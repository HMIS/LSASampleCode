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072C5" w14:textId="7F914CD6" w:rsidR="00F057B5" w:rsidRDefault="00F057B5" w:rsidP="00CB72CA">
      <w:pPr>
        <w:rPr>
          <w:rStyle w:val="SubtitleChar"/>
          <w:rFonts w:cstheme="minorHAnsi"/>
          <w:smallCaps w:val="0"/>
          <w:szCs w:val="32"/>
        </w:rPr>
      </w:pPr>
      <w:bookmarkStart w:id="0" w:name="_Toc499292007"/>
      <w:bookmarkStart w:id="1" w:name="_Toc499543967"/>
      <w:bookmarkStart w:id="2" w:name="_Toc499543978"/>
      <w:bookmarkStart w:id="3" w:name="_Toc498527194"/>
    </w:p>
    <w:p w14:paraId="63AA8C93" w14:textId="3C46B9C6" w:rsidR="00525205" w:rsidRPr="00F057B5" w:rsidRDefault="001657D1" w:rsidP="00F057B5">
      <w:pPr>
        <w:pStyle w:val="StyleTitle6ptAuto"/>
        <w:jc w:val="right"/>
        <w:rPr>
          <w:rStyle w:val="SubtitleChar"/>
        </w:rPr>
      </w:pPr>
      <w:r w:rsidRPr="000272AC">
        <w:rPr>
          <w:rStyle w:val="SubtitleChar"/>
          <w:noProof/>
        </w:rPr>
        <mc:AlternateContent>
          <mc:Choice Requires="wps">
            <w:drawing>
              <wp:anchor distT="45720" distB="45720" distL="114300" distR="114300" simplePos="0" relativeHeight="251658244" behindDoc="1" locked="0" layoutInCell="1" allowOverlap="1" wp14:anchorId="02286B3C" wp14:editId="0560F601">
                <wp:simplePos x="0" y="0"/>
                <wp:positionH relativeFrom="column">
                  <wp:posOffset>981075</wp:posOffset>
                </wp:positionH>
                <wp:positionV relativeFrom="page">
                  <wp:posOffset>7677150</wp:posOffset>
                </wp:positionV>
                <wp:extent cx="4896485" cy="525780"/>
                <wp:effectExtent l="0" t="0" r="0" b="0"/>
                <wp:wrapNone/>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6485" cy="525780"/>
                        </a:xfrm>
                        <a:prstGeom prst="rect">
                          <a:avLst/>
                        </a:prstGeom>
                        <a:noFill/>
                        <a:ln w="9525">
                          <a:noFill/>
                          <a:miter lim="800000"/>
                          <a:headEnd/>
                          <a:tailEnd/>
                        </a:ln>
                      </wps:spPr>
                      <wps:txbx>
                        <w:txbxContent>
                          <w:p w14:paraId="114F906C" w14:textId="46708646" w:rsidR="00004824" w:rsidRDefault="00004824" w:rsidP="00CB72CA">
                            <w:pPr>
                              <w:jc w:val="right"/>
                            </w:pPr>
                            <w:r>
                              <w:rPr>
                                <w:rStyle w:val="SubtitleChar"/>
                              </w:rPr>
                              <w:t>Version 1.</w:t>
                            </w:r>
                            <w:r w:rsidR="008A7F66">
                              <w:rPr>
                                <w:rStyle w:val="SubtitleChar"/>
                              </w:rPr>
                              <w:t>0</w:t>
                            </w:r>
                            <w:r>
                              <w:rPr>
                                <w:rStyle w:val="SubtitleChar"/>
                              </w:rPr>
                              <w:t xml:space="preserve"> </w:t>
                            </w:r>
                            <w:r w:rsidRPr="00F057B5">
                              <w:rPr>
                                <w:rStyle w:val="SubtitleChar"/>
                              </w:rPr>
                              <w:t>●</w:t>
                            </w:r>
                            <w:r>
                              <w:rPr>
                                <w:rStyle w:val="SubtitleChar"/>
                              </w:rPr>
                              <w:t xml:space="preserve"> </w:t>
                            </w:r>
                            <w:r w:rsidR="008A7F66">
                              <w:rPr>
                                <w:rStyle w:val="SubtitleChar"/>
                              </w:rPr>
                              <w:t>August 2021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2286B3C" id="_x0000_t202" coordsize="21600,21600" o:spt="202" path="m,l,21600r21600,l21600,xe">
                <v:stroke joinstyle="miter"/>
                <v:path gradientshapeok="t" o:connecttype="rect"/>
              </v:shapetype>
              <v:shape id="_x0000_s1026" type="#_x0000_t202" style="position:absolute;left:0;text-align:left;margin-left:77.25pt;margin-top:604.5pt;width:385.55pt;height:41.4pt;z-index:-2516582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" filled="f" stroked="f">
                <v:textbox style="mso-fit-shape-to-text:t">
                  <w:txbxContent>
                    <w:p w14:paraId="114F906C" w14:textId="46708646" w:rsidR="00004824" w:rsidRDefault="00004824" w:rsidP="00CB72CA">
                      <w:pPr>
                        <w:jc w:val="right"/>
                      </w:pPr>
                      <w:r>
                        <w:rPr>
                          <w:rStyle w:val="SubtitleChar"/>
                        </w:rPr>
                        <w:t>Version 1.</w:t>
                      </w:r>
                      <w:r w:rsidR="008A7F66">
                        <w:rPr>
                          <w:rStyle w:val="SubtitleChar"/>
                        </w:rPr>
                        <w:t>0</w:t>
                      </w:r>
                      <w:r>
                        <w:rPr>
                          <w:rStyle w:val="SubtitleChar"/>
                        </w:rPr>
                        <w:t xml:space="preserve"> </w:t>
                      </w:r>
                      <w:r w:rsidRPr="00F057B5">
                        <w:rPr>
                          <w:rStyle w:val="SubtitleChar"/>
                        </w:rPr>
                        <w:t>●</w:t>
                      </w:r>
                      <w:r>
                        <w:rPr>
                          <w:rStyle w:val="SubtitleChar"/>
                        </w:rPr>
                        <w:t xml:space="preserve"> </w:t>
                      </w:r>
                      <w:r w:rsidR="008A7F66">
                        <w:rPr>
                          <w:rStyle w:val="SubtitleChar"/>
                        </w:rPr>
                        <w:t>August 2021</w:t>
                      </w:r>
                    </w:p>
                  </w:txbxContent>
                </v:textbox>
                <w10:wrap anchory="page"/>
              </v:shape>
            </w:pict>
          </mc:Fallback>
        </mc:AlternateContent>
      </w:r>
      <w:r w:rsidR="006B17E8">
        <w:rPr>
          <w:noProof/>
        </w:rPr>
        <w:drawing>
          <wp:anchor distT="0" distB="0" distL="114300" distR="114300" simplePos="0" relativeHeight="251658243" behindDoc="0" locked="0" layoutInCell="1" allowOverlap="1" wp14:anchorId="2D439D2D" wp14:editId="0DC20C20">
            <wp:simplePos x="0" y="0"/>
            <wp:positionH relativeFrom="column">
              <wp:posOffset>3974738</wp:posOffset>
            </wp:positionH>
            <wp:positionV relativeFrom="page">
              <wp:posOffset>5508534</wp:posOffset>
            </wp:positionV>
            <wp:extent cx="1895475" cy="1895475"/>
            <wp:effectExtent l="0" t="0" r="9525" b="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95475" cy="1895475"/>
                    </a:xfrm>
                    <a:prstGeom prst="rect">
                      <a:avLst/>
                    </a:prstGeom>
                    <a:noFill/>
                    <a:ln>
                      <a:noFill/>
                    </a:ln>
                  </pic:spPr>
                </pic:pic>
              </a:graphicData>
            </a:graphic>
          </wp:anchor>
        </w:drawing>
      </w:r>
      <w:r w:rsidR="004E0A96">
        <w:rPr>
          <w:noProof/>
        </w:rPr>
        <mc:AlternateContent>
          <mc:Choice Requires="wps">
            <w:drawing>
              <wp:anchor distT="45720" distB="45720" distL="114300" distR="114300" simplePos="0" relativeHeight="251658242" behindDoc="1" locked="0" layoutInCell="1" allowOverlap="1" wp14:anchorId="5CE5CC90" wp14:editId="0051C69D">
                <wp:simplePos x="0" y="0"/>
                <wp:positionH relativeFrom="column">
                  <wp:posOffset>131173</wp:posOffset>
                </wp:positionH>
                <wp:positionV relativeFrom="page">
                  <wp:posOffset>2502535</wp:posOffset>
                </wp:positionV>
                <wp:extent cx="4879340" cy="103568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9340" cy="1035685"/>
                        </a:xfrm>
                        <a:prstGeom prst="rect">
                          <a:avLst/>
                        </a:prstGeom>
                        <a:noFill/>
                        <a:ln w="9525">
                          <a:noFill/>
                          <a:miter lim="800000"/>
                          <a:headEnd/>
                          <a:tailEnd/>
                        </a:ln>
                      </wps:spPr>
                      <wps:txbx>
                        <w:txbxContent>
                          <w:p w14:paraId="4E6368D4" w14:textId="51ECF83A" w:rsidR="00004824" w:rsidRPr="008B2A6A" w:rsidRDefault="00004824" w:rsidP="00EE29D1">
                            <w:pPr>
                              <w:pStyle w:val="Title"/>
                              <w:rPr>
                                <w:rFonts w:asciiTheme="majorHAnsi" w:hAnsiTheme="majorHAnsi" w:cstheme="majorHAnsi"/>
                              </w:rPr>
                            </w:pPr>
                            <w:r w:rsidRPr="008B2A6A">
                              <w:rPr>
                                <w:rFonts w:asciiTheme="majorHAnsi" w:hAnsiTheme="majorHAnsi" w:cstheme="majorHAnsi"/>
                              </w:rPr>
                              <w:t>The Longitudinal System Analysis</w:t>
                            </w:r>
                          </w:p>
                          <w:p w14:paraId="6D4BD1D5" w14:textId="28D02FBE" w:rsidR="00004824" w:rsidRDefault="00004824" w:rsidP="000272AC">
                            <w:pPr>
                              <w:pStyle w:val="Subtitle"/>
                              <w:numPr>
                                <w:ilvl w:val="0"/>
                                <w:numId w:val="0"/>
                              </w:numPr>
                            </w:pPr>
                            <w:r>
                              <w:t xml:space="preserve">FY </w:t>
                            </w:r>
                            <w:r w:rsidR="008A7F66">
                              <w:t>2021</w:t>
                            </w:r>
                            <w:r>
                              <w:t xml:space="preserve"> HMIS </w:t>
                            </w:r>
                            <w:r w:rsidRPr="00C52062">
                              <w:t>Programming Specifications</w:t>
                            </w:r>
                            <w: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E5CC90" id="_x0000_s1027" type="#_x0000_t202" style="position:absolute;left:0;text-align:left;margin-left:10.35pt;margin-top:197.05pt;width:384.2pt;height:81.55pt;z-index:-251658238;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" filled="f" stroked="f">
                <v:textbox style="mso-fit-shape-to-text:t">
                  <w:txbxContent>
                    <w:p w14:paraId="4E6368D4" w14:textId="51ECF83A" w:rsidR="00004824" w:rsidRPr="008B2A6A" w:rsidRDefault="00004824" w:rsidP="00EE29D1">
                      <w:pPr>
                        <w:pStyle w:val="Title"/>
                        <w:rPr>
                          <w:rFonts w:asciiTheme="majorHAnsi" w:hAnsiTheme="majorHAnsi" w:cstheme="majorHAnsi"/>
                        </w:rPr>
                      </w:pPr>
                      <w:r w:rsidRPr="008B2A6A">
                        <w:rPr>
                          <w:rFonts w:asciiTheme="majorHAnsi" w:hAnsiTheme="majorHAnsi" w:cstheme="majorHAnsi"/>
                        </w:rPr>
                        <w:t>The Longitudinal System Analysis</w:t>
                      </w:r>
                    </w:p>
                    <w:p w14:paraId="6D4BD1D5" w14:textId="28D02FBE" w:rsidR="00004824" w:rsidRDefault="00004824" w:rsidP="000272AC">
                      <w:pPr>
                        <w:pStyle w:val="Subtitle"/>
                        <w:numPr>
                          <w:ilvl w:val="0"/>
                          <w:numId w:val="0"/>
                        </w:numPr>
                      </w:pPr>
                      <w:r>
                        <w:t xml:space="preserve">FY </w:t>
                      </w:r>
                      <w:r w:rsidR="008A7F66">
                        <w:t>2021</w:t>
                      </w:r>
                      <w:r>
                        <w:t xml:space="preserve"> HMIS </w:t>
                      </w:r>
                      <w:r w:rsidRPr="00C52062">
                        <w:t>Programming Specifications</w:t>
                      </w:r>
                      <w:r>
                        <w:t xml:space="preserve"> </w:t>
                      </w:r>
                    </w:p>
                  </w:txbxContent>
                </v:textbox>
                <w10:wrap anchory="page"/>
              </v:shape>
            </w:pict>
          </mc:Fallback>
        </mc:AlternateContent>
      </w:r>
    </w:p>
    <w:p w14:paraId="20DFC6D6" w14:textId="77777777" w:rsidR="00525205" w:rsidRPr="00F057B5" w:rsidRDefault="00525205" w:rsidP="005C4EB3">
      <w:pPr>
        <w:spacing w:before="0" w:after="0" w:line="240" w:lineRule="auto"/>
        <w:rPr>
          <w:rFonts w:eastAsia="Times New Roman" w:cstheme="minorHAnsi"/>
          <w:bCs/>
          <w:smallCaps/>
          <w:sz w:val="32"/>
          <w:szCs w:val="32"/>
        </w:rPr>
        <w:sectPr w:rsidR="00525205" w:rsidRPr="00F057B5" w:rsidSect="00D13FAC">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titlePg/>
          <w:docGrid w:linePitch="360"/>
        </w:sectPr>
      </w:pPr>
    </w:p>
    <w:p w14:paraId="43DBB4A4" w14:textId="77777777" w:rsidR="007F6B46" w:rsidRPr="00016CC0" w:rsidRDefault="00EF5D37" w:rsidP="008743AE">
      <w:pPr>
        <w:rPr>
          <w:b/>
          <w:bCs/>
        </w:rPr>
      </w:pPr>
      <w:r w:rsidRPr="00016CC0">
        <w:rPr>
          <w:b/>
          <w:bCs/>
        </w:rPr>
        <w:lastRenderedPageBreak/>
        <w:t>Table of Contents</w:t>
      </w:r>
    </w:p>
    <w:p w14:paraId="6C505F00" w14:textId="379EBF5D" w:rsidR="0010204B" w:rsidRDefault="00C76FF8">
      <w:pPr>
        <w:pStyle w:val="TOC2"/>
        <w:rPr>
          <w:rFonts w:eastAsiaTheme="minorEastAsia"/>
          <w:noProof/>
          <w:sz w:val="22"/>
        </w:rPr>
      </w:pPr>
      <w:r>
        <w:rPr>
          <w:rFonts w:eastAsia="Times New Roman" w:cs="Times New Roman"/>
          <w:noProof/>
          <w:color w:val="474A56"/>
          <w:sz w:val="24"/>
          <w:szCs w:val="32"/>
        </w:rPr>
        <w:fldChar w:fldCharType="begin"/>
      </w:r>
      <w:r>
        <w:rPr>
          <w:rFonts w:eastAsia="Times New Roman" w:cs="Times New Roman"/>
          <w:color w:val="474A56"/>
          <w:sz w:val="24"/>
          <w:szCs w:val="32"/>
        </w:rPr>
        <w:instrText xml:space="preserve"> TOC \o "1-2" \h \z \u </w:instrText>
      </w:r>
      <w:r>
        <w:rPr>
          <w:rFonts w:eastAsia="Times New Roman" w:cs="Times New Roman"/>
          <w:noProof/>
          <w:color w:val="474A56"/>
          <w:sz w:val="24"/>
          <w:szCs w:val="32"/>
        </w:rPr>
        <w:fldChar w:fldCharType="separate"/>
      </w:r>
      <w:hyperlink w:anchor="_Toc79153914" w:history="1">
        <w:r w:rsidR="0010204B" w:rsidRPr="00A07DDA">
          <w:rPr>
            <w:rStyle w:val="Hyperlink"/>
            <w:noProof/>
          </w:rPr>
          <w:t>Revision History</w:t>
        </w:r>
        <w:r w:rsidR="0010204B">
          <w:rPr>
            <w:noProof/>
            <w:webHidden/>
          </w:rPr>
          <w:tab/>
        </w:r>
        <w:r w:rsidR="0010204B">
          <w:rPr>
            <w:noProof/>
            <w:webHidden/>
          </w:rPr>
          <w:fldChar w:fldCharType="begin"/>
        </w:r>
        <w:r w:rsidR="0010204B">
          <w:rPr>
            <w:noProof/>
            <w:webHidden/>
          </w:rPr>
          <w:instrText xml:space="preserve"> PAGEREF _Toc79153914 \h </w:instrText>
        </w:r>
        <w:r w:rsidR="0010204B">
          <w:rPr>
            <w:noProof/>
            <w:webHidden/>
          </w:rPr>
        </w:r>
        <w:r w:rsidR="0010204B">
          <w:rPr>
            <w:noProof/>
            <w:webHidden/>
          </w:rPr>
          <w:fldChar w:fldCharType="separate"/>
        </w:r>
        <w:r w:rsidR="0010204B">
          <w:rPr>
            <w:noProof/>
            <w:webHidden/>
          </w:rPr>
          <w:t>1</w:t>
        </w:r>
        <w:r w:rsidR="0010204B">
          <w:rPr>
            <w:noProof/>
            <w:webHidden/>
          </w:rPr>
          <w:fldChar w:fldCharType="end"/>
        </w:r>
      </w:hyperlink>
    </w:p>
    <w:p w14:paraId="625972A4" w14:textId="2C34AFA5" w:rsidR="0010204B" w:rsidRDefault="00CE5E61">
      <w:pPr>
        <w:pStyle w:val="TOC1"/>
        <w:rPr>
          <w:rFonts w:eastAsiaTheme="minorEastAsia"/>
          <w:sz w:val="22"/>
          <w:szCs w:val="22"/>
        </w:rPr>
      </w:pPr>
      <w:hyperlink w:anchor="_Toc79153915" w:history="1">
        <w:r w:rsidR="0010204B" w:rsidRPr="00A07DDA">
          <w:rPr>
            <w:rStyle w:val="Hyperlink"/>
          </w:rPr>
          <w:t>1.</w:t>
        </w:r>
        <w:r w:rsidR="0010204B">
          <w:rPr>
            <w:rFonts w:eastAsiaTheme="minorEastAsia"/>
            <w:sz w:val="22"/>
            <w:szCs w:val="22"/>
          </w:rPr>
          <w:tab/>
        </w:r>
        <w:r w:rsidR="0010204B" w:rsidRPr="00A07DDA">
          <w:rPr>
            <w:rStyle w:val="Hyperlink"/>
          </w:rPr>
          <w:t>Introduction</w:t>
        </w:r>
        <w:r w:rsidR="0010204B">
          <w:rPr>
            <w:webHidden/>
          </w:rPr>
          <w:tab/>
        </w:r>
        <w:r w:rsidR="0010204B">
          <w:rPr>
            <w:webHidden/>
          </w:rPr>
          <w:fldChar w:fldCharType="begin"/>
        </w:r>
        <w:r w:rsidR="0010204B">
          <w:rPr>
            <w:webHidden/>
          </w:rPr>
          <w:instrText xml:space="preserve"> PAGEREF _Toc79153915 \h </w:instrText>
        </w:r>
        <w:r w:rsidR="0010204B">
          <w:rPr>
            <w:webHidden/>
          </w:rPr>
        </w:r>
        <w:r w:rsidR="0010204B">
          <w:rPr>
            <w:webHidden/>
          </w:rPr>
          <w:fldChar w:fldCharType="separate"/>
        </w:r>
        <w:r w:rsidR="0010204B">
          <w:rPr>
            <w:webHidden/>
          </w:rPr>
          <w:t>2</w:t>
        </w:r>
        <w:r w:rsidR="0010204B">
          <w:rPr>
            <w:webHidden/>
          </w:rPr>
          <w:fldChar w:fldCharType="end"/>
        </w:r>
      </w:hyperlink>
    </w:p>
    <w:p w14:paraId="1C8FF04C" w14:textId="5A7A22DC" w:rsidR="0010204B" w:rsidRDefault="00CE5E61">
      <w:pPr>
        <w:pStyle w:val="TOC2"/>
        <w:rPr>
          <w:rFonts w:eastAsiaTheme="minorEastAsia"/>
          <w:noProof/>
          <w:sz w:val="22"/>
        </w:rPr>
      </w:pPr>
      <w:hyperlink w:anchor="_Toc79153916" w:history="1">
        <w:r w:rsidR="0010204B" w:rsidRPr="00A07DDA">
          <w:rPr>
            <w:rStyle w:val="Hyperlink"/>
            <w:noProof/>
          </w:rPr>
          <w:t>1.1.</w:t>
        </w:r>
        <w:r w:rsidR="0010204B">
          <w:rPr>
            <w:rFonts w:eastAsiaTheme="minorEastAsia"/>
            <w:noProof/>
            <w:sz w:val="22"/>
          </w:rPr>
          <w:tab/>
        </w:r>
        <w:r w:rsidR="0010204B" w:rsidRPr="00A07DDA">
          <w:rPr>
            <w:rStyle w:val="Hyperlink"/>
            <w:noProof/>
          </w:rPr>
          <w:t>Background: Annual Homeless Assessment Report and the Longitudinal System Analysis</w:t>
        </w:r>
        <w:r w:rsidR="0010204B">
          <w:rPr>
            <w:noProof/>
            <w:webHidden/>
          </w:rPr>
          <w:tab/>
        </w:r>
        <w:r w:rsidR="0010204B">
          <w:rPr>
            <w:noProof/>
            <w:webHidden/>
          </w:rPr>
          <w:fldChar w:fldCharType="begin"/>
        </w:r>
        <w:r w:rsidR="0010204B">
          <w:rPr>
            <w:noProof/>
            <w:webHidden/>
          </w:rPr>
          <w:instrText xml:space="preserve"> PAGEREF _Toc79153916 \h </w:instrText>
        </w:r>
        <w:r w:rsidR="0010204B">
          <w:rPr>
            <w:noProof/>
            <w:webHidden/>
          </w:rPr>
        </w:r>
        <w:r w:rsidR="0010204B">
          <w:rPr>
            <w:noProof/>
            <w:webHidden/>
          </w:rPr>
          <w:fldChar w:fldCharType="separate"/>
        </w:r>
        <w:r w:rsidR="0010204B">
          <w:rPr>
            <w:noProof/>
            <w:webHidden/>
          </w:rPr>
          <w:t>2</w:t>
        </w:r>
        <w:r w:rsidR="0010204B">
          <w:rPr>
            <w:noProof/>
            <w:webHidden/>
          </w:rPr>
          <w:fldChar w:fldCharType="end"/>
        </w:r>
      </w:hyperlink>
    </w:p>
    <w:p w14:paraId="59024A9B" w14:textId="16CA7EB7" w:rsidR="0010204B" w:rsidRDefault="00CE5E61">
      <w:pPr>
        <w:pStyle w:val="TOC2"/>
        <w:rPr>
          <w:rFonts w:eastAsiaTheme="minorEastAsia"/>
          <w:noProof/>
          <w:sz w:val="22"/>
        </w:rPr>
      </w:pPr>
      <w:hyperlink w:anchor="_Toc79153917" w:history="1">
        <w:r w:rsidR="0010204B" w:rsidRPr="00A07DDA">
          <w:rPr>
            <w:rStyle w:val="Hyperlink"/>
            <w:noProof/>
          </w:rPr>
          <w:t>1.2.</w:t>
        </w:r>
        <w:r w:rsidR="0010204B">
          <w:rPr>
            <w:rFonts w:eastAsiaTheme="minorEastAsia"/>
            <w:noProof/>
            <w:sz w:val="22"/>
          </w:rPr>
          <w:tab/>
        </w:r>
        <w:r w:rsidR="0010204B" w:rsidRPr="00A07DDA">
          <w:rPr>
            <w:rStyle w:val="Hyperlink"/>
            <w:noProof/>
          </w:rPr>
          <w:t>About This Document</w:t>
        </w:r>
        <w:r w:rsidR="0010204B">
          <w:rPr>
            <w:noProof/>
            <w:webHidden/>
          </w:rPr>
          <w:tab/>
        </w:r>
        <w:r w:rsidR="0010204B">
          <w:rPr>
            <w:noProof/>
            <w:webHidden/>
          </w:rPr>
          <w:fldChar w:fldCharType="begin"/>
        </w:r>
        <w:r w:rsidR="0010204B">
          <w:rPr>
            <w:noProof/>
            <w:webHidden/>
          </w:rPr>
          <w:instrText xml:space="preserve"> PAGEREF _Toc79153917 \h </w:instrText>
        </w:r>
        <w:r w:rsidR="0010204B">
          <w:rPr>
            <w:noProof/>
            <w:webHidden/>
          </w:rPr>
        </w:r>
        <w:r w:rsidR="0010204B">
          <w:rPr>
            <w:noProof/>
            <w:webHidden/>
          </w:rPr>
          <w:fldChar w:fldCharType="separate"/>
        </w:r>
        <w:r w:rsidR="0010204B">
          <w:rPr>
            <w:noProof/>
            <w:webHidden/>
          </w:rPr>
          <w:t>2</w:t>
        </w:r>
        <w:r w:rsidR="0010204B">
          <w:rPr>
            <w:noProof/>
            <w:webHidden/>
          </w:rPr>
          <w:fldChar w:fldCharType="end"/>
        </w:r>
      </w:hyperlink>
    </w:p>
    <w:p w14:paraId="47F50296" w14:textId="52FB1D8A" w:rsidR="0010204B" w:rsidRDefault="00CE5E61">
      <w:pPr>
        <w:pStyle w:val="TOC2"/>
        <w:rPr>
          <w:rFonts w:eastAsiaTheme="minorEastAsia"/>
          <w:noProof/>
          <w:sz w:val="22"/>
        </w:rPr>
      </w:pPr>
      <w:hyperlink w:anchor="_Toc79153918" w:history="1">
        <w:r w:rsidR="0010204B" w:rsidRPr="00A07DDA">
          <w:rPr>
            <w:rStyle w:val="Hyperlink"/>
            <w:noProof/>
          </w:rPr>
          <w:t>1.3.</w:t>
        </w:r>
        <w:r w:rsidR="0010204B">
          <w:rPr>
            <w:rFonts w:eastAsiaTheme="minorEastAsia"/>
            <w:noProof/>
            <w:sz w:val="22"/>
          </w:rPr>
          <w:tab/>
        </w:r>
        <w:r w:rsidR="0010204B" w:rsidRPr="00A07DDA">
          <w:rPr>
            <w:rStyle w:val="Hyperlink"/>
            <w:noProof/>
          </w:rPr>
          <w:t>Definitions/Acronyms</w:t>
        </w:r>
        <w:r w:rsidR="0010204B">
          <w:rPr>
            <w:noProof/>
            <w:webHidden/>
          </w:rPr>
          <w:tab/>
        </w:r>
        <w:r w:rsidR="0010204B">
          <w:rPr>
            <w:noProof/>
            <w:webHidden/>
          </w:rPr>
          <w:fldChar w:fldCharType="begin"/>
        </w:r>
        <w:r w:rsidR="0010204B">
          <w:rPr>
            <w:noProof/>
            <w:webHidden/>
          </w:rPr>
          <w:instrText xml:space="preserve"> PAGEREF _Toc79153918 \h </w:instrText>
        </w:r>
        <w:r w:rsidR="0010204B">
          <w:rPr>
            <w:noProof/>
            <w:webHidden/>
          </w:rPr>
        </w:r>
        <w:r w:rsidR="0010204B">
          <w:rPr>
            <w:noProof/>
            <w:webHidden/>
          </w:rPr>
          <w:fldChar w:fldCharType="separate"/>
        </w:r>
        <w:r w:rsidR="0010204B">
          <w:rPr>
            <w:noProof/>
            <w:webHidden/>
          </w:rPr>
          <w:t>5</w:t>
        </w:r>
        <w:r w:rsidR="0010204B">
          <w:rPr>
            <w:noProof/>
            <w:webHidden/>
          </w:rPr>
          <w:fldChar w:fldCharType="end"/>
        </w:r>
      </w:hyperlink>
    </w:p>
    <w:p w14:paraId="1D710C03" w14:textId="4F7A28F1" w:rsidR="0010204B" w:rsidRDefault="00CE5E61">
      <w:pPr>
        <w:pStyle w:val="TOC1"/>
        <w:rPr>
          <w:rFonts w:eastAsiaTheme="minorEastAsia"/>
          <w:sz w:val="22"/>
          <w:szCs w:val="22"/>
        </w:rPr>
      </w:pPr>
      <w:hyperlink w:anchor="_Toc79153919" w:history="1">
        <w:r w:rsidR="0010204B" w:rsidRPr="00A07DDA">
          <w:rPr>
            <w:rStyle w:val="Hyperlink"/>
          </w:rPr>
          <w:t>2.</w:t>
        </w:r>
        <w:r w:rsidR="0010204B">
          <w:rPr>
            <w:rFonts w:eastAsiaTheme="minorEastAsia"/>
            <w:sz w:val="22"/>
            <w:szCs w:val="22"/>
          </w:rPr>
          <w:tab/>
        </w:r>
        <w:r w:rsidR="0010204B" w:rsidRPr="00A07DDA">
          <w:rPr>
            <w:rStyle w:val="Hyperlink"/>
          </w:rPr>
          <w:t>HDX 2.0 Upload</w:t>
        </w:r>
        <w:r w:rsidR="0010204B">
          <w:rPr>
            <w:webHidden/>
          </w:rPr>
          <w:tab/>
        </w:r>
        <w:r w:rsidR="0010204B">
          <w:rPr>
            <w:webHidden/>
          </w:rPr>
          <w:fldChar w:fldCharType="begin"/>
        </w:r>
        <w:r w:rsidR="0010204B">
          <w:rPr>
            <w:webHidden/>
          </w:rPr>
          <w:instrText xml:space="preserve"> PAGEREF _Toc79153919 \h </w:instrText>
        </w:r>
        <w:r w:rsidR="0010204B">
          <w:rPr>
            <w:webHidden/>
          </w:rPr>
        </w:r>
        <w:r w:rsidR="0010204B">
          <w:rPr>
            <w:webHidden/>
          </w:rPr>
          <w:fldChar w:fldCharType="separate"/>
        </w:r>
        <w:r w:rsidR="0010204B">
          <w:rPr>
            <w:webHidden/>
          </w:rPr>
          <w:t>8</w:t>
        </w:r>
        <w:r w:rsidR="0010204B">
          <w:rPr>
            <w:webHidden/>
          </w:rPr>
          <w:fldChar w:fldCharType="end"/>
        </w:r>
      </w:hyperlink>
    </w:p>
    <w:p w14:paraId="14E68890" w14:textId="1C43839C" w:rsidR="0010204B" w:rsidRDefault="00CE5E61">
      <w:pPr>
        <w:pStyle w:val="TOC2"/>
        <w:rPr>
          <w:rFonts w:eastAsiaTheme="minorEastAsia"/>
          <w:noProof/>
          <w:sz w:val="22"/>
        </w:rPr>
      </w:pPr>
      <w:hyperlink w:anchor="_Toc79153920" w:history="1">
        <w:r w:rsidR="0010204B" w:rsidRPr="00A07DDA">
          <w:rPr>
            <w:rStyle w:val="Hyperlink"/>
            <w:noProof/>
          </w:rPr>
          <w:t>2.1.</w:t>
        </w:r>
        <w:r w:rsidR="0010204B">
          <w:rPr>
            <w:rFonts w:eastAsiaTheme="minorEastAsia"/>
            <w:noProof/>
            <w:sz w:val="22"/>
          </w:rPr>
          <w:tab/>
        </w:r>
        <w:r w:rsidR="0010204B" w:rsidRPr="00A07DDA">
          <w:rPr>
            <w:rStyle w:val="Hyperlink"/>
            <w:noProof/>
          </w:rPr>
          <w:t>Project.csv</w:t>
        </w:r>
        <w:r w:rsidR="0010204B">
          <w:rPr>
            <w:noProof/>
            <w:webHidden/>
          </w:rPr>
          <w:tab/>
        </w:r>
        <w:r w:rsidR="0010204B">
          <w:rPr>
            <w:noProof/>
            <w:webHidden/>
          </w:rPr>
          <w:fldChar w:fldCharType="begin"/>
        </w:r>
        <w:r w:rsidR="0010204B">
          <w:rPr>
            <w:noProof/>
            <w:webHidden/>
          </w:rPr>
          <w:instrText xml:space="preserve"> PAGEREF _Toc79153920 \h </w:instrText>
        </w:r>
        <w:r w:rsidR="0010204B">
          <w:rPr>
            <w:noProof/>
            <w:webHidden/>
          </w:rPr>
        </w:r>
        <w:r w:rsidR="0010204B">
          <w:rPr>
            <w:noProof/>
            <w:webHidden/>
          </w:rPr>
          <w:fldChar w:fldCharType="separate"/>
        </w:r>
        <w:r w:rsidR="0010204B">
          <w:rPr>
            <w:noProof/>
            <w:webHidden/>
          </w:rPr>
          <w:t>8</w:t>
        </w:r>
        <w:r w:rsidR="0010204B">
          <w:rPr>
            <w:noProof/>
            <w:webHidden/>
          </w:rPr>
          <w:fldChar w:fldCharType="end"/>
        </w:r>
      </w:hyperlink>
    </w:p>
    <w:p w14:paraId="6B11BC00" w14:textId="6B009485" w:rsidR="0010204B" w:rsidRDefault="00CE5E61">
      <w:pPr>
        <w:pStyle w:val="TOC2"/>
        <w:rPr>
          <w:rFonts w:eastAsiaTheme="minorEastAsia"/>
          <w:noProof/>
          <w:sz w:val="22"/>
        </w:rPr>
      </w:pPr>
      <w:hyperlink w:anchor="_Toc79153921" w:history="1">
        <w:r w:rsidR="0010204B" w:rsidRPr="00A07DDA">
          <w:rPr>
            <w:rStyle w:val="Hyperlink"/>
            <w:noProof/>
          </w:rPr>
          <w:t>2.2.</w:t>
        </w:r>
        <w:r w:rsidR="0010204B">
          <w:rPr>
            <w:rFonts w:eastAsiaTheme="minorEastAsia"/>
            <w:noProof/>
            <w:sz w:val="22"/>
          </w:rPr>
          <w:tab/>
        </w:r>
        <w:r w:rsidR="0010204B" w:rsidRPr="00A07DDA">
          <w:rPr>
            <w:rStyle w:val="Hyperlink"/>
            <w:noProof/>
          </w:rPr>
          <w:t>Organization.csv</w:t>
        </w:r>
        <w:r w:rsidR="0010204B">
          <w:rPr>
            <w:noProof/>
            <w:webHidden/>
          </w:rPr>
          <w:tab/>
        </w:r>
        <w:r w:rsidR="0010204B">
          <w:rPr>
            <w:noProof/>
            <w:webHidden/>
          </w:rPr>
          <w:fldChar w:fldCharType="begin"/>
        </w:r>
        <w:r w:rsidR="0010204B">
          <w:rPr>
            <w:noProof/>
            <w:webHidden/>
          </w:rPr>
          <w:instrText xml:space="preserve"> PAGEREF _Toc79153921 \h </w:instrText>
        </w:r>
        <w:r w:rsidR="0010204B">
          <w:rPr>
            <w:noProof/>
            <w:webHidden/>
          </w:rPr>
        </w:r>
        <w:r w:rsidR="0010204B">
          <w:rPr>
            <w:noProof/>
            <w:webHidden/>
          </w:rPr>
          <w:fldChar w:fldCharType="separate"/>
        </w:r>
        <w:r w:rsidR="0010204B">
          <w:rPr>
            <w:noProof/>
            <w:webHidden/>
          </w:rPr>
          <w:t>8</w:t>
        </w:r>
        <w:r w:rsidR="0010204B">
          <w:rPr>
            <w:noProof/>
            <w:webHidden/>
          </w:rPr>
          <w:fldChar w:fldCharType="end"/>
        </w:r>
      </w:hyperlink>
    </w:p>
    <w:p w14:paraId="226634FA" w14:textId="4A2ED5B8" w:rsidR="0010204B" w:rsidRDefault="00CE5E61">
      <w:pPr>
        <w:pStyle w:val="TOC2"/>
        <w:rPr>
          <w:rFonts w:eastAsiaTheme="minorEastAsia"/>
          <w:noProof/>
          <w:sz w:val="22"/>
        </w:rPr>
      </w:pPr>
      <w:hyperlink w:anchor="_Toc79153922" w:history="1">
        <w:r w:rsidR="0010204B" w:rsidRPr="00A07DDA">
          <w:rPr>
            <w:rStyle w:val="Hyperlink"/>
            <w:noProof/>
          </w:rPr>
          <w:t>2.3.</w:t>
        </w:r>
        <w:r w:rsidR="0010204B">
          <w:rPr>
            <w:rFonts w:eastAsiaTheme="minorEastAsia"/>
            <w:noProof/>
            <w:sz w:val="22"/>
          </w:rPr>
          <w:tab/>
        </w:r>
        <w:r w:rsidR="0010204B" w:rsidRPr="00A07DDA">
          <w:rPr>
            <w:rStyle w:val="Hyperlink"/>
            <w:noProof/>
          </w:rPr>
          <w:t>Funder.csv</w:t>
        </w:r>
        <w:r w:rsidR="0010204B">
          <w:rPr>
            <w:noProof/>
            <w:webHidden/>
          </w:rPr>
          <w:tab/>
        </w:r>
        <w:r w:rsidR="0010204B">
          <w:rPr>
            <w:noProof/>
            <w:webHidden/>
          </w:rPr>
          <w:fldChar w:fldCharType="begin"/>
        </w:r>
        <w:r w:rsidR="0010204B">
          <w:rPr>
            <w:noProof/>
            <w:webHidden/>
          </w:rPr>
          <w:instrText xml:space="preserve"> PAGEREF _Toc79153922 \h </w:instrText>
        </w:r>
        <w:r w:rsidR="0010204B">
          <w:rPr>
            <w:noProof/>
            <w:webHidden/>
          </w:rPr>
        </w:r>
        <w:r w:rsidR="0010204B">
          <w:rPr>
            <w:noProof/>
            <w:webHidden/>
          </w:rPr>
          <w:fldChar w:fldCharType="separate"/>
        </w:r>
        <w:r w:rsidR="0010204B">
          <w:rPr>
            <w:noProof/>
            <w:webHidden/>
          </w:rPr>
          <w:t>8</w:t>
        </w:r>
        <w:r w:rsidR="0010204B">
          <w:rPr>
            <w:noProof/>
            <w:webHidden/>
          </w:rPr>
          <w:fldChar w:fldCharType="end"/>
        </w:r>
      </w:hyperlink>
    </w:p>
    <w:p w14:paraId="460B20BA" w14:textId="13E270F3" w:rsidR="0010204B" w:rsidRDefault="00CE5E61">
      <w:pPr>
        <w:pStyle w:val="TOC2"/>
        <w:rPr>
          <w:rFonts w:eastAsiaTheme="minorEastAsia"/>
          <w:noProof/>
          <w:sz w:val="22"/>
        </w:rPr>
      </w:pPr>
      <w:hyperlink w:anchor="_Toc79153923" w:history="1">
        <w:r w:rsidR="0010204B" w:rsidRPr="00A07DDA">
          <w:rPr>
            <w:rStyle w:val="Hyperlink"/>
            <w:noProof/>
          </w:rPr>
          <w:t>2.4.</w:t>
        </w:r>
        <w:r w:rsidR="0010204B">
          <w:rPr>
            <w:rFonts w:eastAsiaTheme="minorEastAsia"/>
            <w:noProof/>
            <w:sz w:val="22"/>
          </w:rPr>
          <w:tab/>
        </w:r>
        <w:r w:rsidR="0010204B" w:rsidRPr="00A07DDA">
          <w:rPr>
            <w:rStyle w:val="Hyperlink"/>
            <w:noProof/>
          </w:rPr>
          <w:t>ProjectCoC.csv</w:t>
        </w:r>
        <w:r w:rsidR="0010204B">
          <w:rPr>
            <w:noProof/>
            <w:webHidden/>
          </w:rPr>
          <w:tab/>
        </w:r>
        <w:r w:rsidR="0010204B">
          <w:rPr>
            <w:noProof/>
            <w:webHidden/>
          </w:rPr>
          <w:fldChar w:fldCharType="begin"/>
        </w:r>
        <w:r w:rsidR="0010204B">
          <w:rPr>
            <w:noProof/>
            <w:webHidden/>
          </w:rPr>
          <w:instrText xml:space="preserve"> PAGEREF _Toc79153923 \h </w:instrText>
        </w:r>
        <w:r w:rsidR="0010204B">
          <w:rPr>
            <w:noProof/>
            <w:webHidden/>
          </w:rPr>
        </w:r>
        <w:r w:rsidR="0010204B">
          <w:rPr>
            <w:noProof/>
            <w:webHidden/>
          </w:rPr>
          <w:fldChar w:fldCharType="separate"/>
        </w:r>
        <w:r w:rsidR="0010204B">
          <w:rPr>
            <w:noProof/>
            <w:webHidden/>
          </w:rPr>
          <w:t>8</w:t>
        </w:r>
        <w:r w:rsidR="0010204B">
          <w:rPr>
            <w:noProof/>
            <w:webHidden/>
          </w:rPr>
          <w:fldChar w:fldCharType="end"/>
        </w:r>
      </w:hyperlink>
    </w:p>
    <w:p w14:paraId="33F36B78" w14:textId="7CFCAF67" w:rsidR="0010204B" w:rsidRDefault="00CE5E61">
      <w:pPr>
        <w:pStyle w:val="TOC2"/>
        <w:rPr>
          <w:rFonts w:eastAsiaTheme="minorEastAsia"/>
          <w:noProof/>
          <w:sz w:val="22"/>
        </w:rPr>
      </w:pPr>
      <w:hyperlink w:anchor="_Toc79153924" w:history="1">
        <w:r w:rsidR="0010204B" w:rsidRPr="00A07DDA">
          <w:rPr>
            <w:rStyle w:val="Hyperlink"/>
            <w:noProof/>
          </w:rPr>
          <w:t>2.5.</w:t>
        </w:r>
        <w:r w:rsidR="0010204B">
          <w:rPr>
            <w:rFonts w:eastAsiaTheme="minorEastAsia"/>
            <w:noProof/>
            <w:sz w:val="22"/>
          </w:rPr>
          <w:tab/>
        </w:r>
        <w:r w:rsidR="0010204B" w:rsidRPr="00A07DDA">
          <w:rPr>
            <w:rStyle w:val="Hyperlink"/>
            <w:noProof/>
          </w:rPr>
          <w:t>Inventory.csv</w:t>
        </w:r>
        <w:r w:rsidR="0010204B">
          <w:rPr>
            <w:noProof/>
            <w:webHidden/>
          </w:rPr>
          <w:tab/>
        </w:r>
        <w:r w:rsidR="0010204B">
          <w:rPr>
            <w:noProof/>
            <w:webHidden/>
          </w:rPr>
          <w:fldChar w:fldCharType="begin"/>
        </w:r>
        <w:r w:rsidR="0010204B">
          <w:rPr>
            <w:noProof/>
            <w:webHidden/>
          </w:rPr>
          <w:instrText xml:space="preserve"> PAGEREF _Toc79153924 \h </w:instrText>
        </w:r>
        <w:r w:rsidR="0010204B">
          <w:rPr>
            <w:noProof/>
            <w:webHidden/>
          </w:rPr>
        </w:r>
        <w:r w:rsidR="0010204B">
          <w:rPr>
            <w:noProof/>
            <w:webHidden/>
          </w:rPr>
          <w:fldChar w:fldCharType="separate"/>
        </w:r>
        <w:r w:rsidR="0010204B">
          <w:rPr>
            <w:noProof/>
            <w:webHidden/>
          </w:rPr>
          <w:t>8</w:t>
        </w:r>
        <w:r w:rsidR="0010204B">
          <w:rPr>
            <w:noProof/>
            <w:webHidden/>
          </w:rPr>
          <w:fldChar w:fldCharType="end"/>
        </w:r>
      </w:hyperlink>
    </w:p>
    <w:p w14:paraId="1C6EA3A7" w14:textId="28A5AB01" w:rsidR="0010204B" w:rsidRDefault="00CE5E61">
      <w:pPr>
        <w:pStyle w:val="TOC2"/>
        <w:rPr>
          <w:rFonts w:eastAsiaTheme="minorEastAsia"/>
          <w:noProof/>
          <w:sz w:val="22"/>
        </w:rPr>
      </w:pPr>
      <w:hyperlink w:anchor="_Toc79153925" w:history="1">
        <w:r w:rsidR="0010204B" w:rsidRPr="00A07DDA">
          <w:rPr>
            <w:rStyle w:val="Hyperlink"/>
            <w:noProof/>
          </w:rPr>
          <w:t>2.6.</w:t>
        </w:r>
        <w:r w:rsidR="0010204B">
          <w:rPr>
            <w:rFonts w:eastAsiaTheme="minorEastAsia"/>
            <w:noProof/>
            <w:sz w:val="22"/>
          </w:rPr>
          <w:tab/>
        </w:r>
        <w:r w:rsidR="0010204B" w:rsidRPr="00A07DDA">
          <w:rPr>
            <w:rStyle w:val="Hyperlink"/>
            <w:noProof/>
          </w:rPr>
          <w:t>LSAReport.csv</w:t>
        </w:r>
        <w:r w:rsidR="0010204B">
          <w:rPr>
            <w:noProof/>
            <w:webHidden/>
          </w:rPr>
          <w:tab/>
        </w:r>
        <w:r w:rsidR="0010204B">
          <w:rPr>
            <w:noProof/>
            <w:webHidden/>
          </w:rPr>
          <w:fldChar w:fldCharType="begin"/>
        </w:r>
        <w:r w:rsidR="0010204B">
          <w:rPr>
            <w:noProof/>
            <w:webHidden/>
          </w:rPr>
          <w:instrText xml:space="preserve"> PAGEREF _Toc79153925 \h </w:instrText>
        </w:r>
        <w:r w:rsidR="0010204B">
          <w:rPr>
            <w:noProof/>
            <w:webHidden/>
          </w:rPr>
        </w:r>
        <w:r w:rsidR="0010204B">
          <w:rPr>
            <w:noProof/>
            <w:webHidden/>
          </w:rPr>
          <w:fldChar w:fldCharType="separate"/>
        </w:r>
        <w:r w:rsidR="0010204B">
          <w:rPr>
            <w:noProof/>
            <w:webHidden/>
          </w:rPr>
          <w:t>8</w:t>
        </w:r>
        <w:r w:rsidR="0010204B">
          <w:rPr>
            <w:noProof/>
            <w:webHidden/>
          </w:rPr>
          <w:fldChar w:fldCharType="end"/>
        </w:r>
      </w:hyperlink>
    </w:p>
    <w:p w14:paraId="5B88F4F7" w14:textId="2E77E9B6" w:rsidR="0010204B" w:rsidRDefault="00CE5E61">
      <w:pPr>
        <w:pStyle w:val="TOC2"/>
        <w:rPr>
          <w:rFonts w:eastAsiaTheme="minorEastAsia"/>
          <w:noProof/>
          <w:sz w:val="22"/>
        </w:rPr>
      </w:pPr>
      <w:hyperlink w:anchor="_Toc79153926" w:history="1">
        <w:r w:rsidR="0010204B" w:rsidRPr="00A07DDA">
          <w:rPr>
            <w:rStyle w:val="Hyperlink"/>
            <w:noProof/>
          </w:rPr>
          <w:t>2.7.</w:t>
        </w:r>
        <w:r w:rsidR="0010204B">
          <w:rPr>
            <w:rFonts w:eastAsiaTheme="minorEastAsia"/>
            <w:noProof/>
            <w:sz w:val="22"/>
          </w:rPr>
          <w:tab/>
        </w:r>
        <w:r w:rsidR="0010204B" w:rsidRPr="00A07DDA">
          <w:rPr>
            <w:rStyle w:val="Hyperlink"/>
            <w:noProof/>
          </w:rPr>
          <w:t>LSAPerson.csv</w:t>
        </w:r>
        <w:r w:rsidR="0010204B">
          <w:rPr>
            <w:noProof/>
            <w:webHidden/>
          </w:rPr>
          <w:tab/>
        </w:r>
        <w:r w:rsidR="0010204B">
          <w:rPr>
            <w:noProof/>
            <w:webHidden/>
          </w:rPr>
          <w:fldChar w:fldCharType="begin"/>
        </w:r>
        <w:r w:rsidR="0010204B">
          <w:rPr>
            <w:noProof/>
            <w:webHidden/>
          </w:rPr>
          <w:instrText xml:space="preserve"> PAGEREF _Toc79153926 \h </w:instrText>
        </w:r>
        <w:r w:rsidR="0010204B">
          <w:rPr>
            <w:noProof/>
            <w:webHidden/>
          </w:rPr>
        </w:r>
        <w:r w:rsidR="0010204B">
          <w:rPr>
            <w:noProof/>
            <w:webHidden/>
          </w:rPr>
          <w:fldChar w:fldCharType="separate"/>
        </w:r>
        <w:r w:rsidR="0010204B">
          <w:rPr>
            <w:noProof/>
            <w:webHidden/>
          </w:rPr>
          <w:t>8</w:t>
        </w:r>
        <w:r w:rsidR="0010204B">
          <w:rPr>
            <w:noProof/>
            <w:webHidden/>
          </w:rPr>
          <w:fldChar w:fldCharType="end"/>
        </w:r>
      </w:hyperlink>
    </w:p>
    <w:p w14:paraId="302A8385" w14:textId="0CC2B03B" w:rsidR="0010204B" w:rsidRDefault="00CE5E61">
      <w:pPr>
        <w:pStyle w:val="TOC2"/>
        <w:rPr>
          <w:rFonts w:eastAsiaTheme="minorEastAsia"/>
          <w:noProof/>
          <w:sz w:val="22"/>
        </w:rPr>
      </w:pPr>
      <w:hyperlink w:anchor="_Toc79153927" w:history="1">
        <w:r w:rsidR="0010204B" w:rsidRPr="00A07DDA">
          <w:rPr>
            <w:rStyle w:val="Hyperlink"/>
            <w:noProof/>
          </w:rPr>
          <w:t>2.8.</w:t>
        </w:r>
        <w:r w:rsidR="0010204B">
          <w:rPr>
            <w:rFonts w:eastAsiaTheme="minorEastAsia"/>
            <w:noProof/>
            <w:sz w:val="22"/>
          </w:rPr>
          <w:tab/>
        </w:r>
        <w:r w:rsidR="0010204B" w:rsidRPr="00A07DDA">
          <w:rPr>
            <w:rStyle w:val="Hyperlink"/>
            <w:noProof/>
          </w:rPr>
          <w:t>LSAHousehold.csv</w:t>
        </w:r>
        <w:r w:rsidR="0010204B">
          <w:rPr>
            <w:noProof/>
            <w:webHidden/>
          </w:rPr>
          <w:tab/>
        </w:r>
        <w:r w:rsidR="0010204B">
          <w:rPr>
            <w:noProof/>
            <w:webHidden/>
          </w:rPr>
          <w:fldChar w:fldCharType="begin"/>
        </w:r>
        <w:r w:rsidR="0010204B">
          <w:rPr>
            <w:noProof/>
            <w:webHidden/>
          </w:rPr>
          <w:instrText xml:space="preserve"> PAGEREF _Toc79153927 \h </w:instrText>
        </w:r>
        <w:r w:rsidR="0010204B">
          <w:rPr>
            <w:noProof/>
            <w:webHidden/>
          </w:rPr>
        </w:r>
        <w:r w:rsidR="0010204B">
          <w:rPr>
            <w:noProof/>
            <w:webHidden/>
          </w:rPr>
          <w:fldChar w:fldCharType="separate"/>
        </w:r>
        <w:r w:rsidR="0010204B">
          <w:rPr>
            <w:noProof/>
            <w:webHidden/>
          </w:rPr>
          <w:t>9</w:t>
        </w:r>
        <w:r w:rsidR="0010204B">
          <w:rPr>
            <w:noProof/>
            <w:webHidden/>
          </w:rPr>
          <w:fldChar w:fldCharType="end"/>
        </w:r>
      </w:hyperlink>
    </w:p>
    <w:p w14:paraId="6A044C59" w14:textId="4573DF91" w:rsidR="0010204B" w:rsidRDefault="00CE5E61">
      <w:pPr>
        <w:pStyle w:val="TOC2"/>
        <w:rPr>
          <w:rFonts w:eastAsiaTheme="minorEastAsia"/>
          <w:noProof/>
          <w:sz w:val="22"/>
        </w:rPr>
      </w:pPr>
      <w:hyperlink w:anchor="_Toc79153928" w:history="1">
        <w:r w:rsidR="0010204B" w:rsidRPr="00A07DDA">
          <w:rPr>
            <w:rStyle w:val="Hyperlink"/>
            <w:noProof/>
          </w:rPr>
          <w:t>2.9.</w:t>
        </w:r>
        <w:r w:rsidR="0010204B">
          <w:rPr>
            <w:rFonts w:eastAsiaTheme="minorEastAsia"/>
            <w:noProof/>
            <w:sz w:val="22"/>
          </w:rPr>
          <w:tab/>
        </w:r>
        <w:r w:rsidR="0010204B" w:rsidRPr="00A07DDA">
          <w:rPr>
            <w:rStyle w:val="Hyperlink"/>
            <w:noProof/>
          </w:rPr>
          <w:t>LSAExit.csv</w:t>
        </w:r>
        <w:r w:rsidR="0010204B">
          <w:rPr>
            <w:noProof/>
            <w:webHidden/>
          </w:rPr>
          <w:tab/>
        </w:r>
        <w:r w:rsidR="0010204B">
          <w:rPr>
            <w:noProof/>
            <w:webHidden/>
          </w:rPr>
          <w:fldChar w:fldCharType="begin"/>
        </w:r>
        <w:r w:rsidR="0010204B">
          <w:rPr>
            <w:noProof/>
            <w:webHidden/>
          </w:rPr>
          <w:instrText xml:space="preserve"> PAGEREF _Toc79153928 \h </w:instrText>
        </w:r>
        <w:r w:rsidR="0010204B">
          <w:rPr>
            <w:noProof/>
            <w:webHidden/>
          </w:rPr>
        </w:r>
        <w:r w:rsidR="0010204B">
          <w:rPr>
            <w:noProof/>
            <w:webHidden/>
          </w:rPr>
          <w:fldChar w:fldCharType="separate"/>
        </w:r>
        <w:r w:rsidR="0010204B">
          <w:rPr>
            <w:noProof/>
            <w:webHidden/>
          </w:rPr>
          <w:t>9</w:t>
        </w:r>
        <w:r w:rsidR="0010204B">
          <w:rPr>
            <w:noProof/>
            <w:webHidden/>
          </w:rPr>
          <w:fldChar w:fldCharType="end"/>
        </w:r>
      </w:hyperlink>
    </w:p>
    <w:p w14:paraId="41F1D3AA" w14:textId="78A42750" w:rsidR="0010204B" w:rsidRDefault="00CE5E61">
      <w:pPr>
        <w:pStyle w:val="TOC2"/>
        <w:rPr>
          <w:rFonts w:eastAsiaTheme="minorEastAsia"/>
          <w:noProof/>
          <w:sz w:val="22"/>
        </w:rPr>
      </w:pPr>
      <w:hyperlink w:anchor="_Toc79153929" w:history="1">
        <w:r w:rsidR="0010204B" w:rsidRPr="00A07DDA">
          <w:rPr>
            <w:rStyle w:val="Hyperlink"/>
            <w:noProof/>
          </w:rPr>
          <w:t>2.10.</w:t>
        </w:r>
        <w:r w:rsidR="0010204B">
          <w:rPr>
            <w:rFonts w:eastAsiaTheme="minorEastAsia"/>
            <w:noProof/>
            <w:sz w:val="22"/>
          </w:rPr>
          <w:tab/>
        </w:r>
        <w:r w:rsidR="0010204B" w:rsidRPr="00A07DDA">
          <w:rPr>
            <w:rStyle w:val="Hyperlink"/>
            <w:noProof/>
          </w:rPr>
          <w:t>LSACalculated.csv</w:t>
        </w:r>
        <w:r w:rsidR="0010204B">
          <w:rPr>
            <w:noProof/>
            <w:webHidden/>
          </w:rPr>
          <w:tab/>
        </w:r>
        <w:r w:rsidR="0010204B">
          <w:rPr>
            <w:noProof/>
            <w:webHidden/>
          </w:rPr>
          <w:fldChar w:fldCharType="begin"/>
        </w:r>
        <w:r w:rsidR="0010204B">
          <w:rPr>
            <w:noProof/>
            <w:webHidden/>
          </w:rPr>
          <w:instrText xml:space="preserve"> PAGEREF _Toc79153929 \h </w:instrText>
        </w:r>
        <w:r w:rsidR="0010204B">
          <w:rPr>
            <w:noProof/>
            <w:webHidden/>
          </w:rPr>
        </w:r>
        <w:r w:rsidR="0010204B">
          <w:rPr>
            <w:noProof/>
            <w:webHidden/>
          </w:rPr>
          <w:fldChar w:fldCharType="separate"/>
        </w:r>
        <w:r w:rsidR="0010204B">
          <w:rPr>
            <w:noProof/>
            <w:webHidden/>
          </w:rPr>
          <w:t>10</w:t>
        </w:r>
        <w:r w:rsidR="0010204B">
          <w:rPr>
            <w:noProof/>
            <w:webHidden/>
          </w:rPr>
          <w:fldChar w:fldCharType="end"/>
        </w:r>
      </w:hyperlink>
    </w:p>
    <w:p w14:paraId="7551F8B8" w14:textId="0F065D08" w:rsidR="0010204B" w:rsidRDefault="00CE5E61">
      <w:pPr>
        <w:pStyle w:val="TOC1"/>
        <w:rPr>
          <w:rFonts w:eastAsiaTheme="minorEastAsia"/>
          <w:sz w:val="22"/>
          <w:szCs w:val="22"/>
        </w:rPr>
      </w:pPr>
      <w:hyperlink w:anchor="_Toc79153930" w:history="1">
        <w:r w:rsidR="0010204B" w:rsidRPr="00A07DDA">
          <w:rPr>
            <w:rStyle w:val="Hyperlink"/>
          </w:rPr>
          <w:t>3.</w:t>
        </w:r>
        <w:r w:rsidR="0010204B">
          <w:rPr>
            <w:rFonts w:eastAsiaTheme="minorEastAsia"/>
            <w:sz w:val="22"/>
            <w:szCs w:val="22"/>
          </w:rPr>
          <w:tab/>
        </w:r>
        <w:r w:rsidR="0010204B" w:rsidRPr="00A07DDA">
          <w:rPr>
            <w:rStyle w:val="Hyperlink"/>
          </w:rPr>
          <w:t>HMIS Business Logic: Core Concepts</w:t>
        </w:r>
        <w:r w:rsidR="0010204B">
          <w:rPr>
            <w:webHidden/>
          </w:rPr>
          <w:tab/>
        </w:r>
        <w:r w:rsidR="0010204B">
          <w:rPr>
            <w:webHidden/>
          </w:rPr>
          <w:fldChar w:fldCharType="begin"/>
        </w:r>
        <w:r w:rsidR="0010204B">
          <w:rPr>
            <w:webHidden/>
          </w:rPr>
          <w:instrText xml:space="preserve"> PAGEREF _Toc79153930 \h </w:instrText>
        </w:r>
        <w:r w:rsidR="0010204B">
          <w:rPr>
            <w:webHidden/>
          </w:rPr>
        </w:r>
        <w:r w:rsidR="0010204B">
          <w:rPr>
            <w:webHidden/>
          </w:rPr>
          <w:fldChar w:fldCharType="separate"/>
        </w:r>
        <w:r w:rsidR="0010204B">
          <w:rPr>
            <w:webHidden/>
          </w:rPr>
          <w:t>11</w:t>
        </w:r>
        <w:r w:rsidR="0010204B">
          <w:rPr>
            <w:webHidden/>
          </w:rPr>
          <w:fldChar w:fldCharType="end"/>
        </w:r>
      </w:hyperlink>
    </w:p>
    <w:p w14:paraId="64BFB47C" w14:textId="03D8F257" w:rsidR="0010204B" w:rsidRDefault="00CE5E61">
      <w:pPr>
        <w:pStyle w:val="TOC2"/>
        <w:rPr>
          <w:rFonts w:eastAsiaTheme="minorEastAsia"/>
          <w:noProof/>
          <w:sz w:val="22"/>
        </w:rPr>
      </w:pPr>
      <w:hyperlink w:anchor="_Toc79153931" w:history="1">
        <w:r w:rsidR="0010204B" w:rsidRPr="00A07DDA">
          <w:rPr>
            <w:rStyle w:val="Hyperlink"/>
            <w:noProof/>
          </w:rPr>
          <w:t>3.1.</w:t>
        </w:r>
        <w:r w:rsidR="0010204B">
          <w:rPr>
            <w:rFonts w:eastAsiaTheme="minorEastAsia"/>
            <w:noProof/>
            <w:sz w:val="22"/>
          </w:rPr>
          <w:tab/>
        </w:r>
        <w:r w:rsidR="0010204B" w:rsidRPr="00A07DDA">
          <w:rPr>
            <w:rStyle w:val="Hyperlink"/>
            <w:noProof/>
          </w:rPr>
          <w:t>Report Parameters and Metadata (lsa_Report)</w:t>
        </w:r>
        <w:r w:rsidR="0010204B">
          <w:rPr>
            <w:noProof/>
            <w:webHidden/>
          </w:rPr>
          <w:tab/>
        </w:r>
        <w:r w:rsidR="0010204B">
          <w:rPr>
            <w:noProof/>
            <w:webHidden/>
          </w:rPr>
          <w:fldChar w:fldCharType="begin"/>
        </w:r>
        <w:r w:rsidR="0010204B">
          <w:rPr>
            <w:noProof/>
            <w:webHidden/>
          </w:rPr>
          <w:instrText xml:space="preserve"> PAGEREF _Toc79153931 \h </w:instrText>
        </w:r>
        <w:r w:rsidR="0010204B">
          <w:rPr>
            <w:noProof/>
            <w:webHidden/>
          </w:rPr>
        </w:r>
        <w:r w:rsidR="0010204B">
          <w:rPr>
            <w:noProof/>
            <w:webHidden/>
          </w:rPr>
          <w:fldChar w:fldCharType="separate"/>
        </w:r>
        <w:r w:rsidR="0010204B">
          <w:rPr>
            <w:noProof/>
            <w:webHidden/>
          </w:rPr>
          <w:t>13</w:t>
        </w:r>
        <w:r w:rsidR="0010204B">
          <w:rPr>
            <w:noProof/>
            <w:webHidden/>
          </w:rPr>
          <w:fldChar w:fldCharType="end"/>
        </w:r>
      </w:hyperlink>
    </w:p>
    <w:p w14:paraId="297BECD0" w14:textId="1837FFC3" w:rsidR="0010204B" w:rsidRDefault="00CE5E61">
      <w:pPr>
        <w:pStyle w:val="TOC2"/>
        <w:rPr>
          <w:rFonts w:eastAsiaTheme="minorEastAsia"/>
          <w:noProof/>
          <w:sz w:val="22"/>
        </w:rPr>
      </w:pPr>
      <w:hyperlink w:anchor="_Toc79153932" w:history="1">
        <w:r w:rsidR="0010204B" w:rsidRPr="00A07DDA">
          <w:rPr>
            <w:rStyle w:val="Hyperlink"/>
            <w:noProof/>
          </w:rPr>
          <w:t>3.2.</w:t>
        </w:r>
        <w:r w:rsidR="0010204B">
          <w:rPr>
            <w:rFonts w:eastAsiaTheme="minorEastAsia"/>
            <w:noProof/>
            <w:sz w:val="22"/>
          </w:rPr>
          <w:tab/>
        </w:r>
        <w:r w:rsidR="0010204B" w:rsidRPr="00A07DDA">
          <w:rPr>
            <w:rStyle w:val="Hyperlink"/>
            <w:noProof/>
          </w:rPr>
          <w:t>LSA Reporting Cohorts and Dates (tlsa_CohortDates)</w:t>
        </w:r>
        <w:r w:rsidR="0010204B">
          <w:rPr>
            <w:noProof/>
            <w:webHidden/>
          </w:rPr>
          <w:tab/>
        </w:r>
        <w:r w:rsidR="0010204B">
          <w:rPr>
            <w:noProof/>
            <w:webHidden/>
          </w:rPr>
          <w:fldChar w:fldCharType="begin"/>
        </w:r>
        <w:r w:rsidR="0010204B">
          <w:rPr>
            <w:noProof/>
            <w:webHidden/>
          </w:rPr>
          <w:instrText xml:space="preserve"> PAGEREF _Toc79153932 \h </w:instrText>
        </w:r>
        <w:r w:rsidR="0010204B">
          <w:rPr>
            <w:noProof/>
            <w:webHidden/>
          </w:rPr>
        </w:r>
        <w:r w:rsidR="0010204B">
          <w:rPr>
            <w:noProof/>
            <w:webHidden/>
          </w:rPr>
          <w:fldChar w:fldCharType="separate"/>
        </w:r>
        <w:r w:rsidR="0010204B">
          <w:rPr>
            <w:noProof/>
            <w:webHidden/>
          </w:rPr>
          <w:t>14</w:t>
        </w:r>
        <w:r w:rsidR="0010204B">
          <w:rPr>
            <w:noProof/>
            <w:webHidden/>
          </w:rPr>
          <w:fldChar w:fldCharType="end"/>
        </w:r>
      </w:hyperlink>
    </w:p>
    <w:p w14:paraId="1238B365" w14:textId="46FDCEE5" w:rsidR="0010204B" w:rsidRDefault="00CE5E61">
      <w:pPr>
        <w:pStyle w:val="TOC2"/>
        <w:rPr>
          <w:rFonts w:eastAsiaTheme="minorEastAsia"/>
          <w:noProof/>
          <w:sz w:val="22"/>
        </w:rPr>
      </w:pPr>
      <w:hyperlink w:anchor="_Toc79153933" w:history="1">
        <w:r w:rsidR="0010204B" w:rsidRPr="00A07DDA">
          <w:rPr>
            <w:rStyle w:val="Hyperlink"/>
            <w:noProof/>
          </w:rPr>
          <w:t>3.3.</w:t>
        </w:r>
        <w:r w:rsidR="0010204B">
          <w:rPr>
            <w:rFonts w:eastAsiaTheme="minorEastAsia"/>
            <w:noProof/>
            <w:sz w:val="22"/>
          </w:rPr>
          <w:tab/>
        </w:r>
        <w:r w:rsidR="0010204B" w:rsidRPr="00A07DDA">
          <w:rPr>
            <w:rStyle w:val="Hyperlink"/>
            <w:noProof/>
          </w:rPr>
          <w:t>HMIS Household Enrollments (tlsa_HHID)</w:t>
        </w:r>
        <w:r w:rsidR="0010204B">
          <w:rPr>
            <w:noProof/>
            <w:webHidden/>
          </w:rPr>
          <w:tab/>
        </w:r>
        <w:r w:rsidR="0010204B">
          <w:rPr>
            <w:noProof/>
            <w:webHidden/>
          </w:rPr>
          <w:fldChar w:fldCharType="begin"/>
        </w:r>
        <w:r w:rsidR="0010204B">
          <w:rPr>
            <w:noProof/>
            <w:webHidden/>
          </w:rPr>
          <w:instrText xml:space="preserve"> PAGEREF _Toc79153933 \h </w:instrText>
        </w:r>
        <w:r w:rsidR="0010204B">
          <w:rPr>
            <w:noProof/>
            <w:webHidden/>
          </w:rPr>
        </w:r>
        <w:r w:rsidR="0010204B">
          <w:rPr>
            <w:noProof/>
            <w:webHidden/>
          </w:rPr>
          <w:fldChar w:fldCharType="separate"/>
        </w:r>
        <w:r w:rsidR="0010204B">
          <w:rPr>
            <w:noProof/>
            <w:webHidden/>
          </w:rPr>
          <w:t>16</w:t>
        </w:r>
        <w:r w:rsidR="0010204B">
          <w:rPr>
            <w:noProof/>
            <w:webHidden/>
          </w:rPr>
          <w:fldChar w:fldCharType="end"/>
        </w:r>
      </w:hyperlink>
    </w:p>
    <w:p w14:paraId="2446D647" w14:textId="2BE9BBB5" w:rsidR="0010204B" w:rsidRDefault="00CE5E61">
      <w:pPr>
        <w:pStyle w:val="TOC2"/>
        <w:rPr>
          <w:rFonts w:eastAsiaTheme="minorEastAsia"/>
          <w:noProof/>
          <w:sz w:val="22"/>
        </w:rPr>
      </w:pPr>
      <w:hyperlink w:anchor="_Toc79153934" w:history="1">
        <w:r w:rsidR="0010204B" w:rsidRPr="00A07DDA">
          <w:rPr>
            <w:rStyle w:val="Hyperlink"/>
            <w:noProof/>
          </w:rPr>
          <w:t>3.4.</w:t>
        </w:r>
        <w:r w:rsidR="0010204B">
          <w:rPr>
            <w:rFonts w:eastAsiaTheme="minorEastAsia"/>
            <w:noProof/>
            <w:sz w:val="22"/>
          </w:rPr>
          <w:tab/>
        </w:r>
        <w:r w:rsidR="0010204B" w:rsidRPr="00A07DDA">
          <w:rPr>
            <w:rStyle w:val="Hyperlink"/>
            <w:noProof/>
          </w:rPr>
          <w:t>HMIS Client Enrollments (tlsa_Enrollment)</w:t>
        </w:r>
        <w:r w:rsidR="0010204B">
          <w:rPr>
            <w:noProof/>
            <w:webHidden/>
          </w:rPr>
          <w:tab/>
        </w:r>
        <w:r w:rsidR="0010204B">
          <w:rPr>
            <w:noProof/>
            <w:webHidden/>
          </w:rPr>
          <w:fldChar w:fldCharType="begin"/>
        </w:r>
        <w:r w:rsidR="0010204B">
          <w:rPr>
            <w:noProof/>
            <w:webHidden/>
          </w:rPr>
          <w:instrText xml:space="preserve"> PAGEREF _Toc79153934 \h </w:instrText>
        </w:r>
        <w:r w:rsidR="0010204B">
          <w:rPr>
            <w:noProof/>
            <w:webHidden/>
          </w:rPr>
        </w:r>
        <w:r w:rsidR="0010204B">
          <w:rPr>
            <w:noProof/>
            <w:webHidden/>
          </w:rPr>
          <w:fldChar w:fldCharType="separate"/>
        </w:r>
        <w:r w:rsidR="0010204B">
          <w:rPr>
            <w:noProof/>
            <w:webHidden/>
          </w:rPr>
          <w:t>23</w:t>
        </w:r>
        <w:r w:rsidR="0010204B">
          <w:rPr>
            <w:noProof/>
            <w:webHidden/>
          </w:rPr>
          <w:fldChar w:fldCharType="end"/>
        </w:r>
      </w:hyperlink>
    </w:p>
    <w:p w14:paraId="4C971831" w14:textId="4BC17ECC" w:rsidR="0010204B" w:rsidRDefault="00CE5E61">
      <w:pPr>
        <w:pStyle w:val="TOC2"/>
        <w:rPr>
          <w:rFonts w:eastAsiaTheme="minorEastAsia"/>
          <w:noProof/>
          <w:sz w:val="22"/>
        </w:rPr>
      </w:pPr>
      <w:hyperlink w:anchor="_Toc79153935" w:history="1">
        <w:r w:rsidR="0010204B" w:rsidRPr="00A07DDA">
          <w:rPr>
            <w:rStyle w:val="Hyperlink"/>
            <w:noProof/>
          </w:rPr>
          <w:t>3.5.</w:t>
        </w:r>
        <w:r w:rsidR="0010204B">
          <w:rPr>
            <w:rFonts w:eastAsiaTheme="minorEastAsia"/>
            <w:noProof/>
            <w:sz w:val="22"/>
          </w:rPr>
          <w:tab/>
        </w:r>
        <w:r w:rsidR="0010204B" w:rsidRPr="00A07DDA">
          <w:rPr>
            <w:rStyle w:val="Hyperlink"/>
            <w:noProof/>
          </w:rPr>
          <w:t>Enrollment Ages (tlsa_Enrollment)</w:t>
        </w:r>
        <w:r w:rsidR="0010204B">
          <w:rPr>
            <w:noProof/>
            <w:webHidden/>
          </w:rPr>
          <w:tab/>
        </w:r>
        <w:r w:rsidR="0010204B">
          <w:rPr>
            <w:noProof/>
            <w:webHidden/>
          </w:rPr>
          <w:fldChar w:fldCharType="begin"/>
        </w:r>
        <w:r w:rsidR="0010204B">
          <w:rPr>
            <w:noProof/>
            <w:webHidden/>
          </w:rPr>
          <w:instrText xml:space="preserve"> PAGEREF _Toc79153935 \h </w:instrText>
        </w:r>
        <w:r w:rsidR="0010204B">
          <w:rPr>
            <w:noProof/>
            <w:webHidden/>
          </w:rPr>
        </w:r>
        <w:r w:rsidR="0010204B">
          <w:rPr>
            <w:noProof/>
            <w:webHidden/>
          </w:rPr>
          <w:fldChar w:fldCharType="separate"/>
        </w:r>
        <w:r w:rsidR="0010204B">
          <w:rPr>
            <w:noProof/>
            <w:webHidden/>
          </w:rPr>
          <w:t>27</w:t>
        </w:r>
        <w:r w:rsidR="0010204B">
          <w:rPr>
            <w:noProof/>
            <w:webHidden/>
          </w:rPr>
          <w:fldChar w:fldCharType="end"/>
        </w:r>
      </w:hyperlink>
    </w:p>
    <w:p w14:paraId="5B87E4B1" w14:textId="2FFB7E5A" w:rsidR="0010204B" w:rsidRDefault="00CE5E61">
      <w:pPr>
        <w:pStyle w:val="TOC2"/>
        <w:rPr>
          <w:rFonts w:eastAsiaTheme="minorEastAsia"/>
          <w:noProof/>
          <w:sz w:val="22"/>
        </w:rPr>
      </w:pPr>
      <w:hyperlink w:anchor="_Toc79153936" w:history="1">
        <w:r w:rsidR="0010204B" w:rsidRPr="00A07DDA">
          <w:rPr>
            <w:rStyle w:val="Hyperlink"/>
            <w:noProof/>
          </w:rPr>
          <w:t>3.6.</w:t>
        </w:r>
        <w:r w:rsidR="0010204B">
          <w:rPr>
            <w:rFonts w:eastAsiaTheme="minorEastAsia"/>
            <w:noProof/>
            <w:sz w:val="22"/>
          </w:rPr>
          <w:tab/>
        </w:r>
        <w:r w:rsidR="0010204B" w:rsidRPr="00A07DDA">
          <w:rPr>
            <w:rStyle w:val="Hyperlink"/>
            <w:noProof/>
          </w:rPr>
          <w:t>Household Types (tlsa_HHID)</w:t>
        </w:r>
        <w:r w:rsidR="0010204B">
          <w:rPr>
            <w:noProof/>
            <w:webHidden/>
          </w:rPr>
          <w:tab/>
        </w:r>
        <w:r w:rsidR="0010204B">
          <w:rPr>
            <w:noProof/>
            <w:webHidden/>
          </w:rPr>
          <w:fldChar w:fldCharType="begin"/>
        </w:r>
        <w:r w:rsidR="0010204B">
          <w:rPr>
            <w:noProof/>
            <w:webHidden/>
          </w:rPr>
          <w:instrText xml:space="preserve"> PAGEREF _Toc79153936 \h </w:instrText>
        </w:r>
        <w:r w:rsidR="0010204B">
          <w:rPr>
            <w:noProof/>
            <w:webHidden/>
          </w:rPr>
        </w:r>
        <w:r w:rsidR="0010204B">
          <w:rPr>
            <w:noProof/>
            <w:webHidden/>
          </w:rPr>
          <w:fldChar w:fldCharType="separate"/>
        </w:r>
        <w:r w:rsidR="0010204B">
          <w:rPr>
            <w:noProof/>
            <w:webHidden/>
          </w:rPr>
          <w:t>29</w:t>
        </w:r>
        <w:r w:rsidR="0010204B">
          <w:rPr>
            <w:noProof/>
            <w:webHidden/>
          </w:rPr>
          <w:fldChar w:fldCharType="end"/>
        </w:r>
      </w:hyperlink>
    </w:p>
    <w:p w14:paraId="075D52CA" w14:textId="65E8C447" w:rsidR="0010204B" w:rsidRDefault="00CE5E61">
      <w:pPr>
        <w:pStyle w:val="TOC1"/>
        <w:rPr>
          <w:rFonts w:eastAsiaTheme="minorEastAsia"/>
          <w:sz w:val="22"/>
          <w:szCs w:val="22"/>
        </w:rPr>
      </w:pPr>
      <w:hyperlink w:anchor="_Toc79153937" w:history="1">
        <w:r w:rsidR="0010204B" w:rsidRPr="00A07DDA">
          <w:rPr>
            <w:rStyle w:val="Hyperlink"/>
          </w:rPr>
          <w:t>4.</w:t>
        </w:r>
        <w:r w:rsidR="0010204B">
          <w:rPr>
            <w:rFonts w:eastAsiaTheme="minorEastAsia"/>
            <w:sz w:val="22"/>
            <w:szCs w:val="22"/>
          </w:rPr>
          <w:tab/>
        </w:r>
        <w:r w:rsidR="0010204B" w:rsidRPr="00A07DDA">
          <w:rPr>
            <w:rStyle w:val="Hyperlink"/>
          </w:rPr>
          <w:t>HMIS Business Logic: Project Descriptor Data for Export</w:t>
        </w:r>
        <w:r w:rsidR="0010204B">
          <w:rPr>
            <w:webHidden/>
          </w:rPr>
          <w:tab/>
        </w:r>
        <w:r w:rsidR="0010204B">
          <w:rPr>
            <w:webHidden/>
          </w:rPr>
          <w:fldChar w:fldCharType="begin"/>
        </w:r>
        <w:r w:rsidR="0010204B">
          <w:rPr>
            <w:webHidden/>
          </w:rPr>
          <w:instrText xml:space="preserve"> PAGEREF _Toc79153937 \h </w:instrText>
        </w:r>
        <w:r w:rsidR="0010204B">
          <w:rPr>
            <w:webHidden/>
          </w:rPr>
        </w:r>
        <w:r w:rsidR="0010204B">
          <w:rPr>
            <w:webHidden/>
          </w:rPr>
          <w:fldChar w:fldCharType="separate"/>
        </w:r>
        <w:r w:rsidR="0010204B">
          <w:rPr>
            <w:webHidden/>
          </w:rPr>
          <w:t>32</w:t>
        </w:r>
        <w:r w:rsidR="0010204B">
          <w:rPr>
            <w:webHidden/>
          </w:rPr>
          <w:fldChar w:fldCharType="end"/>
        </w:r>
      </w:hyperlink>
    </w:p>
    <w:p w14:paraId="223DC5DC" w14:textId="40F669BE" w:rsidR="0010204B" w:rsidRDefault="00CE5E61">
      <w:pPr>
        <w:pStyle w:val="TOC2"/>
        <w:rPr>
          <w:rFonts w:eastAsiaTheme="minorEastAsia"/>
          <w:noProof/>
          <w:sz w:val="22"/>
        </w:rPr>
      </w:pPr>
      <w:hyperlink w:anchor="_Toc79153938" w:history="1">
        <w:r w:rsidR="0010204B" w:rsidRPr="00A07DDA">
          <w:rPr>
            <w:rStyle w:val="Hyperlink"/>
            <w:noProof/>
          </w:rPr>
          <w:t>4.1.</w:t>
        </w:r>
        <w:r w:rsidR="0010204B">
          <w:rPr>
            <w:rFonts w:eastAsiaTheme="minorEastAsia"/>
            <w:noProof/>
            <w:sz w:val="22"/>
          </w:rPr>
          <w:tab/>
        </w:r>
        <w:r w:rsidR="0010204B" w:rsidRPr="00A07DDA">
          <w:rPr>
            <w:rStyle w:val="Hyperlink"/>
            <w:noProof/>
          </w:rPr>
          <w:t>Get Project.csv Records / lsa_Project</w:t>
        </w:r>
        <w:r w:rsidR="0010204B">
          <w:rPr>
            <w:noProof/>
            <w:webHidden/>
          </w:rPr>
          <w:tab/>
        </w:r>
        <w:r w:rsidR="0010204B">
          <w:rPr>
            <w:noProof/>
            <w:webHidden/>
          </w:rPr>
          <w:fldChar w:fldCharType="begin"/>
        </w:r>
        <w:r w:rsidR="0010204B">
          <w:rPr>
            <w:noProof/>
            <w:webHidden/>
          </w:rPr>
          <w:instrText xml:space="preserve"> PAGEREF _Toc79153938 \h </w:instrText>
        </w:r>
        <w:r w:rsidR="0010204B">
          <w:rPr>
            <w:noProof/>
            <w:webHidden/>
          </w:rPr>
        </w:r>
        <w:r w:rsidR="0010204B">
          <w:rPr>
            <w:noProof/>
            <w:webHidden/>
          </w:rPr>
          <w:fldChar w:fldCharType="separate"/>
        </w:r>
        <w:r w:rsidR="0010204B">
          <w:rPr>
            <w:noProof/>
            <w:webHidden/>
          </w:rPr>
          <w:t>32</w:t>
        </w:r>
        <w:r w:rsidR="0010204B">
          <w:rPr>
            <w:noProof/>
            <w:webHidden/>
          </w:rPr>
          <w:fldChar w:fldCharType="end"/>
        </w:r>
      </w:hyperlink>
    </w:p>
    <w:p w14:paraId="36DC3E6C" w14:textId="0694E7C4" w:rsidR="0010204B" w:rsidRDefault="00CE5E61">
      <w:pPr>
        <w:pStyle w:val="TOC2"/>
        <w:rPr>
          <w:rFonts w:eastAsiaTheme="minorEastAsia"/>
          <w:noProof/>
          <w:sz w:val="22"/>
        </w:rPr>
      </w:pPr>
      <w:hyperlink w:anchor="_Toc79153939" w:history="1">
        <w:r w:rsidR="0010204B" w:rsidRPr="00A07DDA">
          <w:rPr>
            <w:rStyle w:val="Hyperlink"/>
            <w:noProof/>
          </w:rPr>
          <w:t>4.2.</w:t>
        </w:r>
        <w:r w:rsidR="0010204B">
          <w:rPr>
            <w:rFonts w:eastAsiaTheme="minorEastAsia"/>
            <w:noProof/>
            <w:sz w:val="22"/>
          </w:rPr>
          <w:tab/>
        </w:r>
        <w:r w:rsidR="0010204B" w:rsidRPr="00A07DDA">
          <w:rPr>
            <w:rStyle w:val="Hyperlink"/>
            <w:noProof/>
          </w:rPr>
          <w:t>Get Organization.csv Records / lsa_Organization</w:t>
        </w:r>
        <w:r w:rsidR="0010204B">
          <w:rPr>
            <w:noProof/>
            <w:webHidden/>
          </w:rPr>
          <w:tab/>
        </w:r>
        <w:r w:rsidR="0010204B">
          <w:rPr>
            <w:noProof/>
            <w:webHidden/>
          </w:rPr>
          <w:fldChar w:fldCharType="begin"/>
        </w:r>
        <w:r w:rsidR="0010204B">
          <w:rPr>
            <w:noProof/>
            <w:webHidden/>
          </w:rPr>
          <w:instrText xml:space="preserve"> PAGEREF _Toc79153939 \h </w:instrText>
        </w:r>
        <w:r w:rsidR="0010204B">
          <w:rPr>
            <w:noProof/>
            <w:webHidden/>
          </w:rPr>
        </w:r>
        <w:r w:rsidR="0010204B">
          <w:rPr>
            <w:noProof/>
            <w:webHidden/>
          </w:rPr>
          <w:fldChar w:fldCharType="separate"/>
        </w:r>
        <w:r w:rsidR="0010204B">
          <w:rPr>
            <w:noProof/>
            <w:webHidden/>
          </w:rPr>
          <w:t>33</w:t>
        </w:r>
        <w:r w:rsidR="0010204B">
          <w:rPr>
            <w:noProof/>
            <w:webHidden/>
          </w:rPr>
          <w:fldChar w:fldCharType="end"/>
        </w:r>
      </w:hyperlink>
    </w:p>
    <w:p w14:paraId="3A53833C" w14:textId="28A1C5FB" w:rsidR="0010204B" w:rsidRDefault="00CE5E61">
      <w:pPr>
        <w:pStyle w:val="TOC2"/>
        <w:rPr>
          <w:rFonts w:eastAsiaTheme="minorEastAsia"/>
          <w:noProof/>
          <w:sz w:val="22"/>
        </w:rPr>
      </w:pPr>
      <w:hyperlink w:anchor="_Toc79153940" w:history="1">
        <w:r w:rsidR="0010204B" w:rsidRPr="00A07DDA">
          <w:rPr>
            <w:rStyle w:val="Hyperlink"/>
            <w:noProof/>
          </w:rPr>
          <w:t>4.3.</w:t>
        </w:r>
        <w:r w:rsidR="0010204B">
          <w:rPr>
            <w:rFonts w:eastAsiaTheme="minorEastAsia"/>
            <w:noProof/>
            <w:sz w:val="22"/>
          </w:rPr>
          <w:tab/>
        </w:r>
        <w:r w:rsidR="0010204B" w:rsidRPr="00A07DDA">
          <w:rPr>
            <w:rStyle w:val="Hyperlink"/>
            <w:noProof/>
          </w:rPr>
          <w:t>Get Funder.csv Records / lsa_Funder</w:t>
        </w:r>
        <w:r w:rsidR="0010204B">
          <w:rPr>
            <w:noProof/>
            <w:webHidden/>
          </w:rPr>
          <w:tab/>
        </w:r>
        <w:r w:rsidR="0010204B">
          <w:rPr>
            <w:noProof/>
            <w:webHidden/>
          </w:rPr>
          <w:fldChar w:fldCharType="begin"/>
        </w:r>
        <w:r w:rsidR="0010204B">
          <w:rPr>
            <w:noProof/>
            <w:webHidden/>
          </w:rPr>
          <w:instrText xml:space="preserve"> PAGEREF _Toc79153940 \h </w:instrText>
        </w:r>
        <w:r w:rsidR="0010204B">
          <w:rPr>
            <w:noProof/>
            <w:webHidden/>
          </w:rPr>
        </w:r>
        <w:r w:rsidR="0010204B">
          <w:rPr>
            <w:noProof/>
            <w:webHidden/>
          </w:rPr>
          <w:fldChar w:fldCharType="separate"/>
        </w:r>
        <w:r w:rsidR="0010204B">
          <w:rPr>
            <w:noProof/>
            <w:webHidden/>
          </w:rPr>
          <w:t>34</w:t>
        </w:r>
        <w:r w:rsidR="0010204B">
          <w:rPr>
            <w:noProof/>
            <w:webHidden/>
          </w:rPr>
          <w:fldChar w:fldCharType="end"/>
        </w:r>
      </w:hyperlink>
    </w:p>
    <w:p w14:paraId="30DE7202" w14:textId="5F17D76C" w:rsidR="0010204B" w:rsidRDefault="00CE5E61">
      <w:pPr>
        <w:pStyle w:val="TOC2"/>
        <w:rPr>
          <w:rFonts w:eastAsiaTheme="minorEastAsia"/>
          <w:noProof/>
          <w:sz w:val="22"/>
        </w:rPr>
      </w:pPr>
      <w:hyperlink w:anchor="_Toc79153941" w:history="1">
        <w:r w:rsidR="0010204B" w:rsidRPr="00A07DDA">
          <w:rPr>
            <w:rStyle w:val="Hyperlink"/>
            <w:noProof/>
          </w:rPr>
          <w:t>4.4.</w:t>
        </w:r>
        <w:r w:rsidR="0010204B">
          <w:rPr>
            <w:rFonts w:eastAsiaTheme="minorEastAsia"/>
            <w:noProof/>
            <w:sz w:val="22"/>
          </w:rPr>
          <w:tab/>
        </w:r>
        <w:r w:rsidR="0010204B" w:rsidRPr="00A07DDA">
          <w:rPr>
            <w:rStyle w:val="Hyperlink"/>
            <w:noProof/>
          </w:rPr>
          <w:t>Get ProjectCoC.csv Records / lsa_ProjectCoC</w:t>
        </w:r>
        <w:r w:rsidR="0010204B">
          <w:rPr>
            <w:noProof/>
            <w:webHidden/>
          </w:rPr>
          <w:tab/>
        </w:r>
        <w:r w:rsidR="0010204B">
          <w:rPr>
            <w:noProof/>
            <w:webHidden/>
          </w:rPr>
          <w:fldChar w:fldCharType="begin"/>
        </w:r>
        <w:r w:rsidR="0010204B">
          <w:rPr>
            <w:noProof/>
            <w:webHidden/>
          </w:rPr>
          <w:instrText xml:space="preserve"> PAGEREF _Toc79153941 \h </w:instrText>
        </w:r>
        <w:r w:rsidR="0010204B">
          <w:rPr>
            <w:noProof/>
            <w:webHidden/>
          </w:rPr>
        </w:r>
        <w:r w:rsidR="0010204B">
          <w:rPr>
            <w:noProof/>
            <w:webHidden/>
          </w:rPr>
          <w:fldChar w:fldCharType="separate"/>
        </w:r>
        <w:r w:rsidR="0010204B">
          <w:rPr>
            <w:noProof/>
            <w:webHidden/>
          </w:rPr>
          <w:t>35</w:t>
        </w:r>
        <w:r w:rsidR="0010204B">
          <w:rPr>
            <w:noProof/>
            <w:webHidden/>
          </w:rPr>
          <w:fldChar w:fldCharType="end"/>
        </w:r>
      </w:hyperlink>
    </w:p>
    <w:p w14:paraId="60C88F11" w14:textId="71173BDA" w:rsidR="0010204B" w:rsidRDefault="00CE5E61">
      <w:pPr>
        <w:pStyle w:val="TOC2"/>
        <w:rPr>
          <w:rFonts w:eastAsiaTheme="minorEastAsia"/>
          <w:noProof/>
          <w:sz w:val="22"/>
        </w:rPr>
      </w:pPr>
      <w:hyperlink w:anchor="_Toc79153942" w:history="1">
        <w:r w:rsidR="0010204B" w:rsidRPr="00A07DDA">
          <w:rPr>
            <w:rStyle w:val="Hyperlink"/>
            <w:noProof/>
          </w:rPr>
          <w:t>4.5.</w:t>
        </w:r>
        <w:r w:rsidR="0010204B">
          <w:rPr>
            <w:rFonts w:eastAsiaTheme="minorEastAsia"/>
            <w:noProof/>
            <w:sz w:val="22"/>
          </w:rPr>
          <w:tab/>
        </w:r>
        <w:r w:rsidR="0010204B" w:rsidRPr="00A07DDA">
          <w:rPr>
            <w:rStyle w:val="Hyperlink"/>
            <w:noProof/>
          </w:rPr>
          <w:t>Get Inventory.csv Records / lsa_Inventory</w:t>
        </w:r>
        <w:r w:rsidR="0010204B">
          <w:rPr>
            <w:noProof/>
            <w:webHidden/>
          </w:rPr>
          <w:tab/>
        </w:r>
        <w:r w:rsidR="0010204B">
          <w:rPr>
            <w:noProof/>
            <w:webHidden/>
          </w:rPr>
          <w:fldChar w:fldCharType="begin"/>
        </w:r>
        <w:r w:rsidR="0010204B">
          <w:rPr>
            <w:noProof/>
            <w:webHidden/>
          </w:rPr>
          <w:instrText xml:space="preserve"> PAGEREF _Toc79153942 \h </w:instrText>
        </w:r>
        <w:r w:rsidR="0010204B">
          <w:rPr>
            <w:noProof/>
            <w:webHidden/>
          </w:rPr>
        </w:r>
        <w:r w:rsidR="0010204B">
          <w:rPr>
            <w:noProof/>
            <w:webHidden/>
          </w:rPr>
          <w:fldChar w:fldCharType="separate"/>
        </w:r>
        <w:r w:rsidR="0010204B">
          <w:rPr>
            <w:noProof/>
            <w:webHidden/>
          </w:rPr>
          <w:t>36</w:t>
        </w:r>
        <w:r w:rsidR="0010204B">
          <w:rPr>
            <w:noProof/>
            <w:webHidden/>
          </w:rPr>
          <w:fldChar w:fldCharType="end"/>
        </w:r>
      </w:hyperlink>
    </w:p>
    <w:p w14:paraId="09255EF0" w14:textId="5333C756" w:rsidR="0010204B" w:rsidRDefault="00CE5E61">
      <w:pPr>
        <w:pStyle w:val="TOC1"/>
        <w:rPr>
          <w:rFonts w:eastAsiaTheme="minorEastAsia"/>
          <w:sz w:val="22"/>
          <w:szCs w:val="22"/>
        </w:rPr>
      </w:pPr>
      <w:hyperlink w:anchor="_Toc79153943" w:history="1">
        <w:r w:rsidR="0010204B" w:rsidRPr="00A07DDA">
          <w:rPr>
            <w:rStyle w:val="Hyperlink"/>
          </w:rPr>
          <w:t>5.</w:t>
        </w:r>
        <w:r w:rsidR="0010204B">
          <w:rPr>
            <w:rFonts w:eastAsiaTheme="minorEastAsia"/>
            <w:sz w:val="22"/>
            <w:szCs w:val="22"/>
          </w:rPr>
          <w:tab/>
        </w:r>
        <w:r w:rsidR="0010204B" w:rsidRPr="00A07DDA">
          <w:rPr>
            <w:rStyle w:val="Hyperlink"/>
          </w:rPr>
          <w:t>HMIS Business Logic: LSAPerson</w:t>
        </w:r>
        <w:r w:rsidR="0010204B">
          <w:rPr>
            <w:webHidden/>
          </w:rPr>
          <w:tab/>
        </w:r>
        <w:r w:rsidR="0010204B">
          <w:rPr>
            <w:webHidden/>
          </w:rPr>
          <w:fldChar w:fldCharType="begin"/>
        </w:r>
        <w:r w:rsidR="0010204B">
          <w:rPr>
            <w:webHidden/>
          </w:rPr>
          <w:instrText xml:space="preserve"> PAGEREF _Toc79153943 \h </w:instrText>
        </w:r>
        <w:r w:rsidR="0010204B">
          <w:rPr>
            <w:webHidden/>
          </w:rPr>
        </w:r>
        <w:r w:rsidR="0010204B">
          <w:rPr>
            <w:webHidden/>
          </w:rPr>
          <w:fldChar w:fldCharType="separate"/>
        </w:r>
        <w:r w:rsidR="0010204B">
          <w:rPr>
            <w:webHidden/>
          </w:rPr>
          <w:t>39</w:t>
        </w:r>
        <w:r w:rsidR="0010204B">
          <w:rPr>
            <w:webHidden/>
          </w:rPr>
          <w:fldChar w:fldCharType="end"/>
        </w:r>
      </w:hyperlink>
    </w:p>
    <w:p w14:paraId="79B7D5E8" w14:textId="2CA287B6" w:rsidR="0010204B" w:rsidRDefault="00CE5E61">
      <w:pPr>
        <w:pStyle w:val="TOC2"/>
        <w:rPr>
          <w:rFonts w:eastAsiaTheme="minorEastAsia"/>
          <w:noProof/>
          <w:sz w:val="22"/>
        </w:rPr>
      </w:pPr>
      <w:hyperlink w:anchor="_Toc79153944" w:history="1">
        <w:r w:rsidR="0010204B" w:rsidRPr="00A07DDA">
          <w:rPr>
            <w:rStyle w:val="Hyperlink"/>
            <w:noProof/>
          </w:rPr>
          <w:t>5.1.</w:t>
        </w:r>
        <w:r w:rsidR="0010204B">
          <w:rPr>
            <w:rFonts w:eastAsiaTheme="minorEastAsia"/>
            <w:noProof/>
            <w:sz w:val="22"/>
          </w:rPr>
          <w:tab/>
        </w:r>
        <w:r w:rsidR="0010204B" w:rsidRPr="00A07DDA">
          <w:rPr>
            <w:rStyle w:val="Hyperlink"/>
            <w:noProof/>
          </w:rPr>
          <w:t>Identify Active and AHAR HouseholdIDs</w:t>
        </w:r>
        <w:r w:rsidR="0010204B">
          <w:rPr>
            <w:noProof/>
            <w:webHidden/>
          </w:rPr>
          <w:tab/>
        </w:r>
        <w:r w:rsidR="0010204B">
          <w:rPr>
            <w:noProof/>
            <w:webHidden/>
          </w:rPr>
          <w:fldChar w:fldCharType="begin"/>
        </w:r>
        <w:r w:rsidR="0010204B">
          <w:rPr>
            <w:noProof/>
            <w:webHidden/>
          </w:rPr>
          <w:instrText xml:space="preserve"> PAGEREF _Toc79153944 \h </w:instrText>
        </w:r>
        <w:r w:rsidR="0010204B">
          <w:rPr>
            <w:noProof/>
            <w:webHidden/>
          </w:rPr>
        </w:r>
        <w:r w:rsidR="0010204B">
          <w:rPr>
            <w:noProof/>
            <w:webHidden/>
          </w:rPr>
          <w:fldChar w:fldCharType="separate"/>
        </w:r>
        <w:r w:rsidR="0010204B">
          <w:rPr>
            <w:noProof/>
            <w:webHidden/>
          </w:rPr>
          <w:t>41</w:t>
        </w:r>
        <w:r w:rsidR="0010204B">
          <w:rPr>
            <w:noProof/>
            <w:webHidden/>
          </w:rPr>
          <w:fldChar w:fldCharType="end"/>
        </w:r>
      </w:hyperlink>
    </w:p>
    <w:p w14:paraId="1C961261" w14:textId="2C7699E5" w:rsidR="0010204B" w:rsidRDefault="00CE5E61">
      <w:pPr>
        <w:pStyle w:val="TOC2"/>
        <w:rPr>
          <w:rFonts w:eastAsiaTheme="minorEastAsia"/>
          <w:noProof/>
          <w:sz w:val="22"/>
        </w:rPr>
      </w:pPr>
      <w:hyperlink w:anchor="_Toc79153945" w:history="1">
        <w:r w:rsidR="0010204B" w:rsidRPr="00A07DDA">
          <w:rPr>
            <w:rStyle w:val="Hyperlink"/>
            <w:noProof/>
          </w:rPr>
          <w:t>5.2.</w:t>
        </w:r>
        <w:r w:rsidR="0010204B">
          <w:rPr>
            <w:rFonts w:eastAsiaTheme="minorEastAsia"/>
            <w:noProof/>
            <w:sz w:val="22"/>
          </w:rPr>
          <w:tab/>
        </w:r>
        <w:r w:rsidR="0010204B" w:rsidRPr="00A07DDA">
          <w:rPr>
            <w:rStyle w:val="Hyperlink"/>
            <w:noProof/>
          </w:rPr>
          <w:t>Identify Active and AHAR Enrollments</w:t>
        </w:r>
        <w:r w:rsidR="0010204B">
          <w:rPr>
            <w:noProof/>
            <w:webHidden/>
          </w:rPr>
          <w:tab/>
        </w:r>
        <w:r w:rsidR="0010204B">
          <w:rPr>
            <w:noProof/>
            <w:webHidden/>
          </w:rPr>
          <w:fldChar w:fldCharType="begin"/>
        </w:r>
        <w:r w:rsidR="0010204B">
          <w:rPr>
            <w:noProof/>
            <w:webHidden/>
          </w:rPr>
          <w:instrText xml:space="preserve"> PAGEREF _Toc79153945 \h </w:instrText>
        </w:r>
        <w:r w:rsidR="0010204B">
          <w:rPr>
            <w:noProof/>
            <w:webHidden/>
          </w:rPr>
        </w:r>
        <w:r w:rsidR="0010204B">
          <w:rPr>
            <w:noProof/>
            <w:webHidden/>
          </w:rPr>
          <w:fldChar w:fldCharType="separate"/>
        </w:r>
        <w:r w:rsidR="0010204B">
          <w:rPr>
            <w:noProof/>
            <w:webHidden/>
          </w:rPr>
          <w:t>42</w:t>
        </w:r>
        <w:r w:rsidR="0010204B">
          <w:rPr>
            <w:noProof/>
            <w:webHidden/>
          </w:rPr>
          <w:fldChar w:fldCharType="end"/>
        </w:r>
      </w:hyperlink>
    </w:p>
    <w:p w14:paraId="444BD8B2" w14:textId="7BB2D1DA" w:rsidR="0010204B" w:rsidRDefault="00CE5E61">
      <w:pPr>
        <w:pStyle w:val="TOC2"/>
        <w:rPr>
          <w:rFonts w:eastAsiaTheme="minorEastAsia"/>
          <w:noProof/>
          <w:sz w:val="22"/>
        </w:rPr>
      </w:pPr>
      <w:hyperlink w:anchor="_Toc79153946" w:history="1">
        <w:r w:rsidR="0010204B" w:rsidRPr="00A07DDA">
          <w:rPr>
            <w:rStyle w:val="Hyperlink"/>
            <w:noProof/>
          </w:rPr>
          <w:t>5.3.</w:t>
        </w:r>
        <w:r w:rsidR="0010204B">
          <w:rPr>
            <w:rFonts w:eastAsiaTheme="minorEastAsia"/>
            <w:noProof/>
            <w:sz w:val="22"/>
          </w:rPr>
          <w:tab/>
        </w:r>
        <w:r w:rsidR="0010204B" w:rsidRPr="00A07DDA">
          <w:rPr>
            <w:rStyle w:val="Hyperlink"/>
            <w:noProof/>
          </w:rPr>
          <w:t>Get Active Clients for LSAPerson</w:t>
        </w:r>
        <w:r w:rsidR="0010204B">
          <w:rPr>
            <w:noProof/>
            <w:webHidden/>
          </w:rPr>
          <w:tab/>
        </w:r>
        <w:r w:rsidR="0010204B">
          <w:rPr>
            <w:noProof/>
            <w:webHidden/>
          </w:rPr>
          <w:fldChar w:fldCharType="begin"/>
        </w:r>
        <w:r w:rsidR="0010204B">
          <w:rPr>
            <w:noProof/>
            <w:webHidden/>
          </w:rPr>
          <w:instrText xml:space="preserve"> PAGEREF _Toc79153946 \h </w:instrText>
        </w:r>
        <w:r w:rsidR="0010204B">
          <w:rPr>
            <w:noProof/>
            <w:webHidden/>
          </w:rPr>
        </w:r>
        <w:r w:rsidR="0010204B">
          <w:rPr>
            <w:noProof/>
            <w:webHidden/>
          </w:rPr>
          <w:fldChar w:fldCharType="separate"/>
        </w:r>
        <w:r w:rsidR="0010204B">
          <w:rPr>
            <w:noProof/>
            <w:webHidden/>
          </w:rPr>
          <w:t>43</w:t>
        </w:r>
        <w:r w:rsidR="0010204B">
          <w:rPr>
            <w:noProof/>
            <w:webHidden/>
          </w:rPr>
          <w:fldChar w:fldCharType="end"/>
        </w:r>
      </w:hyperlink>
    </w:p>
    <w:p w14:paraId="2CC50D1E" w14:textId="013EA283" w:rsidR="0010204B" w:rsidRDefault="00CE5E61">
      <w:pPr>
        <w:pStyle w:val="TOC2"/>
        <w:rPr>
          <w:rFonts w:eastAsiaTheme="minorEastAsia"/>
          <w:noProof/>
          <w:sz w:val="22"/>
        </w:rPr>
      </w:pPr>
      <w:hyperlink w:anchor="_Toc79153947" w:history="1">
        <w:r w:rsidR="0010204B" w:rsidRPr="00A07DDA">
          <w:rPr>
            <w:rStyle w:val="Hyperlink"/>
            <w:noProof/>
          </w:rPr>
          <w:t>5.4.</w:t>
        </w:r>
        <w:r w:rsidR="0010204B">
          <w:rPr>
            <w:rFonts w:eastAsiaTheme="minorEastAsia"/>
            <w:noProof/>
            <w:sz w:val="22"/>
          </w:rPr>
          <w:tab/>
        </w:r>
        <w:r w:rsidR="0010204B" w:rsidRPr="00A07DDA">
          <w:rPr>
            <w:rStyle w:val="Hyperlink"/>
            <w:noProof/>
          </w:rPr>
          <w:t>LSAPerson Demographics</w:t>
        </w:r>
        <w:r w:rsidR="0010204B">
          <w:rPr>
            <w:noProof/>
            <w:webHidden/>
          </w:rPr>
          <w:tab/>
        </w:r>
        <w:r w:rsidR="0010204B">
          <w:rPr>
            <w:noProof/>
            <w:webHidden/>
          </w:rPr>
          <w:fldChar w:fldCharType="begin"/>
        </w:r>
        <w:r w:rsidR="0010204B">
          <w:rPr>
            <w:noProof/>
            <w:webHidden/>
          </w:rPr>
          <w:instrText xml:space="preserve"> PAGEREF _Toc79153947 \h </w:instrText>
        </w:r>
        <w:r w:rsidR="0010204B">
          <w:rPr>
            <w:noProof/>
            <w:webHidden/>
          </w:rPr>
        </w:r>
        <w:r w:rsidR="0010204B">
          <w:rPr>
            <w:noProof/>
            <w:webHidden/>
          </w:rPr>
          <w:fldChar w:fldCharType="separate"/>
        </w:r>
        <w:r w:rsidR="0010204B">
          <w:rPr>
            <w:noProof/>
            <w:webHidden/>
          </w:rPr>
          <w:t>47</w:t>
        </w:r>
        <w:r w:rsidR="0010204B">
          <w:rPr>
            <w:noProof/>
            <w:webHidden/>
          </w:rPr>
          <w:fldChar w:fldCharType="end"/>
        </w:r>
      </w:hyperlink>
    </w:p>
    <w:p w14:paraId="1E94F352" w14:textId="2E48DADD" w:rsidR="0010204B" w:rsidRDefault="00CE5E61">
      <w:pPr>
        <w:pStyle w:val="TOC2"/>
        <w:rPr>
          <w:rFonts w:eastAsiaTheme="minorEastAsia"/>
          <w:noProof/>
          <w:sz w:val="22"/>
        </w:rPr>
      </w:pPr>
      <w:hyperlink w:anchor="_Toc79153948" w:history="1">
        <w:r w:rsidR="0010204B" w:rsidRPr="00A07DDA">
          <w:rPr>
            <w:rStyle w:val="Hyperlink"/>
            <w:noProof/>
          </w:rPr>
          <w:t>5.5.</w:t>
        </w:r>
        <w:r w:rsidR="0010204B">
          <w:rPr>
            <w:rFonts w:eastAsiaTheme="minorEastAsia"/>
            <w:noProof/>
            <w:sz w:val="22"/>
          </w:rPr>
          <w:tab/>
        </w:r>
        <w:r w:rsidR="0010204B" w:rsidRPr="00A07DDA">
          <w:rPr>
            <w:rStyle w:val="Hyperlink"/>
            <w:noProof/>
          </w:rPr>
          <w:t>Time Spent in ES/SH or on the Street – LSAPerson</w:t>
        </w:r>
        <w:r w:rsidR="0010204B">
          <w:rPr>
            <w:noProof/>
            <w:webHidden/>
          </w:rPr>
          <w:tab/>
        </w:r>
        <w:r w:rsidR="0010204B">
          <w:rPr>
            <w:noProof/>
            <w:webHidden/>
          </w:rPr>
          <w:fldChar w:fldCharType="begin"/>
        </w:r>
        <w:r w:rsidR="0010204B">
          <w:rPr>
            <w:noProof/>
            <w:webHidden/>
          </w:rPr>
          <w:instrText xml:space="preserve"> PAGEREF _Toc79153948 \h </w:instrText>
        </w:r>
        <w:r w:rsidR="0010204B">
          <w:rPr>
            <w:noProof/>
            <w:webHidden/>
          </w:rPr>
        </w:r>
        <w:r w:rsidR="0010204B">
          <w:rPr>
            <w:noProof/>
            <w:webHidden/>
          </w:rPr>
          <w:fldChar w:fldCharType="separate"/>
        </w:r>
        <w:r w:rsidR="0010204B">
          <w:rPr>
            <w:noProof/>
            <w:webHidden/>
          </w:rPr>
          <w:t>51</w:t>
        </w:r>
        <w:r w:rsidR="0010204B">
          <w:rPr>
            <w:noProof/>
            <w:webHidden/>
          </w:rPr>
          <w:fldChar w:fldCharType="end"/>
        </w:r>
      </w:hyperlink>
    </w:p>
    <w:p w14:paraId="534745D6" w14:textId="135C7969" w:rsidR="0010204B" w:rsidRDefault="00CE5E61">
      <w:pPr>
        <w:pStyle w:val="TOC2"/>
        <w:rPr>
          <w:rFonts w:eastAsiaTheme="minorEastAsia"/>
          <w:noProof/>
          <w:sz w:val="22"/>
        </w:rPr>
      </w:pPr>
      <w:hyperlink w:anchor="_Toc79153949" w:history="1">
        <w:r w:rsidR="0010204B" w:rsidRPr="00A07DDA">
          <w:rPr>
            <w:rStyle w:val="Hyperlink"/>
            <w:noProof/>
          </w:rPr>
          <w:t>5.6.</w:t>
        </w:r>
        <w:r w:rsidR="0010204B">
          <w:rPr>
            <w:rFonts w:eastAsiaTheme="minorEastAsia"/>
            <w:noProof/>
            <w:sz w:val="22"/>
          </w:rPr>
          <w:tab/>
        </w:r>
        <w:r w:rsidR="0010204B" w:rsidRPr="00A07DDA">
          <w:rPr>
            <w:rStyle w:val="Hyperlink"/>
            <w:noProof/>
          </w:rPr>
          <w:t>Enrollments Relevant to Counting ES/SH/Street Dates</w:t>
        </w:r>
        <w:r w:rsidR="0010204B">
          <w:rPr>
            <w:noProof/>
            <w:webHidden/>
          </w:rPr>
          <w:tab/>
        </w:r>
        <w:r w:rsidR="0010204B">
          <w:rPr>
            <w:noProof/>
            <w:webHidden/>
          </w:rPr>
          <w:fldChar w:fldCharType="begin"/>
        </w:r>
        <w:r w:rsidR="0010204B">
          <w:rPr>
            <w:noProof/>
            <w:webHidden/>
          </w:rPr>
          <w:instrText xml:space="preserve"> PAGEREF _Toc79153949 \h </w:instrText>
        </w:r>
        <w:r w:rsidR="0010204B">
          <w:rPr>
            <w:noProof/>
            <w:webHidden/>
          </w:rPr>
        </w:r>
        <w:r w:rsidR="0010204B">
          <w:rPr>
            <w:noProof/>
            <w:webHidden/>
          </w:rPr>
          <w:fldChar w:fldCharType="separate"/>
        </w:r>
        <w:r w:rsidR="0010204B">
          <w:rPr>
            <w:noProof/>
            <w:webHidden/>
          </w:rPr>
          <w:t>53</w:t>
        </w:r>
        <w:r w:rsidR="0010204B">
          <w:rPr>
            <w:noProof/>
            <w:webHidden/>
          </w:rPr>
          <w:fldChar w:fldCharType="end"/>
        </w:r>
      </w:hyperlink>
    </w:p>
    <w:p w14:paraId="704F13A8" w14:textId="386808CB" w:rsidR="0010204B" w:rsidRDefault="00CE5E61">
      <w:pPr>
        <w:pStyle w:val="TOC2"/>
        <w:rPr>
          <w:rFonts w:eastAsiaTheme="minorEastAsia"/>
          <w:noProof/>
          <w:sz w:val="22"/>
        </w:rPr>
      </w:pPr>
      <w:hyperlink w:anchor="_Toc79153950" w:history="1">
        <w:r w:rsidR="0010204B" w:rsidRPr="00A07DDA">
          <w:rPr>
            <w:rStyle w:val="Hyperlink"/>
            <w:noProof/>
          </w:rPr>
          <w:t>5.7.</w:t>
        </w:r>
        <w:r w:rsidR="0010204B">
          <w:rPr>
            <w:rFonts w:eastAsiaTheme="minorEastAsia"/>
            <w:noProof/>
            <w:sz w:val="22"/>
          </w:rPr>
          <w:tab/>
        </w:r>
        <w:r w:rsidR="0010204B" w:rsidRPr="00A07DDA">
          <w:rPr>
            <w:rStyle w:val="Hyperlink"/>
            <w:noProof/>
          </w:rPr>
          <w:t>Get Dates to Exclude from Counts of ES/SH/Street Days (ch_Exclude)</w:t>
        </w:r>
        <w:r w:rsidR="0010204B">
          <w:rPr>
            <w:noProof/>
            <w:webHidden/>
          </w:rPr>
          <w:tab/>
        </w:r>
        <w:r w:rsidR="0010204B">
          <w:rPr>
            <w:noProof/>
            <w:webHidden/>
          </w:rPr>
          <w:fldChar w:fldCharType="begin"/>
        </w:r>
        <w:r w:rsidR="0010204B">
          <w:rPr>
            <w:noProof/>
            <w:webHidden/>
          </w:rPr>
          <w:instrText xml:space="preserve"> PAGEREF _Toc79153950 \h </w:instrText>
        </w:r>
        <w:r w:rsidR="0010204B">
          <w:rPr>
            <w:noProof/>
            <w:webHidden/>
          </w:rPr>
        </w:r>
        <w:r w:rsidR="0010204B">
          <w:rPr>
            <w:noProof/>
            <w:webHidden/>
          </w:rPr>
          <w:fldChar w:fldCharType="separate"/>
        </w:r>
        <w:r w:rsidR="0010204B">
          <w:rPr>
            <w:noProof/>
            <w:webHidden/>
          </w:rPr>
          <w:t>54</w:t>
        </w:r>
        <w:r w:rsidR="0010204B">
          <w:rPr>
            <w:noProof/>
            <w:webHidden/>
          </w:rPr>
          <w:fldChar w:fldCharType="end"/>
        </w:r>
      </w:hyperlink>
    </w:p>
    <w:p w14:paraId="24B209F8" w14:textId="039EDC34" w:rsidR="0010204B" w:rsidRDefault="00CE5E61">
      <w:pPr>
        <w:pStyle w:val="TOC2"/>
        <w:rPr>
          <w:rFonts w:eastAsiaTheme="minorEastAsia"/>
          <w:noProof/>
          <w:sz w:val="22"/>
        </w:rPr>
      </w:pPr>
      <w:hyperlink w:anchor="_Toc79153951" w:history="1">
        <w:r w:rsidR="0010204B" w:rsidRPr="00A07DDA">
          <w:rPr>
            <w:rStyle w:val="Hyperlink"/>
            <w:noProof/>
          </w:rPr>
          <w:t>5.8.</w:t>
        </w:r>
        <w:r w:rsidR="0010204B">
          <w:rPr>
            <w:rFonts w:eastAsiaTheme="minorEastAsia"/>
            <w:noProof/>
            <w:sz w:val="22"/>
          </w:rPr>
          <w:tab/>
        </w:r>
        <w:r w:rsidR="0010204B" w:rsidRPr="00A07DDA">
          <w:rPr>
            <w:rStyle w:val="Hyperlink"/>
            <w:noProof/>
          </w:rPr>
          <w:t>Get Dates to Include in Counts of ES/SH/Street Days (ch_Include)</w:t>
        </w:r>
        <w:r w:rsidR="0010204B">
          <w:rPr>
            <w:noProof/>
            <w:webHidden/>
          </w:rPr>
          <w:tab/>
        </w:r>
        <w:r w:rsidR="0010204B">
          <w:rPr>
            <w:noProof/>
            <w:webHidden/>
          </w:rPr>
          <w:fldChar w:fldCharType="begin"/>
        </w:r>
        <w:r w:rsidR="0010204B">
          <w:rPr>
            <w:noProof/>
            <w:webHidden/>
          </w:rPr>
          <w:instrText xml:space="preserve"> PAGEREF _Toc79153951 \h </w:instrText>
        </w:r>
        <w:r w:rsidR="0010204B">
          <w:rPr>
            <w:noProof/>
            <w:webHidden/>
          </w:rPr>
        </w:r>
        <w:r w:rsidR="0010204B">
          <w:rPr>
            <w:noProof/>
            <w:webHidden/>
          </w:rPr>
          <w:fldChar w:fldCharType="separate"/>
        </w:r>
        <w:r w:rsidR="0010204B">
          <w:rPr>
            <w:noProof/>
            <w:webHidden/>
          </w:rPr>
          <w:t>54</w:t>
        </w:r>
        <w:r w:rsidR="0010204B">
          <w:rPr>
            <w:noProof/>
            <w:webHidden/>
          </w:rPr>
          <w:fldChar w:fldCharType="end"/>
        </w:r>
      </w:hyperlink>
    </w:p>
    <w:p w14:paraId="5D354556" w14:textId="08784A03" w:rsidR="0010204B" w:rsidRDefault="00CE5E61">
      <w:pPr>
        <w:pStyle w:val="TOC2"/>
        <w:rPr>
          <w:rFonts w:eastAsiaTheme="minorEastAsia"/>
          <w:noProof/>
          <w:sz w:val="22"/>
        </w:rPr>
      </w:pPr>
      <w:hyperlink w:anchor="_Toc79153952" w:history="1">
        <w:r w:rsidR="0010204B" w:rsidRPr="00A07DDA">
          <w:rPr>
            <w:rStyle w:val="Hyperlink"/>
            <w:noProof/>
          </w:rPr>
          <w:t>5.9.</w:t>
        </w:r>
        <w:r w:rsidR="0010204B">
          <w:rPr>
            <w:rFonts w:eastAsiaTheme="minorEastAsia"/>
            <w:noProof/>
            <w:sz w:val="22"/>
          </w:rPr>
          <w:tab/>
        </w:r>
        <w:r w:rsidR="0010204B" w:rsidRPr="00A07DDA">
          <w:rPr>
            <w:rStyle w:val="Hyperlink"/>
            <w:noProof/>
          </w:rPr>
          <w:t>Get ES/SH/Street Episodes (ch_Episodes)</w:t>
        </w:r>
        <w:r w:rsidR="0010204B">
          <w:rPr>
            <w:noProof/>
            <w:webHidden/>
          </w:rPr>
          <w:tab/>
        </w:r>
        <w:r w:rsidR="0010204B">
          <w:rPr>
            <w:noProof/>
            <w:webHidden/>
          </w:rPr>
          <w:fldChar w:fldCharType="begin"/>
        </w:r>
        <w:r w:rsidR="0010204B">
          <w:rPr>
            <w:noProof/>
            <w:webHidden/>
          </w:rPr>
          <w:instrText xml:space="preserve"> PAGEREF _Toc79153952 \h </w:instrText>
        </w:r>
        <w:r w:rsidR="0010204B">
          <w:rPr>
            <w:noProof/>
            <w:webHidden/>
          </w:rPr>
        </w:r>
        <w:r w:rsidR="0010204B">
          <w:rPr>
            <w:noProof/>
            <w:webHidden/>
          </w:rPr>
          <w:fldChar w:fldCharType="separate"/>
        </w:r>
        <w:r w:rsidR="0010204B">
          <w:rPr>
            <w:noProof/>
            <w:webHidden/>
          </w:rPr>
          <w:t>56</w:t>
        </w:r>
        <w:r w:rsidR="0010204B">
          <w:rPr>
            <w:noProof/>
            <w:webHidden/>
          </w:rPr>
          <w:fldChar w:fldCharType="end"/>
        </w:r>
      </w:hyperlink>
    </w:p>
    <w:p w14:paraId="5FB1D0B4" w14:textId="69BFA395" w:rsidR="0010204B" w:rsidRDefault="00CE5E61">
      <w:pPr>
        <w:pStyle w:val="TOC2"/>
        <w:rPr>
          <w:rFonts w:eastAsiaTheme="minorEastAsia"/>
          <w:noProof/>
          <w:sz w:val="22"/>
        </w:rPr>
      </w:pPr>
      <w:hyperlink w:anchor="_Toc79153953" w:history="1">
        <w:r w:rsidR="0010204B" w:rsidRPr="00A07DDA">
          <w:rPr>
            <w:rStyle w:val="Hyperlink"/>
            <w:noProof/>
          </w:rPr>
          <w:t>5.10.</w:t>
        </w:r>
        <w:r w:rsidR="0010204B">
          <w:rPr>
            <w:rFonts w:eastAsiaTheme="minorEastAsia"/>
            <w:noProof/>
            <w:sz w:val="22"/>
          </w:rPr>
          <w:tab/>
        </w:r>
        <w:r w:rsidR="0010204B" w:rsidRPr="00A07DDA">
          <w:rPr>
            <w:rStyle w:val="Hyperlink"/>
            <w:noProof/>
          </w:rPr>
          <w:t>CHTime and CHTimeStatus – LSAPerson</w:t>
        </w:r>
        <w:r w:rsidR="0010204B">
          <w:rPr>
            <w:noProof/>
            <w:webHidden/>
          </w:rPr>
          <w:tab/>
        </w:r>
        <w:r w:rsidR="0010204B">
          <w:rPr>
            <w:noProof/>
            <w:webHidden/>
          </w:rPr>
          <w:fldChar w:fldCharType="begin"/>
        </w:r>
        <w:r w:rsidR="0010204B">
          <w:rPr>
            <w:noProof/>
            <w:webHidden/>
          </w:rPr>
          <w:instrText xml:space="preserve"> PAGEREF _Toc79153953 \h </w:instrText>
        </w:r>
        <w:r w:rsidR="0010204B">
          <w:rPr>
            <w:noProof/>
            <w:webHidden/>
          </w:rPr>
        </w:r>
        <w:r w:rsidR="0010204B">
          <w:rPr>
            <w:noProof/>
            <w:webHidden/>
          </w:rPr>
          <w:fldChar w:fldCharType="separate"/>
        </w:r>
        <w:r w:rsidR="0010204B">
          <w:rPr>
            <w:noProof/>
            <w:webHidden/>
          </w:rPr>
          <w:t>57</w:t>
        </w:r>
        <w:r w:rsidR="0010204B">
          <w:rPr>
            <w:noProof/>
            <w:webHidden/>
          </w:rPr>
          <w:fldChar w:fldCharType="end"/>
        </w:r>
      </w:hyperlink>
    </w:p>
    <w:p w14:paraId="43A068C6" w14:textId="70176177" w:rsidR="0010204B" w:rsidRDefault="00CE5E61">
      <w:pPr>
        <w:pStyle w:val="TOC2"/>
        <w:rPr>
          <w:rFonts w:eastAsiaTheme="minorEastAsia"/>
          <w:noProof/>
          <w:sz w:val="22"/>
        </w:rPr>
      </w:pPr>
      <w:hyperlink w:anchor="_Toc79153954" w:history="1">
        <w:r w:rsidR="0010204B" w:rsidRPr="00A07DDA">
          <w:rPr>
            <w:rStyle w:val="Hyperlink"/>
            <w:noProof/>
            <w:lang w:val="fr-FR"/>
          </w:rPr>
          <w:t>5.11.</w:t>
        </w:r>
        <w:r w:rsidR="0010204B">
          <w:rPr>
            <w:rFonts w:eastAsiaTheme="minorEastAsia"/>
            <w:noProof/>
            <w:sz w:val="22"/>
          </w:rPr>
          <w:tab/>
        </w:r>
        <w:r w:rsidR="0010204B" w:rsidRPr="00A07DDA">
          <w:rPr>
            <w:rStyle w:val="Hyperlink"/>
            <w:noProof/>
            <w:lang w:val="fr-FR"/>
          </w:rPr>
          <w:t>EST/RRH/PSHAgeMin and EST/RRH/PSHAgeMax – LSAPerson</w:t>
        </w:r>
        <w:r w:rsidR="0010204B">
          <w:rPr>
            <w:noProof/>
            <w:webHidden/>
          </w:rPr>
          <w:tab/>
        </w:r>
        <w:r w:rsidR="0010204B">
          <w:rPr>
            <w:noProof/>
            <w:webHidden/>
          </w:rPr>
          <w:fldChar w:fldCharType="begin"/>
        </w:r>
        <w:r w:rsidR="0010204B">
          <w:rPr>
            <w:noProof/>
            <w:webHidden/>
          </w:rPr>
          <w:instrText xml:space="preserve"> PAGEREF _Toc79153954 \h </w:instrText>
        </w:r>
        <w:r w:rsidR="0010204B">
          <w:rPr>
            <w:noProof/>
            <w:webHidden/>
          </w:rPr>
        </w:r>
        <w:r w:rsidR="0010204B">
          <w:rPr>
            <w:noProof/>
            <w:webHidden/>
          </w:rPr>
          <w:fldChar w:fldCharType="separate"/>
        </w:r>
        <w:r w:rsidR="0010204B">
          <w:rPr>
            <w:noProof/>
            <w:webHidden/>
          </w:rPr>
          <w:t>59</w:t>
        </w:r>
        <w:r w:rsidR="0010204B">
          <w:rPr>
            <w:noProof/>
            <w:webHidden/>
          </w:rPr>
          <w:fldChar w:fldCharType="end"/>
        </w:r>
      </w:hyperlink>
    </w:p>
    <w:p w14:paraId="7BE05688" w14:textId="64DD274F" w:rsidR="0010204B" w:rsidRDefault="00CE5E61">
      <w:pPr>
        <w:pStyle w:val="TOC2"/>
        <w:rPr>
          <w:rFonts w:eastAsiaTheme="minorEastAsia"/>
          <w:noProof/>
          <w:sz w:val="22"/>
        </w:rPr>
      </w:pPr>
      <w:hyperlink w:anchor="_Toc79153955" w:history="1">
        <w:r w:rsidR="0010204B" w:rsidRPr="00A07DDA">
          <w:rPr>
            <w:rStyle w:val="Hyperlink"/>
            <w:noProof/>
          </w:rPr>
          <w:t>5.12.</w:t>
        </w:r>
        <w:r w:rsidR="0010204B">
          <w:rPr>
            <w:rFonts w:eastAsiaTheme="minorEastAsia"/>
            <w:noProof/>
            <w:sz w:val="22"/>
          </w:rPr>
          <w:tab/>
        </w:r>
        <w:r w:rsidR="0010204B" w:rsidRPr="00A07DDA">
          <w:rPr>
            <w:rStyle w:val="Hyperlink"/>
            <w:noProof/>
          </w:rPr>
          <w:t>Set Population Identifiers for Active HMIS Households</w:t>
        </w:r>
        <w:r w:rsidR="0010204B">
          <w:rPr>
            <w:noProof/>
            <w:webHidden/>
          </w:rPr>
          <w:tab/>
        </w:r>
        <w:r w:rsidR="0010204B">
          <w:rPr>
            <w:noProof/>
            <w:webHidden/>
          </w:rPr>
          <w:fldChar w:fldCharType="begin"/>
        </w:r>
        <w:r w:rsidR="0010204B">
          <w:rPr>
            <w:noProof/>
            <w:webHidden/>
          </w:rPr>
          <w:instrText xml:space="preserve"> PAGEREF _Toc79153955 \h </w:instrText>
        </w:r>
        <w:r w:rsidR="0010204B">
          <w:rPr>
            <w:noProof/>
            <w:webHidden/>
          </w:rPr>
        </w:r>
        <w:r w:rsidR="0010204B">
          <w:rPr>
            <w:noProof/>
            <w:webHidden/>
          </w:rPr>
          <w:fldChar w:fldCharType="separate"/>
        </w:r>
        <w:r w:rsidR="0010204B">
          <w:rPr>
            <w:noProof/>
            <w:webHidden/>
          </w:rPr>
          <w:t>61</w:t>
        </w:r>
        <w:r w:rsidR="0010204B">
          <w:rPr>
            <w:noProof/>
            <w:webHidden/>
          </w:rPr>
          <w:fldChar w:fldCharType="end"/>
        </w:r>
      </w:hyperlink>
    </w:p>
    <w:p w14:paraId="6864A11B" w14:textId="7BCCA2AE" w:rsidR="0010204B" w:rsidRDefault="00CE5E61">
      <w:pPr>
        <w:pStyle w:val="TOC2"/>
        <w:rPr>
          <w:rFonts w:eastAsiaTheme="minorEastAsia"/>
          <w:noProof/>
          <w:sz w:val="22"/>
        </w:rPr>
      </w:pPr>
      <w:hyperlink w:anchor="_Toc79153956" w:history="1">
        <w:r w:rsidR="0010204B" w:rsidRPr="00A07DDA">
          <w:rPr>
            <w:rStyle w:val="Hyperlink"/>
            <w:noProof/>
          </w:rPr>
          <w:t>5.13.</w:t>
        </w:r>
        <w:r w:rsidR="0010204B">
          <w:rPr>
            <w:rFonts w:eastAsiaTheme="minorEastAsia"/>
            <w:noProof/>
            <w:sz w:val="22"/>
          </w:rPr>
          <w:tab/>
        </w:r>
        <w:r w:rsidR="0010204B" w:rsidRPr="00A07DDA">
          <w:rPr>
            <w:rStyle w:val="Hyperlink"/>
            <w:noProof/>
          </w:rPr>
          <w:t>Project Group and Population Household Types - LSAPerson</w:t>
        </w:r>
        <w:r w:rsidR="0010204B">
          <w:rPr>
            <w:noProof/>
            <w:webHidden/>
          </w:rPr>
          <w:tab/>
        </w:r>
        <w:r w:rsidR="0010204B">
          <w:rPr>
            <w:noProof/>
            <w:webHidden/>
          </w:rPr>
          <w:fldChar w:fldCharType="begin"/>
        </w:r>
        <w:r w:rsidR="0010204B">
          <w:rPr>
            <w:noProof/>
            <w:webHidden/>
          </w:rPr>
          <w:instrText xml:space="preserve"> PAGEREF _Toc79153956 \h </w:instrText>
        </w:r>
        <w:r w:rsidR="0010204B">
          <w:rPr>
            <w:noProof/>
            <w:webHidden/>
          </w:rPr>
        </w:r>
        <w:r w:rsidR="0010204B">
          <w:rPr>
            <w:noProof/>
            <w:webHidden/>
          </w:rPr>
          <w:fldChar w:fldCharType="separate"/>
        </w:r>
        <w:r w:rsidR="0010204B">
          <w:rPr>
            <w:noProof/>
            <w:webHidden/>
          </w:rPr>
          <w:t>63</w:t>
        </w:r>
        <w:r w:rsidR="0010204B">
          <w:rPr>
            <w:noProof/>
            <w:webHidden/>
          </w:rPr>
          <w:fldChar w:fldCharType="end"/>
        </w:r>
      </w:hyperlink>
    </w:p>
    <w:p w14:paraId="778572D4" w14:textId="7073616E" w:rsidR="0010204B" w:rsidRDefault="00CE5E61">
      <w:pPr>
        <w:pStyle w:val="TOC2"/>
        <w:rPr>
          <w:rFonts w:eastAsiaTheme="minorEastAsia"/>
          <w:noProof/>
          <w:sz w:val="22"/>
        </w:rPr>
      </w:pPr>
      <w:hyperlink w:anchor="_Toc79153957" w:history="1">
        <w:r w:rsidR="0010204B" w:rsidRPr="00A07DDA">
          <w:rPr>
            <w:rStyle w:val="Hyperlink"/>
            <w:noProof/>
          </w:rPr>
          <w:t>5.14.</w:t>
        </w:r>
        <w:r w:rsidR="0010204B">
          <w:rPr>
            <w:rFonts w:eastAsiaTheme="minorEastAsia"/>
            <w:noProof/>
            <w:sz w:val="22"/>
          </w:rPr>
          <w:tab/>
        </w:r>
        <w:r w:rsidR="0010204B" w:rsidRPr="00A07DDA">
          <w:rPr>
            <w:rStyle w:val="Hyperlink"/>
            <w:noProof/>
          </w:rPr>
          <w:t>Adult Age Population Identifiers - LSAPerson</w:t>
        </w:r>
        <w:r w:rsidR="0010204B">
          <w:rPr>
            <w:noProof/>
            <w:webHidden/>
          </w:rPr>
          <w:tab/>
        </w:r>
        <w:r w:rsidR="0010204B">
          <w:rPr>
            <w:noProof/>
            <w:webHidden/>
          </w:rPr>
          <w:fldChar w:fldCharType="begin"/>
        </w:r>
        <w:r w:rsidR="0010204B">
          <w:rPr>
            <w:noProof/>
            <w:webHidden/>
          </w:rPr>
          <w:instrText xml:space="preserve"> PAGEREF _Toc79153957 \h </w:instrText>
        </w:r>
        <w:r w:rsidR="0010204B">
          <w:rPr>
            <w:noProof/>
            <w:webHidden/>
          </w:rPr>
        </w:r>
        <w:r w:rsidR="0010204B">
          <w:rPr>
            <w:noProof/>
            <w:webHidden/>
          </w:rPr>
          <w:fldChar w:fldCharType="separate"/>
        </w:r>
        <w:r w:rsidR="0010204B">
          <w:rPr>
            <w:noProof/>
            <w:webHidden/>
          </w:rPr>
          <w:t>65</w:t>
        </w:r>
        <w:r w:rsidR="0010204B">
          <w:rPr>
            <w:noProof/>
            <w:webHidden/>
          </w:rPr>
          <w:fldChar w:fldCharType="end"/>
        </w:r>
      </w:hyperlink>
    </w:p>
    <w:p w14:paraId="5593300B" w14:textId="390CE49D" w:rsidR="0010204B" w:rsidRDefault="00CE5E61">
      <w:pPr>
        <w:pStyle w:val="TOC2"/>
        <w:rPr>
          <w:rFonts w:eastAsiaTheme="minorEastAsia"/>
          <w:noProof/>
          <w:sz w:val="22"/>
        </w:rPr>
      </w:pPr>
      <w:hyperlink w:anchor="_Toc79153958" w:history="1">
        <w:r w:rsidR="0010204B" w:rsidRPr="00A07DDA">
          <w:rPr>
            <w:rStyle w:val="Hyperlink"/>
            <w:noProof/>
          </w:rPr>
          <w:t>5.15.</w:t>
        </w:r>
        <w:r w:rsidR="0010204B">
          <w:rPr>
            <w:rFonts w:eastAsiaTheme="minorEastAsia"/>
            <w:noProof/>
            <w:sz w:val="22"/>
          </w:rPr>
          <w:tab/>
        </w:r>
        <w:r w:rsidR="0010204B" w:rsidRPr="00A07DDA">
          <w:rPr>
            <w:rStyle w:val="Hyperlink"/>
            <w:noProof/>
          </w:rPr>
          <w:t>LSAPerson</w:t>
        </w:r>
        <w:r w:rsidR="0010204B">
          <w:rPr>
            <w:noProof/>
            <w:webHidden/>
          </w:rPr>
          <w:tab/>
        </w:r>
        <w:r w:rsidR="0010204B">
          <w:rPr>
            <w:noProof/>
            <w:webHidden/>
          </w:rPr>
          <w:fldChar w:fldCharType="begin"/>
        </w:r>
        <w:r w:rsidR="0010204B">
          <w:rPr>
            <w:noProof/>
            <w:webHidden/>
          </w:rPr>
          <w:instrText xml:space="preserve"> PAGEREF _Toc79153958 \h </w:instrText>
        </w:r>
        <w:r w:rsidR="0010204B">
          <w:rPr>
            <w:noProof/>
            <w:webHidden/>
          </w:rPr>
        </w:r>
        <w:r w:rsidR="0010204B">
          <w:rPr>
            <w:noProof/>
            <w:webHidden/>
          </w:rPr>
          <w:fldChar w:fldCharType="separate"/>
        </w:r>
        <w:r w:rsidR="0010204B">
          <w:rPr>
            <w:noProof/>
            <w:webHidden/>
          </w:rPr>
          <w:t>66</w:t>
        </w:r>
        <w:r w:rsidR="0010204B">
          <w:rPr>
            <w:noProof/>
            <w:webHidden/>
          </w:rPr>
          <w:fldChar w:fldCharType="end"/>
        </w:r>
      </w:hyperlink>
    </w:p>
    <w:p w14:paraId="0AA6E7BF" w14:textId="71F827E7" w:rsidR="0010204B" w:rsidRDefault="00CE5E61">
      <w:pPr>
        <w:pStyle w:val="TOC1"/>
        <w:rPr>
          <w:rFonts w:eastAsiaTheme="minorEastAsia"/>
          <w:sz w:val="22"/>
          <w:szCs w:val="22"/>
        </w:rPr>
      </w:pPr>
      <w:hyperlink w:anchor="_Toc79153959" w:history="1">
        <w:r w:rsidR="0010204B" w:rsidRPr="00A07DDA">
          <w:rPr>
            <w:rStyle w:val="Hyperlink"/>
          </w:rPr>
          <w:t>6.</w:t>
        </w:r>
        <w:r w:rsidR="0010204B">
          <w:rPr>
            <w:rFonts w:eastAsiaTheme="minorEastAsia"/>
            <w:sz w:val="22"/>
            <w:szCs w:val="22"/>
          </w:rPr>
          <w:tab/>
        </w:r>
        <w:r w:rsidR="0010204B" w:rsidRPr="00A07DDA">
          <w:rPr>
            <w:rStyle w:val="Hyperlink"/>
          </w:rPr>
          <w:t>HMIS Business Logic: LSAHousehold</w:t>
        </w:r>
        <w:r w:rsidR="0010204B">
          <w:rPr>
            <w:webHidden/>
          </w:rPr>
          <w:tab/>
        </w:r>
        <w:r w:rsidR="0010204B">
          <w:rPr>
            <w:webHidden/>
          </w:rPr>
          <w:fldChar w:fldCharType="begin"/>
        </w:r>
        <w:r w:rsidR="0010204B">
          <w:rPr>
            <w:webHidden/>
          </w:rPr>
          <w:instrText xml:space="preserve"> PAGEREF _Toc79153959 \h </w:instrText>
        </w:r>
        <w:r w:rsidR="0010204B">
          <w:rPr>
            <w:webHidden/>
          </w:rPr>
        </w:r>
        <w:r w:rsidR="0010204B">
          <w:rPr>
            <w:webHidden/>
          </w:rPr>
          <w:fldChar w:fldCharType="separate"/>
        </w:r>
        <w:r w:rsidR="0010204B">
          <w:rPr>
            <w:webHidden/>
          </w:rPr>
          <w:t>67</w:t>
        </w:r>
        <w:r w:rsidR="0010204B">
          <w:rPr>
            <w:webHidden/>
          </w:rPr>
          <w:fldChar w:fldCharType="end"/>
        </w:r>
      </w:hyperlink>
    </w:p>
    <w:p w14:paraId="40154462" w14:textId="2F5F23C5" w:rsidR="0010204B" w:rsidRDefault="00CE5E61">
      <w:pPr>
        <w:pStyle w:val="TOC2"/>
        <w:rPr>
          <w:rFonts w:eastAsiaTheme="minorEastAsia"/>
          <w:noProof/>
          <w:sz w:val="22"/>
        </w:rPr>
      </w:pPr>
      <w:hyperlink w:anchor="_Toc79153960" w:history="1">
        <w:r w:rsidR="0010204B" w:rsidRPr="00A07DDA">
          <w:rPr>
            <w:rStyle w:val="Hyperlink"/>
            <w:noProof/>
          </w:rPr>
          <w:t>6.1.</w:t>
        </w:r>
        <w:r w:rsidR="0010204B">
          <w:rPr>
            <w:rFonts w:eastAsiaTheme="minorEastAsia"/>
            <w:noProof/>
            <w:sz w:val="22"/>
          </w:rPr>
          <w:tab/>
        </w:r>
        <w:r w:rsidR="0010204B" w:rsidRPr="00A07DDA">
          <w:rPr>
            <w:rStyle w:val="Hyperlink"/>
            <w:noProof/>
          </w:rPr>
          <w:t>Get Distinct Households for LSAHousehold</w:t>
        </w:r>
        <w:r w:rsidR="0010204B">
          <w:rPr>
            <w:noProof/>
            <w:webHidden/>
          </w:rPr>
          <w:tab/>
        </w:r>
        <w:r w:rsidR="0010204B">
          <w:rPr>
            <w:noProof/>
            <w:webHidden/>
          </w:rPr>
          <w:fldChar w:fldCharType="begin"/>
        </w:r>
        <w:r w:rsidR="0010204B">
          <w:rPr>
            <w:noProof/>
            <w:webHidden/>
          </w:rPr>
          <w:instrText xml:space="preserve"> PAGEREF _Toc79153960 \h </w:instrText>
        </w:r>
        <w:r w:rsidR="0010204B">
          <w:rPr>
            <w:noProof/>
            <w:webHidden/>
          </w:rPr>
        </w:r>
        <w:r w:rsidR="0010204B">
          <w:rPr>
            <w:noProof/>
            <w:webHidden/>
          </w:rPr>
          <w:fldChar w:fldCharType="separate"/>
        </w:r>
        <w:r w:rsidR="0010204B">
          <w:rPr>
            <w:noProof/>
            <w:webHidden/>
          </w:rPr>
          <w:t>67</w:t>
        </w:r>
        <w:r w:rsidR="0010204B">
          <w:rPr>
            <w:noProof/>
            <w:webHidden/>
          </w:rPr>
          <w:fldChar w:fldCharType="end"/>
        </w:r>
      </w:hyperlink>
    </w:p>
    <w:p w14:paraId="0AED2DB6" w14:textId="4DE6D2BB" w:rsidR="0010204B" w:rsidRDefault="00CE5E61">
      <w:pPr>
        <w:pStyle w:val="TOC2"/>
        <w:rPr>
          <w:rFonts w:eastAsiaTheme="minorEastAsia"/>
          <w:noProof/>
          <w:sz w:val="22"/>
        </w:rPr>
      </w:pPr>
      <w:hyperlink w:anchor="_Toc79153961" w:history="1">
        <w:r w:rsidR="0010204B" w:rsidRPr="00A07DDA">
          <w:rPr>
            <w:rStyle w:val="Hyperlink"/>
            <w:noProof/>
          </w:rPr>
          <w:t>6.2.</w:t>
        </w:r>
        <w:r w:rsidR="0010204B">
          <w:rPr>
            <w:rFonts w:eastAsiaTheme="minorEastAsia"/>
            <w:noProof/>
            <w:sz w:val="22"/>
          </w:rPr>
          <w:tab/>
        </w:r>
        <w:r w:rsidR="0010204B" w:rsidRPr="00A07DDA">
          <w:rPr>
            <w:rStyle w:val="Hyperlink"/>
            <w:noProof/>
          </w:rPr>
          <w:t>Set Population Identifiers for LSAHousehold</w:t>
        </w:r>
        <w:r w:rsidR="0010204B">
          <w:rPr>
            <w:noProof/>
            <w:webHidden/>
          </w:rPr>
          <w:tab/>
        </w:r>
        <w:r w:rsidR="0010204B">
          <w:rPr>
            <w:noProof/>
            <w:webHidden/>
          </w:rPr>
          <w:fldChar w:fldCharType="begin"/>
        </w:r>
        <w:r w:rsidR="0010204B">
          <w:rPr>
            <w:noProof/>
            <w:webHidden/>
          </w:rPr>
          <w:instrText xml:space="preserve"> PAGEREF _Toc79153961 \h </w:instrText>
        </w:r>
        <w:r w:rsidR="0010204B">
          <w:rPr>
            <w:noProof/>
            <w:webHidden/>
          </w:rPr>
        </w:r>
        <w:r w:rsidR="0010204B">
          <w:rPr>
            <w:noProof/>
            <w:webHidden/>
          </w:rPr>
          <w:fldChar w:fldCharType="separate"/>
        </w:r>
        <w:r w:rsidR="0010204B">
          <w:rPr>
            <w:noProof/>
            <w:webHidden/>
          </w:rPr>
          <w:t>72</w:t>
        </w:r>
        <w:r w:rsidR="0010204B">
          <w:rPr>
            <w:noProof/>
            <w:webHidden/>
          </w:rPr>
          <w:fldChar w:fldCharType="end"/>
        </w:r>
      </w:hyperlink>
    </w:p>
    <w:p w14:paraId="47FF44E2" w14:textId="2A984C2F" w:rsidR="0010204B" w:rsidRDefault="00CE5E61">
      <w:pPr>
        <w:pStyle w:val="TOC2"/>
        <w:rPr>
          <w:rFonts w:eastAsiaTheme="minorEastAsia"/>
          <w:noProof/>
          <w:sz w:val="22"/>
        </w:rPr>
      </w:pPr>
      <w:hyperlink w:anchor="_Toc79153962" w:history="1">
        <w:r w:rsidR="0010204B" w:rsidRPr="00A07DDA">
          <w:rPr>
            <w:rStyle w:val="Hyperlink"/>
            <w:noProof/>
          </w:rPr>
          <w:t>6.3.</w:t>
        </w:r>
        <w:r w:rsidR="0010204B">
          <w:rPr>
            <w:rFonts w:eastAsiaTheme="minorEastAsia"/>
            <w:noProof/>
            <w:sz w:val="22"/>
          </w:rPr>
          <w:tab/>
        </w:r>
        <w:r w:rsidR="0010204B" w:rsidRPr="00A07DDA">
          <w:rPr>
            <w:rStyle w:val="Hyperlink"/>
            <w:noProof/>
          </w:rPr>
          <w:t>EST/RRH/PSHStatus – LSAHousehold</w:t>
        </w:r>
        <w:r w:rsidR="0010204B">
          <w:rPr>
            <w:noProof/>
            <w:webHidden/>
          </w:rPr>
          <w:tab/>
        </w:r>
        <w:r w:rsidR="0010204B">
          <w:rPr>
            <w:noProof/>
            <w:webHidden/>
          </w:rPr>
          <w:fldChar w:fldCharType="begin"/>
        </w:r>
        <w:r w:rsidR="0010204B">
          <w:rPr>
            <w:noProof/>
            <w:webHidden/>
          </w:rPr>
          <w:instrText xml:space="preserve"> PAGEREF _Toc79153962 \h </w:instrText>
        </w:r>
        <w:r w:rsidR="0010204B">
          <w:rPr>
            <w:noProof/>
            <w:webHidden/>
          </w:rPr>
        </w:r>
        <w:r w:rsidR="0010204B">
          <w:rPr>
            <w:noProof/>
            <w:webHidden/>
          </w:rPr>
          <w:fldChar w:fldCharType="separate"/>
        </w:r>
        <w:r w:rsidR="0010204B">
          <w:rPr>
            <w:noProof/>
            <w:webHidden/>
          </w:rPr>
          <w:t>75</w:t>
        </w:r>
        <w:r w:rsidR="0010204B">
          <w:rPr>
            <w:noProof/>
            <w:webHidden/>
          </w:rPr>
          <w:fldChar w:fldCharType="end"/>
        </w:r>
      </w:hyperlink>
    </w:p>
    <w:p w14:paraId="27025A8F" w14:textId="04F5DB85" w:rsidR="0010204B" w:rsidRDefault="00CE5E61">
      <w:pPr>
        <w:pStyle w:val="TOC2"/>
        <w:rPr>
          <w:rFonts w:eastAsiaTheme="minorEastAsia"/>
          <w:noProof/>
          <w:sz w:val="22"/>
        </w:rPr>
      </w:pPr>
      <w:hyperlink w:anchor="_Toc79153963" w:history="1">
        <w:r w:rsidR="0010204B" w:rsidRPr="00A07DDA">
          <w:rPr>
            <w:rStyle w:val="Hyperlink"/>
            <w:noProof/>
          </w:rPr>
          <w:t>6.4.</w:t>
        </w:r>
        <w:r w:rsidR="0010204B">
          <w:rPr>
            <w:rFonts w:eastAsiaTheme="minorEastAsia"/>
            <w:noProof/>
            <w:sz w:val="22"/>
          </w:rPr>
          <w:tab/>
        </w:r>
        <w:r w:rsidR="0010204B" w:rsidRPr="00A07DDA">
          <w:rPr>
            <w:rStyle w:val="Hyperlink"/>
            <w:noProof/>
          </w:rPr>
          <w:t>RRH/PSHMoveIn – LSAHousehold</w:t>
        </w:r>
        <w:r w:rsidR="0010204B">
          <w:rPr>
            <w:noProof/>
            <w:webHidden/>
          </w:rPr>
          <w:tab/>
        </w:r>
        <w:r w:rsidR="0010204B">
          <w:rPr>
            <w:noProof/>
            <w:webHidden/>
          </w:rPr>
          <w:fldChar w:fldCharType="begin"/>
        </w:r>
        <w:r w:rsidR="0010204B">
          <w:rPr>
            <w:noProof/>
            <w:webHidden/>
          </w:rPr>
          <w:instrText xml:space="preserve"> PAGEREF _Toc79153963 \h </w:instrText>
        </w:r>
        <w:r w:rsidR="0010204B">
          <w:rPr>
            <w:noProof/>
            <w:webHidden/>
          </w:rPr>
        </w:r>
        <w:r w:rsidR="0010204B">
          <w:rPr>
            <w:noProof/>
            <w:webHidden/>
          </w:rPr>
          <w:fldChar w:fldCharType="separate"/>
        </w:r>
        <w:r w:rsidR="0010204B">
          <w:rPr>
            <w:noProof/>
            <w:webHidden/>
          </w:rPr>
          <w:t>76</w:t>
        </w:r>
        <w:r w:rsidR="0010204B">
          <w:rPr>
            <w:noProof/>
            <w:webHidden/>
          </w:rPr>
          <w:fldChar w:fldCharType="end"/>
        </w:r>
      </w:hyperlink>
    </w:p>
    <w:p w14:paraId="2058EC3A" w14:textId="5E6BB93F" w:rsidR="0010204B" w:rsidRDefault="00CE5E61">
      <w:pPr>
        <w:pStyle w:val="TOC2"/>
        <w:rPr>
          <w:rFonts w:eastAsiaTheme="minorEastAsia"/>
          <w:noProof/>
          <w:sz w:val="22"/>
        </w:rPr>
      </w:pPr>
      <w:hyperlink w:anchor="_Toc79153964" w:history="1">
        <w:r w:rsidR="0010204B" w:rsidRPr="00A07DDA">
          <w:rPr>
            <w:rStyle w:val="Hyperlink"/>
            <w:noProof/>
          </w:rPr>
          <w:t>6.5.</w:t>
        </w:r>
        <w:r w:rsidR="0010204B">
          <w:rPr>
            <w:rFonts w:eastAsiaTheme="minorEastAsia"/>
            <w:noProof/>
            <w:sz w:val="22"/>
          </w:rPr>
          <w:tab/>
        </w:r>
        <w:r w:rsidR="0010204B" w:rsidRPr="00A07DDA">
          <w:rPr>
            <w:rStyle w:val="Hyperlink"/>
            <w:noProof/>
          </w:rPr>
          <w:t>EST/RRH/PSHGeography – LSAHousehold</w:t>
        </w:r>
        <w:r w:rsidR="0010204B">
          <w:rPr>
            <w:noProof/>
            <w:webHidden/>
          </w:rPr>
          <w:tab/>
        </w:r>
        <w:r w:rsidR="0010204B">
          <w:rPr>
            <w:noProof/>
            <w:webHidden/>
          </w:rPr>
          <w:fldChar w:fldCharType="begin"/>
        </w:r>
        <w:r w:rsidR="0010204B">
          <w:rPr>
            <w:noProof/>
            <w:webHidden/>
          </w:rPr>
          <w:instrText xml:space="preserve"> PAGEREF _Toc79153964 \h </w:instrText>
        </w:r>
        <w:r w:rsidR="0010204B">
          <w:rPr>
            <w:noProof/>
            <w:webHidden/>
          </w:rPr>
        </w:r>
        <w:r w:rsidR="0010204B">
          <w:rPr>
            <w:noProof/>
            <w:webHidden/>
          </w:rPr>
          <w:fldChar w:fldCharType="separate"/>
        </w:r>
        <w:r w:rsidR="0010204B">
          <w:rPr>
            <w:noProof/>
            <w:webHidden/>
          </w:rPr>
          <w:t>76</w:t>
        </w:r>
        <w:r w:rsidR="0010204B">
          <w:rPr>
            <w:noProof/>
            <w:webHidden/>
          </w:rPr>
          <w:fldChar w:fldCharType="end"/>
        </w:r>
      </w:hyperlink>
    </w:p>
    <w:p w14:paraId="0E6B4377" w14:textId="609B4BE9" w:rsidR="0010204B" w:rsidRDefault="00CE5E61">
      <w:pPr>
        <w:pStyle w:val="TOC2"/>
        <w:rPr>
          <w:rFonts w:eastAsiaTheme="minorEastAsia"/>
          <w:noProof/>
          <w:sz w:val="22"/>
        </w:rPr>
      </w:pPr>
      <w:hyperlink w:anchor="_Toc79153965" w:history="1">
        <w:r w:rsidR="0010204B" w:rsidRPr="00A07DDA">
          <w:rPr>
            <w:rStyle w:val="Hyperlink"/>
            <w:noProof/>
          </w:rPr>
          <w:t>6.6.</w:t>
        </w:r>
        <w:r w:rsidR="0010204B">
          <w:rPr>
            <w:rFonts w:eastAsiaTheme="minorEastAsia"/>
            <w:noProof/>
            <w:sz w:val="22"/>
          </w:rPr>
          <w:tab/>
        </w:r>
        <w:r w:rsidR="0010204B" w:rsidRPr="00A07DDA">
          <w:rPr>
            <w:rStyle w:val="Hyperlink"/>
            <w:noProof/>
          </w:rPr>
          <w:t>EST/RRH/PSHLivingSit – LSAHousehold</w:t>
        </w:r>
        <w:r w:rsidR="0010204B">
          <w:rPr>
            <w:noProof/>
            <w:webHidden/>
          </w:rPr>
          <w:tab/>
        </w:r>
        <w:r w:rsidR="0010204B">
          <w:rPr>
            <w:noProof/>
            <w:webHidden/>
          </w:rPr>
          <w:fldChar w:fldCharType="begin"/>
        </w:r>
        <w:r w:rsidR="0010204B">
          <w:rPr>
            <w:noProof/>
            <w:webHidden/>
          </w:rPr>
          <w:instrText xml:space="preserve"> PAGEREF _Toc79153965 \h </w:instrText>
        </w:r>
        <w:r w:rsidR="0010204B">
          <w:rPr>
            <w:noProof/>
            <w:webHidden/>
          </w:rPr>
        </w:r>
        <w:r w:rsidR="0010204B">
          <w:rPr>
            <w:noProof/>
            <w:webHidden/>
          </w:rPr>
          <w:fldChar w:fldCharType="separate"/>
        </w:r>
        <w:r w:rsidR="0010204B">
          <w:rPr>
            <w:noProof/>
            <w:webHidden/>
          </w:rPr>
          <w:t>77</w:t>
        </w:r>
        <w:r w:rsidR="0010204B">
          <w:rPr>
            <w:noProof/>
            <w:webHidden/>
          </w:rPr>
          <w:fldChar w:fldCharType="end"/>
        </w:r>
      </w:hyperlink>
    </w:p>
    <w:p w14:paraId="4407F044" w14:textId="43EA868D" w:rsidR="0010204B" w:rsidRDefault="00CE5E61">
      <w:pPr>
        <w:pStyle w:val="TOC2"/>
        <w:rPr>
          <w:rFonts w:eastAsiaTheme="minorEastAsia"/>
          <w:noProof/>
          <w:sz w:val="22"/>
        </w:rPr>
      </w:pPr>
      <w:hyperlink w:anchor="_Toc79153966" w:history="1">
        <w:r w:rsidR="0010204B" w:rsidRPr="00A07DDA">
          <w:rPr>
            <w:rStyle w:val="Hyperlink"/>
            <w:noProof/>
          </w:rPr>
          <w:t>6.7.</w:t>
        </w:r>
        <w:r w:rsidR="0010204B">
          <w:rPr>
            <w:rFonts w:eastAsiaTheme="minorEastAsia"/>
            <w:noProof/>
            <w:sz w:val="22"/>
          </w:rPr>
          <w:tab/>
        </w:r>
        <w:r w:rsidR="0010204B" w:rsidRPr="00A07DDA">
          <w:rPr>
            <w:rStyle w:val="Hyperlink"/>
            <w:noProof/>
          </w:rPr>
          <w:t>EST/RRH/PSHDestination – LSAHousehold</w:t>
        </w:r>
        <w:r w:rsidR="0010204B">
          <w:rPr>
            <w:noProof/>
            <w:webHidden/>
          </w:rPr>
          <w:tab/>
        </w:r>
        <w:r w:rsidR="0010204B">
          <w:rPr>
            <w:noProof/>
            <w:webHidden/>
          </w:rPr>
          <w:fldChar w:fldCharType="begin"/>
        </w:r>
        <w:r w:rsidR="0010204B">
          <w:rPr>
            <w:noProof/>
            <w:webHidden/>
          </w:rPr>
          <w:instrText xml:space="preserve"> PAGEREF _Toc79153966 \h </w:instrText>
        </w:r>
        <w:r w:rsidR="0010204B">
          <w:rPr>
            <w:noProof/>
            <w:webHidden/>
          </w:rPr>
        </w:r>
        <w:r w:rsidR="0010204B">
          <w:rPr>
            <w:noProof/>
            <w:webHidden/>
          </w:rPr>
          <w:fldChar w:fldCharType="separate"/>
        </w:r>
        <w:r w:rsidR="0010204B">
          <w:rPr>
            <w:noProof/>
            <w:webHidden/>
          </w:rPr>
          <w:t>80</w:t>
        </w:r>
        <w:r w:rsidR="0010204B">
          <w:rPr>
            <w:noProof/>
            <w:webHidden/>
          </w:rPr>
          <w:fldChar w:fldCharType="end"/>
        </w:r>
      </w:hyperlink>
    </w:p>
    <w:p w14:paraId="7F9937D7" w14:textId="25674032" w:rsidR="0010204B" w:rsidRDefault="00CE5E61">
      <w:pPr>
        <w:pStyle w:val="TOC2"/>
        <w:rPr>
          <w:rFonts w:eastAsiaTheme="minorEastAsia"/>
          <w:noProof/>
          <w:sz w:val="22"/>
        </w:rPr>
      </w:pPr>
      <w:hyperlink w:anchor="_Toc79153967" w:history="1">
        <w:r w:rsidR="0010204B" w:rsidRPr="00A07DDA">
          <w:rPr>
            <w:rStyle w:val="Hyperlink"/>
            <w:noProof/>
          </w:rPr>
          <w:t>6.8.</w:t>
        </w:r>
        <w:r w:rsidR="0010204B">
          <w:rPr>
            <w:rFonts w:eastAsiaTheme="minorEastAsia"/>
            <w:noProof/>
            <w:sz w:val="22"/>
          </w:rPr>
          <w:tab/>
        </w:r>
        <w:r w:rsidR="0010204B" w:rsidRPr="00A07DDA">
          <w:rPr>
            <w:rStyle w:val="Hyperlink"/>
            <w:noProof/>
          </w:rPr>
          <w:t>EST/RRH/PSH Population Identifiers</w:t>
        </w:r>
        <w:r w:rsidR="0010204B">
          <w:rPr>
            <w:noProof/>
            <w:webHidden/>
          </w:rPr>
          <w:tab/>
        </w:r>
        <w:r w:rsidR="0010204B">
          <w:rPr>
            <w:noProof/>
            <w:webHidden/>
          </w:rPr>
          <w:fldChar w:fldCharType="begin"/>
        </w:r>
        <w:r w:rsidR="0010204B">
          <w:rPr>
            <w:noProof/>
            <w:webHidden/>
          </w:rPr>
          <w:instrText xml:space="preserve"> PAGEREF _Toc79153967 \h </w:instrText>
        </w:r>
        <w:r w:rsidR="0010204B">
          <w:rPr>
            <w:noProof/>
            <w:webHidden/>
          </w:rPr>
        </w:r>
        <w:r w:rsidR="0010204B">
          <w:rPr>
            <w:noProof/>
            <w:webHidden/>
          </w:rPr>
          <w:fldChar w:fldCharType="separate"/>
        </w:r>
        <w:r w:rsidR="0010204B">
          <w:rPr>
            <w:noProof/>
            <w:webHidden/>
          </w:rPr>
          <w:t>81</w:t>
        </w:r>
        <w:r w:rsidR="0010204B">
          <w:rPr>
            <w:noProof/>
            <w:webHidden/>
          </w:rPr>
          <w:fldChar w:fldCharType="end"/>
        </w:r>
      </w:hyperlink>
    </w:p>
    <w:p w14:paraId="34003CD3" w14:textId="57283B74" w:rsidR="0010204B" w:rsidRDefault="00CE5E61">
      <w:pPr>
        <w:pStyle w:val="TOC2"/>
        <w:rPr>
          <w:rFonts w:eastAsiaTheme="minorEastAsia"/>
          <w:noProof/>
          <w:sz w:val="22"/>
        </w:rPr>
      </w:pPr>
      <w:hyperlink w:anchor="_Toc79153968" w:history="1">
        <w:r w:rsidR="0010204B" w:rsidRPr="00A07DDA">
          <w:rPr>
            <w:rStyle w:val="Hyperlink"/>
            <w:noProof/>
          </w:rPr>
          <w:t>6.9.</w:t>
        </w:r>
        <w:r w:rsidR="0010204B">
          <w:rPr>
            <w:rFonts w:eastAsiaTheme="minorEastAsia"/>
            <w:noProof/>
            <w:sz w:val="22"/>
          </w:rPr>
          <w:tab/>
        </w:r>
        <w:r w:rsidR="0010204B" w:rsidRPr="00A07DDA">
          <w:rPr>
            <w:rStyle w:val="Hyperlink"/>
            <w:noProof/>
          </w:rPr>
          <w:t>System Engagement Status and Return Time</w:t>
        </w:r>
        <w:r w:rsidR="0010204B">
          <w:rPr>
            <w:noProof/>
            <w:webHidden/>
          </w:rPr>
          <w:tab/>
        </w:r>
        <w:r w:rsidR="0010204B">
          <w:rPr>
            <w:noProof/>
            <w:webHidden/>
          </w:rPr>
          <w:fldChar w:fldCharType="begin"/>
        </w:r>
        <w:r w:rsidR="0010204B">
          <w:rPr>
            <w:noProof/>
            <w:webHidden/>
          </w:rPr>
          <w:instrText xml:space="preserve"> PAGEREF _Toc79153968 \h </w:instrText>
        </w:r>
        <w:r w:rsidR="0010204B">
          <w:rPr>
            <w:noProof/>
            <w:webHidden/>
          </w:rPr>
        </w:r>
        <w:r w:rsidR="0010204B">
          <w:rPr>
            <w:noProof/>
            <w:webHidden/>
          </w:rPr>
          <w:fldChar w:fldCharType="separate"/>
        </w:r>
        <w:r w:rsidR="0010204B">
          <w:rPr>
            <w:noProof/>
            <w:webHidden/>
          </w:rPr>
          <w:t>82</w:t>
        </w:r>
        <w:r w:rsidR="0010204B">
          <w:rPr>
            <w:noProof/>
            <w:webHidden/>
          </w:rPr>
          <w:fldChar w:fldCharType="end"/>
        </w:r>
      </w:hyperlink>
    </w:p>
    <w:p w14:paraId="082A3F1A" w14:textId="1A31FF09" w:rsidR="0010204B" w:rsidRDefault="00CE5E61">
      <w:pPr>
        <w:pStyle w:val="TOC2"/>
        <w:rPr>
          <w:rFonts w:eastAsiaTheme="minorEastAsia"/>
          <w:noProof/>
          <w:sz w:val="22"/>
        </w:rPr>
      </w:pPr>
      <w:hyperlink w:anchor="_Toc79153969" w:history="1">
        <w:r w:rsidR="0010204B" w:rsidRPr="00A07DDA">
          <w:rPr>
            <w:rStyle w:val="Hyperlink"/>
            <w:noProof/>
          </w:rPr>
          <w:t>6.10.</w:t>
        </w:r>
        <w:r w:rsidR="0010204B">
          <w:rPr>
            <w:rFonts w:eastAsiaTheme="minorEastAsia"/>
            <w:noProof/>
            <w:sz w:val="22"/>
          </w:rPr>
          <w:tab/>
        </w:r>
        <w:r w:rsidR="0010204B" w:rsidRPr="00A07DDA">
          <w:rPr>
            <w:rStyle w:val="Hyperlink"/>
            <w:noProof/>
          </w:rPr>
          <w:t>RRHPreMoveInDays – LSAHousehold</w:t>
        </w:r>
        <w:r w:rsidR="0010204B">
          <w:rPr>
            <w:noProof/>
            <w:webHidden/>
          </w:rPr>
          <w:tab/>
        </w:r>
        <w:r w:rsidR="0010204B">
          <w:rPr>
            <w:noProof/>
            <w:webHidden/>
          </w:rPr>
          <w:fldChar w:fldCharType="begin"/>
        </w:r>
        <w:r w:rsidR="0010204B">
          <w:rPr>
            <w:noProof/>
            <w:webHidden/>
          </w:rPr>
          <w:instrText xml:space="preserve"> PAGEREF _Toc79153969 \h </w:instrText>
        </w:r>
        <w:r w:rsidR="0010204B">
          <w:rPr>
            <w:noProof/>
            <w:webHidden/>
          </w:rPr>
        </w:r>
        <w:r w:rsidR="0010204B">
          <w:rPr>
            <w:noProof/>
            <w:webHidden/>
          </w:rPr>
          <w:fldChar w:fldCharType="separate"/>
        </w:r>
        <w:r w:rsidR="0010204B">
          <w:rPr>
            <w:noProof/>
            <w:webHidden/>
          </w:rPr>
          <w:t>84</w:t>
        </w:r>
        <w:r w:rsidR="0010204B">
          <w:rPr>
            <w:noProof/>
            <w:webHidden/>
          </w:rPr>
          <w:fldChar w:fldCharType="end"/>
        </w:r>
      </w:hyperlink>
    </w:p>
    <w:p w14:paraId="57C370C1" w14:textId="4F0641E8" w:rsidR="0010204B" w:rsidRDefault="00CE5E61">
      <w:pPr>
        <w:pStyle w:val="TOC2"/>
        <w:rPr>
          <w:rFonts w:eastAsiaTheme="minorEastAsia"/>
          <w:noProof/>
          <w:sz w:val="22"/>
        </w:rPr>
      </w:pPr>
      <w:hyperlink w:anchor="_Toc79153970" w:history="1">
        <w:r w:rsidR="0010204B" w:rsidRPr="00A07DDA">
          <w:rPr>
            <w:rStyle w:val="Hyperlink"/>
            <w:noProof/>
          </w:rPr>
          <w:t>6.11.</w:t>
        </w:r>
        <w:r w:rsidR="0010204B">
          <w:rPr>
            <w:rFonts w:eastAsiaTheme="minorEastAsia"/>
            <w:noProof/>
            <w:sz w:val="22"/>
          </w:rPr>
          <w:tab/>
        </w:r>
        <w:r w:rsidR="0010204B" w:rsidRPr="00A07DDA">
          <w:rPr>
            <w:rStyle w:val="Hyperlink"/>
            <w:noProof/>
          </w:rPr>
          <w:t>Dates Housed in PSH or RRH (sys_Time)</w:t>
        </w:r>
        <w:r w:rsidR="0010204B">
          <w:rPr>
            <w:noProof/>
            <w:webHidden/>
          </w:rPr>
          <w:tab/>
        </w:r>
        <w:r w:rsidR="0010204B">
          <w:rPr>
            <w:noProof/>
            <w:webHidden/>
          </w:rPr>
          <w:fldChar w:fldCharType="begin"/>
        </w:r>
        <w:r w:rsidR="0010204B">
          <w:rPr>
            <w:noProof/>
            <w:webHidden/>
          </w:rPr>
          <w:instrText xml:space="preserve"> PAGEREF _Toc79153970 \h </w:instrText>
        </w:r>
        <w:r w:rsidR="0010204B">
          <w:rPr>
            <w:noProof/>
            <w:webHidden/>
          </w:rPr>
        </w:r>
        <w:r w:rsidR="0010204B">
          <w:rPr>
            <w:noProof/>
            <w:webHidden/>
          </w:rPr>
          <w:fldChar w:fldCharType="separate"/>
        </w:r>
        <w:r w:rsidR="0010204B">
          <w:rPr>
            <w:noProof/>
            <w:webHidden/>
          </w:rPr>
          <w:t>85</w:t>
        </w:r>
        <w:r w:rsidR="0010204B">
          <w:rPr>
            <w:noProof/>
            <w:webHidden/>
          </w:rPr>
          <w:fldChar w:fldCharType="end"/>
        </w:r>
      </w:hyperlink>
    </w:p>
    <w:p w14:paraId="7FC991AC" w14:textId="0CB67E00" w:rsidR="0010204B" w:rsidRDefault="00CE5E61">
      <w:pPr>
        <w:pStyle w:val="TOC2"/>
        <w:rPr>
          <w:rFonts w:eastAsiaTheme="minorEastAsia"/>
          <w:noProof/>
          <w:sz w:val="22"/>
        </w:rPr>
      </w:pPr>
      <w:hyperlink w:anchor="_Toc79153971" w:history="1">
        <w:r w:rsidR="0010204B" w:rsidRPr="00A07DDA">
          <w:rPr>
            <w:rStyle w:val="Hyperlink"/>
            <w:noProof/>
          </w:rPr>
          <w:t>6.12.</w:t>
        </w:r>
        <w:r w:rsidR="0010204B">
          <w:rPr>
            <w:rFonts w:eastAsiaTheme="minorEastAsia"/>
            <w:noProof/>
            <w:sz w:val="22"/>
          </w:rPr>
          <w:tab/>
        </w:r>
        <w:r w:rsidR="0010204B" w:rsidRPr="00A07DDA">
          <w:rPr>
            <w:rStyle w:val="Hyperlink"/>
            <w:noProof/>
          </w:rPr>
          <w:t>Get Last Inactive Date</w:t>
        </w:r>
        <w:r w:rsidR="0010204B">
          <w:rPr>
            <w:noProof/>
            <w:webHidden/>
          </w:rPr>
          <w:tab/>
        </w:r>
        <w:r w:rsidR="0010204B">
          <w:rPr>
            <w:noProof/>
            <w:webHidden/>
          </w:rPr>
          <w:fldChar w:fldCharType="begin"/>
        </w:r>
        <w:r w:rsidR="0010204B">
          <w:rPr>
            <w:noProof/>
            <w:webHidden/>
          </w:rPr>
          <w:instrText xml:space="preserve"> PAGEREF _Toc79153971 \h </w:instrText>
        </w:r>
        <w:r w:rsidR="0010204B">
          <w:rPr>
            <w:noProof/>
            <w:webHidden/>
          </w:rPr>
        </w:r>
        <w:r w:rsidR="0010204B">
          <w:rPr>
            <w:noProof/>
            <w:webHidden/>
          </w:rPr>
          <w:fldChar w:fldCharType="separate"/>
        </w:r>
        <w:r w:rsidR="0010204B">
          <w:rPr>
            <w:noProof/>
            <w:webHidden/>
          </w:rPr>
          <w:t>87</w:t>
        </w:r>
        <w:r w:rsidR="0010204B">
          <w:rPr>
            <w:noProof/>
            <w:webHidden/>
          </w:rPr>
          <w:fldChar w:fldCharType="end"/>
        </w:r>
      </w:hyperlink>
    </w:p>
    <w:p w14:paraId="72E67376" w14:textId="2B2DA9BB" w:rsidR="0010204B" w:rsidRDefault="00CE5E61">
      <w:pPr>
        <w:pStyle w:val="TOC2"/>
        <w:rPr>
          <w:rFonts w:eastAsiaTheme="minorEastAsia"/>
          <w:noProof/>
          <w:sz w:val="22"/>
        </w:rPr>
      </w:pPr>
      <w:hyperlink w:anchor="_Toc79153972" w:history="1">
        <w:r w:rsidR="0010204B" w:rsidRPr="00A07DDA">
          <w:rPr>
            <w:rStyle w:val="Hyperlink"/>
            <w:noProof/>
          </w:rPr>
          <w:t>6.13.</w:t>
        </w:r>
        <w:r w:rsidR="0010204B">
          <w:rPr>
            <w:rFonts w:eastAsiaTheme="minorEastAsia"/>
            <w:noProof/>
            <w:sz w:val="22"/>
          </w:rPr>
          <w:tab/>
        </w:r>
        <w:r w:rsidR="0010204B" w:rsidRPr="00A07DDA">
          <w:rPr>
            <w:rStyle w:val="Hyperlink"/>
            <w:noProof/>
          </w:rPr>
          <w:t>Get Dates of Other System Use (sys_Time)</w:t>
        </w:r>
        <w:r w:rsidR="0010204B">
          <w:rPr>
            <w:noProof/>
            <w:webHidden/>
          </w:rPr>
          <w:tab/>
        </w:r>
        <w:r w:rsidR="0010204B">
          <w:rPr>
            <w:noProof/>
            <w:webHidden/>
          </w:rPr>
          <w:fldChar w:fldCharType="begin"/>
        </w:r>
        <w:r w:rsidR="0010204B">
          <w:rPr>
            <w:noProof/>
            <w:webHidden/>
          </w:rPr>
          <w:instrText xml:space="preserve"> PAGEREF _Toc79153972 \h </w:instrText>
        </w:r>
        <w:r w:rsidR="0010204B">
          <w:rPr>
            <w:noProof/>
            <w:webHidden/>
          </w:rPr>
        </w:r>
        <w:r w:rsidR="0010204B">
          <w:rPr>
            <w:noProof/>
            <w:webHidden/>
          </w:rPr>
          <w:fldChar w:fldCharType="separate"/>
        </w:r>
        <w:r w:rsidR="0010204B">
          <w:rPr>
            <w:noProof/>
            <w:webHidden/>
          </w:rPr>
          <w:t>88</w:t>
        </w:r>
        <w:r w:rsidR="0010204B">
          <w:rPr>
            <w:noProof/>
            <w:webHidden/>
          </w:rPr>
          <w:fldChar w:fldCharType="end"/>
        </w:r>
      </w:hyperlink>
    </w:p>
    <w:p w14:paraId="0DE85900" w14:textId="5861AAF3" w:rsidR="0010204B" w:rsidRDefault="00CE5E61">
      <w:pPr>
        <w:pStyle w:val="TOC2"/>
        <w:rPr>
          <w:rFonts w:eastAsiaTheme="minorEastAsia"/>
          <w:noProof/>
          <w:sz w:val="22"/>
        </w:rPr>
      </w:pPr>
      <w:hyperlink w:anchor="_Toc79153973" w:history="1">
        <w:r w:rsidR="0010204B" w:rsidRPr="00A07DDA">
          <w:rPr>
            <w:rStyle w:val="Hyperlink"/>
            <w:noProof/>
          </w:rPr>
          <w:t>6.14.</w:t>
        </w:r>
        <w:r w:rsidR="0010204B">
          <w:rPr>
            <w:rFonts w:eastAsiaTheme="minorEastAsia"/>
            <w:noProof/>
            <w:sz w:val="22"/>
          </w:rPr>
          <w:tab/>
        </w:r>
        <w:r w:rsidR="0010204B" w:rsidRPr="00A07DDA">
          <w:rPr>
            <w:rStyle w:val="Hyperlink"/>
            <w:noProof/>
          </w:rPr>
          <w:t>Get Other Dates Homeless from 3.917A/B Living Situation</w:t>
        </w:r>
        <w:r w:rsidR="0010204B">
          <w:rPr>
            <w:noProof/>
            <w:webHidden/>
          </w:rPr>
          <w:tab/>
        </w:r>
        <w:r w:rsidR="0010204B">
          <w:rPr>
            <w:noProof/>
            <w:webHidden/>
          </w:rPr>
          <w:fldChar w:fldCharType="begin"/>
        </w:r>
        <w:r w:rsidR="0010204B">
          <w:rPr>
            <w:noProof/>
            <w:webHidden/>
          </w:rPr>
          <w:instrText xml:space="preserve"> PAGEREF _Toc79153973 \h </w:instrText>
        </w:r>
        <w:r w:rsidR="0010204B">
          <w:rPr>
            <w:noProof/>
            <w:webHidden/>
          </w:rPr>
        </w:r>
        <w:r w:rsidR="0010204B">
          <w:rPr>
            <w:noProof/>
            <w:webHidden/>
          </w:rPr>
          <w:fldChar w:fldCharType="separate"/>
        </w:r>
        <w:r w:rsidR="0010204B">
          <w:rPr>
            <w:noProof/>
            <w:webHidden/>
          </w:rPr>
          <w:t>90</w:t>
        </w:r>
        <w:r w:rsidR="0010204B">
          <w:rPr>
            <w:noProof/>
            <w:webHidden/>
          </w:rPr>
          <w:fldChar w:fldCharType="end"/>
        </w:r>
      </w:hyperlink>
    </w:p>
    <w:p w14:paraId="25AB1477" w14:textId="56C147BF" w:rsidR="0010204B" w:rsidRDefault="00CE5E61">
      <w:pPr>
        <w:pStyle w:val="TOC2"/>
        <w:rPr>
          <w:rFonts w:eastAsiaTheme="minorEastAsia"/>
          <w:noProof/>
          <w:sz w:val="22"/>
        </w:rPr>
      </w:pPr>
      <w:hyperlink w:anchor="_Toc79153974" w:history="1">
        <w:r w:rsidR="0010204B" w:rsidRPr="00A07DDA">
          <w:rPr>
            <w:rStyle w:val="Hyperlink"/>
            <w:noProof/>
          </w:rPr>
          <w:t>6.15.</w:t>
        </w:r>
        <w:r w:rsidR="0010204B">
          <w:rPr>
            <w:rFonts w:eastAsiaTheme="minorEastAsia"/>
            <w:noProof/>
            <w:sz w:val="22"/>
          </w:rPr>
          <w:tab/>
        </w:r>
        <w:r w:rsidR="0010204B" w:rsidRPr="00A07DDA">
          <w:rPr>
            <w:rStyle w:val="Hyperlink"/>
            <w:noProof/>
          </w:rPr>
          <w:t>Set System Use Days for LSAHousehold</w:t>
        </w:r>
        <w:r w:rsidR="0010204B">
          <w:rPr>
            <w:noProof/>
            <w:webHidden/>
          </w:rPr>
          <w:tab/>
        </w:r>
        <w:r w:rsidR="0010204B">
          <w:rPr>
            <w:noProof/>
            <w:webHidden/>
          </w:rPr>
          <w:fldChar w:fldCharType="begin"/>
        </w:r>
        <w:r w:rsidR="0010204B">
          <w:rPr>
            <w:noProof/>
            <w:webHidden/>
          </w:rPr>
          <w:instrText xml:space="preserve"> PAGEREF _Toc79153974 \h </w:instrText>
        </w:r>
        <w:r w:rsidR="0010204B">
          <w:rPr>
            <w:noProof/>
            <w:webHidden/>
          </w:rPr>
        </w:r>
        <w:r w:rsidR="0010204B">
          <w:rPr>
            <w:noProof/>
            <w:webHidden/>
          </w:rPr>
          <w:fldChar w:fldCharType="separate"/>
        </w:r>
        <w:r w:rsidR="0010204B">
          <w:rPr>
            <w:noProof/>
            <w:webHidden/>
          </w:rPr>
          <w:t>91</w:t>
        </w:r>
        <w:r w:rsidR="0010204B">
          <w:rPr>
            <w:noProof/>
            <w:webHidden/>
          </w:rPr>
          <w:fldChar w:fldCharType="end"/>
        </w:r>
      </w:hyperlink>
    </w:p>
    <w:p w14:paraId="2F3CED4D" w14:textId="69E4D36C" w:rsidR="0010204B" w:rsidRDefault="00CE5E61">
      <w:pPr>
        <w:pStyle w:val="TOC2"/>
        <w:rPr>
          <w:rFonts w:eastAsiaTheme="minorEastAsia"/>
          <w:noProof/>
          <w:sz w:val="22"/>
        </w:rPr>
      </w:pPr>
      <w:hyperlink w:anchor="_Toc79153975" w:history="1">
        <w:r w:rsidR="0010204B" w:rsidRPr="00A07DDA">
          <w:rPr>
            <w:rStyle w:val="Hyperlink"/>
            <w:noProof/>
          </w:rPr>
          <w:t>6.16.</w:t>
        </w:r>
        <w:r w:rsidR="0010204B">
          <w:rPr>
            <w:rFonts w:eastAsiaTheme="minorEastAsia"/>
            <w:noProof/>
            <w:sz w:val="22"/>
          </w:rPr>
          <w:tab/>
        </w:r>
        <w:r w:rsidR="0010204B" w:rsidRPr="00A07DDA">
          <w:rPr>
            <w:rStyle w:val="Hyperlink"/>
            <w:noProof/>
          </w:rPr>
          <w:t>Update EST/RRH/PSHStatus</w:t>
        </w:r>
        <w:r w:rsidR="0010204B">
          <w:rPr>
            <w:noProof/>
            <w:webHidden/>
          </w:rPr>
          <w:tab/>
        </w:r>
        <w:r w:rsidR="0010204B">
          <w:rPr>
            <w:noProof/>
            <w:webHidden/>
          </w:rPr>
          <w:fldChar w:fldCharType="begin"/>
        </w:r>
        <w:r w:rsidR="0010204B">
          <w:rPr>
            <w:noProof/>
            <w:webHidden/>
          </w:rPr>
          <w:instrText xml:space="preserve"> PAGEREF _Toc79153975 \h </w:instrText>
        </w:r>
        <w:r w:rsidR="0010204B">
          <w:rPr>
            <w:noProof/>
            <w:webHidden/>
          </w:rPr>
        </w:r>
        <w:r w:rsidR="0010204B">
          <w:rPr>
            <w:noProof/>
            <w:webHidden/>
          </w:rPr>
          <w:fldChar w:fldCharType="separate"/>
        </w:r>
        <w:r w:rsidR="0010204B">
          <w:rPr>
            <w:noProof/>
            <w:webHidden/>
          </w:rPr>
          <w:t>93</w:t>
        </w:r>
        <w:r w:rsidR="0010204B">
          <w:rPr>
            <w:noProof/>
            <w:webHidden/>
          </w:rPr>
          <w:fldChar w:fldCharType="end"/>
        </w:r>
      </w:hyperlink>
    </w:p>
    <w:p w14:paraId="4F68752B" w14:textId="56FA9B46" w:rsidR="0010204B" w:rsidRDefault="00CE5E61">
      <w:pPr>
        <w:pStyle w:val="TOC2"/>
        <w:rPr>
          <w:rFonts w:eastAsiaTheme="minorEastAsia"/>
          <w:noProof/>
          <w:sz w:val="22"/>
        </w:rPr>
      </w:pPr>
      <w:hyperlink w:anchor="_Toc79153976" w:history="1">
        <w:r w:rsidR="0010204B" w:rsidRPr="00A07DDA">
          <w:rPr>
            <w:rStyle w:val="Hyperlink"/>
            <w:noProof/>
          </w:rPr>
          <w:t>6.17.</w:t>
        </w:r>
        <w:r w:rsidR="0010204B">
          <w:rPr>
            <w:rFonts w:eastAsiaTheme="minorEastAsia"/>
            <w:noProof/>
            <w:sz w:val="22"/>
          </w:rPr>
          <w:tab/>
        </w:r>
        <w:r w:rsidR="0010204B" w:rsidRPr="00A07DDA">
          <w:rPr>
            <w:rStyle w:val="Hyperlink"/>
            <w:noProof/>
          </w:rPr>
          <w:t>Set EST/RRH/PSHAHAR</w:t>
        </w:r>
        <w:r w:rsidR="0010204B">
          <w:rPr>
            <w:noProof/>
            <w:webHidden/>
          </w:rPr>
          <w:tab/>
        </w:r>
        <w:r w:rsidR="0010204B">
          <w:rPr>
            <w:noProof/>
            <w:webHidden/>
          </w:rPr>
          <w:fldChar w:fldCharType="begin"/>
        </w:r>
        <w:r w:rsidR="0010204B">
          <w:rPr>
            <w:noProof/>
            <w:webHidden/>
          </w:rPr>
          <w:instrText xml:space="preserve"> PAGEREF _Toc79153976 \h </w:instrText>
        </w:r>
        <w:r w:rsidR="0010204B">
          <w:rPr>
            <w:noProof/>
            <w:webHidden/>
          </w:rPr>
        </w:r>
        <w:r w:rsidR="0010204B">
          <w:rPr>
            <w:noProof/>
            <w:webHidden/>
          </w:rPr>
          <w:fldChar w:fldCharType="separate"/>
        </w:r>
        <w:r w:rsidR="0010204B">
          <w:rPr>
            <w:noProof/>
            <w:webHidden/>
          </w:rPr>
          <w:t>94</w:t>
        </w:r>
        <w:r w:rsidR="0010204B">
          <w:rPr>
            <w:noProof/>
            <w:webHidden/>
          </w:rPr>
          <w:fldChar w:fldCharType="end"/>
        </w:r>
      </w:hyperlink>
    </w:p>
    <w:p w14:paraId="7563D66C" w14:textId="78C4A426" w:rsidR="0010204B" w:rsidRDefault="00CE5E61">
      <w:pPr>
        <w:pStyle w:val="TOC2"/>
        <w:rPr>
          <w:rFonts w:eastAsiaTheme="minorEastAsia"/>
          <w:noProof/>
          <w:sz w:val="22"/>
        </w:rPr>
      </w:pPr>
      <w:hyperlink w:anchor="_Toc79153977" w:history="1">
        <w:r w:rsidR="0010204B" w:rsidRPr="00A07DDA">
          <w:rPr>
            <w:rStyle w:val="Hyperlink"/>
            <w:noProof/>
          </w:rPr>
          <w:t>6.18.</w:t>
        </w:r>
        <w:r w:rsidR="0010204B">
          <w:rPr>
            <w:rFonts w:eastAsiaTheme="minorEastAsia"/>
            <w:noProof/>
            <w:sz w:val="22"/>
          </w:rPr>
          <w:tab/>
        </w:r>
        <w:r w:rsidR="0010204B" w:rsidRPr="00A07DDA">
          <w:rPr>
            <w:rStyle w:val="Hyperlink"/>
            <w:noProof/>
          </w:rPr>
          <w:t>Set SystemPath for LSAHousehold</w:t>
        </w:r>
        <w:r w:rsidR="0010204B">
          <w:rPr>
            <w:noProof/>
            <w:webHidden/>
          </w:rPr>
          <w:tab/>
        </w:r>
        <w:r w:rsidR="0010204B">
          <w:rPr>
            <w:noProof/>
            <w:webHidden/>
          </w:rPr>
          <w:fldChar w:fldCharType="begin"/>
        </w:r>
        <w:r w:rsidR="0010204B">
          <w:rPr>
            <w:noProof/>
            <w:webHidden/>
          </w:rPr>
          <w:instrText xml:space="preserve"> PAGEREF _Toc79153977 \h </w:instrText>
        </w:r>
        <w:r w:rsidR="0010204B">
          <w:rPr>
            <w:noProof/>
            <w:webHidden/>
          </w:rPr>
        </w:r>
        <w:r w:rsidR="0010204B">
          <w:rPr>
            <w:noProof/>
            <w:webHidden/>
          </w:rPr>
          <w:fldChar w:fldCharType="separate"/>
        </w:r>
        <w:r w:rsidR="0010204B">
          <w:rPr>
            <w:noProof/>
            <w:webHidden/>
          </w:rPr>
          <w:t>95</w:t>
        </w:r>
        <w:r w:rsidR="0010204B">
          <w:rPr>
            <w:noProof/>
            <w:webHidden/>
          </w:rPr>
          <w:fldChar w:fldCharType="end"/>
        </w:r>
      </w:hyperlink>
    </w:p>
    <w:p w14:paraId="1225EB58" w14:textId="34B4BBEF" w:rsidR="0010204B" w:rsidRDefault="00CE5E61">
      <w:pPr>
        <w:pStyle w:val="TOC2"/>
        <w:rPr>
          <w:rFonts w:eastAsiaTheme="minorEastAsia"/>
          <w:noProof/>
          <w:sz w:val="22"/>
        </w:rPr>
      </w:pPr>
      <w:hyperlink w:anchor="_Toc79153978" w:history="1">
        <w:r w:rsidR="0010204B" w:rsidRPr="00A07DDA">
          <w:rPr>
            <w:rStyle w:val="Hyperlink"/>
            <w:noProof/>
          </w:rPr>
          <w:t>6.19.</w:t>
        </w:r>
        <w:r w:rsidR="0010204B">
          <w:rPr>
            <w:rFonts w:eastAsiaTheme="minorEastAsia"/>
            <w:noProof/>
            <w:sz w:val="22"/>
          </w:rPr>
          <w:tab/>
        </w:r>
        <w:r w:rsidR="0010204B" w:rsidRPr="00A07DDA">
          <w:rPr>
            <w:rStyle w:val="Hyperlink"/>
            <w:noProof/>
          </w:rPr>
          <w:t>LSAHousehold</w:t>
        </w:r>
        <w:r w:rsidR="0010204B">
          <w:rPr>
            <w:noProof/>
            <w:webHidden/>
          </w:rPr>
          <w:tab/>
        </w:r>
        <w:r w:rsidR="0010204B">
          <w:rPr>
            <w:noProof/>
            <w:webHidden/>
          </w:rPr>
          <w:fldChar w:fldCharType="begin"/>
        </w:r>
        <w:r w:rsidR="0010204B">
          <w:rPr>
            <w:noProof/>
            <w:webHidden/>
          </w:rPr>
          <w:instrText xml:space="preserve"> PAGEREF _Toc79153978 \h </w:instrText>
        </w:r>
        <w:r w:rsidR="0010204B">
          <w:rPr>
            <w:noProof/>
            <w:webHidden/>
          </w:rPr>
        </w:r>
        <w:r w:rsidR="0010204B">
          <w:rPr>
            <w:noProof/>
            <w:webHidden/>
          </w:rPr>
          <w:fldChar w:fldCharType="separate"/>
        </w:r>
        <w:r w:rsidR="0010204B">
          <w:rPr>
            <w:noProof/>
            <w:webHidden/>
          </w:rPr>
          <w:t>96</w:t>
        </w:r>
        <w:r w:rsidR="0010204B">
          <w:rPr>
            <w:noProof/>
            <w:webHidden/>
          </w:rPr>
          <w:fldChar w:fldCharType="end"/>
        </w:r>
      </w:hyperlink>
    </w:p>
    <w:p w14:paraId="53C2370E" w14:textId="7EE63338" w:rsidR="0010204B" w:rsidRDefault="00CE5E61">
      <w:pPr>
        <w:pStyle w:val="TOC1"/>
        <w:rPr>
          <w:rFonts w:eastAsiaTheme="minorEastAsia"/>
          <w:sz w:val="22"/>
          <w:szCs w:val="22"/>
        </w:rPr>
      </w:pPr>
      <w:hyperlink w:anchor="_Toc79153979" w:history="1">
        <w:r w:rsidR="0010204B" w:rsidRPr="00A07DDA">
          <w:rPr>
            <w:rStyle w:val="Hyperlink"/>
          </w:rPr>
          <w:t>7.</w:t>
        </w:r>
        <w:r w:rsidR="0010204B">
          <w:rPr>
            <w:rFonts w:eastAsiaTheme="minorEastAsia"/>
            <w:sz w:val="22"/>
            <w:szCs w:val="22"/>
          </w:rPr>
          <w:tab/>
        </w:r>
        <w:r w:rsidR="0010204B" w:rsidRPr="00A07DDA">
          <w:rPr>
            <w:rStyle w:val="Hyperlink"/>
          </w:rPr>
          <w:t>HMIS Business Logic: LSAExit</w:t>
        </w:r>
        <w:r w:rsidR="0010204B">
          <w:rPr>
            <w:webHidden/>
          </w:rPr>
          <w:tab/>
        </w:r>
        <w:r w:rsidR="0010204B">
          <w:rPr>
            <w:webHidden/>
          </w:rPr>
          <w:fldChar w:fldCharType="begin"/>
        </w:r>
        <w:r w:rsidR="0010204B">
          <w:rPr>
            <w:webHidden/>
          </w:rPr>
          <w:instrText xml:space="preserve"> PAGEREF _Toc79153979 \h </w:instrText>
        </w:r>
        <w:r w:rsidR="0010204B">
          <w:rPr>
            <w:webHidden/>
          </w:rPr>
        </w:r>
        <w:r w:rsidR="0010204B">
          <w:rPr>
            <w:webHidden/>
          </w:rPr>
          <w:fldChar w:fldCharType="separate"/>
        </w:r>
        <w:r w:rsidR="0010204B">
          <w:rPr>
            <w:webHidden/>
          </w:rPr>
          <w:t>99</w:t>
        </w:r>
        <w:r w:rsidR="0010204B">
          <w:rPr>
            <w:webHidden/>
          </w:rPr>
          <w:fldChar w:fldCharType="end"/>
        </w:r>
      </w:hyperlink>
    </w:p>
    <w:p w14:paraId="5CC6F4BE" w14:textId="27D9CC3D" w:rsidR="0010204B" w:rsidRDefault="00CE5E61">
      <w:pPr>
        <w:pStyle w:val="TOC2"/>
        <w:rPr>
          <w:rFonts w:eastAsiaTheme="minorEastAsia"/>
          <w:noProof/>
          <w:sz w:val="22"/>
        </w:rPr>
      </w:pPr>
      <w:hyperlink w:anchor="_Toc79153980" w:history="1">
        <w:r w:rsidR="0010204B" w:rsidRPr="00A07DDA">
          <w:rPr>
            <w:rStyle w:val="Hyperlink"/>
            <w:noProof/>
          </w:rPr>
          <w:t>7.1.</w:t>
        </w:r>
        <w:r w:rsidR="0010204B">
          <w:rPr>
            <w:rFonts w:eastAsiaTheme="minorEastAsia"/>
            <w:noProof/>
            <w:sz w:val="22"/>
          </w:rPr>
          <w:tab/>
        </w:r>
        <w:r w:rsidR="0010204B" w:rsidRPr="00A07DDA">
          <w:rPr>
            <w:rStyle w:val="Hyperlink"/>
            <w:noProof/>
          </w:rPr>
          <w:t>Identify Qualifying Exits in Exit Cohort Periods</w:t>
        </w:r>
        <w:r w:rsidR="0010204B">
          <w:rPr>
            <w:noProof/>
            <w:webHidden/>
          </w:rPr>
          <w:tab/>
        </w:r>
        <w:r w:rsidR="0010204B">
          <w:rPr>
            <w:noProof/>
            <w:webHidden/>
          </w:rPr>
          <w:fldChar w:fldCharType="begin"/>
        </w:r>
        <w:r w:rsidR="0010204B">
          <w:rPr>
            <w:noProof/>
            <w:webHidden/>
          </w:rPr>
          <w:instrText xml:space="preserve"> PAGEREF _Toc79153980 \h </w:instrText>
        </w:r>
        <w:r w:rsidR="0010204B">
          <w:rPr>
            <w:noProof/>
            <w:webHidden/>
          </w:rPr>
        </w:r>
        <w:r w:rsidR="0010204B">
          <w:rPr>
            <w:noProof/>
            <w:webHidden/>
          </w:rPr>
          <w:fldChar w:fldCharType="separate"/>
        </w:r>
        <w:r w:rsidR="0010204B">
          <w:rPr>
            <w:noProof/>
            <w:webHidden/>
          </w:rPr>
          <w:t>99</w:t>
        </w:r>
        <w:r w:rsidR="0010204B">
          <w:rPr>
            <w:noProof/>
            <w:webHidden/>
          </w:rPr>
          <w:fldChar w:fldCharType="end"/>
        </w:r>
      </w:hyperlink>
    </w:p>
    <w:p w14:paraId="57A80300" w14:textId="1E258003" w:rsidR="0010204B" w:rsidRDefault="00CE5E61">
      <w:pPr>
        <w:pStyle w:val="TOC2"/>
        <w:rPr>
          <w:rFonts w:eastAsiaTheme="minorEastAsia"/>
          <w:noProof/>
          <w:sz w:val="22"/>
        </w:rPr>
      </w:pPr>
      <w:hyperlink w:anchor="_Toc79153981" w:history="1">
        <w:r w:rsidR="0010204B" w:rsidRPr="00A07DDA">
          <w:rPr>
            <w:rStyle w:val="Hyperlink"/>
            <w:noProof/>
          </w:rPr>
          <w:t>7.2.</w:t>
        </w:r>
        <w:r w:rsidR="0010204B">
          <w:rPr>
            <w:rFonts w:eastAsiaTheme="minorEastAsia"/>
            <w:noProof/>
            <w:sz w:val="22"/>
          </w:rPr>
          <w:tab/>
        </w:r>
        <w:r w:rsidR="0010204B" w:rsidRPr="00A07DDA">
          <w:rPr>
            <w:rStyle w:val="Hyperlink"/>
            <w:noProof/>
          </w:rPr>
          <w:t>Select Reportable Exits</w:t>
        </w:r>
        <w:r w:rsidR="0010204B">
          <w:rPr>
            <w:noProof/>
            <w:webHidden/>
          </w:rPr>
          <w:tab/>
        </w:r>
        <w:r w:rsidR="0010204B">
          <w:rPr>
            <w:noProof/>
            <w:webHidden/>
          </w:rPr>
          <w:fldChar w:fldCharType="begin"/>
        </w:r>
        <w:r w:rsidR="0010204B">
          <w:rPr>
            <w:noProof/>
            <w:webHidden/>
          </w:rPr>
          <w:instrText xml:space="preserve"> PAGEREF _Toc79153981 \h </w:instrText>
        </w:r>
        <w:r w:rsidR="0010204B">
          <w:rPr>
            <w:noProof/>
            <w:webHidden/>
          </w:rPr>
        </w:r>
        <w:r w:rsidR="0010204B">
          <w:rPr>
            <w:noProof/>
            <w:webHidden/>
          </w:rPr>
          <w:fldChar w:fldCharType="separate"/>
        </w:r>
        <w:r w:rsidR="0010204B">
          <w:rPr>
            <w:noProof/>
            <w:webHidden/>
          </w:rPr>
          <w:t>100</w:t>
        </w:r>
        <w:r w:rsidR="0010204B">
          <w:rPr>
            <w:noProof/>
            <w:webHidden/>
          </w:rPr>
          <w:fldChar w:fldCharType="end"/>
        </w:r>
      </w:hyperlink>
    </w:p>
    <w:p w14:paraId="6387F901" w14:textId="72A914BB" w:rsidR="0010204B" w:rsidRDefault="00CE5E61">
      <w:pPr>
        <w:pStyle w:val="TOC2"/>
        <w:rPr>
          <w:rFonts w:eastAsiaTheme="minorEastAsia"/>
          <w:noProof/>
          <w:sz w:val="22"/>
        </w:rPr>
      </w:pPr>
      <w:hyperlink w:anchor="_Toc79153982" w:history="1">
        <w:r w:rsidR="0010204B" w:rsidRPr="00A07DDA">
          <w:rPr>
            <w:rStyle w:val="Hyperlink"/>
            <w:noProof/>
          </w:rPr>
          <w:t>7.3.</w:t>
        </w:r>
        <w:r w:rsidR="0010204B">
          <w:rPr>
            <w:rFonts w:eastAsiaTheme="minorEastAsia"/>
            <w:noProof/>
            <w:sz w:val="22"/>
          </w:rPr>
          <w:tab/>
        </w:r>
        <w:r w:rsidR="0010204B" w:rsidRPr="00A07DDA">
          <w:rPr>
            <w:rStyle w:val="Hyperlink"/>
            <w:noProof/>
          </w:rPr>
          <w:t>Set ReturnTime for Exit Cohort Households</w:t>
        </w:r>
        <w:r w:rsidR="0010204B">
          <w:rPr>
            <w:noProof/>
            <w:webHidden/>
          </w:rPr>
          <w:tab/>
        </w:r>
        <w:r w:rsidR="0010204B">
          <w:rPr>
            <w:noProof/>
            <w:webHidden/>
          </w:rPr>
          <w:fldChar w:fldCharType="begin"/>
        </w:r>
        <w:r w:rsidR="0010204B">
          <w:rPr>
            <w:noProof/>
            <w:webHidden/>
          </w:rPr>
          <w:instrText xml:space="preserve"> PAGEREF _Toc79153982 \h </w:instrText>
        </w:r>
        <w:r w:rsidR="0010204B">
          <w:rPr>
            <w:noProof/>
            <w:webHidden/>
          </w:rPr>
        </w:r>
        <w:r w:rsidR="0010204B">
          <w:rPr>
            <w:noProof/>
            <w:webHidden/>
          </w:rPr>
          <w:fldChar w:fldCharType="separate"/>
        </w:r>
        <w:r w:rsidR="0010204B">
          <w:rPr>
            <w:noProof/>
            <w:webHidden/>
          </w:rPr>
          <w:t>103</w:t>
        </w:r>
        <w:r w:rsidR="0010204B">
          <w:rPr>
            <w:noProof/>
            <w:webHidden/>
          </w:rPr>
          <w:fldChar w:fldCharType="end"/>
        </w:r>
      </w:hyperlink>
    </w:p>
    <w:p w14:paraId="72688BAE" w14:textId="6D384C5F" w:rsidR="0010204B" w:rsidRDefault="00CE5E61">
      <w:pPr>
        <w:pStyle w:val="TOC2"/>
        <w:rPr>
          <w:rFonts w:eastAsiaTheme="minorEastAsia"/>
          <w:noProof/>
          <w:sz w:val="22"/>
        </w:rPr>
      </w:pPr>
      <w:hyperlink w:anchor="_Toc79153983" w:history="1">
        <w:r w:rsidR="0010204B" w:rsidRPr="00A07DDA">
          <w:rPr>
            <w:rStyle w:val="Hyperlink"/>
            <w:noProof/>
          </w:rPr>
          <w:t>7.4.</w:t>
        </w:r>
        <w:r w:rsidR="0010204B">
          <w:rPr>
            <w:rFonts w:eastAsiaTheme="minorEastAsia"/>
            <w:noProof/>
            <w:sz w:val="22"/>
          </w:rPr>
          <w:tab/>
        </w:r>
        <w:r w:rsidR="0010204B" w:rsidRPr="00A07DDA">
          <w:rPr>
            <w:rStyle w:val="Hyperlink"/>
            <w:noProof/>
          </w:rPr>
          <w:t>Identify HoH and Adult Members of Exit Cohorts</w:t>
        </w:r>
        <w:r w:rsidR="0010204B">
          <w:rPr>
            <w:noProof/>
            <w:webHidden/>
          </w:rPr>
          <w:tab/>
        </w:r>
        <w:r w:rsidR="0010204B">
          <w:rPr>
            <w:noProof/>
            <w:webHidden/>
          </w:rPr>
          <w:fldChar w:fldCharType="begin"/>
        </w:r>
        <w:r w:rsidR="0010204B">
          <w:rPr>
            <w:noProof/>
            <w:webHidden/>
          </w:rPr>
          <w:instrText xml:space="preserve"> PAGEREF _Toc79153983 \h </w:instrText>
        </w:r>
        <w:r w:rsidR="0010204B">
          <w:rPr>
            <w:noProof/>
            <w:webHidden/>
          </w:rPr>
        </w:r>
        <w:r w:rsidR="0010204B">
          <w:rPr>
            <w:noProof/>
            <w:webHidden/>
          </w:rPr>
          <w:fldChar w:fldCharType="separate"/>
        </w:r>
        <w:r w:rsidR="0010204B">
          <w:rPr>
            <w:noProof/>
            <w:webHidden/>
          </w:rPr>
          <w:t>104</w:t>
        </w:r>
        <w:r w:rsidR="0010204B">
          <w:rPr>
            <w:noProof/>
            <w:webHidden/>
          </w:rPr>
          <w:fldChar w:fldCharType="end"/>
        </w:r>
      </w:hyperlink>
    </w:p>
    <w:p w14:paraId="2FC376C4" w14:textId="3BB0F28D" w:rsidR="0010204B" w:rsidRDefault="00CE5E61">
      <w:pPr>
        <w:pStyle w:val="TOC2"/>
        <w:rPr>
          <w:rFonts w:eastAsiaTheme="minorEastAsia"/>
          <w:noProof/>
          <w:sz w:val="22"/>
        </w:rPr>
      </w:pPr>
      <w:hyperlink w:anchor="_Toc79153984" w:history="1">
        <w:r w:rsidR="0010204B" w:rsidRPr="00A07DDA">
          <w:rPr>
            <w:rStyle w:val="Hyperlink"/>
            <w:noProof/>
          </w:rPr>
          <w:t>7.5.</w:t>
        </w:r>
        <w:r w:rsidR="0010204B">
          <w:rPr>
            <w:rFonts w:eastAsiaTheme="minorEastAsia"/>
            <w:noProof/>
            <w:sz w:val="22"/>
          </w:rPr>
          <w:tab/>
        </w:r>
        <w:r w:rsidR="0010204B" w:rsidRPr="00A07DDA">
          <w:rPr>
            <w:rStyle w:val="Hyperlink"/>
            <w:noProof/>
          </w:rPr>
          <w:t>Get Dates to Exclude from Counts of ES/SH/Street Days (ch_Exclude)</w:t>
        </w:r>
        <w:r w:rsidR="0010204B">
          <w:rPr>
            <w:noProof/>
            <w:webHidden/>
          </w:rPr>
          <w:tab/>
        </w:r>
        <w:r w:rsidR="0010204B">
          <w:rPr>
            <w:noProof/>
            <w:webHidden/>
          </w:rPr>
          <w:fldChar w:fldCharType="begin"/>
        </w:r>
        <w:r w:rsidR="0010204B">
          <w:rPr>
            <w:noProof/>
            <w:webHidden/>
          </w:rPr>
          <w:instrText xml:space="preserve"> PAGEREF _Toc79153984 \h </w:instrText>
        </w:r>
        <w:r w:rsidR="0010204B">
          <w:rPr>
            <w:noProof/>
            <w:webHidden/>
          </w:rPr>
        </w:r>
        <w:r w:rsidR="0010204B">
          <w:rPr>
            <w:noProof/>
            <w:webHidden/>
          </w:rPr>
          <w:fldChar w:fldCharType="separate"/>
        </w:r>
        <w:r w:rsidR="0010204B">
          <w:rPr>
            <w:noProof/>
            <w:webHidden/>
          </w:rPr>
          <w:t>105</w:t>
        </w:r>
        <w:r w:rsidR="0010204B">
          <w:rPr>
            <w:noProof/>
            <w:webHidden/>
          </w:rPr>
          <w:fldChar w:fldCharType="end"/>
        </w:r>
      </w:hyperlink>
    </w:p>
    <w:p w14:paraId="78B00E0C" w14:textId="69F8BC86" w:rsidR="0010204B" w:rsidRDefault="00CE5E61">
      <w:pPr>
        <w:pStyle w:val="TOC2"/>
        <w:rPr>
          <w:rFonts w:eastAsiaTheme="minorEastAsia"/>
          <w:noProof/>
          <w:sz w:val="22"/>
        </w:rPr>
      </w:pPr>
      <w:hyperlink w:anchor="_Toc79153985" w:history="1">
        <w:r w:rsidR="0010204B" w:rsidRPr="00A07DDA">
          <w:rPr>
            <w:rStyle w:val="Hyperlink"/>
            <w:noProof/>
          </w:rPr>
          <w:t>7.6.</w:t>
        </w:r>
        <w:r w:rsidR="0010204B">
          <w:rPr>
            <w:rFonts w:eastAsiaTheme="minorEastAsia"/>
            <w:noProof/>
            <w:sz w:val="22"/>
          </w:rPr>
          <w:tab/>
        </w:r>
        <w:r w:rsidR="0010204B" w:rsidRPr="00A07DDA">
          <w:rPr>
            <w:rStyle w:val="Hyperlink"/>
            <w:noProof/>
          </w:rPr>
          <w:t>Get Dates to Include in Counts of ES/SH/Street Days (ch_Include)</w:t>
        </w:r>
        <w:r w:rsidR="0010204B">
          <w:rPr>
            <w:noProof/>
            <w:webHidden/>
          </w:rPr>
          <w:tab/>
        </w:r>
        <w:r w:rsidR="0010204B">
          <w:rPr>
            <w:noProof/>
            <w:webHidden/>
          </w:rPr>
          <w:fldChar w:fldCharType="begin"/>
        </w:r>
        <w:r w:rsidR="0010204B">
          <w:rPr>
            <w:noProof/>
            <w:webHidden/>
          </w:rPr>
          <w:instrText xml:space="preserve"> PAGEREF _Toc79153985 \h </w:instrText>
        </w:r>
        <w:r w:rsidR="0010204B">
          <w:rPr>
            <w:noProof/>
            <w:webHidden/>
          </w:rPr>
        </w:r>
        <w:r w:rsidR="0010204B">
          <w:rPr>
            <w:noProof/>
            <w:webHidden/>
          </w:rPr>
          <w:fldChar w:fldCharType="separate"/>
        </w:r>
        <w:r w:rsidR="0010204B">
          <w:rPr>
            <w:noProof/>
            <w:webHidden/>
          </w:rPr>
          <w:t>106</w:t>
        </w:r>
        <w:r w:rsidR="0010204B">
          <w:rPr>
            <w:noProof/>
            <w:webHidden/>
          </w:rPr>
          <w:fldChar w:fldCharType="end"/>
        </w:r>
      </w:hyperlink>
    </w:p>
    <w:p w14:paraId="1517E231" w14:textId="37F98892" w:rsidR="0010204B" w:rsidRDefault="00CE5E61">
      <w:pPr>
        <w:pStyle w:val="TOC2"/>
        <w:rPr>
          <w:rFonts w:eastAsiaTheme="minorEastAsia"/>
          <w:noProof/>
          <w:sz w:val="22"/>
        </w:rPr>
      </w:pPr>
      <w:hyperlink w:anchor="_Toc79153986" w:history="1">
        <w:r w:rsidR="0010204B" w:rsidRPr="00A07DDA">
          <w:rPr>
            <w:rStyle w:val="Hyperlink"/>
            <w:noProof/>
          </w:rPr>
          <w:t>7.7.</w:t>
        </w:r>
        <w:r w:rsidR="0010204B">
          <w:rPr>
            <w:rFonts w:eastAsiaTheme="minorEastAsia"/>
            <w:noProof/>
            <w:sz w:val="22"/>
          </w:rPr>
          <w:tab/>
        </w:r>
        <w:r w:rsidR="0010204B" w:rsidRPr="00A07DDA">
          <w:rPr>
            <w:rStyle w:val="Hyperlink"/>
            <w:noProof/>
          </w:rPr>
          <w:t>Get ES/SH/Street Episodes (ch_Episodes)</w:t>
        </w:r>
        <w:r w:rsidR="0010204B">
          <w:rPr>
            <w:noProof/>
            <w:webHidden/>
          </w:rPr>
          <w:tab/>
        </w:r>
        <w:r w:rsidR="0010204B">
          <w:rPr>
            <w:noProof/>
            <w:webHidden/>
          </w:rPr>
          <w:fldChar w:fldCharType="begin"/>
        </w:r>
        <w:r w:rsidR="0010204B">
          <w:rPr>
            <w:noProof/>
            <w:webHidden/>
          </w:rPr>
          <w:instrText xml:space="preserve"> PAGEREF _Toc79153986 \h </w:instrText>
        </w:r>
        <w:r w:rsidR="0010204B">
          <w:rPr>
            <w:noProof/>
            <w:webHidden/>
          </w:rPr>
        </w:r>
        <w:r w:rsidR="0010204B">
          <w:rPr>
            <w:noProof/>
            <w:webHidden/>
          </w:rPr>
          <w:fldChar w:fldCharType="separate"/>
        </w:r>
        <w:r w:rsidR="0010204B">
          <w:rPr>
            <w:noProof/>
            <w:webHidden/>
          </w:rPr>
          <w:t>108</w:t>
        </w:r>
        <w:r w:rsidR="0010204B">
          <w:rPr>
            <w:noProof/>
            <w:webHidden/>
          </w:rPr>
          <w:fldChar w:fldCharType="end"/>
        </w:r>
      </w:hyperlink>
    </w:p>
    <w:p w14:paraId="504D20C8" w14:textId="6519E5D9" w:rsidR="0010204B" w:rsidRDefault="00CE5E61">
      <w:pPr>
        <w:pStyle w:val="TOC2"/>
        <w:rPr>
          <w:rFonts w:eastAsiaTheme="minorEastAsia"/>
          <w:noProof/>
          <w:sz w:val="22"/>
        </w:rPr>
      </w:pPr>
      <w:hyperlink w:anchor="_Toc79153987" w:history="1">
        <w:r w:rsidR="0010204B" w:rsidRPr="00A07DDA">
          <w:rPr>
            <w:rStyle w:val="Hyperlink"/>
            <w:noProof/>
          </w:rPr>
          <w:t>7.8.</w:t>
        </w:r>
        <w:r w:rsidR="0010204B">
          <w:rPr>
            <w:rFonts w:eastAsiaTheme="minorEastAsia"/>
            <w:noProof/>
            <w:sz w:val="22"/>
          </w:rPr>
          <w:tab/>
        </w:r>
        <w:r w:rsidR="0010204B" w:rsidRPr="00A07DDA">
          <w:rPr>
            <w:rStyle w:val="Hyperlink"/>
            <w:noProof/>
          </w:rPr>
          <w:t>CHTime and CHTimeStatus for Exit Cohorts</w:t>
        </w:r>
        <w:r w:rsidR="0010204B">
          <w:rPr>
            <w:noProof/>
            <w:webHidden/>
          </w:rPr>
          <w:tab/>
        </w:r>
        <w:r w:rsidR="0010204B">
          <w:rPr>
            <w:noProof/>
            <w:webHidden/>
          </w:rPr>
          <w:fldChar w:fldCharType="begin"/>
        </w:r>
        <w:r w:rsidR="0010204B">
          <w:rPr>
            <w:noProof/>
            <w:webHidden/>
          </w:rPr>
          <w:instrText xml:space="preserve"> PAGEREF _Toc79153987 \h </w:instrText>
        </w:r>
        <w:r w:rsidR="0010204B">
          <w:rPr>
            <w:noProof/>
            <w:webHidden/>
          </w:rPr>
        </w:r>
        <w:r w:rsidR="0010204B">
          <w:rPr>
            <w:noProof/>
            <w:webHidden/>
          </w:rPr>
          <w:fldChar w:fldCharType="separate"/>
        </w:r>
        <w:r w:rsidR="0010204B">
          <w:rPr>
            <w:noProof/>
            <w:webHidden/>
          </w:rPr>
          <w:t>109</w:t>
        </w:r>
        <w:r w:rsidR="0010204B">
          <w:rPr>
            <w:noProof/>
            <w:webHidden/>
          </w:rPr>
          <w:fldChar w:fldCharType="end"/>
        </w:r>
      </w:hyperlink>
    </w:p>
    <w:p w14:paraId="39EF6E3A" w14:textId="121B7D9A" w:rsidR="0010204B" w:rsidRDefault="00CE5E61">
      <w:pPr>
        <w:pStyle w:val="TOC2"/>
        <w:rPr>
          <w:rFonts w:eastAsiaTheme="minorEastAsia"/>
          <w:noProof/>
          <w:sz w:val="22"/>
        </w:rPr>
      </w:pPr>
      <w:hyperlink w:anchor="_Toc79153988" w:history="1">
        <w:r w:rsidR="0010204B" w:rsidRPr="00A07DDA">
          <w:rPr>
            <w:rStyle w:val="Hyperlink"/>
            <w:noProof/>
          </w:rPr>
          <w:t>7.9.</w:t>
        </w:r>
        <w:r w:rsidR="0010204B">
          <w:rPr>
            <w:rFonts w:eastAsiaTheme="minorEastAsia"/>
            <w:noProof/>
            <w:sz w:val="22"/>
          </w:rPr>
          <w:tab/>
        </w:r>
        <w:r w:rsidR="0010204B" w:rsidRPr="00A07DDA">
          <w:rPr>
            <w:rStyle w:val="Hyperlink"/>
            <w:noProof/>
          </w:rPr>
          <w:t>Set Population Identifiers for Exit Cohort Households</w:t>
        </w:r>
        <w:r w:rsidR="0010204B">
          <w:rPr>
            <w:noProof/>
            <w:webHidden/>
          </w:rPr>
          <w:tab/>
        </w:r>
        <w:r w:rsidR="0010204B">
          <w:rPr>
            <w:noProof/>
            <w:webHidden/>
          </w:rPr>
          <w:fldChar w:fldCharType="begin"/>
        </w:r>
        <w:r w:rsidR="0010204B">
          <w:rPr>
            <w:noProof/>
            <w:webHidden/>
          </w:rPr>
          <w:instrText xml:space="preserve"> PAGEREF _Toc79153988 \h </w:instrText>
        </w:r>
        <w:r w:rsidR="0010204B">
          <w:rPr>
            <w:noProof/>
            <w:webHidden/>
          </w:rPr>
        </w:r>
        <w:r w:rsidR="0010204B">
          <w:rPr>
            <w:noProof/>
            <w:webHidden/>
          </w:rPr>
          <w:fldChar w:fldCharType="separate"/>
        </w:r>
        <w:r w:rsidR="0010204B">
          <w:rPr>
            <w:noProof/>
            <w:webHidden/>
          </w:rPr>
          <w:t>110</w:t>
        </w:r>
        <w:r w:rsidR="0010204B">
          <w:rPr>
            <w:noProof/>
            <w:webHidden/>
          </w:rPr>
          <w:fldChar w:fldCharType="end"/>
        </w:r>
      </w:hyperlink>
    </w:p>
    <w:p w14:paraId="31646B2E" w14:textId="141CD934" w:rsidR="0010204B" w:rsidRDefault="00CE5E61">
      <w:pPr>
        <w:pStyle w:val="TOC2"/>
        <w:rPr>
          <w:rFonts w:eastAsiaTheme="minorEastAsia"/>
          <w:noProof/>
          <w:sz w:val="22"/>
        </w:rPr>
      </w:pPr>
      <w:hyperlink w:anchor="_Toc79153989" w:history="1">
        <w:r w:rsidR="0010204B" w:rsidRPr="00A07DDA">
          <w:rPr>
            <w:rStyle w:val="Hyperlink"/>
            <w:noProof/>
          </w:rPr>
          <w:t>7.10.</w:t>
        </w:r>
        <w:r w:rsidR="0010204B">
          <w:rPr>
            <w:rFonts w:eastAsiaTheme="minorEastAsia"/>
            <w:noProof/>
            <w:sz w:val="22"/>
          </w:rPr>
          <w:tab/>
        </w:r>
        <w:r w:rsidR="0010204B" w:rsidRPr="00A07DDA">
          <w:rPr>
            <w:rStyle w:val="Hyperlink"/>
            <w:noProof/>
          </w:rPr>
          <w:t>Set System Engagement Status for Exit Cohort Households</w:t>
        </w:r>
        <w:r w:rsidR="0010204B">
          <w:rPr>
            <w:noProof/>
            <w:webHidden/>
          </w:rPr>
          <w:tab/>
        </w:r>
        <w:r w:rsidR="0010204B">
          <w:rPr>
            <w:noProof/>
            <w:webHidden/>
          </w:rPr>
          <w:fldChar w:fldCharType="begin"/>
        </w:r>
        <w:r w:rsidR="0010204B">
          <w:rPr>
            <w:noProof/>
            <w:webHidden/>
          </w:rPr>
          <w:instrText xml:space="preserve"> PAGEREF _Toc79153989 \h </w:instrText>
        </w:r>
        <w:r w:rsidR="0010204B">
          <w:rPr>
            <w:noProof/>
            <w:webHidden/>
          </w:rPr>
        </w:r>
        <w:r w:rsidR="0010204B">
          <w:rPr>
            <w:noProof/>
            <w:webHidden/>
          </w:rPr>
          <w:fldChar w:fldCharType="separate"/>
        </w:r>
        <w:r w:rsidR="0010204B">
          <w:rPr>
            <w:noProof/>
            <w:webHidden/>
          </w:rPr>
          <w:t>113</w:t>
        </w:r>
        <w:r w:rsidR="0010204B">
          <w:rPr>
            <w:noProof/>
            <w:webHidden/>
          </w:rPr>
          <w:fldChar w:fldCharType="end"/>
        </w:r>
      </w:hyperlink>
    </w:p>
    <w:p w14:paraId="7470A1D1" w14:textId="049A76BA" w:rsidR="0010204B" w:rsidRDefault="00CE5E61">
      <w:pPr>
        <w:pStyle w:val="TOC2"/>
        <w:rPr>
          <w:rFonts w:eastAsiaTheme="minorEastAsia"/>
          <w:noProof/>
          <w:sz w:val="22"/>
        </w:rPr>
      </w:pPr>
      <w:hyperlink w:anchor="_Toc79153990" w:history="1">
        <w:r w:rsidR="0010204B" w:rsidRPr="00A07DDA">
          <w:rPr>
            <w:rStyle w:val="Hyperlink"/>
            <w:noProof/>
          </w:rPr>
          <w:t>7.11.</w:t>
        </w:r>
        <w:r w:rsidR="0010204B">
          <w:rPr>
            <w:rFonts w:eastAsiaTheme="minorEastAsia"/>
            <w:noProof/>
            <w:sz w:val="22"/>
          </w:rPr>
          <w:tab/>
        </w:r>
        <w:r w:rsidR="0010204B" w:rsidRPr="00A07DDA">
          <w:rPr>
            <w:rStyle w:val="Hyperlink"/>
            <w:noProof/>
          </w:rPr>
          <w:t>Last Inactive Date for Exit Cohorts</w:t>
        </w:r>
        <w:r w:rsidR="0010204B">
          <w:rPr>
            <w:noProof/>
            <w:webHidden/>
          </w:rPr>
          <w:tab/>
        </w:r>
        <w:r w:rsidR="0010204B">
          <w:rPr>
            <w:noProof/>
            <w:webHidden/>
          </w:rPr>
          <w:fldChar w:fldCharType="begin"/>
        </w:r>
        <w:r w:rsidR="0010204B">
          <w:rPr>
            <w:noProof/>
            <w:webHidden/>
          </w:rPr>
          <w:instrText xml:space="preserve"> PAGEREF _Toc79153990 \h </w:instrText>
        </w:r>
        <w:r w:rsidR="0010204B">
          <w:rPr>
            <w:noProof/>
            <w:webHidden/>
          </w:rPr>
        </w:r>
        <w:r w:rsidR="0010204B">
          <w:rPr>
            <w:noProof/>
            <w:webHidden/>
          </w:rPr>
          <w:fldChar w:fldCharType="separate"/>
        </w:r>
        <w:r w:rsidR="0010204B">
          <w:rPr>
            <w:noProof/>
            <w:webHidden/>
          </w:rPr>
          <w:t>115</w:t>
        </w:r>
        <w:r w:rsidR="0010204B">
          <w:rPr>
            <w:noProof/>
            <w:webHidden/>
          </w:rPr>
          <w:fldChar w:fldCharType="end"/>
        </w:r>
      </w:hyperlink>
    </w:p>
    <w:p w14:paraId="1FFCD486" w14:textId="2F180F87" w:rsidR="0010204B" w:rsidRDefault="00CE5E61">
      <w:pPr>
        <w:pStyle w:val="TOC2"/>
        <w:rPr>
          <w:rFonts w:eastAsiaTheme="minorEastAsia"/>
          <w:noProof/>
          <w:sz w:val="22"/>
        </w:rPr>
      </w:pPr>
      <w:hyperlink w:anchor="_Toc79153991" w:history="1">
        <w:r w:rsidR="0010204B" w:rsidRPr="00A07DDA">
          <w:rPr>
            <w:rStyle w:val="Hyperlink"/>
            <w:noProof/>
          </w:rPr>
          <w:t>7.12.</w:t>
        </w:r>
        <w:r w:rsidR="0010204B">
          <w:rPr>
            <w:rFonts w:eastAsiaTheme="minorEastAsia"/>
            <w:noProof/>
            <w:sz w:val="22"/>
          </w:rPr>
          <w:tab/>
        </w:r>
        <w:r w:rsidR="0010204B" w:rsidRPr="00A07DDA">
          <w:rPr>
            <w:rStyle w:val="Hyperlink"/>
            <w:noProof/>
          </w:rPr>
          <w:t>Set SystemPath for LSAExit</w:t>
        </w:r>
        <w:r w:rsidR="0010204B">
          <w:rPr>
            <w:noProof/>
            <w:webHidden/>
          </w:rPr>
          <w:tab/>
        </w:r>
        <w:r w:rsidR="0010204B">
          <w:rPr>
            <w:noProof/>
            <w:webHidden/>
          </w:rPr>
          <w:fldChar w:fldCharType="begin"/>
        </w:r>
        <w:r w:rsidR="0010204B">
          <w:rPr>
            <w:noProof/>
            <w:webHidden/>
          </w:rPr>
          <w:instrText xml:space="preserve"> PAGEREF _Toc79153991 \h </w:instrText>
        </w:r>
        <w:r w:rsidR="0010204B">
          <w:rPr>
            <w:noProof/>
            <w:webHidden/>
          </w:rPr>
        </w:r>
        <w:r w:rsidR="0010204B">
          <w:rPr>
            <w:noProof/>
            <w:webHidden/>
          </w:rPr>
          <w:fldChar w:fldCharType="separate"/>
        </w:r>
        <w:r w:rsidR="0010204B">
          <w:rPr>
            <w:noProof/>
            <w:webHidden/>
          </w:rPr>
          <w:t>116</w:t>
        </w:r>
        <w:r w:rsidR="0010204B">
          <w:rPr>
            <w:noProof/>
            <w:webHidden/>
          </w:rPr>
          <w:fldChar w:fldCharType="end"/>
        </w:r>
      </w:hyperlink>
    </w:p>
    <w:p w14:paraId="4171ED6C" w14:textId="2A7FD1BC" w:rsidR="0010204B" w:rsidRDefault="00CE5E61">
      <w:pPr>
        <w:pStyle w:val="TOC2"/>
        <w:rPr>
          <w:rFonts w:eastAsiaTheme="minorEastAsia"/>
          <w:noProof/>
          <w:sz w:val="22"/>
        </w:rPr>
      </w:pPr>
      <w:hyperlink w:anchor="_Toc79153992" w:history="1">
        <w:r w:rsidR="0010204B" w:rsidRPr="00A07DDA">
          <w:rPr>
            <w:rStyle w:val="Hyperlink"/>
            <w:noProof/>
          </w:rPr>
          <w:t>7.13.</w:t>
        </w:r>
        <w:r w:rsidR="0010204B">
          <w:rPr>
            <w:rFonts w:eastAsiaTheme="minorEastAsia"/>
            <w:noProof/>
            <w:sz w:val="22"/>
          </w:rPr>
          <w:tab/>
        </w:r>
        <w:r w:rsidR="0010204B" w:rsidRPr="00A07DDA">
          <w:rPr>
            <w:rStyle w:val="Hyperlink"/>
            <w:noProof/>
          </w:rPr>
          <w:t>LSAExit</w:t>
        </w:r>
        <w:r w:rsidR="0010204B">
          <w:rPr>
            <w:noProof/>
            <w:webHidden/>
          </w:rPr>
          <w:tab/>
        </w:r>
        <w:r w:rsidR="0010204B">
          <w:rPr>
            <w:noProof/>
            <w:webHidden/>
          </w:rPr>
          <w:fldChar w:fldCharType="begin"/>
        </w:r>
        <w:r w:rsidR="0010204B">
          <w:rPr>
            <w:noProof/>
            <w:webHidden/>
          </w:rPr>
          <w:instrText xml:space="preserve"> PAGEREF _Toc79153992 \h </w:instrText>
        </w:r>
        <w:r w:rsidR="0010204B">
          <w:rPr>
            <w:noProof/>
            <w:webHidden/>
          </w:rPr>
        </w:r>
        <w:r w:rsidR="0010204B">
          <w:rPr>
            <w:noProof/>
            <w:webHidden/>
          </w:rPr>
          <w:fldChar w:fldCharType="separate"/>
        </w:r>
        <w:r w:rsidR="0010204B">
          <w:rPr>
            <w:noProof/>
            <w:webHidden/>
          </w:rPr>
          <w:t>118</w:t>
        </w:r>
        <w:r w:rsidR="0010204B">
          <w:rPr>
            <w:noProof/>
            <w:webHidden/>
          </w:rPr>
          <w:fldChar w:fldCharType="end"/>
        </w:r>
      </w:hyperlink>
    </w:p>
    <w:p w14:paraId="4AAE32C8" w14:textId="7CE03749" w:rsidR="0010204B" w:rsidRDefault="00CE5E61">
      <w:pPr>
        <w:pStyle w:val="TOC1"/>
        <w:rPr>
          <w:rFonts w:eastAsiaTheme="minorEastAsia"/>
          <w:sz w:val="22"/>
          <w:szCs w:val="22"/>
        </w:rPr>
      </w:pPr>
      <w:hyperlink w:anchor="_Toc79153993" w:history="1">
        <w:r w:rsidR="0010204B" w:rsidRPr="00A07DDA">
          <w:rPr>
            <w:rStyle w:val="Hyperlink"/>
          </w:rPr>
          <w:t>8.</w:t>
        </w:r>
        <w:r w:rsidR="0010204B">
          <w:rPr>
            <w:rFonts w:eastAsiaTheme="minorEastAsia"/>
            <w:sz w:val="22"/>
            <w:szCs w:val="22"/>
          </w:rPr>
          <w:tab/>
        </w:r>
        <w:r w:rsidR="0010204B" w:rsidRPr="00A07DDA">
          <w:rPr>
            <w:rStyle w:val="Hyperlink"/>
          </w:rPr>
          <w:t>HMIS Business Logic: LSACalculated Averages</w:t>
        </w:r>
        <w:r w:rsidR="0010204B">
          <w:rPr>
            <w:webHidden/>
          </w:rPr>
          <w:tab/>
        </w:r>
        <w:r w:rsidR="0010204B">
          <w:rPr>
            <w:webHidden/>
          </w:rPr>
          <w:fldChar w:fldCharType="begin"/>
        </w:r>
        <w:r w:rsidR="0010204B">
          <w:rPr>
            <w:webHidden/>
          </w:rPr>
          <w:instrText xml:space="preserve"> PAGEREF _Toc79153993 \h </w:instrText>
        </w:r>
        <w:r w:rsidR="0010204B">
          <w:rPr>
            <w:webHidden/>
          </w:rPr>
        </w:r>
        <w:r w:rsidR="0010204B">
          <w:rPr>
            <w:webHidden/>
          </w:rPr>
          <w:fldChar w:fldCharType="separate"/>
        </w:r>
        <w:r w:rsidR="0010204B">
          <w:rPr>
            <w:webHidden/>
          </w:rPr>
          <w:t>119</w:t>
        </w:r>
        <w:r w:rsidR="0010204B">
          <w:rPr>
            <w:webHidden/>
          </w:rPr>
          <w:fldChar w:fldCharType="end"/>
        </w:r>
      </w:hyperlink>
    </w:p>
    <w:p w14:paraId="17DF07BD" w14:textId="4578156F" w:rsidR="0010204B" w:rsidRDefault="00CE5E61">
      <w:pPr>
        <w:pStyle w:val="TOC2"/>
        <w:rPr>
          <w:rFonts w:eastAsiaTheme="minorEastAsia"/>
          <w:noProof/>
          <w:sz w:val="22"/>
        </w:rPr>
      </w:pPr>
      <w:hyperlink w:anchor="_Toc79153994" w:history="1">
        <w:r w:rsidR="0010204B" w:rsidRPr="00A07DDA">
          <w:rPr>
            <w:rStyle w:val="Hyperlink"/>
            <w:noProof/>
          </w:rPr>
          <w:t>8.1.</w:t>
        </w:r>
        <w:r w:rsidR="0010204B">
          <w:rPr>
            <w:rFonts w:eastAsiaTheme="minorEastAsia"/>
            <w:noProof/>
            <w:sz w:val="22"/>
          </w:rPr>
          <w:tab/>
        </w:r>
        <w:r w:rsidR="0010204B" w:rsidRPr="00A07DDA">
          <w:rPr>
            <w:rStyle w:val="Hyperlink"/>
            <w:noProof/>
          </w:rPr>
          <w:t>LSACalculated Columns</w:t>
        </w:r>
        <w:r w:rsidR="0010204B">
          <w:rPr>
            <w:noProof/>
            <w:webHidden/>
          </w:rPr>
          <w:tab/>
        </w:r>
        <w:r w:rsidR="0010204B">
          <w:rPr>
            <w:noProof/>
            <w:webHidden/>
          </w:rPr>
          <w:fldChar w:fldCharType="begin"/>
        </w:r>
        <w:r w:rsidR="0010204B">
          <w:rPr>
            <w:noProof/>
            <w:webHidden/>
          </w:rPr>
          <w:instrText xml:space="preserve"> PAGEREF _Toc79153994 \h </w:instrText>
        </w:r>
        <w:r w:rsidR="0010204B">
          <w:rPr>
            <w:noProof/>
            <w:webHidden/>
          </w:rPr>
        </w:r>
        <w:r w:rsidR="0010204B">
          <w:rPr>
            <w:noProof/>
            <w:webHidden/>
          </w:rPr>
          <w:fldChar w:fldCharType="separate"/>
        </w:r>
        <w:r w:rsidR="0010204B">
          <w:rPr>
            <w:noProof/>
            <w:webHidden/>
          </w:rPr>
          <w:t>119</w:t>
        </w:r>
        <w:r w:rsidR="0010204B">
          <w:rPr>
            <w:noProof/>
            <w:webHidden/>
          </w:rPr>
          <w:fldChar w:fldCharType="end"/>
        </w:r>
      </w:hyperlink>
    </w:p>
    <w:p w14:paraId="62389268" w14:textId="4C8DFFC0" w:rsidR="0010204B" w:rsidRDefault="00CE5E61">
      <w:pPr>
        <w:pStyle w:val="TOC2"/>
        <w:rPr>
          <w:rFonts w:eastAsiaTheme="minorEastAsia"/>
          <w:noProof/>
          <w:sz w:val="22"/>
        </w:rPr>
      </w:pPr>
      <w:hyperlink w:anchor="_Toc79153995" w:history="1">
        <w:r w:rsidR="0010204B" w:rsidRPr="00A07DDA">
          <w:rPr>
            <w:rStyle w:val="Hyperlink"/>
            <w:noProof/>
          </w:rPr>
          <w:t>8.2.</w:t>
        </w:r>
        <w:r w:rsidR="0010204B">
          <w:rPr>
            <w:rFonts w:eastAsiaTheme="minorEastAsia"/>
            <w:noProof/>
            <w:sz w:val="22"/>
          </w:rPr>
          <w:tab/>
        </w:r>
        <w:r w:rsidR="0010204B" w:rsidRPr="00A07DDA">
          <w:rPr>
            <w:rStyle w:val="Hyperlink"/>
            <w:noProof/>
          </w:rPr>
          <w:t>Report Rows for LSACalculated Averages</w:t>
        </w:r>
        <w:r w:rsidR="0010204B">
          <w:rPr>
            <w:noProof/>
            <w:webHidden/>
          </w:rPr>
          <w:tab/>
        </w:r>
        <w:r w:rsidR="0010204B">
          <w:rPr>
            <w:noProof/>
            <w:webHidden/>
          </w:rPr>
          <w:fldChar w:fldCharType="begin"/>
        </w:r>
        <w:r w:rsidR="0010204B">
          <w:rPr>
            <w:noProof/>
            <w:webHidden/>
          </w:rPr>
          <w:instrText xml:space="preserve"> PAGEREF _Toc79153995 \h </w:instrText>
        </w:r>
        <w:r w:rsidR="0010204B">
          <w:rPr>
            <w:noProof/>
            <w:webHidden/>
          </w:rPr>
        </w:r>
        <w:r w:rsidR="0010204B">
          <w:rPr>
            <w:noProof/>
            <w:webHidden/>
          </w:rPr>
          <w:fldChar w:fldCharType="separate"/>
        </w:r>
        <w:r w:rsidR="0010204B">
          <w:rPr>
            <w:noProof/>
            <w:webHidden/>
          </w:rPr>
          <w:t>119</w:t>
        </w:r>
        <w:r w:rsidR="0010204B">
          <w:rPr>
            <w:noProof/>
            <w:webHidden/>
          </w:rPr>
          <w:fldChar w:fldCharType="end"/>
        </w:r>
      </w:hyperlink>
    </w:p>
    <w:p w14:paraId="2F559B31" w14:textId="7339C727" w:rsidR="0010204B" w:rsidRDefault="00CE5E61">
      <w:pPr>
        <w:pStyle w:val="TOC2"/>
        <w:rPr>
          <w:rFonts w:eastAsiaTheme="minorEastAsia"/>
          <w:noProof/>
          <w:sz w:val="22"/>
        </w:rPr>
      </w:pPr>
      <w:hyperlink w:anchor="_Toc79153996" w:history="1">
        <w:r w:rsidR="0010204B" w:rsidRPr="00A07DDA">
          <w:rPr>
            <w:rStyle w:val="Hyperlink"/>
            <w:noProof/>
          </w:rPr>
          <w:t>8.3.</w:t>
        </w:r>
        <w:r w:rsidR="0010204B">
          <w:rPr>
            <w:rFonts w:eastAsiaTheme="minorEastAsia"/>
            <w:noProof/>
            <w:sz w:val="22"/>
          </w:rPr>
          <w:tab/>
        </w:r>
        <w:r w:rsidR="0010204B" w:rsidRPr="00A07DDA">
          <w:rPr>
            <w:rStyle w:val="Hyperlink"/>
            <w:noProof/>
          </w:rPr>
          <w:t>Populations for Average Days from LSAHousehold and LSAExit</w:t>
        </w:r>
        <w:r w:rsidR="0010204B">
          <w:rPr>
            <w:noProof/>
            <w:webHidden/>
          </w:rPr>
          <w:tab/>
        </w:r>
        <w:r w:rsidR="0010204B">
          <w:rPr>
            <w:noProof/>
            <w:webHidden/>
          </w:rPr>
          <w:fldChar w:fldCharType="begin"/>
        </w:r>
        <w:r w:rsidR="0010204B">
          <w:rPr>
            <w:noProof/>
            <w:webHidden/>
          </w:rPr>
          <w:instrText xml:space="preserve"> PAGEREF _Toc79153996 \h </w:instrText>
        </w:r>
        <w:r w:rsidR="0010204B">
          <w:rPr>
            <w:noProof/>
            <w:webHidden/>
          </w:rPr>
        </w:r>
        <w:r w:rsidR="0010204B">
          <w:rPr>
            <w:noProof/>
            <w:webHidden/>
          </w:rPr>
          <w:fldChar w:fldCharType="separate"/>
        </w:r>
        <w:r w:rsidR="0010204B">
          <w:rPr>
            <w:noProof/>
            <w:webHidden/>
          </w:rPr>
          <w:t>121</w:t>
        </w:r>
        <w:r w:rsidR="0010204B">
          <w:rPr>
            <w:noProof/>
            <w:webHidden/>
          </w:rPr>
          <w:fldChar w:fldCharType="end"/>
        </w:r>
      </w:hyperlink>
    </w:p>
    <w:p w14:paraId="022F6080" w14:textId="353AD3D1" w:rsidR="0010204B" w:rsidRDefault="00CE5E61">
      <w:pPr>
        <w:pStyle w:val="TOC2"/>
        <w:rPr>
          <w:rFonts w:eastAsiaTheme="minorEastAsia"/>
          <w:noProof/>
          <w:sz w:val="22"/>
        </w:rPr>
      </w:pPr>
      <w:hyperlink w:anchor="_Toc79153997" w:history="1">
        <w:r w:rsidR="0010204B" w:rsidRPr="00A07DDA">
          <w:rPr>
            <w:rStyle w:val="Hyperlink"/>
            <w:noProof/>
          </w:rPr>
          <w:t>8.4.</w:t>
        </w:r>
        <w:r w:rsidR="0010204B">
          <w:rPr>
            <w:rFonts w:eastAsiaTheme="minorEastAsia"/>
            <w:noProof/>
            <w:sz w:val="22"/>
          </w:rPr>
          <w:tab/>
        </w:r>
        <w:r w:rsidR="0010204B" w:rsidRPr="00A07DDA">
          <w:rPr>
            <w:rStyle w:val="Hyperlink"/>
            <w:noProof/>
          </w:rPr>
          <w:t>Get Average Days for Length of Time Homeless</w:t>
        </w:r>
        <w:r w:rsidR="0010204B">
          <w:rPr>
            <w:noProof/>
            <w:webHidden/>
          </w:rPr>
          <w:tab/>
        </w:r>
        <w:r w:rsidR="0010204B">
          <w:rPr>
            <w:noProof/>
            <w:webHidden/>
          </w:rPr>
          <w:fldChar w:fldCharType="begin"/>
        </w:r>
        <w:r w:rsidR="0010204B">
          <w:rPr>
            <w:noProof/>
            <w:webHidden/>
          </w:rPr>
          <w:instrText xml:space="preserve"> PAGEREF _Toc79153997 \h </w:instrText>
        </w:r>
        <w:r w:rsidR="0010204B">
          <w:rPr>
            <w:noProof/>
            <w:webHidden/>
          </w:rPr>
        </w:r>
        <w:r w:rsidR="0010204B">
          <w:rPr>
            <w:noProof/>
            <w:webHidden/>
          </w:rPr>
          <w:fldChar w:fldCharType="separate"/>
        </w:r>
        <w:r w:rsidR="0010204B">
          <w:rPr>
            <w:noProof/>
            <w:webHidden/>
          </w:rPr>
          <w:t>123</w:t>
        </w:r>
        <w:r w:rsidR="0010204B">
          <w:rPr>
            <w:noProof/>
            <w:webHidden/>
          </w:rPr>
          <w:fldChar w:fldCharType="end"/>
        </w:r>
      </w:hyperlink>
    </w:p>
    <w:p w14:paraId="6E95BCBA" w14:textId="1125CF49" w:rsidR="0010204B" w:rsidRDefault="00CE5E61">
      <w:pPr>
        <w:pStyle w:val="TOC2"/>
        <w:rPr>
          <w:rFonts w:eastAsiaTheme="minorEastAsia"/>
          <w:noProof/>
          <w:sz w:val="22"/>
        </w:rPr>
      </w:pPr>
      <w:hyperlink w:anchor="_Toc79153998" w:history="1">
        <w:r w:rsidR="0010204B" w:rsidRPr="00A07DDA">
          <w:rPr>
            <w:rStyle w:val="Hyperlink"/>
            <w:noProof/>
          </w:rPr>
          <w:t>8.5.</w:t>
        </w:r>
        <w:r w:rsidR="0010204B">
          <w:rPr>
            <w:rFonts w:eastAsiaTheme="minorEastAsia"/>
            <w:noProof/>
            <w:sz w:val="22"/>
          </w:rPr>
          <w:tab/>
        </w:r>
        <w:r w:rsidR="0010204B" w:rsidRPr="00A07DDA">
          <w:rPr>
            <w:rStyle w:val="Hyperlink"/>
            <w:noProof/>
          </w:rPr>
          <w:t>Get Average Days for Length of Time Homeless by System Path</w:t>
        </w:r>
        <w:r w:rsidR="0010204B">
          <w:rPr>
            <w:noProof/>
            <w:webHidden/>
          </w:rPr>
          <w:tab/>
        </w:r>
        <w:r w:rsidR="0010204B">
          <w:rPr>
            <w:noProof/>
            <w:webHidden/>
          </w:rPr>
          <w:fldChar w:fldCharType="begin"/>
        </w:r>
        <w:r w:rsidR="0010204B">
          <w:rPr>
            <w:noProof/>
            <w:webHidden/>
          </w:rPr>
          <w:instrText xml:space="preserve"> PAGEREF _Toc79153998 \h </w:instrText>
        </w:r>
        <w:r w:rsidR="0010204B">
          <w:rPr>
            <w:noProof/>
            <w:webHidden/>
          </w:rPr>
        </w:r>
        <w:r w:rsidR="0010204B">
          <w:rPr>
            <w:noProof/>
            <w:webHidden/>
          </w:rPr>
          <w:fldChar w:fldCharType="separate"/>
        </w:r>
        <w:r w:rsidR="0010204B">
          <w:rPr>
            <w:noProof/>
            <w:webHidden/>
          </w:rPr>
          <w:t>124</w:t>
        </w:r>
        <w:r w:rsidR="0010204B">
          <w:rPr>
            <w:noProof/>
            <w:webHidden/>
          </w:rPr>
          <w:fldChar w:fldCharType="end"/>
        </w:r>
      </w:hyperlink>
    </w:p>
    <w:p w14:paraId="01762E8D" w14:textId="7C998A7F" w:rsidR="0010204B" w:rsidRDefault="00CE5E61">
      <w:pPr>
        <w:pStyle w:val="TOC2"/>
        <w:rPr>
          <w:rFonts w:eastAsiaTheme="minorEastAsia"/>
          <w:noProof/>
          <w:sz w:val="22"/>
        </w:rPr>
      </w:pPr>
      <w:hyperlink w:anchor="_Toc79153999" w:history="1">
        <w:r w:rsidR="0010204B" w:rsidRPr="00A07DDA">
          <w:rPr>
            <w:rStyle w:val="Hyperlink"/>
            <w:noProof/>
          </w:rPr>
          <w:t>8.6.</w:t>
        </w:r>
        <w:r w:rsidR="0010204B">
          <w:rPr>
            <w:rFonts w:eastAsiaTheme="minorEastAsia"/>
            <w:noProof/>
            <w:sz w:val="22"/>
          </w:rPr>
          <w:tab/>
        </w:r>
        <w:r w:rsidR="0010204B" w:rsidRPr="00A07DDA">
          <w:rPr>
            <w:rStyle w:val="Hyperlink"/>
            <w:noProof/>
          </w:rPr>
          <w:t>Get Average Days for Cumulative Length of Time Housed in PSH</w:t>
        </w:r>
        <w:r w:rsidR="0010204B">
          <w:rPr>
            <w:noProof/>
            <w:webHidden/>
          </w:rPr>
          <w:tab/>
        </w:r>
        <w:r w:rsidR="0010204B">
          <w:rPr>
            <w:noProof/>
            <w:webHidden/>
          </w:rPr>
          <w:fldChar w:fldCharType="begin"/>
        </w:r>
        <w:r w:rsidR="0010204B">
          <w:rPr>
            <w:noProof/>
            <w:webHidden/>
          </w:rPr>
          <w:instrText xml:space="preserve"> PAGEREF _Toc79153999 \h </w:instrText>
        </w:r>
        <w:r w:rsidR="0010204B">
          <w:rPr>
            <w:noProof/>
            <w:webHidden/>
          </w:rPr>
        </w:r>
        <w:r w:rsidR="0010204B">
          <w:rPr>
            <w:noProof/>
            <w:webHidden/>
          </w:rPr>
          <w:fldChar w:fldCharType="separate"/>
        </w:r>
        <w:r w:rsidR="0010204B">
          <w:rPr>
            <w:noProof/>
            <w:webHidden/>
          </w:rPr>
          <w:t>125</w:t>
        </w:r>
        <w:r w:rsidR="0010204B">
          <w:rPr>
            <w:noProof/>
            <w:webHidden/>
          </w:rPr>
          <w:fldChar w:fldCharType="end"/>
        </w:r>
      </w:hyperlink>
    </w:p>
    <w:p w14:paraId="2DE48EE5" w14:textId="084C7070" w:rsidR="0010204B" w:rsidRDefault="00CE5E61">
      <w:pPr>
        <w:pStyle w:val="TOC2"/>
        <w:rPr>
          <w:rFonts w:eastAsiaTheme="minorEastAsia"/>
          <w:noProof/>
          <w:sz w:val="22"/>
        </w:rPr>
      </w:pPr>
      <w:hyperlink w:anchor="_Toc79154000" w:history="1">
        <w:r w:rsidR="0010204B" w:rsidRPr="00A07DDA">
          <w:rPr>
            <w:rStyle w:val="Hyperlink"/>
            <w:noProof/>
          </w:rPr>
          <w:t>8.7.</w:t>
        </w:r>
        <w:r w:rsidR="0010204B">
          <w:rPr>
            <w:rFonts w:eastAsiaTheme="minorEastAsia"/>
            <w:noProof/>
            <w:sz w:val="22"/>
          </w:rPr>
          <w:tab/>
        </w:r>
        <w:r w:rsidR="0010204B" w:rsidRPr="00A07DDA">
          <w:rPr>
            <w:rStyle w:val="Hyperlink"/>
            <w:noProof/>
          </w:rPr>
          <w:t>Get Average Days for Length of Time in RRH Projects</w:t>
        </w:r>
        <w:r w:rsidR="0010204B">
          <w:rPr>
            <w:noProof/>
            <w:webHidden/>
          </w:rPr>
          <w:tab/>
        </w:r>
        <w:r w:rsidR="0010204B">
          <w:rPr>
            <w:noProof/>
            <w:webHidden/>
          </w:rPr>
          <w:fldChar w:fldCharType="begin"/>
        </w:r>
        <w:r w:rsidR="0010204B">
          <w:rPr>
            <w:noProof/>
            <w:webHidden/>
          </w:rPr>
          <w:instrText xml:space="preserve"> PAGEREF _Toc79154000 \h </w:instrText>
        </w:r>
        <w:r w:rsidR="0010204B">
          <w:rPr>
            <w:noProof/>
            <w:webHidden/>
          </w:rPr>
        </w:r>
        <w:r w:rsidR="0010204B">
          <w:rPr>
            <w:noProof/>
            <w:webHidden/>
          </w:rPr>
          <w:fldChar w:fldCharType="separate"/>
        </w:r>
        <w:r w:rsidR="0010204B">
          <w:rPr>
            <w:noProof/>
            <w:webHidden/>
          </w:rPr>
          <w:t>126</w:t>
        </w:r>
        <w:r w:rsidR="0010204B">
          <w:rPr>
            <w:noProof/>
            <w:webHidden/>
          </w:rPr>
          <w:fldChar w:fldCharType="end"/>
        </w:r>
      </w:hyperlink>
    </w:p>
    <w:p w14:paraId="344ABF76" w14:textId="6FEC06CF" w:rsidR="0010204B" w:rsidRDefault="00CE5E61">
      <w:pPr>
        <w:pStyle w:val="TOC2"/>
        <w:rPr>
          <w:rFonts w:eastAsiaTheme="minorEastAsia"/>
          <w:noProof/>
          <w:sz w:val="22"/>
        </w:rPr>
      </w:pPr>
      <w:hyperlink w:anchor="_Toc79154001" w:history="1">
        <w:r w:rsidR="0010204B" w:rsidRPr="00A07DDA">
          <w:rPr>
            <w:rStyle w:val="Hyperlink"/>
            <w:noProof/>
          </w:rPr>
          <w:t>8.8.</w:t>
        </w:r>
        <w:r w:rsidR="0010204B">
          <w:rPr>
            <w:rFonts w:eastAsiaTheme="minorEastAsia"/>
            <w:noProof/>
            <w:sz w:val="22"/>
          </w:rPr>
          <w:tab/>
        </w:r>
        <w:r w:rsidR="0010204B" w:rsidRPr="00A07DDA">
          <w:rPr>
            <w:rStyle w:val="Hyperlink"/>
            <w:noProof/>
          </w:rPr>
          <w:t>Get Average Days to Return/Re-engage by Last Project Type</w:t>
        </w:r>
        <w:r w:rsidR="0010204B">
          <w:rPr>
            <w:noProof/>
            <w:webHidden/>
          </w:rPr>
          <w:tab/>
        </w:r>
        <w:r w:rsidR="0010204B">
          <w:rPr>
            <w:noProof/>
            <w:webHidden/>
          </w:rPr>
          <w:fldChar w:fldCharType="begin"/>
        </w:r>
        <w:r w:rsidR="0010204B">
          <w:rPr>
            <w:noProof/>
            <w:webHidden/>
          </w:rPr>
          <w:instrText xml:space="preserve"> PAGEREF _Toc79154001 \h </w:instrText>
        </w:r>
        <w:r w:rsidR="0010204B">
          <w:rPr>
            <w:noProof/>
            <w:webHidden/>
          </w:rPr>
        </w:r>
        <w:r w:rsidR="0010204B">
          <w:rPr>
            <w:noProof/>
            <w:webHidden/>
          </w:rPr>
          <w:fldChar w:fldCharType="separate"/>
        </w:r>
        <w:r w:rsidR="0010204B">
          <w:rPr>
            <w:noProof/>
            <w:webHidden/>
          </w:rPr>
          <w:t>127</w:t>
        </w:r>
        <w:r w:rsidR="0010204B">
          <w:rPr>
            <w:noProof/>
            <w:webHidden/>
          </w:rPr>
          <w:fldChar w:fldCharType="end"/>
        </w:r>
      </w:hyperlink>
    </w:p>
    <w:p w14:paraId="329FCFCC" w14:textId="6D94E33C" w:rsidR="0010204B" w:rsidRDefault="00CE5E61">
      <w:pPr>
        <w:pStyle w:val="TOC2"/>
        <w:rPr>
          <w:rFonts w:eastAsiaTheme="minorEastAsia"/>
          <w:noProof/>
          <w:sz w:val="22"/>
        </w:rPr>
      </w:pPr>
      <w:hyperlink w:anchor="_Toc79154002" w:history="1">
        <w:r w:rsidR="0010204B" w:rsidRPr="00A07DDA">
          <w:rPr>
            <w:rStyle w:val="Hyperlink"/>
            <w:noProof/>
          </w:rPr>
          <w:t>8.9.</w:t>
        </w:r>
        <w:r w:rsidR="0010204B">
          <w:rPr>
            <w:rFonts w:eastAsiaTheme="minorEastAsia"/>
            <w:noProof/>
            <w:sz w:val="22"/>
          </w:rPr>
          <w:tab/>
        </w:r>
        <w:r w:rsidR="0010204B" w:rsidRPr="00A07DDA">
          <w:rPr>
            <w:rStyle w:val="Hyperlink"/>
            <w:noProof/>
          </w:rPr>
          <w:t>Get Average Days to Return/Re-engage by Population</w:t>
        </w:r>
        <w:r w:rsidR="0010204B">
          <w:rPr>
            <w:noProof/>
            <w:webHidden/>
          </w:rPr>
          <w:tab/>
        </w:r>
        <w:r w:rsidR="0010204B">
          <w:rPr>
            <w:noProof/>
            <w:webHidden/>
          </w:rPr>
          <w:fldChar w:fldCharType="begin"/>
        </w:r>
        <w:r w:rsidR="0010204B">
          <w:rPr>
            <w:noProof/>
            <w:webHidden/>
          </w:rPr>
          <w:instrText xml:space="preserve"> PAGEREF _Toc79154002 \h </w:instrText>
        </w:r>
        <w:r w:rsidR="0010204B">
          <w:rPr>
            <w:noProof/>
            <w:webHidden/>
          </w:rPr>
        </w:r>
        <w:r w:rsidR="0010204B">
          <w:rPr>
            <w:noProof/>
            <w:webHidden/>
          </w:rPr>
          <w:fldChar w:fldCharType="separate"/>
        </w:r>
        <w:r w:rsidR="0010204B">
          <w:rPr>
            <w:noProof/>
            <w:webHidden/>
          </w:rPr>
          <w:t>129</w:t>
        </w:r>
        <w:r w:rsidR="0010204B">
          <w:rPr>
            <w:noProof/>
            <w:webHidden/>
          </w:rPr>
          <w:fldChar w:fldCharType="end"/>
        </w:r>
      </w:hyperlink>
    </w:p>
    <w:p w14:paraId="37F3909A" w14:textId="77228D6A" w:rsidR="0010204B" w:rsidRDefault="00CE5E61">
      <w:pPr>
        <w:pStyle w:val="TOC2"/>
        <w:rPr>
          <w:rFonts w:eastAsiaTheme="minorEastAsia"/>
          <w:noProof/>
          <w:sz w:val="22"/>
        </w:rPr>
      </w:pPr>
      <w:hyperlink w:anchor="_Toc79154003" w:history="1">
        <w:r w:rsidR="0010204B" w:rsidRPr="00A07DDA">
          <w:rPr>
            <w:rStyle w:val="Hyperlink"/>
            <w:noProof/>
          </w:rPr>
          <w:t>8.10.</w:t>
        </w:r>
        <w:r w:rsidR="0010204B">
          <w:rPr>
            <w:rFonts w:eastAsiaTheme="minorEastAsia"/>
            <w:noProof/>
            <w:sz w:val="22"/>
          </w:rPr>
          <w:tab/>
        </w:r>
        <w:r w:rsidR="0010204B" w:rsidRPr="00A07DDA">
          <w:rPr>
            <w:rStyle w:val="Hyperlink"/>
            <w:noProof/>
          </w:rPr>
          <w:t>Get Average Days to Return/Re-engage by System Path</w:t>
        </w:r>
        <w:r w:rsidR="0010204B">
          <w:rPr>
            <w:noProof/>
            <w:webHidden/>
          </w:rPr>
          <w:tab/>
        </w:r>
        <w:r w:rsidR="0010204B">
          <w:rPr>
            <w:noProof/>
            <w:webHidden/>
          </w:rPr>
          <w:fldChar w:fldCharType="begin"/>
        </w:r>
        <w:r w:rsidR="0010204B">
          <w:rPr>
            <w:noProof/>
            <w:webHidden/>
          </w:rPr>
          <w:instrText xml:space="preserve"> PAGEREF _Toc79154003 \h </w:instrText>
        </w:r>
        <w:r w:rsidR="0010204B">
          <w:rPr>
            <w:noProof/>
            <w:webHidden/>
          </w:rPr>
        </w:r>
        <w:r w:rsidR="0010204B">
          <w:rPr>
            <w:noProof/>
            <w:webHidden/>
          </w:rPr>
          <w:fldChar w:fldCharType="separate"/>
        </w:r>
        <w:r w:rsidR="0010204B">
          <w:rPr>
            <w:noProof/>
            <w:webHidden/>
          </w:rPr>
          <w:t>130</w:t>
        </w:r>
        <w:r w:rsidR="0010204B">
          <w:rPr>
            <w:noProof/>
            <w:webHidden/>
          </w:rPr>
          <w:fldChar w:fldCharType="end"/>
        </w:r>
      </w:hyperlink>
    </w:p>
    <w:p w14:paraId="15FF2AB8" w14:textId="70F14FAB" w:rsidR="0010204B" w:rsidRDefault="00CE5E61">
      <w:pPr>
        <w:pStyle w:val="TOC2"/>
        <w:rPr>
          <w:rFonts w:eastAsiaTheme="minorEastAsia"/>
          <w:noProof/>
          <w:sz w:val="22"/>
        </w:rPr>
      </w:pPr>
      <w:hyperlink w:anchor="_Toc79154004" w:history="1">
        <w:r w:rsidR="0010204B" w:rsidRPr="00A07DDA">
          <w:rPr>
            <w:rStyle w:val="Hyperlink"/>
            <w:noProof/>
          </w:rPr>
          <w:t>8.11.</w:t>
        </w:r>
        <w:r w:rsidR="0010204B">
          <w:rPr>
            <w:rFonts w:eastAsiaTheme="minorEastAsia"/>
            <w:noProof/>
            <w:sz w:val="22"/>
          </w:rPr>
          <w:tab/>
        </w:r>
        <w:r w:rsidR="0010204B" w:rsidRPr="00A07DDA">
          <w:rPr>
            <w:rStyle w:val="Hyperlink"/>
            <w:noProof/>
          </w:rPr>
          <w:t>Get Average Days to Return/Re-engage by Exit Destination</w:t>
        </w:r>
        <w:r w:rsidR="0010204B">
          <w:rPr>
            <w:noProof/>
            <w:webHidden/>
          </w:rPr>
          <w:tab/>
        </w:r>
        <w:r w:rsidR="0010204B">
          <w:rPr>
            <w:noProof/>
            <w:webHidden/>
          </w:rPr>
          <w:fldChar w:fldCharType="begin"/>
        </w:r>
        <w:r w:rsidR="0010204B">
          <w:rPr>
            <w:noProof/>
            <w:webHidden/>
          </w:rPr>
          <w:instrText xml:space="preserve"> PAGEREF _Toc79154004 \h </w:instrText>
        </w:r>
        <w:r w:rsidR="0010204B">
          <w:rPr>
            <w:noProof/>
            <w:webHidden/>
          </w:rPr>
        </w:r>
        <w:r w:rsidR="0010204B">
          <w:rPr>
            <w:noProof/>
            <w:webHidden/>
          </w:rPr>
          <w:fldChar w:fldCharType="separate"/>
        </w:r>
        <w:r w:rsidR="0010204B">
          <w:rPr>
            <w:noProof/>
            <w:webHidden/>
          </w:rPr>
          <w:t>131</w:t>
        </w:r>
        <w:r w:rsidR="0010204B">
          <w:rPr>
            <w:noProof/>
            <w:webHidden/>
          </w:rPr>
          <w:fldChar w:fldCharType="end"/>
        </w:r>
      </w:hyperlink>
    </w:p>
    <w:p w14:paraId="79168AA4" w14:textId="2E77E941" w:rsidR="0010204B" w:rsidRDefault="00CE5E61">
      <w:pPr>
        <w:pStyle w:val="TOC1"/>
        <w:rPr>
          <w:rFonts w:eastAsiaTheme="minorEastAsia"/>
          <w:sz w:val="22"/>
          <w:szCs w:val="22"/>
        </w:rPr>
      </w:pPr>
      <w:hyperlink w:anchor="_Toc79154005" w:history="1">
        <w:r w:rsidR="0010204B" w:rsidRPr="00A07DDA">
          <w:rPr>
            <w:rStyle w:val="Hyperlink"/>
          </w:rPr>
          <w:t>9.</w:t>
        </w:r>
        <w:r w:rsidR="0010204B">
          <w:rPr>
            <w:rFonts w:eastAsiaTheme="minorEastAsia"/>
            <w:sz w:val="22"/>
            <w:szCs w:val="22"/>
          </w:rPr>
          <w:tab/>
        </w:r>
        <w:r w:rsidR="0010204B" w:rsidRPr="00A07DDA">
          <w:rPr>
            <w:rStyle w:val="Hyperlink"/>
          </w:rPr>
          <w:t>HMIS Business Logic:  LSACalculated AHAR Counts</w:t>
        </w:r>
        <w:r w:rsidR="0010204B">
          <w:rPr>
            <w:webHidden/>
          </w:rPr>
          <w:tab/>
        </w:r>
        <w:r w:rsidR="0010204B">
          <w:rPr>
            <w:webHidden/>
          </w:rPr>
          <w:fldChar w:fldCharType="begin"/>
        </w:r>
        <w:r w:rsidR="0010204B">
          <w:rPr>
            <w:webHidden/>
          </w:rPr>
          <w:instrText xml:space="preserve"> PAGEREF _Toc79154005 \h </w:instrText>
        </w:r>
        <w:r w:rsidR="0010204B">
          <w:rPr>
            <w:webHidden/>
          </w:rPr>
        </w:r>
        <w:r w:rsidR="0010204B">
          <w:rPr>
            <w:webHidden/>
          </w:rPr>
          <w:fldChar w:fldCharType="separate"/>
        </w:r>
        <w:r w:rsidR="0010204B">
          <w:rPr>
            <w:webHidden/>
          </w:rPr>
          <w:t>134</w:t>
        </w:r>
        <w:r w:rsidR="0010204B">
          <w:rPr>
            <w:webHidden/>
          </w:rPr>
          <w:fldChar w:fldCharType="end"/>
        </w:r>
      </w:hyperlink>
    </w:p>
    <w:p w14:paraId="70D19F73" w14:textId="4A52B69E" w:rsidR="0010204B" w:rsidRDefault="00CE5E61">
      <w:pPr>
        <w:pStyle w:val="TOC2"/>
        <w:rPr>
          <w:rFonts w:eastAsiaTheme="minorEastAsia"/>
          <w:noProof/>
          <w:sz w:val="22"/>
        </w:rPr>
      </w:pPr>
      <w:hyperlink w:anchor="_Toc79154006" w:history="1">
        <w:r w:rsidR="0010204B" w:rsidRPr="00A07DDA">
          <w:rPr>
            <w:rStyle w:val="Hyperlink"/>
            <w:noProof/>
          </w:rPr>
          <w:t>9.1.</w:t>
        </w:r>
        <w:r w:rsidR="0010204B">
          <w:rPr>
            <w:rFonts w:eastAsiaTheme="minorEastAsia"/>
            <w:noProof/>
            <w:sz w:val="22"/>
          </w:rPr>
          <w:tab/>
        </w:r>
        <w:r w:rsidR="0010204B" w:rsidRPr="00A07DDA">
          <w:rPr>
            <w:rStyle w:val="Hyperlink"/>
            <w:noProof/>
          </w:rPr>
          <w:t>Report Rows for LSACalculated Counts</w:t>
        </w:r>
        <w:r w:rsidR="0010204B">
          <w:rPr>
            <w:noProof/>
            <w:webHidden/>
          </w:rPr>
          <w:tab/>
        </w:r>
        <w:r w:rsidR="0010204B">
          <w:rPr>
            <w:noProof/>
            <w:webHidden/>
          </w:rPr>
          <w:fldChar w:fldCharType="begin"/>
        </w:r>
        <w:r w:rsidR="0010204B">
          <w:rPr>
            <w:noProof/>
            <w:webHidden/>
          </w:rPr>
          <w:instrText xml:space="preserve"> PAGEREF _Toc79154006 \h </w:instrText>
        </w:r>
        <w:r w:rsidR="0010204B">
          <w:rPr>
            <w:noProof/>
            <w:webHidden/>
          </w:rPr>
        </w:r>
        <w:r w:rsidR="0010204B">
          <w:rPr>
            <w:noProof/>
            <w:webHidden/>
          </w:rPr>
          <w:fldChar w:fldCharType="separate"/>
        </w:r>
        <w:r w:rsidR="0010204B">
          <w:rPr>
            <w:noProof/>
            <w:webHidden/>
          </w:rPr>
          <w:t>134</w:t>
        </w:r>
        <w:r w:rsidR="0010204B">
          <w:rPr>
            <w:noProof/>
            <w:webHidden/>
          </w:rPr>
          <w:fldChar w:fldCharType="end"/>
        </w:r>
      </w:hyperlink>
    </w:p>
    <w:p w14:paraId="34DEF1F1" w14:textId="0B706C3D" w:rsidR="0010204B" w:rsidRDefault="00CE5E61">
      <w:pPr>
        <w:pStyle w:val="TOC2"/>
        <w:rPr>
          <w:rFonts w:eastAsiaTheme="minorEastAsia"/>
          <w:noProof/>
          <w:sz w:val="22"/>
        </w:rPr>
      </w:pPr>
      <w:hyperlink w:anchor="_Toc79154007" w:history="1">
        <w:r w:rsidR="0010204B" w:rsidRPr="00A07DDA">
          <w:rPr>
            <w:rStyle w:val="Hyperlink"/>
            <w:noProof/>
          </w:rPr>
          <w:t>9.2.</w:t>
        </w:r>
        <w:r w:rsidR="0010204B">
          <w:rPr>
            <w:rFonts w:eastAsiaTheme="minorEastAsia"/>
            <w:noProof/>
            <w:sz w:val="22"/>
          </w:rPr>
          <w:tab/>
        </w:r>
        <w:r w:rsidR="0010204B" w:rsidRPr="00A07DDA">
          <w:rPr>
            <w:rStyle w:val="Hyperlink"/>
            <w:noProof/>
          </w:rPr>
          <w:t>Identify Active and Point in Time Cohorts for LSACalculated AHAR Counts</w:t>
        </w:r>
        <w:r w:rsidR="0010204B">
          <w:rPr>
            <w:noProof/>
            <w:webHidden/>
          </w:rPr>
          <w:tab/>
        </w:r>
        <w:r w:rsidR="0010204B">
          <w:rPr>
            <w:noProof/>
            <w:webHidden/>
          </w:rPr>
          <w:fldChar w:fldCharType="begin"/>
        </w:r>
        <w:r w:rsidR="0010204B">
          <w:rPr>
            <w:noProof/>
            <w:webHidden/>
          </w:rPr>
          <w:instrText xml:space="preserve"> PAGEREF _Toc79154007 \h </w:instrText>
        </w:r>
        <w:r w:rsidR="0010204B">
          <w:rPr>
            <w:noProof/>
            <w:webHidden/>
          </w:rPr>
        </w:r>
        <w:r w:rsidR="0010204B">
          <w:rPr>
            <w:noProof/>
            <w:webHidden/>
          </w:rPr>
          <w:fldChar w:fldCharType="separate"/>
        </w:r>
        <w:r w:rsidR="0010204B">
          <w:rPr>
            <w:noProof/>
            <w:webHidden/>
          </w:rPr>
          <w:t>134</w:t>
        </w:r>
        <w:r w:rsidR="0010204B">
          <w:rPr>
            <w:noProof/>
            <w:webHidden/>
          </w:rPr>
          <w:fldChar w:fldCharType="end"/>
        </w:r>
      </w:hyperlink>
    </w:p>
    <w:p w14:paraId="67F48B6E" w14:textId="1A401D08" w:rsidR="0010204B" w:rsidRDefault="00CE5E61">
      <w:pPr>
        <w:pStyle w:val="TOC2"/>
        <w:rPr>
          <w:rFonts w:eastAsiaTheme="minorEastAsia"/>
          <w:noProof/>
          <w:sz w:val="22"/>
        </w:rPr>
      </w:pPr>
      <w:hyperlink w:anchor="_Toc79154008" w:history="1">
        <w:r w:rsidR="0010204B" w:rsidRPr="00A07DDA">
          <w:rPr>
            <w:rStyle w:val="Hyperlink"/>
            <w:noProof/>
          </w:rPr>
          <w:t>9.3.</w:t>
        </w:r>
        <w:r w:rsidR="0010204B">
          <w:rPr>
            <w:rFonts w:eastAsiaTheme="minorEastAsia"/>
            <w:noProof/>
            <w:sz w:val="22"/>
          </w:rPr>
          <w:tab/>
        </w:r>
        <w:r w:rsidR="0010204B" w:rsidRPr="00A07DDA">
          <w:rPr>
            <w:rStyle w:val="Hyperlink"/>
            <w:noProof/>
          </w:rPr>
          <w:t>Counts of People and Households by Project and Household Characteristics</w:t>
        </w:r>
        <w:r w:rsidR="0010204B">
          <w:rPr>
            <w:noProof/>
            <w:webHidden/>
          </w:rPr>
          <w:tab/>
        </w:r>
        <w:r w:rsidR="0010204B">
          <w:rPr>
            <w:noProof/>
            <w:webHidden/>
          </w:rPr>
          <w:fldChar w:fldCharType="begin"/>
        </w:r>
        <w:r w:rsidR="0010204B">
          <w:rPr>
            <w:noProof/>
            <w:webHidden/>
          </w:rPr>
          <w:instrText xml:space="preserve"> PAGEREF _Toc79154008 \h </w:instrText>
        </w:r>
        <w:r w:rsidR="0010204B">
          <w:rPr>
            <w:noProof/>
            <w:webHidden/>
          </w:rPr>
        </w:r>
        <w:r w:rsidR="0010204B">
          <w:rPr>
            <w:noProof/>
            <w:webHidden/>
          </w:rPr>
          <w:fldChar w:fldCharType="separate"/>
        </w:r>
        <w:r w:rsidR="0010204B">
          <w:rPr>
            <w:noProof/>
            <w:webHidden/>
          </w:rPr>
          <w:t>135</w:t>
        </w:r>
        <w:r w:rsidR="0010204B">
          <w:rPr>
            <w:noProof/>
            <w:webHidden/>
          </w:rPr>
          <w:fldChar w:fldCharType="end"/>
        </w:r>
      </w:hyperlink>
    </w:p>
    <w:p w14:paraId="2B95F5D8" w14:textId="5CE21662" w:rsidR="0010204B" w:rsidRDefault="00CE5E61">
      <w:pPr>
        <w:pStyle w:val="TOC2"/>
        <w:rPr>
          <w:rFonts w:eastAsiaTheme="minorEastAsia"/>
          <w:noProof/>
          <w:sz w:val="22"/>
        </w:rPr>
      </w:pPr>
      <w:hyperlink w:anchor="_Toc79154009" w:history="1">
        <w:r w:rsidR="0010204B" w:rsidRPr="00A07DDA">
          <w:rPr>
            <w:rStyle w:val="Hyperlink"/>
            <w:noProof/>
          </w:rPr>
          <w:t>9.4.</w:t>
        </w:r>
        <w:r w:rsidR="0010204B">
          <w:rPr>
            <w:rFonts w:eastAsiaTheme="minorEastAsia"/>
            <w:noProof/>
            <w:sz w:val="22"/>
          </w:rPr>
          <w:tab/>
        </w:r>
        <w:r w:rsidR="0010204B" w:rsidRPr="00A07DDA">
          <w:rPr>
            <w:rStyle w:val="Hyperlink"/>
            <w:noProof/>
          </w:rPr>
          <w:t>Get Counts of People by Project and Personal Characteristics</w:t>
        </w:r>
        <w:r w:rsidR="0010204B">
          <w:rPr>
            <w:noProof/>
            <w:webHidden/>
          </w:rPr>
          <w:tab/>
        </w:r>
        <w:r w:rsidR="0010204B">
          <w:rPr>
            <w:noProof/>
            <w:webHidden/>
          </w:rPr>
          <w:fldChar w:fldCharType="begin"/>
        </w:r>
        <w:r w:rsidR="0010204B">
          <w:rPr>
            <w:noProof/>
            <w:webHidden/>
          </w:rPr>
          <w:instrText xml:space="preserve"> PAGEREF _Toc79154009 \h </w:instrText>
        </w:r>
        <w:r w:rsidR="0010204B">
          <w:rPr>
            <w:noProof/>
            <w:webHidden/>
          </w:rPr>
        </w:r>
        <w:r w:rsidR="0010204B">
          <w:rPr>
            <w:noProof/>
            <w:webHidden/>
          </w:rPr>
          <w:fldChar w:fldCharType="separate"/>
        </w:r>
        <w:r w:rsidR="0010204B">
          <w:rPr>
            <w:noProof/>
            <w:webHidden/>
          </w:rPr>
          <w:t>137</w:t>
        </w:r>
        <w:r w:rsidR="0010204B">
          <w:rPr>
            <w:noProof/>
            <w:webHidden/>
          </w:rPr>
          <w:fldChar w:fldCharType="end"/>
        </w:r>
      </w:hyperlink>
    </w:p>
    <w:p w14:paraId="3305351D" w14:textId="34909248" w:rsidR="0010204B" w:rsidRDefault="00CE5E61">
      <w:pPr>
        <w:pStyle w:val="TOC2"/>
        <w:rPr>
          <w:rFonts w:eastAsiaTheme="minorEastAsia"/>
          <w:noProof/>
          <w:sz w:val="22"/>
        </w:rPr>
      </w:pPr>
      <w:hyperlink w:anchor="_Toc79154010" w:history="1">
        <w:r w:rsidR="0010204B" w:rsidRPr="00A07DDA">
          <w:rPr>
            <w:rStyle w:val="Hyperlink"/>
            <w:noProof/>
          </w:rPr>
          <w:t>9.5.</w:t>
        </w:r>
        <w:r w:rsidR="0010204B">
          <w:rPr>
            <w:rFonts w:eastAsiaTheme="minorEastAsia"/>
            <w:noProof/>
            <w:sz w:val="22"/>
          </w:rPr>
          <w:tab/>
        </w:r>
        <w:r w:rsidR="0010204B" w:rsidRPr="00A07DDA">
          <w:rPr>
            <w:rStyle w:val="Hyperlink"/>
            <w:noProof/>
          </w:rPr>
          <w:t>Get Counts of Bednights</w:t>
        </w:r>
        <w:r w:rsidR="0010204B">
          <w:rPr>
            <w:noProof/>
            <w:webHidden/>
          </w:rPr>
          <w:tab/>
        </w:r>
        <w:r w:rsidR="0010204B">
          <w:rPr>
            <w:noProof/>
            <w:webHidden/>
          </w:rPr>
          <w:fldChar w:fldCharType="begin"/>
        </w:r>
        <w:r w:rsidR="0010204B">
          <w:rPr>
            <w:noProof/>
            <w:webHidden/>
          </w:rPr>
          <w:instrText xml:space="preserve"> PAGEREF _Toc79154010 \h </w:instrText>
        </w:r>
        <w:r w:rsidR="0010204B">
          <w:rPr>
            <w:noProof/>
            <w:webHidden/>
          </w:rPr>
        </w:r>
        <w:r w:rsidR="0010204B">
          <w:rPr>
            <w:noProof/>
            <w:webHidden/>
          </w:rPr>
          <w:fldChar w:fldCharType="separate"/>
        </w:r>
        <w:r w:rsidR="0010204B">
          <w:rPr>
            <w:noProof/>
            <w:webHidden/>
          </w:rPr>
          <w:t>141</w:t>
        </w:r>
        <w:r w:rsidR="0010204B">
          <w:rPr>
            <w:noProof/>
            <w:webHidden/>
          </w:rPr>
          <w:fldChar w:fldCharType="end"/>
        </w:r>
      </w:hyperlink>
    </w:p>
    <w:p w14:paraId="69D3649C" w14:textId="642DDB77" w:rsidR="0010204B" w:rsidRDefault="00CE5E61">
      <w:pPr>
        <w:pStyle w:val="TOC1"/>
        <w:rPr>
          <w:rFonts w:eastAsiaTheme="minorEastAsia"/>
          <w:sz w:val="22"/>
          <w:szCs w:val="22"/>
        </w:rPr>
      </w:pPr>
      <w:hyperlink w:anchor="_Toc79154011" w:history="1">
        <w:r w:rsidR="0010204B" w:rsidRPr="00A07DDA">
          <w:rPr>
            <w:rStyle w:val="Hyperlink"/>
          </w:rPr>
          <w:t>10.</w:t>
        </w:r>
        <w:r w:rsidR="0010204B">
          <w:rPr>
            <w:rFonts w:eastAsiaTheme="minorEastAsia"/>
            <w:sz w:val="22"/>
            <w:szCs w:val="22"/>
          </w:rPr>
          <w:tab/>
        </w:r>
        <w:r w:rsidR="0010204B" w:rsidRPr="00A07DDA">
          <w:rPr>
            <w:rStyle w:val="Hyperlink"/>
          </w:rPr>
          <w:t>HMIS Business Logic:  LSACalculated Data Quality Counts</w:t>
        </w:r>
        <w:r w:rsidR="0010204B">
          <w:rPr>
            <w:webHidden/>
          </w:rPr>
          <w:tab/>
        </w:r>
        <w:r w:rsidR="0010204B">
          <w:rPr>
            <w:webHidden/>
          </w:rPr>
          <w:fldChar w:fldCharType="begin"/>
        </w:r>
        <w:r w:rsidR="0010204B">
          <w:rPr>
            <w:webHidden/>
          </w:rPr>
          <w:instrText xml:space="preserve"> PAGEREF _Toc79154011 \h </w:instrText>
        </w:r>
        <w:r w:rsidR="0010204B">
          <w:rPr>
            <w:webHidden/>
          </w:rPr>
        </w:r>
        <w:r w:rsidR="0010204B">
          <w:rPr>
            <w:webHidden/>
          </w:rPr>
          <w:fldChar w:fldCharType="separate"/>
        </w:r>
        <w:r w:rsidR="0010204B">
          <w:rPr>
            <w:webHidden/>
          </w:rPr>
          <w:t>143</w:t>
        </w:r>
        <w:r w:rsidR="0010204B">
          <w:rPr>
            <w:webHidden/>
          </w:rPr>
          <w:fldChar w:fldCharType="end"/>
        </w:r>
      </w:hyperlink>
    </w:p>
    <w:p w14:paraId="6DC7B506" w14:textId="4374D4AE" w:rsidR="0010204B" w:rsidRDefault="00CE5E61">
      <w:pPr>
        <w:pStyle w:val="TOC2"/>
        <w:rPr>
          <w:rFonts w:eastAsiaTheme="minorEastAsia"/>
          <w:noProof/>
          <w:sz w:val="22"/>
        </w:rPr>
      </w:pPr>
      <w:hyperlink w:anchor="_Toc79154012" w:history="1">
        <w:r w:rsidR="0010204B" w:rsidRPr="00A07DDA">
          <w:rPr>
            <w:rStyle w:val="Hyperlink"/>
            <w:noProof/>
          </w:rPr>
          <w:t>10.1.</w:t>
        </w:r>
        <w:r w:rsidR="0010204B">
          <w:rPr>
            <w:rFonts w:eastAsiaTheme="minorEastAsia"/>
            <w:noProof/>
            <w:sz w:val="22"/>
          </w:rPr>
          <w:tab/>
        </w:r>
        <w:r w:rsidR="0010204B" w:rsidRPr="00A07DDA">
          <w:rPr>
            <w:rStyle w:val="Hyperlink"/>
            <w:noProof/>
          </w:rPr>
          <w:t>Report Rows for LSACalculated Data Quality Counts</w:t>
        </w:r>
        <w:r w:rsidR="0010204B">
          <w:rPr>
            <w:noProof/>
            <w:webHidden/>
          </w:rPr>
          <w:tab/>
        </w:r>
        <w:r w:rsidR="0010204B">
          <w:rPr>
            <w:noProof/>
            <w:webHidden/>
          </w:rPr>
          <w:fldChar w:fldCharType="begin"/>
        </w:r>
        <w:r w:rsidR="0010204B">
          <w:rPr>
            <w:noProof/>
            <w:webHidden/>
          </w:rPr>
          <w:instrText xml:space="preserve"> PAGEREF _Toc79154012 \h </w:instrText>
        </w:r>
        <w:r w:rsidR="0010204B">
          <w:rPr>
            <w:noProof/>
            <w:webHidden/>
          </w:rPr>
        </w:r>
        <w:r w:rsidR="0010204B">
          <w:rPr>
            <w:noProof/>
            <w:webHidden/>
          </w:rPr>
          <w:fldChar w:fldCharType="separate"/>
        </w:r>
        <w:r w:rsidR="0010204B">
          <w:rPr>
            <w:noProof/>
            <w:webHidden/>
          </w:rPr>
          <w:t>143</w:t>
        </w:r>
        <w:r w:rsidR="0010204B">
          <w:rPr>
            <w:noProof/>
            <w:webHidden/>
          </w:rPr>
          <w:fldChar w:fldCharType="end"/>
        </w:r>
      </w:hyperlink>
    </w:p>
    <w:p w14:paraId="217886CA" w14:textId="4547F400" w:rsidR="0010204B" w:rsidRDefault="00CE5E61">
      <w:pPr>
        <w:pStyle w:val="TOC2"/>
        <w:rPr>
          <w:rFonts w:eastAsiaTheme="minorEastAsia"/>
          <w:noProof/>
          <w:sz w:val="22"/>
        </w:rPr>
      </w:pPr>
      <w:hyperlink w:anchor="_Toc79154013" w:history="1">
        <w:r w:rsidR="0010204B" w:rsidRPr="00A07DDA">
          <w:rPr>
            <w:rStyle w:val="Hyperlink"/>
            <w:noProof/>
          </w:rPr>
          <w:t>10.2.</w:t>
        </w:r>
        <w:r w:rsidR="0010204B">
          <w:rPr>
            <w:rFonts w:eastAsiaTheme="minorEastAsia"/>
            <w:noProof/>
            <w:sz w:val="22"/>
          </w:rPr>
          <w:tab/>
        </w:r>
        <w:r w:rsidR="0010204B" w:rsidRPr="00A07DDA">
          <w:rPr>
            <w:rStyle w:val="Hyperlink"/>
            <w:noProof/>
          </w:rPr>
          <w:t>Enrollments Active After Project Operating End Date by Project</w:t>
        </w:r>
        <w:r w:rsidR="0010204B">
          <w:rPr>
            <w:noProof/>
            <w:webHidden/>
          </w:rPr>
          <w:tab/>
        </w:r>
        <w:r w:rsidR="0010204B">
          <w:rPr>
            <w:noProof/>
            <w:webHidden/>
          </w:rPr>
          <w:fldChar w:fldCharType="begin"/>
        </w:r>
        <w:r w:rsidR="0010204B">
          <w:rPr>
            <w:noProof/>
            <w:webHidden/>
          </w:rPr>
          <w:instrText xml:space="preserve"> PAGEREF _Toc79154013 \h </w:instrText>
        </w:r>
        <w:r w:rsidR="0010204B">
          <w:rPr>
            <w:noProof/>
            <w:webHidden/>
          </w:rPr>
        </w:r>
        <w:r w:rsidR="0010204B">
          <w:rPr>
            <w:noProof/>
            <w:webHidden/>
          </w:rPr>
          <w:fldChar w:fldCharType="separate"/>
        </w:r>
        <w:r w:rsidR="0010204B">
          <w:rPr>
            <w:noProof/>
            <w:webHidden/>
          </w:rPr>
          <w:t>143</w:t>
        </w:r>
        <w:r w:rsidR="0010204B">
          <w:rPr>
            <w:noProof/>
            <w:webHidden/>
          </w:rPr>
          <w:fldChar w:fldCharType="end"/>
        </w:r>
      </w:hyperlink>
    </w:p>
    <w:p w14:paraId="27D7C488" w14:textId="71B3A10F" w:rsidR="0010204B" w:rsidRDefault="00CE5E61">
      <w:pPr>
        <w:pStyle w:val="TOC2"/>
        <w:rPr>
          <w:rFonts w:eastAsiaTheme="minorEastAsia"/>
          <w:noProof/>
          <w:sz w:val="22"/>
        </w:rPr>
      </w:pPr>
      <w:hyperlink w:anchor="_Toc79154014" w:history="1">
        <w:r w:rsidR="0010204B" w:rsidRPr="00A07DDA">
          <w:rPr>
            <w:rStyle w:val="Hyperlink"/>
            <w:noProof/>
          </w:rPr>
          <w:t>10.3.</w:t>
        </w:r>
        <w:r w:rsidR="0010204B">
          <w:rPr>
            <w:rFonts w:eastAsiaTheme="minorEastAsia"/>
            <w:noProof/>
            <w:sz w:val="22"/>
          </w:rPr>
          <w:tab/>
        </w:r>
        <w:r w:rsidR="0010204B" w:rsidRPr="00A07DDA">
          <w:rPr>
            <w:rStyle w:val="Hyperlink"/>
            <w:noProof/>
          </w:rPr>
          <w:t>Night-by-Night Enrollments with Exit Date Discrepancies by Project</w:t>
        </w:r>
        <w:r w:rsidR="0010204B">
          <w:rPr>
            <w:noProof/>
            <w:webHidden/>
          </w:rPr>
          <w:tab/>
        </w:r>
        <w:r w:rsidR="0010204B">
          <w:rPr>
            <w:noProof/>
            <w:webHidden/>
          </w:rPr>
          <w:fldChar w:fldCharType="begin"/>
        </w:r>
        <w:r w:rsidR="0010204B">
          <w:rPr>
            <w:noProof/>
            <w:webHidden/>
          </w:rPr>
          <w:instrText xml:space="preserve"> PAGEREF _Toc79154014 \h </w:instrText>
        </w:r>
        <w:r w:rsidR="0010204B">
          <w:rPr>
            <w:noProof/>
            <w:webHidden/>
          </w:rPr>
        </w:r>
        <w:r w:rsidR="0010204B">
          <w:rPr>
            <w:noProof/>
            <w:webHidden/>
          </w:rPr>
          <w:fldChar w:fldCharType="separate"/>
        </w:r>
        <w:r w:rsidR="0010204B">
          <w:rPr>
            <w:noProof/>
            <w:webHidden/>
          </w:rPr>
          <w:t>144</w:t>
        </w:r>
        <w:r w:rsidR="0010204B">
          <w:rPr>
            <w:noProof/>
            <w:webHidden/>
          </w:rPr>
          <w:fldChar w:fldCharType="end"/>
        </w:r>
      </w:hyperlink>
    </w:p>
    <w:p w14:paraId="1B9B6462" w14:textId="7A72A98F" w:rsidR="0010204B" w:rsidRDefault="00CE5E61">
      <w:pPr>
        <w:pStyle w:val="TOC2"/>
        <w:rPr>
          <w:rFonts w:eastAsiaTheme="minorEastAsia"/>
          <w:noProof/>
          <w:sz w:val="22"/>
        </w:rPr>
      </w:pPr>
      <w:hyperlink w:anchor="_Toc79154015" w:history="1">
        <w:r w:rsidR="0010204B" w:rsidRPr="00A07DDA">
          <w:rPr>
            <w:rStyle w:val="Hyperlink"/>
            <w:noProof/>
          </w:rPr>
          <w:t>10.4.</w:t>
        </w:r>
        <w:r w:rsidR="0010204B">
          <w:rPr>
            <w:rFonts w:eastAsiaTheme="minorEastAsia"/>
            <w:noProof/>
            <w:sz w:val="22"/>
          </w:rPr>
          <w:tab/>
        </w:r>
        <w:r w:rsidR="0010204B" w:rsidRPr="00A07DDA">
          <w:rPr>
            <w:rStyle w:val="Hyperlink"/>
            <w:noProof/>
          </w:rPr>
          <w:t>Counts of Households with no EnrollmentCoC Record by Project</w:t>
        </w:r>
        <w:r w:rsidR="0010204B">
          <w:rPr>
            <w:noProof/>
            <w:webHidden/>
          </w:rPr>
          <w:tab/>
        </w:r>
        <w:r w:rsidR="0010204B">
          <w:rPr>
            <w:noProof/>
            <w:webHidden/>
          </w:rPr>
          <w:fldChar w:fldCharType="begin"/>
        </w:r>
        <w:r w:rsidR="0010204B">
          <w:rPr>
            <w:noProof/>
            <w:webHidden/>
          </w:rPr>
          <w:instrText xml:space="preserve"> PAGEREF _Toc79154015 \h </w:instrText>
        </w:r>
        <w:r w:rsidR="0010204B">
          <w:rPr>
            <w:noProof/>
            <w:webHidden/>
          </w:rPr>
        </w:r>
        <w:r w:rsidR="0010204B">
          <w:rPr>
            <w:noProof/>
            <w:webHidden/>
          </w:rPr>
          <w:fldChar w:fldCharType="separate"/>
        </w:r>
        <w:r w:rsidR="0010204B">
          <w:rPr>
            <w:noProof/>
            <w:webHidden/>
          </w:rPr>
          <w:t>145</w:t>
        </w:r>
        <w:r w:rsidR="0010204B">
          <w:rPr>
            <w:noProof/>
            <w:webHidden/>
          </w:rPr>
          <w:fldChar w:fldCharType="end"/>
        </w:r>
      </w:hyperlink>
    </w:p>
    <w:p w14:paraId="3366C850" w14:textId="2A8A9362" w:rsidR="0010204B" w:rsidRDefault="00CE5E61">
      <w:pPr>
        <w:pStyle w:val="TOC2"/>
        <w:rPr>
          <w:rFonts w:eastAsiaTheme="minorEastAsia"/>
          <w:noProof/>
          <w:sz w:val="22"/>
        </w:rPr>
      </w:pPr>
      <w:hyperlink w:anchor="_Toc79154016" w:history="1">
        <w:r w:rsidR="0010204B" w:rsidRPr="00A07DDA">
          <w:rPr>
            <w:rStyle w:val="Hyperlink"/>
            <w:noProof/>
          </w:rPr>
          <w:t>10.5.</w:t>
        </w:r>
        <w:r w:rsidR="0010204B">
          <w:rPr>
            <w:rFonts w:eastAsiaTheme="minorEastAsia"/>
            <w:noProof/>
            <w:sz w:val="22"/>
          </w:rPr>
          <w:tab/>
        </w:r>
        <w:r w:rsidR="0010204B" w:rsidRPr="00A07DDA">
          <w:rPr>
            <w:rStyle w:val="Hyperlink"/>
            <w:noProof/>
          </w:rPr>
          <w:t>LSACalculated</w:t>
        </w:r>
        <w:r w:rsidR="0010204B">
          <w:rPr>
            <w:noProof/>
            <w:webHidden/>
          </w:rPr>
          <w:tab/>
        </w:r>
        <w:r w:rsidR="0010204B">
          <w:rPr>
            <w:noProof/>
            <w:webHidden/>
          </w:rPr>
          <w:fldChar w:fldCharType="begin"/>
        </w:r>
        <w:r w:rsidR="0010204B">
          <w:rPr>
            <w:noProof/>
            <w:webHidden/>
          </w:rPr>
          <w:instrText xml:space="preserve"> PAGEREF _Toc79154016 \h </w:instrText>
        </w:r>
        <w:r w:rsidR="0010204B">
          <w:rPr>
            <w:noProof/>
            <w:webHidden/>
          </w:rPr>
        </w:r>
        <w:r w:rsidR="0010204B">
          <w:rPr>
            <w:noProof/>
            <w:webHidden/>
          </w:rPr>
          <w:fldChar w:fldCharType="separate"/>
        </w:r>
        <w:r w:rsidR="0010204B">
          <w:rPr>
            <w:noProof/>
            <w:webHidden/>
          </w:rPr>
          <w:t>146</w:t>
        </w:r>
        <w:r w:rsidR="0010204B">
          <w:rPr>
            <w:noProof/>
            <w:webHidden/>
          </w:rPr>
          <w:fldChar w:fldCharType="end"/>
        </w:r>
      </w:hyperlink>
    </w:p>
    <w:p w14:paraId="091F6E32" w14:textId="5F16DC5D" w:rsidR="0010204B" w:rsidRDefault="00CE5E61">
      <w:pPr>
        <w:pStyle w:val="TOC1"/>
        <w:rPr>
          <w:rFonts w:eastAsiaTheme="minorEastAsia"/>
          <w:sz w:val="22"/>
          <w:szCs w:val="22"/>
        </w:rPr>
      </w:pPr>
      <w:hyperlink w:anchor="_Toc79154017" w:history="1">
        <w:r w:rsidR="0010204B" w:rsidRPr="00A07DDA">
          <w:rPr>
            <w:rStyle w:val="Hyperlink"/>
          </w:rPr>
          <w:t>11.</w:t>
        </w:r>
        <w:r w:rsidR="0010204B">
          <w:rPr>
            <w:rFonts w:eastAsiaTheme="minorEastAsia"/>
            <w:sz w:val="22"/>
            <w:szCs w:val="22"/>
          </w:rPr>
          <w:tab/>
        </w:r>
        <w:r w:rsidR="0010204B" w:rsidRPr="00A07DDA">
          <w:rPr>
            <w:rStyle w:val="Hyperlink"/>
          </w:rPr>
          <w:t>HMIS Business Logic: LSAReport Data Quality and ReportDate</w:t>
        </w:r>
        <w:r w:rsidR="0010204B">
          <w:rPr>
            <w:webHidden/>
          </w:rPr>
          <w:tab/>
        </w:r>
        <w:r w:rsidR="0010204B">
          <w:rPr>
            <w:webHidden/>
          </w:rPr>
          <w:fldChar w:fldCharType="begin"/>
        </w:r>
        <w:r w:rsidR="0010204B">
          <w:rPr>
            <w:webHidden/>
          </w:rPr>
          <w:instrText xml:space="preserve"> PAGEREF _Toc79154017 \h </w:instrText>
        </w:r>
        <w:r w:rsidR="0010204B">
          <w:rPr>
            <w:webHidden/>
          </w:rPr>
        </w:r>
        <w:r w:rsidR="0010204B">
          <w:rPr>
            <w:webHidden/>
          </w:rPr>
          <w:fldChar w:fldCharType="separate"/>
        </w:r>
        <w:r w:rsidR="0010204B">
          <w:rPr>
            <w:webHidden/>
          </w:rPr>
          <w:t>147</w:t>
        </w:r>
        <w:r w:rsidR="0010204B">
          <w:rPr>
            <w:webHidden/>
          </w:rPr>
          <w:fldChar w:fldCharType="end"/>
        </w:r>
      </w:hyperlink>
    </w:p>
    <w:p w14:paraId="15D3326F" w14:textId="0194DFA0" w:rsidR="0010204B" w:rsidRDefault="00CE5E61">
      <w:pPr>
        <w:pStyle w:val="TOC2"/>
        <w:rPr>
          <w:rFonts w:eastAsiaTheme="minorEastAsia"/>
          <w:noProof/>
          <w:sz w:val="22"/>
        </w:rPr>
      </w:pPr>
      <w:hyperlink w:anchor="_Toc79154018" w:history="1">
        <w:r w:rsidR="0010204B" w:rsidRPr="00A07DDA">
          <w:rPr>
            <w:rStyle w:val="Hyperlink"/>
            <w:noProof/>
          </w:rPr>
          <w:t>11.1.</w:t>
        </w:r>
        <w:r w:rsidR="0010204B">
          <w:rPr>
            <w:rFonts w:eastAsiaTheme="minorEastAsia"/>
            <w:noProof/>
            <w:sz w:val="22"/>
          </w:rPr>
          <w:tab/>
        </w:r>
        <w:r w:rsidR="0010204B" w:rsidRPr="00A07DDA">
          <w:rPr>
            <w:rStyle w:val="Hyperlink"/>
            <w:noProof/>
          </w:rPr>
          <w:t>Get HMIS Enrollments Active in the Three-Year Data Quality Report Period</w:t>
        </w:r>
        <w:r w:rsidR="0010204B">
          <w:rPr>
            <w:noProof/>
            <w:webHidden/>
          </w:rPr>
          <w:tab/>
        </w:r>
        <w:r w:rsidR="0010204B">
          <w:rPr>
            <w:noProof/>
            <w:webHidden/>
          </w:rPr>
          <w:fldChar w:fldCharType="begin"/>
        </w:r>
        <w:r w:rsidR="0010204B">
          <w:rPr>
            <w:noProof/>
            <w:webHidden/>
          </w:rPr>
          <w:instrText xml:space="preserve"> PAGEREF _Toc79154018 \h </w:instrText>
        </w:r>
        <w:r w:rsidR="0010204B">
          <w:rPr>
            <w:noProof/>
            <w:webHidden/>
          </w:rPr>
        </w:r>
        <w:r w:rsidR="0010204B">
          <w:rPr>
            <w:noProof/>
            <w:webHidden/>
          </w:rPr>
          <w:fldChar w:fldCharType="separate"/>
        </w:r>
        <w:r w:rsidR="0010204B">
          <w:rPr>
            <w:noProof/>
            <w:webHidden/>
          </w:rPr>
          <w:t>147</w:t>
        </w:r>
        <w:r w:rsidR="0010204B">
          <w:rPr>
            <w:noProof/>
            <w:webHidden/>
          </w:rPr>
          <w:fldChar w:fldCharType="end"/>
        </w:r>
      </w:hyperlink>
    </w:p>
    <w:p w14:paraId="62427DA0" w14:textId="266EB4C4" w:rsidR="0010204B" w:rsidRDefault="00CE5E61">
      <w:pPr>
        <w:pStyle w:val="TOC2"/>
        <w:rPr>
          <w:rFonts w:eastAsiaTheme="minorEastAsia"/>
          <w:noProof/>
          <w:sz w:val="22"/>
        </w:rPr>
      </w:pPr>
      <w:hyperlink w:anchor="_Toc79154019" w:history="1">
        <w:r w:rsidR="0010204B" w:rsidRPr="00A07DDA">
          <w:rPr>
            <w:rStyle w:val="Hyperlink"/>
            <w:noProof/>
          </w:rPr>
          <w:t>11.2.</w:t>
        </w:r>
        <w:r w:rsidR="0010204B">
          <w:rPr>
            <w:rFonts w:eastAsiaTheme="minorEastAsia"/>
            <w:noProof/>
            <w:sz w:val="22"/>
          </w:rPr>
          <w:tab/>
        </w:r>
        <w:r w:rsidR="0010204B" w:rsidRPr="00A07DDA">
          <w:rPr>
            <w:rStyle w:val="Hyperlink"/>
            <w:noProof/>
          </w:rPr>
          <w:t>Set LSAReport Data Quality Values</w:t>
        </w:r>
        <w:r w:rsidR="0010204B">
          <w:rPr>
            <w:noProof/>
            <w:webHidden/>
          </w:rPr>
          <w:tab/>
        </w:r>
        <w:r w:rsidR="0010204B">
          <w:rPr>
            <w:noProof/>
            <w:webHidden/>
          </w:rPr>
          <w:fldChar w:fldCharType="begin"/>
        </w:r>
        <w:r w:rsidR="0010204B">
          <w:rPr>
            <w:noProof/>
            <w:webHidden/>
          </w:rPr>
          <w:instrText xml:space="preserve"> PAGEREF _Toc79154019 \h </w:instrText>
        </w:r>
        <w:r w:rsidR="0010204B">
          <w:rPr>
            <w:noProof/>
            <w:webHidden/>
          </w:rPr>
        </w:r>
        <w:r w:rsidR="0010204B">
          <w:rPr>
            <w:noProof/>
            <w:webHidden/>
          </w:rPr>
          <w:fldChar w:fldCharType="separate"/>
        </w:r>
        <w:r w:rsidR="0010204B">
          <w:rPr>
            <w:noProof/>
            <w:webHidden/>
          </w:rPr>
          <w:t>150</w:t>
        </w:r>
        <w:r w:rsidR="0010204B">
          <w:rPr>
            <w:noProof/>
            <w:webHidden/>
          </w:rPr>
          <w:fldChar w:fldCharType="end"/>
        </w:r>
      </w:hyperlink>
    </w:p>
    <w:p w14:paraId="2BDA50E6" w14:textId="0BB456FF" w:rsidR="0010204B" w:rsidRDefault="00CE5E61">
      <w:pPr>
        <w:pStyle w:val="TOC2"/>
        <w:rPr>
          <w:rFonts w:eastAsiaTheme="minorEastAsia"/>
          <w:noProof/>
          <w:sz w:val="22"/>
        </w:rPr>
      </w:pPr>
      <w:hyperlink w:anchor="_Toc79154020" w:history="1">
        <w:r w:rsidR="0010204B" w:rsidRPr="00A07DDA">
          <w:rPr>
            <w:rStyle w:val="Hyperlink"/>
            <w:noProof/>
          </w:rPr>
          <w:t>11.3.</w:t>
        </w:r>
        <w:r w:rsidR="0010204B">
          <w:rPr>
            <w:rFonts w:eastAsiaTheme="minorEastAsia"/>
            <w:noProof/>
            <w:sz w:val="22"/>
          </w:rPr>
          <w:tab/>
        </w:r>
        <w:r w:rsidR="0010204B" w:rsidRPr="00A07DDA">
          <w:rPr>
            <w:rStyle w:val="Hyperlink"/>
            <w:noProof/>
          </w:rPr>
          <w:t>Set LSAReport ReportDate</w:t>
        </w:r>
        <w:r w:rsidR="0010204B">
          <w:rPr>
            <w:noProof/>
            <w:webHidden/>
          </w:rPr>
          <w:tab/>
        </w:r>
        <w:r w:rsidR="0010204B">
          <w:rPr>
            <w:noProof/>
            <w:webHidden/>
          </w:rPr>
          <w:fldChar w:fldCharType="begin"/>
        </w:r>
        <w:r w:rsidR="0010204B">
          <w:rPr>
            <w:noProof/>
            <w:webHidden/>
          </w:rPr>
          <w:instrText xml:space="preserve"> PAGEREF _Toc79154020 \h </w:instrText>
        </w:r>
        <w:r w:rsidR="0010204B">
          <w:rPr>
            <w:noProof/>
            <w:webHidden/>
          </w:rPr>
        </w:r>
        <w:r w:rsidR="0010204B">
          <w:rPr>
            <w:noProof/>
            <w:webHidden/>
          </w:rPr>
          <w:fldChar w:fldCharType="separate"/>
        </w:r>
        <w:r w:rsidR="0010204B">
          <w:rPr>
            <w:noProof/>
            <w:webHidden/>
          </w:rPr>
          <w:t>156</w:t>
        </w:r>
        <w:r w:rsidR="0010204B">
          <w:rPr>
            <w:noProof/>
            <w:webHidden/>
          </w:rPr>
          <w:fldChar w:fldCharType="end"/>
        </w:r>
      </w:hyperlink>
    </w:p>
    <w:p w14:paraId="715E3F00" w14:textId="4FAD7550" w:rsidR="0010204B" w:rsidRDefault="00CE5E61">
      <w:pPr>
        <w:pStyle w:val="TOC2"/>
        <w:rPr>
          <w:rFonts w:eastAsiaTheme="minorEastAsia"/>
          <w:noProof/>
          <w:sz w:val="22"/>
        </w:rPr>
      </w:pPr>
      <w:hyperlink w:anchor="_Toc79154021" w:history="1">
        <w:r w:rsidR="0010204B" w:rsidRPr="00A07DDA">
          <w:rPr>
            <w:rStyle w:val="Hyperlink"/>
            <w:noProof/>
          </w:rPr>
          <w:t>11.4.</w:t>
        </w:r>
        <w:r w:rsidR="0010204B">
          <w:rPr>
            <w:rFonts w:eastAsiaTheme="minorEastAsia"/>
            <w:noProof/>
            <w:sz w:val="22"/>
          </w:rPr>
          <w:tab/>
        </w:r>
        <w:r w:rsidR="0010204B" w:rsidRPr="00A07DDA">
          <w:rPr>
            <w:rStyle w:val="Hyperlink"/>
            <w:noProof/>
          </w:rPr>
          <w:t>LSAReport</w:t>
        </w:r>
        <w:r w:rsidR="0010204B">
          <w:rPr>
            <w:noProof/>
            <w:webHidden/>
          </w:rPr>
          <w:tab/>
        </w:r>
        <w:r w:rsidR="0010204B">
          <w:rPr>
            <w:noProof/>
            <w:webHidden/>
          </w:rPr>
          <w:fldChar w:fldCharType="begin"/>
        </w:r>
        <w:r w:rsidR="0010204B">
          <w:rPr>
            <w:noProof/>
            <w:webHidden/>
          </w:rPr>
          <w:instrText xml:space="preserve"> PAGEREF _Toc79154021 \h </w:instrText>
        </w:r>
        <w:r w:rsidR="0010204B">
          <w:rPr>
            <w:noProof/>
            <w:webHidden/>
          </w:rPr>
        </w:r>
        <w:r w:rsidR="0010204B">
          <w:rPr>
            <w:noProof/>
            <w:webHidden/>
          </w:rPr>
          <w:fldChar w:fldCharType="separate"/>
        </w:r>
        <w:r w:rsidR="0010204B">
          <w:rPr>
            <w:noProof/>
            <w:webHidden/>
          </w:rPr>
          <w:t>156</w:t>
        </w:r>
        <w:r w:rsidR="0010204B">
          <w:rPr>
            <w:noProof/>
            <w:webHidden/>
          </w:rPr>
          <w:fldChar w:fldCharType="end"/>
        </w:r>
      </w:hyperlink>
    </w:p>
    <w:p w14:paraId="6CE2E028" w14:textId="47A3CCB9" w:rsidR="00C76FF8" w:rsidRPr="008743AE" w:rsidRDefault="00C76FF8" w:rsidP="005D5513">
      <w:pPr>
        <w:spacing w:line="240" w:lineRule="auto"/>
        <w:sectPr w:rsidR="00C76FF8" w:rsidRPr="008743AE" w:rsidSect="00933154">
          <w:pgSz w:w="12240" w:h="15840"/>
          <w:pgMar w:top="1440" w:right="1440" w:bottom="1440" w:left="1440" w:header="720" w:footer="720" w:gutter="0"/>
          <w:pgNumType w:fmt="lowerRoman" w:start="1"/>
          <w:cols w:space="720"/>
          <w:docGrid w:linePitch="360"/>
        </w:sectPr>
      </w:pPr>
      <w:r>
        <w:fldChar w:fldCharType="end"/>
      </w:r>
    </w:p>
    <w:p w14:paraId="4EE359BF" w14:textId="040ED14B" w:rsidR="00933154" w:rsidRPr="008D0578" w:rsidRDefault="007F4F13" w:rsidP="007F4F13">
      <w:pPr>
        <w:pStyle w:val="H2NoNumbers"/>
      </w:pPr>
      <w:bookmarkStart w:id="4" w:name="_Toc79153914"/>
      <w:r>
        <w:lastRenderedPageBreak/>
        <w:t>Revision</w:t>
      </w:r>
      <w:r w:rsidRPr="008D0578">
        <w:t xml:space="preserve"> </w:t>
      </w:r>
      <w:r w:rsidR="00933154" w:rsidRPr="008D0578">
        <w:t>History</w:t>
      </w:r>
      <w:bookmarkEnd w:id="4"/>
    </w:p>
    <w:tbl>
      <w:tblPr>
        <w:tblStyle w:val="TableGrid"/>
        <w:tblW w:w="0" w:type="auto"/>
        <w:tblLook w:val="04A0" w:firstRow="1" w:lastRow="0" w:firstColumn="1" w:lastColumn="0" w:noHBand="0" w:noVBand="1"/>
      </w:tblPr>
      <w:tblGrid>
        <w:gridCol w:w="999"/>
        <w:gridCol w:w="1512"/>
        <w:gridCol w:w="6839"/>
      </w:tblGrid>
      <w:tr w:rsidR="00933154" w14:paraId="0DAE939C" w14:textId="77777777" w:rsidTr="00FC60BE">
        <w:trPr>
          <w:tblHeader/>
        </w:trPr>
        <w:tc>
          <w:tcPr>
            <w:tcW w:w="999" w:type="dxa"/>
          </w:tcPr>
          <w:p w14:paraId="02F6E4EF" w14:textId="77777777" w:rsidR="00933154" w:rsidRDefault="00933154" w:rsidP="004402C9">
            <w:pPr>
              <w:spacing w:before="0" w:after="0" w:line="240" w:lineRule="auto"/>
            </w:pPr>
            <w:r>
              <w:t>Version</w:t>
            </w:r>
          </w:p>
        </w:tc>
        <w:tc>
          <w:tcPr>
            <w:tcW w:w="1512" w:type="dxa"/>
          </w:tcPr>
          <w:p w14:paraId="54B9688F" w14:textId="77777777" w:rsidR="00933154" w:rsidRDefault="00933154" w:rsidP="004402C9">
            <w:pPr>
              <w:spacing w:before="0" w:after="0" w:line="240" w:lineRule="auto"/>
            </w:pPr>
            <w:r>
              <w:t>Date</w:t>
            </w:r>
          </w:p>
        </w:tc>
        <w:tc>
          <w:tcPr>
            <w:tcW w:w="6839" w:type="dxa"/>
          </w:tcPr>
          <w:p w14:paraId="67ED1795" w14:textId="10B93AB5" w:rsidR="00933154" w:rsidRDefault="00E70837" w:rsidP="004402C9">
            <w:pPr>
              <w:spacing w:before="0" w:after="0" w:line="240" w:lineRule="auto"/>
            </w:pPr>
            <w:r>
              <w:t>Revisions</w:t>
            </w:r>
          </w:p>
        </w:tc>
      </w:tr>
      <w:tr w:rsidR="002A0263" w14:paraId="0A48D008" w14:textId="77777777" w:rsidTr="00FC60BE">
        <w:tc>
          <w:tcPr>
            <w:tcW w:w="999" w:type="dxa"/>
          </w:tcPr>
          <w:p w14:paraId="62AD51C6" w14:textId="368E0D1B" w:rsidR="002A0263" w:rsidRDefault="00260D97" w:rsidP="004402C9">
            <w:pPr>
              <w:spacing w:before="0" w:after="0" w:line="240" w:lineRule="auto"/>
            </w:pPr>
            <w:r>
              <w:t>1.0</w:t>
            </w:r>
          </w:p>
        </w:tc>
        <w:tc>
          <w:tcPr>
            <w:tcW w:w="1512" w:type="dxa"/>
          </w:tcPr>
          <w:p w14:paraId="2E270235" w14:textId="127F29BD" w:rsidR="002A0263" w:rsidRDefault="002A0263" w:rsidP="004402C9">
            <w:pPr>
              <w:spacing w:before="0" w:after="0" w:line="240" w:lineRule="auto"/>
            </w:pPr>
          </w:p>
        </w:tc>
        <w:tc>
          <w:tcPr>
            <w:tcW w:w="6839" w:type="dxa"/>
          </w:tcPr>
          <w:p w14:paraId="298C6699" w14:textId="34CC9242" w:rsidR="00A16272" w:rsidRDefault="00260D97" w:rsidP="004402C9">
            <w:pPr>
              <w:spacing w:before="0" w:after="0" w:line="240" w:lineRule="auto"/>
            </w:pPr>
            <w:r>
              <w:t xml:space="preserve">Revisions to entire document to apply </w:t>
            </w:r>
            <w:r w:rsidR="008A7F66">
              <w:t>FY2021 changes</w:t>
            </w:r>
          </w:p>
        </w:tc>
      </w:tr>
    </w:tbl>
    <w:p w14:paraId="44E503BB" w14:textId="28CAD0B5" w:rsidR="005D5513" w:rsidRDefault="005D5513" w:rsidP="005D5513"/>
    <w:p w14:paraId="73B6497E" w14:textId="77777777" w:rsidR="005D5513" w:rsidRDefault="005D5513">
      <w:pPr>
        <w:spacing w:before="0" w:after="160" w:line="259" w:lineRule="auto"/>
        <w:rPr>
          <w:rFonts w:eastAsia="Times New Roman" w:cs="Open Sans"/>
          <w:b/>
          <w:sz w:val="26"/>
          <w:szCs w:val="32"/>
        </w:rPr>
      </w:pPr>
      <w:r>
        <w:br w:type="page"/>
      </w:r>
    </w:p>
    <w:p w14:paraId="56BE4EFF" w14:textId="20CD0144" w:rsidR="007F6B46" w:rsidRPr="00C52062" w:rsidRDefault="007F6B46" w:rsidP="005904C6">
      <w:pPr>
        <w:pStyle w:val="Heading1"/>
      </w:pPr>
      <w:bookmarkStart w:id="5" w:name="_Toc37849730"/>
      <w:bookmarkStart w:id="6" w:name="_Toc79153915"/>
      <w:r w:rsidRPr="00C52062">
        <w:t>Introduction</w:t>
      </w:r>
      <w:bookmarkEnd w:id="0"/>
      <w:bookmarkEnd w:id="1"/>
      <w:bookmarkEnd w:id="5"/>
      <w:bookmarkEnd w:id="6"/>
    </w:p>
    <w:p w14:paraId="5DE97F33" w14:textId="0F5B2D87" w:rsidR="007F6B46" w:rsidRPr="00416D60" w:rsidRDefault="00B014FA" w:rsidP="0088191A">
      <w:pPr>
        <w:pStyle w:val="Heading2"/>
        <w:ind w:left="900" w:hanging="900"/>
      </w:pPr>
      <w:bookmarkStart w:id="7" w:name="_Toc497116383"/>
      <w:bookmarkStart w:id="8" w:name="_Toc498527171"/>
      <w:bookmarkStart w:id="9" w:name="_Toc499292008"/>
      <w:bookmarkStart w:id="10" w:name="_Toc499543968"/>
      <w:bookmarkStart w:id="11" w:name="_Toc37849731"/>
      <w:bookmarkStart w:id="12" w:name="_Toc79153916"/>
      <w:r w:rsidRPr="00416D60">
        <w:t xml:space="preserve">Background: </w:t>
      </w:r>
      <w:r w:rsidR="007F6B46" w:rsidRPr="00416D60">
        <w:t>Ann</w:t>
      </w:r>
      <w:r w:rsidRPr="00416D60">
        <w:t>ual Homeless Assessment Report</w:t>
      </w:r>
      <w:bookmarkEnd w:id="7"/>
      <w:bookmarkEnd w:id="8"/>
      <w:bookmarkEnd w:id="9"/>
      <w:bookmarkEnd w:id="10"/>
      <w:r w:rsidRPr="00416D60">
        <w:t xml:space="preserve"> and the Longitudinal System Analysis</w:t>
      </w:r>
      <w:bookmarkEnd w:id="11"/>
      <w:bookmarkEnd w:id="12"/>
    </w:p>
    <w:p w14:paraId="61C1BD50" w14:textId="2CBE37DE" w:rsidR="007F6B46" w:rsidRPr="00A6067F" w:rsidRDefault="007F6B46" w:rsidP="00DF56E6">
      <w:r w:rsidRPr="00A6067F">
        <w:t>Every year, the U.S</w:t>
      </w:r>
      <w:r w:rsidR="004873DC">
        <w:t xml:space="preserve">. </w:t>
      </w:r>
      <w:r w:rsidRPr="00A6067F">
        <w:t>Department of Housing and Urban Development (HUD) submits an Annual Homeless Assessment Report (</w:t>
      </w:r>
      <w:r w:rsidR="00B014FA" w:rsidRPr="00A6067F">
        <w:t>AHAR</w:t>
      </w:r>
      <w:r w:rsidRPr="00A6067F">
        <w:t>) to the United States Congress</w:t>
      </w:r>
      <w:r w:rsidR="004873DC">
        <w:t xml:space="preserve">. </w:t>
      </w:r>
      <w:r w:rsidRPr="00A6067F">
        <w:t xml:space="preserve">The </w:t>
      </w:r>
      <w:r w:rsidR="00B014FA" w:rsidRPr="00A6067F">
        <w:t>AHAR</w:t>
      </w:r>
      <w:r w:rsidRPr="00A6067F">
        <w:t xml:space="preserve"> </w:t>
      </w:r>
      <w:r w:rsidR="00517DFE" w:rsidRPr="00A6067F">
        <w:t xml:space="preserve">is a national-level report that </w:t>
      </w:r>
      <w:r w:rsidRPr="00A6067F">
        <w:t>provides information about homeless service providers, people and households experiencing homelessness, and various characteristics of that population</w:t>
      </w:r>
      <w:r w:rsidR="004873DC">
        <w:t xml:space="preserve">. </w:t>
      </w:r>
      <w:r w:rsidRPr="00A6067F">
        <w:t>It informs strategic planning for federal, state, and local initiatives designed to prevent and end homelessness</w:t>
      </w:r>
      <w:r w:rsidR="004873DC">
        <w:t xml:space="preserve">. </w:t>
      </w:r>
    </w:p>
    <w:p w14:paraId="60889494" w14:textId="6947DCB1" w:rsidR="007F6B46" w:rsidRPr="00A6067F" w:rsidRDefault="007F6B46" w:rsidP="00DF56E6">
      <w:r w:rsidRPr="00A6067F">
        <w:t>Nationwide, HUD has tasked Continuums of Care (CoCs) with coordinating homeless services in specific geographic areas</w:t>
      </w:r>
      <w:r w:rsidR="004873DC">
        <w:t xml:space="preserve">. </w:t>
      </w:r>
      <w:r w:rsidR="00E25500">
        <w:t>T</w:t>
      </w:r>
      <w:r w:rsidRPr="00A6067F">
        <w:t xml:space="preserve">he </w:t>
      </w:r>
      <w:r w:rsidR="00B014FA" w:rsidRPr="00A6067F">
        <w:t>AHAR</w:t>
      </w:r>
      <w:r w:rsidRPr="00A6067F">
        <w:t xml:space="preserve"> </w:t>
      </w:r>
      <w:r w:rsidR="00E25500">
        <w:t xml:space="preserve">is based </w:t>
      </w:r>
      <w:r w:rsidRPr="00A6067F">
        <w:t xml:space="preserve">on data provided </w:t>
      </w:r>
      <w:r w:rsidR="00E25500">
        <w:t xml:space="preserve">annually </w:t>
      </w:r>
      <w:r w:rsidRPr="00A6067F">
        <w:t>by these CoCs in the form of three separate aggregate data submissions</w:t>
      </w:r>
      <w:r w:rsidR="004873DC">
        <w:t xml:space="preserve">. </w:t>
      </w:r>
      <w:r w:rsidRPr="00A6067F">
        <w:t>US Census and other data are used for contextual analysis</w:t>
      </w:r>
      <w:r w:rsidR="004873DC">
        <w:t xml:space="preserve">. </w:t>
      </w:r>
    </w:p>
    <w:p w14:paraId="72B8EEE5" w14:textId="77777777" w:rsidR="007F6B46" w:rsidRPr="00A6067F" w:rsidRDefault="007F6B46" w:rsidP="00DF56E6">
      <w:r w:rsidRPr="00A6067F">
        <w:t xml:space="preserve">HUD’s </w:t>
      </w:r>
      <w:r w:rsidRPr="00655B0F">
        <w:rPr>
          <w:i/>
        </w:rPr>
        <w:t>Notice for Housing Inventory Count (HIC) and Point-in-Time (PIT) Data Collection for Continuum of Care (CoC) Program and the Emergency Solutions Grants (ESG) Program</w:t>
      </w:r>
      <w:r w:rsidRPr="00A6067F">
        <w:t xml:space="preserve"> defines the requirements for the first two components of continuum-level data used in the </w:t>
      </w:r>
      <w:r w:rsidR="00B014FA" w:rsidRPr="00A6067F">
        <w:t>AHAR</w:t>
      </w:r>
      <w:r w:rsidRPr="00A6067F">
        <w:t>:</w:t>
      </w:r>
    </w:p>
    <w:p w14:paraId="3BB1AE12" w14:textId="77777777" w:rsidR="007F6B46" w:rsidRPr="00A6067F" w:rsidRDefault="007F6B46" w:rsidP="00DF56E6">
      <w:pPr>
        <w:pStyle w:val="ListParagraph"/>
      </w:pPr>
      <w:r w:rsidRPr="00655B0F">
        <w:rPr>
          <w:rStyle w:val="Strong"/>
        </w:rPr>
        <w:t>Housing Inventory Counts</w:t>
      </w:r>
      <w:r w:rsidRPr="00A6067F">
        <w:t xml:space="preserve"> (HIC) are data related to the capacity and utilization of residential projects dedicated to serving people experiencing homelessness; and</w:t>
      </w:r>
    </w:p>
    <w:p w14:paraId="2A6FAB27" w14:textId="5344CCE6" w:rsidR="007F6B46" w:rsidRPr="00A6067F" w:rsidRDefault="007F6B46" w:rsidP="00DF56E6">
      <w:pPr>
        <w:pStyle w:val="ListParagraph"/>
      </w:pPr>
      <w:r w:rsidRPr="00655B0F">
        <w:rPr>
          <w:rStyle w:val="Strong"/>
        </w:rPr>
        <w:t>Point-in-Time Counts</w:t>
      </w:r>
      <w:r w:rsidRPr="00A6067F">
        <w:t xml:space="preserve"> (PIT) provide counts of sheltered and unsheltered people who are experiencing homelessness on a single night, usually </w:t>
      </w:r>
      <w:r w:rsidR="007B111B">
        <w:t xml:space="preserve">on a night </w:t>
      </w:r>
      <w:r w:rsidRPr="00A6067F">
        <w:t>in the last 10 days of January.</w:t>
      </w:r>
    </w:p>
    <w:p w14:paraId="0C308DEF" w14:textId="6F6C1FE2" w:rsidR="007F6B46" w:rsidRPr="00A6067F" w:rsidRDefault="007F6B46" w:rsidP="00EA1769">
      <w:pPr>
        <w:rPr>
          <w:rFonts w:eastAsia="Times New Roman" w:cstheme="minorHAnsi"/>
        </w:rPr>
      </w:pPr>
      <w:r w:rsidRPr="00A6067F">
        <w:rPr>
          <w:rFonts w:eastAsia="Times New Roman" w:cstheme="minorHAnsi"/>
        </w:rPr>
        <w:t xml:space="preserve">The third component of data provided by CoCs is </w:t>
      </w:r>
      <w:r w:rsidR="00EA1769">
        <w:rPr>
          <w:rFonts w:eastAsia="Times New Roman" w:cstheme="minorHAnsi"/>
        </w:rPr>
        <w:t>the report defined by this document:</w:t>
      </w:r>
      <w:r w:rsidR="005A642F">
        <w:rPr>
          <w:rFonts w:eastAsia="Times New Roman" w:cstheme="minorHAnsi"/>
        </w:rPr>
        <w:t xml:space="preserve"> </w:t>
      </w:r>
      <w:r w:rsidR="00EA1769">
        <w:rPr>
          <w:rFonts w:eastAsia="Times New Roman" w:cstheme="minorHAnsi"/>
        </w:rPr>
        <w:t xml:space="preserve">the </w:t>
      </w:r>
      <w:r w:rsidR="00EA1769" w:rsidRPr="002F0D32">
        <w:rPr>
          <w:b/>
        </w:rPr>
        <w:t>Longitudinal System Analysis</w:t>
      </w:r>
      <w:r w:rsidR="00EA1769" w:rsidRPr="00A6067F">
        <w:rPr>
          <w:rFonts w:eastAsia="Times New Roman" w:cstheme="minorHAnsi"/>
        </w:rPr>
        <w:t xml:space="preserve"> (LSA)</w:t>
      </w:r>
      <w:r w:rsidR="004873DC">
        <w:rPr>
          <w:rFonts w:eastAsia="Times New Roman" w:cstheme="minorHAnsi"/>
        </w:rPr>
        <w:t xml:space="preserve">. </w:t>
      </w:r>
      <w:r w:rsidR="00EA1769" w:rsidRPr="00A6067F">
        <w:rPr>
          <w:rFonts w:eastAsia="Times New Roman" w:cstheme="minorHAnsi"/>
        </w:rPr>
        <w:t xml:space="preserve">For </w:t>
      </w:r>
      <w:r w:rsidR="00EA1769">
        <w:rPr>
          <w:rFonts w:eastAsia="Times New Roman" w:cstheme="minorHAnsi"/>
        </w:rPr>
        <w:t xml:space="preserve">people and households </w:t>
      </w:r>
      <w:r w:rsidR="00EA1769" w:rsidRPr="00A6067F">
        <w:rPr>
          <w:rFonts w:eastAsia="Times New Roman" w:cstheme="minorHAnsi"/>
        </w:rPr>
        <w:t xml:space="preserve">served </w:t>
      </w:r>
      <w:r w:rsidR="00EA1769">
        <w:rPr>
          <w:rFonts w:eastAsia="Times New Roman" w:cstheme="minorHAnsi"/>
        </w:rPr>
        <w:t xml:space="preserve">by the CoC </w:t>
      </w:r>
      <w:r w:rsidRPr="00A6067F">
        <w:rPr>
          <w:rFonts w:eastAsia="Times New Roman" w:cstheme="minorHAnsi"/>
        </w:rPr>
        <w:t xml:space="preserve">during the fiscal year, the </w:t>
      </w:r>
      <w:r w:rsidR="00CB658F" w:rsidRPr="00A6067F">
        <w:rPr>
          <w:rFonts w:eastAsia="Times New Roman" w:cstheme="minorHAnsi"/>
        </w:rPr>
        <w:t>LSA</w:t>
      </w:r>
      <w:r w:rsidRPr="00A6067F">
        <w:rPr>
          <w:rFonts w:eastAsia="Times New Roman" w:cstheme="minorHAnsi"/>
        </w:rPr>
        <w:t xml:space="preserve"> includes:</w:t>
      </w:r>
    </w:p>
    <w:p w14:paraId="3DC1B0A3" w14:textId="77777777" w:rsidR="007F6B46" w:rsidRPr="00A6067F" w:rsidRDefault="007F6B46" w:rsidP="00DF56E6">
      <w:pPr>
        <w:pStyle w:val="ListParagraph"/>
      </w:pPr>
      <w:r w:rsidRPr="00A6067F">
        <w:t>Demographic characteristics like age, race, gender, and veteran status;</w:t>
      </w:r>
    </w:p>
    <w:p w14:paraId="4AA23A80" w14:textId="77777777" w:rsidR="007F6B46" w:rsidRPr="00A6067F" w:rsidRDefault="007F6B46" w:rsidP="00DF56E6">
      <w:pPr>
        <w:pStyle w:val="ListParagraph"/>
      </w:pPr>
      <w:r w:rsidRPr="00A6067F">
        <w:t>Length of time homeless and patterns of system use;</w:t>
      </w:r>
    </w:p>
    <w:p w14:paraId="4CAB1FCF" w14:textId="77777777" w:rsidR="007F6B46" w:rsidRPr="00A6067F" w:rsidRDefault="007F6B46" w:rsidP="00DF56E6">
      <w:pPr>
        <w:pStyle w:val="ListParagraph"/>
      </w:pPr>
      <w:r w:rsidRPr="00A6067F">
        <w:t>Information specific to populations whose needs and/or eligibility for services may differ from the broader homeless population, such as veterans, people and households experiencing chronic homelessness, and others; and</w:t>
      </w:r>
    </w:p>
    <w:p w14:paraId="5BF023D6" w14:textId="77777777" w:rsidR="007F6B46" w:rsidRPr="00A6067F" w:rsidRDefault="007F6B46" w:rsidP="00DF56E6">
      <w:pPr>
        <w:pStyle w:val="ListParagraph"/>
      </w:pPr>
      <w:r w:rsidRPr="00A6067F">
        <w:t>Housing outcomes for those who exit the homeless services system.</w:t>
      </w:r>
    </w:p>
    <w:p w14:paraId="4511C1BE" w14:textId="5D8D39AB" w:rsidR="00FA1896" w:rsidRDefault="007F6B46" w:rsidP="00FA1896">
      <w:pPr>
        <w:rPr>
          <w:rFonts w:eastAsia="Times New Roman" w:cstheme="minorHAnsi"/>
        </w:rPr>
      </w:pPr>
      <w:r w:rsidRPr="00A6067F">
        <w:rPr>
          <w:rFonts w:eastAsia="Times New Roman" w:cstheme="minorHAnsi"/>
        </w:rPr>
        <w:t xml:space="preserve">The </w:t>
      </w:r>
      <w:r w:rsidR="00970725" w:rsidRPr="00A6067F">
        <w:rPr>
          <w:rFonts w:eastAsia="Times New Roman" w:cstheme="minorHAnsi"/>
        </w:rPr>
        <w:t>LSA</w:t>
      </w:r>
      <w:r w:rsidR="00080605">
        <w:rPr>
          <w:rFonts w:eastAsia="Times New Roman" w:cstheme="minorHAnsi"/>
        </w:rPr>
        <w:t xml:space="preserve"> </w:t>
      </w:r>
      <w:r w:rsidR="000532B7">
        <w:rPr>
          <w:rFonts w:eastAsia="Times New Roman" w:cstheme="minorHAnsi"/>
        </w:rPr>
        <w:t>also</w:t>
      </w:r>
      <w:r w:rsidRPr="00A6067F">
        <w:rPr>
          <w:rFonts w:eastAsia="Times New Roman" w:cstheme="minorHAnsi"/>
        </w:rPr>
        <w:t xml:space="preserve"> </w:t>
      </w:r>
      <w:r w:rsidR="00C43AAA">
        <w:rPr>
          <w:rFonts w:eastAsia="Times New Roman" w:cstheme="minorHAnsi"/>
        </w:rPr>
        <w:t>incorporat</w:t>
      </w:r>
      <w:r w:rsidRPr="00A6067F">
        <w:rPr>
          <w:rFonts w:eastAsia="Times New Roman" w:cstheme="minorHAnsi"/>
        </w:rPr>
        <w:t xml:space="preserve">es </w:t>
      </w:r>
      <w:r w:rsidR="009C39E1">
        <w:rPr>
          <w:rFonts w:eastAsia="Times New Roman" w:cstheme="minorHAnsi"/>
        </w:rPr>
        <w:t>follow-up reporting on</w:t>
      </w:r>
      <w:r w:rsidR="00970725" w:rsidRPr="00A6067F">
        <w:rPr>
          <w:rStyle w:val="CommentReference"/>
          <w:rFonts w:cstheme="minorHAnsi"/>
          <w:sz w:val="20"/>
          <w:szCs w:val="22"/>
        </w:rPr>
        <w:t xml:space="preserve"> </w:t>
      </w:r>
      <w:r w:rsidRPr="00A6067F">
        <w:rPr>
          <w:rFonts w:eastAsia="Times New Roman" w:cstheme="minorHAnsi"/>
        </w:rPr>
        <w:t>households and populations who exited the system in three discrete periods</w:t>
      </w:r>
      <w:r w:rsidR="00A55BA2">
        <w:rPr>
          <w:rFonts w:eastAsia="Times New Roman" w:cstheme="minorHAnsi"/>
        </w:rPr>
        <w:t>:</w:t>
      </w:r>
      <w:r w:rsidR="005A642F">
        <w:rPr>
          <w:rFonts w:eastAsia="Times New Roman" w:cstheme="minorHAnsi"/>
        </w:rPr>
        <w:t xml:space="preserve"> </w:t>
      </w:r>
      <w:r w:rsidRPr="00A6067F">
        <w:rPr>
          <w:rFonts w:eastAsia="Times New Roman" w:cstheme="minorHAnsi"/>
        </w:rPr>
        <w:t xml:space="preserve">two years prior to the report period, one year prior to the report period, and </w:t>
      </w:r>
      <w:r w:rsidR="00594B74" w:rsidRPr="00A6067F">
        <w:rPr>
          <w:rFonts w:eastAsia="Times New Roman" w:cstheme="minorHAnsi"/>
        </w:rPr>
        <w:t xml:space="preserve">the </w:t>
      </w:r>
      <w:r w:rsidRPr="00A6067F">
        <w:rPr>
          <w:rFonts w:eastAsia="Times New Roman" w:cstheme="minorHAnsi"/>
        </w:rPr>
        <w:t>first six months of the report period</w:t>
      </w:r>
      <w:r w:rsidR="004873DC">
        <w:rPr>
          <w:rFonts w:eastAsia="Times New Roman" w:cstheme="minorHAnsi"/>
        </w:rPr>
        <w:t xml:space="preserve">. </w:t>
      </w:r>
      <w:r w:rsidR="00FA1896">
        <w:rPr>
          <w:rFonts w:eastAsia="Times New Roman" w:cstheme="minorHAnsi"/>
        </w:rPr>
        <w:t>This includes:</w:t>
      </w:r>
    </w:p>
    <w:p w14:paraId="55427AE0" w14:textId="77777777" w:rsidR="00FA1896" w:rsidRPr="008F6A9B" w:rsidRDefault="00FA1896" w:rsidP="0030608E">
      <w:pPr>
        <w:pStyle w:val="ListParagraph"/>
        <w:numPr>
          <w:ilvl w:val="0"/>
          <w:numId w:val="28"/>
        </w:numPr>
      </w:pPr>
      <w:r w:rsidRPr="00B72435">
        <w:t>P</w:t>
      </w:r>
      <w:r w:rsidRPr="003C0239">
        <w:t>atterns of system use prior to exit</w:t>
      </w:r>
      <w:r w:rsidRPr="008F6A9B">
        <w:t>;</w:t>
      </w:r>
    </w:p>
    <w:p w14:paraId="7270CFF1" w14:textId="77777777" w:rsidR="00FA1896" w:rsidRPr="008F6A9B" w:rsidRDefault="00FA1896" w:rsidP="0030608E">
      <w:pPr>
        <w:pStyle w:val="ListParagraph"/>
        <w:numPr>
          <w:ilvl w:val="0"/>
          <w:numId w:val="28"/>
        </w:numPr>
      </w:pPr>
      <w:r w:rsidRPr="008F6A9B">
        <w:t xml:space="preserve">Destination types; and, </w:t>
      </w:r>
    </w:p>
    <w:p w14:paraId="269BA834" w14:textId="5DAB2991" w:rsidR="007F6B46" w:rsidRPr="003D10AE" w:rsidRDefault="00FA1896" w:rsidP="0030608E">
      <w:pPr>
        <w:pStyle w:val="ListParagraph"/>
        <w:numPr>
          <w:ilvl w:val="0"/>
          <w:numId w:val="28"/>
        </w:numPr>
      </w:pPr>
      <w:r w:rsidRPr="008F6A9B">
        <w:t>For</w:t>
      </w:r>
      <w:r w:rsidRPr="00813D93" w:rsidDel="00FA1896">
        <w:t xml:space="preserve"> </w:t>
      </w:r>
      <w:r w:rsidR="007F6B46" w:rsidRPr="008A1CA3">
        <w:t>those who w</w:t>
      </w:r>
      <w:r w:rsidR="007F6B46" w:rsidRPr="003D10AE">
        <w:t>ere served again later by continuum projects, lengths of time between exit and re-engagement or returns to homelessness.</w:t>
      </w:r>
    </w:p>
    <w:p w14:paraId="7AEFAD21" w14:textId="77777777" w:rsidR="007F6B46" w:rsidRPr="0036072B" w:rsidRDefault="007F6B46" w:rsidP="0088191A">
      <w:pPr>
        <w:pStyle w:val="Heading2"/>
        <w:ind w:left="900" w:hanging="900"/>
      </w:pPr>
      <w:bookmarkStart w:id="13" w:name="_Toc499543972"/>
      <w:bookmarkStart w:id="14" w:name="_Toc37849732"/>
      <w:bookmarkStart w:id="15" w:name="_Toc79153917"/>
      <w:r w:rsidRPr="0036072B">
        <w:t>About This Document</w:t>
      </w:r>
      <w:bookmarkStart w:id="16" w:name="_Toc499292012"/>
      <w:bookmarkStart w:id="17" w:name="_Toc499543973"/>
      <w:bookmarkEnd w:id="13"/>
      <w:bookmarkEnd w:id="14"/>
      <w:bookmarkEnd w:id="15"/>
    </w:p>
    <w:p w14:paraId="57D1D754" w14:textId="77777777" w:rsidR="007F6B46" w:rsidRPr="0036072B" w:rsidRDefault="007F6B46" w:rsidP="009336C4">
      <w:pPr>
        <w:pStyle w:val="Heading3"/>
      </w:pPr>
      <w:r w:rsidRPr="0036072B">
        <w:t>Intended Audience</w:t>
      </w:r>
      <w:bookmarkEnd w:id="16"/>
      <w:bookmarkEnd w:id="17"/>
    </w:p>
    <w:p w14:paraId="283E9399" w14:textId="47020DC1" w:rsidR="00CF46FA" w:rsidRPr="00A6067F" w:rsidRDefault="007F6B46" w:rsidP="00094BE2">
      <w:r w:rsidRPr="00A6067F">
        <w:t>This document is intended for software and database developers who produce HMIS reporting</w:t>
      </w:r>
      <w:r w:rsidR="00E46E50" w:rsidRPr="00A6067F">
        <w:t xml:space="preserve"> and </w:t>
      </w:r>
      <w:r w:rsidR="00C34509" w:rsidRPr="00A6067F">
        <w:t xml:space="preserve">are familiar with </w:t>
      </w:r>
      <w:r w:rsidR="00FD19A2" w:rsidRPr="00A6067F">
        <w:t>relational database concepts, Structured Query Language (SQL)</w:t>
      </w:r>
      <w:r w:rsidR="00336A57" w:rsidRPr="00A6067F">
        <w:t>, as well as other HMIS technical documentation</w:t>
      </w:r>
      <w:r w:rsidR="00C34509" w:rsidRPr="00A6067F">
        <w:t xml:space="preserve">, particularly the HMIS Data Dictionary and the HMIS CSV </w:t>
      </w:r>
      <w:r w:rsidR="003A1368" w:rsidRPr="00A6067F">
        <w:t>Format</w:t>
      </w:r>
      <w:r w:rsidR="004873DC">
        <w:t xml:space="preserve">. </w:t>
      </w:r>
      <w:bookmarkStart w:id="18" w:name="_Hlk510517744"/>
      <w:r w:rsidR="003A1368" w:rsidRPr="00A6067F">
        <w:t>The document</w:t>
      </w:r>
      <w:r w:rsidR="00CF46FA" w:rsidRPr="00A6067F">
        <w:t xml:space="preserve"> may also be useful to </w:t>
      </w:r>
      <w:r w:rsidR="001051A3" w:rsidRPr="00A6067F">
        <w:t xml:space="preserve">expert-level </w:t>
      </w:r>
      <w:r w:rsidRPr="00A6067F">
        <w:t xml:space="preserve">HMIS system administrators interested in further understanding </w:t>
      </w:r>
      <w:r w:rsidR="0002698D" w:rsidRPr="00A6067F">
        <w:t>LSA</w:t>
      </w:r>
      <w:r w:rsidRPr="00A6067F">
        <w:t xml:space="preserve"> </w:t>
      </w:r>
      <w:r w:rsidR="00A0548B" w:rsidRPr="00A6067F">
        <w:t>logic</w:t>
      </w:r>
      <w:r w:rsidR="00886919" w:rsidRPr="00A6067F">
        <w:t xml:space="preserve">, how HDX 2.0 </w:t>
      </w:r>
      <w:r w:rsidR="00294BA9">
        <w:t>uses</w:t>
      </w:r>
      <w:r w:rsidR="00886919" w:rsidRPr="00A6067F">
        <w:t xml:space="preserve"> uploaded data to produce report output, </w:t>
      </w:r>
      <w:r w:rsidR="00D03FD0" w:rsidRPr="00A6067F">
        <w:t xml:space="preserve">or in </w:t>
      </w:r>
      <w:r w:rsidRPr="00A6067F">
        <w:t xml:space="preserve">using the </w:t>
      </w:r>
      <w:r w:rsidR="004F24B5" w:rsidRPr="00A6067F">
        <w:t xml:space="preserve">LSA </w:t>
      </w:r>
      <w:r w:rsidR="00847AD7" w:rsidRPr="00A6067F">
        <w:t xml:space="preserve">files </w:t>
      </w:r>
      <w:r w:rsidR="004F24B5" w:rsidRPr="00A6067F">
        <w:t>export</w:t>
      </w:r>
      <w:r w:rsidR="00847AD7" w:rsidRPr="00A6067F">
        <w:t>ed from HMIS</w:t>
      </w:r>
      <w:r w:rsidR="00A0548B" w:rsidRPr="00A6067F">
        <w:t xml:space="preserve"> </w:t>
      </w:r>
      <w:r w:rsidR="00847AD7" w:rsidRPr="00A6067F">
        <w:t xml:space="preserve">to </w:t>
      </w:r>
      <w:r w:rsidRPr="00A6067F">
        <w:t>develop custom local reports.</w:t>
      </w:r>
      <w:bookmarkEnd w:id="18"/>
    </w:p>
    <w:p w14:paraId="03B12582" w14:textId="77777777" w:rsidR="007F6B46" w:rsidRPr="009336C4" w:rsidRDefault="007F6B46" w:rsidP="009336C4">
      <w:pPr>
        <w:pStyle w:val="Heading3"/>
      </w:pPr>
      <w:bookmarkStart w:id="19" w:name="_Toc497116386"/>
      <w:bookmarkStart w:id="20" w:name="_Toc498527174"/>
      <w:bookmarkStart w:id="21" w:name="_Toc499292013"/>
      <w:bookmarkStart w:id="22" w:name="_Toc499543974"/>
      <w:r w:rsidRPr="0036072B">
        <w:t>Purpose</w:t>
      </w:r>
      <w:bookmarkEnd w:id="19"/>
      <w:bookmarkEnd w:id="20"/>
      <w:r w:rsidRPr="0036072B">
        <w:t xml:space="preserve"> and Scope</w:t>
      </w:r>
      <w:bookmarkEnd w:id="21"/>
      <w:bookmarkEnd w:id="22"/>
    </w:p>
    <w:p w14:paraId="3DF8A64C" w14:textId="3A3534DF" w:rsidR="007F6B46" w:rsidRPr="00A6067F" w:rsidRDefault="007F6B46" w:rsidP="00094BE2">
      <w:r w:rsidRPr="00A6067F">
        <w:t xml:space="preserve">The primary purpose of this document is to define </w:t>
      </w:r>
      <w:r w:rsidR="00001325">
        <w:t>LSA</w:t>
      </w:r>
      <w:r w:rsidR="00001325" w:rsidRPr="00A6067F">
        <w:t xml:space="preserve"> </w:t>
      </w:r>
      <w:r w:rsidRPr="00A6067F">
        <w:t xml:space="preserve">business logic and programming specifications </w:t>
      </w:r>
      <w:r w:rsidR="00001325">
        <w:t>for</w:t>
      </w:r>
      <w:r w:rsidRPr="00A6067F">
        <w:t>:</w:t>
      </w:r>
    </w:p>
    <w:p w14:paraId="071082B0" w14:textId="77777777" w:rsidR="0032561F" w:rsidRPr="005904C6" w:rsidRDefault="006650FF" w:rsidP="0060237C">
      <w:pPr>
        <w:pStyle w:val="ListParagraph"/>
      </w:pPr>
      <w:r w:rsidRPr="005904C6">
        <w:t>Selection of project descriptor data for export</w:t>
      </w:r>
    </w:p>
    <w:p w14:paraId="1F723B95" w14:textId="77777777" w:rsidR="007F6B46" w:rsidRPr="00896BD3" w:rsidRDefault="007F6B46" w:rsidP="0060237C">
      <w:pPr>
        <w:pStyle w:val="ListParagraph"/>
      </w:pPr>
      <w:r w:rsidRPr="005904C6">
        <w:t xml:space="preserve">Identification of client cohorts, household types, and </w:t>
      </w:r>
      <w:r w:rsidR="004F24B5" w:rsidRPr="005904C6">
        <w:t xml:space="preserve">special populations included in </w:t>
      </w:r>
      <w:r w:rsidRPr="005904C6">
        <w:t xml:space="preserve">the </w:t>
      </w:r>
      <w:r w:rsidR="0002698D" w:rsidRPr="005904C6">
        <w:t>LSA</w:t>
      </w:r>
      <w:r w:rsidR="00D03FD0" w:rsidRPr="00896BD3">
        <w:t xml:space="preserve"> based on HMIS data</w:t>
      </w:r>
    </w:p>
    <w:p w14:paraId="7C648BF5" w14:textId="77777777" w:rsidR="007F6B46" w:rsidRPr="0060237C" w:rsidRDefault="007F6B46" w:rsidP="0060237C">
      <w:pPr>
        <w:pStyle w:val="ListParagraph"/>
      </w:pPr>
      <w:r w:rsidRPr="0060237C">
        <w:t>Grouping clients and households into reporting categories</w:t>
      </w:r>
    </w:p>
    <w:p w14:paraId="385A2520" w14:textId="77777777" w:rsidR="007F6B46" w:rsidRPr="0060237C" w:rsidRDefault="007F6B46" w:rsidP="0060237C">
      <w:pPr>
        <w:pStyle w:val="ListParagraph"/>
      </w:pPr>
      <w:r w:rsidRPr="0060237C">
        <w:t xml:space="preserve">Producing and populating </w:t>
      </w:r>
      <w:r w:rsidR="0002698D" w:rsidRPr="0060237C">
        <w:t>LSA</w:t>
      </w:r>
      <w:r w:rsidRPr="0060237C">
        <w:t xml:space="preserve"> CSV files</w:t>
      </w:r>
    </w:p>
    <w:p w14:paraId="754EFE7C" w14:textId="77777777" w:rsidR="007F6B46" w:rsidRPr="0060237C" w:rsidRDefault="007F6B46" w:rsidP="0060237C">
      <w:pPr>
        <w:pStyle w:val="ListParagraph"/>
      </w:pPr>
      <w:r w:rsidRPr="0060237C">
        <w:t xml:space="preserve">Validating </w:t>
      </w:r>
      <w:r w:rsidR="0002698D" w:rsidRPr="0060237C">
        <w:t>LSA</w:t>
      </w:r>
      <w:r w:rsidRPr="0060237C">
        <w:t xml:space="preserve"> CSV files</w:t>
      </w:r>
    </w:p>
    <w:p w14:paraId="1247AE73" w14:textId="77777777" w:rsidR="007F6B46" w:rsidRPr="0036072B" w:rsidRDefault="007F6B46" w:rsidP="009336C4">
      <w:pPr>
        <w:pStyle w:val="Heading3"/>
      </w:pPr>
      <w:bookmarkStart w:id="23" w:name="_Toc499292014"/>
      <w:bookmarkStart w:id="24" w:name="_Toc499543975"/>
      <w:bookmarkStart w:id="25" w:name="_Toc497116389"/>
      <w:bookmarkStart w:id="26" w:name="_Toc498527177"/>
      <w:r w:rsidRPr="0036072B">
        <w:t xml:space="preserve">Structure and </w:t>
      </w:r>
      <w:r w:rsidRPr="009336C4">
        <w:t>Content</w:t>
      </w:r>
      <w:bookmarkEnd w:id="23"/>
      <w:bookmarkEnd w:id="24"/>
    </w:p>
    <w:p w14:paraId="62FC22DB" w14:textId="16418E5F" w:rsidR="00553793" w:rsidRPr="00A6067F" w:rsidRDefault="00553793" w:rsidP="00094BE2">
      <w:r w:rsidRPr="00655B0F">
        <w:rPr>
          <w:b/>
        </w:rPr>
        <w:t>Section 1:</w:t>
      </w:r>
      <w:r w:rsidR="00EE2B15">
        <w:rPr>
          <w:b/>
        </w:rPr>
        <w:t xml:space="preserve"> </w:t>
      </w:r>
      <w:r w:rsidRPr="00655B0F">
        <w:rPr>
          <w:b/>
        </w:rPr>
        <w:t xml:space="preserve">Introduction </w:t>
      </w:r>
      <w:r w:rsidR="00350698" w:rsidRPr="00A6067F">
        <w:t xml:space="preserve">(this section) outlines general concepts </w:t>
      </w:r>
      <w:r w:rsidR="00F163AB" w:rsidRPr="00A6067F">
        <w:t>related to the LSA and this document.</w:t>
      </w:r>
    </w:p>
    <w:p w14:paraId="7D008D68" w14:textId="20132D88" w:rsidR="00603C01" w:rsidRPr="00A6067F" w:rsidRDefault="00603C01" w:rsidP="00094BE2">
      <w:r w:rsidRPr="00655B0F">
        <w:rPr>
          <w:b/>
        </w:rPr>
        <w:t xml:space="preserve">Section </w:t>
      </w:r>
      <w:r w:rsidR="00E86581">
        <w:rPr>
          <w:b/>
        </w:rPr>
        <w:t>2:  HDX 2.0 Upload</w:t>
      </w:r>
      <w:r w:rsidRPr="00A6067F">
        <w:t xml:space="preserve"> </w:t>
      </w:r>
      <w:r w:rsidR="00D238EC" w:rsidRPr="00A6067F">
        <w:t>describes</w:t>
      </w:r>
      <w:r w:rsidRPr="00A6067F">
        <w:t xml:space="preserve"> each of the CSV files that are included in the </w:t>
      </w:r>
      <w:r w:rsidR="008E4EF9" w:rsidRPr="00A6067F">
        <w:t>upload</w:t>
      </w:r>
      <w:r w:rsidR="004873DC">
        <w:t xml:space="preserve">. </w:t>
      </w:r>
      <w:r w:rsidR="001526DA" w:rsidRPr="00A6067F">
        <w:t>There are five CSV files specific to the LSA</w:t>
      </w:r>
      <w:r w:rsidR="00A51988" w:rsidRPr="00A6067F">
        <w:t>:</w:t>
      </w:r>
      <w:r w:rsidR="00EE2B15">
        <w:t xml:space="preserve"> </w:t>
      </w:r>
    </w:p>
    <w:p w14:paraId="193DB775" w14:textId="77777777" w:rsidR="0042109F" w:rsidRPr="005904C6" w:rsidRDefault="0042109F" w:rsidP="0060237C">
      <w:pPr>
        <w:pStyle w:val="ListParagraph"/>
      </w:pPr>
      <w:r w:rsidRPr="005904C6">
        <w:t>LSAReport.csv</w:t>
      </w:r>
    </w:p>
    <w:p w14:paraId="6FB3D3E6" w14:textId="77777777" w:rsidR="0042109F" w:rsidRPr="005904C6" w:rsidRDefault="0042109F" w:rsidP="0060237C">
      <w:pPr>
        <w:pStyle w:val="ListParagraph"/>
      </w:pPr>
      <w:r w:rsidRPr="005904C6">
        <w:t>LSAHousehold.csv</w:t>
      </w:r>
    </w:p>
    <w:p w14:paraId="60D51AEF" w14:textId="77777777" w:rsidR="0042109F" w:rsidRPr="005904C6" w:rsidRDefault="0042109F" w:rsidP="0060237C">
      <w:pPr>
        <w:pStyle w:val="ListParagraph"/>
      </w:pPr>
      <w:r w:rsidRPr="005904C6">
        <w:t>LSAPerson.csv</w:t>
      </w:r>
    </w:p>
    <w:p w14:paraId="6A7730BE" w14:textId="77777777" w:rsidR="0042109F" w:rsidRPr="005904C6" w:rsidRDefault="00AB0631" w:rsidP="0060237C">
      <w:pPr>
        <w:pStyle w:val="ListParagraph"/>
      </w:pPr>
      <w:r w:rsidRPr="005904C6">
        <w:t>LSAExit</w:t>
      </w:r>
      <w:r w:rsidR="0042109F" w:rsidRPr="005904C6">
        <w:t>.csv</w:t>
      </w:r>
    </w:p>
    <w:p w14:paraId="7995D4C4" w14:textId="77777777" w:rsidR="0042109F" w:rsidRPr="005904C6" w:rsidRDefault="00751175" w:rsidP="0060237C">
      <w:pPr>
        <w:pStyle w:val="ListParagraph"/>
      </w:pPr>
      <w:r w:rsidRPr="005904C6">
        <w:t>LSACalculated</w:t>
      </w:r>
      <w:r w:rsidR="0042109F" w:rsidRPr="005904C6">
        <w:t xml:space="preserve">.csv </w:t>
      </w:r>
    </w:p>
    <w:p w14:paraId="04106B0D" w14:textId="0601EF8E" w:rsidR="008E4EF9" w:rsidRPr="00A6067F" w:rsidRDefault="008E4EF9" w:rsidP="00094BE2">
      <w:r w:rsidRPr="00A6067F">
        <w:t>The LSA upload</w:t>
      </w:r>
      <w:r w:rsidR="00A51988" w:rsidRPr="00A6067F">
        <w:t xml:space="preserve"> also includes five CSV files </w:t>
      </w:r>
      <w:r w:rsidR="00AF387C" w:rsidRPr="00A6067F">
        <w:t xml:space="preserve">of Project Descriptor Data Elements (PDDEs) defined in the HMIS CSV </w:t>
      </w:r>
      <w:r w:rsidR="000337B8" w:rsidRPr="00A6067F">
        <w:t>Specifications:</w:t>
      </w:r>
    </w:p>
    <w:p w14:paraId="04E79157" w14:textId="77777777" w:rsidR="0032561F" w:rsidRPr="005904C6" w:rsidRDefault="0032561F" w:rsidP="0060237C">
      <w:pPr>
        <w:pStyle w:val="ListParagraph"/>
      </w:pPr>
      <w:r w:rsidRPr="005904C6">
        <w:t>Organization.csv</w:t>
      </w:r>
    </w:p>
    <w:p w14:paraId="42BF7240" w14:textId="77777777" w:rsidR="0032561F" w:rsidRPr="005904C6" w:rsidRDefault="0032561F" w:rsidP="0060237C">
      <w:pPr>
        <w:pStyle w:val="ListParagraph"/>
      </w:pPr>
      <w:r w:rsidRPr="005904C6">
        <w:t>Project.csv</w:t>
      </w:r>
    </w:p>
    <w:p w14:paraId="458ECB34" w14:textId="77779DE6" w:rsidR="0032561F" w:rsidRDefault="0032561F" w:rsidP="0060237C">
      <w:pPr>
        <w:pStyle w:val="ListParagraph"/>
      </w:pPr>
      <w:r w:rsidRPr="005904C6">
        <w:t>Funder.csv</w:t>
      </w:r>
    </w:p>
    <w:p w14:paraId="42F1791D" w14:textId="555ADEF3" w:rsidR="007159B3" w:rsidRPr="005904C6" w:rsidRDefault="007159B3" w:rsidP="0060237C">
      <w:pPr>
        <w:pStyle w:val="ListParagraph"/>
      </w:pPr>
      <w:r>
        <w:t>ProjectCoC.csv</w:t>
      </w:r>
    </w:p>
    <w:p w14:paraId="12166E73" w14:textId="77777777" w:rsidR="000C3E47" w:rsidRPr="005904C6" w:rsidRDefault="0032561F" w:rsidP="0060237C">
      <w:pPr>
        <w:pStyle w:val="ListParagraph"/>
      </w:pPr>
      <w:r w:rsidRPr="005904C6">
        <w:t>Inventory.csv</w:t>
      </w:r>
    </w:p>
    <w:p w14:paraId="3155BF20" w14:textId="73473443" w:rsidR="00461DD7" w:rsidRPr="00577A54" w:rsidRDefault="00603C01" w:rsidP="00461DD7">
      <w:r w:rsidRPr="00655B0F">
        <w:rPr>
          <w:b/>
        </w:rPr>
        <w:t>Section</w:t>
      </w:r>
      <w:r w:rsidR="00B731B2">
        <w:rPr>
          <w:b/>
        </w:rPr>
        <w:t>s</w:t>
      </w:r>
      <w:r w:rsidRPr="00655B0F">
        <w:rPr>
          <w:b/>
        </w:rPr>
        <w:t xml:space="preserve"> </w:t>
      </w:r>
      <w:r w:rsidR="00E86581">
        <w:rPr>
          <w:b/>
        </w:rPr>
        <w:t xml:space="preserve">3 </w:t>
      </w:r>
      <w:r w:rsidR="00B731B2">
        <w:rPr>
          <w:b/>
        </w:rPr>
        <w:t xml:space="preserve">through </w:t>
      </w:r>
      <w:r w:rsidR="009A160F">
        <w:rPr>
          <w:b/>
        </w:rPr>
        <w:t>11</w:t>
      </w:r>
      <w:r w:rsidRPr="00655B0F">
        <w:rPr>
          <w:b/>
        </w:rPr>
        <w:t xml:space="preserve">: </w:t>
      </w:r>
      <w:r w:rsidR="007F6B46" w:rsidRPr="00655B0F">
        <w:rPr>
          <w:b/>
        </w:rPr>
        <w:t>HMIS Business Logic</w:t>
      </w:r>
      <w:r w:rsidRPr="00A6067F">
        <w:t xml:space="preserve"> </w:t>
      </w:r>
      <w:r w:rsidR="00397A4D">
        <w:t xml:space="preserve">details business logic associated with </w:t>
      </w:r>
      <w:r w:rsidR="00744CD0">
        <w:t xml:space="preserve">constructing </w:t>
      </w:r>
      <w:r w:rsidR="008B65C3">
        <w:t>LSA report output from HMIS data</w:t>
      </w:r>
      <w:r w:rsidR="004873DC">
        <w:t xml:space="preserve">. </w:t>
      </w:r>
      <w:r w:rsidR="00461DD7" w:rsidRPr="00577A54">
        <w:t xml:space="preserve">There is an inherent order of operations </w:t>
      </w:r>
      <w:r w:rsidR="008042D0">
        <w:t>to some aspects of the process</w:t>
      </w:r>
      <w:r w:rsidR="004873DC">
        <w:t xml:space="preserve">. </w:t>
      </w:r>
      <w:r w:rsidR="00461DD7" w:rsidRPr="00577A54">
        <w:t xml:space="preserve">For example, household members’ ages must be calculated in order to determine household types for individual HMIS </w:t>
      </w:r>
      <w:r w:rsidR="00461DD7" w:rsidRPr="005D0E7C">
        <w:rPr>
          <w:i/>
        </w:rPr>
        <w:t>HouseholdIDs</w:t>
      </w:r>
      <w:r w:rsidR="004873DC">
        <w:t xml:space="preserve">. </w:t>
      </w:r>
      <w:r w:rsidR="00461DD7" w:rsidRPr="00577A54">
        <w:t>Household types are required to identify distinct combinations of head of household and household type, which is the basis for counting individual households throughout the LSA</w:t>
      </w:r>
      <w:r w:rsidR="004873DC">
        <w:t xml:space="preserve">. </w:t>
      </w:r>
    </w:p>
    <w:p w14:paraId="4191EF83" w14:textId="65C664DD" w:rsidR="00461DD7" w:rsidRPr="00577A54" w:rsidRDefault="00461DD7" w:rsidP="00461DD7">
      <w:r w:rsidRPr="00577A54">
        <w:t>In this document, LSA business logic is described as a series of discrete steps, each with a specific result</w:t>
      </w:r>
      <w:r w:rsidR="004873DC">
        <w:t xml:space="preserve">. </w:t>
      </w:r>
      <w:r w:rsidRPr="00577A54">
        <w:t>Results are cumulative; the ‘output’ of earlier steps serves as input for later steps</w:t>
      </w:r>
      <w:r w:rsidR="004873DC">
        <w:t xml:space="preserve">. </w:t>
      </w:r>
      <w:r w:rsidRPr="00577A54">
        <w:t>The sequence of steps is consistent with the order of operations, but in practice, many could be combined and executed simultaneously</w:t>
      </w:r>
      <w:r w:rsidR="004873DC">
        <w:t xml:space="preserve">. </w:t>
      </w:r>
      <w:r w:rsidRPr="00577A54">
        <w:t>They are separate here to clarify the business logic associated with individual columns</w:t>
      </w:r>
      <w:r w:rsidR="004873DC">
        <w:t xml:space="preserve">. </w:t>
      </w:r>
    </w:p>
    <w:p w14:paraId="169E59F8" w14:textId="4306A001" w:rsidR="00461DD7" w:rsidRPr="00577A54" w:rsidRDefault="00461DD7" w:rsidP="00461DD7">
      <w:r w:rsidRPr="00577A54">
        <w:t>To avoid repetition, simplify descriptions, and emphasize various aspects of the logic, several of these steps specify the creation of intermediate data constructs (tables) with column names that function as variables in later steps</w:t>
      </w:r>
      <w:r w:rsidR="004873DC">
        <w:t xml:space="preserve">. </w:t>
      </w:r>
      <w:r w:rsidRPr="00577A54">
        <w:t>There is no requirement to use the process or the constructs described here as long as output is consistent with the logic described here</w:t>
      </w:r>
      <w:r w:rsidR="004873DC">
        <w:t xml:space="preserve">. </w:t>
      </w:r>
    </w:p>
    <w:p w14:paraId="4444C909" w14:textId="77777777" w:rsidR="003A51B1" w:rsidRPr="00655B0F" w:rsidRDefault="003A51B1" w:rsidP="009336C4">
      <w:pPr>
        <w:pStyle w:val="Heading3"/>
      </w:pPr>
      <w:r w:rsidRPr="00655B0F">
        <w:t>Companion Documents</w:t>
      </w:r>
    </w:p>
    <w:p w14:paraId="25AA6BF1" w14:textId="3954FA4B" w:rsidR="009A160F" w:rsidRPr="009A160F" w:rsidRDefault="00D97AE9" w:rsidP="00D97AE9">
      <w:pPr>
        <w:rPr>
          <w:bCs/>
        </w:rPr>
      </w:pPr>
      <w:r>
        <w:rPr>
          <w:bCs/>
        </w:rPr>
        <w:t xml:space="preserve">Working </w:t>
      </w:r>
      <w:r w:rsidR="009A160F">
        <w:rPr>
          <w:bCs/>
        </w:rPr>
        <w:t xml:space="preserve">versions of this document and companion documents are available on </w:t>
      </w:r>
      <w:r>
        <w:rPr>
          <w:bCs/>
        </w:rPr>
        <w:t xml:space="preserve">GitHub in the </w:t>
      </w:r>
      <w:hyperlink r:id="rId18" w:history="1">
        <w:r w:rsidRPr="00D97AE9">
          <w:rPr>
            <w:rStyle w:val="Hyperlink"/>
            <w:bCs/>
          </w:rPr>
          <w:t>LSASampleCode</w:t>
        </w:r>
      </w:hyperlink>
      <w:r>
        <w:rPr>
          <w:bCs/>
        </w:rPr>
        <w:t xml:space="preserve"> repository, including:</w:t>
      </w:r>
    </w:p>
    <w:p w14:paraId="408313D4" w14:textId="62E13AB0" w:rsidR="00546E6C" w:rsidRPr="00297D25" w:rsidRDefault="00546E6C" w:rsidP="0030608E">
      <w:pPr>
        <w:pStyle w:val="ListParagraph"/>
        <w:numPr>
          <w:ilvl w:val="0"/>
          <w:numId w:val="54"/>
        </w:numPr>
        <w:rPr>
          <w:bCs/>
        </w:rPr>
      </w:pPr>
      <w:r w:rsidRPr="00297D25">
        <w:rPr>
          <w:bCs/>
        </w:rPr>
        <w:t>LSA Dictionary</w:t>
      </w:r>
      <w:r w:rsidR="009A160F">
        <w:rPr>
          <w:bCs/>
        </w:rPr>
        <w:t xml:space="preserve"> – a summary of the files, columns, and valid values for each column</w:t>
      </w:r>
    </w:p>
    <w:p w14:paraId="457502A4" w14:textId="7F6DD9D3" w:rsidR="00D97AE9" w:rsidRDefault="00546E6C" w:rsidP="0030608E">
      <w:pPr>
        <w:pStyle w:val="ListParagraph"/>
        <w:numPr>
          <w:ilvl w:val="0"/>
          <w:numId w:val="54"/>
        </w:numPr>
        <w:rPr>
          <w:bCs/>
        </w:rPr>
      </w:pPr>
      <w:r w:rsidRPr="00297D25">
        <w:rPr>
          <w:bCs/>
        </w:rPr>
        <w:t>Sample Code</w:t>
      </w:r>
      <w:r w:rsidR="00D97AE9">
        <w:rPr>
          <w:bCs/>
        </w:rPr>
        <w:t xml:space="preserve"> – SQL code written during the development of these specifications and made available as a reference.  There is no requirement to use the code.</w:t>
      </w:r>
    </w:p>
    <w:p w14:paraId="5D5F6B39" w14:textId="77777777" w:rsidR="007F6B46" w:rsidRPr="0036072B" w:rsidRDefault="007F6B46" w:rsidP="009336C4">
      <w:pPr>
        <w:pStyle w:val="Heading3"/>
      </w:pPr>
      <w:bookmarkStart w:id="27" w:name="_Toc499292015"/>
      <w:bookmarkStart w:id="28" w:name="_Toc499543976"/>
      <w:r w:rsidRPr="0036072B">
        <w:t>External References</w:t>
      </w:r>
      <w:bookmarkEnd w:id="25"/>
      <w:bookmarkEnd w:id="26"/>
      <w:bookmarkEnd w:id="27"/>
      <w:bookmarkEnd w:id="28"/>
    </w:p>
    <w:p w14:paraId="30A15D53" w14:textId="67852649" w:rsidR="007F6B46" w:rsidRPr="00A6067F" w:rsidRDefault="007F6B46" w:rsidP="00094BE2">
      <w:r w:rsidRPr="00A6067F">
        <w:t xml:space="preserve">This document is comprehensive with respect to the business logic for the </w:t>
      </w:r>
      <w:r w:rsidR="0016181E" w:rsidRPr="00A6067F">
        <w:t>LSA upload</w:t>
      </w:r>
      <w:r w:rsidRPr="00A6067F">
        <w:t>, but additiona</w:t>
      </w:r>
      <w:r w:rsidR="007E3BAD" w:rsidRPr="00A6067F">
        <w:t>l</w:t>
      </w:r>
      <w:r w:rsidRPr="00A6067F">
        <w:t xml:space="preserve"> references are indicated below</w:t>
      </w:r>
      <w:r w:rsidR="004873DC">
        <w:t xml:space="preserve">. </w:t>
      </w:r>
      <w:r w:rsidRPr="00A6067F">
        <w:t>The short-hand terms used to refer to each document are in parentheses following the formal names and are hyperlinked to the documents online</w:t>
      </w:r>
      <w:r w:rsidR="004873DC">
        <w:t xml:space="preserve">. </w:t>
      </w:r>
    </w:p>
    <w:p w14:paraId="3985F70B" w14:textId="5B496425" w:rsidR="007F6B46" w:rsidRPr="00A6067F" w:rsidRDefault="118D5271" w:rsidP="118D5271">
      <w:pPr>
        <w:rPr>
          <w:rFonts w:eastAsia="Times New Roman"/>
        </w:rPr>
      </w:pPr>
      <w:r w:rsidRPr="118D5271">
        <w:rPr>
          <w:b/>
          <w:bCs/>
        </w:rPr>
        <w:t xml:space="preserve">FY </w:t>
      </w:r>
      <w:r w:rsidR="008A7F66" w:rsidRPr="118D5271">
        <w:rPr>
          <w:b/>
          <w:bCs/>
        </w:rPr>
        <w:t>202</w:t>
      </w:r>
      <w:r w:rsidR="008A7F66">
        <w:rPr>
          <w:b/>
          <w:bCs/>
        </w:rPr>
        <w:t>2</w:t>
      </w:r>
      <w:r w:rsidR="008A7F66" w:rsidRPr="118D5271">
        <w:rPr>
          <w:b/>
          <w:bCs/>
        </w:rPr>
        <w:t xml:space="preserve"> </w:t>
      </w:r>
      <w:r w:rsidRPr="118D5271">
        <w:rPr>
          <w:b/>
          <w:bCs/>
        </w:rPr>
        <w:t xml:space="preserve">HMIS Data Standards: Data Dictionary </w:t>
      </w:r>
      <w:r>
        <w:t>(</w:t>
      </w:r>
      <w:hyperlink r:id="rId19">
        <w:r w:rsidRPr="118D5271">
          <w:rPr>
            <w:rStyle w:val="Hyperlink"/>
          </w:rPr>
          <w:t>Dictionary</w:t>
        </w:r>
      </w:hyperlink>
      <w:r>
        <w:t>) –</w:t>
      </w:r>
      <w:r w:rsidR="005A642F">
        <w:t xml:space="preserve"> </w:t>
      </w:r>
      <w:r w:rsidRPr="118D5271">
        <w:rPr>
          <w:rFonts w:eastAsia="Times New Roman"/>
        </w:rPr>
        <w:t>The Dictionary defines federal data collection requirements for HMIS applications; the version referenced has an effective date of October 1, 20</w:t>
      </w:r>
      <w:r w:rsidR="00781F6A">
        <w:rPr>
          <w:rFonts w:eastAsia="Times New Roman"/>
        </w:rPr>
        <w:t>21</w:t>
      </w:r>
      <w:r w:rsidR="004873DC">
        <w:rPr>
          <w:rFonts w:eastAsia="Times New Roman"/>
        </w:rPr>
        <w:t xml:space="preserve">. </w:t>
      </w:r>
    </w:p>
    <w:p w14:paraId="7108B315" w14:textId="7CD82FB2" w:rsidR="007F6B46" w:rsidRPr="00A6067F" w:rsidRDefault="118D5271">
      <w:r w:rsidRPr="118D5271">
        <w:rPr>
          <w:rStyle w:val="Strong"/>
        </w:rPr>
        <w:t xml:space="preserve">FY </w:t>
      </w:r>
      <w:r w:rsidR="008A7F66" w:rsidRPr="118D5271">
        <w:rPr>
          <w:rStyle w:val="Strong"/>
        </w:rPr>
        <w:t>202</w:t>
      </w:r>
      <w:r w:rsidR="008A7F66">
        <w:rPr>
          <w:rStyle w:val="Strong"/>
        </w:rPr>
        <w:t>2</w:t>
      </w:r>
      <w:r w:rsidR="008A7F66" w:rsidRPr="118D5271">
        <w:rPr>
          <w:rStyle w:val="Strong"/>
        </w:rPr>
        <w:t xml:space="preserve"> </w:t>
      </w:r>
      <w:r w:rsidRPr="118D5271">
        <w:rPr>
          <w:rStyle w:val="Strong"/>
        </w:rPr>
        <w:t>HMIS CSV Format Specifications v1.</w:t>
      </w:r>
      <w:r w:rsidR="008A7F66">
        <w:rPr>
          <w:rStyle w:val="Strong"/>
        </w:rPr>
        <w:t>0</w:t>
      </w:r>
      <w:r w:rsidR="00E82149">
        <w:rPr>
          <w:rStyle w:val="Strong"/>
        </w:rPr>
        <w:t xml:space="preserve"> </w:t>
      </w:r>
      <w:r>
        <w:t>(</w:t>
      </w:r>
      <w:hyperlink r:id="rId20" w:history="1">
        <w:r w:rsidRPr="00370C39">
          <w:rPr>
            <w:rStyle w:val="Hyperlink"/>
          </w:rPr>
          <w:t>HMIS CSV</w:t>
        </w:r>
      </w:hyperlink>
      <w:r>
        <w:t>) – Descriptions of LSA business logic reference HMIS fields using the column names of the HMIS CSV</w:t>
      </w:r>
      <w:r w:rsidR="004873DC">
        <w:t xml:space="preserve">. </w:t>
      </w:r>
    </w:p>
    <w:p w14:paraId="33DEB6F3" w14:textId="77777777" w:rsidR="0039776A" w:rsidRDefault="0039776A" w:rsidP="009336C4">
      <w:pPr>
        <w:pStyle w:val="Heading3"/>
      </w:pPr>
      <w:bookmarkStart w:id="29" w:name="_Toc497116390"/>
      <w:bookmarkStart w:id="30" w:name="_Toc498527178"/>
      <w:bookmarkStart w:id="31" w:name="_Toc499292016"/>
      <w:bookmarkStart w:id="32" w:name="_Toc499543977"/>
      <w:r>
        <w:t>Style Notes</w:t>
      </w:r>
    </w:p>
    <w:p w14:paraId="3645A3BB" w14:textId="37DC2373" w:rsidR="00FA73AC" w:rsidRDefault="00FA73AC" w:rsidP="00FA73AC">
      <w:r>
        <w:t>Throughout this document, descriptions of business logic reference various types of data – HMIS fields, report parameters, derived variables, intermediate data constructs, etc</w:t>
      </w:r>
      <w:r w:rsidR="004873DC">
        <w:t xml:space="preserve">. </w:t>
      </w:r>
      <w:r>
        <w:t>– and many have similar (or identical) names.</w:t>
      </w:r>
    </w:p>
    <w:p w14:paraId="513D21C2" w14:textId="151A2B42" w:rsidR="0039776A" w:rsidRPr="00DE4A2E" w:rsidRDefault="00FA73AC" w:rsidP="00DE4A2E">
      <w:pPr>
        <w:rPr>
          <w:b/>
        </w:rPr>
      </w:pPr>
      <w:r>
        <w:t>To help clarify, many sections include simple graphics to illustrate the flow of the process described, and formatting the text of variable/field/column names is used to indicate their context</w:t>
      </w:r>
      <w:r w:rsidR="004873DC">
        <w:t xml:space="preserve">. </w:t>
      </w:r>
      <w:r w:rsidR="00CC0BBB">
        <w:t>The conventions used include:</w:t>
      </w:r>
      <w:r>
        <w:t xml:space="preserve"> </w:t>
      </w:r>
    </w:p>
    <w:tbl>
      <w:tblPr>
        <w:tblStyle w:val="TableGrid"/>
        <w:tblW w:w="9625"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520"/>
        <w:gridCol w:w="7105"/>
      </w:tblGrid>
      <w:tr w:rsidR="00FA73AC" w14:paraId="67B1314E" w14:textId="77777777" w:rsidTr="00DE4A2E">
        <w:tc>
          <w:tcPr>
            <w:tcW w:w="2520" w:type="dxa"/>
          </w:tcPr>
          <w:p w14:paraId="0D259EFA" w14:textId="7136E92D" w:rsidR="00FA73AC" w:rsidRPr="00DE4A2E" w:rsidRDefault="00FA73AC" w:rsidP="00F93C8F">
            <w:pPr>
              <w:rPr>
                <w:rFonts w:cstheme="minorHAnsi"/>
                <w:b/>
                <w:bCs/>
                <w:noProof/>
                <w:sz w:val="22"/>
              </w:rPr>
            </w:pPr>
            <w:r w:rsidRPr="00DE4A2E">
              <w:rPr>
                <w:rFonts w:cstheme="minorHAnsi"/>
                <w:b/>
                <w:bCs/>
                <w:noProof/>
                <w:sz w:val="22"/>
              </w:rPr>
              <w:t>Example</w:t>
            </w:r>
          </w:p>
        </w:tc>
        <w:tc>
          <w:tcPr>
            <w:tcW w:w="7105" w:type="dxa"/>
          </w:tcPr>
          <w:p w14:paraId="77508953" w14:textId="6859DCF7" w:rsidR="00FA73AC" w:rsidRPr="00DE4A2E" w:rsidRDefault="00FA73AC" w:rsidP="00F93C8F">
            <w:pPr>
              <w:rPr>
                <w:rFonts w:cstheme="minorHAnsi"/>
                <w:b/>
                <w:bCs/>
                <w:sz w:val="22"/>
              </w:rPr>
            </w:pPr>
            <w:r w:rsidRPr="00DE4A2E">
              <w:rPr>
                <w:rFonts w:cstheme="minorHAnsi"/>
                <w:b/>
                <w:bCs/>
                <w:sz w:val="22"/>
              </w:rPr>
              <w:t>Description</w:t>
            </w:r>
          </w:p>
        </w:tc>
      </w:tr>
      <w:tr w:rsidR="00FA73AC" w14:paraId="3215B21B" w14:textId="77777777" w:rsidTr="00DE4A2E">
        <w:tc>
          <w:tcPr>
            <w:tcW w:w="2520" w:type="dxa"/>
          </w:tcPr>
          <w:p w14:paraId="25615F0B" w14:textId="3315F5A1" w:rsidR="00FA73AC" w:rsidRPr="00DE4A2E" w:rsidRDefault="00FA73AC" w:rsidP="00FA73AC">
            <w:pPr>
              <w:rPr>
                <w:noProof/>
                <w:u w:val="single"/>
              </w:rPr>
            </w:pPr>
            <w:r w:rsidRPr="00DE4A2E">
              <w:rPr>
                <w:noProof/>
                <w:u w:val="single"/>
              </w:rPr>
              <w:t>ReportCoC</w:t>
            </w:r>
          </w:p>
        </w:tc>
        <w:tc>
          <w:tcPr>
            <w:tcW w:w="7105" w:type="dxa"/>
          </w:tcPr>
          <w:p w14:paraId="2387F6D9" w14:textId="1CD62712" w:rsidR="00FA73AC" w:rsidRPr="00FA73AC" w:rsidRDefault="00FA73AC" w:rsidP="00F93C8F">
            <w:pPr>
              <w:rPr>
                <w:rFonts w:cstheme="minorHAnsi"/>
              </w:rPr>
            </w:pPr>
            <w:r>
              <w:rPr>
                <w:rFonts w:cstheme="minorHAnsi"/>
              </w:rPr>
              <w:t>Report parameters are underlined.</w:t>
            </w:r>
          </w:p>
        </w:tc>
      </w:tr>
      <w:tr w:rsidR="00CC0BBB" w14:paraId="75AB49AC" w14:textId="77777777" w:rsidTr="00F93C8F">
        <w:tc>
          <w:tcPr>
            <w:tcW w:w="2520" w:type="dxa"/>
          </w:tcPr>
          <w:p w14:paraId="29253872" w14:textId="77777777" w:rsidR="00CC0BBB" w:rsidRPr="00FA73AC" w:rsidRDefault="00CC0BBB" w:rsidP="00F93C8F">
            <w:pPr>
              <w:rPr>
                <w:rFonts w:cstheme="minorHAnsi"/>
              </w:rPr>
            </w:pPr>
            <w:r w:rsidRPr="008705FF">
              <w:rPr>
                <w:rFonts w:cstheme="minorHAnsi"/>
                <w:noProof/>
                <w:sz w:val="24"/>
                <w:szCs w:val="24"/>
              </w:rPr>
              <mc:AlternateContent>
                <mc:Choice Requires="wps">
                  <w:drawing>
                    <wp:inline distT="0" distB="0" distL="0" distR="0" wp14:anchorId="473642EC" wp14:editId="07B21FE5">
                      <wp:extent cx="1188720" cy="365760"/>
                      <wp:effectExtent l="0" t="0" r="11430" b="15240"/>
                      <wp:docPr id="231" name="Flowchart: Magnetic Disk 2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8720" cy="365760"/>
                              </a:xfrm>
                              <a:prstGeom prst="flowChartMagneticDisk">
                                <a:avLst/>
                              </a:prstGeom>
                              <a:solidFill>
                                <a:srgbClr val="DFEBF7"/>
                              </a:solidFill>
                              <a:ln w="6350">
                                <a:solidFill>
                                  <a:srgbClr val="5B9BD5"/>
                                </a:solidFill>
                                <a:round/>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0E95F002" w14:textId="77777777" w:rsidR="00004824" w:rsidRDefault="00004824" w:rsidP="00CC0BBB">
                                  <w:pPr>
                                    <w:pStyle w:val="Style3"/>
                                  </w:pPr>
                                  <w:r>
                                    <w:t>hmis_Project</w:t>
                                  </w:r>
                                </w:p>
                              </w:txbxContent>
                            </wps:txbx>
                            <wps:bodyPr rot="0" vert="horz" wrap="square" lIns="0" tIns="0" rIns="0" bIns="0" anchor="t" anchorCtr="0" upright="1">
                              <a:noAutofit/>
                            </wps:bodyPr>
                          </wps:wsp>
                        </a:graphicData>
                      </a:graphic>
                    </wp:inline>
                  </w:drawing>
                </mc:Choice>
                <mc:Fallback>
                  <w:pict>
                    <v:shapetype w14:anchorId="473642EC"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31" o:spid="_x0000_s1028" type="#_x0000_t132" style="width:93.6pt;height:2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" fillcolor="#dfebf7" strokecolor="#5b9bd5" strokeweight=".5pt">
                      <v:shadow color="black" opacity="0" offset="0,0"/>
                      <v:textbox inset="0,0,0,0">
                        <w:txbxContent>
                          <w:p w14:paraId="0E95F002" w14:textId="77777777" w:rsidR="00004824" w:rsidRDefault="00004824" w:rsidP="00CC0BBB">
                            <w:pPr>
                              <w:pStyle w:val="Style3"/>
                            </w:pPr>
                            <w:r>
                              <w:t>hmis_Project</w:t>
                            </w:r>
                          </w:p>
                        </w:txbxContent>
                      </v:textbox>
                      <w10:anchorlock/>
                    </v:shape>
                  </w:pict>
                </mc:Fallback>
              </mc:AlternateContent>
            </w:r>
          </w:p>
        </w:tc>
        <w:tc>
          <w:tcPr>
            <w:tcW w:w="7105" w:type="dxa"/>
          </w:tcPr>
          <w:p w14:paraId="13F33E57" w14:textId="43222D22" w:rsidR="00CC0BBB" w:rsidRPr="008705FF" w:rsidRDefault="00CC0BBB" w:rsidP="00F93C8F">
            <w:pPr>
              <w:rPr>
                <w:rFonts w:cstheme="minorHAnsi"/>
              </w:rPr>
            </w:pPr>
            <w:r>
              <w:rPr>
                <w:rFonts w:cstheme="minorHAnsi"/>
              </w:rPr>
              <w:t>HMIS data structures are d</w:t>
            </w:r>
            <w:r w:rsidRPr="008705FF">
              <w:rPr>
                <w:rFonts w:cstheme="minorHAnsi"/>
              </w:rPr>
              <w:t xml:space="preserve">epicted </w:t>
            </w:r>
            <w:r>
              <w:rPr>
                <w:rFonts w:cstheme="minorHAnsi"/>
              </w:rPr>
              <w:t>with the flowchart symbol for ‘</w:t>
            </w:r>
            <w:r w:rsidRPr="00FA73AC">
              <w:rPr>
                <w:rFonts w:cstheme="minorHAnsi"/>
              </w:rPr>
              <w:t>database.</w:t>
            </w:r>
            <w:r w:rsidRPr="008705FF">
              <w:rPr>
                <w:rFonts w:cstheme="minorHAnsi"/>
              </w:rPr>
              <w:t>’</w:t>
            </w:r>
            <w:r w:rsidR="005A642F">
              <w:rPr>
                <w:rFonts w:cstheme="minorHAnsi"/>
              </w:rPr>
              <w:t xml:space="preserve"> </w:t>
            </w:r>
          </w:p>
        </w:tc>
      </w:tr>
      <w:tr w:rsidR="00CC0BBB" w14:paraId="31F86A78" w14:textId="77777777" w:rsidTr="00F93C8F">
        <w:tc>
          <w:tcPr>
            <w:tcW w:w="2520" w:type="dxa"/>
          </w:tcPr>
          <w:p w14:paraId="09F2E33E" w14:textId="77777777" w:rsidR="00CC0BBB" w:rsidRPr="008705FF" w:rsidRDefault="00CC0BBB" w:rsidP="00F93C8F">
            <w:pPr>
              <w:rPr>
                <w:noProof/>
              </w:rPr>
            </w:pPr>
            <w:r w:rsidRPr="008705FF">
              <w:rPr>
                <w:noProof/>
              </w:rPr>
              <w:t>hmis_Project</w:t>
            </w:r>
          </w:p>
        </w:tc>
        <w:tc>
          <w:tcPr>
            <w:tcW w:w="7105" w:type="dxa"/>
          </w:tcPr>
          <w:p w14:paraId="46046736" w14:textId="447DD805" w:rsidR="00CC0BBB" w:rsidRDefault="00CC0BBB" w:rsidP="00F93C8F">
            <w:pPr>
              <w:rPr>
                <w:rFonts w:cstheme="minorHAnsi"/>
              </w:rPr>
            </w:pPr>
            <w:r w:rsidRPr="008705FF">
              <w:rPr>
                <w:rFonts w:cstheme="minorHAnsi"/>
              </w:rPr>
              <w:t xml:space="preserve">HMIS data </w:t>
            </w:r>
            <w:r>
              <w:rPr>
                <w:rFonts w:cstheme="minorHAnsi"/>
              </w:rPr>
              <w:t xml:space="preserve">structures / raw HMIS data </w:t>
            </w:r>
            <w:r w:rsidRPr="008705FF">
              <w:rPr>
                <w:rFonts w:cstheme="minorHAnsi"/>
              </w:rPr>
              <w:t>are referenced using HMIS CSV file names with an hmis_ prefix</w:t>
            </w:r>
            <w:r w:rsidR="004873DC">
              <w:rPr>
                <w:rFonts w:cstheme="minorHAnsi"/>
              </w:rPr>
              <w:t xml:space="preserve">. </w:t>
            </w:r>
            <w:r>
              <w:rPr>
                <w:rFonts w:cstheme="minorHAnsi"/>
              </w:rPr>
              <w:t xml:space="preserve">This assumes the presence/availability of all HMIS data from 10/1/2012 to </w:t>
            </w:r>
            <w:r w:rsidRPr="00DE4A2E">
              <w:rPr>
                <w:rFonts w:cstheme="minorHAnsi"/>
                <w:u w:val="single"/>
              </w:rPr>
              <w:t>ReportEnd</w:t>
            </w:r>
            <w:r w:rsidR="004873DC">
              <w:rPr>
                <w:rFonts w:cstheme="minorHAnsi"/>
              </w:rPr>
              <w:t xml:space="preserve">. </w:t>
            </w:r>
          </w:p>
        </w:tc>
      </w:tr>
      <w:tr w:rsidR="00FA73AC" w14:paraId="1C003A0A" w14:textId="77777777" w:rsidTr="00DE4A2E">
        <w:tc>
          <w:tcPr>
            <w:tcW w:w="2520" w:type="dxa"/>
          </w:tcPr>
          <w:p w14:paraId="05368484" w14:textId="06B471D0" w:rsidR="00FA73AC" w:rsidRPr="00DE4A2E" w:rsidRDefault="00CC0BBB" w:rsidP="00FA73AC">
            <w:pPr>
              <w:rPr>
                <w:i/>
                <w:iCs/>
                <w:noProof/>
              </w:rPr>
            </w:pPr>
            <w:r>
              <w:rPr>
                <w:i/>
                <w:iCs/>
                <w:noProof/>
              </w:rPr>
              <w:t>ProjectID</w:t>
            </w:r>
          </w:p>
        </w:tc>
        <w:tc>
          <w:tcPr>
            <w:tcW w:w="7105" w:type="dxa"/>
          </w:tcPr>
          <w:p w14:paraId="17867341" w14:textId="4BE7E222" w:rsidR="00FA73AC" w:rsidRDefault="00FA73AC" w:rsidP="00F93C8F">
            <w:pPr>
              <w:rPr>
                <w:rFonts w:cstheme="minorHAnsi"/>
              </w:rPr>
            </w:pPr>
            <w:r>
              <w:rPr>
                <w:rFonts w:cstheme="minorHAnsi"/>
              </w:rPr>
              <w:t>References to HMIS fields / raw HMIS data use HMIS CSV column names and are italicized</w:t>
            </w:r>
            <w:r w:rsidR="004873DC">
              <w:rPr>
                <w:rFonts w:cstheme="minorHAnsi"/>
              </w:rPr>
              <w:t xml:space="preserve">. </w:t>
            </w:r>
            <w:r w:rsidR="00CC0BBB">
              <w:rPr>
                <w:rFonts w:cstheme="minorHAnsi"/>
              </w:rPr>
              <w:t>hmis_Project.</w:t>
            </w:r>
            <w:r w:rsidR="00CC0BBB" w:rsidRPr="00DE4A2E">
              <w:rPr>
                <w:rFonts w:cstheme="minorHAnsi"/>
                <w:i/>
                <w:iCs/>
              </w:rPr>
              <w:t>ProjectID</w:t>
            </w:r>
            <w:r w:rsidR="00CC0BBB">
              <w:rPr>
                <w:rFonts w:cstheme="minorHAnsi"/>
              </w:rPr>
              <w:t xml:space="preserve"> potentially refers to any project record in the HMIS where the operating end date is &gt;= 10/1/2012.</w:t>
            </w:r>
          </w:p>
        </w:tc>
      </w:tr>
      <w:tr w:rsidR="00CC0BBB" w14:paraId="3D2DD4C1" w14:textId="77777777" w:rsidTr="00F93C8F">
        <w:tc>
          <w:tcPr>
            <w:tcW w:w="2520" w:type="dxa"/>
          </w:tcPr>
          <w:p w14:paraId="554228A8" w14:textId="77777777" w:rsidR="00CC0BBB" w:rsidRPr="008705FF" w:rsidRDefault="00CC0BBB" w:rsidP="00F93C8F">
            <w:pPr>
              <w:rPr>
                <w:rFonts w:cstheme="minorHAnsi"/>
                <w:noProof/>
                <w:sz w:val="24"/>
                <w:szCs w:val="24"/>
              </w:rPr>
            </w:pPr>
            <w:r w:rsidRPr="008705FF">
              <w:rPr>
                <w:rFonts w:eastAsia="Times New Roman" w:cstheme="minorHAnsi"/>
                <w:noProof/>
                <w:sz w:val="24"/>
                <w:szCs w:val="24"/>
              </w:rPr>
              <mc:AlternateContent>
                <mc:Choice Requires="wps">
                  <w:drawing>
                    <wp:inline distT="0" distB="0" distL="0" distR="0" wp14:anchorId="2247BEB7" wp14:editId="356C3AB6">
                      <wp:extent cx="1188720" cy="274320"/>
                      <wp:effectExtent l="0" t="0" r="11430" b="11430"/>
                      <wp:docPr id="233"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8720" cy="274320"/>
                              </a:xfrm>
                              <a:prstGeom prst="flowChartDocument">
                                <a:avLst/>
                              </a:prstGeom>
                              <a:solidFill>
                                <a:srgbClr val="FCE5D6"/>
                              </a:solidFill>
                              <a:ln w="6350">
                                <a:solidFill>
                                  <a:srgbClr val="F5B18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08FC61D7" w14:textId="77777777" w:rsidR="00004824" w:rsidRDefault="00004824" w:rsidP="00CC0BBB">
                                  <w:pPr>
                                    <w:pStyle w:val="Style3"/>
                                  </w:pPr>
                                  <w:r>
                                    <w:t>lsa_Project</w:t>
                                  </w:r>
                                </w:p>
                              </w:txbxContent>
                            </wps:txbx>
                            <wps:bodyPr rot="0" vert="horz" wrap="square" lIns="0" tIns="0" rIns="0" bIns="0" anchor="ctr" anchorCtr="0" upright="1">
                              <a:noAutofit/>
                            </wps:bodyPr>
                          </wps:wsp>
                        </a:graphicData>
                      </a:graphic>
                    </wp:inline>
                  </w:drawing>
                </mc:Choice>
                <mc:Fallback>
                  <w:pict>
                    <v:shapetype w14:anchorId="2247BEB7"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AutoShape 5" o:spid="_x0000_s1029" type="#_x0000_t114" style="width:93.6pt;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" fillcolor="#fce5d6" strokecolor="#f5b183" strokeweight=".5pt">
                      <v:shadow color="black" opacity="0" offset="0,0"/>
                      <v:textbox inset="0,0,0,0">
                        <w:txbxContent>
                          <w:p w14:paraId="08FC61D7" w14:textId="77777777" w:rsidR="00004824" w:rsidRDefault="00004824" w:rsidP="00CC0BBB">
                            <w:pPr>
                              <w:pStyle w:val="Style3"/>
                            </w:pPr>
                            <w:r>
                              <w:t>lsa_Project</w:t>
                            </w:r>
                          </w:p>
                        </w:txbxContent>
                      </v:textbox>
                      <w10:anchorlock/>
                    </v:shape>
                  </w:pict>
                </mc:Fallback>
              </mc:AlternateContent>
            </w:r>
          </w:p>
        </w:tc>
        <w:tc>
          <w:tcPr>
            <w:tcW w:w="7105" w:type="dxa"/>
          </w:tcPr>
          <w:p w14:paraId="661E8DAB" w14:textId="1F2601E1" w:rsidR="00CC0BBB" w:rsidRPr="008705FF" w:rsidRDefault="00CC0BBB" w:rsidP="00F93C8F">
            <w:pPr>
              <w:rPr>
                <w:rFonts w:cstheme="minorHAnsi"/>
              </w:rPr>
            </w:pPr>
            <w:r w:rsidRPr="008705FF">
              <w:rPr>
                <w:rFonts w:cstheme="minorHAnsi"/>
              </w:rPr>
              <w:t xml:space="preserve">CSV files included in the LSA upload are </w:t>
            </w:r>
            <w:r>
              <w:rPr>
                <w:rFonts w:cstheme="minorHAnsi"/>
              </w:rPr>
              <w:t>r</w:t>
            </w:r>
            <w:r w:rsidRPr="008705FF">
              <w:rPr>
                <w:rFonts w:cstheme="minorHAnsi"/>
              </w:rPr>
              <w:t>epresented by the flowchart symbol for ‘document.’</w:t>
            </w:r>
            <w:r w:rsidR="005A642F">
              <w:rPr>
                <w:rFonts w:cstheme="minorHAnsi"/>
              </w:rPr>
              <w:t xml:space="preserve"> </w:t>
            </w:r>
          </w:p>
        </w:tc>
      </w:tr>
      <w:tr w:rsidR="00CC0BBB" w14:paraId="71479266" w14:textId="77777777" w:rsidTr="00CC0BBB">
        <w:tc>
          <w:tcPr>
            <w:tcW w:w="2520" w:type="dxa"/>
          </w:tcPr>
          <w:p w14:paraId="571E5CFB" w14:textId="2AEA8443" w:rsidR="00CC0BBB" w:rsidRPr="00DE4A2E" w:rsidRDefault="00CC0BBB" w:rsidP="00FA73AC">
            <w:pPr>
              <w:rPr>
                <w:noProof/>
              </w:rPr>
            </w:pPr>
            <w:r>
              <w:rPr>
                <w:noProof/>
              </w:rPr>
              <w:t>lsa_Project</w:t>
            </w:r>
          </w:p>
        </w:tc>
        <w:tc>
          <w:tcPr>
            <w:tcW w:w="7105" w:type="dxa"/>
          </w:tcPr>
          <w:p w14:paraId="42E1F382" w14:textId="283BEA96" w:rsidR="00CC0BBB" w:rsidRDefault="00CC0BBB" w:rsidP="00F93C8F">
            <w:pPr>
              <w:rPr>
                <w:rFonts w:cstheme="minorHAnsi"/>
              </w:rPr>
            </w:pPr>
            <w:r>
              <w:rPr>
                <w:rFonts w:cstheme="minorHAnsi"/>
              </w:rPr>
              <w:t>The lsa_ prefix indicates a CSV file included in the LSA upload and that the data therein is the result of a process / business logic defined by this document</w:t>
            </w:r>
            <w:r w:rsidR="004873DC">
              <w:rPr>
                <w:rFonts w:cstheme="minorHAnsi"/>
              </w:rPr>
              <w:t xml:space="preserve">. </w:t>
            </w:r>
          </w:p>
        </w:tc>
      </w:tr>
      <w:tr w:rsidR="00FA73AC" w14:paraId="1E903059" w14:textId="77777777" w:rsidTr="00DE4A2E">
        <w:tc>
          <w:tcPr>
            <w:tcW w:w="2520" w:type="dxa"/>
          </w:tcPr>
          <w:p w14:paraId="6C4B830B" w14:textId="79121EC1" w:rsidR="00FA73AC" w:rsidRPr="00DE4A2E" w:rsidRDefault="00CC0BBB" w:rsidP="00FA73AC">
            <w:pPr>
              <w:rPr>
                <w:b/>
                <w:bCs/>
                <w:noProof/>
              </w:rPr>
            </w:pPr>
            <w:r>
              <w:rPr>
                <w:b/>
                <w:bCs/>
                <w:noProof/>
              </w:rPr>
              <w:t>ProjectID</w:t>
            </w:r>
          </w:p>
        </w:tc>
        <w:tc>
          <w:tcPr>
            <w:tcW w:w="7105" w:type="dxa"/>
          </w:tcPr>
          <w:p w14:paraId="27EF334F" w14:textId="03A902E4" w:rsidR="00FA73AC" w:rsidRPr="00DE4A2E" w:rsidRDefault="00FA73AC" w:rsidP="00F93C8F">
            <w:pPr>
              <w:rPr>
                <w:rFonts w:cstheme="minorHAnsi"/>
              </w:rPr>
            </w:pPr>
            <w:r>
              <w:rPr>
                <w:rFonts w:cstheme="minorHAnsi"/>
              </w:rPr>
              <w:t>References to variables and/or data created or transformed by the processes described in this document – e.g., columns in LSA CSV files or intermediate data constructs – are in bold</w:t>
            </w:r>
            <w:r w:rsidR="004873DC">
              <w:rPr>
                <w:rFonts w:cstheme="minorHAnsi"/>
              </w:rPr>
              <w:t xml:space="preserve">. </w:t>
            </w:r>
            <w:r w:rsidR="00CC0BBB">
              <w:rPr>
                <w:rFonts w:cstheme="minorHAnsi"/>
              </w:rPr>
              <w:t>lsa_Project.</w:t>
            </w:r>
            <w:r w:rsidR="00CC0BBB" w:rsidRPr="00DE4A2E">
              <w:rPr>
                <w:rFonts w:cstheme="minorHAnsi"/>
                <w:b/>
                <w:bCs/>
              </w:rPr>
              <w:t>ProjectID</w:t>
            </w:r>
            <w:r w:rsidR="00CC0BBB">
              <w:rPr>
                <w:rFonts w:cstheme="minorHAnsi"/>
                <w:b/>
                <w:bCs/>
              </w:rPr>
              <w:t xml:space="preserve"> </w:t>
            </w:r>
            <w:r w:rsidR="00CC0BBB">
              <w:rPr>
                <w:rFonts w:cstheme="minorHAnsi"/>
              </w:rPr>
              <w:t>refers only to project records that meet the criteria for inclusion in the uploaded Project.csv file.</w:t>
            </w:r>
          </w:p>
        </w:tc>
      </w:tr>
      <w:tr w:rsidR="00650324" w14:paraId="76D4CDEB" w14:textId="77777777" w:rsidTr="00DE4A2E">
        <w:tc>
          <w:tcPr>
            <w:tcW w:w="2520" w:type="dxa"/>
          </w:tcPr>
          <w:p w14:paraId="52BCBB50" w14:textId="77777777" w:rsidR="00650324" w:rsidRPr="00DE4A2E" w:rsidRDefault="00650324" w:rsidP="00F93C8F">
            <w:pPr>
              <w:rPr>
                <w:rFonts w:cstheme="minorHAnsi"/>
                <w:noProof/>
                <w:sz w:val="24"/>
                <w:szCs w:val="24"/>
              </w:rPr>
            </w:pPr>
            <w:r w:rsidRPr="00DE4A2E">
              <w:rPr>
                <w:rFonts w:cstheme="minorHAnsi"/>
                <w:noProof/>
                <w:sz w:val="24"/>
                <w:szCs w:val="24"/>
              </w:rPr>
              <mc:AlternateContent>
                <mc:Choice Requires="wps">
                  <w:drawing>
                    <wp:inline distT="0" distB="0" distL="0" distR="0" wp14:anchorId="7166257C" wp14:editId="76B8FDB4">
                      <wp:extent cx="1188720" cy="274320"/>
                      <wp:effectExtent l="0" t="0" r="11430" b="11430"/>
                      <wp:docPr id="232" name="Flowchart: Internal Storage 2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8720" cy="274320"/>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789C7A3D" w14:textId="6BD1568F" w:rsidR="00004824" w:rsidRDefault="00004824" w:rsidP="00DE4A2E">
                                  <w:pPr>
                                    <w:pStyle w:val="Style3"/>
                                  </w:pPr>
                                  <w:r>
                                    <w:t>tlsa_Enrollment</w:t>
                                  </w:r>
                                </w:p>
                              </w:txbxContent>
                            </wps:txbx>
                            <wps:bodyPr rot="0" vert="horz" wrap="square" lIns="0" tIns="0" rIns="0" bIns="0" anchor="t" anchorCtr="0" upright="1">
                              <a:noAutofit/>
                            </wps:bodyPr>
                          </wps:wsp>
                        </a:graphicData>
                      </a:graphic>
                    </wp:inline>
                  </w:drawing>
                </mc:Choice>
                <mc:Fallback>
                  <w:pict>
                    <v:shapetype w14:anchorId="7166257C" id="_x0000_t113" coordsize="21600,21600" o:spt="113" path="m,l,21600r21600,l21600,xem4236,nfl4236,21600em,4236nfl21600,4236e">
                      <v:stroke joinstyle="miter"/>
                      <v:path o:extrusionok="f" gradientshapeok="t" o:connecttype="rect" textboxrect="4236,4236,21600,21600"/>
                    </v:shapetype>
                    <v:shape id="Flowchart: Internal Storage 232" o:spid="_x0000_s1030" type="#_x0000_t113" style="width:93.6pt;height:2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" fillcolor="#ebd7e1" strokecolor="#c285a3" strokeweight=".5pt">
                      <v:shadow color="black" opacity="0" offset="0,0"/>
                      <v:textbox inset="0,0,0,0">
                        <w:txbxContent>
                          <w:p w14:paraId="789C7A3D" w14:textId="6BD1568F" w:rsidR="00004824" w:rsidRDefault="00004824" w:rsidP="00DE4A2E">
                            <w:pPr>
                              <w:pStyle w:val="Style3"/>
                            </w:pPr>
                            <w:r>
                              <w:t>tlsa_Enrollment</w:t>
                            </w:r>
                          </w:p>
                        </w:txbxContent>
                      </v:textbox>
                      <w10:anchorlock/>
                    </v:shape>
                  </w:pict>
                </mc:Fallback>
              </mc:AlternateContent>
            </w:r>
          </w:p>
        </w:tc>
        <w:tc>
          <w:tcPr>
            <w:tcW w:w="7105" w:type="dxa"/>
          </w:tcPr>
          <w:p w14:paraId="2D6AD75D" w14:textId="2455F5E6" w:rsidR="00650324" w:rsidRPr="00DE4A2E" w:rsidRDefault="00650324" w:rsidP="00F93C8F">
            <w:pPr>
              <w:rPr>
                <w:rFonts w:cstheme="minorHAnsi"/>
              </w:rPr>
            </w:pPr>
            <w:r w:rsidRPr="00FA73AC">
              <w:rPr>
                <w:rFonts w:cstheme="minorHAnsi"/>
              </w:rPr>
              <w:t xml:space="preserve">Intermediate data constructs </w:t>
            </w:r>
            <w:r w:rsidRPr="00DE4A2E">
              <w:rPr>
                <w:rFonts w:cstheme="minorHAnsi"/>
              </w:rPr>
              <w:t>are represented by the flowchart symbol for ‘internal storage.’</w:t>
            </w:r>
            <w:r w:rsidR="005A642F">
              <w:rPr>
                <w:rFonts w:cstheme="minorHAnsi"/>
              </w:rPr>
              <w:t xml:space="preserve"> </w:t>
            </w:r>
          </w:p>
        </w:tc>
      </w:tr>
      <w:tr w:rsidR="00650324" w14:paraId="3D1D9839" w14:textId="77777777" w:rsidTr="00DE4A2E">
        <w:tc>
          <w:tcPr>
            <w:tcW w:w="2520" w:type="dxa"/>
          </w:tcPr>
          <w:p w14:paraId="4606D68F" w14:textId="77777777" w:rsidR="00650324" w:rsidRPr="00DE4A2E" w:rsidRDefault="00650324" w:rsidP="00F93C8F">
            <w:pPr>
              <w:rPr>
                <w:rFonts w:eastAsia="Times New Roman" w:cstheme="minorHAnsi"/>
                <w:noProof/>
                <w:sz w:val="24"/>
                <w:szCs w:val="24"/>
              </w:rPr>
            </w:pPr>
            <w:r w:rsidRPr="00DE4A2E">
              <w:rPr>
                <w:rFonts w:cstheme="minorHAnsi"/>
                <w:noProof/>
                <w:sz w:val="24"/>
                <w:szCs w:val="24"/>
              </w:rPr>
              <mc:AlternateContent>
                <mc:Choice Requires="wps">
                  <w:drawing>
                    <wp:inline distT="0" distB="0" distL="0" distR="0" wp14:anchorId="51B9ED7F" wp14:editId="64D8FAF9">
                      <wp:extent cx="1188720" cy="274320"/>
                      <wp:effectExtent l="0" t="19050" r="11430" b="11430"/>
                      <wp:docPr id="234" name="Flowchart: Manual Input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8720" cy="274320"/>
                              </a:xfrm>
                              <a:prstGeom prst="flowChartManualInput">
                                <a:avLst/>
                              </a:prstGeom>
                              <a:solidFill>
                                <a:srgbClr val="ECECEC"/>
                              </a:solidFill>
                              <a:ln w="6350">
                                <a:solidFill>
                                  <a:srgbClr val="9E9E9E"/>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76B14A77" w14:textId="77777777" w:rsidR="00004824" w:rsidRDefault="00004824" w:rsidP="00650324">
                                  <w:pPr>
                                    <w:pStyle w:val="Style3"/>
                                  </w:pPr>
                                  <w:r>
                                    <w:t>Vendor Info</w:t>
                                  </w:r>
                                </w:p>
                              </w:txbxContent>
                            </wps:txbx>
                            <wps:bodyPr rot="0" vert="horz" wrap="square" lIns="0" tIns="0" rIns="0" bIns="0" anchor="ctr" anchorCtr="0" upright="1">
                              <a:noAutofit/>
                            </wps:bodyPr>
                          </wps:wsp>
                        </a:graphicData>
                      </a:graphic>
                    </wp:inline>
                  </w:drawing>
                </mc:Choice>
                <mc:Fallback>
                  <w:pict>
                    <v:shapetype w14:anchorId="51B9ED7F" id="_x0000_t118" coordsize="21600,21600" o:spt="118" path="m,4292l21600,r,21600l,21600xe">
                      <v:stroke joinstyle="miter"/>
                      <v:path gradientshapeok="t" o:connecttype="custom" o:connectlocs="10800,2146;0,10800;10800,21600;21600,10800" textboxrect="0,4291,21600,21600"/>
                    </v:shapetype>
                    <v:shape id="Flowchart: Manual Input 234" o:spid="_x0000_s1031" type="#_x0000_t118" style="width:93.6pt;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" fillcolor="#ececec" strokecolor="#9e9e9e" strokeweight=".5pt">
                      <v:shadow color="black" opacity="0" offset="0,0"/>
                      <v:textbox inset="0,0,0,0">
                        <w:txbxContent>
                          <w:p w14:paraId="76B14A77" w14:textId="77777777" w:rsidR="00004824" w:rsidRDefault="00004824" w:rsidP="00650324">
                            <w:pPr>
                              <w:pStyle w:val="Style3"/>
                            </w:pPr>
                            <w:r>
                              <w:t>Vendor Info</w:t>
                            </w:r>
                          </w:p>
                        </w:txbxContent>
                      </v:textbox>
                      <w10:anchorlock/>
                    </v:shape>
                  </w:pict>
                </mc:Fallback>
              </mc:AlternateContent>
            </w:r>
          </w:p>
        </w:tc>
        <w:tc>
          <w:tcPr>
            <w:tcW w:w="7105" w:type="dxa"/>
          </w:tcPr>
          <w:p w14:paraId="0F61FC6D" w14:textId="0E92D327" w:rsidR="00650324" w:rsidRPr="00DE4A2E" w:rsidRDefault="00650324" w:rsidP="00F93C8F">
            <w:pPr>
              <w:rPr>
                <w:rFonts w:cstheme="minorHAnsi"/>
              </w:rPr>
            </w:pPr>
            <w:r w:rsidRPr="00FA73AC">
              <w:rPr>
                <w:rFonts w:cstheme="minorHAnsi"/>
              </w:rPr>
              <w:t xml:space="preserve">The flowchart symbol for ‘manual </w:t>
            </w:r>
            <w:r w:rsidRPr="00CC0BBB">
              <w:rPr>
                <w:rFonts w:cstheme="minorHAnsi"/>
              </w:rPr>
              <w:t xml:space="preserve">input’ </w:t>
            </w:r>
            <w:r w:rsidRPr="00DE4A2E">
              <w:rPr>
                <w:rFonts w:cstheme="minorHAnsi"/>
              </w:rPr>
              <w:t>appears infrequently; it is used to represent user-entered and/or hard-coded values</w:t>
            </w:r>
            <w:r w:rsidR="004873DC">
              <w:rPr>
                <w:rFonts w:cstheme="minorHAnsi"/>
              </w:rPr>
              <w:t xml:space="preserve">. </w:t>
            </w:r>
          </w:p>
        </w:tc>
      </w:tr>
    </w:tbl>
    <w:p w14:paraId="7D488A37" w14:textId="77777777" w:rsidR="003573C4" w:rsidRPr="0036072B" w:rsidRDefault="003573C4" w:rsidP="003573C4">
      <w:pPr>
        <w:pStyle w:val="Heading2"/>
        <w:ind w:left="900" w:hanging="900"/>
      </w:pPr>
      <w:bookmarkStart w:id="33" w:name="_Toc37849733"/>
      <w:bookmarkStart w:id="34" w:name="_Toc79153918"/>
      <w:bookmarkEnd w:id="29"/>
      <w:bookmarkEnd w:id="30"/>
      <w:bookmarkEnd w:id="31"/>
      <w:bookmarkEnd w:id="32"/>
      <w:r w:rsidRPr="0036072B">
        <w:t>Definitions/Acronyms</w:t>
      </w:r>
      <w:bookmarkEnd w:id="33"/>
      <w:bookmarkEnd w:id="34"/>
    </w:p>
    <w:p w14:paraId="62EB4F9F" w14:textId="1D27CDB7" w:rsidR="003573C4" w:rsidRPr="00A6067F" w:rsidRDefault="003573C4" w:rsidP="003573C4">
      <w:r w:rsidRPr="00A6067F">
        <w:t>The definitions here are intended to serve as a general reference and are not comprehensive with respect to business logic, which is detailed in later sections</w:t>
      </w:r>
      <w:r w:rsidR="004873DC">
        <w:t xml:space="preserve">. </w:t>
      </w:r>
    </w:p>
    <w:p w14:paraId="785A7979" w14:textId="77777777" w:rsidR="003573C4" w:rsidRPr="00A6067F" w:rsidRDefault="003573C4" w:rsidP="003573C4">
      <w:r w:rsidRPr="00655B0F">
        <w:rPr>
          <w:rStyle w:val="Strong"/>
        </w:rPr>
        <w:t>AO</w:t>
      </w:r>
      <w:r w:rsidRPr="00655B0F">
        <w:rPr>
          <w:b/>
        </w:rPr>
        <w:t xml:space="preserve"> </w:t>
      </w:r>
      <w:r w:rsidRPr="00A6067F">
        <w:t>– Adult-only household; a household in which all household members have valid dates of birth and are age 18 or older.</w:t>
      </w:r>
    </w:p>
    <w:p w14:paraId="41F31AAE" w14:textId="77777777" w:rsidR="003573C4" w:rsidRPr="00A6067F" w:rsidRDefault="003573C4" w:rsidP="003573C4">
      <w:r w:rsidRPr="00655B0F">
        <w:rPr>
          <w:rStyle w:val="Strong"/>
        </w:rPr>
        <w:t>AC</w:t>
      </w:r>
      <w:r w:rsidRPr="00577A54">
        <w:rPr>
          <w:b/>
        </w:rPr>
        <w:t xml:space="preserve"> </w:t>
      </w:r>
      <w:r w:rsidRPr="00A6067F">
        <w:t>– Adult and child household; a household in which at least one household member is age 18 or older and at least one household member is age 17 or younger and both have valid dates of birth; may include household members without valid dates of birth.</w:t>
      </w:r>
    </w:p>
    <w:p w14:paraId="26536BA4" w14:textId="2A16DCBA" w:rsidR="003573C4" w:rsidRPr="00A6067F" w:rsidRDefault="003573C4" w:rsidP="003573C4">
      <w:r w:rsidRPr="00655B0F">
        <w:rPr>
          <w:rStyle w:val="Strong"/>
        </w:rPr>
        <w:t>Between</w:t>
      </w:r>
      <w:r w:rsidRPr="00A6067F">
        <w:t xml:space="preserve"> – When used to describe business logic, </w:t>
      </w:r>
      <w:r w:rsidRPr="00655B0F">
        <w:rPr>
          <w:i/>
        </w:rPr>
        <w:t>between</w:t>
      </w:r>
      <w:r w:rsidRPr="00A6067F">
        <w:t xml:space="preserve"> includes the values used in the description</w:t>
      </w:r>
      <w:r w:rsidR="004873DC">
        <w:t xml:space="preserve">. </w:t>
      </w:r>
      <w:r w:rsidRPr="00A6067F">
        <w:t xml:space="preserve">For example, the report start date and the report end date are both “between </w:t>
      </w:r>
      <w:r w:rsidRPr="00A6067F">
        <w:rPr>
          <w:u w:val="single"/>
        </w:rPr>
        <w:t xml:space="preserve">ReportStart </w:t>
      </w:r>
      <w:r w:rsidRPr="00A6067F">
        <w:t xml:space="preserve">and </w:t>
      </w:r>
      <w:r w:rsidRPr="00A6067F">
        <w:rPr>
          <w:u w:val="single"/>
        </w:rPr>
        <w:t>ReportEnd</w:t>
      </w:r>
      <w:r w:rsidRPr="00A6067F">
        <w:t>.”</w:t>
      </w:r>
    </w:p>
    <w:p w14:paraId="695531AA" w14:textId="77777777" w:rsidR="003573C4" w:rsidRPr="00A6067F" w:rsidRDefault="003573C4" w:rsidP="003573C4">
      <w:r w:rsidRPr="00655B0F">
        <w:rPr>
          <w:rStyle w:val="Strong"/>
        </w:rPr>
        <w:t>CO</w:t>
      </w:r>
      <w:r w:rsidRPr="00655B0F">
        <w:rPr>
          <w:b/>
        </w:rPr>
        <w:t xml:space="preserve"> </w:t>
      </w:r>
      <w:r w:rsidRPr="00A6067F">
        <w:t>– Child-only household; a household in which all household members have valid dates of birth and are age 17 or younger.</w:t>
      </w:r>
    </w:p>
    <w:p w14:paraId="045F44B7" w14:textId="0FB4B8C2" w:rsidR="003573C4" w:rsidRPr="00A6067F" w:rsidRDefault="003573C4" w:rsidP="003573C4">
      <w:r w:rsidRPr="00655B0F">
        <w:rPr>
          <w:rStyle w:val="Strong"/>
        </w:rPr>
        <w:t>Cohort</w:t>
      </w:r>
      <w:r w:rsidRPr="00A6067F">
        <w:t xml:space="preserve"> – A group of clients who meet the criteria for inclusion in reporting in a specific timeframe</w:t>
      </w:r>
      <w:r w:rsidR="004873DC">
        <w:t xml:space="preserve">. </w:t>
      </w:r>
      <w:r w:rsidRPr="00A6067F">
        <w:t>See also “Exit Cohorts."</w:t>
      </w:r>
    </w:p>
    <w:p w14:paraId="55DBE0EB" w14:textId="35FF23D0" w:rsidR="003573C4" w:rsidRPr="00A6067F" w:rsidRDefault="003573C4" w:rsidP="003573C4">
      <w:r w:rsidRPr="00655B0F">
        <w:rPr>
          <w:rStyle w:val="Strong"/>
        </w:rPr>
        <w:t>Cohort period</w:t>
      </w:r>
      <w:r w:rsidRPr="00A6067F">
        <w:t xml:space="preserve"> – The period of time that defines a cohort (e.g</w:t>
      </w:r>
      <w:r w:rsidR="004873DC">
        <w:t xml:space="preserve">. </w:t>
      </w:r>
      <w:r w:rsidRPr="00A6067F">
        <w:t xml:space="preserve">“the first six months of the report period.”) </w:t>
      </w:r>
    </w:p>
    <w:p w14:paraId="6F50794D" w14:textId="609D1D20" w:rsidR="003573C4" w:rsidRPr="00655B0F" w:rsidRDefault="003573C4" w:rsidP="003573C4">
      <w:r w:rsidRPr="00655B0F">
        <w:rPr>
          <w:rStyle w:val="Strong"/>
        </w:rPr>
        <w:t xml:space="preserve">Continuous </w:t>
      </w:r>
      <w:r w:rsidRPr="00655B0F">
        <w:t>(in reference to a period of homelessness or enrollment) – A period in which relevant system use for a given client is documented in HMIS and is uninterrupted by any period of</w:t>
      </w:r>
      <w:r w:rsidRPr="00A6067F">
        <w:rPr>
          <w:rFonts w:eastAsia="Times New Roman" w:cstheme="minorHAnsi"/>
        </w:rPr>
        <w:t xml:space="preserve"> seven or more </w:t>
      </w:r>
      <w:r w:rsidRPr="00655B0F">
        <w:t xml:space="preserve">contiguous </w:t>
      </w:r>
      <w:r w:rsidRPr="00A6067F">
        <w:rPr>
          <w:rFonts w:eastAsia="Times New Roman" w:cstheme="minorHAnsi"/>
        </w:rPr>
        <w:t>days of a permanently housed situation, no documented system use, or a combination of those</w:t>
      </w:r>
      <w:r w:rsidR="004873DC">
        <w:rPr>
          <w:rFonts w:eastAsia="Times New Roman" w:cstheme="minorHAnsi"/>
        </w:rPr>
        <w:t xml:space="preserve">. </w:t>
      </w:r>
    </w:p>
    <w:p w14:paraId="7D4A6852" w14:textId="0D908879" w:rsidR="003573C4" w:rsidRPr="00A6067F" w:rsidRDefault="003573C4" w:rsidP="003573C4">
      <w:r w:rsidRPr="00655B0F">
        <w:rPr>
          <w:rStyle w:val="Strong"/>
        </w:rPr>
        <w:t>Enrollment</w:t>
      </w:r>
      <w:r w:rsidRPr="00A6067F">
        <w:t xml:space="preserve"> – A period of time in which a client receives services from a given project, beginning with the </w:t>
      </w:r>
      <w:r w:rsidRPr="00655B0F">
        <w:rPr>
          <w:i/>
        </w:rPr>
        <w:t>Project Start Date</w:t>
      </w:r>
      <w:r w:rsidRPr="00A6067F">
        <w:t xml:space="preserve"> recorded in HMIS and ending on the </w:t>
      </w:r>
      <w:r w:rsidRPr="00655B0F">
        <w:rPr>
          <w:i/>
        </w:rPr>
        <w:t>Project Exit Date</w:t>
      </w:r>
      <w:r w:rsidR="004873DC">
        <w:t xml:space="preserve">. </w:t>
      </w:r>
    </w:p>
    <w:p w14:paraId="2A90FA9E" w14:textId="15A9DF77" w:rsidR="003573C4" w:rsidRPr="00A6067F" w:rsidRDefault="003573C4" w:rsidP="003573C4">
      <w:r w:rsidRPr="00655B0F">
        <w:rPr>
          <w:rStyle w:val="Strong"/>
        </w:rPr>
        <w:t>ES</w:t>
      </w:r>
      <w:r w:rsidRPr="00655B0F">
        <w:rPr>
          <w:b/>
        </w:rPr>
        <w:t xml:space="preserve"> </w:t>
      </w:r>
      <w:r w:rsidRPr="00A6067F">
        <w:t>– Emergency shelter projects</w:t>
      </w:r>
      <w:r w:rsidR="004873DC">
        <w:t xml:space="preserve">. </w:t>
      </w:r>
      <w:r w:rsidRPr="00A6067F">
        <w:t xml:space="preserve">ES clients are considered to be experiencing homelessness while enrolled; any date between ES project entry and the day prior to exit is included in counts of days in ES/SH or on the street for purposes of determining chronic homelessness </w:t>
      </w:r>
      <w:r w:rsidRPr="00655B0F">
        <w:rPr>
          <w:i/>
        </w:rPr>
        <w:t>as long as there is no conflicting data that identifies the client as enrolled in TH or housed in RRH/PSH</w:t>
      </w:r>
      <w:r w:rsidRPr="00A6067F">
        <w:t>.</w:t>
      </w:r>
    </w:p>
    <w:p w14:paraId="16EB375F" w14:textId="41C465B6" w:rsidR="003573C4" w:rsidRPr="00A6067F" w:rsidRDefault="003573C4" w:rsidP="003573C4">
      <w:r w:rsidRPr="00655B0F">
        <w:rPr>
          <w:rStyle w:val="Strong"/>
        </w:rPr>
        <w:t>EST</w:t>
      </w:r>
      <w:r w:rsidRPr="00577A54">
        <w:rPr>
          <w:b/>
        </w:rPr>
        <w:t xml:space="preserve"> </w:t>
      </w:r>
      <w:r w:rsidRPr="00A6067F">
        <w:t>or</w:t>
      </w:r>
      <w:r w:rsidRPr="00577A54">
        <w:rPr>
          <w:b/>
        </w:rPr>
        <w:t xml:space="preserve"> </w:t>
      </w:r>
      <w:r w:rsidRPr="00655B0F">
        <w:rPr>
          <w:rStyle w:val="Strong"/>
        </w:rPr>
        <w:t>ES/SH/TH</w:t>
      </w:r>
      <w:r w:rsidRPr="00A6067F">
        <w:t xml:space="preserve"> – Emergency shelter, safe haven, and/or transitional housing projects; i.e., residential project types in which all clients are homeless while enrolled</w:t>
      </w:r>
      <w:r w:rsidR="004873DC">
        <w:t xml:space="preserve">. </w:t>
      </w:r>
      <w:r w:rsidRPr="00A6067F">
        <w:t>Demographics for clients served in these three project types are reported in the combined ES/SH/TH project group</w:t>
      </w:r>
      <w:r w:rsidR="004873DC">
        <w:t xml:space="preserve">. </w:t>
      </w:r>
    </w:p>
    <w:p w14:paraId="58B80549" w14:textId="6748F986" w:rsidR="003573C4" w:rsidRPr="00A6067F" w:rsidRDefault="003573C4" w:rsidP="003573C4">
      <w:r w:rsidRPr="00655B0F">
        <w:rPr>
          <w:rStyle w:val="Strong"/>
        </w:rPr>
        <w:t>Exit Cohorts</w:t>
      </w:r>
      <w:r w:rsidRPr="00A6067F">
        <w:t xml:space="preserve"> – Groups of households who exited from continuum projects and have no record of relevant system use in HMIS during the following 14 days</w:t>
      </w:r>
      <w:r w:rsidR="004873DC">
        <w:t xml:space="preserve">. </w:t>
      </w:r>
      <w:r w:rsidRPr="00A6067F">
        <w:t>There are three exit cohort periods – and thus three exit cohorts – included in the LSA.</w:t>
      </w:r>
    </w:p>
    <w:p w14:paraId="26AFB031" w14:textId="77777777" w:rsidR="003573C4" w:rsidRPr="00A6067F" w:rsidRDefault="003573C4" w:rsidP="003573C4">
      <w:r w:rsidRPr="00655B0F">
        <w:rPr>
          <w:rStyle w:val="Strong"/>
        </w:rPr>
        <w:t>HIC</w:t>
      </w:r>
      <w:r w:rsidRPr="00A6067F">
        <w:t xml:space="preserve"> – Housing Inventory Count; an annual continuum-level report to HUD listing continuum ES, SH, TH, RRH, PSH, and OPH projects and associated bed and unit inventory dedicated to serving people experiencing homelessness.</w:t>
      </w:r>
    </w:p>
    <w:p w14:paraId="3D070624" w14:textId="1A1E24E3" w:rsidR="003573C4" w:rsidRPr="00A6067F" w:rsidRDefault="003573C4" w:rsidP="003573C4">
      <w:r w:rsidRPr="00655B0F">
        <w:rPr>
          <w:rStyle w:val="Strong"/>
        </w:rPr>
        <w:t>HDX</w:t>
      </w:r>
      <w:r w:rsidRPr="00577A54">
        <w:rPr>
          <w:b/>
        </w:rPr>
        <w:t xml:space="preserve"> </w:t>
      </w:r>
      <w:r w:rsidRPr="00A6067F">
        <w:t>– Homelessness Data Exchange; a HUD website that accepts and stores CoC-level reports, including the HIC, the PIT, the SPM report, and the LSA upload</w:t>
      </w:r>
      <w:r w:rsidR="004873DC">
        <w:t xml:space="preserve">. </w:t>
      </w:r>
      <w:r>
        <w:t>HIC, PIT, and SPM reports are collected and stored in the HDX 1.0 and the LSA is collected and stored in the HDX 2.0.</w:t>
      </w:r>
    </w:p>
    <w:p w14:paraId="518371B6" w14:textId="4EFA5A4B" w:rsidR="003573C4" w:rsidRPr="00A6067F" w:rsidRDefault="003573C4" w:rsidP="003573C4">
      <w:r w:rsidRPr="00655B0F">
        <w:rPr>
          <w:b/>
        </w:rPr>
        <w:t xml:space="preserve">Informational value </w:t>
      </w:r>
      <w:r w:rsidRPr="00A6067F">
        <w:t>– For HMIS data elements, a response category defined b</w:t>
      </w:r>
      <w:r>
        <w:t>y</w:t>
      </w:r>
      <w:r w:rsidRPr="00A6067F">
        <w:t xml:space="preserve"> the HMIS Data Standards that provides the information collected in a given field, e.g</w:t>
      </w:r>
      <w:r w:rsidR="004873DC">
        <w:t xml:space="preserve">. </w:t>
      </w:r>
      <w:r w:rsidRPr="00A6067F">
        <w:t xml:space="preserve">‘Yes’ </w:t>
      </w:r>
      <w:r>
        <w:t>and</w:t>
      </w:r>
      <w:r w:rsidRPr="00A6067F">
        <w:t xml:space="preserve"> ‘No’ </w:t>
      </w:r>
      <w:r>
        <w:t xml:space="preserve">are both informational values </w:t>
      </w:r>
      <w:r w:rsidRPr="00A6067F">
        <w:t xml:space="preserve">for </w:t>
      </w:r>
      <w:r w:rsidRPr="00312D88">
        <w:rPr>
          <w:i/>
          <w:iCs/>
        </w:rPr>
        <w:t>3.07 Veteran Status</w:t>
      </w:r>
      <w:r w:rsidR="004873DC">
        <w:t xml:space="preserve">. </w:t>
      </w:r>
      <w:r w:rsidRPr="00A6067F">
        <w:t>‘Client doesn’t know (8), ‘Client refused’ (9), and ‘Data not collected (99) are not informational; they are explanations for missing data</w:t>
      </w:r>
      <w:r w:rsidR="004873DC">
        <w:t xml:space="preserve">. </w:t>
      </w:r>
      <w:r>
        <w:t>R</w:t>
      </w:r>
      <w:r w:rsidRPr="00A6067F">
        <w:t xml:space="preserve">esponse categories ‘Other’ (17) and ‘No exit interview completed’ (30) </w:t>
      </w:r>
      <w:r>
        <w:t xml:space="preserve">for </w:t>
      </w:r>
      <w:r w:rsidRPr="00312D88">
        <w:rPr>
          <w:i/>
          <w:iCs/>
        </w:rPr>
        <w:t>3.12 Destination</w:t>
      </w:r>
      <w:r>
        <w:t xml:space="preserve"> </w:t>
      </w:r>
      <w:r w:rsidRPr="00A6067F">
        <w:t>are also not informational</w:t>
      </w:r>
      <w:r w:rsidR="004873DC">
        <w:t xml:space="preserve">. </w:t>
      </w:r>
    </w:p>
    <w:p w14:paraId="3AAE3CC4" w14:textId="16364632" w:rsidR="003573C4" w:rsidRPr="00A6067F" w:rsidRDefault="003573C4" w:rsidP="003573C4">
      <w:r w:rsidRPr="00655B0F">
        <w:rPr>
          <w:rStyle w:val="Strong"/>
        </w:rPr>
        <w:t>LOTH</w:t>
      </w:r>
      <w:r w:rsidRPr="00A6067F">
        <w:t xml:space="preserve"> – Length of time homeless</w:t>
      </w:r>
      <w:r w:rsidR="004873DC">
        <w:t xml:space="preserve">. </w:t>
      </w:r>
      <w:r w:rsidRPr="00A6067F">
        <w:t xml:space="preserve">LOTH reporting includes counts of households grouped by total number of days in ES, SH, and TH projects, in RRH and PSH projects prior to moving into housing, and in ES/SH or on the street prior to project entry as identified in </w:t>
      </w:r>
      <w:r w:rsidRPr="00655B0F">
        <w:rPr>
          <w:i/>
        </w:rPr>
        <w:t>3.917 Living Situation</w:t>
      </w:r>
      <w:r w:rsidR="004873DC">
        <w:t xml:space="preserve">. </w:t>
      </w:r>
      <w:r w:rsidRPr="00A6067F">
        <w:t>Although it is not, by definition, ‘homeless,’ time housed in RRH is also included in LOTH output.</w:t>
      </w:r>
    </w:p>
    <w:p w14:paraId="495E0963" w14:textId="2C3771D2" w:rsidR="003573C4" w:rsidRPr="00A6067F" w:rsidRDefault="003573C4" w:rsidP="003573C4">
      <w:r w:rsidRPr="00655B0F">
        <w:rPr>
          <w:rStyle w:val="Strong"/>
        </w:rPr>
        <w:t>OPH</w:t>
      </w:r>
      <w:r w:rsidRPr="00A6067F">
        <w:t xml:space="preserve"> – Permanent housing project types other than PSH or RRH; specifically, projects typed in HMIS as </w:t>
      </w:r>
      <w:r w:rsidRPr="00655B0F">
        <w:rPr>
          <w:i/>
        </w:rPr>
        <w:t>PH – Housing Only</w:t>
      </w:r>
      <w:r w:rsidRPr="00A6067F">
        <w:t xml:space="preserve"> (9) or</w:t>
      </w:r>
      <w:r w:rsidRPr="00655B0F">
        <w:rPr>
          <w:i/>
        </w:rPr>
        <w:t xml:space="preserve"> PH – Housing with Services (no disability required for entry)</w:t>
      </w:r>
      <w:r w:rsidRPr="00A6067F">
        <w:t xml:space="preserve"> (10)</w:t>
      </w:r>
      <w:r w:rsidR="004873DC">
        <w:t xml:space="preserve">. </w:t>
      </w:r>
      <w:r w:rsidRPr="00A6067F">
        <w:t>With the exception of project descriptor data, data associated with OPH projects is specifically excluded from the LSA.</w:t>
      </w:r>
    </w:p>
    <w:p w14:paraId="379B012B" w14:textId="77777777" w:rsidR="003573C4" w:rsidRPr="00A6067F" w:rsidRDefault="003573C4" w:rsidP="003573C4">
      <w:r w:rsidRPr="00655B0F">
        <w:rPr>
          <w:rStyle w:val="Strong"/>
        </w:rPr>
        <w:t>PIT Count</w:t>
      </w:r>
      <w:r w:rsidRPr="00655B0F">
        <w:rPr>
          <w:b/>
        </w:rPr>
        <w:t xml:space="preserve"> </w:t>
      </w:r>
      <w:r w:rsidRPr="00A6067F">
        <w:t xml:space="preserve">– Point in Time Count; a continuum-level report to HUD, required at least every two years, that reports on the total number of people experiencing sheltered and unsheltered homelessness in the geographic area of the continuum on a single night, usually </w:t>
      </w:r>
      <w:r>
        <w:t xml:space="preserve">on a night </w:t>
      </w:r>
      <w:r w:rsidRPr="00A6067F">
        <w:t>in the last 10 calendar days of January.</w:t>
      </w:r>
    </w:p>
    <w:p w14:paraId="50889F2B" w14:textId="5997D8C2" w:rsidR="003573C4" w:rsidRPr="00A6067F" w:rsidRDefault="003573C4" w:rsidP="003573C4">
      <w:r w:rsidRPr="00655B0F">
        <w:rPr>
          <w:rStyle w:val="Strong"/>
        </w:rPr>
        <w:t>Population</w:t>
      </w:r>
      <w:r w:rsidRPr="00577A54">
        <w:rPr>
          <w:b/>
        </w:rPr>
        <w:t xml:space="preserve"> </w:t>
      </w:r>
      <w:r w:rsidRPr="00A6067F">
        <w:t xml:space="preserve">– </w:t>
      </w:r>
      <w:r w:rsidRPr="00172989">
        <w:t>As used in this document, a group of people in households with one or more members who have specific characteristics that may indicate that the households have needs and/or eligibility for services that differ from the broader homeless population; for example, households fleeing domestic violence or unaccompanied children</w:t>
      </w:r>
      <w:r w:rsidR="004873DC">
        <w:t xml:space="preserve">. </w:t>
      </w:r>
      <w:r w:rsidRPr="00172989">
        <w:t>The LSA upload includes population-specific output</w:t>
      </w:r>
      <w:r w:rsidR="004873DC">
        <w:t xml:space="preserve">. </w:t>
      </w:r>
    </w:p>
    <w:p w14:paraId="244F1894" w14:textId="0D2FBAD4" w:rsidR="003573C4" w:rsidRPr="00655B0F" w:rsidRDefault="003573C4" w:rsidP="003573C4">
      <w:r w:rsidRPr="00655B0F">
        <w:rPr>
          <w:rStyle w:val="Strong"/>
        </w:rPr>
        <w:t xml:space="preserve">Project group </w:t>
      </w:r>
      <w:r w:rsidRPr="00655B0F">
        <w:t>– ES, SH, and TH (combined), RRH (only), and PSH (only)</w:t>
      </w:r>
      <w:r w:rsidR="004873DC">
        <w:t xml:space="preserve">. </w:t>
      </w:r>
      <w:r w:rsidRPr="00655B0F">
        <w:t>Demographics reporting for the active cohort is produced separately for each of these three project groups</w:t>
      </w:r>
      <w:r w:rsidR="004873DC">
        <w:t xml:space="preserve">. </w:t>
      </w:r>
    </w:p>
    <w:p w14:paraId="096EA515" w14:textId="6EDA0CDA" w:rsidR="003573C4" w:rsidRPr="00A6067F" w:rsidRDefault="003573C4" w:rsidP="003573C4">
      <w:r w:rsidRPr="00655B0F">
        <w:rPr>
          <w:rStyle w:val="Strong"/>
        </w:rPr>
        <w:t>PSH</w:t>
      </w:r>
      <w:r w:rsidRPr="00655B0F">
        <w:rPr>
          <w:b/>
        </w:rPr>
        <w:t xml:space="preserve"> </w:t>
      </w:r>
      <w:r w:rsidRPr="00A6067F">
        <w:t>– Permanent supportive housing for formerly homeless people</w:t>
      </w:r>
      <w:r w:rsidR="004873DC">
        <w:t xml:space="preserve">. </w:t>
      </w:r>
    </w:p>
    <w:p w14:paraId="74BFDCC2" w14:textId="36E30B4F" w:rsidR="003573C4" w:rsidRPr="00092355" w:rsidRDefault="003573C4" w:rsidP="003573C4">
      <w:pPr>
        <w:pStyle w:val="ListParagraph"/>
      </w:pPr>
      <w:r>
        <w:t>PSH</w:t>
      </w:r>
      <w:r w:rsidRPr="00092355">
        <w:t xml:space="preserve"> clients who </w:t>
      </w:r>
      <w:r>
        <w:t>are</w:t>
      </w:r>
      <w:r w:rsidRPr="00092355">
        <w:t xml:space="preserve"> homeless at project entry based on </w:t>
      </w:r>
      <w:r w:rsidRPr="00092355">
        <w:rPr>
          <w:i/>
        </w:rPr>
        <w:t>3.917 Living Situation</w:t>
      </w:r>
      <w:r w:rsidRPr="00A6067F">
        <w:t xml:space="preserve"> are considered to be experiencing homelessness until a documented </w:t>
      </w:r>
      <w:r w:rsidRPr="00092355">
        <w:rPr>
          <w:i/>
        </w:rPr>
        <w:t>3.20 Housing Move-In Date</w:t>
      </w:r>
      <w:r w:rsidRPr="00092355">
        <w:t xml:space="preserve"> or exit, whichever comes first</w:t>
      </w:r>
      <w:r w:rsidR="004873DC">
        <w:t xml:space="preserve">. </w:t>
      </w:r>
    </w:p>
    <w:p w14:paraId="7F84FF46" w14:textId="77777777" w:rsidR="003573C4" w:rsidRPr="00A6067F" w:rsidRDefault="003573C4" w:rsidP="003573C4">
      <w:pPr>
        <w:pStyle w:val="ListParagraph"/>
      </w:pPr>
      <w:r>
        <w:t>For clients who were</w:t>
      </w:r>
      <w:r w:rsidRPr="00092355" w:rsidDel="00B65675">
        <w:t xml:space="preserve"> </w:t>
      </w:r>
      <w:r w:rsidRPr="00092355">
        <w:t xml:space="preserve">in ES/SH or on the street </w:t>
      </w:r>
      <w:r>
        <w:t>at</w:t>
      </w:r>
      <w:r w:rsidRPr="00092355">
        <w:t xml:space="preserve"> project entry, all time between </w:t>
      </w:r>
      <w:r w:rsidRPr="00092355">
        <w:rPr>
          <w:i/>
        </w:rPr>
        <w:t>Approximate Date Started</w:t>
      </w:r>
      <w:r w:rsidRPr="00A6067F">
        <w:t xml:space="preserve"> and move-in is counted in determining chronic homelessness.</w:t>
      </w:r>
    </w:p>
    <w:p w14:paraId="2C4229ED" w14:textId="1661BB33" w:rsidR="003573C4" w:rsidRPr="008743AE" w:rsidRDefault="003573C4" w:rsidP="003573C4">
      <w:pPr>
        <w:pStyle w:val="ListParagraph"/>
      </w:pPr>
      <w:r>
        <w:t>In general, a</w:t>
      </w:r>
      <w:r w:rsidRPr="008743AE">
        <w:t xml:space="preserve"> client may not be counted as experiencing homeless on any date between PSH move-in and the day prior to exit, regardless of other </w:t>
      </w:r>
      <w:r>
        <w:t xml:space="preserve">conflicting enrollment </w:t>
      </w:r>
      <w:r w:rsidRPr="008743AE">
        <w:t>data</w:t>
      </w:r>
      <w:r w:rsidR="004873DC">
        <w:t xml:space="preserve">. </w:t>
      </w:r>
      <w:r>
        <w:t>The only exception to this is for stays of less than seven days, and only if the dates fall between two dates less than seven days apart on which the client is otherwise documented as being on the street or in ES/SH.</w:t>
      </w:r>
    </w:p>
    <w:p w14:paraId="014F2891" w14:textId="31AAC2F0" w:rsidR="003573C4" w:rsidRPr="00A6067F" w:rsidRDefault="003573C4" w:rsidP="003573C4">
      <w:r w:rsidRPr="00655B0F">
        <w:rPr>
          <w:rStyle w:val="Strong"/>
        </w:rPr>
        <w:t>Report period</w:t>
      </w:r>
      <w:r w:rsidRPr="00655B0F">
        <w:rPr>
          <w:b/>
        </w:rPr>
        <w:t xml:space="preserve"> </w:t>
      </w:r>
      <w:r w:rsidRPr="00A6067F">
        <w:t>– The period of time between the report start date and report end date report parameters</w:t>
      </w:r>
      <w:r w:rsidR="004873DC">
        <w:t xml:space="preserve">. </w:t>
      </w:r>
    </w:p>
    <w:p w14:paraId="54D3F062" w14:textId="06281F3B" w:rsidR="003573C4" w:rsidRPr="00A6067F" w:rsidRDefault="003573C4" w:rsidP="003573C4">
      <w:r w:rsidRPr="00655B0F">
        <w:rPr>
          <w:rStyle w:val="Strong"/>
        </w:rPr>
        <w:t>RRH</w:t>
      </w:r>
      <w:r w:rsidRPr="00655B0F">
        <w:rPr>
          <w:b/>
        </w:rPr>
        <w:t xml:space="preserve"> </w:t>
      </w:r>
      <w:r w:rsidRPr="00A6067F">
        <w:t>– Rapid Re-Housing projects</w:t>
      </w:r>
      <w:r w:rsidR="004873DC">
        <w:t xml:space="preserve">. </w:t>
      </w:r>
    </w:p>
    <w:p w14:paraId="61B9B1CC" w14:textId="3B46A548" w:rsidR="003573C4" w:rsidRPr="00092355" w:rsidRDefault="003573C4" w:rsidP="003573C4">
      <w:pPr>
        <w:pStyle w:val="ListParagraph"/>
      </w:pPr>
      <w:r>
        <w:t>RRH</w:t>
      </w:r>
      <w:r w:rsidRPr="00092355">
        <w:t xml:space="preserve"> clients who are homeless at project entry based on </w:t>
      </w:r>
      <w:r w:rsidRPr="00092355">
        <w:rPr>
          <w:i/>
        </w:rPr>
        <w:t>3.917 Living Situation</w:t>
      </w:r>
      <w:r w:rsidRPr="00A6067F">
        <w:t xml:space="preserve"> are considered to be experiencing homelessness until a documented </w:t>
      </w:r>
      <w:r w:rsidRPr="00092355">
        <w:rPr>
          <w:i/>
        </w:rPr>
        <w:t>3.20 Housing Move-In Date</w:t>
      </w:r>
      <w:r w:rsidRPr="00092355">
        <w:t xml:space="preserve"> or exit, whichever comes first</w:t>
      </w:r>
      <w:r w:rsidR="004873DC">
        <w:t xml:space="preserve">. </w:t>
      </w:r>
    </w:p>
    <w:p w14:paraId="2BE6CE61" w14:textId="77777777" w:rsidR="003573C4" w:rsidRPr="00A6067F" w:rsidRDefault="003573C4" w:rsidP="003573C4">
      <w:pPr>
        <w:pStyle w:val="ListParagraph"/>
      </w:pPr>
      <w:r>
        <w:t>For clients who were</w:t>
      </w:r>
      <w:r w:rsidRPr="00092355">
        <w:t xml:space="preserve"> in ES/SH or on the street </w:t>
      </w:r>
      <w:r>
        <w:t>at</w:t>
      </w:r>
      <w:r w:rsidRPr="00092355">
        <w:t xml:space="preserve"> project entry, all time between </w:t>
      </w:r>
      <w:r w:rsidRPr="00092355">
        <w:rPr>
          <w:i/>
        </w:rPr>
        <w:t>Approximate Date Started</w:t>
      </w:r>
      <w:r w:rsidRPr="00A6067F">
        <w:t xml:space="preserve"> and move-in is counted in determining chronic homelessness.</w:t>
      </w:r>
    </w:p>
    <w:p w14:paraId="50882EF6" w14:textId="3828C20F" w:rsidR="003573C4" w:rsidRPr="008743AE" w:rsidRDefault="003573C4" w:rsidP="003573C4">
      <w:pPr>
        <w:pStyle w:val="ListParagraph"/>
      </w:pPr>
      <w:r w:rsidRPr="008743AE">
        <w:t xml:space="preserve">A client may not be counted as experiencing homeless on any date between RRH move-in and the day prior to exit, regardless of other </w:t>
      </w:r>
      <w:r>
        <w:t xml:space="preserve">conflicting enrollment </w:t>
      </w:r>
      <w:r w:rsidRPr="008743AE">
        <w:t>data</w:t>
      </w:r>
      <w:r w:rsidR="004873DC">
        <w:t xml:space="preserve">. </w:t>
      </w:r>
      <w:r>
        <w:t>The only exception to this is for stays of less than seven days, and only if the dates fall between two dates less than seven days apart on which the client is otherwise documented as being on the street or in ES/SH.</w:t>
      </w:r>
    </w:p>
    <w:p w14:paraId="137E7766" w14:textId="073A08D0" w:rsidR="003573C4" w:rsidRPr="00A6067F" w:rsidRDefault="003573C4" w:rsidP="003573C4">
      <w:r w:rsidRPr="00655B0F">
        <w:rPr>
          <w:rStyle w:val="Strong"/>
        </w:rPr>
        <w:t>SH</w:t>
      </w:r>
      <w:r w:rsidRPr="00655B0F">
        <w:rPr>
          <w:b/>
        </w:rPr>
        <w:t xml:space="preserve"> </w:t>
      </w:r>
      <w:r w:rsidRPr="00A6067F">
        <w:t>– Safe Haven projects</w:t>
      </w:r>
      <w:r w:rsidR="004873DC">
        <w:t xml:space="preserve">. </w:t>
      </w:r>
      <w:r w:rsidRPr="00A6067F">
        <w:t xml:space="preserve">All SH clients are considered to be experiencing homelessness while enrolled; any date between SH project entry and the day prior to exit is included in counts of days in ES/SH or on the street for purposes of determining chronic homelessness </w:t>
      </w:r>
      <w:r w:rsidRPr="00655B0F">
        <w:rPr>
          <w:i/>
        </w:rPr>
        <w:t>as long as there is no conflicting enrollment data that identifies the client as enrolled in TH or housed in RRH/PSH</w:t>
      </w:r>
      <w:r w:rsidR="004873DC">
        <w:t xml:space="preserve">. </w:t>
      </w:r>
    </w:p>
    <w:p w14:paraId="75B74A56" w14:textId="77777777" w:rsidR="003573C4" w:rsidRPr="00A6067F" w:rsidRDefault="003573C4" w:rsidP="003573C4">
      <w:r w:rsidRPr="00655B0F">
        <w:rPr>
          <w:rStyle w:val="Strong"/>
        </w:rPr>
        <w:t>SPM</w:t>
      </w:r>
      <w:r w:rsidRPr="00A6067F">
        <w:t xml:space="preserve"> – HUD’s System Performance Measures report, a CoC-level report uploaded to or manually entered into the HDX.</w:t>
      </w:r>
    </w:p>
    <w:p w14:paraId="13ABAD9F" w14:textId="18314A54" w:rsidR="003573C4" w:rsidRDefault="003573C4" w:rsidP="003573C4">
      <w:r w:rsidRPr="00655B0F">
        <w:rPr>
          <w:rStyle w:val="Strong"/>
        </w:rPr>
        <w:t xml:space="preserve">System </w:t>
      </w:r>
      <w:r>
        <w:rPr>
          <w:rStyle w:val="Strong"/>
        </w:rPr>
        <w:t>exit</w:t>
      </w:r>
      <w:r w:rsidRPr="00655B0F">
        <w:rPr>
          <w:b/>
        </w:rPr>
        <w:t xml:space="preserve"> </w:t>
      </w:r>
      <w:r w:rsidRPr="00A6067F">
        <w:t xml:space="preserve">– </w:t>
      </w:r>
      <w:r>
        <w:t>An exit from a continuum ES, SH, TH, RRH, or PSH project followed by a period of at least 14 days in which the household is not active in any other continuum ES, SH, TH, RRH, or PSH projects</w:t>
      </w:r>
      <w:r w:rsidR="004873DC">
        <w:t xml:space="preserve">. </w:t>
      </w:r>
    </w:p>
    <w:p w14:paraId="3C306149" w14:textId="3F9DC082" w:rsidR="003573C4" w:rsidRPr="00A6067F" w:rsidRDefault="003573C4" w:rsidP="003573C4">
      <w:r w:rsidRPr="00655B0F">
        <w:rPr>
          <w:rStyle w:val="Strong"/>
        </w:rPr>
        <w:t>System path</w:t>
      </w:r>
      <w:r w:rsidRPr="00655B0F">
        <w:rPr>
          <w:b/>
        </w:rPr>
        <w:t xml:space="preserve"> </w:t>
      </w:r>
      <w:r w:rsidRPr="00A6067F">
        <w:t xml:space="preserve">– The distinct combination of project types in which a household </w:t>
      </w:r>
      <w:r w:rsidR="00323DA4">
        <w:t>was</w:t>
      </w:r>
      <w:r w:rsidRPr="00A6067F">
        <w:t xml:space="preserve"> enrolled during </w:t>
      </w:r>
      <w:r w:rsidR="00323DA4">
        <w:t>a</w:t>
      </w:r>
      <w:r w:rsidRPr="00A6067F">
        <w:t xml:space="preserve"> continuous period of system use</w:t>
      </w:r>
      <w:r w:rsidR="00323DA4">
        <w:t xml:space="preserve"> </w:t>
      </w:r>
      <w:r w:rsidRPr="00A6067F">
        <w:t>that overlaps with the report</w:t>
      </w:r>
      <w:r w:rsidR="00323DA4">
        <w:t>/cohort</w:t>
      </w:r>
      <w:r w:rsidRPr="00A6067F">
        <w:t xml:space="preserve"> period, including enrollments prior to the start of the report</w:t>
      </w:r>
      <w:r w:rsidR="00323DA4">
        <w:t>/cohort</w:t>
      </w:r>
      <w:r w:rsidRPr="00A6067F">
        <w:t xml:space="preserve"> period.</w:t>
      </w:r>
    </w:p>
    <w:p w14:paraId="27111406" w14:textId="511259BF" w:rsidR="003573C4" w:rsidRPr="00A6067F" w:rsidRDefault="003573C4" w:rsidP="003573C4">
      <w:r w:rsidRPr="00655B0F">
        <w:rPr>
          <w:rStyle w:val="Strong"/>
        </w:rPr>
        <w:t>TH</w:t>
      </w:r>
      <w:r w:rsidRPr="00A6067F">
        <w:t xml:space="preserve"> – Transitional housing for homeless people</w:t>
      </w:r>
      <w:r w:rsidR="004873DC">
        <w:t xml:space="preserve">. </w:t>
      </w:r>
      <w:r w:rsidRPr="00A6067F">
        <w:t>All TH clients are considered to be experiencing homelessness while enrolled; however, no date between TH project entry and the day prior to exit may be included in counts of days in ES/SH or on the street for purposes of determining chronic homelessness, regardless of other</w:t>
      </w:r>
      <w:r w:rsidRPr="007B111B">
        <w:t xml:space="preserve"> </w:t>
      </w:r>
      <w:r>
        <w:t>conflicting enrollment</w:t>
      </w:r>
      <w:r w:rsidRPr="00A6067F">
        <w:t xml:space="preserve"> data</w:t>
      </w:r>
      <w:r w:rsidR="004873DC">
        <w:t xml:space="preserve">. </w:t>
      </w:r>
      <w:r>
        <w:t>The only exception to this is for stays of less than seven days, and only if the dates fall between two dates less than seven days apart on which the client is otherwise documented as being on the street or in ES/SH.</w:t>
      </w:r>
    </w:p>
    <w:p w14:paraId="5539F03D" w14:textId="01B62396" w:rsidR="003573C4" w:rsidRPr="00A6067F" w:rsidRDefault="003573C4" w:rsidP="003573C4">
      <w:r w:rsidRPr="00655B0F">
        <w:rPr>
          <w:rStyle w:val="Strong"/>
        </w:rPr>
        <w:t>UN</w:t>
      </w:r>
      <w:r w:rsidRPr="00A6067F">
        <w:t xml:space="preserve"> – Unknown household type; includes at least one member without a valid date of birth and does not include both an adult and a child</w:t>
      </w:r>
      <w:r w:rsidR="004873DC">
        <w:t xml:space="preserve">. </w:t>
      </w:r>
    </w:p>
    <w:p w14:paraId="2AC227A2" w14:textId="77777777" w:rsidR="003573C4" w:rsidRDefault="003573C4" w:rsidP="003573C4">
      <w:pPr>
        <w:spacing w:before="0" w:after="160" w:line="259" w:lineRule="auto"/>
      </w:pPr>
      <w:r>
        <w:rPr>
          <w:b/>
        </w:rPr>
        <w:br w:type="page"/>
      </w:r>
    </w:p>
    <w:p w14:paraId="47B616C4" w14:textId="58D859E5" w:rsidR="009F00E9" w:rsidRPr="00C52062" w:rsidRDefault="009F00E9" w:rsidP="009F00E9">
      <w:pPr>
        <w:pStyle w:val="Heading1"/>
      </w:pPr>
      <w:bookmarkStart w:id="35" w:name="_Toc37849734"/>
      <w:bookmarkStart w:id="36" w:name="_Toc79153919"/>
      <w:r w:rsidRPr="00C52062">
        <w:t xml:space="preserve">HDX </w:t>
      </w:r>
      <w:bookmarkEnd w:id="35"/>
      <w:r w:rsidR="00AD44E9" w:rsidRPr="00C52062">
        <w:t>2.0 Upload</w:t>
      </w:r>
      <w:bookmarkEnd w:id="36"/>
    </w:p>
    <w:p w14:paraId="2F942669" w14:textId="4DD81213" w:rsidR="009F00E9" w:rsidRDefault="009F00E9" w:rsidP="009F00E9">
      <w:r w:rsidRPr="00A6067F">
        <w:t xml:space="preserve">The Longitudinal Systems Analysis (LSA) upload </w:t>
      </w:r>
      <w:r>
        <w:t>is</w:t>
      </w:r>
      <w:r w:rsidRPr="00A6067F">
        <w:t xml:space="preserve"> a .zip file containing a total of 10 CSV files generated by the HMIS application</w:t>
      </w:r>
      <w:r w:rsidR="004873DC">
        <w:t xml:space="preserve">. </w:t>
      </w:r>
      <w:r>
        <w:t>Files are listed below with a brief description and links to the sections of this document that define the business logic for the file</w:t>
      </w:r>
      <w:r w:rsidR="004873DC">
        <w:t xml:space="preserve">. </w:t>
      </w:r>
    </w:p>
    <w:p w14:paraId="61924F60" w14:textId="3A6C82D6" w:rsidR="009F00E9" w:rsidRPr="00A6067F" w:rsidRDefault="009F00E9" w:rsidP="009F00E9">
      <w:r w:rsidRPr="00A6067F">
        <w:t>A separate data dictionary with a complete list of the columns and values associated with each of these files is available in the LSA tool kit as an Excel workbook</w:t>
      </w:r>
      <w:r w:rsidR="004873DC">
        <w:t xml:space="preserve">. </w:t>
      </w:r>
    </w:p>
    <w:p w14:paraId="44FC0FC9" w14:textId="77777777" w:rsidR="009F00E9" w:rsidRDefault="009F00E9" w:rsidP="009F00E9">
      <w:pPr>
        <w:pStyle w:val="Heading2"/>
      </w:pPr>
      <w:bookmarkStart w:id="37" w:name="_Toc37849735"/>
      <w:bookmarkStart w:id="38" w:name="_Toc79153920"/>
      <w:r>
        <w:t>Project.csv</w:t>
      </w:r>
      <w:bookmarkEnd w:id="37"/>
      <w:bookmarkEnd w:id="38"/>
    </w:p>
    <w:p w14:paraId="6E2A71ED" w14:textId="3732B779" w:rsidR="009F00E9" w:rsidRDefault="009F00E9" w:rsidP="009F00E9">
      <w:r>
        <w:t xml:space="preserve">The structure of Project is defined by the HMIS CSV; it contains HMIS Data Element </w:t>
      </w:r>
      <w:r w:rsidRPr="000705E1">
        <w:rPr>
          <w:i/>
          <w:iCs/>
        </w:rPr>
        <w:t>2.02 Project Information</w:t>
      </w:r>
      <w:r>
        <w:t xml:space="preserve"> for continuum ES, SH, TH, RRH, PSH, and/or OPH projects active </w:t>
      </w:r>
      <w:r w:rsidR="008A7F66">
        <w:t>since 10/1/2012</w:t>
      </w:r>
      <w:r w:rsidR="004873DC">
        <w:t xml:space="preserve">. </w:t>
      </w:r>
      <w:r>
        <w:t>It is referenced as lsa_Project in this document.</w:t>
      </w:r>
    </w:p>
    <w:p w14:paraId="49DFE7C3" w14:textId="2FA32544" w:rsidR="009F00E9" w:rsidRDefault="009F00E9" w:rsidP="009F00E9">
      <w:r>
        <w:t xml:space="preserve">See section </w:t>
      </w:r>
      <w:hyperlink w:anchor="_Get_Project.csv_Records" w:history="1">
        <w:r w:rsidRPr="000705E1">
          <w:rPr>
            <w:rStyle w:val="Hyperlink"/>
          </w:rPr>
          <w:t>4.</w:t>
        </w:r>
        <w:r w:rsidR="00D87EAD">
          <w:rPr>
            <w:rStyle w:val="Hyperlink"/>
          </w:rPr>
          <w:t>1</w:t>
        </w:r>
        <w:r w:rsidRPr="000705E1">
          <w:rPr>
            <w:rStyle w:val="Hyperlink"/>
          </w:rPr>
          <w:t>Get Project.csv Records / lsa_Project</w:t>
        </w:r>
      </w:hyperlink>
      <w:r w:rsidR="004873DC">
        <w:t xml:space="preserve">. </w:t>
      </w:r>
    </w:p>
    <w:p w14:paraId="2DCAF8F6" w14:textId="4E753EFD" w:rsidR="009F00E9" w:rsidRDefault="009F00E9" w:rsidP="009F00E9">
      <w:pPr>
        <w:pStyle w:val="Heading2"/>
      </w:pPr>
      <w:bookmarkStart w:id="39" w:name="_Toc37849736"/>
      <w:bookmarkStart w:id="40" w:name="_Toc79153921"/>
      <w:r>
        <w:t>Organization.csv</w:t>
      </w:r>
      <w:bookmarkEnd w:id="39"/>
      <w:bookmarkEnd w:id="40"/>
    </w:p>
    <w:p w14:paraId="5EBDB607" w14:textId="509F299A" w:rsidR="009F00E9" w:rsidRDefault="009F00E9" w:rsidP="009F00E9">
      <w:r>
        <w:t xml:space="preserve">The structure of Organization is defined by the HMIS CSV; it contains HMIS data element </w:t>
      </w:r>
      <w:r>
        <w:rPr>
          <w:i/>
          <w:iCs/>
        </w:rPr>
        <w:t>2.01 Organization Information</w:t>
      </w:r>
      <w:r>
        <w:t xml:space="preserve"> for each project included in Project.csv</w:t>
      </w:r>
      <w:r w:rsidR="004873DC">
        <w:t xml:space="preserve">. </w:t>
      </w:r>
      <w:r w:rsidR="000365D7">
        <w:t>It is referenced as lsa_Organization in this document</w:t>
      </w:r>
    </w:p>
    <w:p w14:paraId="2EFD2161" w14:textId="7350A4BB" w:rsidR="009F00E9" w:rsidRPr="00C1325F" w:rsidRDefault="009F00E9" w:rsidP="009F00E9">
      <w:r>
        <w:t xml:space="preserve">See section </w:t>
      </w:r>
      <w:hyperlink w:anchor="_Get_Organization.csv_Records" w:history="1">
        <w:r w:rsidRPr="000D2AA2">
          <w:rPr>
            <w:rStyle w:val="Hyperlink"/>
          </w:rPr>
          <w:t>4.</w:t>
        </w:r>
        <w:r w:rsidR="00D87EAD">
          <w:rPr>
            <w:rStyle w:val="Hyperlink"/>
          </w:rPr>
          <w:t>2</w:t>
        </w:r>
        <w:r w:rsidRPr="000D2AA2">
          <w:rPr>
            <w:rStyle w:val="Hyperlink"/>
          </w:rPr>
          <w:t xml:space="preserve"> Get Organization.csv Records / lsa_Organization</w:t>
        </w:r>
      </w:hyperlink>
      <w:r>
        <w:t>.</w:t>
      </w:r>
    </w:p>
    <w:p w14:paraId="3FF6633A" w14:textId="77777777" w:rsidR="009F00E9" w:rsidRDefault="009F00E9" w:rsidP="009F00E9">
      <w:pPr>
        <w:pStyle w:val="Heading2"/>
      </w:pPr>
      <w:bookmarkStart w:id="41" w:name="_Toc37849737"/>
      <w:bookmarkStart w:id="42" w:name="_Toc79153922"/>
      <w:r>
        <w:t>Funder.csv</w:t>
      </w:r>
      <w:bookmarkEnd w:id="41"/>
      <w:bookmarkEnd w:id="42"/>
    </w:p>
    <w:p w14:paraId="6A496B81" w14:textId="77777777" w:rsidR="009F00E9" w:rsidRDefault="009F00E9" w:rsidP="009F00E9">
      <w:r>
        <w:t xml:space="preserve">The structure of Funder is defined by the HMIS CSV; it contains HMIS data element </w:t>
      </w:r>
      <w:r>
        <w:rPr>
          <w:i/>
          <w:iCs/>
        </w:rPr>
        <w:t>2.06 Funding Sources</w:t>
      </w:r>
      <w:r>
        <w:t xml:space="preserve"> records active during the report period for each project included in Project.csv.</w:t>
      </w:r>
    </w:p>
    <w:p w14:paraId="1DAE1FFD" w14:textId="7C90217F" w:rsidR="009F00E9" w:rsidRPr="00C943B5" w:rsidRDefault="009F00E9" w:rsidP="009F00E9">
      <w:r>
        <w:t xml:space="preserve">See section </w:t>
      </w:r>
      <w:hyperlink w:anchor="_Get_Funder.csv_Records" w:history="1">
        <w:r w:rsidRPr="000D2AA2">
          <w:rPr>
            <w:rStyle w:val="Hyperlink"/>
          </w:rPr>
          <w:t>4.</w:t>
        </w:r>
        <w:r w:rsidR="00D87EAD">
          <w:rPr>
            <w:rStyle w:val="Hyperlink"/>
          </w:rPr>
          <w:t>3</w:t>
        </w:r>
        <w:r w:rsidRPr="000D2AA2">
          <w:rPr>
            <w:rStyle w:val="Hyperlink"/>
          </w:rPr>
          <w:t xml:space="preserve"> Get </w:t>
        </w:r>
        <w:r>
          <w:rPr>
            <w:rStyle w:val="Hyperlink"/>
          </w:rPr>
          <w:t>Funder</w:t>
        </w:r>
        <w:r w:rsidRPr="000D2AA2">
          <w:rPr>
            <w:rStyle w:val="Hyperlink"/>
          </w:rPr>
          <w:t>.csv Records / lsa_</w:t>
        </w:r>
        <w:r>
          <w:rPr>
            <w:rStyle w:val="Hyperlink"/>
          </w:rPr>
          <w:t>Funder</w:t>
        </w:r>
      </w:hyperlink>
      <w:r>
        <w:t>.</w:t>
      </w:r>
    </w:p>
    <w:p w14:paraId="3C0DE482" w14:textId="77777777" w:rsidR="009F00E9" w:rsidRDefault="009F00E9" w:rsidP="009F00E9">
      <w:pPr>
        <w:pStyle w:val="Heading2"/>
      </w:pPr>
      <w:bookmarkStart w:id="43" w:name="_Toc37849738"/>
      <w:bookmarkStart w:id="44" w:name="_Toc79153923"/>
      <w:r>
        <w:t>ProjectCoC.csv</w:t>
      </w:r>
      <w:bookmarkEnd w:id="43"/>
      <w:bookmarkEnd w:id="44"/>
    </w:p>
    <w:p w14:paraId="7C042085" w14:textId="77777777" w:rsidR="009F00E9" w:rsidRDefault="009F00E9" w:rsidP="009F00E9">
      <w:r>
        <w:t xml:space="preserve">The structure of ProjectCoC is defined by the HMIS CSV; it contains HMIS data element </w:t>
      </w:r>
      <w:r>
        <w:rPr>
          <w:i/>
          <w:iCs/>
        </w:rPr>
        <w:t xml:space="preserve">2.03 Continuum of Care Code </w:t>
      </w:r>
      <w:r>
        <w:t xml:space="preserve">records associated with </w:t>
      </w:r>
      <w:r w:rsidRPr="00146368">
        <w:rPr>
          <w:u w:val="single"/>
        </w:rPr>
        <w:t>ReportCoC</w:t>
      </w:r>
      <w:r>
        <w:t xml:space="preserve"> for each project included in Project.csv.</w:t>
      </w:r>
    </w:p>
    <w:p w14:paraId="45609197" w14:textId="0B2EAF76" w:rsidR="009F00E9" w:rsidRPr="00C1325F" w:rsidRDefault="009F00E9" w:rsidP="009F00E9">
      <w:r>
        <w:t xml:space="preserve">See section </w:t>
      </w:r>
      <w:hyperlink w:anchor="_Get_Inventory.csv_Records" w:history="1">
        <w:r w:rsidRPr="00C943B5">
          <w:rPr>
            <w:rStyle w:val="Hyperlink"/>
          </w:rPr>
          <w:t>4.</w:t>
        </w:r>
        <w:r w:rsidR="00D87EAD">
          <w:rPr>
            <w:rStyle w:val="Hyperlink"/>
          </w:rPr>
          <w:t>4</w:t>
        </w:r>
        <w:r w:rsidRPr="00FA0372">
          <w:rPr>
            <w:rStyle w:val="Hyperlink"/>
          </w:rPr>
          <w:t xml:space="preserve"> Get </w:t>
        </w:r>
        <w:r w:rsidRPr="00BA77AD">
          <w:rPr>
            <w:rStyle w:val="Hyperlink"/>
          </w:rPr>
          <w:t>ProjectCoC</w:t>
        </w:r>
        <w:r w:rsidRPr="00C943B5">
          <w:rPr>
            <w:rStyle w:val="Hyperlink"/>
          </w:rPr>
          <w:t>.csv Records / lsa_</w:t>
        </w:r>
        <w:r w:rsidRPr="00BA77AD">
          <w:rPr>
            <w:rStyle w:val="Hyperlink"/>
          </w:rPr>
          <w:t>ProjectCoC</w:t>
        </w:r>
      </w:hyperlink>
      <w:r>
        <w:t xml:space="preserve"> .</w:t>
      </w:r>
    </w:p>
    <w:p w14:paraId="56B915FE" w14:textId="77777777" w:rsidR="00AD44E9" w:rsidRDefault="00AD44E9" w:rsidP="00AD44E9">
      <w:pPr>
        <w:pStyle w:val="Heading2"/>
      </w:pPr>
      <w:bookmarkStart w:id="45" w:name="_Toc37849739"/>
      <w:bookmarkStart w:id="46" w:name="_Toc38030514"/>
      <w:bookmarkStart w:id="47" w:name="_Toc79153924"/>
      <w:r>
        <w:t>Inventory.csv</w:t>
      </w:r>
      <w:bookmarkEnd w:id="45"/>
      <w:bookmarkEnd w:id="46"/>
      <w:bookmarkEnd w:id="47"/>
    </w:p>
    <w:p w14:paraId="2F5E99D1" w14:textId="77777777" w:rsidR="009F00E9" w:rsidRDefault="009F00E9" w:rsidP="009F00E9">
      <w:r>
        <w:t xml:space="preserve">The structure of Inventory is defined by the HMIS CSV; it contains HMIS data element </w:t>
      </w:r>
      <w:r>
        <w:rPr>
          <w:i/>
          <w:iCs/>
        </w:rPr>
        <w:t>2.07 Bed and Unit Inventory Information</w:t>
      </w:r>
      <w:r>
        <w:t xml:space="preserve"> records active during the report period for each project included in Project.csv.</w:t>
      </w:r>
    </w:p>
    <w:p w14:paraId="5B3FC483" w14:textId="46173353" w:rsidR="009F00E9" w:rsidRPr="00C943B5" w:rsidRDefault="009F00E9" w:rsidP="009F00E9">
      <w:r>
        <w:t xml:space="preserve">See section </w:t>
      </w:r>
      <w:hyperlink w:anchor="_Get_Inventory.csv_Records_1" w:history="1">
        <w:r w:rsidRPr="00C943B5">
          <w:rPr>
            <w:rStyle w:val="Hyperlink"/>
          </w:rPr>
          <w:t>4.</w:t>
        </w:r>
        <w:r w:rsidR="00D87EAD">
          <w:rPr>
            <w:rStyle w:val="Hyperlink"/>
          </w:rPr>
          <w:t>5</w:t>
        </w:r>
        <w:r w:rsidRPr="00C943B5">
          <w:rPr>
            <w:rStyle w:val="Hyperlink"/>
          </w:rPr>
          <w:t xml:space="preserve"> Get </w:t>
        </w:r>
        <w:r w:rsidRPr="00A06562">
          <w:rPr>
            <w:rStyle w:val="Hyperlink"/>
          </w:rPr>
          <w:t>Inventory</w:t>
        </w:r>
        <w:r w:rsidRPr="00C943B5">
          <w:rPr>
            <w:rStyle w:val="Hyperlink"/>
          </w:rPr>
          <w:t>.csv Records / lsa_</w:t>
        </w:r>
        <w:r w:rsidRPr="00A06562">
          <w:rPr>
            <w:rStyle w:val="Hyperlink"/>
          </w:rPr>
          <w:t>Inventory</w:t>
        </w:r>
      </w:hyperlink>
      <w:r>
        <w:t>.</w:t>
      </w:r>
    </w:p>
    <w:p w14:paraId="3862AA69" w14:textId="77777777" w:rsidR="009F00E9" w:rsidRPr="00107D01" w:rsidRDefault="009F00E9" w:rsidP="009F00E9">
      <w:pPr>
        <w:pStyle w:val="Heading2"/>
      </w:pPr>
      <w:bookmarkStart w:id="48" w:name="_Toc37849740"/>
      <w:bookmarkStart w:id="49" w:name="_Toc79153925"/>
      <w:r w:rsidRPr="00107D01">
        <w:t>LSAReport.csv</w:t>
      </w:r>
      <w:bookmarkEnd w:id="48"/>
      <w:bookmarkEnd w:id="49"/>
    </w:p>
    <w:p w14:paraId="3C30494C" w14:textId="11CA1D79" w:rsidR="009F00E9" w:rsidRDefault="009F00E9" w:rsidP="009F00E9">
      <w:r w:rsidRPr="00A6067F">
        <w:rPr>
          <w:rFonts w:cstheme="minorHAnsi"/>
        </w:rPr>
        <w:t xml:space="preserve">LSAReport contains 61 columns, including </w:t>
      </w:r>
      <w:r>
        <w:rPr>
          <w:rFonts w:cstheme="minorHAnsi"/>
        </w:rPr>
        <w:t>report metadata, report parameters, and HMIS data quality reporting</w:t>
      </w:r>
      <w:r w:rsidR="004873DC">
        <w:rPr>
          <w:rFonts w:cstheme="minorHAnsi"/>
        </w:rPr>
        <w:t xml:space="preserve">. </w:t>
      </w:r>
      <w:r>
        <w:t>The HDX 2.0 uses these data to process the upload file and to assess the reliability of the data</w:t>
      </w:r>
      <w:r w:rsidR="004873DC">
        <w:t xml:space="preserve">. </w:t>
      </w:r>
    </w:p>
    <w:p w14:paraId="2378C992" w14:textId="77777777" w:rsidR="009F00E9" w:rsidRDefault="009F00E9" w:rsidP="009F00E9">
      <w:r>
        <w:t>See:</w:t>
      </w:r>
    </w:p>
    <w:p w14:paraId="6BD99B29" w14:textId="5D76EAEF" w:rsidR="009F00E9" w:rsidRDefault="00CE5E61" w:rsidP="0030608E">
      <w:pPr>
        <w:pStyle w:val="ListParagraph"/>
        <w:numPr>
          <w:ilvl w:val="0"/>
          <w:numId w:val="45"/>
        </w:numPr>
      </w:pPr>
      <w:hyperlink w:anchor="_Report_Parameters_and" w:history="1">
        <w:r w:rsidR="00D87EAD" w:rsidRPr="00DE4A2E">
          <w:rPr>
            <w:rStyle w:val="Hyperlink"/>
          </w:rPr>
          <w:t xml:space="preserve">Section 3.1 Report </w:t>
        </w:r>
        <w:r w:rsidR="00D87EAD" w:rsidRPr="00D87EAD">
          <w:rPr>
            <w:rStyle w:val="Hyperlink"/>
          </w:rPr>
          <w:t xml:space="preserve">Parameters and </w:t>
        </w:r>
        <w:r w:rsidR="00D87EAD" w:rsidRPr="00DE4A2E">
          <w:rPr>
            <w:rStyle w:val="Hyperlink"/>
          </w:rPr>
          <w:t>Metadata</w:t>
        </w:r>
      </w:hyperlink>
      <w:r w:rsidR="00D87EAD" w:rsidRPr="00DE4A2E">
        <w:t xml:space="preserve"> </w:t>
      </w:r>
    </w:p>
    <w:p w14:paraId="16226BC8" w14:textId="253CADFC" w:rsidR="009F00E9" w:rsidRDefault="00CE5E61" w:rsidP="0030608E">
      <w:pPr>
        <w:pStyle w:val="ListParagraph"/>
        <w:numPr>
          <w:ilvl w:val="0"/>
          <w:numId w:val="45"/>
        </w:numPr>
      </w:pPr>
      <w:hyperlink w:anchor="_HMIS_Business_Logic:_4" w:history="1">
        <w:r w:rsidR="00A05CB0">
          <w:rPr>
            <w:rStyle w:val="Hyperlink"/>
          </w:rPr>
          <w:t>Section 9</w:t>
        </w:r>
        <w:r w:rsidR="004873DC">
          <w:rPr>
            <w:rStyle w:val="Hyperlink"/>
          </w:rPr>
          <w:t xml:space="preserve">. </w:t>
        </w:r>
        <w:r w:rsidR="005D21DF">
          <w:rPr>
            <w:rStyle w:val="Hyperlink"/>
          </w:rPr>
          <w:t>H</w:t>
        </w:r>
        <w:r w:rsidR="00E039A6" w:rsidRPr="00E039A6">
          <w:rPr>
            <w:rStyle w:val="Hyperlink"/>
          </w:rPr>
          <w:t>MIS Business Logic: LSAReport Data Quality and ReportDate</w:t>
        </w:r>
      </w:hyperlink>
    </w:p>
    <w:p w14:paraId="71B73FA3" w14:textId="77777777" w:rsidR="009F00E9" w:rsidRPr="00107D01" w:rsidRDefault="009F00E9" w:rsidP="009F00E9">
      <w:pPr>
        <w:pStyle w:val="Heading2"/>
        <w:ind w:left="900" w:hanging="900"/>
      </w:pPr>
      <w:bookmarkStart w:id="50" w:name="_Toc37973097"/>
      <w:bookmarkStart w:id="51" w:name="_Toc37973652"/>
      <w:bookmarkStart w:id="52" w:name="_Toc37974203"/>
      <w:bookmarkStart w:id="53" w:name="_Toc37974755"/>
      <w:bookmarkStart w:id="54" w:name="_Toc37849741"/>
      <w:bookmarkStart w:id="55" w:name="_Toc79153926"/>
      <w:bookmarkEnd w:id="50"/>
      <w:bookmarkEnd w:id="51"/>
      <w:bookmarkEnd w:id="52"/>
      <w:bookmarkEnd w:id="53"/>
      <w:r w:rsidRPr="00107D01">
        <w:t>LSAPerson.csv</w:t>
      </w:r>
      <w:bookmarkEnd w:id="54"/>
      <w:bookmarkEnd w:id="55"/>
    </w:p>
    <w:p w14:paraId="1E114195" w14:textId="5CAFE368" w:rsidR="009F00E9" w:rsidRPr="00A6067F" w:rsidRDefault="009F00E9" w:rsidP="009F00E9">
      <w:pPr>
        <w:rPr>
          <w:rFonts w:cstheme="minorHAnsi"/>
        </w:rPr>
      </w:pPr>
      <w:r w:rsidRPr="00A6067F">
        <w:rPr>
          <w:rFonts w:cstheme="minorHAnsi"/>
        </w:rPr>
        <w:t xml:space="preserve">LSAPerson contains </w:t>
      </w:r>
      <w:r w:rsidR="00437B22">
        <w:rPr>
          <w:rFonts w:cstheme="minorHAnsi"/>
        </w:rPr>
        <w:t>58</w:t>
      </w:r>
      <w:r w:rsidR="008A7F66" w:rsidRPr="00A6067F">
        <w:rPr>
          <w:rFonts w:cstheme="minorHAnsi"/>
        </w:rPr>
        <w:t xml:space="preserve"> </w:t>
      </w:r>
      <w:r w:rsidRPr="00A6067F">
        <w:rPr>
          <w:rFonts w:cstheme="minorHAnsi"/>
        </w:rPr>
        <w:t xml:space="preserve">columns </w:t>
      </w:r>
      <w:r>
        <w:rPr>
          <w:rFonts w:cstheme="minorHAnsi"/>
        </w:rPr>
        <w:t>and includes reporting on people active during the report period</w:t>
      </w:r>
      <w:r w:rsidR="004873DC">
        <w:rPr>
          <w:rFonts w:cstheme="minorHAnsi"/>
        </w:rPr>
        <w:t xml:space="preserve">. </w:t>
      </w:r>
      <w:r w:rsidRPr="00A6067F">
        <w:rPr>
          <w:rFonts w:cstheme="minorHAnsi"/>
        </w:rPr>
        <w:t>Columns include the following types of data:</w:t>
      </w:r>
    </w:p>
    <w:p w14:paraId="170DC43A" w14:textId="77777777" w:rsidR="009F00E9" w:rsidRPr="00107D01" w:rsidRDefault="009F00E9" w:rsidP="009F00E9">
      <w:pPr>
        <w:pStyle w:val="ListParagraph"/>
      </w:pPr>
      <w:r w:rsidRPr="00107D01">
        <w:t>Identifiers for project types, household types, and populations in which clients were served.</w:t>
      </w:r>
    </w:p>
    <w:p w14:paraId="062DA969" w14:textId="4F5566AB" w:rsidR="009F00E9" w:rsidRPr="00107D01" w:rsidRDefault="009F00E9" w:rsidP="009F00E9">
      <w:pPr>
        <w:pStyle w:val="ListParagraph"/>
      </w:pPr>
      <w:r w:rsidRPr="00107D01">
        <w:t>Age categories for all clients; age is the only demographic reported for children who are not heads of household</w:t>
      </w:r>
      <w:r w:rsidR="004873DC">
        <w:t xml:space="preserve">. </w:t>
      </w:r>
    </w:p>
    <w:p w14:paraId="20C8C76F" w14:textId="77777777" w:rsidR="009F00E9" w:rsidRPr="00107D01" w:rsidRDefault="009F00E9" w:rsidP="009F00E9">
      <w:pPr>
        <w:pStyle w:val="ListParagraph"/>
      </w:pPr>
      <w:r w:rsidRPr="00107D01">
        <w:t>Demographics reported for adults and heads of household, including gender, race, ethnicity, veteran status, disability status, and domestic violence status.</w:t>
      </w:r>
    </w:p>
    <w:p w14:paraId="5197C032" w14:textId="383E11BF" w:rsidR="009F00E9" w:rsidRDefault="009F00E9" w:rsidP="009F00E9">
      <w:pPr>
        <w:rPr>
          <w:rFonts w:cstheme="minorHAnsi"/>
        </w:rPr>
      </w:pPr>
      <w:r w:rsidRPr="00A6067F">
        <w:rPr>
          <w:rFonts w:cstheme="minorHAnsi"/>
        </w:rPr>
        <w:t>Rows represent specific combinations of these data points</w:t>
      </w:r>
      <w:r w:rsidR="004873DC">
        <w:rPr>
          <w:rFonts w:cstheme="minorHAnsi"/>
        </w:rPr>
        <w:t xml:space="preserve">. </w:t>
      </w:r>
      <w:r w:rsidRPr="00A6067F">
        <w:rPr>
          <w:rFonts w:cstheme="minorHAnsi"/>
        </w:rPr>
        <w:t xml:space="preserve">Each active client is counted in one row; the sum of </w:t>
      </w:r>
      <w:r w:rsidRPr="00655B0F">
        <w:rPr>
          <w:b/>
        </w:rPr>
        <w:t>RowTotal</w:t>
      </w:r>
      <w:r w:rsidRPr="00655B0F">
        <w:rPr>
          <w:i/>
        </w:rPr>
        <w:t xml:space="preserve"> </w:t>
      </w:r>
      <w:r w:rsidRPr="00A6067F">
        <w:rPr>
          <w:rFonts w:cstheme="minorHAnsi"/>
        </w:rPr>
        <w:t>values in the file is equal to the total number of active clients in the report period</w:t>
      </w:r>
      <w:r w:rsidR="004873DC">
        <w:rPr>
          <w:rFonts w:cstheme="minorHAnsi"/>
        </w:rPr>
        <w:t xml:space="preserve">. </w:t>
      </w:r>
    </w:p>
    <w:p w14:paraId="45B513F5" w14:textId="11561D5B" w:rsidR="009F00E9" w:rsidRPr="00A6067F" w:rsidRDefault="009F00E9" w:rsidP="009F00E9">
      <w:pPr>
        <w:rPr>
          <w:rFonts w:cstheme="minorHAnsi"/>
        </w:rPr>
      </w:pPr>
      <w:r>
        <w:rPr>
          <w:rFonts w:eastAsia="Times New Roman" w:cs="Times New Roman"/>
          <w:szCs w:val="20"/>
        </w:rPr>
        <w:t>It</w:t>
      </w:r>
      <w:r w:rsidRPr="00E949CB">
        <w:rPr>
          <w:rFonts w:eastAsia="Times New Roman" w:cs="Times New Roman"/>
          <w:szCs w:val="20"/>
        </w:rPr>
        <w:t xml:space="preserve"> is critical</w:t>
      </w:r>
      <w:r>
        <w:rPr>
          <w:rFonts w:eastAsia="Times New Roman" w:cs="Times New Roman"/>
          <w:szCs w:val="20"/>
        </w:rPr>
        <w:t xml:space="preserve"> that all values in this column are integers &gt; 0</w:t>
      </w:r>
      <w:r w:rsidR="004873DC">
        <w:rPr>
          <w:rFonts w:eastAsia="Times New Roman" w:cs="Times New Roman"/>
          <w:szCs w:val="20"/>
        </w:rPr>
        <w:t xml:space="preserve">. </w:t>
      </w:r>
      <w:r w:rsidRPr="00E949CB">
        <w:rPr>
          <w:rFonts w:eastAsia="Times New Roman" w:cs="Times New Roman"/>
          <w:szCs w:val="20"/>
        </w:rPr>
        <w:t xml:space="preserve">The largest possible number of rows – when each row includes a count of one or more </w:t>
      </w:r>
      <w:r>
        <w:rPr>
          <w:rFonts w:eastAsia="Times New Roman" w:cs="Times New Roman"/>
          <w:szCs w:val="20"/>
        </w:rPr>
        <w:t>people</w:t>
      </w:r>
      <w:r w:rsidRPr="00E949CB">
        <w:rPr>
          <w:rFonts w:eastAsia="Times New Roman" w:cs="Times New Roman"/>
          <w:szCs w:val="20"/>
        </w:rPr>
        <w:t xml:space="preserve"> represented by the </w:t>
      </w:r>
      <w:r>
        <w:rPr>
          <w:rFonts w:eastAsia="Times New Roman" w:cs="Times New Roman"/>
          <w:szCs w:val="20"/>
        </w:rPr>
        <w:t>distinct</w:t>
      </w:r>
      <w:r w:rsidRPr="00E949CB">
        <w:rPr>
          <w:rFonts w:eastAsia="Times New Roman" w:cs="Times New Roman"/>
          <w:szCs w:val="20"/>
        </w:rPr>
        <w:t xml:space="preserve"> combination of column values – is limited to the number of active </w:t>
      </w:r>
      <w:r>
        <w:rPr>
          <w:rFonts w:eastAsia="Times New Roman" w:cs="Times New Roman"/>
          <w:szCs w:val="20"/>
        </w:rPr>
        <w:t>clients</w:t>
      </w:r>
      <w:r w:rsidR="004873DC">
        <w:rPr>
          <w:rFonts w:eastAsia="Times New Roman" w:cs="Times New Roman"/>
          <w:szCs w:val="20"/>
        </w:rPr>
        <w:t xml:space="preserve">. </w:t>
      </w:r>
      <w:r w:rsidRPr="00E949CB">
        <w:rPr>
          <w:rFonts w:eastAsia="Times New Roman" w:cs="Times New Roman"/>
          <w:szCs w:val="20"/>
        </w:rPr>
        <w:t>However, the</w:t>
      </w:r>
      <w:r>
        <w:rPr>
          <w:rFonts w:eastAsia="Times New Roman" w:cs="Times New Roman"/>
          <w:szCs w:val="20"/>
        </w:rPr>
        <w:t xml:space="preserve">re are billions of </w:t>
      </w:r>
      <w:r w:rsidRPr="00E949CB">
        <w:rPr>
          <w:rFonts w:eastAsia="Times New Roman" w:cs="Times New Roman"/>
          <w:szCs w:val="20"/>
        </w:rPr>
        <w:t>possible combinations of column values</w:t>
      </w:r>
      <w:r>
        <w:rPr>
          <w:rFonts w:eastAsia="Times New Roman" w:cs="Times New Roman"/>
          <w:szCs w:val="20"/>
        </w:rPr>
        <w:t>, and including rows that that do not represent any clients would result in files of unmanageable size.</w:t>
      </w:r>
    </w:p>
    <w:p w14:paraId="4ECB7705" w14:textId="3C8E441C" w:rsidR="009F00E9" w:rsidRDefault="009F00E9" w:rsidP="009F00E9">
      <w:pPr>
        <w:rPr>
          <w:rFonts w:cstheme="minorHAnsi"/>
        </w:rPr>
      </w:pPr>
      <w:r>
        <w:rPr>
          <w:rFonts w:cstheme="minorHAnsi"/>
        </w:rPr>
        <w:t xml:space="preserve">See </w:t>
      </w:r>
      <w:hyperlink w:anchor="_HMIS_Business_Logic:_1" w:history="1">
        <w:r w:rsidRPr="004568FC">
          <w:rPr>
            <w:rStyle w:val="Hyperlink"/>
            <w:rFonts w:cstheme="minorHAnsi"/>
          </w:rPr>
          <w:t>Section 5:</w:t>
        </w:r>
        <w:r w:rsidR="005A642F">
          <w:rPr>
            <w:rStyle w:val="Hyperlink"/>
            <w:rFonts w:cstheme="minorHAnsi"/>
          </w:rPr>
          <w:t xml:space="preserve"> </w:t>
        </w:r>
        <w:r w:rsidRPr="004568FC">
          <w:rPr>
            <w:rStyle w:val="Hyperlink"/>
            <w:rFonts w:cstheme="minorHAnsi"/>
          </w:rPr>
          <w:t>HMIS Business Logic:</w:t>
        </w:r>
        <w:r w:rsidR="005A642F">
          <w:rPr>
            <w:rStyle w:val="Hyperlink"/>
            <w:rFonts w:cstheme="minorHAnsi"/>
          </w:rPr>
          <w:t xml:space="preserve"> </w:t>
        </w:r>
        <w:r w:rsidRPr="004568FC">
          <w:rPr>
            <w:rStyle w:val="Hyperlink"/>
            <w:rFonts w:cstheme="minorHAnsi"/>
          </w:rPr>
          <w:t>LSAPerson</w:t>
        </w:r>
      </w:hyperlink>
      <w:r>
        <w:rPr>
          <w:rFonts w:cstheme="minorHAnsi"/>
        </w:rPr>
        <w:t>.</w:t>
      </w:r>
    </w:p>
    <w:p w14:paraId="6EA1CC90" w14:textId="77777777" w:rsidR="009F00E9" w:rsidRPr="00914087" w:rsidRDefault="009F00E9" w:rsidP="009F00E9">
      <w:pPr>
        <w:pStyle w:val="Heading2"/>
        <w:ind w:left="900" w:hanging="900"/>
      </w:pPr>
      <w:bookmarkStart w:id="56" w:name="_Toc37849742"/>
      <w:bookmarkStart w:id="57" w:name="_Toc79153927"/>
      <w:r w:rsidRPr="00914087">
        <w:t>LSAHousehold.csv</w:t>
      </w:r>
      <w:bookmarkEnd w:id="56"/>
      <w:bookmarkEnd w:id="57"/>
    </w:p>
    <w:p w14:paraId="503190AB" w14:textId="77777777" w:rsidR="009F00E9" w:rsidRPr="00A6067F" w:rsidRDefault="009F00E9" w:rsidP="009F00E9">
      <w:r w:rsidRPr="00A6067F">
        <w:t xml:space="preserve">LSAHousehold contains </w:t>
      </w:r>
      <w:r>
        <w:t>66</w:t>
      </w:r>
      <w:r w:rsidRPr="00A6067F">
        <w:t xml:space="preserve"> columns</w:t>
      </w:r>
      <w:r>
        <w:t xml:space="preserve"> and includes reporting on households active during the report period.</w:t>
      </w:r>
      <w:r w:rsidRPr="00A6067F">
        <w:t>Columns include the following types of data:</w:t>
      </w:r>
    </w:p>
    <w:p w14:paraId="1887E0BE" w14:textId="77777777" w:rsidR="009F00E9" w:rsidRPr="005904C6" w:rsidRDefault="009F00E9" w:rsidP="009F00E9">
      <w:pPr>
        <w:pStyle w:val="ListParagraph"/>
      </w:pPr>
      <w:r w:rsidRPr="005904C6">
        <w:t>Identifiers for project types and populations in which each household was served.</w:t>
      </w:r>
    </w:p>
    <w:p w14:paraId="2FC58CBA" w14:textId="77777777" w:rsidR="009F00E9" w:rsidRPr="00896BD3" w:rsidRDefault="009F00E9" w:rsidP="009F00E9">
      <w:pPr>
        <w:pStyle w:val="ListParagraph"/>
      </w:pPr>
      <w:r w:rsidRPr="00896BD3">
        <w:t>Demographics including living situation, destination, household composition, project geography, and system engagement.</w:t>
      </w:r>
    </w:p>
    <w:p w14:paraId="48B47BC9" w14:textId="77777777" w:rsidR="009F00E9" w:rsidRPr="0060237C" w:rsidRDefault="009F00E9" w:rsidP="009F00E9">
      <w:pPr>
        <w:pStyle w:val="ListParagraph"/>
      </w:pPr>
      <w:r w:rsidRPr="00896BD3">
        <w:t>Lengths of time homeless (LOTH) and enrolled in RRH/PSH during the report period and any continuous episode of homelessness prior to ReportStart that overl</w:t>
      </w:r>
      <w:r w:rsidRPr="0060237C">
        <w:t>aps with the report period.</w:t>
      </w:r>
    </w:p>
    <w:p w14:paraId="4EFD9B0C" w14:textId="2DB630E0" w:rsidR="009F00E9" w:rsidRDefault="009F00E9" w:rsidP="009F00E9">
      <w:pPr>
        <w:rPr>
          <w:rFonts w:eastAsia="Times New Roman" w:cs="Times New Roman"/>
          <w:szCs w:val="20"/>
        </w:rPr>
      </w:pPr>
      <w:r w:rsidRPr="00A6067F">
        <w:rPr>
          <w:rFonts w:eastAsia="Times New Roman" w:cstheme="minorHAnsi"/>
        </w:rPr>
        <w:t>Rows represent specific combinations of these data points</w:t>
      </w:r>
      <w:r w:rsidR="004873DC">
        <w:rPr>
          <w:rFonts w:eastAsia="Times New Roman" w:cstheme="minorHAnsi"/>
        </w:rPr>
        <w:t xml:space="preserve">. </w:t>
      </w:r>
      <w:r w:rsidRPr="00A6067F">
        <w:rPr>
          <w:rFonts w:eastAsia="Times New Roman" w:cstheme="minorHAnsi"/>
        </w:rPr>
        <w:t xml:space="preserve">Each active household is counted in one row; the sum of </w:t>
      </w:r>
      <w:r w:rsidRPr="00655B0F">
        <w:rPr>
          <w:b/>
        </w:rPr>
        <w:t>RowTotal</w:t>
      </w:r>
      <w:r w:rsidRPr="00655B0F">
        <w:rPr>
          <w:i/>
        </w:rPr>
        <w:t xml:space="preserve"> </w:t>
      </w:r>
      <w:r w:rsidRPr="00A6067F">
        <w:rPr>
          <w:rFonts w:eastAsia="Times New Roman" w:cstheme="minorHAnsi"/>
        </w:rPr>
        <w:t xml:space="preserve">values in the file is equal to the total number of households active </w:t>
      </w:r>
      <w:r>
        <w:rPr>
          <w:rFonts w:eastAsia="Times New Roman" w:cstheme="minorHAnsi"/>
        </w:rPr>
        <w:t>in</w:t>
      </w:r>
      <w:r w:rsidRPr="00A6067F">
        <w:rPr>
          <w:rFonts w:eastAsia="Times New Roman" w:cstheme="minorHAnsi"/>
        </w:rPr>
        <w:t xml:space="preserve"> the report period.</w:t>
      </w:r>
    </w:p>
    <w:p w14:paraId="7231EAB5" w14:textId="7144379E" w:rsidR="009F00E9" w:rsidRPr="00A6067F" w:rsidRDefault="009F00E9" w:rsidP="009F00E9">
      <w:pPr>
        <w:rPr>
          <w:rFonts w:cstheme="minorHAnsi"/>
        </w:rPr>
      </w:pPr>
      <w:r>
        <w:rPr>
          <w:rFonts w:eastAsia="Times New Roman" w:cs="Times New Roman"/>
          <w:szCs w:val="20"/>
        </w:rPr>
        <w:t>It</w:t>
      </w:r>
      <w:r w:rsidRPr="00E949CB">
        <w:rPr>
          <w:rFonts w:eastAsia="Times New Roman" w:cs="Times New Roman"/>
          <w:szCs w:val="20"/>
        </w:rPr>
        <w:t xml:space="preserve"> is critical</w:t>
      </w:r>
      <w:r>
        <w:rPr>
          <w:rFonts w:eastAsia="Times New Roman" w:cs="Times New Roman"/>
          <w:szCs w:val="20"/>
        </w:rPr>
        <w:t xml:space="preserve"> that all values in the </w:t>
      </w:r>
      <w:r w:rsidRPr="00C832FE">
        <w:rPr>
          <w:rFonts w:eastAsia="Times New Roman" w:cs="Times New Roman"/>
          <w:b/>
          <w:bCs/>
          <w:szCs w:val="20"/>
        </w:rPr>
        <w:t>RowTotal</w:t>
      </w:r>
      <w:r>
        <w:rPr>
          <w:rFonts w:eastAsia="Times New Roman" w:cs="Times New Roman"/>
          <w:szCs w:val="20"/>
        </w:rPr>
        <w:t xml:space="preserve"> column are integers &gt; 0</w:t>
      </w:r>
      <w:r w:rsidR="004873DC">
        <w:rPr>
          <w:rFonts w:eastAsia="Times New Roman" w:cs="Times New Roman"/>
          <w:szCs w:val="20"/>
        </w:rPr>
        <w:t xml:space="preserve">. </w:t>
      </w:r>
      <w:r>
        <w:rPr>
          <w:rFonts w:eastAsia="Times New Roman" w:cs="Times New Roman"/>
          <w:szCs w:val="20"/>
        </w:rPr>
        <w:t>W</w:t>
      </w:r>
      <w:r w:rsidRPr="00E949CB">
        <w:rPr>
          <w:rFonts w:eastAsia="Times New Roman" w:cs="Times New Roman"/>
          <w:szCs w:val="20"/>
        </w:rPr>
        <w:t xml:space="preserve">hen each row includes a count of one or more households represented by the </w:t>
      </w:r>
      <w:r>
        <w:rPr>
          <w:rFonts w:eastAsia="Times New Roman" w:cs="Times New Roman"/>
          <w:szCs w:val="20"/>
        </w:rPr>
        <w:t>distinct</w:t>
      </w:r>
      <w:r w:rsidRPr="00E949CB">
        <w:rPr>
          <w:rFonts w:eastAsia="Times New Roman" w:cs="Times New Roman"/>
          <w:szCs w:val="20"/>
        </w:rPr>
        <w:t xml:space="preserve"> combination of column values</w:t>
      </w:r>
      <w:r>
        <w:rPr>
          <w:rFonts w:eastAsia="Times New Roman" w:cs="Times New Roman"/>
          <w:szCs w:val="20"/>
        </w:rPr>
        <w:t>, the total number of rows</w:t>
      </w:r>
      <w:r w:rsidRPr="00E949CB">
        <w:rPr>
          <w:rFonts w:eastAsia="Times New Roman" w:cs="Times New Roman"/>
          <w:szCs w:val="20"/>
        </w:rPr>
        <w:t>– is limited to the number of active households</w:t>
      </w:r>
      <w:r w:rsidR="004873DC">
        <w:rPr>
          <w:rFonts w:eastAsia="Times New Roman" w:cs="Times New Roman"/>
          <w:szCs w:val="20"/>
        </w:rPr>
        <w:t xml:space="preserve">. </w:t>
      </w:r>
      <w:r w:rsidRPr="00E949CB">
        <w:rPr>
          <w:rFonts w:eastAsia="Times New Roman" w:cs="Times New Roman"/>
          <w:szCs w:val="20"/>
        </w:rPr>
        <w:t xml:space="preserve">However, the number of possible </w:t>
      </w:r>
      <w:r>
        <w:rPr>
          <w:rFonts w:eastAsia="Times New Roman" w:cs="Times New Roman"/>
          <w:szCs w:val="20"/>
        </w:rPr>
        <w:t>distinct</w:t>
      </w:r>
      <w:r w:rsidRPr="00E949CB">
        <w:rPr>
          <w:rFonts w:eastAsia="Times New Roman" w:cs="Times New Roman"/>
          <w:szCs w:val="20"/>
        </w:rPr>
        <w:t xml:space="preserve"> combinations of column values </w:t>
      </w:r>
      <w:r>
        <w:rPr>
          <w:rFonts w:eastAsia="Times New Roman" w:cs="Times New Roman"/>
          <w:szCs w:val="20"/>
        </w:rPr>
        <w:t>is massive and including rows that do not represent any households could result in unmanageable file sizes</w:t>
      </w:r>
      <w:r w:rsidRPr="00E949CB">
        <w:rPr>
          <w:szCs w:val="20"/>
        </w:rPr>
        <w:t>.</w:t>
      </w:r>
    </w:p>
    <w:p w14:paraId="0006094F" w14:textId="5F064370" w:rsidR="009F00E9" w:rsidRDefault="009F00E9" w:rsidP="009F00E9">
      <w:pPr>
        <w:rPr>
          <w:rFonts w:cstheme="minorHAnsi"/>
        </w:rPr>
      </w:pPr>
      <w:r>
        <w:rPr>
          <w:rFonts w:cstheme="minorHAnsi"/>
        </w:rPr>
        <w:t xml:space="preserve">See </w:t>
      </w:r>
      <w:hyperlink w:anchor="_HMIS_Business_Logic:_2" w:history="1">
        <w:r w:rsidRPr="004568FC">
          <w:rPr>
            <w:rStyle w:val="Hyperlink"/>
            <w:rFonts w:cstheme="minorHAnsi"/>
          </w:rPr>
          <w:t xml:space="preserve">Section </w:t>
        </w:r>
        <w:r>
          <w:rPr>
            <w:rStyle w:val="Hyperlink"/>
            <w:rFonts w:cstheme="minorHAnsi"/>
          </w:rPr>
          <w:t>6</w:t>
        </w:r>
        <w:r w:rsidRPr="004568FC">
          <w:rPr>
            <w:rStyle w:val="Hyperlink"/>
            <w:rFonts w:cstheme="minorHAnsi"/>
          </w:rPr>
          <w:t>:</w:t>
        </w:r>
        <w:r w:rsidR="005A642F">
          <w:rPr>
            <w:rStyle w:val="Hyperlink"/>
            <w:rFonts w:cstheme="minorHAnsi"/>
          </w:rPr>
          <w:t xml:space="preserve"> </w:t>
        </w:r>
        <w:r w:rsidRPr="004568FC">
          <w:rPr>
            <w:rStyle w:val="Hyperlink"/>
            <w:rFonts w:cstheme="minorHAnsi"/>
          </w:rPr>
          <w:t>HMIS Business Logic:</w:t>
        </w:r>
        <w:r w:rsidR="005A642F">
          <w:rPr>
            <w:rStyle w:val="Hyperlink"/>
            <w:rFonts w:cstheme="minorHAnsi"/>
          </w:rPr>
          <w:t xml:space="preserve"> </w:t>
        </w:r>
        <w:r w:rsidRPr="004568FC">
          <w:rPr>
            <w:rStyle w:val="Hyperlink"/>
            <w:rFonts w:cstheme="minorHAnsi"/>
          </w:rPr>
          <w:t>LS</w:t>
        </w:r>
        <w:r>
          <w:rPr>
            <w:rStyle w:val="Hyperlink"/>
            <w:rFonts w:cstheme="minorHAnsi"/>
          </w:rPr>
          <w:t>AHousehold</w:t>
        </w:r>
      </w:hyperlink>
      <w:r>
        <w:rPr>
          <w:rFonts w:cstheme="minorHAnsi"/>
        </w:rPr>
        <w:t>.</w:t>
      </w:r>
    </w:p>
    <w:p w14:paraId="029FD061" w14:textId="77777777" w:rsidR="009F00E9" w:rsidRPr="00C52062" w:rsidRDefault="009F00E9" w:rsidP="009F00E9">
      <w:pPr>
        <w:pStyle w:val="Heading2"/>
        <w:ind w:left="900" w:hanging="900"/>
      </w:pPr>
      <w:bookmarkStart w:id="58" w:name="_Toc37849743"/>
      <w:bookmarkStart w:id="59" w:name="_Toc79153928"/>
      <w:r>
        <w:t>LSAExit</w:t>
      </w:r>
      <w:r w:rsidRPr="00C52062">
        <w:t>.csv</w:t>
      </w:r>
      <w:bookmarkEnd w:id="58"/>
      <w:bookmarkEnd w:id="59"/>
    </w:p>
    <w:p w14:paraId="4809C0F4" w14:textId="62B3E379" w:rsidR="009F00E9" w:rsidRDefault="009F00E9" w:rsidP="009F00E9">
      <w:pPr>
        <w:rPr>
          <w:rFonts w:cstheme="minorHAnsi"/>
        </w:rPr>
      </w:pPr>
      <w:r w:rsidRPr="00A6067F">
        <w:rPr>
          <w:rFonts w:cstheme="minorHAnsi"/>
        </w:rPr>
        <w:t xml:space="preserve">LSAExit contains </w:t>
      </w:r>
      <w:r w:rsidR="009B0F20">
        <w:rPr>
          <w:rFonts w:cstheme="minorHAnsi"/>
        </w:rPr>
        <w:t>17</w:t>
      </w:r>
      <w:r w:rsidR="009B0F20" w:rsidRPr="00A6067F">
        <w:rPr>
          <w:rFonts w:cstheme="minorHAnsi"/>
        </w:rPr>
        <w:t xml:space="preserve"> </w:t>
      </w:r>
      <w:r w:rsidRPr="00A6067F">
        <w:rPr>
          <w:rFonts w:cstheme="minorHAnsi"/>
        </w:rPr>
        <w:t xml:space="preserve">columns of information, plus the </w:t>
      </w:r>
      <w:r w:rsidRPr="00655B0F">
        <w:rPr>
          <w:b/>
        </w:rPr>
        <w:t>ReportID</w:t>
      </w:r>
      <w:r w:rsidR="004873DC">
        <w:rPr>
          <w:rFonts w:cstheme="minorHAnsi"/>
        </w:rPr>
        <w:t xml:space="preserve">. </w:t>
      </w:r>
      <w:r w:rsidRPr="00A6067F">
        <w:rPr>
          <w:rFonts w:cstheme="minorHAnsi"/>
        </w:rPr>
        <w:t xml:space="preserve">The file identifies </w:t>
      </w:r>
      <w:r>
        <w:rPr>
          <w:rFonts w:cstheme="minorHAnsi"/>
        </w:rPr>
        <w:t xml:space="preserve">households with system exits – i.e., exits from </w:t>
      </w:r>
      <w:r w:rsidRPr="00A6067F">
        <w:rPr>
          <w:rFonts w:cstheme="minorHAnsi"/>
        </w:rPr>
        <w:t xml:space="preserve">a </w:t>
      </w:r>
      <w:r>
        <w:rPr>
          <w:rFonts w:cstheme="minorHAnsi"/>
        </w:rPr>
        <w:t xml:space="preserve">continuum </w:t>
      </w:r>
      <w:r w:rsidRPr="00A6067F">
        <w:rPr>
          <w:rFonts w:cstheme="minorHAnsi"/>
        </w:rPr>
        <w:t xml:space="preserve">project </w:t>
      </w:r>
      <w:r>
        <w:rPr>
          <w:rFonts w:cstheme="minorHAnsi"/>
        </w:rPr>
        <w:t>followed by at least two weeks without an active enrollment – in three distinct periods:</w:t>
      </w:r>
      <w:r w:rsidR="005A642F">
        <w:rPr>
          <w:rFonts w:cstheme="minorHAnsi"/>
        </w:rPr>
        <w:t xml:space="preserve"> </w:t>
      </w:r>
    </w:p>
    <w:p w14:paraId="393C1C1D" w14:textId="77777777" w:rsidR="009F00E9" w:rsidRPr="0006219F" w:rsidRDefault="009F00E9" w:rsidP="0030608E">
      <w:pPr>
        <w:pStyle w:val="ListParagraph"/>
        <w:numPr>
          <w:ilvl w:val="0"/>
          <w:numId w:val="42"/>
        </w:numPr>
      </w:pPr>
      <w:r w:rsidRPr="0006219F">
        <w:t>Cohort -2 – Begins two years prior to the report start date and ends two years prior to the end date.</w:t>
      </w:r>
    </w:p>
    <w:p w14:paraId="520F5322" w14:textId="77777777" w:rsidR="009F00E9" w:rsidRPr="00823268" w:rsidRDefault="009F00E9" w:rsidP="0030608E">
      <w:pPr>
        <w:pStyle w:val="ListParagraph"/>
        <w:numPr>
          <w:ilvl w:val="0"/>
          <w:numId w:val="42"/>
        </w:numPr>
      </w:pPr>
      <w:r w:rsidRPr="0006219F">
        <w:t>Cohort -</w:t>
      </w:r>
      <w:r>
        <w:t>1</w:t>
      </w:r>
      <w:r w:rsidRPr="00823268">
        <w:t xml:space="preserve">– Begins </w:t>
      </w:r>
      <w:r>
        <w:t>one</w:t>
      </w:r>
      <w:r w:rsidRPr="00823268">
        <w:t xml:space="preserve"> year prior to the report start date and ends </w:t>
      </w:r>
      <w:r>
        <w:t xml:space="preserve">one </w:t>
      </w:r>
      <w:r w:rsidRPr="00823268">
        <w:t>year prior to the end date.</w:t>
      </w:r>
    </w:p>
    <w:p w14:paraId="30F52DF2" w14:textId="77777777" w:rsidR="009F00E9" w:rsidRPr="0006219F" w:rsidRDefault="009F00E9" w:rsidP="0030608E">
      <w:pPr>
        <w:pStyle w:val="ListParagraph"/>
        <w:numPr>
          <w:ilvl w:val="0"/>
          <w:numId w:val="42"/>
        </w:numPr>
      </w:pPr>
      <w:r>
        <w:t>Cohort 0 – Begins on the report start date, If the report period is at least six months, the cohort period ends at six months; otherwise, the cohort period is the same as the report period.</w:t>
      </w:r>
    </w:p>
    <w:p w14:paraId="48F07AA6" w14:textId="77777777" w:rsidR="009F00E9" w:rsidRPr="00A6067F" w:rsidRDefault="009F00E9" w:rsidP="009F00E9">
      <w:pPr>
        <w:rPr>
          <w:rFonts w:cstheme="minorHAnsi"/>
        </w:rPr>
      </w:pPr>
      <w:r w:rsidRPr="00A6067F">
        <w:rPr>
          <w:rFonts w:cstheme="minorHAnsi"/>
        </w:rPr>
        <w:t>Columns include the following types of data:</w:t>
      </w:r>
    </w:p>
    <w:p w14:paraId="4C9E150F" w14:textId="77777777" w:rsidR="009F00E9" w:rsidRDefault="009F00E9" w:rsidP="009F00E9">
      <w:pPr>
        <w:pStyle w:val="ListParagraph"/>
      </w:pPr>
      <w:r w:rsidRPr="00107D01">
        <w:t>Identifiers for project types, household types, and populations in which clients were served</w:t>
      </w:r>
      <w:r>
        <w:t xml:space="preserve">; </w:t>
      </w:r>
    </w:p>
    <w:p w14:paraId="679AC9B9" w14:textId="77777777" w:rsidR="009F00E9" w:rsidRPr="00107D01" w:rsidRDefault="009F00E9" w:rsidP="009F00E9">
      <w:pPr>
        <w:pStyle w:val="ListParagraph"/>
      </w:pPr>
      <w:r>
        <w:t>Destination types; and</w:t>
      </w:r>
    </w:p>
    <w:p w14:paraId="38399FEA" w14:textId="77777777" w:rsidR="009F00E9" w:rsidRPr="00107D01" w:rsidRDefault="009F00E9" w:rsidP="009F00E9">
      <w:pPr>
        <w:pStyle w:val="ListParagraph"/>
      </w:pPr>
      <w:r w:rsidRPr="00107D01">
        <w:t>For clients that returned to the homeless continuum, length of time to return and project type to which the client returned.</w:t>
      </w:r>
    </w:p>
    <w:p w14:paraId="15B8A874" w14:textId="5DBA7AF5" w:rsidR="009F00E9" w:rsidRPr="00AB5E5D" w:rsidRDefault="009F00E9" w:rsidP="009F00E9">
      <w:pPr>
        <w:rPr>
          <w:rFonts w:eastAsia="Times New Roman" w:cs="Times New Roman"/>
          <w:szCs w:val="20"/>
        </w:rPr>
      </w:pPr>
      <w:r w:rsidRPr="00A6067F">
        <w:rPr>
          <w:rFonts w:cstheme="minorHAnsi"/>
        </w:rPr>
        <w:t>Rows represent specific combinations of these data points</w:t>
      </w:r>
      <w:r w:rsidR="004873DC">
        <w:rPr>
          <w:rFonts w:cstheme="minorHAnsi"/>
        </w:rPr>
        <w:t xml:space="preserve">. </w:t>
      </w:r>
      <w:r>
        <w:rPr>
          <w:rFonts w:cstheme="minorHAnsi"/>
        </w:rPr>
        <w:t>Unlike LSAHousehold, LSAExit may include more than one row for any given household if the household has qualifying exits in more than one cohort period</w:t>
      </w:r>
      <w:r w:rsidR="004873DC">
        <w:rPr>
          <w:rFonts w:cstheme="minorHAnsi"/>
        </w:rPr>
        <w:t xml:space="preserve">. </w:t>
      </w:r>
      <w:r w:rsidRPr="00A6067F">
        <w:rPr>
          <w:rFonts w:cstheme="minorHAnsi"/>
        </w:rPr>
        <w:t xml:space="preserve">Each </w:t>
      </w:r>
      <w:r>
        <w:rPr>
          <w:rFonts w:cstheme="minorHAnsi"/>
        </w:rPr>
        <w:t>household</w:t>
      </w:r>
      <w:r w:rsidRPr="00A6067F">
        <w:rPr>
          <w:rFonts w:cstheme="minorHAnsi"/>
        </w:rPr>
        <w:t xml:space="preserve"> is counted in one row</w:t>
      </w:r>
      <w:r>
        <w:rPr>
          <w:rFonts w:cstheme="minorHAnsi"/>
        </w:rPr>
        <w:t xml:space="preserve"> for each exit cohort in which they occur</w:t>
      </w:r>
      <w:r w:rsidR="004873DC">
        <w:rPr>
          <w:rFonts w:cstheme="minorHAnsi"/>
        </w:rPr>
        <w:t xml:space="preserve">. </w:t>
      </w:r>
      <w:r>
        <w:rPr>
          <w:rFonts w:cstheme="minorHAnsi"/>
        </w:rPr>
        <w:t>T</w:t>
      </w:r>
      <w:r w:rsidRPr="00A6067F">
        <w:rPr>
          <w:rFonts w:cstheme="minorHAnsi"/>
        </w:rPr>
        <w:t xml:space="preserve">he sum of </w:t>
      </w:r>
      <w:r w:rsidRPr="00655B0F">
        <w:rPr>
          <w:b/>
        </w:rPr>
        <w:t>RowTotal</w:t>
      </w:r>
      <w:r w:rsidRPr="00A6067F">
        <w:rPr>
          <w:rFonts w:cstheme="minorHAnsi"/>
        </w:rPr>
        <w:t xml:space="preserve"> values in the file</w:t>
      </w:r>
      <w:r>
        <w:rPr>
          <w:rFonts w:cstheme="minorHAnsi"/>
        </w:rPr>
        <w:t>, grouped by Cohort,</w:t>
      </w:r>
      <w:r w:rsidRPr="00A6067F">
        <w:rPr>
          <w:rFonts w:cstheme="minorHAnsi"/>
        </w:rPr>
        <w:t xml:space="preserve"> is equal to the total number of </w:t>
      </w:r>
      <w:r>
        <w:rPr>
          <w:rFonts w:cstheme="minorHAnsi"/>
        </w:rPr>
        <w:t>households in each of the respective cohorts</w:t>
      </w:r>
      <w:r w:rsidR="004873DC">
        <w:rPr>
          <w:rFonts w:cstheme="minorHAnsi"/>
        </w:rPr>
        <w:t xml:space="preserve">. </w:t>
      </w:r>
      <w:r>
        <w:rPr>
          <w:rFonts w:eastAsia="Times New Roman" w:cs="Times New Roman"/>
          <w:szCs w:val="20"/>
        </w:rPr>
        <w:t>It</w:t>
      </w:r>
      <w:r w:rsidRPr="00E949CB">
        <w:rPr>
          <w:rFonts w:eastAsia="Times New Roman" w:cs="Times New Roman"/>
          <w:szCs w:val="20"/>
        </w:rPr>
        <w:t xml:space="preserve"> is critical</w:t>
      </w:r>
      <w:r>
        <w:rPr>
          <w:rFonts w:eastAsia="Times New Roman" w:cs="Times New Roman"/>
          <w:szCs w:val="20"/>
        </w:rPr>
        <w:t xml:space="preserve"> that all values in this column are integers &gt; 0</w:t>
      </w:r>
      <w:r w:rsidR="004873DC">
        <w:rPr>
          <w:rFonts w:eastAsia="Times New Roman" w:cs="Times New Roman"/>
          <w:szCs w:val="20"/>
        </w:rPr>
        <w:t xml:space="preserve">. </w:t>
      </w:r>
      <w:r w:rsidRPr="00E949CB">
        <w:rPr>
          <w:rFonts w:eastAsia="Times New Roman" w:cs="Times New Roman"/>
          <w:szCs w:val="20"/>
        </w:rPr>
        <w:t xml:space="preserve">The largest possible number of rows – when each row includes a count of one or more households represented by the </w:t>
      </w:r>
      <w:r>
        <w:rPr>
          <w:rFonts w:eastAsia="Times New Roman" w:cs="Times New Roman"/>
          <w:szCs w:val="20"/>
        </w:rPr>
        <w:t>distinct</w:t>
      </w:r>
      <w:r w:rsidRPr="00E949CB">
        <w:rPr>
          <w:rFonts w:eastAsia="Times New Roman" w:cs="Times New Roman"/>
          <w:szCs w:val="20"/>
        </w:rPr>
        <w:t xml:space="preserve"> combination of column values – is limited to the number of active households</w:t>
      </w:r>
      <w:r w:rsidR="004873DC">
        <w:rPr>
          <w:rFonts w:eastAsia="Times New Roman" w:cs="Times New Roman"/>
          <w:szCs w:val="20"/>
        </w:rPr>
        <w:t xml:space="preserve">. </w:t>
      </w:r>
      <w:r w:rsidRPr="00E949CB">
        <w:rPr>
          <w:rFonts w:eastAsia="Times New Roman" w:cs="Times New Roman"/>
          <w:szCs w:val="20"/>
        </w:rPr>
        <w:t>However, the</w:t>
      </w:r>
      <w:r>
        <w:rPr>
          <w:rFonts w:eastAsia="Times New Roman" w:cs="Times New Roman"/>
          <w:szCs w:val="20"/>
        </w:rPr>
        <w:t xml:space="preserve">re are billions of </w:t>
      </w:r>
      <w:r w:rsidRPr="00E949CB">
        <w:rPr>
          <w:rFonts w:eastAsia="Times New Roman" w:cs="Times New Roman"/>
          <w:szCs w:val="20"/>
        </w:rPr>
        <w:t xml:space="preserve">possible </w:t>
      </w:r>
      <w:r>
        <w:rPr>
          <w:rFonts w:eastAsia="Times New Roman" w:cs="Times New Roman"/>
          <w:szCs w:val="20"/>
        </w:rPr>
        <w:t>distinct</w:t>
      </w:r>
      <w:r w:rsidRPr="00E949CB">
        <w:rPr>
          <w:rFonts w:eastAsia="Times New Roman" w:cs="Times New Roman"/>
          <w:szCs w:val="20"/>
        </w:rPr>
        <w:t xml:space="preserve"> combinations of column values </w:t>
      </w:r>
      <w:r>
        <w:rPr>
          <w:rFonts w:eastAsia="Times New Roman" w:cs="Times New Roman"/>
          <w:szCs w:val="20"/>
        </w:rPr>
        <w:t>and including rows that do not represent any households could result in files of unmanageable size.</w:t>
      </w:r>
    </w:p>
    <w:p w14:paraId="682338D0" w14:textId="1F7DD0CE" w:rsidR="009F00E9" w:rsidRDefault="009F00E9" w:rsidP="009F00E9">
      <w:pPr>
        <w:rPr>
          <w:rFonts w:cstheme="minorHAnsi"/>
        </w:rPr>
      </w:pPr>
      <w:r>
        <w:rPr>
          <w:rFonts w:cstheme="minorHAnsi"/>
        </w:rPr>
        <w:t>See</w:t>
      </w:r>
      <w:r w:rsidR="00381FC9">
        <w:rPr>
          <w:rFonts w:cstheme="minorHAnsi"/>
        </w:rPr>
        <w:t xml:space="preserve"> </w:t>
      </w:r>
      <w:hyperlink w:anchor="_HMIS_Business_Logic:_5" w:history="1">
        <w:r w:rsidR="00381FC9" w:rsidRPr="00162B36">
          <w:rPr>
            <w:rStyle w:val="Hyperlink"/>
            <w:rFonts w:cstheme="minorHAnsi"/>
          </w:rPr>
          <w:t xml:space="preserve">Section </w:t>
        </w:r>
        <w:r w:rsidR="00675F48" w:rsidRPr="00162B36">
          <w:rPr>
            <w:rStyle w:val="Hyperlink"/>
            <w:rFonts w:cstheme="minorHAnsi"/>
          </w:rPr>
          <w:t>7</w:t>
        </w:r>
        <w:r w:rsidR="004873DC">
          <w:rPr>
            <w:rStyle w:val="Hyperlink"/>
            <w:rFonts w:cstheme="minorHAnsi"/>
          </w:rPr>
          <w:t xml:space="preserve">. </w:t>
        </w:r>
        <w:r w:rsidR="00675F48" w:rsidRPr="00162B36">
          <w:rPr>
            <w:rStyle w:val="Hyperlink"/>
            <w:rFonts w:cstheme="minorHAnsi"/>
          </w:rPr>
          <w:t>HMIS Business Logic</w:t>
        </w:r>
        <w:r w:rsidR="00802997" w:rsidRPr="00162B36">
          <w:rPr>
            <w:rStyle w:val="Hyperlink"/>
            <w:rFonts w:cstheme="minorHAnsi"/>
          </w:rPr>
          <w:t>:</w:t>
        </w:r>
        <w:r w:rsidR="005A642F">
          <w:rPr>
            <w:rStyle w:val="Hyperlink"/>
            <w:rFonts w:cstheme="minorHAnsi"/>
          </w:rPr>
          <w:t xml:space="preserve"> </w:t>
        </w:r>
        <w:r w:rsidR="00802997" w:rsidRPr="00162B36">
          <w:rPr>
            <w:rStyle w:val="Hyperlink"/>
            <w:rFonts w:cstheme="minorHAnsi"/>
          </w:rPr>
          <w:t>LSAExit</w:t>
        </w:r>
      </w:hyperlink>
      <w:r>
        <w:rPr>
          <w:rFonts w:cstheme="minorHAnsi"/>
        </w:rPr>
        <w:t>.</w:t>
      </w:r>
    </w:p>
    <w:p w14:paraId="2A477920" w14:textId="77777777" w:rsidR="009F00E9" w:rsidRPr="00C52062" w:rsidRDefault="009F00E9" w:rsidP="009F00E9">
      <w:pPr>
        <w:pStyle w:val="Heading2"/>
        <w:ind w:left="900" w:hanging="900"/>
      </w:pPr>
      <w:bookmarkStart w:id="60" w:name="_Toc37849744"/>
      <w:bookmarkStart w:id="61" w:name="_Toc79153929"/>
      <w:r>
        <w:t>LSACalculated</w:t>
      </w:r>
      <w:r w:rsidRPr="00C52062">
        <w:t>.csv</w:t>
      </w:r>
      <w:bookmarkEnd w:id="60"/>
      <w:bookmarkEnd w:id="61"/>
    </w:p>
    <w:p w14:paraId="12FE9A3E" w14:textId="296EC9E1" w:rsidR="009F00E9" w:rsidRPr="00A6067F" w:rsidRDefault="009F00E9" w:rsidP="009F00E9">
      <w:pPr>
        <w:rPr>
          <w:rFonts w:cstheme="minorHAnsi"/>
        </w:rPr>
      </w:pPr>
      <w:r w:rsidRPr="00A6067F">
        <w:rPr>
          <w:rFonts w:cstheme="minorHAnsi"/>
        </w:rPr>
        <w:t>This file is used to upload calculated values for report output that cannot be derived from the aggregate data</w:t>
      </w:r>
      <w:r w:rsidR="004873DC">
        <w:rPr>
          <w:rFonts w:cstheme="minorHAnsi"/>
        </w:rPr>
        <w:t xml:space="preserve">. </w:t>
      </w:r>
      <w:r w:rsidRPr="00A6067F">
        <w:rPr>
          <w:rFonts w:cstheme="minorHAnsi"/>
        </w:rPr>
        <w:t>It is used to populate columns that report on average number of days for all household types and populations in:</w:t>
      </w:r>
    </w:p>
    <w:p w14:paraId="4C6FF94A" w14:textId="77777777" w:rsidR="009F00E9" w:rsidRPr="002D2B2B" w:rsidRDefault="009F00E9" w:rsidP="009F00E9">
      <w:pPr>
        <w:pStyle w:val="ListParagraph"/>
      </w:pPr>
      <w:r w:rsidRPr="002D2B2B">
        <w:t>System Use – Length of Time Homeless</w:t>
      </w:r>
    </w:p>
    <w:p w14:paraId="7EBB71A2" w14:textId="77777777" w:rsidR="009F00E9" w:rsidRPr="002D2B2B" w:rsidRDefault="009F00E9" w:rsidP="009F00E9">
      <w:pPr>
        <w:pStyle w:val="ListParagraph"/>
      </w:pPr>
      <w:r w:rsidRPr="002D2B2B">
        <w:t>System Use – Cumulative Length of Time in PSH</w:t>
      </w:r>
    </w:p>
    <w:p w14:paraId="78034750" w14:textId="77777777" w:rsidR="009F00E9" w:rsidRPr="002D2B2B" w:rsidRDefault="009F00E9" w:rsidP="009F00E9">
      <w:pPr>
        <w:pStyle w:val="ListParagraph"/>
      </w:pPr>
      <w:r w:rsidRPr="002D2B2B">
        <w:t>System Use – Length of Time in RRH Projects</w:t>
      </w:r>
    </w:p>
    <w:p w14:paraId="30D3C4D2" w14:textId="77777777" w:rsidR="009F00E9" w:rsidRPr="002D2B2B" w:rsidRDefault="009F00E9" w:rsidP="009F00E9">
      <w:pPr>
        <w:pStyle w:val="ListParagraph"/>
      </w:pPr>
      <w:r w:rsidRPr="002D2B2B">
        <w:t>Returns – Days to Return/Re-engage by Exit Destination</w:t>
      </w:r>
    </w:p>
    <w:p w14:paraId="47327066" w14:textId="77777777" w:rsidR="009F00E9" w:rsidRPr="002D2B2B" w:rsidRDefault="009F00E9" w:rsidP="009F00E9">
      <w:pPr>
        <w:pStyle w:val="ListParagraph"/>
      </w:pPr>
      <w:r w:rsidRPr="002D2B2B">
        <w:t>Days to Return/Re-engage by Last Project Type</w:t>
      </w:r>
    </w:p>
    <w:p w14:paraId="750ED729" w14:textId="77777777" w:rsidR="009F00E9" w:rsidRPr="002D2B2B" w:rsidRDefault="009F00E9" w:rsidP="009F00E9">
      <w:pPr>
        <w:pStyle w:val="ListParagraph"/>
      </w:pPr>
      <w:r w:rsidRPr="002D2B2B">
        <w:t>Days to Return/Re-engage by System Path</w:t>
      </w:r>
    </w:p>
    <w:p w14:paraId="5561457E" w14:textId="77777777" w:rsidR="009F00E9" w:rsidRPr="002D2B2B" w:rsidRDefault="009F00E9" w:rsidP="009F00E9">
      <w:pPr>
        <w:pStyle w:val="ListParagraph"/>
      </w:pPr>
      <w:r w:rsidRPr="002D2B2B">
        <w:t>Days to Return/Re-engage by Population</w:t>
      </w:r>
    </w:p>
    <w:p w14:paraId="0FB3C785" w14:textId="4FA77D63" w:rsidR="009F00E9" w:rsidRPr="00A6067F" w:rsidRDefault="009F00E9" w:rsidP="009F00E9">
      <w:pPr>
        <w:rPr>
          <w:rFonts w:cstheme="minorHAnsi"/>
        </w:rPr>
      </w:pPr>
      <w:r w:rsidRPr="00A6067F">
        <w:rPr>
          <w:rFonts w:cstheme="minorHAnsi"/>
        </w:rPr>
        <w:t>It is also used for counts of persons, households, and bednights</w:t>
      </w:r>
      <w:r w:rsidR="00F2284A">
        <w:rPr>
          <w:rFonts w:cstheme="minorHAnsi"/>
        </w:rPr>
        <w:t xml:space="preserve"> grouped by project IDs and project types</w:t>
      </w:r>
      <w:r w:rsidRPr="00A6067F">
        <w:rPr>
          <w:rFonts w:cstheme="minorHAnsi"/>
        </w:rPr>
        <w:t>, including:</w:t>
      </w:r>
    </w:p>
    <w:p w14:paraId="7EF9FD7F" w14:textId="37D92078" w:rsidR="009F00E9" w:rsidRPr="00430843" w:rsidRDefault="009B0F20" w:rsidP="009F00E9">
      <w:pPr>
        <w:pStyle w:val="ListParagraph"/>
      </w:pPr>
      <w:r>
        <w:t xml:space="preserve">Counts </w:t>
      </w:r>
      <w:r w:rsidR="009F00E9" w:rsidRPr="00430843">
        <w:t xml:space="preserve">of </w:t>
      </w:r>
      <w:r w:rsidR="00F2284A">
        <w:t xml:space="preserve">AHAR </w:t>
      </w:r>
      <w:r w:rsidR="009F00E9" w:rsidRPr="00430843">
        <w:t xml:space="preserve">households and </w:t>
      </w:r>
      <w:r w:rsidR="00AD1657" w:rsidRPr="00430843">
        <w:t xml:space="preserve">clients active at any point in the report period and </w:t>
      </w:r>
      <w:r w:rsidR="009F00E9" w:rsidRPr="00430843">
        <w:t>on four specific dates during the report period; and</w:t>
      </w:r>
    </w:p>
    <w:p w14:paraId="0237A496" w14:textId="1FBF5E35" w:rsidR="00F2284A" w:rsidRDefault="009B0F20" w:rsidP="009F00E9">
      <w:pPr>
        <w:pStyle w:val="ListParagraph"/>
      </w:pPr>
      <w:r>
        <w:t xml:space="preserve">Counts </w:t>
      </w:r>
      <w:r w:rsidR="009F00E9" w:rsidRPr="00C51FE1">
        <w:t xml:space="preserve">of total bednights </w:t>
      </w:r>
      <w:r w:rsidR="00AD1657" w:rsidRPr="00C51FE1">
        <w:t>in the report period</w:t>
      </w:r>
      <w:r w:rsidR="00F2284A">
        <w:t>; and</w:t>
      </w:r>
    </w:p>
    <w:p w14:paraId="577EFC94" w14:textId="48D47C57" w:rsidR="009F00E9" w:rsidRPr="00C51FE1" w:rsidRDefault="00F2284A" w:rsidP="009F00E9">
      <w:pPr>
        <w:pStyle w:val="ListParagraph"/>
      </w:pPr>
      <w:r>
        <w:t>HMIS data quality issues that may impact the integrity of LSA reporting</w:t>
      </w:r>
      <w:r w:rsidR="009F00E9" w:rsidRPr="00C51FE1">
        <w:t>.</w:t>
      </w:r>
    </w:p>
    <w:p w14:paraId="3DAC94F4" w14:textId="190DEA5F" w:rsidR="009F00E9" w:rsidRDefault="009F00E9" w:rsidP="00311316">
      <w:pPr>
        <w:rPr>
          <w:rFonts w:cstheme="minorHAnsi"/>
        </w:rPr>
      </w:pPr>
      <w:r>
        <w:t xml:space="preserve">The </w:t>
      </w:r>
      <w:r w:rsidRPr="00794174">
        <w:rPr>
          <w:b/>
          <w:bCs/>
        </w:rPr>
        <w:t>Value</w:t>
      </w:r>
      <w:r>
        <w:t xml:space="preserve"> column holds the average or count</w:t>
      </w:r>
      <w:r w:rsidR="004873DC">
        <w:t xml:space="preserve">. </w:t>
      </w:r>
      <w:r>
        <w:t>Other columns identify the report row, household type, population, etc</w:t>
      </w:r>
      <w:r w:rsidR="004873DC">
        <w:t xml:space="preserve">. </w:t>
      </w:r>
    </w:p>
    <w:p w14:paraId="20DB30A8" w14:textId="0B8DDD17" w:rsidR="009F00E9" w:rsidRPr="00A6067F" w:rsidRDefault="009F00E9" w:rsidP="009F00E9">
      <w:pPr>
        <w:rPr>
          <w:rFonts w:cstheme="minorHAnsi"/>
        </w:rPr>
      </w:pPr>
      <w:r>
        <w:rPr>
          <w:rFonts w:cstheme="minorHAnsi"/>
        </w:rPr>
        <w:t xml:space="preserve">See </w:t>
      </w:r>
      <w:hyperlink w:anchor="_HMIS_Business_Logic:_6" w:history="1">
        <w:r w:rsidR="00F2284A">
          <w:rPr>
            <w:rStyle w:val="Hyperlink"/>
            <w:rFonts w:cstheme="minorHAnsi"/>
          </w:rPr>
          <w:t>sections</w:t>
        </w:r>
      </w:hyperlink>
      <w:r w:rsidR="00F2284A">
        <w:rPr>
          <w:rStyle w:val="Hyperlink"/>
          <w:rFonts w:cstheme="minorHAnsi"/>
        </w:rPr>
        <w:t xml:space="preserve"> 8-10 for business logic</w:t>
      </w:r>
      <w:r w:rsidR="004873DC">
        <w:rPr>
          <w:rFonts w:cstheme="minorHAnsi"/>
        </w:rPr>
        <w:t xml:space="preserve">. </w:t>
      </w:r>
    </w:p>
    <w:p w14:paraId="13E6529C" w14:textId="77777777" w:rsidR="009F00E9" w:rsidRDefault="009F00E9" w:rsidP="009F00E9">
      <w:pPr>
        <w:spacing w:before="0" w:after="160" w:line="259" w:lineRule="auto"/>
        <w:rPr>
          <w:rFonts w:eastAsia="Times New Roman" w:cs="Open Sans"/>
          <w:b/>
          <w:sz w:val="26"/>
          <w:szCs w:val="32"/>
        </w:rPr>
      </w:pPr>
      <w:r>
        <w:br w:type="page"/>
      </w:r>
    </w:p>
    <w:p w14:paraId="18D96B3F" w14:textId="4BB5CA74" w:rsidR="008E455B" w:rsidRDefault="00D87EAD" w:rsidP="005904C6">
      <w:pPr>
        <w:pStyle w:val="Heading1"/>
      </w:pPr>
      <w:bookmarkStart w:id="62" w:name="_Toc37849745"/>
      <w:bookmarkStart w:id="63" w:name="_Toc79153930"/>
      <w:bookmarkEnd w:id="2"/>
      <w:r>
        <w:t xml:space="preserve">HMIS Business </w:t>
      </w:r>
      <w:bookmarkEnd w:id="62"/>
      <w:r w:rsidR="00AD1657">
        <w:t>Logic: Core Concepts</w:t>
      </w:r>
      <w:bookmarkEnd w:id="63"/>
    </w:p>
    <w:p w14:paraId="4EAC981B" w14:textId="1F84BC95" w:rsidR="00723E5E" w:rsidRDefault="00723E5E" w:rsidP="00723E5E">
      <w:r>
        <w:t>The universe of HMIS project, client, and enrollment data used to generate the LSA is very broad in scope</w:t>
      </w:r>
      <w:r w:rsidR="004873DC">
        <w:t xml:space="preserve">. </w:t>
      </w:r>
      <w:r>
        <w:t>It uses systemwide enrollment data for continuum ES, SH, TH, RRH, and PSH projects and includes project descriptor data for OPH projects; and may include enrollments with exit dates and projects with operating end dates as far back as 2012</w:t>
      </w:r>
      <w:r w:rsidR="004873DC">
        <w:t xml:space="preserve">. </w:t>
      </w:r>
    </w:p>
    <w:p w14:paraId="11113A39" w14:textId="7CBDBA03" w:rsidR="00565C30" w:rsidRDefault="00565C30" w:rsidP="00565C30">
      <w:r>
        <w:t>The HMIS data required for the LSA are shown below</w:t>
      </w:r>
      <w:r w:rsidR="004873DC">
        <w:t xml:space="preserve">. </w:t>
      </w:r>
      <w:r w:rsidR="00DF48A5">
        <w:t>The fields relevant to the business logic of the report are listed</w:t>
      </w:r>
      <w:r w:rsidR="004873DC">
        <w:t xml:space="preserve">. </w:t>
      </w:r>
    </w:p>
    <w:p w14:paraId="15408523" w14:textId="408430AA" w:rsidR="00DF48A5" w:rsidRDefault="00DF48A5" w:rsidP="00565C30">
      <w:r>
        <w:rPr>
          <w:rFonts w:ascii="Times New Roman" w:hAnsi="Times New Roman" w:cs="Times New Roman"/>
          <w:noProof/>
          <w:sz w:val="24"/>
          <w:szCs w:val="24"/>
        </w:rPr>
        <mc:AlternateContent>
          <mc:Choice Requires="wpg">
            <w:drawing>
              <wp:inline distT="0" distB="0" distL="0" distR="0" wp14:anchorId="41DA1814" wp14:editId="4782518A">
                <wp:extent cx="5862185" cy="4803091"/>
                <wp:effectExtent l="228600" t="0" r="24765" b="17145"/>
                <wp:docPr id="74486140" name="Group 744861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2185" cy="4803091"/>
                          <a:chOff x="1035662" y="1066098"/>
                          <a:chExt cx="58622" cy="48029"/>
                        </a:xfrm>
                      </wpg:grpSpPr>
                      <wps:wsp>
                        <wps:cNvPr id="74486141" name="AutoShape 363"/>
                        <wps:cNvCnPr>
                          <a:cxnSpLocks noChangeShapeType="1"/>
                          <a:stCxn id="74486173" idx="3"/>
                          <a:endCxn id="74486150" idx="1"/>
                        </wps:cNvCnPr>
                        <wps:spPr bwMode="auto">
                          <a:xfrm>
                            <a:off x="1048464" y="1085409"/>
                            <a:ext cx="5532" cy="3138"/>
                          </a:xfrm>
                          <a:prstGeom prst="curvedConnector3">
                            <a:avLst>
                              <a:gd name="adj1" fmla="val 50000"/>
                            </a:avLst>
                          </a:prstGeom>
                          <a:noFill/>
                          <a:ln w="6350">
                            <a:solidFill>
                              <a:schemeClr val="dk1">
                                <a:lumMod val="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74486142" name="AutoShape 364"/>
                        <wps:cNvCnPr>
                          <a:cxnSpLocks noChangeShapeType="1"/>
                          <a:stCxn id="74486151" idx="3"/>
                          <a:endCxn id="74486155" idx="1"/>
                        </wps:cNvCnPr>
                        <wps:spPr bwMode="auto">
                          <a:xfrm flipV="1">
                            <a:off x="1072285" y="1086393"/>
                            <a:ext cx="6908" cy="15636"/>
                          </a:xfrm>
                          <a:prstGeom prst="curvedConnector3">
                            <a:avLst>
                              <a:gd name="adj1" fmla="val 50000"/>
                            </a:avLst>
                          </a:prstGeom>
                          <a:noFill/>
                          <a:ln w="6350">
                            <a:solidFill>
                              <a:schemeClr val="dk1">
                                <a:lumMod val="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74486143" name="AutoShape 365"/>
                        <wps:cNvCnPr>
                          <a:cxnSpLocks noChangeShapeType="1"/>
                          <a:stCxn id="74486151" idx="3"/>
                          <a:endCxn id="74486158" idx="1"/>
                        </wps:cNvCnPr>
                        <wps:spPr bwMode="auto">
                          <a:xfrm flipV="1">
                            <a:off x="1072285" y="1098529"/>
                            <a:ext cx="5538" cy="3500"/>
                          </a:xfrm>
                          <a:prstGeom prst="curvedConnector3">
                            <a:avLst>
                              <a:gd name="adj1" fmla="val 50000"/>
                            </a:avLst>
                          </a:prstGeom>
                          <a:noFill/>
                          <a:ln w="6350">
                            <a:solidFill>
                              <a:schemeClr val="dk1">
                                <a:lumMod val="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g:grpSp>
                        <wpg:cNvPr id="74486144" name="Group 366"/>
                        <wpg:cNvGrpSpPr>
                          <a:grpSpLocks/>
                        </wpg:cNvGrpSpPr>
                        <wpg:grpSpPr bwMode="auto">
                          <a:xfrm>
                            <a:off x="1053996" y="1066098"/>
                            <a:ext cx="18289" cy="48029"/>
                            <a:chOff x="1053952" y="1066110"/>
                            <a:chExt cx="18289" cy="48028"/>
                          </a:xfrm>
                        </wpg:grpSpPr>
                        <wps:wsp>
                          <wps:cNvPr id="74486145" name="AutoShape 367"/>
                          <wps:cNvCnPr>
                            <a:cxnSpLocks noChangeShapeType="1"/>
                            <a:stCxn id="74486148" idx="2"/>
                            <a:endCxn id="74486150" idx="0"/>
                          </wps:cNvCnPr>
                          <wps:spPr bwMode="auto">
                            <a:xfrm flipH="1">
                              <a:off x="1063096" y="1084683"/>
                              <a:ext cx="1" cy="2505"/>
                            </a:xfrm>
                            <a:prstGeom prst="straightConnector1">
                              <a:avLst/>
                            </a:prstGeom>
                            <a:noFill/>
                            <a:ln w="6350">
                              <a:solidFill>
                                <a:schemeClr val="dk1">
                                  <a:lumMod val="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g:grpSp>
                          <wpg:cNvPr id="74486146" name="Group 368"/>
                          <wpg:cNvGrpSpPr>
                            <a:grpSpLocks/>
                          </wpg:cNvGrpSpPr>
                          <wpg:grpSpPr bwMode="auto">
                            <a:xfrm>
                              <a:off x="1056696" y="1066110"/>
                              <a:ext cx="12804" cy="18573"/>
                              <a:chOff x="1029333" y="1099142"/>
                              <a:chExt cx="12803" cy="18572"/>
                            </a:xfrm>
                          </wpg:grpSpPr>
                          <wps:wsp>
                            <wps:cNvPr id="74486147" name="AutoShape 369"/>
                            <wps:cNvSpPr>
                              <a:spLocks noChangeArrowheads="1"/>
                            </wps:cNvSpPr>
                            <wps:spPr bwMode="auto">
                              <a:xfrm>
                                <a:off x="1029334" y="1099142"/>
                                <a:ext cx="12802" cy="2744"/>
                              </a:xfrm>
                              <a:prstGeom prst="flowChartProcess">
                                <a:avLst/>
                              </a:prstGeom>
                              <a:solidFill>
                                <a:srgbClr val="DFEBF7"/>
                              </a:solidFill>
                              <a:ln w="6350">
                                <a:solidFill>
                                  <a:srgbClr val="5B9BD5"/>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66DA8CE8" w14:textId="77777777" w:rsidR="00004824" w:rsidRPr="00C5485D" w:rsidRDefault="00004824" w:rsidP="00C5485D">
                                  <w:pPr>
                                    <w:pStyle w:val="NoSpacing"/>
                                    <w:rPr>
                                      <w:b/>
                                      <w:bCs/>
                                    </w:rPr>
                                  </w:pPr>
                                  <w:r w:rsidRPr="00C5485D">
                                    <w:rPr>
                                      <w:b/>
                                      <w:bCs/>
                                    </w:rPr>
                                    <w:t>hmis_Client</w:t>
                                  </w:r>
                                </w:p>
                              </w:txbxContent>
                            </wps:txbx>
                            <wps:bodyPr rot="0" vert="horz" wrap="square" lIns="36576" tIns="36576" rIns="36576" bIns="36576" anchor="t" anchorCtr="0" upright="1">
                              <a:noAutofit/>
                            </wps:bodyPr>
                          </wps:wsp>
                          <wps:wsp>
                            <wps:cNvPr id="74486148" name="AutoShape 370"/>
                            <wps:cNvSpPr>
                              <a:spLocks noChangeArrowheads="1"/>
                            </wps:cNvSpPr>
                            <wps:spPr bwMode="auto">
                              <a:xfrm>
                                <a:off x="1029333" y="1101858"/>
                                <a:ext cx="12802" cy="15856"/>
                              </a:xfrm>
                              <a:prstGeom prst="flowChartProcess">
                                <a:avLst/>
                              </a:prstGeom>
                              <a:solidFill>
                                <a:srgbClr val="FFFFFF"/>
                              </a:solidFill>
                              <a:ln w="6350">
                                <a:solidFill>
                                  <a:srgbClr val="5B9BD5"/>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695C91B8" w14:textId="77777777" w:rsidR="00004824" w:rsidRDefault="00004824" w:rsidP="00DF48A5">
                                  <w:pPr>
                                    <w:pStyle w:val="NoSpacing"/>
                                  </w:pPr>
                                  <w:r>
                                    <w:t>PersonalID</w:t>
                                  </w:r>
                                </w:p>
                                <w:p w14:paraId="1F4F4033" w14:textId="77777777" w:rsidR="00004824" w:rsidRDefault="00004824" w:rsidP="00DF48A5">
                                  <w:pPr>
                                    <w:pStyle w:val="NoSpacing"/>
                                  </w:pPr>
                                  <w:r>
                                    <w:t>SSN</w:t>
                                  </w:r>
                                </w:p>
                                <w:p w14:paraId="3E5E9DC6" w14:textId="77777777" w:rsidR="00004824" w:rsidRDefault="00004824" w:rsidP="00DF48A5">
                                  <w:pPr>
                                    <w:pStyle w:val="NoSpacing"/>
                                  </w:pPr>
                                  <w:r>
                                    <w:t>SSNDataQuality</w:t>
                                  </w:r>
                                </w:p>
                                <w:p w14:paraId="4ED78614" w14:textId="77777777" w:rsidR="00004824" w:rsidRDefault="00004824" w:rsidP="00DF48A5">
                                  <w:pPr>
                                    <w:pStyle w:val="NoSpacing"/>
                                  </w:pPr>
                                  <w:r>
                                    <w:t>DOB</w:t>
                                  </w:r>
                                </w:p>
                                <w:p w14:paraId="3D3F7C3E" w14:textId="77777777" w:rsidR="00004824" w:rsidRDefault="00004824" w:rsidP="00DF48A5">
                                  <w:pPr>
                                    <w:pStyle w:val="NoSpacing"/>
                                  </w:pPr>
                                  <w:r>
                                    <w:t>DOBDataQuality</w:t>
                                  </w:r>
                                </w:p>
                                <w:p w14:paraId="478E1B3C" w14:textId="3ADB1485" w:rsidR="00004824" w:rsidRDefault="00004824" w:rsidP="00DF48A5">
                                  <w:pPr>
                                    <w:pStyle w:val="NoSpacing"/>
                                  </w:pPr>
                                  <w:r>
                                    <w:t>Gender</w:t>
                                  </w:r>
                                  <w:r w:rsidR="00F2284A">
                                    <w:t xml:space="preserve"> Data</w:t>
                                  </w:r>
                                </w:p>
                                <w:p w14:paraId="31B795EE" w14:textId="1D213BBC" w:rsidR="00004824" w:rsidRDefault="00004824" w:rsidP="00DF48A5">
                                  <w:pPr>
                                    <w:pStyle w:val="NoSpacing"/>
                                  </w:pPr>
                                  <w:r>
                                    <w:t>Race</w:t>
                                  </w:r>
                                  <w:r w:rsidR="00F2284A">
                                    <w:t xml:space="preserve"> Data</w:t>
                                  </w:r>
                                </w:p>
                                <w:p w14:paraId="6AFF89B9" w14:textId="77777777" w:rsidR="00004824" w:rsidRDefault="00004824" w:rsidP="00DF48A5">
                                  <w:pPr>
                                    <w:pStyle w:val="NoSpacing"/>
                                  </w:pPr>
                                  <w:r>
                                    <w:t>Ethnicity</w:t>
                                  </w:r>
                                </w:p>
                                <w:p w14:paraId="16DAE988" w14:textId="3F36749D" w:rsidR="00004824" w:rsidRDefault="00004824" w:rsidP="00DF48A5">
                                  <w:pPr>
                                    <w:pStyle w:val="NoSpacing"/>
                                  </w:pPr>
                                  <w:r>
                                    <w:t>VeteranStatus</w:t>
                                  </w:r>
                                </w:p>
                              </w:txbxContent>
                            </wps:txbx>
                            <wps:bodyPr rot="0" vert="horz" wrap="square" lIns="36576" tIns="36576" rIns="36576" bIns="36576" anchor="t" anchorCtr="0" upright="1">
                              <a:noAutofit/>
                            </wps:bodyPr>
                          </wps:wsp>
                        </wpg:grpSp>
                        <wpg:grpSp>
                          <wpg:cNvPr id="74486149" name="Group 371"/>
                          <wpg:cNvGrpSpPr>
                            <a:grpSpLocks/>
                          </wpg:cNvGrpSpPr>
                          <wpg:grpSpPr bwMode="auto">
                            <a:xfrm>
                              <a:off x="1053952" y="1087191"/>
                              <a:ext cx="18289" cy="26947"/>
                              <a:chOff x="1068347" y="1112253"/>
                              <a:chExt cx="18289" cy="26946"/>
                            </a:xfrm>
                          </wpg:grpSpPr>
                          <wps:wsp>
                            <wps:cNvPr id="74486150" name="AutoShape 372"/>
                            <wps:cNvSpPr>
                              <a:spLocks noChangeArrowheads="1"/>
                            </wps:cNvSpPr>
                            <wps:spPr bwMode="auto">
                              <a:xfrm>
                                <a:off x="1068347" y="1112253"/>
                                <a:ext cx="18288" cy="2743"/>
                              </a:xfrm>
                              <a:prstGeom prst="flowChartProcess">
                                <a:avLst/>
                              </a:prstGeom>
                              <a:solidFill>
                                <a:srgbClr val="DFEBF7"/>
                              </a:solidFill>
                              <a:ln w="6350">
                                <a:solidFill>
                                  <a:srgbClr val="5B9BD5"/>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65D1F7B7" w14:textId="77777777" w:rsidR="00004824" w:rsidRPr="00C5485D" w:rsidRDefault="00004824" w:rsidP="00C5485D">
                                  <w:pPr>
                                    <w:pStyle w:val="NoSpacing"/>
                                    <w:rPr>
                                      <w:b/>
                                      <w:bCs/>
                                    </w:rPr>
                                  </w:pPr>
                                  <w:r w:rsidRPr="00C5485D">
                                    <w:rPr>
                                      <w:b/>
                                      <w:bCs/>
                                    </w:rPr>
                                    <w:t>hmis_Enrollment</w:t>
                                  </w:r>
                                </w:p>
                              </w:txbxContent>
                            </wps:txbx>
                            <wps:bodyPr rot="0" vert="horz" wrap="square" lIns="36576" tIns="36576" rIns="36576" bIns="36576" anchor="t" anchorCtr="0" upright="1">
                              <a:noAutofit/>
                            </wps:bodyPr>
                          </wps:wsp>
                          <wps:wsp>
                            <wps:cNvPr id="74486151" name="AutoShape 373"/>
                            <wps:cNvSpPr>
                              <a:spLocks noChangeArrowheads="1"/>
                            </wps:cNvSpPr>
                            <wps:spPr bwMode="auto">
                              <a:xfrm>
                                <a:off x="1068348" y="1115003"/>
                                <a:ext cx="18288" cy="24196"/>
                              </a:xfrm>
                              <a:prstGeom prst="flowChartProcess">
                                <a:avLst/>
                              </a:prstGeom>
                              <a:solidFill>
                                <a:srgbClr val="FFFFFF"/>
                              </a:solidFill>
                              <a:ln w="6350">
                                <a:solidFill>
                                  <a:srgbClr val="5B9BD5"/>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4319133A" w14:textId="77777777" w:rsidR="00004824" w:rsidRDefault="00004824" w:rsidP="00DF48A5">
                                  <w:pPr>
                                    <w:pStyle w:val="NoSpacing"/>
                                  </w:pPr>
                                  <w:r>
                                    <w:t>EnrollmentID</w:t>
                                  </w:r>
                                </w:p>
                                <w:p w14:paraId="3403798E" w14:textId="77777777" w:rsidR="00004824" w:rsidRDefault="00004824" w:rsidP="00DF48A5">
                                  <w:pPr>
                                    <w:pStyle w:val="NoSpacing"/>
                                  </w:pPr>
                                  <w:r>
                                    <w:t>PersonalID</w:t>
                                  </w:r>
                                </w:p>
                                <w:p w14:paraId="045AFC21" w14:textId="77777777" w:rsidR="00004824" w:rsidRDefault="00004824" w:rsidP="00DF48A5">
                                  <w:pPr>
                                    <w:pStyle w:val="NoSpacing"/>
                                  </w:pPr>
                                  <w:r>
                                    <w:t>ProjectID</w:t>
                                  </w:r>
                                </w:p>
                                <w:p w14:paraId="318732AA" w14:textId="77777777" w:rsidR="00004824" w:rsidRDefault="00004824" w:rsidP="00DF48A5">
                                  <w:pPr>
                                    <w:pStyle w:val="NoSpacing"/>
                                  </w:pPr>
                                  <w:r>
                                    <w:t>EntryDate</w:t>
                                  </w:r>
                                </w:p>
                                <w:p w14:paraId="2AAF71D6" w14:textId="77777777" w:rsidR="00004824" w:rsidRDefault="00004824" w:rsidP="00DF48A5">
                                  <w:pPr>
                                    <w:pStyle w:val="NoSpacing"/>
                                  </w:pPr>
                                  <w:r>
                                    <w:t>HouseholdID</w:t>
                                  </w:r>
                                </w:p>
                                <w:p w14:paraId="27AEDC8F" w14:textId="77777777" w:rsidR="00004824" w:rsidRDefault="00004824" w:rsidP="00DF48A5">
                                  <w:pPr>
                                    <w:pStyle w:val="NoSpacing"/>
                                  </w:pPr>
                                  <w:r>
                                    <w:t>RelationshipToHoH</w:t>
                                  </w:r>
                                </w:p>
                                <w:p w14:paraId="7A502E2A" w14:textId="77777777" w:rsidR="00004824" w:rsidRDefault="00004824" w:rsidP="00DF48A5">
                                  <w:pPr>
                                    <w:pStyle w:val="NoSpacing"/>
                                  </w:pPr>
                                  <w:r>
                                    <w:t>LivingSituation</w:t>
                                  </w:r>
                                </w:p>
                                <w:p w14:paraId="710807C0" w14:textId="77777777" w:rsidR="00004824" w:rsidRDefault="00004824" w:rsidP="00DF48A5">
                                  <w:pPr>
                                    <w:pStyle w:val="NoSpacing"/>
                                  </w:pPr>
                                  <w:r>
                                    <w:t>LengthOfStay</w:t>
                                  </w:r>
                                </w:p>
                                <w:p w14:paraId="5C1E52C0" w14:textId="77777777" w:rsidR="00004824" w:rsidRDefault="00004824" w:rsidP="00DF48A5">
                                  <w:pPr>
                                    <w:pStyle w:val="NoSpacing"/>
                                  </w:pPr>
                                  <w:r>
                                    <w:t xml:space="preserve">PreviousStreetESSH </w:t>
                                  </w:r>
                                </w:p>
                                <w:p w14:paraId="12596F49" w14:textId="77777777" w:rsidR="00004824" w:rsidRDefault="00004824" w:rsidP="00DF48A5">
                                  <w:pPr>
                                    <w:pStyle w:val="NoSpacing"/>
                                  </w:pPr>
                                  <w:r>
                                    <w:t xml:space="preserve">DateToStreetESSH </w:t>
                                  </w:r>
                                </w:p>
                                <w:p w14:paraId="0C0F0DB4" w14:textId="77777777" w:rsidR="00004824" w:rsidRDefault="00004824" w:rsidP="00DF48A5">
                                  <w:pPr>
                                    <w:pStyle w:val="NoSpacing"/>
                                  </w:pPr>
                                  <w:r>
                                    <w:t xml:space="preserve">TimesHomelessPastThreeYears </w:t>
                                  </w:r>
                                </w:p>
                                <w:p w14:paraId="388D5F20" w14:textId="77777777" w:rsidR="00004824" w:rsidRDefault="00004824" w:rsidP="00DF48A5">
                                  <w:pPr>
                                    <w:pStyle w:val="NoSpacing"/>
                                  </w:pPr>
                                  <w:r>
                                    <w:t xml:space="preserve">MonthsHomelessPastThreeYears </w:t>
                                  </w:r>
                                </w:p>
                                <w:p w14:paraId="228712F6" w14:textId="77777777" w:rsidR="00004824" w:rsidRDefault="00004824" w:rsidP="00DF48A5">
                                  <w:pPr>
                                    <w:pStyle w:val="NoSpacing"/>
                                  </w:pPr>
                                  <w:r>
                                    <w:t xml:space="preserve">DisablingCondition </w:t>
                                  </w:r>
                                </w:p>
                                <w:p w14:paraId="09FCE1B5" w14:textId="248BDB8B" w:rsidR="00004824" w:rsidRDefault="00004824" w:rsidP="00DF48A5">
                                  <w:pPr>
                                    <w:pStyle w:val="NoSpacing"/>
                                  </w:pPr>
                                  <w:r>
                                    <w:t xml:space="preserve">MoveInDate </w:t>
                                  </w:r>
                                </w:p>
                              </w:txbxContent>
                            </wps:txbx>
                            <wps:bodyPr rot="0" vert="horz" wrap="square" lIns="36576" tIns="36576" rIns="36576" bIns="36576" anchor="t" anchorCtr="0" upright="1">
                              <a:noAutofit/>
                            </wps:bodyPr>
                          </wps:wsp>
                        </wpg:grpSp>
                      </wpg:grpSp>
                      <wpg:grpSp>
                        <wpg:cNvPr id="74486152" name="Group 374"/>
                        <wpg:cNvGrpSpPr>
                          <a:grpSpLocks/>
                        </wpg:cNvGrpSpPr>
                        <wpg:grpSpPr bwMode="auto">
                          <a:xfrm>
                            <a:off x="1077823" y="1068366"/>
                            <a:ext cx="16461" cy="44046"/>
                            <a:chOff x="1077823" y="1068204"/>
                            <a:chExt cx="16461" cy="44046"/>
                          </a:xfrm>
                        </wpg:grpSpPr>
                        <wpg:grpSp>
                          <wpg:cNvPr id="74486153" name="Group 375"/>
                          <wpg:cNvGrpSpPr>
                            <a:grpSpLocks/>
                          </wpg:cNvGrpSpPr>
                          <wpg:grpSpPr bwMode="auto">
                            <a:xfrm>
                              <a:off x="1079189" y="1079834"/>
                              <a:ext cx="13720" cy="10067"/>
                              <a:chOff x="1057124" y="1092913"/>
                              <a:chExt cx="13720" cy="10066"/>
                            </a:xfrm>
                          </wpg:grpSpPr>
                          <wps:wsp>
                            <wps:cNvPr id="74486154" name="AutoShape 376"/>
                            <wps:cNvSpPr>
                              <a:spLocks noChangeArrowheads="1"/>
                            </wps:cNvSpPr>
                            <wps:spPr bwMode="auto">
                              <a:xfrm>
                                <a:off x="1057124" y="1092913"/>
                                <a:ext cx="13716" cy="2743"/>
                              </a:xfrm>
                              <a:prstGeom prst="flowChartProcess">
                                <a:avLst/>
                              </a:prstGeom>
                              <a:solidFill>
                                <a:srgbClr val="DFEBF7"/>
                              </a:solidFill>
                              <a:ln w="6350">
                                <a:solidFill>
                                  <a:srgbClr val="5B9BD5"/>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1DAB76B1" w14:textId="77777777" w:rsidR="00004824" w:rsidRPr="00C5485D" w:rsidRDefault="00004824" w:rsidP="00C5485D">
                                  <w:pPr>
                                    <w:pStyle w:val="NoSpacing"/>
                                    <w:rPr>
                                      <w:b/>
                                      <w:bCs/>
                                    </w:rPr>
                                  </w:pPr>
                                  <w:r w:rsidRPr="00C5485D">
                                    <w:rPr>
                                      <w:b/>
                                      <w:bCs/>
                                    </w:rPr>
                                    <w:t>hmis_HealthAndDV</w:t>
                                  </w:r>
                                </w:p>
                              </w:txbxContent>
                            </wps:txbx>
                            <wps:bodyPr rot="0" vert="horz" wrap="square" lIns="36576" tIns="36576" rIns="36576" bIns="36576" anchor="t" anchorCtr="0" upright="1">
                              <a:noAutofit/>
                            </wps:bodyPr>
                          </wps:wsp>
                          <wps:wsp>
                            <wps:cNvPr id="74486155" name="AutoShape 377"/>
                            <wps:cNvSpPr>
                              <a:spLocks noChangeArrowheads="1"/>
                            </wps:cNvSpPr>
                            <wps:spPr bwMode="auto">
                              <a:xfrm>
                                <a:off x="1057128" y="1095625"/>
                                <a:ext cx="13716" cy="7354"/>
                              </a:xfrm>
                              <a:prstGeom prst="flowChartProcess">
                                <a:avLst/>
                              </a:prstGeom>
                              <a:solidFill>
                                <a:srgbClr val="FFFFFF"/>
                              </a:solidFill>
                              <a:ln w="6350">
                                <a:solidFill>
                                  <a:srgbClr val="5B9BD5"/>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55F513BB" w14:textId="77777777" w:rsidR="00004824" w:rsidRDefault="00004824" w:rsidP="00DF48A5">
                                  <w:pPr>
                                    <w:pStyle w:val="NoSpacing"/>
                                  </w:pPr>
                                  <w:r>
                                    <w:t>EnrollmentID</w:t>
                                  </w:r>
                                </w:p>
                                <w:p w14:paraId="3602C5F3" w14:textId="77777777" w:rsidR="00004824" w:rsidRDefault="00004824" w:rsidP="00DF48A5">
                                  <w:pPr>
                                    <w:pStyle w:val="NoSpacing"/>
                                  </w:pPr>
                                  <w:r>
                                    <w:t>InformationDate</w:t>
                                  </w:r>
                                </w:p>
                                <w:p w14:paraId="2370CD07" w14:textId="77777777" w:rsidR="00004824" w:rsidRDefault="00004824" w:rsidP="00DF48A5">
                                  <w:pPr>
                                    <w:pStyle w:val="NoSpacing"/>
                                  </w:pPr>
                                  <w:r>
                                    <w:t>DomesticViolenceVictim</w:t>
                                  </w:r>
                                </w:p>
                                <w:p w14:paraId="1BE8A411" w14:textId="0542E454" w:rsidR="00004824" w:rsidRDefault="00004824">
                                  <w:pPr>
                                    <w:pStyle w:val="NoSpacing"/>
                                  </w:pPr>
                                  <w:r>
                                    <w:t>CurrentlyFleeing</w:t>
                                  </w:r>
                                </w:p>
                              </w:txbxContent>
                            </wps:txbx>
                            <wps:bodyPr rot="0" vert="horz" wrap="square" lIns="36576" tIns="36576" rIns="36576" bIns="36576" anchor="t" anchorCtr="0" upright="1">
                              <a:noAutofit/>
                            </wps:bodyPr>
                          </wps:wsp>
                        </wpg:grpSp>
                        <wpg:grpSp>
                          <wpg:cNvPr id="74486156" name="Group 378"/>
                          <wpg:cNvGrpSpPr>
                            <a:grpSpLocks/>
                          </wpg:cNvGrpSpPr>
                          <wpg:grpSpPr bwMode="auto">
                            <a:xfrm>
                              <a:off x="1077823" y="1092831"/>
                              <a:ext cx="16461" cy="8362"/>
                              <a:chOff x="1057971" y="1092364"/>
                              <a:chExt cx="16461" cy="8361"/>
                            </a:xfrm>
                          </wpg:grpSpPr>
                          <wps:wsp>
                            <wps:cNvPr id="74486157" name="AutoShape 379"/>
                            <wps:cNvSpPr>
                              <a:spLocks noChangeArrowheads="1"/>
                            </wps:cNvSpPr>
                            <wps:spPr bwMode="auto">
                              <a:xfrm>
                                <a:off x="1057973" y="1092364"/>
                                <a:ext cx="16459" cy="2743"/>
                              </a:xfrm>
                              <a:prstGeom prst="flowChartProcess">
                                <a:avLst/>
                              </a:prstGeom>
                              <a:solidFill>
                                <a:srgbClr val="DFEBF7"/>
                              </a:solidFill>
                              <a:ln w="6350">
                                <a:solidFill>
                                  <a:srgbClr val="5B9BD5"/>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08705B3E" w14:textId="77777777" w:rsidR="00004824" w:rsidRPr="00C5485D" w:rsidRDefault="00004824" w:rsidP="00C5485D">
                                  <w:pPr>
                                    <w:pStyle w:val="NoSpacing"/>
                                    <w:rPr>
                                      <w:b/>
                                      <w:bCs/>
                                    </w:rPr>
                                  </w:pPr>
                                  <w:r w:rsidRPr="00C5485D">
                                    <w:rPr>
                                      <w:b/>
                                      <w:bCs/>
                                    </w:rPr>
                                    <w:t>hmis_Services</w:t>
                                  </w:r>
                                </w:p>
                              </w:txbxContent>
                            </wps:txbx>
                            <wps:bodyPr rot="0" vert="horz" wrap="square" lIns="36576" tIns="36576" rIns="36576" bIns="36576" anchor="t" anchorCtr="0" upright="1">
                              <a:noAutofit/>
                            </wps:bodyPr>
                          </wps:wsp>
                          <wps:wsp>
                            <wps:cNvPr id="74486158" name="AutoShape 380"/>
                            <wps:cNvSpPr>
                              <a:spLocks noChangeArrowheads="1"/>
                            </wps:cNvSpPr>
                            <wps:spPr bwMode="auto">
                              <a:xfrm>
                                <a:off x="1057971" y="1095073"/>
                                <a:ext cx="16459" cy="5652"/>
                              </a:xfrm>
                              <a:prstGeom prst="flowChartProcess">
                                <a:avLst/>
                              </a:prstGeom>
                              <a:solidFill>
                                <a:srgbClr val="FFFFFF"/>
                              </a:solidFill>
                              <a:ln w="6350">
                                <a:solidFill>
                                  <a:srgbClr val="5B9BD5"/>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5968FF49" w14:textId="77777777" w:rsidR="00004824" w:rsidRDefault="00004824" w:rsidP="00DF48A5">
                                  <w:pPr>
                                    <w:pStyle w:val="NoSpacing"/>
                                  </w:pPr>
                                  <w:r>
                                    <w:t>EnrollmentID</w:t>
                                  </w:r>
                                </w:p>
                                <w:p w14:paraId="2C168257" w14:textId="77777777" w:rsidR="00004824" w:rsidRDefault="00004824" w:rsidP="00DF48A5">
                                  <w:pPr>
                                    <w:pStyle w:val="NoSpacing"/>
                                  </w:pPr>
                                  <w:r>
                                    <w:t>DateProvided (BedNightDate)</w:t>
                                  </w:r>
                                </w:p>
                                <w:p w14:paraId="28CC3B13" w14:textId="0B8A4F08" w:rsidR="00004824" w:rsidRDefault="00004824" w:rsidP="00DF48A5">
                                  <w:pPr>
                                    <w:pStyle w:val="NoSpacing"/>
                                  </w:pPr>
                                  <w:r>
                                    <w:t>RecordType</w:t>
                                  </w:r>
                                </w:p>
                              </w:txbxContent>
                            </wps:txbx>
                            <wps:bodyPr rot="0" vert="horz" wrap="square" lIns="36576" tIns="36576" rIns="36576" bIns="36576" anchor="t" anchorCtr="0" upright="1">
                              <a:noAutofit/>
                            </wps:bodyPr>
                          </wps:wsp>
                        </wpg:grpSp>
                        <wpg:grpSp>
                          <wpg:cNvPr id="74486159" name="Group 381"/>
                          <wpg:cNvGrpSpPr>
                            <a:grpSpLocks/>
                          </wpg:cNvGrpSpPr>
                          <wpg:grpSpPr bwMode="auto">
                            <a:xfrm>
                              <a:off x="1079650" y="1068204"/>
                              <a:ext cx="12804" cy="8613"/>
                              <a:chOff x="1042416" y="1121995"/>
                              <a:chExt cx="12804" cy="8612"/>
                            </a:xfrm>
                          </wpg:grpSpPr>
                          <wps:wsp>
                            <wps:cNvPr id="74486160" name="AutoShape 382"/>
                            <wps:cNvSpPr>
                              <a:spLocks noChangeArrowheads="1"/>
                            </wps:cNvSpPr>
                            <wps:spPr bwMode="auto">
                              <a:xfrm>
                                <a:off x="1042416" y="1121995"/>
                                <a:ext cx="12801" cy="2744"/>
                              </a:xfrm>
                              <a:prstGeom prst="flowChartProcess">
                                <a:avLst/>
                              </a:prstGeom>
                              <a:solidFill>
                                <a:srgbClr val="DFEBF7"/>
                              </a:solidFill>
                              <a:ln w="6350">
                                <a:solidFill>
                                  <a:srgbClr val="5B9BD5"/>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02D5277F" w14:textId="77777777" w:rsidR="00004824" w:rsidRPr="00C5485D" w:rsidRDefault="00004824" w:rsidP="00C5485D">
                                  <w:pPr>
                                    <w:pStyle w:val="NoSpacing"/>
                                    <w:rPr>
                                      <w:b/>
                                      <w:bCs/>
                                    </w:rPr>
                                  </w:pPr>
                                  <w:r w:rsidRPr="00C5485D">
                                    <w:rPr>
                                      <w:b/>
                                      <w:bCs/>
                                    </w:rPr>
                                    <w:t>hmis_EnrollmentCoC</w:t>
                                  </w:r>
                                </w:p>
                              </w:txbxContent>
                            </wps:txbx>
                            <wps:bodyPr rot="0" vert="horz" wrap="square" lIns="36576" tIns="36576" rIns="36576" bIns="36576" anchor="t" anchorCtr="0" upright="1">
                              <a:noAutofit/>
                            </wps:bodyPr>
                          </wps:wsp>
                          <wps:wsp>
                            <wps:cNvPr id="74486161" name="AutoShape 383"/>
                            <wps:cNvSpPr>
                              <a:spLocks noChangeArrowheads="1"/>
                            </wps:cNvSpPr>
                            <wps:spPr bwMode="auto">
                              <a:xfrm>
                                <a:off x="1042419" y="1124801"/>
                                <a:ext cx="12801" cy="5806"/>
                              </a:xfrm>
                              <a:prstGeom prst="flowChartProcess">
                                <a:avLst/>
                              </a:prstGeom>
                              <a:solidFill>
                                <a:srgbClr val="FFFFFF"/>
                              </a:solidFill>
                              <a:ln w="6350">
                                <a:solidFill>
                                  <a:srgbClr val="5B9BD5"/>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4658F73F" w14:textId="77777777" w:rsidR="00004824" w:rsidRDefault="00004824" w:rsidP="00DF48A5">
                                  <w:pPr>
                                    <w:pStyle w:val="NoSpacing"/>
                                  </w:pPr>
                                  <w:r>
                                    <w:t>EnrollmentID</w:t>
                                  </w:r>
                                </w:p>
                                <w:p w14:paraId="5E1209FF" w14:textId="77777777" w:rsidR="00004824" w:rsidRDefault="00004824" w:rsidP="00DF48A5">
                                  <w:pPr>
                                    <w:pStyle w:val="NoSpacing"/>
                                  </w:pPr>
                                  <w:r>
                                    <w:t>InformationDate</w:t>
                                  </w:r>
                                </w:p>
                                <w:p w14:paraId="674B77DA" w14:textId="4B198DCF" w:rsidR="00004824" w:rsidRDefault="00004824" w:rsidP="00DF48A5">
                                  <w:pPr>
                                    <w:pStyle w:val="NoSpacing"/>
                                  </w:pPr>
                                  <w:r>
                                    <w:t>CoCCode</w:t>
                                  </w:r>
                                </w:p>
                              </w:txbxContent>
                            </wps:txbx>
                            <wps:bodyPr rot="0" vert="horz" wrap="square" lIns="36576" tIns="36576" rIns="36576" bIns="36576" anchor="t" anchorCtr="0" upright="1">
                              <a:noAutofit/>
                            </wps:bodyPr>
                          </wps:wsp>
                        </wpg:grpSp>
                        <wpg:grpSp>
                          <wpg:cNvPr id="74486162" name="Group 384"/>
                          <wpg:cNvGrpSpPr>
                            <a:grpSpLocks/>
                          </wpg:cNvGrpSpPr>
                          <wpg:grpSpPr bwMode="auto">
                            <a:xfrm>
                              <a:off x="1079646" y="1103955"/>
                              <a:ext cx="12805" cy="8295"/>
                              <a:chOff x="1048443" y="1129411"/>
                              <a:chExt cx="12805" cy="8294"/>
                            </a:xfrm>
                          </wpg:grpSpPr>
                          <wps:wsp>
                            <wps:cNvPr id="74486163" name="AutoShape 385"/>
                            <wps:cNvSpPr>
                              <a:spLocks noChangeArrowheads="1"/>
                            </wps:cNvSpPr>
                            <wps:spPr bwMode="auto">
                              <a:xfrm>
                                <a:off x="1048446" y="1129411"/>
                                <a:ext cx="12802" cy="2743"/>
                              </a:xfrm>
                              <a:prstGeom prst="flowChartProcess">
                                <a:avLst/>
                              </a:prstGeom>
                              <a:solidFill>
                                <a:srgbClr val="DFEBF7"/>
                              </a:solidFill>
                              <a:ln w="6350">
                                <a:solidFill>
                                  <a:srgbClr val="5B9BD5"/>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791B69F9" w14:textId="77777777" w:rsidR="00004824" w:rsidRPr="00C5485D" w:rsidRDefault="00004824" w:rsidP="00C5485D">
                                  <w:pPr>
                                    <w:pStyle w:val="NoSpacing"/>
                                    <w:rPr>
                                      <w:b/>
                                      <w:bCs/>
                                    </w:rPr>
                                  </w:pPr>
                                  <w:r w:rsidRPr="00C5485D">
                                    <w:rPr>
                                      <w:b/>
                                      <w:bCs/>
                                    </w:rPr>
                                    <w:t>hmis_Exit</w:t>
                                  </w:r>
                                </w:p>
                              </w:txbxContent>
                            </wps:txbx>
                            <wps:bodyPr rot="0" vert="horz" wrap="square" lIns="36576" tIns="36576" rIns="36576" bIns="36576" anchor="t" anchorCtr="0" upright="1">
                              <a:noAutofit/>
                            </wps:bodyPr>
                          </wps:wsp>
                          <wps:wsp>
                            <wps:cNvPr id="74486164" name="AutoShape 386"/>
                            <wps:cNvSpPr>
                              <a:spLocks noChangeArrowheads="1"/>
                            </wps:cNvSpPr>
                            <wps:spPr bwMode="auto">
                              <a:xfrm>
                                <a:off x="1048443" y="1132118"/>
                                <a:ext cx="12802" cy="5587"/>
                              </a:xfrm>
                              <a:prstGeom prst="flowChartProcess">
                                <a:avLst/>
                              </a:prstGeom>
                              <a:solidFill>
                                <a:srgbClr val="FFFFFF"/>
                              </a:solidFill>
                              <a:ln w="6350">
                                <a:solidFill>
                                  <a:srgbClr val="5B9BD5"/>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2BBD804D" w14:textId="77777777" w:rsidR="00004824" w:rsidRDefault="00004824" w:rsidP="00DF48A5">
                                  <w:pPr>
                                    <w:pStyle w:val="NoSpacing"/>
                                  </w:pPr>
                                  <w:r>
                                    <w:t>EnrollmentID</w:t>
                                  </w:r>
                                </w:p>
                                <w:p w14:paraId="1FEFD3C8" w14:textId="77777777" w:rsidR="00004824" w:rsidRDefault="00004824" w:rsidP="00DF48A5">
                                  <w:pPr>
                                    <w:pStyle w:val="NoSpacing"/>
                                  </w:pPr>
                                  <w:r>
                                    <w:t>ExitDate</w:t>
                                  </w:r>
                                </w:p>
                                <w:p w14:paraId="08C81CAE" w14:textId="4A410699" w:rsidR="00004824" w:rsidRDefault="00004824" w:rsidP="00DF48A5">
                                  <w:pPr>
                                    <w:pStyle w:val="NoSpacing"/>
                                  </w:pPr>
                                  <w:r>
                                    <w:t>Destination</w:t>
                                  </w:r>
                                </w:p>
                              </w:txbxContent>
                            </wps:txbx>
                            <wps:bodyPr rot="0" vert="horz" wrap="square" lIns="36576" tIns="36576" rIns="36576" bIns="36576" anchor="t" anchorCtr="0" upright="1">
                              <a:noAutofit/>
                            </wps:bodyPr>
                          </wps:wsp>
                        </wpg:grpSp>
                      </wpg:grpSp>
                      <wps:wsp>
                        <wps:cNvPr id="74486165" name="AutoShape 387"/>
                        <wps:cNvCnPr>
                          <a:cxnSpLocks noChangeShapeType="1"/>
                          <a:stCxn id="74486151" idx="3"/>
                          <a:endCxn id="74486161" idx="1"/>
                        </wps:cNvCnPr>
                        <wps:spPr bwMode="auto">
                          <a:xfrm flipV="1">
                            <a:off x="1072284" y="1074076"/>
                            <a:ext cx="7369" cy="27949"/>
                          </a:xfrm>
                          <a:prstGeom prst="curvedConnector3">
                            <a:avLst>
                              <a:gd name="adj1" fmla="val 34461"/>
                            </a:avLst>
                          </a:prstGeom>
                          <a:noFill/>
                          <a:ln w="6350">
                            <a:solidFill>
                              <a:schemeClr val="dk1">
                                <a:lumMod val="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74486166" name="AutoShape 388"/>
                        <wps:cNvCnPr>
                          <a:cxnSpLocks noChangeShapeType="1"/>
                          <a:stCxn id="74486151" idx="3"/>
                          <a:endCxn id="74486164" idx="1"/>
                        </wps:cNvCnPr>
                        <wps:spPr bwMode="auto">
                          <a:xfrm>
                            <a:off x="1072285" y="1102028"/>
                            <a:ext cx="7361" cy="7626"/>
                          </a:xfrm>
                          <a:prstGeom prst="curvedConnector3">
                            <a:avLst>
                              <a:gd name="adj1" fmla="val 50000"/>
                            </a:avLst>
                          </a:prstGeom>
                          <a:noFill/>
                          <a:ln w="6350">
                            <a:solidFill>
                              <a:schemeClr val="dk1">
                                <a:lumMod val="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74486167" name="AutoShape 389"/>
                        <wps:cNvCnPr>
                          <a:cxnSpLocks noChangeShapeType="1"/>
                          <a:stCxn id="74486173" idx="2"/>
                          <a:endCxn id="74486170" idx="1"/>
                        </wps:cNvCnPr>
                        <wps:spPr bwMode="auto">
                          <a:xfrm rot="5400000">
                            <a:off x="1031010" y="1094569"/>
                            <a:ext cx="15705" cy="6401"/>
                          </a:xfrm>
                          <a:prstGeom prst="curvedConnector4">
                            <a:avLst>
                              <a:gd name="adj1" fmla="val 40927"/>
                              <a:gd name="adj2" fmla="val 135713"/>
                            </a:avLst>
                          </a:prstGeom>
                          <a:noFill/>
                          <a:ln w="6350">
                            <a:solidFill>
                              <a:schemeClr val="dk1">
                                <a:lumMod val="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g:grpSp>
                        <wpg:cNvPr id="74486168" name="Group 390"/>
                        <wpg:cNvGrpSpPr>
                          <a:grpSpLocks/>
                        </wpg:cNvGrpSpPr>
                        <wpg:grpSpPr bwMode="auto">
                          <a:xfrm>
                            <a:off x="1035662" y="1100082"/>
                            <a:ext cx="12803" cy="8413"/>
                            <a:chOff x="1035331" y="1103291"/>
                            <a:chExt cx="12802" cy="8412"/>
                          </a:xfrm>
                        </wpg:grpSpPr>
                        <wps:wsp>
                          <wps:cNvPr id="74486169" name="AutoShape 391"/>
                          <wps:cNvSpPr>
                            <a:spLocks noChangeArrowheads="1"/>
                          </wps:cNvSpPr>
                          <wps:spPr bwMode="auto">
                            <a:xfrm>
                              <a:off x="1035331" y="1103291"/>
                              <a:ext cx="12802" cy="2743"/>
                            </a:xfrm>
                            <a:prstGeom prst="flowChartProcess">
                              <a:avLst/>
                            </a:prstGeom>
                            <a:solidFill>
                              <a:srgbClr val="DFEBF7"/>
                            </a:solidFill>
                            <a:ln w="6350">
                              <a:solidFill>
                                <a:srgbClr val="5B9BD5"/>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5DB27695" w14:textId="77777777" w:rsidR="00004824" w:rsidRPr="0083187A" w:rsidRDefault="00004824" w:rsidP="0083187A">
                                <w:pPr>
                                  <w:pStyle w:val="NoSpacing"/>
                                  <w:rPr>
                                    <w:b/>
                                    <w:bCs/>
                                  </w:rPr>
                                </w:pPr>
                                <w:r w:rsidRPr="0083187A">
                                  <w:rPr>
                                    <w:b/>
                                    <w:bCs/>
                                  </w:rPr>
                                  <w:t>hmis_ProjectCoC</w:t>
                                </w:r>
                              </w:p>
                            </w:txbxContent>
                          </wps:txbx>
                          <wps:bodyPr rot="0" vert="horz" wrap="square" lIns="36576" tIns="36576" rIns="36576" bIns="36576" anchor="t" anchorCtr="0" upright="1">
                            <a:noAutofit/>
                          </wps:bodyPr>
                        </wps:wsp>
                        <wps:wsp>
                          <wps:cNvPr id="74486170" name="AutoShape 392"/>
                          <wps:cNvSpPr>
                            <a:spLocks noChangeArrowheads="1"/>
                          </wps:cNvSpPr>
                          <wps:spPr bwMode="auto">
                            <a:xfrm>
                              <a:off x="1035331" y="1106004"/>
                              <a:ext cx="12802" cy="5699"/>
                            </a:xfrm>
                            <a:prstGeom prst="flowChartProcess">
                              <a:avLst/>
                            </a:prstGeom>
                            <a:solidFill>
                              <a:srgbClr val="FFFFFF"/>
                            </a:solidFill>
                            <a:ln w="6350">
                              <a:solidFill>
                                <a:srgbClr val="5B9BD5"/>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227C2346" w14:textId="77777777" w:rsidR="00004824" w:rsidRDefault="00004824" w:rsidP="00DF48A5">
                                <w:pPr>
                                  <w:pStyle w:val="NoSpacing"/>
                                </w:pPr>
                                <w:r>
                                  <w:t>ProjectID</w:t>
                                </w:r>
                              </w:p>
                              <w:p w14:paraId="0F61F28C" w14:textId="77777777" w:rsidR="00004824" w:rsidRDefault="00004824" w:rsidP="00DF48A5">
                                <w:pPr>
                                  <w:pStyle w:val="NoSpacing"/>
                                </w:pPr>
                                <w:r>
                                  <w:t>CoCCode</w:t>
                                </w:r>
                              </w:p>
                              <w:p w14:paraId="6C3C661C" w14:textId="5BDCBCFF" w:rsidR="00004824" w:rsidRDefault="00004824">
                                <w:pPr>
                                  <w:pStyle w:val="NoSpacing"/>
                                </w:pPr>
                                <w:r>
                                  <w:t>GeographyType</w:t>
                                </w:r>
                              </w:p>
                            </w:txbxContent>
                          </wps:txbx>
                          <wps:bodyPr rot="0" vert="horz" wrap="square" lIns="36576" tIns="36576" rIns="36576" bIns="36576" anchor="t" anchorCtr="0" upright="1">
                            <a:noAutofit/>
                          </wps:bodyPr>
                        </wps:wsp>
                      </wpg:grpSp>
                      <wpg:grpSp>
                        <wpg:cNvPr id="74486171" name="Group 393"/>
                        <wpg:cNvGrpSpPr>
                          <a:grpSpLocks/>
                        </wpg:cNvGrpSpPr>
                        <wpg:grpSpPr bwMode="auto">
                          <a:xfrm>
                            <a:off x="1035662" y="1078186"/>
                            <a:ext cx="12802" cy="11731"/>
                            <a:chOff x="1055714" y="1077976"/>
                            <a:chExt cx="12801" cy="11730"/>
                          </a:xfrm>
                        </wpg:grpSpPr>
                        <wps:wsp>
                          <wps:cNvPr id="74486172" name="AutoShape 394"/>
                          <wps:cNvSpPr>
                            <a:spLocks noChangeArrowheads="1"/>
                          </wps:cNvSpPr>
                          <wps:spPr bwMode="auto">
                            <a:xfrm>
                              <a:off x="1055714" y="1077976"/>
                              <a:ext cx="12801" cy="2743"/>
                            </a:xfrm>
                            <a:prstGeom prst="flowChartProcess">
                              <a:avLst/>
                            </a:prstGeom>
                            <a:solidFill>
                              <a:srgbClr val="DFEBF7"/>
                            </a:solidFill>
                            <a:ln w="6350">
                              <a:solidFill>
                                <a:srgbClr val="5B9BD5"/>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6B10A680" w14:textId="77777777" w:rsidR="00004824" w:rsidRDefault="00004824" w:rsidP="00C5485D">
                                <w:pPr>
                                  <w:pStyle w:val="NoSpacing"/>
                                </w:pPr>
                                <w:r>
                                  <w:t>hmis_Project</w:t>
                                </w:r>
                              </w:p>
                            </w:txbxContent>
                          </wps:txbx>
                          <wps:bodyPr rot="0" vert="horz" wrap="square" lIns="36576" tIns="36576" rIns="36576" bIns="36576" anchor="t" anchorCtr="0" upright="1">
                            <a:noAutofit/>
                          </wps:bodyPr>
                        </wps:wsp>
                        <wps:wsp>
                          <wps:cNvPr id="74486173" name="AutoShape 395"/>
                          <wps:cNvSpPr>
                            <a:spLocks noChangeArrowheads="1"/>
                          </wps:cNvSpPr>
                          <wps:spPr bwMode="auto">
                            <a:xfrm>
                              <a:off x="1055714" y="1080691"/>
                              <a:ext cx="12801" cy="9015"/>
                            </a:xfrm>
                            <a:prstGeom prst="flowChartProcess">
                              <a:avLst/>
                            </a:prstGeom>
                            <a:solidFill>
                              <a:srgbClr val="FFFFFF"/>
                            </a:solidFill>
                            <a:ln w="6350">
                              <a:solidFill>
                                <a:srgbClr val="5B9BD5"/>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78D07FEC" w14:textId="77777777" w:rsidR="00004824" w:rsidRDefault="00004824" w:rsidP="00DF48A5">
                                <w:pPr>
                                  <w:pStyle w:val="NoSpacing"/>
                                </w:pPr>
                                <w:r>
                                  <w:t>ProjectID</w:t>
                                </w:r>
                              </w:p>
                              <w:p w14:paraId="71C871A6" w14:textId="77777777" w:rsidR="00004824" w:rsidRDefault="00004824" w:rsidP="00DF48A5">
                                <w:pPr>
                                  <w:pStyle w:val="NoSpacing"/>
                                </w:pPr>
                                <w:r>
                                  <w:t>OperatingEndDate</w:t>
                                </w:r>
                              </w:p>
                              <w:p w14:paraId="31BCE351" w14:textId="77777777" w:rsidR="00004824" w:rsidRDefault="00004824" w:rsidP="00DF48A5">
                                <w:pPr>
                                  <w:pStyle w:val="NoSpacing"/>
                                </w:pPr>
                                <w:r>
                                  <w:t>ContinuumProject</w:t>
                                </w:r>
                              </w:p>
                              <w:p w14:paraId="36697790" w14:textId="77777777" w:rsidR="00004824" w:rsidRDefault="00004824" w:rsidP="00DF48A5">
                                <w:pPr>
                                  <w:pStyle w:val="NoSpacing"/>
                                </w:pPr>
                                <w:r>
                                  <w:t>ProjectType</w:t>
                                </w:r>
                              </w:p>
                              <w:p w14:paraId="071CA0B0" w14:textId="63CC9793" w:rsidR="00004824" w:rsidRDefault="00004824" w:rsidP="00DF48A5">
                                <w:pPr>
                                  <w:pStyle w:val="NoSpacing"/>
                                </w:pPr>
                                <w:r>
                                  <w:t>TrackingMethod</w:t>
                                </w:r>
                              </w:p>
                            </w:txbxContent>
                          </wps:txbx>
                          <wps:bodyPr rot="0" vert="horz" wrap="square" lIns="36576" tIns="36576" rIns="36576" bIns="36576" anchor="t" anchorCtr="0" upright="1">
                            <a:noAutofit/>
                          </wps:bodyPr>
                        </wps:wsp>
                      </wpg:grpSp>
                      <wps:wsp>
                        <wps:cNvPr id="74486174" name="AutoShape 396"/>
                        <wps:cNvSpPr>
                          <a:spLocks noChangeArrowheads="1"/>
                        </wps:cNvSpPr>
                        <wps:spPr bwMode="auto">
                          <a:xfrm>
                            <a:off x="1035662" y="1070836"/>
                            <a:ext cx="12802" cy="2743"/>
                          </a:xfrm>
                          <a:prstGeom prst="flowChartProcess">
                            <a:avLst/>
                          </a:prstGeom>
                          <a:solidFill>
                            <a:srgbClr val="D9D9D9"/>
                          </a:solidFill>
                          <a:ln w="6350">
                            <a:solidFill>
                              <a:srgbClr val="5B9BD5"/>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704D3D73" w14:textId="77777777" w:rsidR="00004824" w:rsidRPr="00C5485D" w:rsidRDefault="00004824" w:rsidP="00C5485D">
                              <w:pPr>
                                <w:pStyle w:val="NoSpacing"/>
                                <w:rPr>
                                  <w:b/>
                                  <w:bCs/>
                                </w:rPr>
                              </w:pPr>
                              <w:r w:rsidRPr="00C5485D">
                                <w:rPr>
                                  <w:b/>
                                  <w:bCs/>
                                </w:rPr>
                                <w:t>hmis_Organization</w:t>
                              </w:r>
                            </w:p>
                          </w:txbxContent>
                        </wps:txbx>
                        <wps:bodyPr rot="0" vert="horz" wrap="square" lIns="36576" tIns="36576" rIns="36576" bIns="36576" anchor="t" anchorCtr="0" upright="1">
                          <a:noAutofit/>
                        </wps:bodyPr>
                      </wps:wsp>
                      <wps:wsp>
                        <wps:cNvPr id="74486175" name="AutoShape 397"/>
                        <wps:cNvCnPr>
                          <a:cxnSpLocks noChangeShapeType="1"/>
                          <a:stCxn id="74486174" idx="2"/>
                          <a:endCxn id="74486172" idx="0"/>
                        </wps:cNvCnPr>
                        <wps:spPr bwMode="auto">
                          <a:xfrm rot="5400000">
                            <a:off x="1039763" y="1075879"/>
                            <a:ext cx="4599" cy="0"/>
                          </a:xfrm>
                          <a:prstGeom prst="curvedConnector3">
                            <a:avLst>
                              <a:gd name="adj1" fmla="val 50000"/>
                            </a:avLst>
                          </a:prstGeom>
                          <a:noFill/>
                          <a:ln w="6350">
                            <a:solidFill>
                              <a:schemeClr val="dk1">
                                <a:lumMod val="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74486176" name="AutoShape 398"/>
                        <wps:cNvSpPr>
                          <a:spLocks noChangeArrowheads="1"/>
                        </wps:cNvSpPr>
                        <wps:spPr bwMode="auto">
                          <a:xfrm>
                            <a:off x="1035663" y="1110572"/>
                            <a:ext cx="12802" cy="2744"/>
                          </a:xfrm>
                          <a:prstGeom prst="flowChartProcess">
                            <a:avLst/>
                          </a:prstGeom>
                          <a:solidFill>
                            <a:srgbClr val="D9D9D9"/>
                          </a:solidFill>
                          <a:ln w="6350">
                            <a:solidFill>
                              <a:srgbClr val="5B9BD5"/>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5E3B69D9" w14:textId="77777777" w:rsidR="00004824" w:rsidRPr="00C5485D" w:rsidRDefault="00004824" w:rsidP="00C5485D">
                              <w:pPr>
                                <w:pStyle w:val="NoSpacing"/>
                                <w:rPr>
                                  <w:b/>
                                  <w:bCs/>
                                </w:rPr>
                              </w:pPr>
                              <w:r w:rsidRPr="00C5485D">
                                <w:rPr>
                                  <w:b/>
                                  <w:bCs/>
                                </w:rPr>
                                <w:t>hmis_Inventory</w:t>
                              </w:r>
                            </w:p>
                          </w:txbxContent>
                        </wps:txbx>
                        <wps:bodyPr rot="0" vert="horz" wrap="square" lIns="36576" tIns="36576" rIns="36576" bIns="36576" anchor="t" anchorCtr="0" upright="1">
                          <a:noAutofit/>
                        </wps:bodyPr>
                      </wps:wsp>
                      <wps:wsp>
                        <wps:cNvPr id="74486177" name="AutoShape 399"/>
                        <wps:cNvSpPr>
                          <a:spLocks noChangeArrowheads="1"/>
                        </wps:cNvSpPr>
                        <wps:spPr bwMode="auto">
                          <a:xfrm>
                            <a:off x="1035663" y="1092994"/>
                            <a:ext cx="12802" cy="2743"/>
                          </a:xfrm>
                          <a:prstGeom prst="flowChartProcess">
                            <a:avLst/>
                          </a:prstGeom>
                          <a:solidFill>
                            <a:srgbClr val="D9D9D9"/>
                          </a:solidFill>
                          <a:ln w="6350">
                            <a:solidFill>
                              <a:srgbClr val="5B9BD5"/>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28589A73" w14:textId="77777777" w:rsidR="00004824" w:rsidRPr="00C5485D" w:rsidRDefault="00004824" w:rsidP="00C5485D">
                              <w:pPr>
                                <w:pStyle w:val="NoSpacing"/>
                                <w:rPr>
                                  <w:b/>
                                  <w:bCs/>
                                </w:rPr>
                              </w:pPr>
                              <w:r w:rsidRPr="00C5485D">
                                <w:rPr>
                                  <w:b/>
                                  <w:bCs/>
                                </w:rPr>
                                <w:t>hmis_Funder</w:t>
                              </w:r>
                            </w:p>
                          </w:txbxContent>
                        </wps:txbx>
                        <wps:bodyPr rot="0" vert="horz" wrap="square" lIns="36576" tIns="36576" rIns="36576" bIns="36576" anchor="t" anchorCtr="0" upright="1">
                          <a:noAutofit/>
                        </wps:bodyPr>
                      </wps:wsp>
                      <wps:wsp>
                        <wps:cNvPr id="74486178" name="AutoShape 400"/>
                        <wps:cNvCnPr>
                          <a:cxnSpLocks noChangeShapeType="1"/>
                          <a:stCxn id="74486173" idx="2"/>
                          <a:endCxn id="74486177" idx="0"/>
                        </wps:cNvCnPr>
                        <wps:spPr bwMode="auto">
                          <a:xfrm rot="16200000" flipH="1">
                            <a:off x="1040525" y="1091455"/>
                            <a:ext cx="3077" cy="1"/>
                          </a:xfrm>
                          <a:prstGeom prst="curvedConnector3">
                            <a:avLst>
                              <a:gd name="adj1" fmla="val 50000"/>
                            </a:avLst>
                          </a:prstGeom>
                          <a:noFill/>
                          <a:ln w="6350">
                            <a:solidFill>
                              <a:schemeClr val="dk1">
                                <a:lumMod val="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74486179" name="AutoShape 401"/>
                        <wps:cNvCnPr>
                          <a:cxnSpLocks noChangeShapeType="1"/>
                          <a:stCxn id="74486170" idx="2"/>
                          <a:endCxn id="74486176" idx="0"/>
                        </wps:cNvCnPr>
                        <wps:spPr bwMode="auto">
                          <a:xfrm>
                            <a:off x="1042064" y="1108495"/>
                            <a:ext cx="1" cy="2077"/>
                          </a:xfrm>
                          <a:prstGeom prst="straightConnector1">
                            <a:avLst/>
                          </a:prstGeom>
                          <a:noFill/>
                          <a:ln w="6350">
                            <a:solidFill>
                              <a:schemeClr val="dk1">
                                <a:lumMod val="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g:wgp>
                  </a:graphicData>
                </a:graphic>
              </wp:inline>
            </w:drawing>
          </mc:Choice>
          <mc:Fallback>
            <w:pict>
              <v:group w14:anchorId="41DA1814" id="Group 74486140" o:spid="_x0000_s1032" style="width:461.6pt;height:378.2pt;mso-position-horizontal-relative:char;mso-position-vertical-relative:line" coordorigin="10356,10660" coordsize="586,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">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363" o:spid="_x0000_s1033" type="#_x0000_t38" style="position:absolute;left:10484;top:10854;width:55;height:31;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" adj="10800" strokecolor="black [0]" strokeweight=".5pt">
                  <v:shadow color="black [0]"/>
                </v:shape>
                <v:shape id="AutoShape 364" o:spid="_x0000_s1034" type="#_x0000_t38" style="position:absolute;left:10722;top:10863;width:69;height:157;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" adj="10800" strokecolor="black [0]" strokeweight=".5pt">
                  <v:shadow color="black [0]"/>
                </v:shape>
                <v:shape id="AutoShape 365" o:spid="_x0000_s1035" type="#_x0000_t38" style="position:absolute;left:10722;top:10985;width:56;height:35;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" adj="10800" strokecolor="black [0]" strokeweight=".5pt">
                  <v:shadow color="black [0]"/>
                </v:shape>
                <v:group id="Group 366" o:spid="_x0000_s1036" style="position:absolute;left:10539;top:10660;width:183;height:481" coordorigin="10539,10661" coordsize="18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">
                  <v:shapetype id="_x0000_t32" coordsize="21600,21600" o:spt="32" o:oned="t" path="m,l21600,21600e" filled="f">
                    <v:path arrowok="t" fillok="f" o:connecttype="none"/>
                    <o:lock v:ext="edit" shapetype="t"/>
                  </v:shapetype>
                  <v:shape id="AutoShape 367" o:spid="_x0000_s1037" type="#_x0000_t32" style="position:absolute;left:10630;top:10846;width:0;height: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" strokecolor="black [0]" strokeweight=".5pt">
                    <v:shadow color="black [0]"/>
                  </v:shape>
                  <v:group id="Group 368" o:spid="_x0000_s1038" style="position:absolute;left:10566;top:10661;width:129;height:185" coordorigin="10293,10991" coordsize="128,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">
                    <v:shapetype id="_x0000_t109" coordsize="21600,21600" o:spt="109" path="m,l,21600r21600,l21600,xe">
                      <v:stroke joinstyle="miter"/>
                      <v:path gradientshapeok="t" o:connecttype="rect"/>
                    </v:shapetype>
                    <v:shape id="AutoShape 369" o:spid="_x0000_s1039" type="#_x0000_t109" style="position:absolute;left:10293;top:10991;width:128;height: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" fillcolor="#dfebf7" strokecolor="#5b9bd5" strokeweight=".5pt">
                      <v:shadow color="black [0]"/>
                      <v:textbox inset="2.88pt,2.88pt,2.88pt,2.88pt">
                        <w:txbxContent>
                          <w:p w14:paraId="66DA8CE8" w14:textId="77777777" w:rsidR="00004824" w:rsidRPr="00C5485D" w:rsidRDefault="00004824" w:rsidP="00C5485D">
                            <w:pPr>
                              <w:pStyle w:val="NoSpacing"/>
                              <w:rPr>
                                <w:b/>
                                <w:bCs/>
                              </w:rPr>
                            </w:pPr>
                            <w:r w:rsidRPr="00C5485D">
                              <w:rPr>
                                <w:b/>
                                <w:bCs/>
                              </w:rPr>
                              <w:t>hmis_Client</w:t>
                            </w:r>
                          </w:p>
                        </w:txbxContent>
                      </v:textbox>
                    </v:shape>
                    <v:shape id="AutoShape 370" o:spid="_x0000_s1040" type="#_x0000_t109" style="position:absolute;left:10293;top:11018;width:128;height: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" strokecolor="#5b9bd5" strokeweight=".5pt">
                      <v:shadow color="black [0]"/>
                      <v:textbox inset="2.88pt,2.88pt,2.88pt,2.88pt">
                        <w:txbxContent>
                          <w:p w14:paraId="695C91B8" w14:textId="77777777" w:rsidR="00004824" w:rsidRDefault="00004824" w:rsidP="00DF48A5">
                            <w:pPr>
                              <w:pStyle w:val="NoSpacing"/>
                            </w:pPr>
                            <w:r>
                              <w:t>PersonalID</w:t>
                            </w:r>
                          </w:p>
                          <w:p w14:paraId="1F4F4033" w14:textId="77777777" w:rsidR="00004824" w:rsidRDefault="00004824" w:rsidP="00DF48A5">
                            <w:pPr>
                              <w:pStyle w:val="NoSpacing"/>
                            </w:pPr>
                            <w:r>
                              <w:t>SSN</w:t>
                            </w:r>
                          </w:p>
                          <w:p w14:paraId="3E5E9DC6" w14:textId="77777777" w:rsidR="00004824" w:rsidRDefault="00004824" w:rsidP="00DF48A5">
                            <w:pPr>
                              <w:pStyle w:val="NoSpacing"/>
                            </w:pPr>
                            <w:r>
                              <w:t>SSNDataQuality</w:t>
                            </w:r>
                          </w:p>
                          <w:p w14:paraId="4ED78614" w14:textId="77777777" w:rsidR="00004824" w:rsidRDefault="00004824" w:rsidP="00DF48A5">
                            <w:pPr>
                              <w:pStyle w:val="NoSpacing"/>
                            </w:pPr>
                            <w:r>
                              <w:t>DOB</w:t>
                            </w:r>
                          </w:p>
                          <w:p w14:paraId="3D3F7C3E" w14:textId="77777777" w:rsidR="00004824" w:rsidRDefault="00004824" w:rsidP="00DF48A5">
                            <w:pPr>
                              <w:pStyle w:val="NoSpacing"/>
                            </w:pPr>
                            <w:r>
                              <w:t>DOBDataQuality</w:t>
                            </w:r>
                          </w:p>
                          <w:p w14:paraId="478E1B3C" w14:textId="3ADB1485" w:rsidR="00004824" w:rsidRDefault="00004824" w:rsidP="00DF48A5">
                            <w:pPr>
                              <w:pStyle w:val="NoSpacing"/>
                            </w:pPr>
                            <w:r>
                              <w:t>Gender</w:t>
                            </w:r>
                            <w:r w:rsidR="00F2284A">
                              <w:t xml:space="preserve"> Data</w:t>
                            </w:r>
                          </w:p>
                          <w:p w14:paraId="31B795EE" w14:textId="1D213BBC" w:rsidR="00004824" w:rsidRDefault="00004824" w:rsidP="00DF48A5">
                            <w:pPr>
                              <w:pStyle w:val="NoSpacing"/>
                            </w:pPr>
                            <w:r>
                              <w:t>Race</w:t>
                            </w:r>
                            <w:r w:rsidR="00F2284A">
                              <w:t xml:space="preserve"> Data</w:t>
                            </w:r>
                          </w:p>
                          <w:p w14:paraId="6AFF89B9" w14:textId="77777777" w:rsidR="00004824" w:rsidRDefault="00004824" w:rsidP="00DF48A5">
                            <w:pPr>
                              <w:pStyle w:val="NoSpacing"/>
                            </w:pPr>
                            <w:r>
                              <w:t>Ethnicity</w:t>
                            </w:r>
                          </w:p>
                          <w:p w14:paraId="16DAE988" w14:textId="3F36749D" w:rsidR="00004824" w:rsidRDefault="00004824" w:rsidP="00DF48A5">
                            <w:pPr>
                              <w:pStyle w:val="NoSpacing"/>
                            </w:pPr>
                            <w:r>
                              <w:t>VeteranStatus</w:t>
                            </w:r>
                          </w:p>
                        </w:txbxContent>
                      </v:textbox>
                    </v:shape>
                  </v:group>
                  <v:group id="Group 371" o:spid="_x0000_s1041" style="position:absolute;left:10539;top:10871;width:183;height:270" coordorigin="10683,11122" coordsize="182,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">
                    <v:shape id="AutoShape 372" o:spid="_x0000_s1042" type="#_x0000_t109" style="position:absolute;left:10683;top:11122;width:183;height: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" fillcolor="#dfebf7" strokecolor="#5b9bd5" strokeweight=".5pt">
                      <v:shadow color="black [0]"/>
                      <v:textbox inset="2.88pt,2.88pt,2.88pt,2.88pt">
                        <w:txbxContent>
                          <w:p w14:paraId="65D1F7B7" w14:textId="77777777" w:rsidR="00004824" w:rsidRPr="00C5485D" w:rsidRDefault="00004824" w:rsidP="00C5485D">
                            <w:pPr>
                              <w:pStyle w:val="NoSpacing"/>
                              <w:rPr>
                                <w:b/>
                                <w:bCs/>
                              </w:rPr>
                            </w:pPr>
                            <w:r w:rsidRPr="00C5485D">
                              <w:rPr>
                                <w:b/>
                                <w:bCs/>
                              </w:rPr>
                              <w:t>hmis_Enrollment</w:t>
                            </w:r>
                          </w:p>
                        </w:txbxContent>
                      </v:textbox>
                    </v:shape>
                    <v:shape id="AutoShape 373" o:spid="_x0000_s1043" type="#_x0000_t109" style="position:absolute;left:10683;top:11150;width:183;height: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" strokecolor="#5b9bd5" strokeweight=".5pt">
                      <v:shadow color="black [0]"/>
                      <v:textbox inset="2.88pt,2.88pt,2.88pt,2.88pt">
                        <w:txbxContent>
                          <w:p w14:paraId="4319133A" w14:textId="77777777" w:rsidR="00004824" w:rsidRDefault="00004824" w:rsidP="00DF48A5">
                            <w:pPr>
                              <w:pStyle w:val="NoSpacing"/>
                            </w:pPr>
                            <w:r>
                              <w:t>EnrollmentID</w:t>
                            </w:r>
                          </w:p>
                          <w:p w14:paraId="3403798E" w14:textId="77777777" w:rsidR="00004824" w:rsidRDefault="00004824" w:rsidP="00DF48A5">
                            <w:pPr>
                              <w:pStyle w:val="NoSpacing"/>
                            </w:pPr>
                            <w:r>
                              <w:t>PersonalID</w:t>
                            </w:r>
                          </w:p>
                          <w:p w14:paraId="045AFC21" w14:textId="77777777" w:rsidR="00004824" w:rsidRDefault="00004824" w:rsidP="00DF48A5">
                            <w:pPr>
                              <w:pStyle w:val="NoSpacing"/>
                            </w:pPr>
                            <w:r>
                              <w:t>ProjectID</w:t>
                            </w:r>
                          </w:p>
                          <w:p w14:paraId="318732AA" w14:textId="77777777" w:rsidR="00004824" w:rsidRDefault="00004824" w:rsidP="00DF48A5">
                            <w:pPr>
                              <w:pStyle w:val="NoSpacing"/>
                            </w:pPr>
                            <w:r>
                              <w:t>EntryDate</w:t>
                            </w:r>
                          </w:p>
                          <w:p w14:paraId="2AAF71D6" w14:textId="77777777" w:rsidR="00004824" w:rsidRDefault="00004824" w:rsidP="00DF48A5">
                            <w:pPr>
                              <w:pStyle w:val="NoSpacing"/>
                            </w:pPr>
                            <w:r>
                              <w:t>HouseholdID</w:t>
                            </w:r>
                          </w:p>
                          <w:p w14:paraId="27AEDC8F" w14:textId="77777777" w:rsidR="00004824" w:rsidRDefault="00004824" w:rsidP="00DF48A5">
                            <w:pPr>
                              <w:pStyle w:val="NoSpacing"/>
                            </w:pPr>
                            <w:r>
                              <w:t>RelationshipToHoH</w:t>
                            </w:r>
                          </w:p>
                          <w:p w14:paraId="7A502E2A" w14:textId="77777777" w:rsidR="00004824" w:rsidRDefault="00004824" w:rsidP="00DF48A5">
                            <w:pPr>
                              <w:pStyle w:val="NoSpacing"/>
                            </w:pPr>
                            <w:r>
                              <w:t>LivingSituation</w:t>
                            </w:r>
                          </w:p>
                          <w:p w14:paraId="710807C0" w14:textId="77777777" w:rsidR="00004824" w:rsidRDefault="00004824" w:rsidP="00DF48A5">
                            <w:pPr>
                              <w:pStyle w:val="NoSpacing"/>
                            </w:pPr>
                            <w:r>
                              <w:t>LengthOfStay</w:t>
                            </w:r>
                          </w:p>
                          <w:p w14:paraId="5C1E52C0" w14:textId="77777777" w:rsidR="00004824" w:rsidRDefault="00004824" w:rsidP="00DF48A5">
                            <w:pPr>
                              <w:pStyle w:val="NoSpacing"/>
                            </w:pPr>
                            <w:r>
                              <w:t xml:space="preserve">PreviousStreetESSH </w:t>
                            </w:r>
                          </w:p>
                          <w:p w14:paraId="12596F49" w14:textId="77777777" w:rsidR="00004824" w:rsidRDefault="00004824" w:rsidP="00DF48A5">
                            <w:pPr>
                              <w:pStyle w:val="NoSpacing"/>
                            </w:pPr>
                            <w:r>
                              <w:t xml:space="preserve">DateToStreetESSH </w:t>
                            </w:r>
                          </w:p>
                          <w:p w14:paraId="0C0F0DB4" w14:textId="77777777" w:rsidR="00004824" w:rsidRDefault="00004824" w:rsidP="00DF48A5">
                            <w:pPr>
                              <w:pStyle w:val="NoSpacing"/>
                            </w:pPr>
                            <w:r>
                              <w:t xml:space="preserve">TimesHomelessPastThreeYears </w:t>
                            </w:r>
                          </w:p>
                          <w:p w14:paraId="388D5F20" w14:textId="77777777" w:rsidR="00004824" w:rsidRDefault="00004824" w:rsidP="00DF48A5">
                            <w:pPr>
                              <w:pStyle w:val="NoSpacing"/>
                            </w:pPr>
                            <w:r>
                              <w:t xml:space="preserve">MonthsHomelessPastThreeYears </w:t>
                            </w:r>
                          </w:p>
                          <w:p w14:paraId="228712F6" w14:textId="77777777" w:rsidR="00004824" w:rsidRDefault="00004824" w:rsidP="00DF48A5">
                            <w:pPr>
                              <w:pStyle w:val="NoSpacing"/>
                            </w:pPr>
                            <w:r>
                              <w:t xml:space="preserve">DisablingCondition </w:t>
                            </w:r>
                          </w:p>
                          <w:p w14:paraId="09FCE1B5" w14:textId="248BDB8B" w:rsidR="00004824" w:rsidRDefault="00004824" w:rsidP="00DF48A5">
                            <w:pPr>
                              <w:pStyle w:val="NoSpacing"/>
                            </w:pPr>
                            <w:r>
                              <w:t xml:space="preserve">MoveInDate </w:t>
                            </w:r>
                          </w:p>
                        </w:txbxContent>
                      </v:textbox>
                    </v:shape>
                  </v:group>
                </v:group>
                <v:group id="Group 374" o:spid="_x0000_s1044" style="position:absolute;left:10778;top:10683;width:164;height:441" coordorigin="10778,10682" coordsize="164,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">
                  <v:group id="Group 375" o:spid="_x0000_s1045" style="position:absolute;left:10791;top:10798;width:138;height:101" coordorigin="10571,10929" coordsize="137,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">
                    <v:shape id="AutoShape 376" o:spid="_x0000_s1046" type="#_x0000_t109" style="position:absolute;left:10571;top:10929;width:137;height: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" fillcolor="#dfebf7" strokecolor="#5b9bd5" strokeweight=".5pt">
                      <v:shadow color="black [0]"/>
                      <v:textbox inset="2.88pt,2.88pt,2.88pt,2.88pt">
                        <w:txbxContent>
                          <w:p w14:paraId="1DAB76B1" w14:textId="77777777" w:rsidR="00004824" w:rsidRPr="00C5485D" w:rsidRDefault="00004824" w:rsidP="00C5485D">
                            <w:pPr>
                              <w:pStyle w:val="NoSpacing"/>
                              <w:rPr>
                                <w:b/>
                                <w:bCs/>
                              </w:rPr>
                            </w:pPr>
                            <w:r w:rsidRPr="00C5485D">
                              <w:rPr>
                                <w:b/>
                                <w:bCs/>
                              </w:rPr>
                              <w:t>hmis_HealthAndDV</w:t>
                            </w:r>
                          </w:p>
                        </w:txbxContent>
                      </v:textbox>
                    </v:shape>
                    <v:shape id="AutoShape 377" o:spid="_x0000_s1047" type="#_x0000_t109" style="position:absolute;left:10571;top:10956;width:137;height: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" strokecolor="#5b9bd5" strokeweight=".5pt">
                      <v:shadow color="black [0]"/>
                      <v:textbox inset="2.88pt,2.88pt,2.88pt,2.88pt">
                        <w:txbxContent>
                          <w:p w14:paraId="55F513BB" w14:textId="77777777" w:rsidR="00004824" w:rsidRDefault="00004824" w:rsidP="00DF48A5">
                            <w:pPr>
                              <w:pStyle w:val="NoSpacing"/>
                            </w:pPr>
                            <w:r>
                              <w:t>EnrollmentID</w:t>
                            </w:r>
                          </w:p>
                          <w:p w14:paraId="3602C5F3" w14:textId="77777777" w:rsidR="00004824" w:rsidRDefault="00004824" w:rsidP="00DF48A5">
                            <w:pPr>
                              <w:pStyle w:val="NoSpacing"/>
                            </w:pPr>
                            <w:r>
                              <w:t>InformationDate</w:t>
                            </w:r>
                          </w:p>
                          <w:p w14:paraId="2370CD07" w14:textId="77777777" w:rsidR="00004824" w:rsidRDefault="00004824" w:rsidP="00DF48A5">
                            <w:pPr>
                              <w:pStyle w:val="NoSpacing"/>
                            </w:pPr>
                            <w:r>
                              <w:t>DomesticViolenceVictim</w:t>
                            </w:r>
                          </w:p>
                          <w:p w14:paraId="1BE8A411" w14:textId="0542E454" w:rsidR="00004824" w:rsidRDefault="00004824">
                            <w:pPr>
                              <w:pStyle w:val="NoSpacing"/>
                            </w:pPr>
                            <w:r>
                              <w:t>CurrentlyFleeing</w:t>
                            </w:r>
                          </w:p>
                        </w:txbxContent>
                      </v:textbox>
                    </v:shape>
                  </v:group>
                  <v:group id="Group 378" o:spid="_x0000_s1048" style="position:absolute;left:10778;top:10928;width:164;height:83" coordorigin="10579,10923" coordsize="16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">
                    <v:shape id="AutoShape 379" o:spid="_x0000_s1049" type="#_x0000_t109" style="position:absolute;left:10579;top:10923;width:165;height: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" fillcolor="#dfebf7" strokecolor="#5b9bd5" strokeweight=".5pt">
                      <v:shadow color="black [0]"/>
                      <v:textbox inset="2.88pt,2.88pt,2.88pt,2.88pt">
                        <w:txbxContent>
                          <w:p w14:paraId="08705B3E" w14:textId="77777777" w:rsidR="00004824" w:rsidRPr="00C5485D" w:rsidRDefault="00004824" w:rsidP="00C5485D">
                            <w:pPr>
                              <w:pStyle w:val="NoSpacing"/>
                              <w:rPr>
                                <w:b/>
                                <w:bCs/>
                              </w:rPr>
                            </w:pPr>
                            <w:r w:rsidRPr="00C5485D">
                              <w:rPr>
                                <w:b/>
                                <w:bCs/>
                              </w:rPr>
                              <w:t>hmis_Services</w:t>
                            </w:r>
                          </w:p>
                        </w:txbxContent>
                      </v:textbox>
                    </v:shape>
                    <v:shape id="AutoShape 380" o:spid="_x0000_s1050" type="#_x0000_t109" style="position:absolute;left:10579;top:10950;width:165;height: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" strokecolor="#5b9bd5" strokeweight=".5pt">
                      <v:shadow color="black [0]"/>
                      <v:textbox inset="2.88pt,2.88pt,2.88pt,2.88pt">
                        <w:txbxContent>
                          <w:p w14:paraId="5968FF49" w14:textId="77777777" w:rsidR="00004824" w:rsidRDefault="00004824" w:rsidP="00DF48A5">
                            <w:pPr>
                              <w:pStyle w:val="NoSpacing"/>
                            </w:pPr>
                            <w:r>
                              <w:t>EnrollmentID</w:t>
                            </w:r>
                          </w:p>
                          <w:p w14:paraId="2C168257" w14:textId="77777777" w:rsidR="00004824" w:rsidRDefault="00004824" w:rsidP="00DF48A5">
                            <w:pPr>
                              <w:pStyle w:val="NoSpacing"/>
                            </w:pPr>
                            <w:r>
                              <w:t>DateProvided (BedNightDate)</w:t>
                            </w:r>
                          </w:p>
                          <w:p w14:paraId="28CC3B13" w14:textId="0B8A4F08" w:rsidR="00004824" w:rsidRDefault="00004824" w:rsidP="00DF48A5">
                            <w:pPr>
                              <w:pStyle w:val="NoSpacing"/>
                            </w:pPr>
                            <w:r>
                              <w:t>RecordType</w:t>
                            </w:r>
                          </w:p>
                        </w:txbxContent>
                      </v:textbox>
                    </v:shape>
                  </v:group>
                  <v:group id="Group 381" o:spid="_x0000_s1051" style="position:absolute;left:10796;top:10682;width:128;height:86" coordorigin="10424,11219" coordsize="12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">
                    <v:shape id="AutoShape 382" o:spid="_x0000_s1052" type="#_x0000_t109" style="position:absolute;left:10424;top:11219;width:128;height: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" fillcolor="#dfebf7" strokecolor="#5b9bd5" strokeweight=".5pt">
                      <v:shadow color="black [0]"/>
                      <v:textbox inset="2.88pt,2.88pt,2.88pt,2.88pt">
                        <w:txbxContent>
                          <w:p w14:paraId="02D5277F" w14:textId="77777777" w:rsidR="00004824" w:rsidRPr="00C5485D" w:rsidRDefault="00004824" w:rsidP="00C5485D">
                            <w:pPr>
                              <w:pStyle w:val="NoSpacing"/>
                              <w:rPr>
                                <w:b/>
                                <w:bCs/>
                              </w:rPr>
                            </w:pPr>
                            <w:r w:rsidRPr="00C5485D">
                              <w:rPr>
                                <w:b/>
                                <w:bCs/>
                              </w:rPr>
                              <w:t>hmis_EnrollmentCoC</w:t>
                            </w:r>
                          </w:p>
                        </w:txbxContent>
                      </v:textbox>
                    </v:shape>
                    <v:shape id="AutoShape 383" o:spid="_x0000_s1053" type="#_x0000_t109" style="position:absolute;left:10424;top:11248;width:128;height: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" strokecolor="#5b9bd5" strokeweight=".5pt">
                      <v:shadow color="black [0]"/>
                      <v:textbox inset="2.88pt,2.88pt,2.88pt,2.88pt">
                        <w:txbxContent>
                          <w:p w14:paraId="4658F73F" w14:textId="77777777" w:rsidR="00004824" w:rsidRDefault="00004824" w:rsidP="00DF48A5">
                            <w:pPr>
                              <w:pStyle w:val="NoSpacing"/>
                            </w:pPr>
                            <w:r>
                              <w:t>EnrollmentID</w:t>
                            </w:r>
                          </w:p>
                          <w:p w14:paraId="5E1209FF" w14:textId="77777777" w:rsidR="00004824" w:rsidRDefault="00004824" w:rsidP="00DF48A5">
                            <w:pPr>
                              <w:pStyle w:val="NoSpacing"/>
                            </w:pPr>
                            <w:r>
                              <w:t>InformationDate</w:t>
                            </w:r>
                          </w:p>
                          <w:p w14:paraId="674B77DA" w14:textId="4B198DCF" w:rsidR="00004824" w:rsidRDefault="00004824" w:rsidP="00DF48A5">
                            <w:pPr>
                              <w:pStyle w:val="NoSpacing"/>
                            </w:pPr>
                            <w:r>
                              <w:t>CoCCode</w:t>
                            </w:r>
                          </w:p>
                        </w:txbxContent>
                      </v:textbox>
                    </v:shape>
                  </v:group>
                  <v:group id="Group 384" o:spid="_x0000_s1054" style="position:absolute;left:10796;top:11039;width:128;height:83" coordorigin="10484,11294" coordsize="12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">
                    <v:shape id="AutoShape 385" o:spid="_x0000_s1055" type="#_x0000_t109" style="position:absolute;left:10484;top:11294;width:128;height: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" fillcolor="#dfebf7" strokecolor="#5b9bd5" strokeweight=".5pt">
                      <v:shadow color="black [0]"/>
                      <v:textbox inset="2.88pt,2.88pt,2.88pt,2.88pt">
                        <w:txbxContent>
                          <w:p w14:paraId="791B69F9" w14:textId="77777777" w:rsidR="00004824" w:rsidRPr="00C5485D" w:rsidRDefault="00004824" w:rsidP="00C5485D">
                            <w:pPr>
                              <w:pStyle w:val="NoSpacing"/>
                              <w:rPr>
                                <w:b/>
                                <w:bCs/>
                              </w:rPr>
                            </w:pPr>
                            <w:r w:rsidRPr="00C5485D">
                              <w:rPr>
                                <w:b/>
                                <w:bCs/>
                              </w:rPr>
                              <w:t>hmis_Exit</w:t>
                            </w:r>
                          </w:p>
                        </w:txbxContent>
                      </v:textbox>
                    </v:shape>
                    <v:shape id="AutoShape 386" o:spid="_x0000_s1056" type="#_x0000_t109" style="position:absolute;left:10484;top:11321;width:128;height: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" strokecolor="#5b9bd5" strokeweight=".5pt">
                      <v:shadow color="black [0]"/>
                      <v:textbox inset="2.88pt,2.88pt,2.88pt,2.88pt">
                        <w:txbxContent>
                          <w:p w14:paraId="2BBD804D" w14:textId="77777777" w:rsidR="00004824" w:rsidRDefault="00004824" w:rsidP="00DF48A5">
                            <w:pPr>
                              <w:pStyle w:val="NoSpacing"/>
                            </w:pPr>
                            <w:r>
                              <w:t>EnrollmentID</w:t>
                            </w:r>
                          </w:p>
                          <w:p w14:paraId="1FEFD3C8" w14:textId="77777777" w:rsidR="00004824" w:rsidRDefault="00004824" w:rsidP="00DF48A5">
                            <w:pPr>
                              <w:pStyle w:val="NoSpacing"/>
                            </w:pPr>
                            <w:r>
                              <w:t>ExitDate</w:t>
                            </w:r>
                          </w:p>
                          <w:p w14:paraId="08C81CAE" w14:textId="4A410699" w:rsidR="00004824" w:rsidRDefault="00004824" w:rsidP="00DF48A5">
                            <w:pPr>
                              <w:pStyle w:val="NoSpacing"/>
                            </w:pPr>
                            <w:r>
                              <w:t>Destination</w:t>
                            </w:r>
                          </w:p>
                        </w:txbxContent>
                      </v:textbox>
                    </v:shape>
                  </v:group>
                </v:group>
                <v:shape id="AutoShape 387" o:spid="_x0000_s1057" type="#_x0000_t38" style="position:absolute;left:10722;top:10740;width:74;height:2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" adj="7444" strokecolor="black [0]" strokeweight=".5pt">
                  <v:shadow color="black [0]"/>
                </v:shape>
                <v:shape id="AutoShape 388" o:spid="_x0000_s1058" type="#_x0000_t38" style="position:absolute;left:10722;top:11020;width:74;height:76;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" adj="10800" strokecolor="black [0]" strokeweight=".5pt">
                  <v:shadow color="black [0]"/>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AutoShape 389" o:spid="_x0000_s1059" type="#_x0000_t39" style="position:absolute;left:10309;top:10946;width:157;height:64;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" adj="8840,29314" strokecolor="black [0]" strokeweight=".5pt">
                  <v:shadow color="black [0]"/>
                </v:shape>
                <v:group id="Group 390" o:spid="_x0000_s1060" style="position:absolute;left:10356;top:11000;width:128;height:84" coordorigin="10353,11032" coordsize="12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">
                  <v:shape id="AutoShape 391" o:spid="_x0000_s1061" type="#_x0000_t109" style="position:absolute;left:10353;top:11032;width:128;height: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" fillcolor="#dfebf7" strokecolor="#5b9bd5" strokeweight=".5pt">
                    <v:shadow color="black [0]"/>
                    <v:textbox inset="2.88pt,2.88pt,2.88pt,2.88pt">
                      <w:txbxContent>
                        <w:p w14:paraId="5DB27695" w14:textId="77777777" w:rsidR="00004824" w:rsidRPr="0083187A" w:rsidRDefault="00004824" w:rsidP="0083187A">
                          <w:pPr>
                            <w:pStyle w:val="NoSpacing"/>
                            <w:rPr>
                              <w:b/>
                              <w:bCs/>
                            </w:rPr>
                          </w:pPr>
                          <w:r w:rsidRPr="0083187A">
                            <w:rPr>
                              <w:b/>
                              <w:bCs/>
                            </w:rPr>
                            <w:t>hmis_ProjectCoC</w:t>
                          </w:r>
                        </w:p>
                      </w:txbxContent>
                    </v:textbox>
                  </v:shape>
                  <v:shape id="AutoShape 392" o:spid="_x0000_s1062" type="#_x0000_t109" style="position:absolute;left:10353;top:11060;width:128;height: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" strokecolor="#5b9bd5" strokeweight=".5pt">
                    <v:shadow color="black [0]"/>
                    <v:textbox inset="2.88pt,2.88pt,2.88pt,2.88pt">
                      <w:txbxContent>
                        <w:p w14:paraId="227C2346" w14:textId="77777777" w:rsidR="00004824" w:rsidRDefault="00004824" w:rsidP="00DF48A5">
                          <w:pPr>
                            <w:pStyle w:val="NoSpacing"/>
                          </w:pPr>
                          <w:r>
                            <w:t>ProjectID</w:t>
                          </w:r>
                        </w:p>
                        <w:p w14:paraId="0F61F28C" w14:textId="77777777" w:rsidR="00004824" w:rsidRDefault="00004824" w:rsidP="00DF48A5">
                          <w:pPr>
                            <w:pStyle w:val="NoSpacing"/>
                          </w:pPr>
                          <w:r>
                            <w:t>CoCCode</w:t>
                          </w:r>
                        </w:p>
                        <w:p w14:paraId="6C3C661C" w14:textId="5BDCBCFF" w:rsidR="00004824" w:rsidRDefault="00004824">
                          <w:pPr>
                            <w:pStyle w:val="NoSpacing"/>
                          </w:pPr>
                          <w:r>
                            <w:t>GeographyType</w:t>
                          </w:r>
                        </w:p>
                      </w:txbxContent>
                    </v:textbox>
                  </v:shape>
                </v:group>
                <v:group id="Group 393" o:spid="_x0000_s1063" style="position:absolute;left:10356;top:10781;width:128;height:118" coordorigin="10557,10779" coordsize="128,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">
                  <v:shape id="AutoShape 394" o:spid="_x0000_s1064" type="#_x0000_t109" style="position:absolute;left:10557;top:10779;width:128;height: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" fillcolor="#dfebf7" strokecolor="#5b9bd5" strokeweight=".5pt">
                    <v:shadow color="black [0]"/>
                    <v:textbox inset="2.88pt,2.88pt,2.88pt,2.88pt">
                      <w:txbxContent>
                        <w:p w14:paraId="6B10A680" w14:textId="77777777" w:rsidR="00004824" w:rsidRDefault="00004824" w:rsidP="00C5485D">
                          <w:pPr>
                            <w:pStyle w:val="NoSpacing"/>
                          </w:pPr>
                          <w:r>
                            <w:t>hmis_Project</w:t>
                          </w:r>
                        </w:p>
                      </w:txbxContent>
                    </v:textbox>
                  </v:shape>
                  <v:shape id="AutoShape 395" o:spid="_x0000_s1065" type="#_x0000_t109" style="position:absolute;left:10557;top:10806;width:128;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" strokecolor="#5b9bd5" strokeweight=".5pt">
                    <v:shadow color="black [0]"/>
                    <v:textbox inset="2.88pt,2.88pt,2.88pt,2.88pt">
                      <w:txbxContent>
                        <w:p w14:paraId="78D07FEC" w14:textId="77777777" w:rsidR="00004824" w:rsidRDefault="00004824" w:rsidP="00DF48A5">
                          <w:pPr>
                            <w:pStyle w:val="NoSpacing"/>
                          </w:pPr>
                          <w:r>
                            <w:t>ProjectID</w:t>
                          </w:r>
                        </w:p>
                        <w:p w14:paraId="71C871A6" w14:textId="77777777" w:rsidR="00004824" w:rsidRDefault="00004824" w:rsidP="00DF48A5">
                          <w:pPr>
                            <w:pStyle w:val="NoSpacing"/>
                          </w:pPr>
                          <w:r>
                            <w:t>OperatingEndDate</w:t>
                          </w:r>
                        </w:p>
                        <w:p w14:paraId="31BCE351" w14:textId="77777777" w:rsidR="00004824" w:rsidRDefault="00004824" w:rsidP="00DF48A5">
                          <w:pPr>
                            <w:pStyle w:val="NoSpacing"/>
                          </w:pPr>
                          <w:r>
                            <w:t>ContinuumProject</w:t>
                          </w:r>
                        </w:p>
                        <w:p w14:paraId="36697790" w14:textId="77777777" w:rsidR="00004824" w:rsidRDefault="00004824" w:rsidP="00DF48A5">
                          <w:pPr>
                            <w:pStyle w:val="NoSpacing"/>
                          </w:pPr>
                          <w:r>
                            <w:t>ProjectType</w:t>
                          </w:r>
                        </w:p>
                        <w:p w14:paraId="071CA0B0" w14:textId="63CC9793" w:rsidR="00004824" w:rsidRDefault="00004824" w:rsidP="00DF48A5">
                          <w:pPr>
                            <w:pStyle w:val="NoSpacing"/>
                          </w:pPr>
                          <w:r>
                            <w:t>TrackingMethod</w:t>
                          </w:r>
                        </w:p>
                      </w:txbxContent>
                    </v:textbox>
                  </v:shape>
                </v:group>
                <v:shape id="AutoShape 396" o:spid="_x0000_s1066" type="#_x0000_t109" style="position:absolute;left:10356;top:10708;width:128;height: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" fillcolor="#d9d9d9" strokecolor="#5b9bd5" strokeweight=".5pt">
                  <v:shadow color="black [0]"/>
                  <v:textbox inset="2.88pt,2.88pt,2.88pt,2.88pt">
                    <w:txbxContent>
                      <w:p w14:paraId="704D3D73" w14:textId="77777777" w:rsidR="00004824" w:rsidRPr="00C5485D" w:rsidRDefault="00004824" w:rsidP="00C5485D">
                        <w:pPr>
                          <w:pStyle w:val="NoSpacing"/>
                          <w:rPr>
                            <w:b/>
                            <w:bCs/>
                          </w:rPr>
                        </w:pPr>
                        <w:r w:rsidRPr="00C5485D">
                          <w:rPr>
                            <w:b/>
                            <w:bCs/>
                          </w:rPr>
                          <w:t>hmis_Organization</w:t>
                        </w:r>
                      </w:p>
                    </w:txbxContent>
                  </v:textbox>
                </v:shape>
                <v:shape id="AutoShape 397" o:spid="_x0000_s1067" type="#_x0000_t38" style="position:absolute;left:10397;top:10758;width:46;height:0;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" adj="10800" strokecolor="black [0]" strokeweight=".5pt">
                  <v:shadow color="black [0]"/>
                </v:shape>
                <v:shape id="AutoShape 398" o:spid="_x0000_s1068" type="#_x0000_t109" style="position:absolute;left:10356;top:11105;width:128;height: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" fillcolor="#d9d9d9" strokecolor="#5b9bd5" strokeweight=".5pt">
                  <v:shadow color="black [0]"/>
                  <v:textbox inset="2.88pt,2.88pt,2.88pt,2.88pt">
                    <w:txbxContent>
                      <w:p w14:paraId="5E3B69D9" w14:textId="77777777" w:rsidR="00004824" w:rsidRPr="00C5485D" w:rsidRDefault="00004824" w:rsidP="00C5485D">
                        <w:pPr>
                          <w:pStyle w:val="NoSpacing"/>
                          <w:rPr>
                            <w:b/>
                            <w:bCs/>
                          </w:rPr>
                        </w:pPr>
                        <w:r w:rsidRPr="00C5485D">
                          <w:rPr>
                            <w:b/>
                            <w:bCs/>
                          </w:rPr>
                          <w:t>hmis_Inventory</w:t>
                        </w:r>
                      </w:p>
                    </w:txbxContent>
                  </v:textbox>
                </v:shape>
                <v:shape id="AutoShape 399" o:spid="_x0000_s1069" type="#_x0000_t109" style="position:absolute;left:10356;top:10929;width:128;height: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" fillcolor="#d9d9d9" strokecolor="#5b9bd5" strokeweight=".5pt">
                  <v:shadow color="black [0]"/>
                  <v:textbox inset="2.88pt,2.88pt,2.88pt,2.88pt">
                    <w:txbxContent>
                      <w:p w14:paraId="28589A73" w14:textId="77777777" w:rsidR="00004824" w:rsidRPr="00C5485D" w:rsidRDefault="00004824" w:rsidP="00C5485D">
                        <w:pPr>
                          <w:pStyle w:val="NoSpacing"/>
                          <w:rPr>
                            <w:b/>
                            <w:bCs/>
                          </w:rPr>
                        </w:pPr>
                        <w:r w:rsidRPr="00C5485D">
                          <w:rPr>
                            <w:b/>
                            <w:bCs/>
                          </w:rPr>
                          <w:t>hmis_Funder</w:t>
                        </w:r>
                      </w:p>
                    </w:txbxContent>
                  </v:textbox>
                </v:shape>
                <v:shape id="AutoShape 400" o:spid="_x0000_s1070" type="#_x0000_t38" style="position:absolute;left:10405;top:10914;width:30;height:0;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" adj="10800" strokecolor="black [0]" strokeweight=".5pt">
                  <v:shadow color="black [0]"/>
                </v:shape>
                <v:shape id="AutoShape 401" o:spid="_x0000_s1071" type="#_x0000_t32" style="position:absolute;left:10420;top:11084;width:0;height: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" strokecolor="black [0]" strokeweight=".5pt">
                  <v:shadow color="black [0]"/>
                </v:shape>
                <w10:anchorlock/>
              </v:group>
            </w:pict>
          </mc:Fallback>
        </mc:AlternateContent>
      </w:r>
    </w:p>
    <w:p w14:paraId="6306D7E7" w14:textId="7947322D" w:rsidR="00DC20C4" w:rsidRDefault="00524B7E" w:rsidP="00723E5E">
      <w:r>
        <w:t xml:space="preserve">The business logic in this section </w:t>
      </w:r>
      <w:r w:rsidR="00DC6F11">
        <w:t>defines core concepts:</w:t>
      </w:r>
      <w:r w:rsidR="005A642F">
        <w:t xml:space="preserve"> </w:t>
      </w:r>
      <w:r w:rsidR="00DC6F11">
        <w:t>report parameters, reporting cohorts, basic criteria for record selection, and identification of household types</w:t>
      </w:r>
      <w:r w:rsidR="00EA09B7">
        <w:t xml:space="preserve"> in various contexts</w:t>
      </w:r>
      <w:r w:rsidR="004873DC">
        <w:t xml:space="preserve">. </w:t>
      </w:r>
    </w:p>
    <w:p w14:paraId="7AD2EB7E" w14:textId="77777777" w:rsidR="00DF48A5" w:rsidRDefault="00DF48A5" w:rsidP="00DF48A5">
      <w:r>
        <w:t>Any given enrollment may be relevant for a variety of reporting purposes, each of which has specific criteria, but there is a common set of criteria that applies to identification of relevant HMIS data in every aspect of LSA reporting.</w:t>
      </w:r>
    </w:p>
    <w:p w14:paraId="08A13C69" w14:textId="1CCB07FA" w:rsidR="00DF48A5" w:rsidRDefault="00DF48A5" w:rsidP="00DF48A5">
      <w:r>
        <w:t>There are also adjustments to HMIS move-in and exit dates that may be required to resolve conflicts with other HMIS data that apply regardless of how a particular enrollment is being used for reporting</w:t>
      </w:r>
      <w:r w:rsidR="004873DC">
        <w:t xml:space="preserve">. </w:t>
      </w:r>
    </w:p>
    <w:p w14:paraId="0795041D" w14:textId="0747314B" w:rsidR="00B76398" w:rsidRDefault="00DF48A5" w:rsidP="00DF48A5">
      <w:r>
        <w:t xml:space="preserve">To simplify subsequent steps and to reduce repetition, the logic associated with selection of valid enrollments and resolution of data conflicts is described here for all HMIS </w:t>
      </w:r>
      <w:r w:rsidRPr="008705FF">
        <w:rPr>
          <w:i/>
          <w:iCs/>
        </w:rPr>
        <w:t>HouseholdID</w:t>
      </w:r>
      <w:r>
        <w:t>s active on or after 10/1/2012 in continuum ES/SH/TH/RRH/PSH projects that meet the core criteria</w:t>
      </w:r>
      <w:r w:rsidR="004873DC">
        <w:t xml:space="preserve">. </w:t>
      </w:r>
    </w:p>
    <w:p w14:paraId="7E4FCF06" w14:textId="1A853368" w:rsidR="00B76398" w:rsidRDefault="00B76398" w:rsidP="00DF48A5">
      <w:r>
        <w:t>As described, it is a process that creates records in two ‘temporary tables’ – tlsa_HHID and tlsa_Enrollment</w:t>
      </w:r>
      <w:r w:rsidR="004873DC">
        <w:t xml:space="preserve">. </w:t>
      </w:r>
      <w:r>
        <w:t xml:space="preserve">They are highly de-normalized and include both HMIS data (e.g., </w:t>
      </w:r>
      <w:r w:rsidRPr="00B76398">
        <w:rPr>
          <w:i/>
          <w:iCs/>
        </w:rPr>
        <w:t>ProjectType</w:t>
      </w:r>
      <w:r>
        <w:t xml:space="preserve">) and calculated variables (e.g., </w:t>
      </w:r>
      <w:r w:rsidRPr="00B76398">
        <w:rPr>
          <w:b/>
          <w:bCs/>
        </w:rPr>
        <w:t>HHType</w:t>
      </w:r>
      <w:r>
        <w:t>) that are set once in these tables and referenced repeatedly in subsequent steps</w:t>
      </w:r>
      <w:r w:rsidR="004873DC">
        <w:t xml:space="preserve">. </w:t>
      </w:r>
    </w:p>
    <w:p w14:paraId="3F2DA793" w14:textId="7625ABAC" w:rsidR="00DF48A5" w:rsidRDefault="00DF48A5" w:rsidP="00DF48A5">
      <w:pPr>
        <w:pStyle w:val="ListParagraph"/>
      </w:pPr>
      <w:r>
        <w:t xml:space="preserve">A record is created in tlsa_HHID for each </w:t>
      </w:r>
      <w:r w:rsidRPr="008705FF">
        <w:rPr>
          <w:i/>
          <w:iCs/>
        </w:rPr>
        <w:t>HouseholdID</w:t>
      </w:r>
      <w:r>
        <w:t xml:space="preserve"> with columns for frequently-used data, including effective/adjusted move-in and exit dates where relevant</w:t>
      </w:r>
      <w:r w:rsidR="003374B6">
        <w:t xml:space="preserve"> (section 3.3).</w:t>
      </w:r>
    </w:p>
    <w:p w14:paraId="558287E5" w14:textId="15420DAE" w:rsidR="00DF48A5" w:rsidRPr="007B5290" w:rsidRDefault="00DF48A5" w:rsidP="00DF48A5">
      <w:pPr>
        <w:pStyle w:val="ListParagraph"/>
      </w:pPr>
      <w:r>
        <w:t xml:space="preserve">A record is created in tlsa_Enrollment for each validated </w:t>
      </w:r>
      <w:r w:rsidRPr="008705FF">
        <w:rPr>
          <w:i/>
          <w:iCs/>
        </w:rPr>
        <w:t>EnrollmentID</w:t>
      </w:r>
      <w:r>
        <w:t xml:space="preserve"> with columns for frequently used data, including effective/adjusted move-in and exit dates where relevant</w:t>
      </w:r>
      <w:r w:rsidR="003374B6">
        <w:t xml:space="preserve"> (section 3.4)</w:t>
      </w:r>
      <w:r>
        <w:t>.</w:t>
      </w:r>
    </w:p>
    <w:p w14:paraId="62442707" w14:textId="15D8CC35" w:rsidR="003374B6" w:rsidRDefault="002B6991" w:rsidP="00723E5E">
      <w:r>
        <w:t>Household type is determined by the ages of household members</w:t>
      </w:r>
      <w:r w:rsidR="004873DC">
        <w:t xml:space="preserve">. </w:t>
      </w:r>
      <w:r w:rsidR="00FB686E">
        <w:t xml:space="preserve">The calculation of </w:t>
      </w:r>
      <w:r w:rsidR="003374B6">
        <w:t xml:space="preserve">age and household type is </w:t>
      </w:r>
      <w:r w:rsidR="00FB686E">
        <w:t xml:space="preserve">context-dependent </w:t>
      </w:r>
      <w:r>
        <w:t>–</w:t>
      </w:r>
      <w:r w:rsidR="00FB686E">
        <w:t xml:space="preserve"> </w:t>
      </w:r>
      <w:r>
        <w:t xml:space="preserve">some processes require </w:t>
      </w:r>
      <w:r w:rsidR="003374B6">
        <w:t xml:space="preserve">household type based on </w:t>
      </w:r>
      <w:r>
        <w:t>age</w:t>
      </w:r>
      <w:r w:rsidR="003374B6">
        <w:t>s</w:t>
      </w:r>
      <w:r>
        <w:t xml:space="preserve"> at project entry</w:t>
      </w:r>
      <w:r w:rsidR="003374B6">
        <w:t xml:space="preserve">; others </w:t>
      </w:r>
      <w:r>
        <w:t xml:space="preserve">require </w:t>
      </w:r>
      <w:r w:rsidR="003374B6">
        <w:t xml:space="preserve">household type based on </w:t>
      </w:r>
      <w:r>
        <w:t>age</w:t>
      </w:r>
      <w:r w:rsidR="001F68E4">
        <w:t xml:space="preserve"> at the later of project entry or </w:t>
      </w:r>
      <w:r>
        <w:t>the start of a given cohort period</w:t>
      </w:r>
      <w:r w:rsidR="004873DC">
        <w:t xml:space="preserve">. </w:t>
      </w:r>
      <w:r w:rsidR="001F68E4">
        <w:t>As described:</w:t>
      </w:r>
    </w:p>
    <w:p w14:paraId="31017783" w14:textId="739A9A43" w:rsidR="00FB686E" w:rsidRDefault="001F68E4" w:rsidP="003374B6">
      <w:r>
        <w:t>There are multiple age columns in t</w:t>
      </w:r>
      <w:r w:rsidR="002B6991">
        <w:t xml:space="preserve">lsa_Enrollment </w:t>
      </w:r>
      <w:r w:rsidR="00C5485D">
        <w:t>(</w:t>
      </w:r>
      <w:r w:rsidR="00C5485D" w:rsidRPr="00C5485D">
        <w:rPr>
          <w:b/>
          <w:bCs/>
        </w:rPr>
        <w:t>EntryAge</w:t>
      </w:r>
      <w:r w:rsidR="00C5485D">
        <w:t xml:space="preserve">, </w:t>
      </w:r>
      <w:r w:rsidR="00C5485D" w:rsidRPr="00C5485D">
        <w:rPr>
          <w:b/>
          <w:bCs/>
        </w:rPr>
        <w:t>ActiveAge</w:t>
      </w:r>
      <w:r w:rsidR="00C5485D">
        <w:t xml:space="preserve">, etc.) </w:t>
      </w:r>
      <w:r>
        <w:t xml:space="preserve">and multiple </w:t>
      </w:r>
      <w:r w:rsidR="002B6991">
        <w:t>household type columns in tlsa_HHID</w:t>
      </w:r>
      <w:r>
        <w:t xml:space="preserve"> (</w:t>
      </w:r>
      <w:r w:rsidRPr="001F68E4">
        <w:rPr>
          <w:b/>
          <w:bCs/>
        </w:rPr>
        <w:t>EntryHHType</w:t>
      </w:r>
      <w:r>
        <w:t xml:space="preserve">, </w:t>
      </w:r>
      <w:r w:rsidRPr="001F68E4">
        <w:rPr>
          <w:b/>
          <w:bCs/>
        </w:rPr>
        <w:t>ActiveHHType</w:t>
      </w:r>
      <w:r>
        <w:t>, etc.)</w:t>
      </w:r>
      <w:r w:rsidR="004873DC">
        <w:t xml:space="preserve">. </w:t>
      </w:r>
      <w:r w:rsidR="007C08CD">
        <w:t xml:space="preserve">Descriptions of </w:t>
      </w:r>
      <w:r w:rsidR="002B6991">
        <w:t xml:space="preserve">business logic associated with </w:t>
      </w:r>
      <w:r>
        <w:t>age and household type</w:t>
      </w:r>
      <w:r w:rsidR="005A642F">
        <w:t xml:space="preserve"> </w:t>
      </w:r>
      <w:r w:rsidR="002B6991">
        <w:t xml:space="preserve">processes are </w:t>
      </w:r>
      <w:r w:rsidR="007C08CD">
        <w:t>not repeated in subsequent sections.</w:t>
      </w:r>
    </w:p>
    <w:p w14:paraId="1634A293" w14:textId="77777777" w:rsidR="00DC20C4" w:rsidRPr="00DE4A2E" w:rsidRDefault="00DC20C4" w:rsidP="00DE4A2E"/>
    <w:p w14:paraId="01396DA7" w14:textId="2146A583" w:rsidR="00650324" w:rsidRDefault="00723E5E" w:rsidP="00DE4A2E">
      <w:pPr>
        <w:jc w:val="center"/>
      </w:pPr>
      <w:r>
        <w:rPr>
          <w:rFonts w:ascii="Times New Roman" w:hAnsi="Times New Roman" w:cs="Times New Roman"/>
          <w:noProof/>
          <w:sz w:val="24"/>
          <w:szCs w:val="24"/>
        </w:rPr>
        <mc:AlternateContent>
          <mc:Choice Requires="wpg">
            <w:drawing>
              <wp:inline distT="0" distB="0" distL="0" distR="0" wp14:anchorId="60DA8B2F" wp14:editId="5660F970">
                <wp:extent cx="5572174" cy="4836424"/>
                <wp:effectExtent l="0" t="19050" r="28575" b="21590"/>
                <wp:docPr id="74485342" name="Group 744853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72174" cy="4836424"/>
                          <a:chOff x="1109564" y="1060333"/>
                          <a:chExt cx="61951" cy="56660"/>
                        </a:xfrm>
                      </wpg:grpSpPr>
                      <wps:wsp>
                        <wps:cNvPr id="74485343" name="AutoShape 197"/>
                        <wps:cNvSpPr>
                          <a:spLocks noChangeArrowheads="1"/>
                        </wps:cNvSpPr>
                        <wps:spPr bwMode="auto">
                          <a:xfrm>
                            <a:off x="1122760" y="1060333"/>
                            <a:ext cx="11887" cy="3657"/>
                          </a:xfrm>
                          <a:prstGeom prst="flowChartManualInput">
                            <a:avLst/>
                          </a:prstGeom>
                          <a:solidFill>
                            <a:srgbClr val="ECECEC"/>
                          </a:solidFill>
                          <a:ln w="6350">
                            <a:solidFill>
                              <a:srgbClr val="9E9E9E"/>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3B1A74FF" w14:textId="77777777" w:rsidR="00004824" w:rsidRDefault="00004824" w:rsidP="00723E5E">
                              <w:pPr>
                                <w:widowControl w:val="0"/>
                                <w:spacing w:after="0"/>
                                <w:jc w:val="center"/>
                              </w:pPr>
                              <w:r>
                                <w:t>Report Parameters</w:t>
                              </w:r>
                            </w:p>
                          </w:txbxContent>
                        </wps:txbx>
                        <wps:bodyPr rot="0" vert="horz" wrap="square" lIns="0" tIns="0" rIns="0" bIns="0" anchor="t" anchorCtr="0" upright="1">
                          <a:noAutofit/>
                        </wps:bodyPr>
                      </wps:wsp>
                      <wps:wsp>
                        <wps:cNvPr id="74485344" name="AutoShape 390"/>
                        <wps:cNvSpPr>
                          <a:spLocks noChangeArrowheads="1"/>
                        </wps:cNvSpPr>
                        <wps:spPr bwMode="auto">
                          <a:xfrm>
                            <a:off x="1113299" y="1088833"/>
                            <a:ext cx="12802"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01073C33" w14:textId="77777777" w:rsidR="00004824" w:rsidRDefault="00004824" w:rsidP="00723E5E">
                              <w:pPr>
                                <w:pStyle w:val="Style3"/>
                              </w:pPr>
                              <w:r>
                                <w:t>tlsa_CohortDates</w:t>
                              </w:r>
                            </w:p>
                          </w:txbxContent>
                        </wps:txbx>
                        <wps:bodyPr rot="0" vert="horz" wrap="square" lIns="0" tIns="0" rIns="0" bIns="0" anchor="ctr" anchorCtr="0" upright="1">
                          <a:noAutofit/>
                        </wps:bodyPr>
                      </wps:wsp>
                      <wps:wsp>
                        <wps:cNvPr id="74485345" name="AutoShape 199"/>
                        <wps:cNvCnPr>
                          <a:cxnSpLocks noChangeShapeType="1"/>
                          <a:stCxn id="74485343" idx="1"/>
                          <a:endCxn id="74485346" idx="1"/>
                        </wps:cNvCnPr>
                        <wps:spPr bwMode="auto">
                          <a:xfrm rot="10800000" flipV="1">
                            <a:off x="1114095" y="1062161"/>
                            <a:ext cx="8665" cy="10966"/>
                          </a:xfrm>
                          <a:prstGeom prst="curvedConnector3">
                            <a:avLst>
                              <a:gd name="adj1" fmla="val 129331"/>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74485346" name="Flowchart: Document 247"/>
                        <wps:cNvSpPr>
                          <a:spLocks noChangeArrowheads="1"/>
                        </wps:cNvSpPr>
                        <wps:spPr bwMode="auto">
                          <a:xfrm>
                            <a:off x="1114095" y="1071756"/>
                            <a:ext cx="11887" cy="2743"/>
                          </a:xfrm>
                          <a:prstGeom prst="flowChartDocument">
                            <a:avLst/>
                          </a:prstGeom>
                          <a:solidFill>
                            <a:srgbClr val="FCE5D6"/>
                          </a:solidFill>
                          <a:ln w="6350">
                            <a:solidFill>
                              <a:srgbClr val="F5B18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0D9D10AD" w14:textId="77777777" w:rsidR="00004824" w:rsidRDefault="00004824" w:rsidP="00723E5E">
                              <w:pPr>
                                <w:pStyle w:val="Style3"/>
                              </w:pPr>
                              <w:r>
                                <w:t>lsa_Report</w:t>
                              </w:r>
                            </w:p>
                          </w:txbxContent>
                        </wps:txbx>
                        <wps:bodyPr rot="0" vert="horz" wrap="square" lIns="0" tIns="0" rIns="0" bIns="0" anchor="ctr" anchorCtr="0" upright="1">
                          <a:noAutofit/>
                        </wps:bodyPr>
                      </wps:wsp>
                      <wps:wsp>
                        <wps:cNvPr id="74485347" name="Flowchart: Internal Storage 249"/>
                        <wps:cNvSpPr>
                          <a:spLocks noChangeArrowheads="1"/>
                        </wps:cNvSpPr>
                        <wps:spPr bwMode="auto">
                          <a:xfrm>
                            <a:off x="1146841" y="1088648"/>
                            <a:ext cx="12801" cy="3658"/>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5D956D67" w14:textId="77777777" w:rsidR="00004824" w:rsidRDefault="00004824" w:rsidP="00723E5E">
                              <w:pPr>
                                <w:pStyle w:val="Style3"/>
                              </w:pPr>
                              <w:r>
                                <w:t>tlsa_HHID</w:t>
                              </w:r>
                            </w:p>
                          </w:txbxContent>
                        </wps:txbx>
                        <wps:bodyPr rot="0" vert="horz" wrap="square" lIns="0" tIns="0" rIns="0" bIns="0" anchor="ctr" anchorCtr="0" upright="1">
                          <a:noAutofit/>
                        </wps:bodyPr>
                      </wps:wsp>
                      <wps:wsp>
                        <wps:cNvPr id="74485348" name="Left Bracket 244"/>
                        <wps:cNvSpPr>
                          <a:spLocks/>
                        </wps:cNvSpPr>
                        <wps:spPr bwMode="auto">
                          <a:xfrm flipH="1" flipV="1">
                            <a:off x="1153419" y="1062062"/>
                            <a:ext cx="2426" cy="21945"/>
                          </a:xfrm>
                          <a:prstGeom prst="leftBracket">
                            <a:avLst>
                              <a:gd name="adj" fmla="val 75381"/>
                            </a:avLst>
                          </a:prstGeom>
                          <a:noFill/>
                          <a:ln w="6350">
                            <a:solidFill>
                              <a:schemeClr val="dk1">
                                <a:lumMod val="0"/>
                                <a:lumOff val="0"/>
                              </a:schemeClr>
                            </a:solidFill>
                            <a:round/>
                            <a:headEnd/>
                            <a:tailEnd/>
                          </a:ln>
                          <a:effectLst/>
                          <a:extLst>
                            <a:ext uri="{909E8E84-426E-40DD-AFC4-6F175D3DCCD1}">
                              <a14:hiddenFill xmlns:a14="http://schemas.microsoft.com/office/drawing/2010/main">
                                <a:solidFill>
                                  <a:srgbClr val="5B9BD5"/>
                                </a:solid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74485349" name="Left Bracket 245"/>
                        <wps:cNvSpPr>
                          <a:spLocks/>
                        </wps:cNvSpPr>
                        <wps:spPr bwMode="auto">
                          <a:xfrm flipV="1">
                            <a:off x="1140573" y="1062062"/>
                            <a:ext cx="2426" cy="21945"/>
                          </a:xfrm>
                          <a:prstGeom prst="leftBracket">
                            <a:avLst>
                              <a:gd name="adj" fmla="val 75381"/>
                            </a:avLst>
                          </a:prstGeom>
                          <a:noFill/>
                          <a:ln w="6350">
                            <a:solidFill>
                              <a:schemeClr val="dk1">
                                <a:lumMod val="0"/>
                                <a:lumOff val="0"/>
                              </a:schemeClr>
                            </a:solidFill>
                            <a:round/>
                            <a:headEnd/>
                            <a:tailEnd/>
                          </a:ln>
                          <a:effectLst/>
                          <a:extLst>
                            <a:ext uri="{909E8E84-426E-40DD-AFC4-6F175D3DCCD1}">
                              <a14:hiddenFill xmlns:a14="http://schemas.microsoft.com/office/drawing/2010/main">
                                <a:solidFill>
                                  <a:srgbClr val="5B9BD5"/>
                                </a:solid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74485350" name="AutoShape 9"/>
                        <wps:cNvSpPr>
                          <a:spLocks noChangeArrowheads="1"/>
                        </wps:cNvSpPr>
                        <wps:spPr bwMode="auto">
                          <a:xfrm>
                            <a:off x="1141777" y="1079248"/>
                            <a:ext cx="12802" cy="3611"/>
                          </a:xfrm>
                          <a:prstGeom prst="flowChartMagneticDisk">
                            <a:avLst/>
                          </a:prstGeom>
                          <a:solidFill>
                            <a:srgbClr val="DFEBF7"/>
                          </a:solidFill>
                          <a:ln w="6350">
                            <a:solidFill>
                              <a:srgbClr val="5B9BD5"/>
                            </a:solidFill>
                            <a:round/>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4892E25F" w14:textId="77777777" w:rsidR="00004824" w:rsidRDefault="00004824" w:rsidP="00723E5E">
                              <w:pPr>
                                <w:pStyle w:val="Style3"/>
                              </w:pPr>
                              <w:r>
                                <w:t>hmis_Exit</w:t>
                              </w:r>
                            </w:p>
                          </w:txbxContent>
                        </wps:txbx>
                        <wps:bodyPr rot="0" vert="horz" wrap="square" lIns="0" tIns="0" rIns="0" bIns="0" anchor="ctr" anchorCtr="0" upright="1">
                          <a:noAutofit/>
                        </wps:bodyPr>
                      </wps:wsp>
                      <wps:wsp>
                        <wps:cNvPr id="74485351" name="AutoShape 10"/>
                        <wps:cNvSpPr>
                          <a:spLocks noChangeArrowheads="1"/>
                        </wps:cNvSpPr>
                        <wps:spPr bwMode="auto">
                          <a:xfrm>
                            <a:off x="1141777" y="1070821"/>
                            <a:ext cx="12802" cy="3658"/>
                          </a:xfrm>
                          <a:prstGeom prst="flowChartMagneticDisk">
                            <a:avLst/>
                          </a:prstGeom>
                          <a:solidFill>
                            <a:srgbClr val="DFEBF7"/>
                          </a:solidFill>
                          <a:ln w="6350">
                            <a:solidFill>
                              <a:srgbClr val="5B9BD5"/>
                            </a:solidFill>
                            <a:round/>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46031F7E" w14:textId="77777777" w:rsidR="00004824" w:rsidRDefault="00004824" w:rsidP="00723E5E">
                              <w:pPr>
                                <w:pStyle w:val="Style3"/>
                              </w:pPr>
                              <w:r>
                                <w:t>hmis_EnrollmentCoC</w:t>
                              </w:r>
                            </w:p>
                          </w:txbxContent>
                        </wps:txbx>
                        <wps:bodyPr rot="0" vert="horz" wrap="square" lIns="0" tIns="0" rIns="0" bIns="0" anchor="ctr" anchorCtr="0" upright="1">
                          <a:noAutofit/>
                        </wps:bodyPr>
                      </wps:wsp>
                      <wps:wsp>
                        <wps:cNvPr id="74485352" name="AutoShape 11"/>
                        <wps:cNvSpPr>
                          <a:spLocks noChangeArrowheads="1"/>
                        </wps:cNvSpPr>
                        <wps:spPr bwMode="auto">
                          <a:xfrm>
                            <a:off x="1141777" y="1066608"/>
                            <a:ext cx="12802" cy="3657"/>
                          </a:xfrm>
                          <a:prstGeom prst="flowChartMagneticDisk">
                            <a:avLst/>
                          </a:prstGeom>
                          <a:solidFill>
                            <a:srgbClr val="DFEBF7"/>
                          </a:solidFill>
                          <a:ln w="6350">
                            <a:solidFill>
                              <a:srgbClr val="5B9BD5"/>
                            </a:solidFill>
                            <a:round/>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00DBFB78" w14:textId="77777777" w:rsidR="00004824" w:rsidRDefault="00004824" w:rsidP="00723E5E">
                              <w:pPr>
                                <w:pStyle w:val="Style3"/>
                              </w:pPr>
                              <w:r>
                                <w:t>hmis_Enrollment</w:t>
                              </w:r>
                            </w:p>
                          </w:txbxContent>
                        </wps:txbx>
                        <wps:bodyPr rot="0" vert="horz" wrap="square" lIns="0" tIns="0" rIns="0" bIns="0" anchor="ctr" anchorCtr="0" upright="1">
                          <a:noAutofit/>
                        </wps:bodyPr>
                      </wps:wsp>
                      <wps:wsp>
                        <wps:cNvPr id="74485353" name="AutoShape 12"/>
                        <wps:cNvSpPr>
                          <a:spLocks noChangeArrowheads="1"/>
                        </wps:cNvSpPr>
                        <wps:spPr bwMode="auto">
                          <a:xfrm>
                            <a:off x="1141777" y="1075034"/>
                            <a:ext cx="12802" cy="3612"/>
                          </a:xfrm>
                          <a:prstGeom prst="flowChartMagneticDisk">
                            <a:avLst/>
                          </a:prstGeom>
                          <a:solidFill>
                            <a:srgbClr val="DFEBF7"/>
                          </a:solidFill>
                          <a:ln w="6350">
                            <a:solidFill>
                              <a:srgbClr val="5B9BD5"/>
                            </a:solidFill>
                            <a:round/>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124AE424" w14:textId="77777777" w:rsidR="00004824" w:rsidRDefault="00004824" w:rsidP="00723E5E">
                              <w:pPr>
                                <w:pStyle w:val="Style3"/>
                              </w:pPr>
                              <w:r>
                                <w:t>hmis_Services</w:t>
                              </w:r>
                            </w:p>
                          </w:txbxContent>
                        </wps:txbx>
                        <wps:bodyPr rot="0" vert="horz" wrap="square" lIns="0" tIns="0" rIns="0" bIns="0" anchor="ctr" anchorCtr="0" upright="1">
                          <a:noAutofit/>
                        </wps:bodyPr>
                      </wps:wsp>
                      <wps:wsp>
                        <wps:cNvPr id="74485354" name="AutoShape 13"/>
                        <wps:cNvSpPr>
                          <a:spLocks noChangeArrowheads="1"/>
                        </wps:cNvSpPr>
                        <wps:spPr bwMode="auto">
                          <a:xfrm>
                            <a:off x="1141777" y="1062495"/>
                            <a:ext cx="12802" cy="3611"/>
                          </a:xfrm>
                          <a:prstGeom prst="flowChartMagneticDisk">
                            <a:avLst/>
                          </a:prstGeom>
                          <a:solidFill>
                            <a:srgbClr val="DFEBF7"/>
                          </a:solidFill>
                          <a:ln w="6350">
                            <a:solidFill>
                              <a:srgbClr val="5B9BD5"/>
                            </a:solidFill>
                            <a:round/>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5E1EFFBC" w14:textId="77777777" w:rsidR="00004824" w:rsidRDefault="00004824" w:rsidP="00723E5E">
                              <w:pPr>
                                <w:pStyle w:val="Style3"/>
                              </w:pPr>
                              <w:r>
                                <w:t>hmis_Project</w:t>
                              </w:r>
                            </w:p>
                          </w:txbxContent>
                        </wps:txbx>
                        <wps:bodyPr rot="0" vert="horz" wrap="square" lIns="0" tIns="0" rIns="0" bIns="0" anchor="ctr" anchorCtr="0" upright="1">
                          <a:noAutofit/>
                        </wps:bodyPr>
                      </wps:wsp>
                      <wps:wsp>
                        <wps:cNvPr id="74485355" name="AutoShape 209"/>
                        <wps:cNvCnPr>
                          <a:cxnSpLocks noChangeShapeType="1"/>
                          <a:stCxn id="74485346" idx="3"/>
                          <a:endCxn id="74485344" idx="0"/>
                        </wps:cNvCnPr>
                        <wps:spPr bwMode="auto">
                          <a:xfrm flipH="1">
                            <a:off x="1119700" y="1073128"/>
                            <a:ext cx="6282" cy="15705"/>
                          </a:xfrm>
                          <a:prstGeom prst="curvedConnector4">
                            <a:avLst>
                              <a:gd name="adj1" fmla="val -40458"/>
                              <a:gd name="adj2" fmla="val 54366"/>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g:grpSp>
                        <wpg:cNvPr id="74485356" name="Group 210"/>
                        <wpg:cNvGrpSpPr>
                          <a:grpSpLocks/>
                        </wpg:cNvGrpSpPr>
                        <wpg:grpSpPr bwMode="auto">
                          <a:xfrm>
                            <a:off x="1148238" y="1098705"/>
                            <a:ext cx="15214" cy="18288"/>
                            <a:chOff x="1132535" y="1117761"/>
                            <a:chExt cx="15214" cy="18288"/>
                          </a:xfrm>
                        </wpg:grpSpPr>
                        <wps:wsp>
                          <wps:cNvPr id="74485357" name="Left Bracket 74485840"/>
                          <wps:cNvSpPr>
                            <a:spLocks/>
                          </wps:cNvSpPr>
                          <wps:spPr bwMode="auto">
                            <a:xfrm flipH="1" flipV="1">
                              <a:off x="1145347" y="1117761"/>
                              <a:ext cx="2402" cy="18288"/>
                            </a:xfrm>
                            <a:prstGeom prst="leftBracket">
                              <a:avLst>
                                <a:gd name="adj" fmla="val 63447"/>
                              </a:avLst>
                            </a:prstGeom>
                            <a:noFill/>
                            <a:ln w="6350">
                              <a:solidFill>
                                <a:schemeClr val="dk1">
                                  <a:lumMod val="0"/>
                                  <a:lumOff val="0"/>
                                </a:schemeClr>
                              </a:solidFill>
                              <a:round/>
                              <a:headEnd/>
                              <a:tailEnd/>
                            </a:ln>
                            <a:effectLst/>
                            <a:extLst>
                              <a:ext uri="{909E8E84-426E-40DD-AFC4-6F175D3DCCD1}">
                                <a14:hiddenFill xmlns:a14="http://schemas.microsoft.com/office/drawing/2010/main">
                                  <a:solidFill>
                                    <a:srgbClr val="5B9BD5"/>
                                  </a:solid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74485358" name="Left Bracket 74485839"/>
                          <wps:cNvSpPr>
                            <a:spLocks/>
                          </wps:cNvSpPr>
                          <wps:spPr bwMode="auto">
                            <a:xfrm flipV="1">
                              <a:off x="1132535" y="1117761"/>
                              <a:ext cx="2402" cy="18288"/>
                            </a:xfrm>
                            <a:prstGeom prst="leftBracket">
                              <a:avLst>
                                <a:gd name="adj" fmla="val 63447"/>
                              </a:avLst>
                            </a:prstGeom>
                            <a:noFill/>
                            <a:ln w="6350">
                              <a:solidFill>
                                <a:schemeClr val="dk1">
                                  <a:lumMod val="0"/>
                                  <a:lumOff val="0"/>
                                </a:schemeClr>
                              </a:solidFill>
                              <a:round/>
                              <a:headEnd/>
                              <a:tailEnd/>
                            </a:ln>
                            <a:effectLst/>
                            <a:extLst>
                              <a:ext uri="{909E8E84-426E-40DD-AFC4-6F175D3DCCD1}">
                                <a14:hiddenFill xmlns:a14="http://schemas.microsoft.com/office/drawing/2010/main">
                                  <a:solidFill>
                                    <a:srgbClr val="5B9BD5"/>
                                  </a:solid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74485359" name="AutoShape 9"/>
                          <wps:cNvSpPr>
                            <a:spLocks noChangeArrowheads="1"/>
                          </wps:cNvSpPr>
                          <wps:spPr bwMode="auto">
                            <a:xfrm>
                              <a:off x="1133736" y="1131756"/>
                              <a:ext cx="12812" cy="3607"/>
                            </a:xfrm>
                            <a:prstGeom prst="flowChartMagneticDisk">
                              <a:avLst/>
                            </a:prstGeom>
                            <a:solidFill>
                              <a:srgbClr val="DFEBF7"/>
                            </a:solidFill>
                            <a:ln w="6350">
                              <a:solidFill>
                                <a:srgbClr val="5B9BD5"/>
                              </a:solidFill>
                              <a:round/>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6645BFA6" w14:textId="77777777" w:rsidR="00004824" w:rsidRDefault="00004824" w:rsidP="00723E5E">
                                <w:pPr>
                                  <w:pStyle w:val="Style3"/>
                                </w:pPr>
                                <w:r>
                                  <w:t>hmis_Exit</w:t>
                                </w:r>
                              </w:p>
                            </w:txbxContent>
                          </wps:txbx>
                          <wps:bodyPr rot="0" vert="horz" wrap="square" lIns="0" tIns="0" rIns="0" bIns="0" anchor="ctr" anchorCtr="0" upright="1">
                            <a:noAutofit/>
                          </wps:bodyPr>
                        </wps:wsp>
                        <wps:wsp>
                          <wps:cNvPr id="74485360" name="AutoShape 10"/>
                          <wps:cNvSpPr>
                            <a:spLocks noChangeArrowheads="1"/>
                          </wps:cNvSpPr>
                          <wps:spPr bwMode="auto">
                            <a:xfrm>
                              <a:off x="1133736" y="1123238"/>
                              <a:ext cx="12812" cy="3708"/>
                            </a:xfrm>
                            <a:prstGeom prst="flowChartMagneticDisk">
                              <a:avLst/>
                            </a:prstGeom>
                            <a:solidFill>
                              <a:srgbClr val="DFEBF7"/>
                            </a:solidFill>
                            <a:ln w="6350">
                              <a:solidFill>
                                <a:srgbClr val="5B9BD5"/>
                              </a:solidFill>
                              <a:round/>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1CD63E7D" w14:textId="77777777" w:rsidR="00004824" w:rsidRDefault="00004824" w:rsidP="00723E5E">
                                <w:pPr>
                                  <w:pStyle w:val="Style3"/>
                                </w:pPr>
                                <w:r>
                                  <w:t>hmis_Client</w:t>
                                </w:r>
                              </w:p>
                            </w:txbxContent>
                          </wps:txbx>
                          <wps:bodyPr rot="0" vert="horz" wrap="square" lIns="0" tIns="0" rIns="0" bIns="0" anchor="ctr" anchorCtr="0" upright="1">
                            <a:noAutofit/>
                          </wps:bodyPr>
                        </wps:wsp>
                        <wps:wsp>
                          <wps:cNvPr id="74485362" name="AutoShape 11"/>
                          <wps:cNvSpPr>
                            <a:spLocks noChangeArrowheads="1"/>
                          </wps:cNvSpPr>
                          <wps:spPr bwMode="auto">
                            <a:xfrm>
                              <a:off x="1133736" y="1118929"/>
                              <a:ext cx="12812" cy="3708"/>
                            </a:xfrm>
                            <a:prstGeom prst="flowChartMagneticDisk">
                              <a:avLst/>
                            </a:prstGeom>
                            <a:solidFill>
                              <a:srgbClr val="DFEBF7"/>
                            </a:solidFill>
                            <a:ln w="6350">
                              <a:solidFill>
                                <a:srgbClr val="5B9BD5"/>
                              </a:solidFill>
                              <a:round/>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62280C90" w14:textId="77777777" w:rsidR="00004824" w:rsidRDefault="00004824" w:rsidP="00723E5E">
                                <w:pPr>
                                  <w:pStyle w:val="Style3"/>
                                </w:pPr>
                                <w:r>
                                  <w:t>hmis_Enrollment</w:t>
                                </w:r>
                              </w:p>
                            </w:txbxContent>
                          </wps:txbx>
                          <wps:bodyPr rot="0" vert="horz" wrap="square" lIns="0" tIns="0" rIns="0" bIns="0" anchor="ctr" anchorCtr="0" upright="1">
                            <a:noAutofit/>
                          </wps:bodyPr>
                        </wps:wsp>
                        <wps:wsp>
                          <wps:cNvPr id="74485363" name="AutoShape 12"/>
                          <wps:cNvSpPr>
                            <a:spLocks noChangeArrowheads="1"/>
                          </wps:cNvSpPr>
                          <wps:spPr bwMode="auto">
                            <a:xfrm>
                              <a:off x="1133736" y="1127547"/>
                              <a:ext cx="12812" cy="3608"/>
                            </a:xfrm>
                            <a:prstGeom prst="flowChartMagneticDisk">
                              <a:avLst/>
                            </a:prstGeom>
                            <a:solidFill>
                              <a:srgbClr val="DFEBF7"/>
                            </a:solidFill>
                            <a:ln w="6350">
                              <a:solidFill>
                                <a:srgbClr val="5B9BD5"/>
                              </a:solidFill>
                              <a:round/>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3576D145" w14:textId="77777777" w:rsidR="00004824" w:rsidRDefault="00004824" w:rsidP="00723E5E">
                                <w:pPr>
                                  <w:pStyle w:val="Style3"/>
                                </w:pPr>
                                <w:r>
                                  <w:t>hmis_HealthAndDV</w:t>
                                </w:r>
                              </w:p>
                            </w:txbxContent>
                          </wps:txbx>
                          <wps:bodyPr rot="0" vert="horz" wrap="square" lIns="0" tIns="0" rIns="0" bIns="0" anchor="ctr" anchorCtr="0" upright="1">
                            <a:noAutofit/>
                          </wps:bodyPr>
                        </wps:wsp>
                      </wpg:grpSp>
                      <wps:wsp>
                        <wps:cNvPr id="74485364" name="Flowchart: Internal Storage 63"/>
                        <wps:cNvSpPr>
                          <a:spLocks noChangeArrowheads="1"/>
                        </wps:cNvSpPr>
                        <wps:spPr bwMode="auto">
                          <a:xfrm>
                            <a:off x="1117523" y="1106273"/>
                            <a:ext cx="12812" cy="2705"/>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2A471F8E" w14:textId="77777777" w:rsidR="00004824" w:rsidRDefault="00004824" w:rsidP="00723E5E">
                              <w:pPr>
                                <w:pStyle w:val="Style3"/>
                              </w:pPr>
                              <w:r>
                                <w:t>tlsa_Enrollment</w:t>
                              </w:r>
                            </w:p>
                          </w:txbxContent>
                        </wps:txbx>
                        <wps:bodyPr rot="0" vert="horz" wrap="square" lIns="0" tIns="0" rIns="0" bIns="0" anchor="ctr" anchorCtr="0" upright="1">
                          <a:noAutofit/>
                        </wps:bodyPr>
                      </wps:wsp>
                      <wps:wsp>
                        <wps:cNvPr id="74485365" name="AutoShape 218"/>
                        <wps:cNvCnPr>
                          <a:cxnSpLocks noChangeShapeType="1"/>
                          <a:stCxn id="74485347" idx="3"/>
                          <a:endCxn id="74485357" idx="1"/>
                        </wps:cNvCnPr>
                        <wps:spPr bwMode="auto">
                          <a:xfrm>
                            <a:off x="1159642" y="1090477"/>
                            <a:ext cx="3810" cy="17372"/>
                          </a:xfrm>
                          <a:prstGeom prst="curvedConnector3">
                            <a:avLst>
                              <a:gd name="adj1" fmla="val 157500"/>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74485366" name="AutoShape 219"/>
                        <wps:cNvCnPr>
                          <a:cxnSpLocks noChangeShapeType="1"/>
                          <a:stCxn id="74485346" idx="3"/>
                          <a:endCxn id="74485349" idx="1"/>
                        </wps:cNvCnPr>
                        <wps:spPr bwMode="auto">
                          <a:xfrm flipV="1">
                            <a:off x="1125982" y="1073034"/>
                            <a:ext cx="14591" cy="93"/>
                          </a:xfrm>
                          <a:prstGeom prst="curvedConnector3">
                            <a:avLst>
                              <a:gd name="adj1" fmla="val 50000"/>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74485367" name="AutoShape 220"/>
                        <wps:cNvCnPr>
                          <a:cxnSpLocks noChangeShapeType="1"/>
                          <a:stCxn id="74485358" idx="1"/>
                          <a:endCxn id="74485364" idx="2"/>
                        </wps:cNvCnPr>
                        <wps:spPr bwMode="auto">
                          <a:xfrm rot="10800000" flipV="1">
                            <a:off x="1123929" y="1107849"/>
                            <a:ext cx="24309" cy="1129"/>
                          </a:xfrm>
                          <a:prstGeom prst="curvedConnector4">
                            <a:avLst>
                              <a:gd name="adj1" fmla="val 36824"/>
                              <a:gd name="adj2" fmla="val 302477"/>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74485368" name="AutoShape 221"/>
                        <wps:cNvSpPr>
                          <a:spLocks noChangeArrowheads="1"/>
                        </wps:cNvSpPr>
                        <wps:spPr bwMode="auto">
                          <a:xfrm>
                            <a:off x="1109564" y="1065941"/>
                            <a:ext cx="13196" cy="3657"/>
                          </a:xfrm>
                          <a:prstGeom prst="flowChartProcess">
                            <a:avLst/>
                          </a:prstGeom>
                          <a:solidFill>
                            <a:srgbClr val="FFFFFF"/>
                          </a:solidFill>
                          <a:ln w="635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05925C1D" w14:textId="77777777" w:rsidR="00004824" w:rsidRDefault="00004824" w:rsidP="00DE4A2E">
                              <w:pPr>
                                <w:pStyle w:val="Style3"/>
                              </w:pPr>
                              <w:r>
                                <w:t>Insert parameters to LSAReport</w:t>
                              </w:r>
                            </w:p>
                          </w:txbxContent>
                        </wps:txbx>
                        <wps:bodyPr rot="0" vert="horz" wrap="square" lIns="0" tIns="0" rIns="0" bIns="0" anchor="t" anchorCtr="0" upright="1">
                          <a:noAutofit/>
                        </wps:bodyPr>
                      </wps:wsp>
                      <wps:wsp>
                        <wps:cNvPr id="74485369" name="AutoShape 222"/>
                        <wps:cNvCnPr>
                          <a:cxnSpLocks noChangeShapeType="1"/>
                          <a:stCxn id="74485348" idx="1"/>
                          <a:endCxn id="74485347" idx="3"/>
                        </wps:cNvCnPr>
                        <wps:spPr bwMode="auto">
                          <a:xfrm>
                            <a:off x="1155845" y="1073035"/>
                            <a:ext cx="3797" cy="17443"/>
                          </a:xfrm>
                          <a:prstGeom prst="curvedConnector3">
                            <a:avLst>
                              <a:gd name="adj1" fmla="val 160206"/>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74485370" name="AutoShape 223"/>
                        <wps:cNvSpPr>
                          <a:spLocks noChangeArrowheads="1"/>
                        </wps:cNvSpPr>
                        <wps:spPr bwMode="auto">
                          <a:xfrm>
                            <a:off x="1157182" y="1079245"/>
                            <a:ext cx="14333" cy="4761"/>
                          </a:xfrm>
                          <a:prstGeom prst="flowChartProcess">
                            <a:avLst/>
                          </a:prstGeom>
                          <a:solidFill>
                            <a:srgbClr val="FFFFFF"/>
                          </a:solidFill>
                          <a:ln w="635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5AE469A0" w14:textId="5FDE90C3" w:rsidR="00004824" w:rsidRDefault="00004824" w:rsidP="00DE4A2E">
                              <w:pPr>
                                <w:pStyle w:val="Style3"/>
                              </w:pPr>
                              <w:r>
                                <w:rPr>
                                  <w:i/>
                                  <w:iCs/>
                                </w:rPr>
                                <w:t xml:space="preserve">HouseholdIDs </w:t>
                              </w:r>
                              <w:r>
                                <w:t>active 10/1/2012-</w:t>
                              </w:r>
                              <w:r>
                                <w:rPr>
                                  <w:u w:val="single"/>
                                </w:rPr>
                                <w:t>ReportEnd</w:t>
                              </w:r>
                            </w:p>
                          </w:txbxContent>
                        </wps:txbx>
                        <wps:bodyPr rot="0" vert="horz" wrap="square" lIns="36576" tIns="36576" rIns="36576" bIns="36576" anchor="t" anchorCtr="0" upright="1">
                          <a:noAutofit/>
                        </wps:bodyPr>
                      </wps:wsp>
                      <wps:wsp>
                        <wps:cNvPr id="74485371" name="AutoShape 224"/>
                        <wps:cNvSpPr>
                          <a:spLocks noChangeArrowheads="1"/>
                        </wps:cNvSpPr>
                        <wps:spPr bwMode="auto">
                          <a:xfrm>
                            <a:off x="1113299" y="1082601"/>
                            <a:ext cx="15545" cy="2455"/>
                          </a:xfrm>
                          <a:prstGeom prst="flowChartProcess">
                            <a:avLst/>
                          </a:prstGeom>
                          <a:solidFill>
                            <a:srgbClr val="FFFFFF"/>
                          </a:solidFill>
                          <a:ln w="635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07B4F599" w14:textId="77777777" w:rsidR="00004824" w:rsidRDefault="00004824" w:rsidP="00DE4A2E">
                              <w:pPr>
                                <w:pStyle w:val="Style3"/>
                              </w:pPr>
                              <w:r>
                                <w:t>Get cohort start/end dates</w:t>
                              </w:r>
                            </w:p>
                          </w:txbxContent>
                        </wps:txbx>
                        <wps:bodyPr rot="0" vert="horz" wrap="square" lIns="0" tIns="0" rIns="0" bIns="0" anchor="ctr" anchorCtr="0" upright="1">
                          <a:noAutofit/>
                        </wps:bodyPr>
                      </wps:wsp>
                      <wps:wsp>
                        <wps:cNvPr id="74485372" name="AutoShape 225"/>
                        <wps:cNvSpPr>
                          <a:spLocks noChangeArrowheads="1"/>
                        </wps:cNvSpPr>
                        <wps:spPr bwMode="auto">
                          <a:xfrm>
                            <a:off x="1131485" y="1108963"/>
                            <a:ext cx="15918" cy="2743"/>
                          </a:xfrm>
                          <a:prstGeom prst="flowChartProcess">
                            <a:avLst/>
                          </a:prstGeom>
                          <a:solidFill>
                            <a:srgbClr val="FFFFFF"/>
                          </a:solidFill>
                          <a:ln w="635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443E9339" w14:textId="2F3A0500" w:rsidR="00004824" w:rsidRDefault="00004824" w:rsidP="00DE4A2E">
                              <w:pPr>
                                <w:pStyle w:val="Style3"/>
                              </w:pPr>
                              <w:r>
                                <w:t>Associated enrollments</w:t>
                              </w:r>
                            </w:p>
                          </w:txbxContent>
                        </wps:txbx>
                        <wps:bodyPr rot="0" vert="horz" wrap="square" lIns="36576" tIns="36576" rIns="36576" bIns="36576" anchor="t" anchorCtr="0" upright="1">
                          <a:noAutofit/>
                        </wps:bodyPr>
                      </wps:wsp>
                      <wps:wsp>
                        <wps:cNvPr id="74485373" name="AutoShape 226"/>
                        <wps:cNvCnPr>
                          <a:cxnSpLocks noChangeShapeType="1"/>
                          <a:stCxn id="74485364" idx="1"/>
                          <a:endCxn id="74485364" idx="0"/>
                        </wps:cNvCnPr>
                        <wps:spPr bwMode="auto">
                          <a:xfrm rot="10800000" flipH="1">
                            <a:off x="1117523" y="1106273"/>
                            <a:ext cx="6406" cy="1352"/>
                          </a:xfrm>
                          <a:prstGeom prst="curvedConnector4">
                            <a:avLst>
                              <a:gd name="adj1" fmla="val -35685"/>
                              <a:gd name="adj2" fmla="val 268981"/>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74485374" name="AutoShape 227"/>
                        <wps:cNvCnPr>
                          <a:cxnSpLocks noChangeShapeType="1"/>
                          <a:stCxn id="74485344" idx="2"/>
                          <a:endCxn id="74485364" idx="0"/>
                        </wps:cNvCnPr>
                        <wps:spPr bwMode="auto">
                          <a:xfrm rot="16200000" flipH="1">
                            <a:off x="1114466" y="1096810"/>
                            <a:ext cx="14697" cy="4229"/>
                          </a:xfrm>
                          <a:prstGeom prst="curvedConnector3">
                            <a:avLst>
                              <a:gd name="adj1" fmla="val 50000"/>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74485375" name="AutoShape 228"/>
                        <wps:cNvSpPr>
                          <a:spLocks noChangeArrowheads="1"/>
                        </wps:cNvSpPr>
                        <wps:spPr bwMode="auto">
                          <a:xfrm>
                            <a:off x="1114095" y="1098796"/>
                            <a:ext cx="14328" cy="3062"/>
                          </a:xfrm>
                          <a:prstGeom prst="flowChartProcess">
                            <a:avLst/>
                          </a:prstGeom>
                          <a:solidFill>
                            <a:srgbClr val="FFFFFF"/>
                          </a:solidFill>
                          <a:ln w="635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2FA2C4BB" w14:textId="77777777" w:rsidR="00004824" w:rsidRDefault="00004824" w:rsidP="00DE4A2E">
                              <w:pPr>
                                <w:pStyle w:val="Style3"/>
                              </w:pPr>
                              <w:r>
                                <w:t xml:space="preserve">Get enrollment ages </w:t>
                              </w:r>
                            </w:p>
                          </w:txbxContent>
                        </wps:txbx>
                        <wps:bodyPr rot="0" vert="horz" wrap="square" lIns="36576" tIns="36576" rIns="36576" bIns="36576" anchor="t" anchorCtr="0" upright="1">
                          <a:noAutofit/>
                        </wps:bodyPr>
                      </wps:wsp>
                      <wps:wsp>
                        <wps:cNvPr id="74485801" name="AutoShape 229"/>
                        <wps:cNvCnPr>
                          <a:cxnSpLocks noChangeShapeType="1"/>
                          <a:stCxn id="74485364" idx="3"/>
                          <a:endCxn id="74485347" idx="1"/>
                        </wps:cNvCnPr>
                        <wps:spPr bwMode="auto">
                          <a:xfrm flipV="1">
                            <a:off x="1130335" y="1090477"/>
                            <a:ext cx="16506" cy="17148"/>
                          </a:xfrm>
                          <a:prstGeom prst="curvedConnector3">
                            <a:avLst>
                              <a:gd name="adj1" fmla="val 32688"/>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74485802" name="AutoShape 230"/>
                        <wps:cNvSpPr>
                          <a:spLocks noChangeArrowheads="1"/>
                        </wps:cNvSpPr>
                        <wps:spPr bwMode="auto">
                          <a:xfrm>
                            <a:off x="1132332" y="1092302"/>
                            <a:ext cx="13520" cy="2743"/>
                          </a:xfrm>
                          <a:prstGeom prst="flowChartProcess">
                            <a:avLst/>
                          </a:prstGeom>
                          <a:solidFill>
                            <a:srgbClr val="FFFFFF"/>
                          </a:solidFill>
                          <a:ln w="635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1261F74E" w14:textId="77777777" w:rsidR="00004824" w:rsidRDefault="00004824" w:rsidP="00DE4A2E">
                              <w:pPr>
                                <w:pStyle w:val="Style3"/>
                              </w:pPr>
                              <w:r>
                                <w:t>Set household types</w:t>
                              </w:r>
                            </w:p>
                          </w:txbxContent>
                        </wps:txbx>
                        <wps:bodyPr rot="0" vert="horz" wrap="square" lIns="36576" tIns="36576" rIns="36576" bIns="36576" anchor="t" anchorCtr="0" upright="1">
                          <a:noAutofit/>
                        </wps:bodyPr>
                      </wps:wsp>
                    </wpg:wgp>
                  </a:graphicData>
                </a:graphic>
              </wp:inline>
            </w:drawing>
          </mc:Choice>
          <mc:Fallback>
            <w:pict>
              <v:group w14:anchorId="60DA8B2F" id="Group 74485342" o:spid="_x0000_s1072" style="width:438.75pt;height:380.8pt;mso-position-horizontal-relative:char;mso-position-vertical-relative:line" coordorigin="11095,10603" coordsize="619,5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">
                <v:shape id="AutoShape 197" o:spid="_x0000_s1073" type="#_x0000_t118" style="position:absolute;left:11227;top:10603;width:119;height: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" fillcolor="#ececec" strokecolor="#9e9e9e" strokeweight=".5pt">
                  <v:shadow color="black" opacity="0" offset="0,0"/>
                  <v:textbox inset="0,0,0,0">
                    <w:txbxContent>
                      <w:p w14:paraId="3B1A74FF" w14:textId="77777777" w:rsidR="00004824" w:rsidRDefault="00004824" w:rsidP="00723E5E">
                        <w:pPr>
                          <w:widowControl w:val="0"/>
                          <w:spacing w:after="0"/>
                          <w:jc w:val="center"/>
                        </w:pPr>
                        <w:r>
                          <w:t>Report Parameters</w:t>
                        </w:r>
                      </w:p>
                    </w:txbxContent>
                  </v:textbox>
                </v:shape>
                <v:shape id="AutoShape 390" o:spid="_x0000_s1074" type="#_x0000_t113" style="position:absolute;left:11132;top:10888;width:129;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" fillcolor="#ebd7e1" strokecolor="#c285a3" strokeweight=".5pt">
                  <v:shadow color="black" opacity="0" offset="0,0"/>
                  <v:textbox inset="0,0,0,0">
                    <w:txbxContent>
                      <w:p w14:paraId="01073C33" w14:textId="77777777" w:rsidR="00004824" w:rsidRDefault="00004824" w:rsidP="00723E5E">
                        <w:pPr>
                          <w:pStyle w:val="Style3"/>
                        </w:pPr>
                        <w:r>
                          <w:t>tlsa_CohortDates</w:t>
                        </w:r>
                      </w:p>
                    </w:txbxContent>
                  </v:textbox>
                </v:shape>
                <v:shape id="AutoShape 199" o:spid="_x0000_s1075" type="#_x0000_t38" style="position:absolute;left:11140;top:10621;width:87;height:110;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" adj="27935" strokecolor="black [0]" strokeweight=".5pt">
                  <v:stroke endarrow="block"/>
                  <v:shadow color="black [0]"/>
                </v:shape>
                <v:shape id="Flowchart: Document 247" o:spid="_x0000_s1076" type="#_x0000_t114" style="position:absolute;left:11140;top:10717;width:119;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" fillcolor="#fce5d6" strokecolor="#f5b183" strokeweight=".5pt">
                  <v:shadow color="black" opacity="0" offset="0,0"/>
                  <v:textbox inset="0,0,0,0">
                    <w:txbxContent>
                      <w:p w14:paraId="0D9D10AD" w14:textId="77777777" w:rsidR="00004824" w:rsidRDefault="00004824" w:rsidP="00723E5E">
                        <w:pPr>
                          <w:pStyle w:val="Style3"/>
                        </w:pPr>
                        <w:r>
                          <w:t>lsa_Report</w:t>
                        </w:r>
                      </w:p>
                    </w:txbxContent>
                  </v:textbox>
                </v:shape>
                <v:shape id="Flowchart: Internal Storage 249" o:spid="_x0000_s1077" type="#_x0000_t113" style="position:absolute;left:11468;top:10886;width:128;height: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" fillcolor="#ebd7e1" strokecolor="#c285a3" strokeweight=".5pt">
                  <v:shadow color="black" opacity="0" offset="0,0"/>
                  <v:textbox inset="0,0,0,0">
                    <w:txbxContent>
                      <w:p w14:paraId="5D956D67" w14:textId="77777777" w:rsidR="00004824" w:rsidRDefault="00004824" w:rsidP="00723E5E">
                        <w:pPr>
                          <w:pStyle w:val="Style3"/>
                        </w:pPr>
                        <w:r>
                          <w:t>tlsa_HHID</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244" o:spid="_x0000_s1078" type="#_x0000_t85" style="position:absolute;left:11534;top:10620;width:24;height:220;flip:x 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" fillcolor="#5b9bd5" strokecolor="black [0]" strokeweight=".5pt">
                  <v:shadow color="black [0]"/>
                  <v:textbox inset="2.88pt,2.88pt,2.88pt,2.88pt"/>
                </v:shape>
                <v:shape id="Left Bracket 245" o:spid="_x0000_s1079" type="#_x0000_t85" style="position:absolute;left:11405;top:10620;width:24;height:22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" fillcolor="#5b9bd5" strokecolor="black [0]" strokeweight=".5pt">
                  <v:shadow color="black [0]"/>
                  <v:textbox inset="2.88pt,2.88pt,2.88pt,2.88pt"/>
                </v:shape>
                <v:shape id="AutoShape 9" o:spid="_x0000_s1080" type="#_x0000_t132" style="position:absolute;left:11417;top:10792;width:128;height: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" fillcolor="#dfebf7" strokecolor="#5b9bd5" strokeweight=".5pt">
                  <v:shadow color="black" opacity="0" offset="0,0"/>
                  <v:textbox inset="0,0,0,0">
                    <w:txbxContent>
                      <w:p w14:paraId="4892E25F" w14:textId="77777777" w:rsidR="00004824" w:rsidRDefault="00004824" w:rsidP="00723E5E">
                        <w:pPr>
                          <w:pStyle w:val="Style3"/>
                        </w:pPr>
                        <w:r>
                          <w:t>hmis_Exit</w:t>
                        </w:r>
                      </w:p>
                    </w:txbxContent>
                  </v:textbox>
                </v:shape>
                <v:shape id="AutoShape 10" o:spid="_x0000_s1081" type="#_x0000_t132" style="position:absolute;left:11417;top:10708;width:128;height: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" fillcolor="#dfebf7" strokecolor="#5b9bd5" strokeweight=".5pt">
                  <v:shadow color="black" opacity="0" offset="0,0"/>
                  <v:textbox inset="0,0,0,0">
                    <w:txbxContent>
                      <w:p w14:paraId="46031F7E" w14:textId="77777777" w:rsidR="00004824" w:rsidRDefault="00004824" w:rsidP="00723E5E">
                        <w:pPr>
                          <w:pStyle w:val="Style3"/>
                        </w:pPr>
                        <w:r>
                          <w:t>hmis_EnrollmentCoC</w:t>
                        </w:r>
                      </w:p>
                    </w:txbxContent>
                  </v:textbox>
                </v:shape>
                <v:shape id="AutoShape 11" o:spid="_x0000_s1082" type="#_x0000_t132" style="position:absolute;left:11417;top:10666;width:128;height: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" fillcolor="#dfebf7" strokecolor="#5b9bd5" strokeweight=".5pt">
                  <v:shadow color="black" opacity="0" offset="0,0"/>
                  <v:textbox inset="0,0,0,0">
                    <w:txbxContent>
                      <w:p w14:paraId="00DBFB78" w14:textId="77777777" w:rsidR="00004824" w:rsidRDefault="00004824" w:rsidP="00723E5E">
                        <w:pPr>
                          <w:pStyle w:val="Style3"/>
                        </w:pPr>
                        <w:r>
                          <w:t>hmis_Enrollment</w:t>
                        </w:r>
                      </w:p>
                    </w:txbxContent>
                  </v:textbox>
                </v:shape>
                <v:shape id="AutoShape 12" o:spid="_x0000_s1083" type="#_x0000_t132" style="position:absolute;left:11417;top:10750;width:128;height: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" fillcolor="#dfebf7" strokecolor="#5b9bd5" strokeweight=".5pt">
                  <v:shadow color="black" opacity="0" offset="0,0"/>
                  <v:textbox inset="0,0,0,0">
                    <w:txbxContent>
                      <w:p w14:paraId="124AE424" w14:textId="77777777" w:rsidR="00004824" w:rsidRDefault="00004824" w:rsidP="00723E5E">
                        <w:pPr>
                          <w:pStyle w:val="Style3"/>
                        </w:pPr>
                        <w:r>
                          <w:t>hmis_Services</w:t>
                        </w:r>
                      </w:p>
                    </w:txbxContent>
                  </v:textbox>
                </v:shape>
                <v:shape id="AutoShape 13" o:spid="_x0000_s1084" type="#_x0000_t132" style="position:absolute;left:11417;top:10624;width:128;height: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" fillcolor="#dfebf7" strokecolor="#5b9bd5" strokeweight=".5pt">
                  <v:shadow color="black" opacity="0" offset="0,0"/>
                  <v:textbox inset="0,0,0,0">
                    <w:txbxContent>
                      <w:p w14:paraId="5E1EFFBC" w14:textId="77777777" w:rsidR="00004824" w:rsidRDefault="00004824" w:rsidP="00723E5E">
                        <w:pPr>
                          <w:pStyle w:val="Style3"/>
                        </w:pPr>
                        <w:r>
                          <w:t>hmis_Project</w:t>
                        </w:r>
                      </w:p>
                    </w:txbxContent>
                  </v:textbox>
                </v:shape>
                <v:shape id="AutoShape 209" o:spid="_x0000_s1085" type="#_x0000_t39" style="position:absolute;left:11197;top:10731;width:62;height:157;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" adj="-8739,11743" strokecolor="black [0]" strokeweight=".5pt">
                  <v:stroke endarrow="block"/>
                  <v:shadow color="black [0]"/>
                </v:shape>
                <v:group id="Group 210" o:spid="_x0000_s1086" style="position:absolute;left:11482;top:10987;width:152;height:182" coordorigin="11325,11177" coordsize="152,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">
                  <v:shape id="Left Bracket 74485840" o:spid="_x0000_s1087" type="#_x0000_t85" style="position:absolute;left:11453;top:11177;width:24;height:183;flip:x 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" fillcolor="#5b9bd5" strokecolor="black [0]" strokeweight=".5pt">
                    <v:shadow color="black [0]"/>
                    <v:textbox inset="2.88pt,2.88pt,2.88pt,2.88pt"/>
                  </v:shape>
                  <v:shape id="Left Bracket 74485839" o:spid="_x0000_s1088" type="#_x0000_t85" style="position:absolute;left:11325;top:11177;width:24;height:183;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" fillcolor="#5b9bd5" strokecolor="black [0]" strokeweight=".5pt">
                    <v:shadow color="black [0]"/>
                    <v:textbox inset="2.88pt,2.88pt,2.88pt,2.88pt"/>
                  </v:shape>
                  <v:shape id="AutoShape 9" o:spid="_x0000_s1089" type="#_x0000_t132" style="position:absolute;left:11337;top:11317;width:128;height: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" fillcolor="#dfebf7" strokecolor="#5b9bd5" strokeweight=".5pt">
                    <v:shadow color="black" opacity="0" offset="0,0"/>
                    <v:textbox inset="0,0,0,0">
                      <w:txbxContent>
                        <w:p w14:paraId="6645BFA6" w14:textId="77777777" w:rsidR="00004824" w:rsidRDefault="00004824" w:rsidP="00723E5E">
                          <w:pPr>
                            <w:pStyle w:val="Style3"/>
                          </w:pPr>
                          <w:r>
                            <w:t>hmis_Exit</w:t>
                          </w:r>
                        </w:p>
                      </w:txbxContent>
                    </v:textbox>
                  </v:shape>
                  <v:shape id="AutoShape 10" o:spid="_x0000_s1090" type="#_x0000_t132" style="position:absolute;left:11337;top:11232;width:128;height: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" fillcolor="#dfebf7" strokecolor="#5b9bd5" strokeweight=".5pt">
                    <v:shadow color="black" opacity="0" offset="0,0"/>
                    <v:textbox inset="0,0,0,0">
                      <w:txbxContent>
                        <w:p w14:paraId="1CD63E7D" w14:textId="77777777" w:rsidR="00004824" w:rsidRDefault="00004824" w:rsidP="00723E5E">
                          <w:pPr>
                            <w:pStyle w:val="Style3"/>
                          </w:pPr>
                          <w:r>
                            <w:t>hmis_Client</w:t>
                          </w:r>
                        </w:p>
                      </w:txbxContent>
                    </v:textbox>
                  </v:shape>
                  <v:shape id="AutoShape 11" o:spid="_x0000_s1091" type="#_x0000_t132" style="position:absolute;left:11337;top:11189;width:128;height: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" fillcolor="#dfebf7" strokecolor="#5b9bd5" strokeweight=".5pt">
                    <v:shadow color="black" opacity="0" offset="0,0"/>
                    <v:textbox inset="0,0,0,0">
                      <w:txbxContent>
                        <w:p w14:paraId="62280C90" w14:textId="77777777" w:rsidR="00004824" w:rsidRDefault="00004824" w:rsidP="00723E5E">
                          <w:pPr>
                            <w:pStyle w:val="Style3"/>
                          </w:pPr>
                          <w:r>
                            <w:t>hmis_Enrollment</w:t>
                          </w:r>
                        </w:p>
                      </w:txbxContent>
                    </v:textbox>
                  </v:shape>
                  <v:shape id="AutoShape 12" o:spid="_x0000_s1092" type="#_x0000_t132" style="position:absolute;left:11337;top:11275;width:128;height: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" fillcolor="#dfebf7" strokecolor="#5b9bd5" strokeweight=".5pt">
                    <v:shadow color="black" opacity="0" offset="0,0"/>
                    <v:textbox inset="0,0,0,0">
                      <w:txbxContent>
                        <w:p w14:paraId="3576D145" w14:textId="77777777" w:rsidR="00004824" w:rsidRDefault="00004824" w:rsidP="00723E5E">
                          <w:pPr>
                            <w:pStyle w:val="Style3"/>
                          </w:pPr>
                          <w:r>
                            <w:t>hmis_HealthAndDV</w:t>
                          </w:r>
                        </w:p>
                      </w:txbxContent>
                    </v:textbox>
                  </v:shape>
                </v:group>
                <v:shape id="Flowchart: Internal Storage 63" o:spid="_x0000_s1093" type="#_x0000_t113" style="position:absolute;left:11175;top:11062;width:128;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" fillcolor="#ebd7e1" strokecolor="#c285a3" strokeweight=".5pt">
                  <v:shadow color="black" opacity="0" offset="0,0"/>
                  <v:textbox inset="0,0,0,0">
                    <w:txbxContent>
                      <w:p w14:paraId="2A471F8E" w14:textId="77777777" w:rsidR="00004824" w:rsidRDefault="00004824" w:rsidP="00723E5E">
                        <w:pPr>
                          <w:pStyle w:val="Style3"/>
                        </w:pPr>
                        <w:r>
                          <w:t>tlsa_Enrollment</w:t>
                        </w:r>
                      </w:p>
                    </w:txbxContent>
                  </v:textbox>
                </v:shape>
                <v:shape id="AutoShape 218" o:spid="_x0000_s1094" type="#_x0000_t38" style="position:absolute;left:11596;top:10904;width:38;height:174;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" adj="34020" strokecolor="black [0]" strokeweight=".5pt">
                  <v:stroke endarrow="block"/>
                  <v:shadow color="black [0]"/>
                </v:shape>
                <v:shape id="AutoShape 219" o:spid="_x0000_s1095" type="#_x0000_t38" style="position:absolute;left:11259;top:10730;width:146;height:1;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" adj="10800" strokecolor="black [0]" strokeweight=".5pt">
                  <v:stroke endarrow="block"/>
                  <v:shadow color="black [0]"/>
                </v:shape>
                <v:shape id="AutoShape 220" o:spid="_x0000_s1096" type="#_x0000_t39" style="position:absolute;left:11239;top:11078;width:243;height:11;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" adj="7954,65335" strokecolor="black [0]" strokeweight=".5pt">
                  <v:stroke endarrow="block"/>
                  <v:shadow color="black [0]"/>
                </v:shape>
                <v:shape id="AutoShape 221" o:spid="_x0000_s1097" type="#_x0000_t109" style="position:absolute;left:11095;top:10659;width:132;height: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" strokecolor="black [0]" strokeweight=".5pt">
                  <v:shadow color="black [0]"/>
                  <v:textbox inset="0,0,0,0">
                    <w:txbxContent>
                      <w:p w14:paraId="05925C1D" w14:textId="77777777" w:rsidR="00004824" w:rsidRDefault="00004824" w:rsidP="00DE4A2E">
                        <w:pPr>
                          <w:pStyle w:val="Style3"/>
                        </w:pPr>
                        <w:r>
                          <w:t>Insert parameters to LSAReport</w:t>
                        </w:r>
                      </w:p>
                    </w:txbxContent>
                  </v:textbox>
                </v:shape>
                <v:shape id="AutoShape 222" o:spid="_x0000_s1098" type="#_x0000_t38" style="position:absolute;left:11558;top:10730;width:38;height:174;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" adj="34604" strokecolor="black [0]" strokeweight=".5pt">
                  <v:stroke endarrow="block"/>
                  <v:shadow color="black [0]"/>
                </v:shape>
                <v:shape id="AutoShape 223" o:spid="_x0000_s1099" type="#_x0000_t109" style="position:absolute;left:11571;top:10792;width:144;height: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" strokecolor="black [0]" strokeweight=".5pt">
                  <v:shadow color="black [0]"/>
                  <v:textbox inset="2.88pt,2.88pt,2.88pt,2.88pt">
                    <w:txbxContent>
                      <w:p w14:paraId="5AE469A0" w14:textId="5FDE90C3" w:rsidR="00004824" w:rsidRDefault="00004824" w:rsidP="00DE4A2E">
                        <w:pPr>
                          <w:pStyle w:val="Style3"/>
                        </w:pPr>
                        <w:r>
                          <w:rPr>
                            <w:i/>
                            <w:iCs/>
                          </w:rPr>
                          <w:t xml:space="preserve">HouseholdIDs </w:t>
                        </w:r>
                        <w:r>
                          <w:t>active 10/1/2012-</w:t>
                        </w:r>
                        <w:r>
                          <w:rPr>
                            <w:u w:val="single"/>
                          </w:rPr>
                          <w:t>ReportEnd</w:t>
                        </w:r>
                      </w:p>
                    </w:txbxContent>
                  </v:textbox>
                </v:shape>
                <v:shape id="AutoShape 224" o:spid="_x0000_s1100" type="#_x0000_t109" style="position:absolute;left:11132;top:10826;width:156;height: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" strokecolor="black [0]" strokeweight=".5pt">
                  <v:shadow color="black [0]"/>
                  <v:textbox inset="0,0,0,0">
                    <w:txbxContent>
                      <w:p w14:paraId="07B4F599" w14:textId="77777777" w:rsidR="00004824" w:rsidRDefault="00004824" w:rsidP="00DE4A2E">
                        <w:pPr>
                          <w:pStyle w:val="Style3"/>
                        </w:pPr>
                        <w:r>
                          <w:t>Get cohort start/end dates</w:t>
                        </w:r>
                      </w:p>
                    </w:txbxContent>
                  </v:textbox>
                </v:shape>
                <v:shape id="AutoShape 225" o:spid="_x0000_s1101" type="#_x0000_t109" style="position:absolute;left:11314;top:11089;width:160;height: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" strokecolor="black [0]" strokeweight=".5pt">
                  <v:shadow color="black [0]"/>
                  <v:textbox inset="2.88pt,2.88pt,2.88pt,2.88pt">
                    <w:txbxContent>
                      <w:p w14:paraId="443E9339" w14:textId="2F3A0500" w:rsidR="00004824" w:rsidRDefault="00004824" w:rsidP="00DE4A2E">
                        <w:pPr>
                          <w:pStyle w:val="Style3"/>
                        </w:pPr>
                        <w:r>
                          <w:t>Associated enrollments</w:t>
                        </w:r>
                      </w:p>
                    </w:txbxContent>
                  </v:textbox>
                </v:shape>
                <v:shape id="AutoShape 226" o:spid="_x0000_s1102" type="#_x0000_t39" style="position:absolute;left:11175;top:11062;width:64;height:14;rotation:18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" adj="-7708,58100" strokecolor="black [0]" strokeweight=".5pt">
                  <v:stroke endarrow="block"/>
                  <v:shadow color="black [0]"/>
                </v:shape>
                <v:shape id="AutoShape 227" o:spid="_x0000_s1103" type="#_x0000_t38" style="position:absolute;left:11144;top:10968;width:147;height:42;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" adj="10800" strokecolor="black [0]" strokeweight=".5pt">
                  <v:stroke endarrow="block"/>
                  <v:shadow color="black [0]"/>
                </v:shape>
                <v:shape id="AutoShape 228" o:spid="_x0000_s1104" type="#_x0000_t109" style="position:absolute;left:11140;top:10987;width:144;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" strokecolor="black [0]" strokeweight=".5pt">
                  <v:shadow color="black [0]"/>
                  <v:textbox inset="2.88pt,2.88pt,2.88pt,2.88pt">
                    <w:txbxContent>
                      <w:p w14:paraId="2FA2C4BB" w14:textId="77777777" w:rsidR="00004824" w:rsidRDefault="00004824" w:rsidP="00DE4A2E">
                        <w:pPr>
                          <w:pStyle w:val="Style3"/>
                        </w:pPr>
                        <w:r>
                          <w:t xml:space="preserve">Get enrollment ages </w:t>
                        </w:r>
                      </w:p>
                    </w:txbxContent>
                  </v:textbox>
                </v:shape>
                <v:shape id="AutoShape 229" o:spid="_x0000_s1105" type="#_x0000_t38" style="position:absolute;left:11303;top:10904;width:165;height:172;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" adj="7061" strokecolor="black [0]" strokeweight=".5pt">
                  <v:stroke endarrow="block"/>
                  <v:shadow color="black [0]"/>
                </v:shape>
                <v:shape id="AutoShape 230" o:spid="_x0000_s1106" type="#_x0000_t109" style="position:absolute;left:11323;top:10923;width:135;height: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" strokecolor="black [0]" strokeweight=".5pt">
                  <v:shadow color="black [0]"/>
                  <v:textbox inset="2.88pt,2.88pt,2.88pt,2.88pt">
                    <w:txbxContent>
                      <w:p w14:paraId="1261F74E" w14:textId="77777777" w:rsidR="00004824" w:rsidRDefault="00004824" w:rsidP="00DE4A2E">
                        <w:pPr>
                          <w:pStyle w:val="Style3"/>
                        </w:pPr>
                        <w:r>
                          <w:t>Set household types</w:t>
                        </w:r>
                      </w:p>
                    </w:txbxContent>
                  </v:textbox>
                </v:shape>
                <w10:anchorlock/>
              </v:group>
            </w:pict>
          </mc:Fallback>
        </mc:AlternateContent>
      </w:r>
    </w:p>
    <w:p w14:paraId="17D890F5" w14:textId="166C5BF2" w:rsidR="008E455B" w:rsidRDefault="008E455B" w:rsidP="00DE4A2E">
      <w:pPr>
        <w:pStyle w:val="Heading2"/>
      </w:pPr>
      <w:bookmarkStart w:id="64" w:name="_Report_Parameters"/>
      <w:bookmarkStart w:id="65" w:name="_Report_Parameters_and"/>
      <w:bookmarkStart w:id="66" w:name="_Toc497116396"/>
      <w:bookmarkStart w:id="67" w:name="_Toc498527188"/>
      <w:bookmarkStart w:id="68" w:name="_Toc499543979"/>
      <w:bookmarkStart w:id="69" w:name="_Toc37849746"/>
      <w:bookmarkStart w:id="70" w:name="_Toc79153931"/>
      <w:bookmarkStart w:id="71" w:name="_Toc498527190"/>
      <w:bookmarkEnd w:id="64"/>
      <w:bookmarkEnd w:id="65"/>
      <w:r w:rsidRPr="00107D01">
        <w:t>Report Parameters</w:t>
      </w:r>
      <w:bookmarkEnd w:id="66"/>
      <w:bookmarkEnd w:id="67"/>
      <w:bookmarkEnd w:id="68"/>
      <w:r w:rsidR="00E14C44">
        <w:t xml:space="preserve"> </w:t>
      </w:r>
      <w:r w:rsidR="00D87EAD">
        <w:t xml:space="preserve">and Metadata </w:t>
      </w:r>
      <w:r w:rsidR="00E14928">
        <w:t>(lsa_Report)</w:t>
      </w:r>
      <w:bookmarkEnd w:id="69"/>
      <w:bookmarkEnd w:id="70"/>
    </w:p>
    <w:p w14:paraId="348B455F" w14:textId="0FF97BDD" w:rsidR="00E03DAD" w:rsidRDefault="00D87EAD" w:rsidP="00AE5206">
      <w:pPr>
        <w:jc w:val="center"/>
      </w:pPr>
      <w:r>
        <w:rPr>
          <w:rFonts w:ascii="Times New Roman" w:hAnsi="Times New Roman" w:cs="Times New Roman"/>
          <w:noProof/>
          <w:sz w:val="24"/>
          <w:szCs w:val="24"/>
        </w:rPr>
        <mc:AlternateContent>
          <mc:Choice Requires="wpg">
            <w:drawing>
              <wp:inline distT="0" distB="0" distL="0" distR="0" wp14:anchorId="50CDFA2C" wp14:editId="4B0AD3D6">
                <wp:extent cx="3281680" cy="902335"/>
                <wp:effectExtent l="0" t="19050" r="13970" b="12065"/>
                <wp:docPr id="74486103" name="Group 744861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81680" cy="902335"/>
                          <a:chOff x="1042762" y="1065962"/>
                          <a:chExt cx="32816" cy="9025"/>
                        </a:xfrm>
                      </wpg:grpSpPr>
                      <wps:wsp>
                        <wps:cNvPr id="74486104" name="AutoShape 326"/>
                        <wps:cNvSpPr>
                          <a:spLocks noChangeArrowheads="1"/>
                        </wps:cNvSpPr>
                        <wps:spPr bwMode="auto">
                          <a:xfrm>
                            <a:off x="1062776" y="1068646"/>
                            <a:ext cx="12802" cy="3658"/>
                          </a:xfrm>
                          <a:prstGeom prst="flowChartDocument">
                            <a:avLst/>
                          </a:prstGeom>
                          <a:solidFill>
                            <a:srgbClr val="FCE5D6"/>
                          </a:solidFill>
                          <a:ln w="6350">
                            <a:solidFill>
                              <a:srgbClr val="F5B18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09034B3F" w14:textId="77777777" w:rsidR="00004824" w:rsidRDefault="00004824" w:rsidP="00D87EAD">
                              <w:pPr>
                                <w:widowControl w:val="0"/>
                                <w:spacing w:after="0"/>
                                <w:jc w:val="center"/>
                              </w:pPr>
                              <w:r>
                                <w:t>lsa_Report</w:t>
                              </w:r>
                            </w:p>
                          </w:txbxContent>
                        </wps:txbx>
                        <wps:bodyPr rot="0" vert="horz" wrap="square" lIns="0" tIns="0" rIns="0" bIns="0" anchor="t" anchorCtr="0" upright="1">
                          <a:noAutofit/>
                        </wps:bodyPr>
                      </wps:wsp>
                      <wps:wsp>
                        <wps:cNvPr id="74486105" name="AutoShape 327"/>
                        <wps:cNvCnPr>
                          <a:cxnSpLocks noChangeShapeType="1"/>
                          <a:stCxn id="74486107" idx="3"/>
                          <a:endCxn id="74486104" idx="1"/>
                        </wps:cNvCnPr>
                        <wps:spPr bwMode="auto">
                          <a:xfrm>
                            <a:off x="1055722" y="1067791"/>
                            <a:ext cx="7054" cy="2684"/>
                          </a:xfrm>
                          <a:prstGeom prst="curvedConnector3">
                            <a:avLst>
                              <a:gd name="adj1" fmla="val 50000"/>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g:grpSp>
                        <wpg:cNvPr id="74486106" name="Group 328"/>
                        <wpg:cNvGrpSpPr>
                          <a:grpSpLocks/>
                        </wpg:cNvGrpSpPr>
                        <wpg:grpSpPr bwMode="auto">
                          <a:xfrm>
                            <a:off x="1042762" y="1065962"/>
                            <a:ext cx="12960" cy="9026"/>
                            <a:chOff x="1042762" y="1065962"/>
                            <a:chExt cx="12960" cy="9025"/>
                          </a:xfrm>
                        </wpg:grpSpPr>
                        <wps:wsp>
                          <wps:cNvPr id="74486107" name="AutoShape 329"/>
                          <wps:cNvSpPr>
                            <a:spLocks noChangeArrowheads="1"/>
                          </wps:cNvSpPr>
                          <wps:spPr bwMode="auto">
                            <a:xfrm>
                              <a:off x="1042920" y="1065962"/>
                              <a:ext cx="12802" cy="3658"/>
                            </a:xfrm>
                            <a:prstGeom prst="flowChartManualInput">
                              <a:avLst/>
                            </a:prstGeom>
                            <a:solidFill>
                              <a:srgbClr val="ECECEC"/>
                            </a:solidFill>
                            <a:ln w="6350">
                              <a:solidFill>
                                <a:srgbClr val="9E9E9E"/>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5E6A5A85" w14:textId="77777777" w:rsidR="00004824" w:rsidRDefault="00004824" w:rsidP="00D87EAD">
                                <w:pPr>
                                  <w:widowControl w:val="0"/>
                                  <w:spacing w:after="0"/>
                                  <w:jc w:val="center"/>
                                </w:pPr>
                                <w:r>
                                  <w:t>Report Parameters</w:t>
                                </w:r>
                              </w:p>
                            </w:txbxContent>
                          </wps:txbx>
                          <wps:bodyPr rot="0" vert="horz" wrap="square" lIns="0" tIns="0" rIns="0" bIns="0" anchor="t" anchorCtr="0" upright="1">
                            <a:noAutofit/>
                          </wps:bodyPr>
                        </wps:wsp>
                        <wps:wsp>
                          <wps:cNvPr id="74486108" name="AutoShape 330"/>
                          <wps:cNvSpPr>
                            <a:spLocks noChangeArrowheads="1"/>
                          </wps:cNvSpPr>
                          <wps:spPr bwMode="auto">
                            <a:xfrm>
                              <a:off x="1042762" y="1071330"/>
                              <a:ext cx="12801" cy="3658"/>
                            </a:xfrm>
                            <a:prstGeom prst="flowChartManualInput">
                              <a:avLst/>
                            </a:prstGeom>
                            <a:solidFill>
                              <a:srgbClr val="ECECEC"/>
                            </a:solidFill>
                            <a:ln w="6350">
                              <a:solidFill>
                                <a:srgbClr val="9E9E9E"/>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311F87B8" w14:textId="77777777" w:rsidR="00004824" w:rsidRDefault="00004824" w:rsidP="00D87EAD">
                                <w:pPr>
                                  <w:widowControl w:val="0"/>
                                  <w:spacing w:after="0"/>
                                  <w:jc w:val="center"/>
                                </w:pPr>
                                <w:r>
                                  <w:t>Vendor Info</w:t>
                                </w:r>
                              </w:p>
                            </w:txbxContent>
                          </wps:txbx>
                          <wps:bodyPr rot="0" vert="horz" wrap="square" lIns="0" tIns="0" rIns="0" bIns="0" anchor="t" anchorCtr="0" upright="1">
                            <a:noAutofit/>
                          </wps:bodyPr>
                        </wps:wsp>
                      </wpg:grpSp>
                      <wps:wsp>
                        <wps:cNvPr id="74486109" name="AutoShape 331"/>
                        <wps:cNvCnPr>
                          <a:cxnSpLocks noChangeShapeType="1"/>
                          <a:stCxn id="74486108" idx="3"/>
                          <a:endCxn id="74486104" idx="1"/>
                        </wps:cNvCnPr>
                        <wps:spPr bwMode="auto">
                          <a:xfrm flipV="1">
                            <a:off x="1055563" y="1070475"/>
                            <a:ext cx="7213" cy="2684"/>
                          </a:xfrm>
                          <a:prstGeom prst="curvedConnector3">
                            <a:avLst>
                              <a:gd name="adj1" fmla="val 50000"/>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g:wgp>
                  </a:graphicData>
                </a:graphic>
              </wp:inline>
            </w:drawing>
          </mc:Choice>
          <mc:Fallback>
            <w:pict>
              <v:group w14:anchorId="50CDFA2C" id="Group 74486103" o:spid="_x0000_s1107" style="width:258.4pt;height:71.05pt;mso-position-horizontal-relative:char;mso-position-vertical-relative:line" coordorigin="10427,10659" coordsize="32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">
                <v:shape id="AutoShape 326" o:spid="_x0000_s1108" type="#_x0000_t114" style="position:absolute;left:10627;top:10686;width:128;height: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" fillcolor="#fce5d6" strokecolor="#f5b183" strokeweight=".5pt">
                  <v:shadow color="black" opacity="0" offset="0,0"/>
                  <v:textbox inset="0,0,0,0">
                    <w:txbxContent>
                      <w:p w14:paraId="09034B3F" w14:textId="77777777" w:rsidR="00004824" w:rsidRDefault="00004824" w:rsidP="00D87EAD">
                        <w:pPr>
                          <w:widowControl w:val="0"/>
                          <w:spacing w:after="0"/>
                          <w:jc w:val="center"/>
                        </w:pPr>
                        <w:r>
                          <w:t>lsa_Report</w:t>
                        </w:r>
                      </w:p>
                    </w:txbxContent>
                  </v:textbox>
                </v:shape>
                <v:shape id="AutoShape 327" o:spid="_x0000_s1109" type="#_x0000_t38" style="position:absolute;left:10557;top:10677;width:70;height:27;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" adj="10800" strokecolor="black [0]" strokeweight=".5pt">
                  <v:stroke endarrow="block"/>
                  <v:shadow color="black [0]"/>
                </v:shape>
                <v:group id="Group 328" o:spid="_x0000_s1110" style="position:absolute;left:10427;top:10659;width:130;height:90" coordorigin="10427,10659" coordsize="12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">
                  <v:shape id="AutoShape 329" o:spid="_x0000_s1111" type="#_x0000_t118" style="position:absolute;left:10429;top:10659;width:128;height: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" fillcolor="#ececec" strokecolor="#9e9e9e" strokeweight=".5pt">
                    <v:shadow color="black" opacity="0" offset="0,0"/>
                    <v:textbox inset="0,0,0,0">
                      <w:txbxContent>
                        <w:p w14:paraId="5E6A5A85" w14:textId="77777777" w:rsidR="00004824" w:rsidRDefault="00004824" w:rsidP="00D87EAD">
                          <w:pPr>
                            <w:widowControl w:val="0"/>
                            <w:spacing w:after="0"/>
                            <w:jc w:val="center"/>
                          </w:pPr>
                          <w:r>
                            <w:t>Report Parameters</w:t>
                          </w:r>
                        </w:p>
                      </w:txbxContent>
                    </v:textbox>
                  </v:shape>
                  <v:shape id="AutoShape 330" o:spid="_x0000_s1112" type="#_x0000_t118" style="position:absolute;left:10427;top:10713;width:128;height: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" fillcolor="#ececec" strokecolor="#9e9e9e" strokeweight=".5pt">
                    <v:shadow color="black" opacity="0" offset="0,0"/>
                    <v:textbox inset="0,0,0,0">
                      <w:txbxContent>
                        <w:p w14:paraId="311F87B8" w14:textId="77777777" w:rsidR="00004824" w:rsidRDefault="00004824" w:rsidP="00D87EAD">
                          <w:pPr>
                            <w:widowControl w:val="0"/>
                            <w:spacing w:after="0"/>
                            <w:jc w:val="center"/>
                          </w:pPr>
                          <w:r>
                            <w:t>Vendor Info</w:t>
                          </w:r>
                        </w:p>
                      </w:txbxContent>
                    </v:textbox>
                  </v:shape>
                </v:group>
                <v:shape id="AutoShape 331" o:spid="_x0000_s1113" type="#_x0000_t38" style="position:absolute;left:10555;top:10704;width:72;height:27;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" adj="10800" strokecolor="black [0]" strokeweight=".5pt">
                  <v:stroke endarrow="block"/>
                  <v:shadow color="black [0]"/>
                </v:shape>
                <w10:anchorlock/>
              </v:group>
            </w:pict>
          </mc:Fallback>
        </mc:AlternateContent>
      </w:r>
    </w:p>
    <w:p w14:paraId="53A588F8" w14:textId="5DE77B34" w:rsidR="00E14C44" w:rsidRPr="002A3591" w:rsidRDefault="00E14C44" w:rsidP="00DE4A2E">
      <w:r>
        <w:t>User-entered report parameters are included in LSAReport for upload to HDX 2.0</w:t>
      </w:r>
      <w:r w:rsidR="004873DC">
        <w:t xml:space="preserve">. </w:t>
      </w:r>
      <w:r>
        <w:t>When they are applied in subsequent steps, the</w:t>
      </w:r>
      <w:r w:rsidR="004211BC">
        <w:t xml:space="preserve">ir source is </w:t>
      </w:r>
      <w:r>
        <w:t xml:space="preserve">represented in </w:t>
      </w:r>
      <w:r w:rsidR="004211BC">
        <w:t xml:space="preserve">graphics </w:t>
      </w:r>
      <w:r w:rsidR="000E55E6">
        <w:t>using</w:t>
      </w:r>
      <w:r w:rsidR="004211BC">
        <w:t xml:space="preserve"> lsa_Report</w:t>
      </w:r>
      <w:r w:rsidR="004873DC">
        <w:t xml:space="preserve">. </w:t>
      </w:r>
      <w:r w:rsidR="004211BC">
        <w:t xml:space="preserve">References to individual report parameters are always underlined – e.g., </w:t>
      </w:r>
      <w:r w:rsidR="004211BC" w:rsidRPr="00DE4A2E">
        <w:rPr>
          <w:u w:val="single"/>
        </w:rPr>
        <w:t>ReportStart</w:t>
      </w:r>
      <w:r w:rsidR="004211BC">
        <w:t xml:space="preserve"> – in descriptions of business logic</w:t>
      </w:r>
      <w:r w:rsidR="004873DC">
        <w:t xml:space="preserve">. </w:t>
      </w:r>
    </w:p>
    <w:p w14:paraId="2F00B36A" w14:textId="77777777" w:rsidR="00AE5206" w:rsidRDefault="00AE5206" w:rsidP="00AE5206">
      <w:pPr>
        <w:pStyle w:val="Heading3"/>
      </w:pPr>
      <w:r w:rsidRPr="006C26B8">
        <w:t>Relevant Data</w:t>
      </w:r>
    </w:p>
    <w:p w14:paraId="48EFA454" w14:textId="77777777" w:rsidR="00AE5206" w:rsidRDefault="00AE5206" w:rsidP="00AE5206">
      <w:pPr>
        <w:pStyle w:val="Heading4"/>
      </w:pPr>
      <w:r>
        <w:t>Source</w:t>
      </w:r>
    </w:p>
    <w:p w14:paraId="2C7FF48C" w14:textId="5A07C093" w:rsidR="00AE5206" w:rsidRPr="006F7122" w:rsidRDefault="00E14C44" w:rsidP="00AE5206">
      <w:r>
        <w:t xml:space="preserve">User-entered </w:t>
      </w:r>
      <w:r w:rsidR="00E17D6D">
        <w:t xml:space="preserve">and vendor-provided </w:t>
      </w:r>
      <w:r>
        <w:t>data.</w:t>
      </w:r>
    </w:p>
    <w:p w14:paraId="43D56405" w14:textId="77777777" w:rsidR="00AE5206" w:rsidRPr="005E354D" w:rsidRDefault="00AE5206" w:rsidP="00AE5206">
      <w:pPr>
        <w:pStyle w:val="Heading4"/>
      </w:pPr>
      <w:r>
        <w:t>Target</w:t>
      </w:r>
    </w:p>
    <w:tbl>
      <w:tblPr>
        <w:tblStyle w:val="Style1"/>
        <w:tblW w:w="9265" w:type="dxa"/>
        <w:tblLook w:val="06A0" w:firstRow="1" w:lastRow="0" w:firstColumn="1" w:lastColumn="0" w:noHBand="1" w:noVBand="1"/>
      </w:tblPr>
      <w:tblGrid>
        <w:gridCol w:w="9265"/>
      </w:tblGrid>
      <w:tr w:rsidR="00AE5206" w:rsidRPr="005F4836" w14:paraId="5B2F4E98" w14:textId="77777777" w:rsidTr="00D859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65" w:type="dxa"/>
            <w:shd w:val="clear" w:color="auto" w:fill="76923C" w:themeFill="accent3" w:themeFillShade="BF"/>
          </w:tcPr>
          <w:p w14:paraId="6C6AE064" w14:textId="77777777" w:rsidR="00AE5206" w:rsidRPr="005F4836" w:rsidRDefault="00AE5206" w:rsidP="00D859FA">
            <w:pPr>
              <w:pStyle w:val="NoSpacing"/>
              <w:rPr>
                <w:color w:val="FFFFFF" w:themeColor="background1"/>
              </w:rPr>
            </w:pPr>
            <w:r>
              <w:rPr>
                <w:color w:val="FFFFFF" w:themeColor="background1"/>
              </w:rPr>
              <w:t>LSAReport</w:t>
            </w:r>
          </w:p>
        </w:tc>
      </w:tr>
      <w:tr w:rsidR="00AE5206" w14:paraId="77A68BDC" w14:textId="77777777" w:rsidTr="00D859FA">
        <w:tc>
          <w:tcPr>
            <w:cnfStyle w:val="001000000000" w:firstRow="0" w:lastRow="0" w:firstColumn="1" w:lastColumn="0" w:oddVBand="0" w:evenVBand="0" w:oddHBand="0" w:evenHBand="0" w:firstRowFirstColumn="0" w:firstRowLastColumn="0" w:lastRowFirstColumn="0" w:lastRowLastColumn="0"/>
            <w:tcW w:w="9265" w:type="dxa"/>
          </w:tcPr>
          <w:p w14:paraId="40E6F735" w14:textId="77777777" w:rsidR="00AE5206" w:rsidRDefault="00AE5206" w:rsidP="00D859FA">
            <w:pPr>
              <w:pStyle w:val="NoSpacing"/>
            </w:pPr>
            <w:r>
              <w:t>ReportID</w:t>
            </w:r>
          </w:p>
        </w:tc>
      </w:tr>
      <w:tr w:rsidR="00AE5206" w14:paraId="67A9675F" w14:textId="77777777" w:rsidTr="00D859FA">
        <w:tc>
          <w:tcPr>
            <w:cnfStyle w:val="001000000000" w:firstRow="0" w:lastRow="0" w:firstColumn="1" w:lastColumn="0" w:oddVBand="0" w:evenVBand="0" w:oddHBand="0" w:evenHBand="0" w:firstRowFirstColumn="0" w:firstRowLastColumn="0" w:lastRowFirstColumn="0" w:lastRowLastColumn="0"/>
            <w:tcW w:w="9265" w:type="dxa"/>
          </w:tcPr>
          <w:p w14:paraId="4B506E6F" w14:textId="77777777" w:rsidR="00AE5206" w:rsidRDefault="00AE5206" w:rsidP="00D859FA">
            <w:pPr>
              <w:pStyle w:val="NoSpacing"/>
            </w:pPr>
            <w:r>
              <w:t>ReportStart</w:t>
            </w:r>
          </w:p>
        </w:tc>
      </w:tr>
      <w:tr w:rsidR="00AE5206" w14:paraId="4AE2A198" w14:textId="77777777" w:rsidTr="00D859FA">
        <w:tc>
          <w:tcPr>
            <w:cnfStyle w:val="001000000000" w:firstRow="0" w:lastRow="0" w:firstColumn="1" w:lastColumn="0" w:oddVBand="0" w:evenVBand="0" w:oddHBand="0" w:evenHBand="0" w:firstRowFirstColumn="0" w:firstRowLastColumn="0" w:lastRowFirstColumn="0" w:lastRowLastColumn="0"/>
            <w:tcW w:w="9265" w:type="dxa"/>
          </w:tcPr>
          <w:p w14:paraId="68EF998D" w14:textId="77777777" w:rsidR="00AE5206" w:rsidRDefault="00AE5206" w:rsidP="00D859FA">
            <w:pPr>
              <w:pStyle w:val="NoSpacing"/>
            </w:pPr>
            <w:r>
              <w:t>ReportEnd</w:t>
            </w:r>
          </w:p>
        </w:tc>
      </w:tr>
      <w:tr w:rsidR="00AE5206" w14:paraId="7E6043D9" w14:textId="77777777" w:rsidTr="00D859FA">
        <w:tc>
          <w:tcPr>
            <w:cnfStyle w:val="001000000000" w:firstRow="0" w:lastRow="0" w:firstColumn="1" w:lastColumn="0" w:oddVBand="0" w:evenVBand="0" w:oddHBand="0" w:evenHBand="0" w:firstRowFirstColumn="0" w:firstRowLastColumn="0" w:lastRowFirstColumn="0" w:lastRowLastColumn="0"/>
            <w:tcW w:w="9265" w:type="dxa"/>
          </w:tcPr>
          <w:p w14:paraId="735E2938" w14:textId="77777777" w:rsidR="00AE5206" w:rsidRDefault="00AE5206" w:rsidP="00D859FA">
            <w:pPr>
              <w:pStyle w:val="NoSpacing"/>
            </w:pPr>
            <w:r>
              <w:t>ReportCoC</w:t>
            </w:r>
          </w:p>
        </w:tc>
      </w:tr>
      <w:tr w:rsidR="00AE5206" w:rsidRPr="00881E3B" w14:paraId="700B9F10" w14:textId="77777777" w:rsidTr="00D859FA">
        <w:tc>
          <w:tcPr>
            <w:cnfStyle w:val="001000000000" w:firstRow="0" w:lastRow="0" w:firstColumn="1" w:lastColumn="0" w:oddVBand="0" w:evenVBand="0" w:oddHBand="0" w:evenHBand="0" w:firstRowFirstColumn="0" w:firstRowLastColumn="0" w:lastRowFirstColumn="0" w:lastRowLastColumn="0"/>
            <w:tcW w:w="9265" w:type="dxa"/>
          </w:tcPr>
          <w:p w14:paraId="4AFD3CA0" w14:textId="77777777" w:rsidR="00AE5206" w:rsidRPr="00881E3B" w:rsidRDefault="00AE5206" w:rsidP="00D859FA">
            <w:pPr>
              <w:pStyle w:val="NoSpacing"/>
            </w:pPr>
            <w:r>
              <w:t>LSAScope</w:t>
            </w:r>
          </w:p>
        </w:tc>
      </w:tr>
      <w:tr w:rsidR="00E17D6D" w:rsidRPr="00881E3B" w14:paraId="24D388E5" w14:textId="77777777" w:rsidTr="00D859FA">
        <w:tc>
          <w:tcPr>
            <w:cnfStyle w:val="001000000000" w:firstRow="0" w:lastRow="0" w:firstColumn="1" w:lastColumn="0" w:oddVBand="0" w:evenVBand="0" w:oddHBand="0" w:evenHBand="0" w:firstRowFirstColumn="0" w:firstRowLastColumn="0" w:lastRowFirstColumn="0" w:lastRowLastColumn="0"/>
            <w:tcW w:w="9265" w:type="dxa"/>
          </w:tcPr>
          <w:p w14:paraId="0947DC1A" w14:textId="149B67B5" w:rsidR="00E17D6D" w:rsidRDefault="00E17D6D" w:rsidP="00E17D6D">
            <w:pPr>
              <w:pStyle w:val="NoSpacing"/>
            </w:pPr>
            <w:r>
              <w:t>SoftwareVendor</w:t>
            </w:r>
          </w:p>
        </w:tc>
      </w:tr>
      <w:tr w:rsidR="00E17D6D" w:rsidRPr="00881E3B" w14:paraId="1B77CEF5" w14:textId="77777777" w:rsidTr="00D859FA">
        <w:tc>
          <w:tcPr>
            <w:cnfStyle w:val="001000000000" w:firstRow="0" w:lastRow="0" w:firstColumn="1" w:lastColumn="0" w:oddVBand="0" w:evenVBand="0" w:oddHBand="0" w:evenHBand="0" w:firstRowFirstColumn="0" w:firstRowLastColumn="0" w:lastRowFirstColumn="0" w:lastRowLastColumn="0"/>
            <w:tcW w:w="9265" w:type="dxa"/>
          </w:tcPr>
          <w:p w14:paraId="05B21261" w14:textId="28E64CEB" w:rsidR="00E17D6D" w:rsidRDefault="00E17D6D" w:rsidP="00E17D6D">
            <w:pPr>
              <w:pStyle w:val="NoSpacing"/>
            </w:pPr>
            <w:r>
              <w:t>SoftwareName</w:t>
            </w:r>
          </w:p>
        </w:tc>
      </w:tr>
      <w:tr w:rsidR="00E17D6D" w:rsidRPr="00881E3B" w14:paraId="3A628B7B" w14:textId="77777777" w:rsidTr="00D859FA">
        <w:tc>
          <w:tcPr>
            <w:cnfStyle w:val="001000000000" w:firstRow="0" w:lastRow="0" w:firstColumn="1" w:lastColumn="0" w:oddVBand="0" w:evenVBand="0" w:oddHBand="0" w:evenHBand="0" w:firstRowFirstColumn="0" w:firstRowLastColumn="0" w:lastRowFirstColumn="0" w:lastRowLastColumn="0"/>
            <w:tcW w:w="9265" w:type="dxa"/>
          </w:tcPr>
          <w:p w14:paraId="0C5F2D89" w14:textId="262195C2" w:rsidR="00E17D6D" w:rsidRDefault="00E17D6D" w:rsidP="00E17D6D">
            <w:pPr>
              <w:pStyle w:val="NoSpacing"/>
            </w:pPr>
            <w:r>
              <w:t>VendorContact</w:t>
            </w:r>
          </w:p>
        </w:tc>
      </w:tr>
      <w:tr w:rsidR="00E17D6D" w:rsidRPr="00881E3B" w14:paraId="1FF7B11C" w14:textId="77777777" w:rsidTr="00D859FA">
        <w:tc>
          <w:tcPr>
            <w:cnfStyle w:val="001000000000" w:firstRow="0" w:lastRow="0" w:firstColumn="1" w:lastColumn="0" w:oddVBand="0" w:evenVBand="0" w:oddHBand="0" w:evenHBand="0" w:firstRowFirstColumn="0" w:firstRowLastColumn="0" w:lastRowFirstColumn="0" w:lastRowLastColumn="0"/>
            <w:tcW w:w="9265" w:type="dxa"/>
          </w:tcPr>
          <w:p w14:paraId="64801021" w14:textId="717B0AC4" w:rsidR="00E17D6D" w:rsidRDefault="00E17D6D" w:rsidP="00E17D6D">
            <w:pPr>
              <w:pStyle w:val="NoSpacing"/>
            </w:pPr>
            <w:r>
              <w:t>VendorEmail</w:t>
            </w:r>
          </w:p>
        </w:tc>
      </w:tr>
    </w:tbl>
    <w:p w14:paraId="74AA7F6E" w14:textId="77777777" w:rsidR="004211BC" w:rsidRDefault="004211BC" w:rsidP="00DE4A2E">
      <w:pPr>
        <w:pStyle w:val="Heading3"/>
      </w:pPr>
      <w:r>
        <w:t>Logic</w:t>
      </w:r>
    </w:p>
    <w:p w14:paraId="6C497C78" w14:textId="77777777" w:rsidR="002A3591" w:rsidRPr="00FA73AC" w:rsidRDefault="002A3591" w:rsidP="00DE4A2E">
      <w:pPr>
        <w:pStyle w:val="Heading4"/>
      </w:pPr>
      <w:r w:rsidRPr="000C38C1">
        <w:t xml:space="preserve">ReportID </w:t>
      </w:r>
    </w:p>
    <w:p w14:paraId="5A390AA4" w14:textId="77777777" w:rsidR="002A3591" w:rsidRPr="00577A54" w:rsidRDefault="002A3591" w:rsidP="002A3591">
      <w:r w:rsidRPr="00137259">
        <w:rPr>
          <w:b/>
        </w:rPr>
        <w:t>ReportID</w:t>
      </w:r>
      <w:r w:rsidRPr="00577A54">
        <w:t xml:space="preserve"> is a system-generated integer that distinctly identifies an instance of LSA output and is repeated in each of the CSV files to confirm that they were produced together.</w:t>
      </w:r>
    </w:p>
    <w:p w14:paraId="5FF97AE9" w14:textId="3CE8E085" w:rsidR="00DB54BE" w:rsidRDefault="00DB54BE" w:rsidP="00DE4A2E">
      <w:pPr>
        <w:pStyle w:val="Heading4"/>
      </w:pPr>
      <w:r>
        <w:t>ReportStart</w:t>
      </w:r>
    </w:p>
    <w:p w14:paraId="7E764406" w14:textId="678EFE9A" w:rsidR="008E455B" w:rsidRDefault="008E455B" w:rsidP="00DE4A2E">
      <w:r w:rsidRPr="00655B0F">
        <w:rPr>
          <w:b/>
        </w:rPr>
        <w:t>Report Start Date</w:t>
      </w:r>
      <w:r w:rsidRPr="00A6067F">
        <w:t xml:space="preserve"> </w:t>
      </w:r>
      <w:r w:rsidR="00250624">
        <w:t>(</w:t>
      </w:r>
      <w:r w:rsidR="00250624" w:rsidRPr="007562D9">
        <w:rPr>
          <w:u w:val="single"/>
        </w:rPr>
        <w:t>ReportStart</w:t>
      </w:r>
      <w:r w:rsidR="00250624">
        <w:t>)</w:t>
      </w:r>
      <w:r w:rsidR="00E14C44">
        <w:t xml:space="preserve"> </w:t>
      </w:r>
      <w:r w:rsidRPr="00A6067F">
        <w:t xml:space="preserve">– For submission to HUD, this must be the first day (October 1) of the fiscal year for which the </w:t>
      </w:r>
      <w:r w:rsidR="0002698D" w:rsidRPr="00A6067F">
        <w:t>LSA</w:t>
      </w:r>
      <w:r w:rsidRPr="00A6067F">
        <w:t xml:space="preserve"> is being produced</w:t>
      </w:r>
      <w:r w:rsidR="004873DC">
        <w:t xml:space="preserve">. </w:t>
      </w:r>
      <w:r w:rsidRPr="00A6067F">
        <w:t>It must be possible for a user to select any date on or after October 1, 2015</w:t>
      </w:r>
      <w:r w:rsidR="004873DC">
        <w:t xml:space="preserve">. </w:t>
      </w:r>
    </w:p>
    <w:p w14:paraId="65EC0D5B" w14:textId="6353B7C9" w:rsidR="00D859FA" w:rsidRPr="00A6067F" w:rsidRDefault="00D859FA" w:rsidP="00D859FA">
      <w:r>
        <w:t>The data type for the column is date; values should be formatted as ‘yyyy-mm-dd’.</w:t>
      </w:r>
    </w:p>
    <w:p w14:paraId="0A8A4D29" w14:textId="6ED711D6" w:rsidR="002A3591" w:rsidRPr="000C38C1" w:rsidRDefault="00DB54BE" w:rsidP="00DE4A2E">
      <w:pPr>
        <w:pStyle w:val="Heading4"/>
      </w:pPr>
      <w:r>
        <w:t>ReportEnd</w:t>
      </w:r>
    </w:p>
    <w:p w14:paraId="53677549" w14:textId="1A4AF7DA" w:rsidR="008E455B" w:rsidRPr="00A6067F" w:rsidRDefault="008E455B" w:rsidP="00094BE2">
      <w:r w:rsidRPr="00655B0F">
        <w:rPr>
          <w:b/>
        </w:rPr>
        <w:t>Report End Date</w:t>
      </w:r>
      <w:r w:rsidRPr="00A6067F">
        <w:t xml:space="preserve"> </w:t>
      </w:r>
      <w:r w:rsidR="00250624">
        <w:t>(</w:t>
      </w:r>
      <w:r w:rsidR="00250624" w:rsidRPr="00146368">
        <w:rPr>
          <w:u w:val="single"/>
        </w:rPr>
        <w:t>ReportEnd</w:t>
      </w:r>
      <w:r w:rsidR="00250624">
        <w:t xml:space="preserve">) </w:t>
      </w:r>
      <w:r w:rsidRPr="00A6067F">
        <w:t xml:space="preserve">- For submission to HUD, this must be the last day (September 30) of the fiscal year for which the </w:t>
      </w:r>
      <w:r w:rsidR="0002698D" w:rsidRPr="00A6067F">
        <w:t>LSA</w:t>
      </w:r>
      <w:r w:rsidRPr="00A6067F">
        <w:t xml:space="preserve"> is being produced</w:t>
      </w:r>
      <w:r w:rsidR="004873DC">
        <w:t xml:space="preserve">. </w:t>
      </w:r>
    </w:p>
    <w:p w14:paraId="430B5493" w14:textId="7E22BDC3" w:rsidR="004F1A18" w:rsidRPr="00A6067F" w:rsidRDefault="00FD35AC" w:rsidP="0060237C">
      <w:pPr>
        <w:pStyle w:val="ListParagraph"/>
        <w:rPr>
          <w:u w:val="single"/>
        </w:rPr>
      </w:pPr>
      <w:r w:rsidRPr="00A6067F">
        <w:t xml:space="preserve">It must be possible for a user to select any date </w:t>
      </w:r>
      <w:r w:rsidR="00DE4A2E">
        <w:t>&gt;=</w:t>
      </w:r>
      <w:r w:rsidRPr="00A6067F">
        <w:t xml:space="preserve"> </w:t>
      </w:r>
      <w:r w:rsidR="00A72EB5" w:rsidRPr="00A6067F">
        <w:rPr>
          <w:u w:val="single"/>
        </w:rPr>
        <w:t>ReportStart</w:t>
      </w:r>
      <w:r w:rsidR="004873DC">
        <w:t xml:space="preserve">. </w:t>
      </w:r>
      <w:r w:rsidRPr="00A6067F">
        <w:t>However, since t</w:t>
      </w:r>
      <w:r w:rsidR="008E455B" w:rsidRPr="00A6067F">
        <w:t xml:space="preserve">he </w:t>
      </w:r>
      <w:r w:rsidR="0002698D" w:rsidRPr="00A6067F">
        <w:t>LSA</w:t>
      </w:r>
      <w:r w:rsidR="008E455B" w:rsidRPr="00A6067F">
        <w:t xml:space="preserve"> is resource-intensive</w:t>
      </w:r>
      <w:r w:rsidRPr="00A6067F">
        <w:t>,</w:t>
      </w:r>
      <w:r w:rsidR="008E455B" w:rsidRPr="00A6067F">
        <w:t xml:space="preserve"> HMIS vendors may limit the ability of users to specify date ranges beyond one year in length.</w:t>
      </w:r>
    </w:p>
    <w:p w14:paraId="51CE84A9" w14:textId="4EAD84FF" w:rsidR="008855F2" w:rsidRPr="00A6067F" w:rsidRDefault="008855F2" w:rsidP="0060237C">
      <w:pPr>
        <w:pStyle w:val="ListParagraph"/>
      </w:pPr>
      <w:r w:rsidRPr="00A6067F">
        <w:t xml:space="preserve">The phrase “report period,” in the context of this document, refers to the period between </w:t>
      </w:r>
      <w:r w:rsidRPr="00A6067F">
        <w:rPr>
          <w:u w:val="single"/>
        </w:rPr>
        <w:t>ReportStart</w:t>
      </w:r>
      <w:r w:rsidRPr="00A6067F">
        <w:t xml:space="preserve"> and </w:t>
      </w:r>
      <w:r w:rsidR="00816E1E" w:rsidRPr="00816E1E">
        <w:rPr>
          <w:u w:val="single"/>
        </w:rPr>
        <w:t>ReportEnd</w:t>
      </w:r>
      <w:r w:rsidR="00816E1E" w:rsidRPr="004D024A">
        <w:t>, inclusive of those two dates</w:t>
      </w:r>
      <w:r w:rsidRPr="00A6067F">
        <w:t>.</w:t>
      </w:r>
    </w:p>
    <w:p w14:paraId="2F24B3E9" w14:textId="77777777" w:rsidR="00D859FA" w:rsidRPr="00A6067F" w:rsidRDefault="00D859FA" w:rsidP="00D859FA">
      <w:r>
        <w:t>The data type for the column is date; values should be formatted as ‘yyyy-mm-dd’.</w:t>
      </w:r>
    </w:p>
    <w:p w14:paraId="0C3E82FB" w14:textId="77777777" w:rsidR="002A3591" w:rsidRDefault="002A3591" w:rsidP="00DE4A2E">
      <w:pPr>
        <w:pStyle w:val="Heading4"/>
      </w:pPr>
      <w:r>
        <w:t>ReportCoC</w:t>
      </w:r>
    </w:p>
    <w:p w14:paraId="7AC41D56" w14:textId="51562341" w:rsidR="008E455B" w:rsidRDefault="008E455B" w:rsidP="00094BE2">
      <w:r w:rsidRPr="00655B0F">
        <w:rPr>
          <w:b/>
        </w:rPr>
        <w:t>CoC Code</w:t>
      </w:r>
      <w:r w:rsidRPr="00A6067F">
        <w:t xml:space="preserve"> </w:t>
      </w:r>
      <w:r w:rsidR="00F24095">
        <w:t>(</w:t>
      </w:r>
      <w:r w:rsidR="00F24095" w:rsidRPr="00146368">
        <w:rPr>
          <w:u w:val="single"/>
        </w:rPr>
        <w:t>ReportCoC</w:t>
      </w:r>
      <w:r w:rsidR="00F24095">
        <w:t xml:space="preserve">) </w:t>
      </w:r>
      <w:r w:rsidRPr="00A6067F">
        <w:t xml:space="preserve">– </w:t>
      </w:r>
      <w:bookmarkStart w:id="72" w:name="_Hlk490711189"/>
      <w:r w:rsidRPr="00A6067F">
        <w:t xml:space="preserve">The HUD-assigned code identifying the continuum for which the </w:t>
      </w:r>
      <w:r w:rsidR="0002698D" w:rsidRPr="00A6067F">
        <w:t>LSA</w:t>
      </w:r>
      <w:r w:rsidRPr="00A6067F">
        <w:t xml:space="preserve"> is being produced</w:t>
      </w:r>
      <w:bookmarkEnd w:id="72"/>
      <w:r w:rsidR="004873DC">
        <w:t xml:space="preserve">. </w:t>
      </w:r>
      <w:r w:rsidRPr="00A6067F">
        <w:t xml:space="preserve">Users must be able to select one CoC from a drop-down list that includes all </w:t>
      </w:r>
      <w:r w:rsidRPr="00655B0F">
        <w:rPr>
          <w:i/>
        </w:rPr>
        <w:t>2.</w:t>
      </w:r>
      <w:r w:rsidR="007B111B">
        <w:rPr>
          <w:i/>
        </w:rPr>
        <w:t>0</w:t>
      </w:r>
      <w:r w:rsidRPr="00655B0F">
        <w:rPr>
          <w:i/>
        </w:rPr>
        <w:t>3 Continuum of Care Codes</w:t>
      </w:r>
      <w:r w:rsidRPr="00A6067F">
        <w:t xml:space="preserve"> for which they are authorized to generate the </w:t>
      </w:r>
      <w:r w:rsidR="0002698D" w:rsidRPr="00A6067F">
        <w:t>LSA</w:t>
      </w:r>
      <w:r w:rsidR="004873DC">
        <w:t xml:space="preserve">. </w:t>
      </w:r>
    </w:p>
    <w:p w14:paraId="0ABF914E" w14:textId="37AEC407" w:rsidR="00D859FA" w:rsidRDefault="00D859FA" w:rsidP="00094BE2">
      <w:r>
        <w:t>The column is limited to six characters – e.g., ‘XX-999’ – and must match the HDX 2.0 value for the CoC for which the user is uploading data.</w:t>
      </w:r>
    </w:p>
    <w:p w14:paraId="0F63B838" w14:textId="524B066A" w:rsidR="002A3591" w:rsidRDefault="002A3591" w:rsidP="002A3591">
      <w:pPr>
        <w:pStyle w:val="Heading4"/>
      </w:pPr>
      <w:r w:rsidRPr="006A3016">
        <w:t>LSAScope</w:t>
      </w:r>
    </w:p>
    <w:p w14:paraId="34913571" w14:textId="34DFF641" w:rsidR="00A20AD3" w:rsidRDefault="00A20AD3" w:rsidP="00A20AD3">
      <w:r w:rsidRPr="00A20AD3">
        <w:rPr>
          <w:u w:val="single"/>
        </w:rPr>
        <w:t>LSAScope</w:t>
      </w:r>
      <w:r>
        <w:t xml:space="preserve"> is a user-selected report parameter</w:t>
      </w:r>
      <w:r w:rsidR="004873DC">
        <w:t xml:space="preserve">. </w:t>
      </w:r>
    </w:p>
    <w:tbl>
      <w:tblPr>
        <w:tblStyle w:val="Style11"/>
        <w:tblW w:w="0" w:type="auto"/>
        <w:tblLook w:val="04A0" w:firstRow="1" w:lastRow="0" w:firstColumn="1" w:lastColumn="0" w:noHBand="0" w:noVBand="1"/>
      </w:tblPr>
      <w:tblGrid>
        <w:gridCol w:w="1709"/>
        <w:gridCol w:w="1800"/>
      </w:tblGrid>
      <w:tr w:rsidR="00CA42D1" w:rsidRPr="006907E9" w14:paraId="3EBFA3DC" w14:textId="77777777" w:rsidTr="00A20AD3">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1709" w:type="dxa"/>
          </w:tcPr>
          <w:p w14:paraId="1B911316" w14:textId="77777777" w:rsidR="00CA42D1" w:rsidRPr="00FD350F" w:rsidRDefault="00CA42D1" w:rsidP="00A20AD3">
            <w:pPr>
              <w:pStyle w:val="NoSpacing"/>
            </w:pPr>
            <w:r w:rsidRPr="00FD350F">
              <w:t>LSAScope Values</w:t>
            </w:r>
          </w:p>
        </w:tc>
        <w:tc>
          <w:tcPr>
            <w:tcW w:w="1800" w:type="dxa"/>
          </w:tcPr>
          <w:p w14:paraId="2795F408" w14:textId="77777777" w:rsidR="00CA42D1" w:rsidRPr="00FD350F" w:rsidRDefault="00CA42D1" w:rsidP="00A20AD3">
            <w:pPr>
              <w:pStyle w:val="NoSpacing"/>
              <w:cnfStyle w:val="100000000000" w:firstRow="1" w:lastRow="0" w:firstColumn="0" w:lastColumn="0" w:oddVBand="0" w:evenVBand="0" w:oddHBand="0" w:evenHBand="0" w:firstRowFirstColumn="0" w:firstRowLastColumn="0" w:lastRowFirstColumn="0" w:lastRowLastColumn="0"/>
              <w:rPr>
                <w:rFonts w:cs="Times New Roman"/>
                <w:iCs/>
              </w:rPr>
            </w:pPr>
            <w:r w:rsidRPr="00FD350F">
              <w:rPr>
                <w:rFonts w:cs="Times New Roman"/>
                <w:iCs/>
              </w:rPr>
              <w:t>Category</w:t>
            </w:r>
          </w:p>
        </w:tc>
      </w:tr>
      <w:tr w:rsidR="00CA42D1" w:rsidRPr="008B0742" w14:paraId="3C280475" w14:textId="77777777" w:rsidTr="00A20AD3">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709" w:type="dxa"/>
          </w:tcPr>
          <w:p w14:paraId="58FDF74D" w14:textId="77777777" w:rsidR="00CA42D1" w:rsidRPr="008B0742" w:rsidRDefault="00CA42D1" w:rsidP="00A20AD3">
            <w:pPr>
              <w:pStyle w:val="NoSpacing"/>
              <w:rPr>
                <w:rFonts w:cstheme="minorHAnsi"/>
                <w:bCs w:val="0"/>
              </w:rPr>
            </w:pPr>
            <w:r w:rsidRPr="008B0742">
              <w:rPr>
                <w:rFonts w:cstheme="minorHAnsi"/>
                <w:bCs w:val="0"/>
              </w:rPr>
              <w:t>1</w:t>
            </w:r>
          </w:p>
        </w:tc>
        <w:tc>
          <w:tcPr>
            <w:tcW w:w="1800" w:type="dxa"/>
          </w:tcPr>
          <w:p w14:paraId="220530A6" w14:textId="77777777" w:rsidR="00CA42D1" w:rsidRPr="008B0742" w:rsidRDefault="00CA42D1" w:rsidP="00A20AD3">
            <w:pPr>
              <w:pStyle w:val="NoSpacing"/>
              <w:cnfStyle w:val="000000100000" w:firstRow="0" w:lastRow="0" w:firstColumn="0" w:lastColumn="0" w:oddVBand="0" w:evenVBand="0" w:oddHBand="1" w:evenHBand="0" w:firstRowFirstColumn="0" w:firstRowLastColumn="0" w:lastRowFirstColumn="0" w:lastRowLastColumn="0"/>
              <w:rPr>
                <w:rFonts w:cstheme="minorHAnsi"/>
                <w:bCs/>
              </w:rPr>
            </w:pPr>
            <w:r w:rsidRPr="008B0742">
              <w:rPr>
                <w:rFonts w:cstheme="minorHAnsi"/>
                <w:bCs/>
              </w:rPr>
              <w:t>Systemwide</w:t>
            </w:r>
          </w:p>
        </w:tc>
      </w:tr>
      <w:tr w:rsidR="00CA42D1" w:rsidRPr="008B0742" w14:paraId="61706054" w14:textId="77777777" w:rsidTr="00A20AD3">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709" w:type="dxa"/>
          </w:tcPr>
          <w:p w14:paraId="663FC02A" w14:textId="77777777" w:rsidR="00CA42D1" w:rsidRPr="008B0742" w:rsidRDefault="00CA42D1" w:rsidP="00A20AD3">
            <w:pPr>
              <w:pStyle w:val="NoSpacing"/>
              <w:rPr>
                <w:rFonts w:cstheme="minorHAnsi"/>
                <w:bCs w:val="0"/>
              </w:rPr>
            </w:pPr>
            <w:r w:rsidRPr="008B0742">
              <w:rPr>
                <w:rFonts w:cstheme="minorHAnsi"/>
                <w:bCs w:val="0"/>
              </w:rPr>
              <w:t>2</w:t>
            </w:r>
          </w:p>
        </w:tc>
        <w:tc>
          <w:tcPr>
            <w:tcW w:w="1800" w:type="dxa"/>
          </w:tcPr>
          <w:p w14:paraId="36BBE5EC" w14:textId="77777777" w:rsidR="00CA42D1" w:rsidRPr="008B0742" w:rsidRDefault="00CA42D1" w:rsidP="00A20AD3">
            <w:pPr>
              <w:pStyle w:val="NoSpacing"/>
              <w:cnfStyle w:val="000000010000" w:firstRow="0" w:lastRow="0" w:firstColumn="0" w:lastColumn="0" w:oddVBand="0" w:evenVBand="0" w:oddHBand="0" w:evenHBand="1" w:firstRowFirstColumn="0" w:firstRowLastColumn="0" w:lastRowFirstColumn="0" w:lastRowLastColumn="0"/>
              <w:rPr>
                <w:rFonts w:cstheme="minorHAnsi"/>
                <w:bCs/>
              </w:rPr>
            </w:pPr>
            <w:r w:rsidRPr="008B0742">
              <w:rPr>
                <w:rFonts w:cstheme="minorHAnsi"/>
                <w:bCs/>
              </w:rPr>
              <w:t>Project-focused</w:t>
            </w:r>
          </w:p>
        </w:tc>
      </w:tr>
    </w:tbl>
    <w:p w14:paraId="49B933D5" w14:textId="546BDA92" w:rsidR="00DB54BE" w:rsidRPr="00A6067F" w:rsidRDefault="00DB54BE" w:rsidP="00A20AD3">
      <w:r w:rsidRPr="00A20AD3">
        <w:rPr>
          <w:b/>
        </w:rPr>
        <w:t>Systemwide</w:t>
      </w:r>
      <w:r w:rsidR="00A20AD3" w:rsidRPr="00A20AD3">
        <w:rPr>
          <w:b/>
        </w:rPr>
        <w:t xml:space="preserve"> </w:t>
      </w:r>
      <w:r w:rsidRPr="00A6067F">
        <w:t>–</w:t>
      </w:r>
      <w:r w:rsidR="00DE4A2E">
        <w:t xml:space="preserve"> </w:t>
      </w:r>
      <w:r w:rsidRPr="00A6067F">
        <w:t>LSA reporting procedures must identify projects relevant to the LSA based on project types and business logic defined by this document without requiring the user to select individual projects</w:t>
      </w:r>
      <w:r w:rsidR="004873DC">
        <w:t xml:space="preserve">. </w:t>
      </w:r>
      <w:r w:rsidR="00DE4A2E">
        <w:t>(</w:t>
      </w:r>
      <w:r w:rsidR="00DE4A2E" w:rsidRPr="00DE4A2E">
        <w:rPr>
          <w:b/>
          <w:bCs/>
        </w:rPr>
        <w:t>LSAScope</w:t>
      </w:r>
      <w:r w:rsidR="00DE4A2E">
        <w:t xml:space="preserve"> must be </w:t>
      </w:r>
      <w:r w:rsidR="00F73DD1">
        <w:t>1</w:t>
      </w:r>
      <w:r w:rsidR="00DE4A2E">
        <w:t xml:space="preserve"> for submissions to HUD.)</w:t>
      </w:r>
    </w:p>
    <w:p w14:paraId="61065B6D" w14:textId="2D05872D" w:rsidR="00DB54BE" w:rsidRDefault="00DB54BE" w:rsidP="00A20AD3">
      <w:r w:rsidRPr="00A20AD3">
        <w:rPr>
          <w:b/>
        </w:rPr>
        <w:t>Project-Focused</w:t>
      </w:r>
      <w:r w:rsidR="00A20AD3" w:rsidRPr="00A20AD3">
        <w:rPr>
          <w:b/>
        </w:rPr>
        <w:t xml:space="preserve"> </w:t>
      </w:r>
      <w:r w:rsidRPr="00A6067F">
        <w:t xml:space="preserve">– Users must be able to specify a subset of </w:t>
      </w:r>
      <w:r w:rsidRPr="00A20AD3">
        <w:rPr>
          <w:u w:val="single"/>
        </w:rPr>
        <w:t>one or more HMIS projects</w:t>
      </w:r>
      <w:r w:rsidRPr="00A6067F">
        <w:t xml:space="preserve"> such that clients included in reporting are limited to those served in the selected projects</w:t>
      </w:r>
      <w:r w:rsidR="004873DC">
        <w:t xml:space="preserve">. </w:t>
      </w:r>
      <w:r w:rsidR="00CA42D1">
        <w:t xml:space="preserve">(Reporting on system use and chronic homelessness uses systemwide data regardless of </w:t>
      </w:r>
      <w:r w:rsidR="00CA42D1" w:rsidRPr="00DE4A2E">
        <w:rPr>
          <w:u w:val="single"/>
        </w:rPr>
        <w:t>LSAScope</w:t>
      </w:r>
      <w:r w:rsidR="00CA42D1">
        <w:t>.)</w:t>
      </w:r>
      <w:r w:rsidR="005A642F">
        <w:t xml:space="preserve"> </w:t>
      </w:r>
      <w:r>
        <w:t xml:space="preserve">Projects available to select </w:t>
      </w:r>
      <w:r w:rsidR="00CA42D1">
        <w:t>should</w:t>
      </w:r>
      <w:r>
        <w:t xml:space="preserve"> be limited to:</w:t>
      </w:r>
    </w:p>
    <w:p w14:paraId="4BEE57C3" w14:textId="77777777" w:rsidR="00DB54BE" w:rsidRDefault="00DB54BE" w:rsidP="0030608E">
      <w:pPr>
        <w:pStyle w:val="ListParagraph"/>
        <w:numPr>
          <w:ilvl w:val="5"/>
          <w:numId w:val="68"/>
        </w:numPr>
      </w:pPr>
      <w:r>
        <w:t>Continuum projects (</w:t>
      </w:r>
      <w:r w:rsidRPr="00B678E4">
        <w:rPr>
          <w:i/>
          <w:iCs/>
        </w:rPr>
        <w:t>ContinuumProject</w:t>
      </w:r>
      <w:r>
        <w:t xml:space="preserve"> = 1)</w:t>
      </w:r>
    </w:p>
    <w:p w14:paraId="11A9B4A6" w14:textId="77777777" w:rsidR="00DB54BE" w:rsidRDefault="00DB54BE" w:rsidP="0030608E">
      <w:pPr>
        <w:pStyle w:val="ListParagraph"/>
        <w:numPr>
          <w:ilvl w:val="5"/>
          <w:numId w:val="68"/>
        </w:numPr>
      </w:pPr>
      <w:r w:rsidRPr="00A6067F">
        <w:t xml:space="preserve">ES, SH, TH, RRH, and PSH projects </w:t>
      </w:r>
      <w:r>
        <w:t>(</w:t>
      </w:r>
      <w:r w:rsidRPr="00B678E4">
        <w:rPr>
          <w:i/>
          <w:iCs/>
        </w:rPr>
        <w:t>ProjectType</w:t>
      </w:r>
      <w:r>
        <w:t xml:space="preserve"> in (1,2,3,8,13)</w:t>
      </w:r>
    </w:p>
    <w:p w14:paraId="7F9EF00A" w14:textId="1866A8F0" w:rsidR="002A3591" w:rsidRDefault="00A20AD3" w:rsidP="002A3591">
      <w:r>
        <w:t xml:space="preserve">Regardless of LSAScope, </w:t>
      </w:r>
      <w:r w:rsidR="00CA42D1">
        <w:t xml:space="preserve">reporting on system use and chronic homelessness </w:t>
      </w:r>
      <w:r>
        <w:t xml:space="preserve">for the clients and households included in reporting always </w:t>
      </w:r>
      <w:r w:rsidR="00CA42D1">
        <w:t>uses systemwide data.</w:t>
      </w:r>
    </w:p>
    <w:p w14:paraId="46FCBC54" w14:textId="55DF3571" w:rsidR="009B2072" w:rsidRDefault="009B2072" w:rsidP="009B2072">
      <w:pPr>
        <w:pStyle w:val="Heading4"/>
      </w:pPr>
      <w:r>
        <w:t>User-Selected Projects (for Project-Focused LSA)</w:t>
      </w:r>
    </w:p>
    <w:p w14:paraId="6F122071" w14:textId="31FD3EFC" w:rsidR="009B2072" w:rsidRDefault="009B2072" w:rsidP="002A3591">
      <w:r>
        <w:t xml:space="preserve">For a project-focused LSA, the HMIS </w:t>
      </w:r>
      <w:r w:rsidRPr="009B2072">
        <w:rPr>
          <w:i/>
          <w:iCs/>
        </w:rPr>
        <w:t>ProjectID</w:t>
      </w:r>
      <w:r>
        <w:t>s for the projects selected by the user are also a parameter</w:t>
      </w:r>
      <w:r w:rsidR="004873DC">
        <w:t xml:space="preserve">. </w:t>
      </w:r>
      <w:r>
        <w:t xml:space="preserve">This parameter is applied </w:t>
      </w:r>
      <w:r w:rsidR="001F093E">
        <w:t>when selecting PDDE data for export.</w:t>
      </w:r>
    </w:p>
    <w:p w14:paraId="415E697D" w14:textId="77777777" w:rsidR="00E17D6D" w:rsidRPr="009336C4" w:rsidRDefault="00E17D6D" w:rsidP="00E17D6D">
      <w:pPr>
        <w:pStyle w:val="Heading4"/>
      </w:pPr>
      <w:r w:rsidRPr="006A3016">
        <w:t>SoftwareVendor and SoftwareName</w:t>
      </w:r>
    </w:p>
    <w:p w14:paraId="0108954F" w14:textId="786E1E60" w:rsidR="00E17D6D" w:rsidRPr="00577A54" w:rsidRDefault="00E17D6D" w:rsidP="00E17D6D">
      <w:r w:rsidRPr="00137259">
        <w:rPr>
          <w:b/>
        </w:rPr>
        <w:t>SoftwareVendor</w:t>
      </w:r>
      <w:r w:rsidRPr="00577A54">
        <w:t xml:space="preserve"> and </w:t>
      </w:r>
      <w:r w:rsidRPr="00137259">
        <w:rPr>
          <w:b/>
        </w:rPr>
        <w:t>SoftwareName</w:t>
      </w:r>
      <w:r w:rsidRPr="00577A54">
        <w:t xml:space="preserve"> must be hard-coded to ensure that the values are consistent across all HMIS implementations</w:t>
      </w:r>
      <w:r w:rsidR="004873DC">
        <w:t xml:space="preserve">. </w:t>
      </w:r>
      <w:r w:rsidRPr="00577A54">
        <w:t>Both of these columns are strings; they may not exceed 50 characters and may not include any of the following: &lt; &gt; [ ] { }.</w:t>
      </w:r>
    </w:p>
    <w:p w14:paraId="4154A76E" w14:textId="77777777" w:rsidR="00E17D6D" w:rsidRPr="009336C4" w:rsidRDefault="00E17D6D" w:rsidP="00E17D6D">
      <w:pPr>
        <w:pStyle w:val="Heading4"/>
      </w:pPr>
      <w:r w:rsidRPr="006A3016">
        <w:t>VendorContact and VendorEmail</w:t>
      </w:r>
    </w:p>
    <w:p w14:paraId="31818923" w14:textId="4002E504" w:rsidR="00E17D6D" w:rsidRPr="00441A5A" w:rsidRDefault="00E17D6D" w:rsidP="00E17D6D">
      <w:r w:rsidRPr="00577A54">
        <w:t xml:space="preserve">Vendors may elect to provide contact information or to populate these columns with ‘n/a.’ In either case, </w:t>
      </w:r>
      <w:r w:rsidRPr="00137259">
        <w:rPr>
          <w:b/>
        </w:rPr>
        <w:t>VendorContact</w:t>
      </w:r>
      <w:r w:rsidRPr="00577A54">
        <w:t xml:space="preserve"> and </w:t>
      </w:r>
      <w:r w:rsidRPr="00137259">
        <w:rPr>
          <w:b/>
        </w:rPr>
        <w:t>VendorEmail</w:t>
      </w:r>
      <w:r w:rsidRPr="00577A54">
        <w:t xml:space="preserve"> must be hard-coded by the vendor</w:t>
      </w:r>
      <w:r w:rsidR="004873DC">
        <w:t xml:space="preserve">. </w:t>
      </w:r>
      <w:r w:rsidRPr="00577A54">
        <w:t>Both of these columns are strings; they may not exceed 50 characters and may not include any of the following: &lt; &gt; [ ] { }.</w:t>
      </w:r>
    </w:p>
    <w:p w14:paraId="66B70168" w14:textId="2360660E" w:rsidR="000E55E6" w:rsidRDefault="000E55E6" w:rsidP="000E55E6">
      <w:pPr>
        <w:pStyle w:val="Heading2"/>
        <w:ind w:left="900" w:hanging="900"/>
      </w:pPr>
      <w:bookmarkStart w:id="73" w:name="_HMIS_Data_Elements"/>
      <w:bookmarkStart w:id="74" w:name="_Toc37849747"/>
      <w:bookmarkStart w:id="75" w:name="_Toc79153932"/>
      <w:bookmarkEnd w:id="71"/>
      <w:bookmarkEnd w:id="73"/>
      <w:r>
        <w:t xml:space="preserve">LSA Reporting Cohorts </w:t>
      </w:r>
      <w:r w:rsidR="00E14928">
        <w:t>and Dates (tlsa_CohortDates)</w:t>
      </w:r>
      <w:bookmarkEnd w:id="74"/>
      <w:bookmarkEnd w:id="75"/>
    </w:p>
    <w:p w14:paraId="15BDF130" w14:textId="77777777" w:rsidR="000E55E6" w:rsidRDefault="000E55E6" w:rsidP="000E55E6">
      <w:pPr>
        <w:jc w:val="center"/>
      </w:pPr>
      <w:r>
        <w:rPr>
          <w:rFonts w:ascii="Times New Roman" w:hAnsi="Times New Roman" w:cs="Times New Roman"/>
          <w:noProof/>
          <w:sz w:val="24"/>
          <w:szCs w:val="24"/>
        </w:rPr>
        <mc:AlternateContent>
          <mc:Choice Requires="wpg">
            <w:drawing>
              <wp:inline distT="0" distB="0" distL="0" distR="0" wp14:anchorId="12CDD614" wp14:editId="7D9A8AD0">
                <wp:extent cx="3463290" cy="274320"/>
                <wp:effectExtent l="0" t="0" r="22860" b="11430"/>
                <wp:docPr id="74485697" name="Group 744856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63290" cy="274320"/>
                          <a:chOff x="1038978" y="1082432"/>
                          <a:chExt cx="34636" cy="2743"/>
                        </a:xfrm>
                      </wpg:grpSpPr>
                      <wps:wsp>
                        <wps:cNvPr id="74485698" name="AutoShape 144"/>
                        <wps:cNvSpPr>
                          <a:spLocks noChangeArrowheads="1"/>
                        </wps:cNvSpPr>
                        <wps:spPr bwMode="auto">
                          <a:xfrm>
                            <a:off x="1038978" y="1082432"/>
                            <a:ext cx="11887" cy="2743"/>
                          </a:xfrm>
                          <a:prstGeom prst="flowChartDocument">
                            <a:avLst/>
                          </a:prstGeom>
                          <a:solidFill>
                            <a:srgbClr val="FCE5D6"/>
                          </a:solidFill>
                          <a:ln w="6350">
                            <a:solidFill>
                              <a:srgbClr val="F5B18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75EF36CB" w14:textId="77777777" w:rsidR="00004824" w:rsidRDefault="00004824" w:rsidP="000E55E6">
                              <w:pPr>
                                <w:widowControl w:val="0"/>
                                <w:spacing w:after="0"/>
                                <w:jc w:val="center"/>
                              </w:pPr>
                              <w:r>
                                <w:t>lsa_Report</w:t>
                              </w:r>
                            </w:p>
                          </w:txbxContent>
                        </wps:txbx>
                        <wps:bodyPr rot="0" vert="horz" wrap="square" lIns="0" tIns="0" rIns="0" bIns="0" anchor="t" anchorCtr="0" upright="1">
                          <a:noAutofit/>
                        </wps:bodyPr>
                      </wps:wsp>
                      <wps:wsp>
                        <wps:cNvPr id="74485699" name="AutoShape 390"/>
                        <wps:cNvSpPr>
                          <a:spLocks noChangeArrowheads="1"/>
                        </wps:cNvSpPr>
                        <wps:spPr bwMode="auto">
                          <a:xfrm>
                            <a:off x="1060813" y="1082432"/>
                            <a:ext cx="12801"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7515F723" w14:textId="77777777" w:rsidR="00004824" w:rsidRDefault="00004824" w:rsidP="000E55E6">
                              <w:pPr>
                                <w:pStyle w:val="Style3"/>
                              </w:pPr>
                              <w:r>
                                <w:t>tlsa_CohortDates</w:t>
                              </w:r>
                            </w:p>
                          </w:txbxContent>
                        </wps:txbx>
                        <wps:bodyPr rot="0" vert="horz" wrap="square" lIns="0" tIns="0" rIns="0" bIns="0" anchor="ctr" anchorCtr="0" upright="1">
                          <a:noAutofit/>
                        </wps:bodyPr>
                      </wps:wsp>
                      <wps:wsp>
                        <wps:cNvPr id="74485700" name="AutoShape 146"/>
                        <wps:cNvCnPr>
                          <a:cxnSpLocks noChangeShapeType="1"/>
                        </wps:cNvCnPr>
                        <wps:spPr bwMode="auto">
                          <a:xfrm>
                            <a:off x="1050865" y="1083804"/>
                            <a:ext cx="9948" cy="0"/>
                          </a:xfrm>
                          <a:prstGeom prst="straightConnector1">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g:wgp>
                  </a:graphicData>
                </a:graphic>
              </wp:inline>
            </w:drawing>
          </mc:Choice>
          <mc:Fallback>
            <w:pict>
              <v:group w14:anchorId="12CDD614" id="Group 74485697" o:spid="_x0000_s1114" style="width:272.7pt;height:21.6pt;mso-position-horizontal-relative:char;mso-position-vertical-relative:line" coordorigin="10389,10824" coordsize="346,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">
                <v:shape id="AutoShape 144" o:spid="_x0000_s1115" type="#_x0000_t114" style="position:absolute;left:10389;top:10824;width:119;height: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" fillcolor="#fce5d6" strokecolor="#f5b183" strokeweight=".5pt">
                  <v:shadow color="black" opacity="0" offset="0,0"/>
                  <v:textbox inset="0,0,0,0">
                    <w:txbxContent>
                      <w:p w14:paraId="75EF36CB" w14:textId="77777777" w:rsidR="00004824" w:rsidRDefault="00004824" w:rsidP="000E55E6">
                        <w:pPr>
                          <w:widowControl w:val="0"/>
                          <w:spacing w:after="0"/>
                          <w:jc w:val="center"/>
                        </w:pPr>
                        <w:r>
                          <w:t>lsa_Report</w:t>
                        </w:r>
                      </w:p>
                    </w:txbxContent>
                  </v:textbox>
                </v:shape>
                <v:shape id="AutoShape 390" o:spid="_x0000_s1116" type="#_x0000_t113" style="position:absolute;left:10608;top:10824;width:128;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" fillcolor="#ebd7e1" strokecolor="#c285a3" strokeweight=".5pt">
                  <v:shadow color="black" opacity="0" offset="0,0"/>
                  <v:textbox inset="0,0,0,0">
                    <w:txbxContent>
                      <w:p w14:paraId="7515F723" w14:textId="77777777" w:rsidR="00004824" w:rsidRDefault="00004824" w:rsidP="000E55E6">
                        <w:pPr>
                          <w:pStyle w:val="Style3"/>
                        </w:pPr>
                        <w:r>
                          <w:t>tlsa_CohortDates</w:t>
                        </w:r>
                      </w:p>
                    </w:txbxContent>
                  </v:textbox>
                </v:shape>
                <v:shape id="AutoShape 146" o:spid="_x0000_s1117" type="#_x0000_t32" style="position:absolute;left:10508;top:10838;width:1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" strokecolor="black [0]" strokeweight=".5pt">
                  <v:stroke endarrow="block"/>
                  <v:shadow color="black [0]"/>
                </v:shape>
                <w10:anchorlock/>
              </v:group>
            </w:pict>
          </mc:Fallback>
        </mc:AlternateContent>
      </w:r>
    </w:p>
    <w:p w14:paraId="32DA8253" w14:textId="77777777" w:rsidR="000E55E6" w:rsidRDefault="000E55E6" w:rsidP="000E55E6">
      <w:pPr>
        <w:rPr>
          <w:rFonts w:eastAsia="Times New Roman" w:cstheme="minorHAnsi"/>
        </w:rPr>
      </w:pPr>
      <w:r w:rsidRPr="00A6067F">
        <w:rPr>
          <w:rFonts w:eastAsia="Times New Roman" w:cstheme="minorHAnsi"/>
        </w:rPr>
        <w:t>A ‘cohort’ refers to a group of clients</w:t>
      </w:r>
      <w:r>
        <w:rPr>
          <w:rFonts w:eastAsia="Times New Roman" w:cstheme="minorHAnsi"/>
        </w:rPr>
        <w:t xml:space="preserve"> and/or households</w:t>
      </w:r>
      <w:r w:rsidRPr="00A6067F">
        <w:rPr>
          <w:rFonts w:eastAsia="Times New Roman" w:cstheme="minorHAnsi"/>
        </w:rPr>
        <w:t xml:space="preserve"> who meet specific criteria and were served in a given time frame.</w:t>
      </w:r>
    </w:p>
    <w:p w14:paraId="03C6735C" w14:textId="5D512870" w:rsidR="000E55E6" w:rsidRDefault="000E55E6" w:rsidP="000E55E6">
      <w:pPr>
        <w:rPr>
          <w:rFonts w:eastAsia="Times New Roman" w:cstheme="minorHAnsi"/>
        </w:rPr>
      </w:pPr>
      <w:r>
        <w:rPr>
          <w:rFonts w:eastAsia="Times New Roman" w:cstheme="minorHAnsi"/>
        </w:rPr>
        <w:t xml:space="preserve">The user-entered LSA report period – </w:t>
      </w:r>
      <w:r w:rsidRPr="00454230">
        <w:rPr>
          <w:rFonts w:eastAsia="Times New Roman" w:cstheme="minorHAnsi"/>
          <w:u w:val="single"/>
        </w:rPr>
        <w:t>ReportStart</w:t>
      </w:r>
      <w:r>
        <w:rPr>
          <w:rFonts w:eastAsia="Times New Roman" w:cstheme="minorHAnsi"/>
        </w:rPr>
        <w:t xml:space="preserve"> to </w:t>
      </w:r>
      <w:r w:rsidRPr="00B6694F">
        <w:rPr>
          <w:rFonts w:eastAsia="Times New Roman" w:cstheme="minorHAnsi"/>
          <w:u w:val="single"/>
        </w:rPr>
        <w:t>ReportEnd</w:t>
      </w:r>
      <w:r>
        <w:rPr>
          <w:rFonts w:eastAsia="Times New Roman" w:cstheme="minorHAnsi"/>
        </w:rPr>
        <w:t xml:space="preserve"> – defines the </w:t>
      </w:r>
      <w:r w:rsidRPr="00B6694F">
        <w:rPr>
          <w:rFonts w:eastAsia="Times New Roman" w:cstheme="minorHAnsi"/>
          <w:b/>
          <w:bCs/>
        </w:rPr>
        <w:t>active cohort</w:t>
      </w:r>
      <w:r>
        <w:rPr>
          <w:rFonts w:eastAsia="Times New Roman" w:cstheme="minorHAnsi"/>
        </w:rPr>
        <w:t>, which includes people and households served in continuum ES, SH, TH, RRH, and PSH projects during that time frame</w:t>
      </w:r>
      <w:r w:rsidR="004873DC">
        <w:rPr>
          <w:rFonts w:eastAsia="Times New Roman" w:cstheme="minorHAnsi"/>
        </w:rPr>
        <w:t xml:space="preserve">. </w:t>
      </w:r>
      <w:r w:rsidR="003573C4">
        <w:rPr>
          <w:rFonts w:eastAsia="Times New Roman" w:cstheme="minorHAnsi"/>
        </w:rPr>
        <w:t>Reporting in LSAPerson and LSAHousehold is limited to the active cohort.</w:t>
      </w:r>
    </w:p>
    <w:p w14:paraId="6F4455A7" w14:textId="77777777" w:rsidR="000E55E6" w:rsidRDefault="000E55E6" w:rsidP="000E55E6">
      <w:pPr>
        <w:rPr>
          <w:rFonts w:eastAsia="Times New Roman" w:cstheme="minorHAnsi"/>
        </w:rPr>
      </w:pPr>
      <w:r>
        <w:rPr>
          <w:rFonts w:eastAsia="Times New Roman" w:cstheme="minorHAnsi"/>
        </w:rPr>
        <w:t>The LSA is not limited to the active cohort, however; it includes reporting for multiple time frames and cohorts.</w:t>
      </w:r>
    </w:p>
    <w:p w14:paraId="2B96E194" w14:textId="302B7B20" w:rsidR="000E55E6" w:rsidRPr="00A6067F" w:rsidRDefault="003573C4" w:rsidP="000E55E6">
      <w:pPr>
        <w:rPr>
          <w:rFonts w:eastAsia="Times New Roman" w:cstheme="minorHAnsi"/>
        </w:rPr>
      </w:pPr>
      <w:r>
        <w:rPr>
          <w:rFonts w:eastAsia="Times New Roman" w:cstheme="minorHAnsi"/>
        </w:rPr>
        <w:t xml:space="preserve">LSAExit is limited to reporting on </w:t>
      </w:r>
      <w:r w:rsidR="000E55E6">
        <w:rPr>
          <w:rFonts w:eastAsia="Times New Roman" w:cstheme="minorHAnsi"/>
        </w:rPr>
        <w:t xml:space="preserve">are three </w:t>
      </w:r>
      <w:r w:rsidR="000E55E6" w:rsidRPr="00B6694F">
        <w:rPr>
          <w:rFonts w:eastAsia="Times New Roman" w:cstheme="minorHAnsi"/>
          <w:b/>
          <w:bCs/>
        </w:rPr>
        <w:t>exit cohorts</w:t>
      </w:r>
      <w:r w:rsidR="000E55E6">
        <w:rPr>
          <w:rFonts w:eastAsia="Times New Roman" w:cstheme="minorHAnsi"/>
        </w:rPr>
        <w:t>, which include households who:</w:t>
      </w:r>
    </w:p>
    <w:p w14:paraId="5658B29F" w14:textId="77777777" w:rsidR="000E55E6" w:rsidRPr="00A6067F" w:rsidRDefault="000E55E6" w:rsidP="000E55E6">
      <w:pPr>
        <w:pStyle w:val="ListParagraph"/>
      </w:pPr>
      <w:r w:rsidRPr="00A6067F">
        <w:t>Exited from a continuum</w:t>
      </w:r>
      <w:r w:rsidRPr="008D72A6">
        <w:t xml:space="preserve"> </w:t>
      </w:r>
      <w:r w:rsidRPr="00A6067F">
        <w:t>ES, SH, TH, RRH, or PSH project during three cohort time periods; and</w:t>
      </w:r>
    </w:p>
    <w:p w14:paraId="23C95F05" w14:textId="77777777" w:rsidR="000E55E6" w:rsidRDefault="000E55E6" w:rsidP="000E55E6">
      <w:pPr>
        <w:pStyle w:val="ListParagraph"/>
      </w:pPr>
      <w:r w:rsidRPr="00A6067F">
        <w:t>Were not enrolled in any continuum ES, SH, TH, RRH, or PSH project in the 14 days after exit.</w:t>
      </w:r>
    </w:p>
    <w:p w14:paraId="7F4F13CF" w14:textId="6225CF3B" w:rsidR="000E55E6" w:rsidRPr="00A6067F" w:rsidRDefault="000E55E6" w:rsidP="000E55E6">
      <w:r>
        <w:t xml:space="preserve">There are four </w:t>
      </w:r>
      <w:r w:rsidRPr="00B6694F">
        <w:rPr>
          <w:b/>
          <w:bCs/>
        </w:rPr>
        <w:t>point-in-time cohorts</w:t>
      </w:r>
      <w:r>
        <w:t xml:space="preserve">, which include people and households active in residence (i.e., with a bed night) in continuum </w:t>
      </w:r>
      <w:r w:rsidRPr="00A6067F">
        <w:t>ES, SH, TH, RRH, or PSH project</w:t>
      </w:r>
      <w:r>
        <w:t>s</w:t>
      </w:r>
      <w:r w:rsidRPr="00A6067F">
        <w:t xml:space="preserve"> </w:t>
      </w:r>
      <w:r>
        <w:t>on four specific dates during the report period</w:t>
      </w:r>
      <w:r w:rsidR="004873DC">
        <w:t xml:space="preserve">. </w:t>
      </w:r>
      <w:r w:rsidR="003573C4">
        <w:t>Reporting on these cohorts is limited to counts in LSACalculated.</w:t>
      </w:r>
    </w:p>
    <w:p w14:paraId="17B7F9F7" w14:textId="1728476E" w:rsidR="000E55E6" w:rsidRDefault="000E55E6" w:rsidP="000E55E6">
      <w:pPr>
        <w:rPr>
          <w:rFonts w:eastAsia="Times New Roman" w:cstheme="minorHAnsi"/>
        </w:rPr>
      </w:pPr>
      <w:r>
        <w:rPr>
          <w:rFonts w:eastAsia="Times New Roman" w:cstheme="minorHAnsi"/>
        </w:rPr>
        <w:t xml:space="preserve">Finally, there is a </w:t>
      </w:r>
      <w:r w:rsidRPr="00B6694F">
        <w:rPr>
          <w:rFonts w:eastAsia="Times New Roman" w:cstheme="minorHAnsi"/>
          <w:b/>
          <w:bCs/>
        </w:rPr>
        <w:t>data quality cohort</w:t>
      </w:r>
      <w:r>
        <w:rPr>
          <w:rFonts w:eastAsia="Times New Roman" w:cstheme="minorHAnsi"/>
        </w:rPr>
        <w:t xml:space="preserve">, which includes people and households with enrollments active in the three year period ending on </w:t>
      </w:r>
      <w:r w:rsidRPr="00B6694F">
        <w:rPr>
          <w:rFonts w:eastAsia="Times New Roman" w:cstheme="minorHAnsi"/>
          <w:u w:val="single"/>
        </w:rPr>
        <w:t>ReportEnd</w:t>
      </w:r>
      <w:r w:rsidR="004873DC">
        <w:rPr>
          <w:rFonts w:eastAsia="Times New Roman" w:cstheme="minorHAnsi"/>
        </w:rPr>
        <w:t xml:space="preserve">. </w:t>
      </w:r>
      <w:r w:rsidR="003573C4">
        <w:rPr>
          <w:rFonts w:eastAsia="Times New Roman" w:cstheme="minorHAnsi"/>
        </w:rPr>
        <w:t>Data quality reporting is in both LSAReport and LSACalculated.</w:t>
      </w:r>
    </w:p>
    <w:p w14:paraId="07FD45B0" w14:textId="77777777" w:rsidR="000E55E6" w:rsidRDefault="000E55E6" w:rsidP="000E55E6">
      <w:r>
        <w:rPr>
          <w:rFonts w:eastAsia="Times New Roman" w:cstheme="minorHAnsi"/>
        </w:rPr>
        <w:t xml:space="preserve">This section defines the logic associated with deriving the cohort periods based on </w:t>
      </w:r>
      <w:r w:rsidRPr="00F94F69">
        <w:rPr>
          <w:rFonts w:eastAsia="Times New Roman" w:cstheme="minorHAnsi"/>
          <w:u w:val="single"/>
        </w:rPr>
        <w:t>ReportStart</w:t>
      </w:r>
      <w:r>
        <w:rPr>
          <w:rFonts w:eastAsia="Times New Roman" w:cstheme="minorHAnsi"/>
        </w:rPr>
        <w:t xml:space="preserve"> and </w:t>
      </w:r>
      <w:r w:rsidRPr="00B6694F">
        <w:rPr>
          <w:rFonts w:eastAsia="Times New Roman" w:cstheme="minorHAnsi"/>
          <w:u w:val="single"/>
        </w:rPr>
        <w:t>ReportEnd</w:t>
      </w:r>
      <w:r>
        <w:rPr>
          <w:rFonts w:eastAsia="Times New Roman" w:cstheme="minorHAnsi"/>
        </w:rPr>
        <w:t>.</w:t>
      </w:r>
    </w:p>
    <w:p w14:paraId="1A6712F5" w14:textId="77777777" w:rsidR="000E55E6" w:rsidRDefault="000E55E6" w:rsidP="000E55E6">
      <w:pPr>
        <w:pStyle w:val="Heading3"/>
      </w:pPr>
      <w:r w:rsidRPr="006C26B8">
        <w:t>Relevant Data</w:t>
      </w:r>
    </w:p>
    <w:p w14:paraId="7F4F064F" w14:textId="77777777" w:rsidR="000E55E6" w:rsidRDefault="000E55E6" w:rsidP="000E55E6">
      <w:pPr>
        <w:pStyle w:val="Heading4"/>
      </w:pPr>
      <w:r>
        <w:t>Source</w:t>
      </w:r>
    </w:p>
    <w:tbl>
      <w:tblPr>
        <w:tblStyle w:val="Style1"/>
        <w:tblW w:w="9265" w:type="dxa"/>
        <w:tblLook w:val="06A0" w:firstRow="1" w:lastRow="0" w:firstColumn="1" w:lastColumn="0" w:noHBand="1" w:noVBand="1"/>
      </w:tblPr>
      <w:tblGrid>
        <w:gridCol w:w="9265"/>
      </w:tblGrid>
      <w:tr w:rsidR="000E55E6" w:rsidRPr="005F4836" w14:paraId="698CC26C" w14:textId="77777777" w:rsidTr="008434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65" w:type="dxa"/>
            <w:shd w:val="clear" w:color="auto" w:fill="FDE9D9" w:themeFill="accent6" w:themeFillTint="33"/>
          </w:tcPr>
          <w:p w14:paraId="15B20594" w14:textId="77777777" w:rsidR="000E55E6" w:rsidRPr="0098697E" w:rsidRDefault="000E55E6" w:rsidP="0084349D">
            <w:pPr>
              <w:pStyle w:val="NoSpacing"/>
            </w:pPr>
            <w:r w:rsidRPr="0098697E">
              <w:t>lsa_Report</w:t>
            </w:r>
          </w:p>
        </w:tc>
      </w:tr>
      <w:tr w:rsidR="000E55E6" w14:paraId="528F9DF0" w14:textId="77777777" w:rsidTr="0084349D">
        <w:tc>
          <w:tcPr>
            <w:cnfStyle w:val="001000000000" w:firstRow="0" w:lastRow="0" w:firstColumn="1" w:lastColumn="0" w:oddVBand="0" w:evenVBand="0" w:oddHBand="0" w:evenHBand="0" w:firstRowFirstColumn="0" w:firstRowLastColumn="0" w:lastRowFirstColumn="0" w:lastRowLastColumn="0"/>
            <w:tcW w:w="9265" w:type="dxa"/>
          </w:tcPr>
          <w:p w14:paraId="580BAA42" w14:textId="77777777" w:rsidR="000E55E6" w:rsidRDefault="000E55E6" w:rsidP="0084349D">
            <w:pPr>
              <w:pStyle w:val="NoSpacing"/>
            </w:pPr>
            <w:r>
              <w:t>ReportStart</w:t>
            </w:r>
          </w:p>
        </w:tc>
      </w:tr>
      <w:tr w:rsidR="000E55E6" w14:paraId="365E7D05" w14:textId="77777777" w:rsidTr="0084349D">
        <w:tc>
          <w:tcPr>
            <w:cnfStyle w:val="001000000000" w:firstRow="0" w:lastRow="0" w:firstColumn="1" w:lastColumn="0" w:oddVBand="0" w:evenVBand="0" w:oddHBand="0" w:evenHBand="0" w:firstRowFirstColumn="0" w:firstRowLastColumn="0" w:lastRowFirstColumn="0" w:lastRowLastColumn="0"/>
            <w:tcW w:w="9265" w:type="dxa"/>
          </w:tcPr>
          <w:p w14:paraId="6AAAD29B" w14:textId="77777777" w:rsidR="000E55E6" w:rsidRDefault="000E55E6" w:rsidP="0084349D">
            <w:pPr>
              <w:pStyle w:val="NoSpacing"/>
            </w:pPr>
            <w:r>
              <w:t>ReportEnd</w:t>
            </w:r>
          </w:p>
        </w:tc>
      </w:tr>
    </w:tbl>
    <w:p w14:paraId="61EEF431" w14:textId="77777777" w:rsidR="000E55E6" w:rsidRDefault="000E55E6" w:rsidP="000E55E6">
      <w:pPr>
        <w:pStyle w:val="Heading4"/>
      </w:pPr>
      <w:r>
        <w:t>Target</w:t>
      </w:r>
    </w:p>
    <w:p w14:paraId="271AF1AA" w14:textId="2DBC6C5C" w:rsidR="000E55E6" w:rsidRPr="00F94F69" w:rsidRDefault="000E55E6" w:rsidP="000E55E6">
      <w:r>
        <w:t>Cohorts and cohort periods are referenced in subsequent steps using an intermediate data construct/temporary table called tlsa_CohortDates</w:t>
      </w:r>
      <w:r w:rsidR="004873DC">
        <w:t xml:space="preserve">. </w:t>
      </w:r>
    </w:p>
    <w:tbl>
      <w:tblPr>
        <w:tblStyle w:val="Style1"/>
        <w:tblW w:w="9265" w:type="dxa"/>
        <w:tblLook w:val="06A0" w:firstRow="1" w:lastRow="0" w:firstColumn="1" w:lastColumn="0" w:noHBand="1" w:noVBand="1"/>
      </w:tblPr>
      <w:tblGrid>
        <w:gridCol w:w="9265"/>
      </w:tblGrid>
      <w:tr w:rsidR="000E55E6" w:rsidRPr="005F4836" w14:paraId="0DDB11C0" w14:textId="77777777" w:rsidTr="008434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65" w:type="dxa"/>
            <w:shd w:val="clear" w:color="auto" w:fill="76923C" w:themeFill="accent3" w:themeFillShade="BF"/>
          </w:tcPr>
          <w:p w14:paraId="4FB5D5E2" w14:textId="77777777" w:rsidR="000E55E6" w:rsidRPr="005F4836" w:rsidRDefault="000E55E6" w:rsidP="0084349D">
            <w:pPr>
              <w:pStyle w:val="NoSpacing"/>
              <w:rPr>
                <w:color w:val="FFFFFF" w:themeColor="background1"/>
              </w:rPr>
            </w:pPr>
            <w:r>
              <w:rPr>
                <w:color w:val="FFFFFF" w:themeColor="background1"/>
              </w:rPr>
              <w:t>tlsa_CohortDates</w:t>
            </w:r>
          </w:p>
        </w:tc>
      </w:tr>
      <w:tr w:rsidR="000E55E6" w14:paraId="6EAC5997" w14:textId="77777777" w:rsidTr="0084349D">
        <w:tc>
          <w:tcPr>
            <w:cnfStyle w:val="001000000000" w:firstRow="0" w:lastRow="0" w:firstColumn="1" w:lastColumn="0" w:oddVBand="0" w:evenVBand="0" w:oddHBand="0" w:evenHBand="0" w:firstRowFirstColumn="0" w:firstRowLastColumn="0" w:lastRowFirstColumn="0" w:lastRowLastColumn="0"/>
            <w:tcW w:w="9265" w:type="dxa"/>
          </w:tcPr>
          <w:p w14:paraId="2844B3A4" w14:textId="77777777" w:rsidR="000E55E6" w:rsidRDefault="000E55E6" w:rsidP="0084349D">
            <w:pPr>
              <w:pStyle w:val="NoSpacing"/>
            </w:pPr>
            <w:r>
              <w:t>Cohort</w:t>
            </w:r>
          </w:p>
        </w:tc>
      </w:tr>
      <w:tr w:rsidR="000E55E6" w14:paraId="498BDF07" w14:textId="77777777" w:rsidTr="0084349D">
        <w:tc>
          <w:tcPr>
            <w:cnfStyle w:val="001000000000" w:firstRow="0" w:lastRow="0" w:firstColumn="1" w:lastColumn="0" w:oddVBand="0" w:evenVBand="0" w:oddHBand="0" w:evenHBand="0" w:firstRowFirstColumn="0" w:firstRowLastColumn="0" w:lastRowFirstColumn="0" w:lastRowLastColumn="0"/>
            <w:tcW w:w="9265" w:type="dxa"/>
          </w:tcPr>
          <w:p w14:paraId="64F5ECD7" w14:textId="77777777" w:rsidR="000E55E6" w:rsidRDefault="000E55E6" w:rsidP="0084349D">
            <w:pPr>
              <w:pStyle w:val="NoSpacing"/>
            </w:pPr>
            <w:r>
              <w:t>CohortStart</w:t>
            </w:r>
          </w:p>
        </w:tc>
      </w:tr>
      <w:tr w:rsidR="000E55E6" w14:paraId="63E938F3" w14:textId="77777777" w:rsidTr="0084349D">
        <w:tc>
          <w:tcPr>
            <w:cnfStyle w:val="001000000000" w:firstRow="0" w:lastRow="0" w:firstColumn="1" w:lastColumn="0" w:oddVBand="0" w:evenVBand="0" w:oddHBand="0" w:evenHBand="0" w:firstRowFirstColumn="0" w:firstRowLastColumn="0" w:lastRowFirstColumn="0" w:lastRowLastColumn="0"/>
            <w:tcW w:w="9265" w:type="dxa"/>
          </w:tcPr>
          <w:p w14:paraId="15F7F11A" w14:textId="77777777" w:rsidR="000E55E6" w:rsidRDefault="000E55E6" w:rsidP="0084349D">
            <w:pPr>
              <w:pStyle w:val="NoSpacing"/>
            </w:pPr>
            <w:r>
              <w:t>CohortEnd</w:t>
            </w:r>
          </w:p>
        </w:tc>
      </w:tr>
    </w:tbl>
    <w:p w14:paraId="053ABF90" w14:textId="77777777" w:rsidR="000E55E6" w:rsidRDefault="000E55E6" w:rsidP="000E55E6">
      <w:pPr>
        <w:pStyle w:val="Heading3"/>
      </w:pPr>
      <w:r>
        <w:t>Logic</w:t>
      </w:r>
    </w:p>
    <w:p w14:paraId="39D39F66" w14:textId="14C5A93D" w:rsidR="000E55E6" w:rsidRPr="00B6694F" w:rsidRDefault="000E55E6" w:rsidP="000E55E6">
      <w:r>
        <w:t xml:space="preserve">Point-in-time cohorts are only included if the relevant date falls between </w:t>
      </w:r>
      <w:r w:rsidRPr="00B6694F">
        <w:rPr>
          <w:u w:val="single"/>
        </w:rPr>
        <w:t>ReportStart</w:t>
      </w:r>
      <w:r>
        <w:t xml:space="preserve"> and </w:t>
      </w:r>
      <w:r w:rsidRPr="00B6694F">
        <w:rPr>
          <w:rFonts w:cstheme="minorHAnsi"/>
          <w:u w:val="single"/>
        </w:rPr>
        <w:t>ReportEnd</w:t>
      </w:r>
      <w:r w:rsidR="004873DC">
        <w:t xml:space="preserve">. </w:t>
      </w:r>
      <w:r w:rsidRPr="00B6694F">
        <w:t>Other</w:t>
      </w:r>
      <w:r>
        <w:t xml:space="preserve"> cohorts are always included</w:t>
      </w:r>
      <w:r w:rsidR="004873DC">
        <w:t xml:space="preserve">. </w:t>
      </w:r>
    </w:p>
    <w:tbl>
      <w:tblPr>
        <w:tblStyle w:val="Style11"/>
        <w:tblW w:w="9366" w:type="dxa"/>
        <w:tblLook w:val="04A0" w:firstRow="1" w:lastRow="0" w:firstColumn="1" w:lastColumn="0" w:noHBand="0" w:noVBand="1"/>
      </w:tblPr>
      <w:tblGrid>
        <w:gridCol w:w="846"/>
        <w:gridCol w:w="1878"/>
        <w:gridCol w:w="2761"/>
        <w:gridCol w:w="3881"/>
      </w:tblGrid>
      <w:tr w:rsidR="000E55E6" w:rsidRPr="00D045AC" w14:paraId="3A51B03C" w14:textId="77777777" w:rsidTr="0084349D">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46" w:type="dxa"/>
            <w:noWrap/>
          </w:tcPr>
          <w:p w14:paraId="0696ECB7" w14:textId="77777777" w:rsidR="000E55E6" w:rsidRPr="00D045AC" w:rsidRDefault="000E55E6" w:rsidP="0084349D">
            <w:pPr>
              <w:pStyle w:val="NoSpacing"/>
            </w:pPr>
            <w:r>
              <w:t>Cohort</w:t>
            </w:r>
          </w:p>
        </w:tc>
        <w:tc>
          <w:tcPr>
            <w:tcW w:w="1878" w:type="dxa"/>
            <w:noWrap/>
          </w:tcPr>
          <w:p w14:paraId="6703E818" w14:textId="77777777" w:rsidR="000E55E6" w:rsidRPr="00D045AC" w:rsidRDefault="000E55E6" w:rsidP="0084349D">
            <w:pPr>
              <w:pStyle w:val="NoSpacing"/>
              <w:cnfStyle w:val="100000000000" w:firstRow="1" w:lastRow="0" w:firstColumn="0" w:lastColumn="0" w:oddVBand="0" w:evenVBand="0" w:oddHBand="0" w:evenHBand="0" w:firstRowFirstColumn="0" w:firstRowLastColumn="0" w:lastRowFirstColumn="0" w:lastRowLastColumn="0"/>
            </w:pPr>
            <w:r>
              <w:t>Cohort Type</w:t>
            </w:r>
          </w:p>
        </w:tc>
        <w:tc>
          <w:tcPr>
            <w:tcW w:w="2761" w:type="dxa"/>
          </w:tcPr>
          <w:p w14:paraId="1BEBC2BA" w14:textId="77777777" w:rsidR="000E55E6" w:rsidRDefault="000E55E6" w:rsidP="0084349D">
            <w:pPr>
              <w:pStyle w:val="NoSpacing"/>
              <w:cnfStyle w:val="100000000000" w:firstRow="1" w:lastRow="0" w:firstColumn="0" w:lastColumn="0" w:oddVBand="0" w:evenVBand="0" w:oddHBand="0" w:evenHBand="0" w:firstRowFirstColumn="0" w:firstRowLastColumn="0" w:lastRowFirstColumn="0" w:lastRowLastColumn="0"/>
            </w:pPr>
            <w:r>
              <w:t>CohortStart</w:t>
            </w:r>
          </w:p>
        </w:tc>
        <w:tc>
          <w:tcPr>
            <w:tcW w:w="3881" w:type="dxa"/>
          </w:tcPr>
          <w:p w14:paraId="3E9A2386" w14:textId="77777777" w:rsidR="000E55E6" w:rsidRDefault="000E55E6" w:rsidP="0084349D">
            <w:pPr>
              <w:pStyle w:val="NoSpacing"/>
              <w:cnfStyle w:val="100000000000" w:firstRow="1" w:lastRow="0" w:firstColumn="0" w:lastColumn="0" w:oddVBand="0" w:evenVBand="0" w:oddHBand="0" w:evenHBand="0" w:firstRowFirstColumn="0" w:firstRowLastColumn="0" w:lastRowFirstColumn="0" w:lastRowLastColumn="0"/>
            </w:pPr>
            <w:r>
              <w:t>CohortEnd</w:t>
            </w:r>
          </w:p>
        </w:tc>
      </w:tr>
      <w:tr w:rsidR="000E55E6" w:rsidRPr="00D045AC" w14:paraId="07053CC2" w14:textId="77777777" w:rsidTr="0084349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46" w:type="dxa"/>
            <w:noWrap/>
          </w:tcPr>
          <w:p w14:paraId="6AE2BE7E" w14:textId="77777777" w:rsidR="000E55E6" w:rsidRPr="00D045AC" w:rsidRDefault="000E55E6" w:rsidP="0084349D">
            <w:pPr>
              <w:pStyle w:val="NoSpacing"/>
            </w:pPr>
            <w:r w:rsidRPr="00D045AC">
              <w:t>-2</w:t>
            </w:r>
          </w:p>
        </w:tc>
        <w:tc>
          <w:tcPr>
            <w:tcW w:w="1878" w:type="dxa"/>
            <w:noWrap/>
          </w:tcPr>
          <w:p w14:paraId="17B2D9AB" w14:textId="77777777" w:rsidR="000E55E6" w:rsidDel="004C0745" w:rsidRDefault="000E55E6" w:rsidP="0084349D">
            <w:pPr>
              <w:pStyle w:val="NoSpacing"/>
              <w:cnfStyle w:val="000000100000" w:firstRow="0" w:lastRow="0" w:firstColumn="0" w:lastColumn="0" w:oddVBand="0" w:evenVBand="0" w:oddHBand="1" w:evenHBand="0" w:firstRowFirstColumn="0" w:firstRowLastColumn="0" w:lastRowFirstColumn="0" w:lastRowLastColumn="0"/>
            </w:pPr>
            <w:r>
              <w:t>Exit Minus 2</w:t>
            </w:r>
          </w:p>
        </w:tc>
        <w:tc>
          <w:tcPr>
            <w:tcW w:w="2761" w:type="dxa"/>
          </w:tcPr>
          <w:p w14:paraId="43552C32" w14:textId="77777777" w:rsidR="000E55E6" w:rsidRPr="00D045AC" w:rsidRDefault="000E55E6" w:rsidP="0084349D">
            <w:pPr>
              <w:pStyle w:val="NoSpacing"/>
              <w:cnfStyle w:val="000000100000" w:firstRow="0" w:lastRow="0" w:firstColumn="0" w:lastColumn="0" w:oddVBand="0" w:evenVBand="0" w:oddHBand="1" w:evenHBand="0" w:firstRowFirstColumn="0" w:firstRowLastColumn="0" w:lastRowFirstColumn="0" w:lastRowLastColumn="0"/>
            </w:pPr>
            <w:r w:rsidRPr="00D045AC">
              <w:t>(</w:t>
            </w:r>
            <w:r w:rsidRPr="008705FF">
              <w:rPr>
                <w:u w:val="single"/>
              </w:rPr>
              <w:t>ReportStart</w:t>
            </w:r>
            <w:r w:rsidRPr="00D045AC">
              <w:t xml:space="preserve"> - 2 years)</w:t>
            </w:r>
          </w:p>
        </w:tc>
        <w:tc>
          <w:tcPr>
            <w:tcW w:w="3881" w:type="dxa"/>
          </w:tcPr>
          <w:p w14:paraId="358D410C" w14:textId="77777777" w:rsidR="000E55E6" w:rsidRPr="00D045AC" w:rsidRDefault="000E55E6" w:rsidP="0084349D">
            <w:pPr>
              <w:pStyle w:val="NoSpacing"/>
              <w:cnfStyle w:val="000000100000" w:firstRow="0" w:lastRow="0" w:firstColumn="0" w:lastColumn="0" w:oddVBand="0" w:evenVBand="0" w:oddHBand="1" w:evenHBand="0" w:firstRowFirstColumn="0" w:firstRowLastColumn="0" w:lastRowFirstColumn="0" w:lastRowLastColumn="0"/>
            </w:pPr>
            <w:r w:rsidRPr="00D045AC">
              <w:t>(</w:t>
            </w:r>
            <w:r w:rsidRPr="008705FF">
              <w:rPr>
                <w:u w:val="single"/>
              </w:rPr>
              <w:t>ReportEnd</w:t>
            </w:r>
            <w:r w:rsidRPr="00D045AC">
              <w:t xml:space="preserve"> </w:t>
            </w:r>
            <w:r>
              <w:t>-</w:t>
            </w:r>
            <w:r w:rsidRPr="00D045AC">
              <w:t xml:space="preserve"> 2 years)</w:t>
            </w:r>
          </w:p>
        </w:tc>
      </w:tr>
      <w:tr w:rsidR="000E55E6" w:rsidRPr="00D045AC" w14:paraId="762A8F27" w14:textId="77777777" w:rsidTr="0084349D">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46" w:type="dxa"/>
            <w:noWrap/>
            <w:hideMark/>
          </w:tcPr>
          <w:p w14:paraId="6EF89852" w14:textId="77777777" w:rsidR="000E55E6" w:rsidRPr="00D045AC" w:rsidRDefault="000E55E6" w:rsidP="0084349D">
            <w:pPr>
              <w:pStyle w:val="NoSpacing"/>
            </w:pPr>
            <w:r w:rsidRPr="00D045AC">
              <w:t>-1</w:t>
            </w:r>
          </w:p>
        </w:tc>
        <w:tc>
          <w:tcPr>
            <w:tcW w:w="1878" w:type="dxa"/>
            <w:noWrap/>
            <w:hideMark/>
          </w:tcPr>
          <w:p w14:paraId="51F86452" w14:textId="77777777" w:rsidR="000E55E6" w:rsidRPr="00D045AC" w:rsidRDefault="000E55E6" w:rsidP="0084349D">
            <w:pPr>
              <w:pStyle w:val="NoSpacing"/>
              <w:cnfStyle w:val="000000010000" w:firstRow="0" w:lastRow="0" w:firstColumn="0" w:lastColumn="0" w:oddVBand="0" w:evenVBand="0" w:oddHBand="0" w:evenHBand="1" w:firstRowFirstColumn="0" w:firstRowLastColumn="0" w:lastRowFirstColumn="0" w:lastRowLastColumn="0"/>
            </w:pPr>
            <w:r>
              <w:t>Exit Minus 1</w:t>
            </w:r>
          </w:p>
        </w:tc>
        <w:tc>
          <w:tcPr>
            <w:tcW w:w="2761" w:type="dxa"/>
          </w:tcPr>
          <w:p w14:paraId="412D723C" w14:textId="77777777" w:rsidR="000E55E6" w:rsidRDefault="000E55E6" w:rsidP="0084349D">
            <w:pPr>
              <w:pStyle w:val="NoSpacing"/>
              <w:cnfStyle w:val="000000010000" w:firstRow="0" w:lastRow="0" w:firstColumn="0" w:lastColumn="0" w:oddVBand="0" w:evenVBand="0" w:oddHBand="0" w:evenHBand="1" w:firstRowFirstColumn="0" w:firstRowLastColumn="0" w:lastRowFirstColumn="0" w:lastRowLastColumn="0"/>
            </w:pPr>
            <w:r w:rsidRPr="00D045AC">
              <w:t>(ReportStart - 1 year)</w:t>
            </w:r>
          </w:p>
        </w:tc>
        <w:tc>
          <w:tcPr>
            <w:tcW w:w="3881" w:type="dxa"/>
          </w:tcPr>
          <w:p w14:paraId="0784367A" w14:textId="77777777" w:rsidR="000E55E6" w:rsidRDefault="000E55E6" w:rsidP="0084349D">
            <w:pPr>
              <w:pStyle w:val="NoSpacing"/>
              <w:cnfStyle w:val="000000010000" w:firstRow="0" w:lastRow="0" w:firstColumn="0" w:lastColumn="0" w:oddVBand="0" w:evenVBand="0" w:oddHBand="0" w:evenHBand="1" w:firstRowFirstColumn="0" w:firstRowLastColumn="0" w:lastRowFirstColumn="0" w:lastRowLastColumn="0"/>
            </w:pPr>
            <w:r w:rsidRPr="00D045AC">
              <w:t>(</w:t>
            </w:r>
            <w:r w:rsidRPr="00B6694F">
              <w:rPr>
                <w:u w:val="single"/>
              </w:rPr>
              <w:t>ReportEnd</w:t>
            </w:r>
            <w:r w:rsidRPr="00D045AC">
              <w:t xml:space="preserve"> – 1 year)</w:t>
            </w:r>
          </w:p>
        </w:tc>
      </w:tr>
      <w:tr w:rsidR="000E55E6" w:rsidRPr="00D045AC" w14:paraId="046E171C" w14:textId="77777777" w:rsidTr="0084349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46" w:type="dxa"/>
            <w:noWrap/>
            <w:hideMark/>
          </w:tcPr>
          <w:p w14:paraId="59C2CB25" w14:textId="77777777" w:rsidR="000E55E6" w:rsidRPr="00D045AC" w:rsidRDefault="000E55E6" w:rsidP="0084349D">
            <w:pPr>
              <w:pStyle w:val="NoSpacing"/>
            </w:pPr>
            <w:r w:rsidRPr="00D045AC">
              <w:t>0</w:t>
            </w:r>
          </w:p>
        </w:tc>
        <w:tc>
          <w:tcPr>
            <w:tcW w:w="1878" w:type="dxa"/>
            <w:noWrap/>
            <w:hideMark/>
          </w:tcPr>
          <w:p w14:paraId="20F82D93" w14:textId="77777777" w:rsidR="000E55E6" w:rsidRPr="00D045AC" w:rsidRDefault="000E55E6" w:rsidP="0084349D">
            <w:pPr>
              <w:pStyle w:val="NoSpacing"/>
              <w:cnfStyle w:val="000000100000" w:firstRow="0" w:lastRow="0" w:firstColumn="0" w:lastColumn="0" w:oddVBand="0" w:evenVBand="0" w:oddHBand="1" w:evenHBand="0" w:firstRowFirstColumn="0" w:firstRowLastColumn="0" w:lastRowFirstColumn="0" w:lastRowLastColumn="0"/>
            </w:pPr>
            <w:r>
              <w:t>Exit 0</w:t>
            </w:r>
          </w:p>
        </w:tc>
        <w:tc>
          <w:tcPr>
            <w:tcW w:w="2761" w:type="dxa"/>
          </w:tcPr>
          <w:p w14:paraId="6BF91FCA" w14:textId="77777777" w:rsidR="000E55E6" w:rsidRDefault="000E55E6" w:rsidP="0084349D">
            <w:pPr>
              <w:pStyle w:val="NoSpacing"/>
              <w:cnfStyle w:val="000000100000" w:firstRow="0" w:lastRow="0" w:firstColumn="0" w:lastColumn="0" w:oddVBand="0" w:evenVBand="0" w:oddHBand="1" w:evenHBand="0" w:firstRowFirstColumn="0" w:firstRowLastColumn="0" w:lastRowFirstColumn="0" w:lastRowLastColumn="0"/>
            </w:pPr>
            <w:r w:rsidRPr="00D51E3D">
              <w:rPr>
                <w:u w:val="single"/>
              </w:rPr>
              <w:t>ReportStart</w:t>
            </w:r>
          </w:p>
        </w:tc>
        <w:tc>
          <w:tcPr>
            <w:tcW w:w="3881" w:type="dxa"/>
          </w:tcPr>
          <w:p w14:paraId="4F457BD9" w14:textId="77777777" w:rsidR="000E55E6" w:rsidRPr="00A1455E" w:rsidRDefault="000E55E6" w:rsidP="0084349D">
            <w:pPr>
              <w:pStyle w:val="NoSpacing"/>
              <w:cnfStyle w:val="000000100000" w:firstRow="0" w:lastRow="0" w:firstColumn="0" w:lastColumn="0" w:oddVBand="0" w:evenVBand="0" w:oddHBand="1" w:evenHBand="0" w:firstRowFirstColumn="0" w:firstRowLastColumn="0" w:lastRowFirstColumn="0" w:lastRowLastColumn="0"/>
            </w:pPr>
            <w:r w:rsidRPr="008705FF">
              <w:t>If [</w:t>
            </w:r>
            <w:r>
              <w:rPr>
                <w:u w:val="single"/>
              </w:rPr>
              <w:t>ReportEnd</w:t>
            </w:r>
            <w:r w:rsidRPr="00427E29">
              <w:t xml:space="preserve"> – 6 months</w:t>
            </w:r>
            <w:r>
              <w:t xml:space="preserve">] &lt;= </w:t>
            </w:r>
            <w:r w:rsidRPr="008705FF">
              <w:rPr>
                <w:u w:val="single"/>
              </w:rPr>
              <w:t>ReportStart</w:t>
            </w:r>
            <w:r>
              <w:t xml:space="preserve">, use </w:t>
            </w:r>
            <w:r>
              <w:rPr>
                <w:u w:val="single"/>
              </w:rPr>
              <w:t>ReportEnd</w:t>
            </w:r>
            <w:r w:rsidRPr="00427E29">
              <w:t xml:space="preserve"> </w:t>
            </w:r>
          </w:p>
          <w:p w14:paraId="37AD0A3A" w14:textId="77777777" w:rsidR="000E55E6" w:rsidRDefault="000E55E6" w:rsidP="0084349D">
            <w:pPr>
              <w:pStyle w:val="NoSpacing"/>
              <w:cnfStyle w:val="000000100000" w:firstRow="0" w:lastRow="0" w:firstColumn="0" w:lastColumn="0" w:oddVBand="0" w:evenVBand="0" w:oddHBand="1" w:evenHBand="0" w:firstRowFirstColumn="0" w:firstRowLastColumn="0" w:lastRowFirstColumn="0" w:lastRowLastColumn="0"/>
            </w:pPr>
            <w:r>
              <w:t xml:space="preserve">Otherwise, </w:t>
            </w:r>
            <w:r>
              <w:rPr>
                <w:u w:val="single"/>
              </w:rPr>
              <w:t>[ReportEnd</w:t>
            </w:r>
            <w:r w:rsidRPr="00427E29">
              <w:t xml:space="preserve"> – 6 months</w:t>
            </w:r>
            <w:r>
              <w:t>]</w:t>
            </w:r>
            <w:r>
              <w:tab/>
            </w:r>
          </w:p>
        </w:tc>
      </w:tr>
      <w:tr w:rsidR="000E55E6" w:rsidRPr="00D045AC" w14:paraId="437696F0" w14:textId="77777777" w:rsidTr="0084349D">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46" w:type="dxa"/>
            <w:noWrap/>
            <w:hideMark/>
          </w:tcPr>
          <w:p w14:paraId="0E793DF4" w14:textId="77777777" w:rsidR="000E55E6" w:rsidRPr="00D045AC" w:rsidRDefault="000E55E6" w:rsidP="0084349D">
            <w:pPr>
              <w:pStyle w:val="NoSpacing"/>
            </w:pPr>
            <w:r w:rsidRPr="00D045AC">
              <w:t>1</w:t>
            </w:r>
          </w:p>
        </w:tc>
        <w:tc>
          <w:tcPr>
            <w:tcW w:w="1878" w:type="dxa"/>
            <w:noWrap/>
            <w:hideMark/>
          </w:tcPr>
          <w:p w14:paraId="5C4A76A1" w14:textId="77777777" w:rsidR="000E55E6" w:rsidRPr="00D045AC" w:rsidRDefault="000E55E6" w:rsidP="0084349D">
            <w:pPr>
              <w:pStyle w:val="NoSpacing"/>
              <w:cnfStyle w:val="000000010000" w:firstRow="0" w:lastRow="0" w:firstColumn="0" w:lastColumn="0" w:oddVBand="0" w:evenVBand="0" w:oddHBand="0" w:evenHBand="1" w:firstRowFirstColumn="0" w:firstRowLastColumn="0" w:lastRowFirstColumn="0" w:lastRowLastColumn="0"/>
            </w:pPr>
            <w:r>
              <w:t>Active</w:t>
            </w:r>
          </w:p>
        </w:tc>
        <w:tc>
          <w:tcPr>
            <w:tcW w:w="2761" w:type="dxa"/>
          </w:tcPr>
          <w:p w14:paraId="2FB5F926" w14:textId="77777777" w:rsidR="000E55E6" w:rsidRPr="00B6694F" w:rsidRDefault="000E55E6" w:rsidP="0084349D">
            <w:pPr>
              <w:pStyle w:val="NoSpacing"/>
              <w:cnfStyle w:val="000000010000" w:firstRow="0" w:lastRow="0" w:firstColumn="0" w:lastColumn="0" w:oddVBand="0" w:evenVBand="0" w:oddHBand="0" w:evenHBand="1" w:firstRowFirstColumn="0" w:firstRowLastColumn="0" w:lastRowFirstColumn="0" w:lastRowLastColumn="0"/>
              <w:rPr>
                <w:u w:val="single"/>
              </w:rPr>
            </w:pPr>
            <w:r w:rsidRPr="00B6694F">
              <w:rPr>
                <w:u w:val="single"/>
              </w:rPr>
              <w:t>ReportStart</w:t>
            </w:r>
          </w:p>
        </w:tc>
        <w:tc>
          <w:tcPr>
            <w:tcW w:w="3881" w:type="dxa"/>
          </w:tcPr>
          <w:p w14:paraId="7323E78A" w14:textId="77777777" w:rsidR="000E55E6" w:rsidRPr="00B6694F" w:rsidRDefault="000E55E6" w:rsidP="0084349D">
            <w:pPr>
              <w:pStyle w:val="NoSpacing"/>
              <w:cnfStyle w:val="000000010000" w:firstRow="0" w:lastRow="0" w:firstColumn="0" w:lastColumn="0" w:oddVBand="0" w:evenVBand="0" w:oddHBand="0" w:evenHBand="1" w:firstRowFirstColumn="0" w:firstRowLastColumn="0" w:lastRowFirstColumn="0" w:lastRowLastColumn="0"/>
              <w:rPr>
                <w:u w:val="single"/>
              </w:rPr>
            </w:pPr>
            <w:r w:rsidRPr="00B6694F">
              <w:rPr>
                <w:u w:val="single"/>
              </w:rPr>
              <w:t>ReportEnd</w:t>
            </w:r>
          </w:p>
        </w:tc>
      </w:tr>
      <w:tr w:rsidR="000E55E6" w:rsidRPr="00D045AC" w14:paraId="730F8BFB" w14:textId="77777777" w:rsidTr="0084349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46" w:type="dxa"/>
            <w:noWrap/>
            <w:hideMark/>
          </w:tcPr>
          <w:p w14:paraId="37894E21" w14:textId="77777777" w:rsidR="000E55E6" w:rsidRPr="00D045AC" w:rsidRDefault="000E55E6" w:rsidP="0084349D">
            <w:pPr>
              <w:pStyle w:val="NoSpacing"/>
            </w:pPr>
            <w:r w:rsidRPr="00D045AC">
              <w:t>10</w:t>
            </w:r>
          </w:p>
        </w:tc>
        <w:tc>
          <w:tcPr>
            <w:tcW w:w="1878" w:type="dxa"/>
            <w:noWrap/>
            <w:hideMark/>
          </w:tcPr>
          <w:p w14:paraId="298712C5" w14:textId="77777777" w:rsidR="000E55E6" w:rsidRPr="00D045AC" w:rsidRDefault="000E55E6" w:rsidP="0084349D">
            <w:pPr>
              <w:pStyle w:val="NoSpacing"/>
              <w:cnfStyle w:val="000000100000" w:firstRow="0" w:lastRow="0" w:firstColumn="0" w:lastColumn="0" w:oddVBand="0" w:evenVBand="0" w:oddHBand="1" w:evenHBand="0" w:firstRowFirstColumn="0" w:firstRowLastColumn="0" w:lastRowFirstColumn="0" w:lastRowLastColumn="0"/>
            </w:pPr>
            <w:r>
              <w:t>Point in time 10/31</w:t>
            </w:r>
          </w:p>
        </w:tc>
        <w:tc>
          <w:tcPr>
            <w:tcW w:w="2761" w:type="dxa"/>
          </w:tcPr>
          <w:p w14:paraId="3DE7CDAF" w14:textId="77777777" w:rsidR="000E55E6" w:rsidRPr="00D045AC" w:rsidRDefault="000E55E6" w:rsidP="0084349D">
            <w:pPr>
              <w:pStyle w:val="NoSpacing"/>
              <w:cnfStyle w:val="000000100000" w:firstRow="0" w:lastRow="0" w:firstColumn="0" w:lastColumn="0" w:oddVBand="0" w:evenVBand="0" w:oddHBand="1" w:evenHBand="0" w:firstRowFirstColumn="0" w:firstRowLastColumn="0" w:lastRowFirstColumn="0" w:lastRowLastColumn="0"/>
            </w:pPr>
            <w:r>
              <w:t xml:space="preserve">October 31 of </w:t>
            </w:r>
            <w:r w:rsidRPr="00BB785F">
              <w:rPr>
                <w:u w:val="single"/>
              </w:rPr>
              <w:t>ReportStart</w:t>
            </w:r>
            <w:r>
              <w:t xml:space="preserve"> year</w:t>
            </w:r>
          </w:p>
        </w:tc>
        <w:tc>
          <w:tcPr>
            <w:tcW w:w="3881" w:type="dxa"/>
          </w:tcPr>
          <w:p w14:paraId="00CA7C4F" w14:textId="77777777" w:rsidR="000E55E6" w:rsidRPr="00D045AC" w:rsidRDefault="000E55E6" w:rsidP="0084349D">
            <w:pPr>
              <w:pStyle w:val="NoSpacing"/>
              <w:cnfStyle w:val="000000100000" w:firstRow="0" w:lastRow="0" w:firstColumn="0" w:lastColumn="0" w:oddVBand="0" w:evenVBand="0" w:oddHBand="1" w:evenHBand="0" w:firstRowFirstColumn="0" w:firstRowLastColumn="0" w:lastRowFirstColumn="0" w:lastRowLastColumn="0"/>
            </w:pPr>
            <w:r>
              <w:t xml:space="preserve">= </w:t>
            </w:r>
            <w:r w:rsidRPr="00B6694F">
              <w:rPr>
                <w:b/>
                <w:bCs/>
              </w:rPr>
              <w:t>CohortStart</w:t>
            </w:r>
          </w:p>
        </w:tc>
      </w:tr>
      <w:tr w:rsidR="000E55E6" w:rsidRPr="00D045AC" w14:paraId="5A3DBC9D" w14:textId="77777777" w:rsidTr="0084349D">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46" w:type="dxa"/>
            <w:noWrap/>
            <w:hideMark/>
          </w:tcPr>
          <w:p w14:paraId="367A1F9C" w14:textId="77777777" w:rsidR="000E55E6" w:rsidRPr="00D045AC" w:rsidRDefault="000E55E6" w:rsidP="0084349D">
            <w:pPr>
              <w:pStyle w:val="NoSpacing"/>
            </w:pPr>
            <w:r w:rsidRPr="00D045AC">
              <w:t>11</w:t>
            </w:r>
          </w:p>
        </w:tc>
        <w:tc>
          <w:tcPr>
            <w:tcW w:w="1878" w:type="dxa"/>
            <w:noWrap/>
            <w:hideMark/>
          </w:tcPr>
          <w:p w14:paraId="061B799E" w14:textId="77777777" w:rsidR="000E55E6" w:rsidRPr="00D045AC" w:rsidRDefault="000E55E6" w:rsidP="0084349D">
            <w:pPr>
              <w:pStyle w:val="NoSpacing"/>
              <w:cnfStyle w:val="000000010000" w:firstRow="0" w:lastRow="0" w:firstColumn="0" w:lastColumn="0" w:oddVBand="0" w:evenVBand="0" w:oddHBand="0" w:evenHBand="1" w:firstRowFirstColumn="0" w:firstRowLastColumn="0" w:lastRowFirstColumn="0" w:lastRowLastColumn="0"/>
            </w:pPr>
            <w:r>
              <w:t>Point in time 1/31</w:t>
            </w:r>
          </w:p>
        </w:tc>
        <w:tc>
          <w:tcPr>
            <w:tcW w:w="2761" w:type="dxa"/>
          </w:tcPr>
          <w:p w14:paraId="671562FC" w14:textId="77777777" w:rsidR="000E55E6" w:rsidRPr="00D045AC" w:rsidRDefault="000E55E6" w:rsidP="0084349D">
            <w:pPr>
              <w:pStyle w:val="NoSpacing"/>
              <w:cnfStyle w:val="000000010000" w:firstRow="0" w:lastRow="0" w:firstColumn="0" w:lastColumn="0" w:oddVBand="0" w:evenVBand="0" w:oddHBand="0" w:evenHBand="1" w:firstRowFirstColumn="0" w:firstRowLastColumn="0" w:lastRowFirstColumn="0" w:lastRowLastColumn="0"/>
            </w:pPr>
            <w:r>
              <w:t xml:space="preserve">January 31 of </w:t>
            </w:r>
            <w:r w:rsidRPr="00BB785F">
              <w:rPr>
                <w:u w:val="single"/>
              </w:rPr>
              <w:t>Report</w:t>
            </w:r>
            <w:r>
              <w:rPr>
                <w:u w:val="single"/>
              </w:rPr>
              <w:t>End</w:t>
            </w:r>
            <w:r>
              <w:t xml:space="preserve"> year</w:t>
            </w:r>
          </w:p>
        </w:tc>
        <w:tc>
          <w:tcPr>
            <w:tcW w:w="3881" w:type="dxa"/>
          </w:tcPr>
          <w:p w14:paraId="3A834D6A" w14:textId="77777777" w:rsidR="000E55E6" w:rsidRPr="00D045AC" w:rsidRDefault="000E55E6" w:rsidP="0084349D">
            <w:pPr>
              <w:pStyle w:val="NoSpacing"/>
              <w:cnfStyle w:val="000000010000" w:firstRow="0" w:lastRow="0" w:firstColumn="0" w:lastColumn="0" w:oddVBand="0" w:evenVBand="0" w:oddHBand="0" w:evenHBand="1" w:firstRowFirstColumn="0" w:firstRowLastColumn="0" w:lastRowFirstColumn="0" w:lastRowLastColumn="0"/>
            </w:pPr>
            <w:r>
              <w:t xml:space="preserve">= </w:t>
            </w:r>
            <w:r w:rsidRPr="00B6694F">
              <w:rPr>
                <w:b/>
                <w:bCs/>
              </w:rPr>
              <w:t>CohortStart</w:t>
            </w:r>
          </w:p>
        </w:tc>
      </w:tr>
      <w:tr w:rsidR="000E55E6" w:rsidRPr="00D045AC" w14:paraId="03E78E54" w14:textId="77777777" w:rsidTr="0084349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46" w:type="dxa"/>
            <w:noWrap/>
            <w:hideMark/>
          </w:tcPr>
          <w:p w14:paraId="0D79BC76" w14:textId="77777777" w:rsidR="000E55E6" w:rsidRPr="00D045AC" w:rsidRDefault="000E55E6" w:rsidP="0084349D">
            <w:pPr>
              <w:pStyle w:val="NoSpacing"/>
            </w:pPr>
            <w:r w:rsidRPr="00D045AC">
              <w:t>12</w:t>
            </w:r>
          </w:p>
        </w:tc>
        <w:tc>
          <w:tcPr>
            <w:tcW w:w="1878" w:type="dxa"/>
            <w:noWrap/>
            <w:hideMark/>
          </w:tcPr>
          <w:p w14:paraId="123FC426" w14:textId="77777777" w:rsidR="000E55E6" w:rsidRPr="00D045AC" w:rsidRDefault="000E55E6" w:rsidP="0084349D">
            <w:pPr>
              <w:pStyle w:val="NoSpacing"/>
              <w:cnfStyle w:val="000000100000" w:firstRow="0" w:lastRow="0" w:firstColumn="0" w:lastColumn="0" w:oddVBand="0" w:evenVBand="0" w:oddHBand="1" w:evenHBand="0" w:firstRowFirstColumn="0" w:firstRowLastColumn="0" w:lastRowFirstColumn="0" w:lastRowLastColumn="0"/>
            </w:pPr>
            <w:r w:rsidRPr="006E6754">
              <w:t>Point in time</w:t>
            </w:r>
            <w:r>
              <w:t xml:space="preserve"> 4/30</w:t>
            </w:r>
          </w:p>
        </w:tc>
        <w:tc>
          <w:tcPr>
            <w:tcW w:w="2761" w:type="dxa"/>
          </w:tcPr>
          <w:p w14:paraId="3354B202" w14:textId="77777777" w:rsidR="000E55E6" w:rsidRPr="00D045AC" w:rsidRDefault="000E55E6" w:rsidP="0084349D">
            <w:pPr>
              <w:pStyle w:val="NoSpacing"/>
              <w:cnfStyle w:val="000000100000" w:firstRow="0" w:lastRow="0" w:firstColumn="0" w:lastColumn="0" w:oddVBand="0" w:evenVBand="0" w:oddHBand="1" w:evenHBand="0" w:firstRowFirstColumn="0" w:firstRowLastColumn="0" w:lastRowFirstColumn="0" w:lastRowLastColumn="0"/>
            </w:pPr>
            <w:r>
              <w:t xml:space="preserve">April 30 of </w:t>
            </w:r>
            <w:r w:rsidRPr="00BB785F">
              <w:rPr>
                <w:u w:val="single"/>
              </w:rPr>
              <w:t>Report</w:t>
            </w:r>
            <w:r>
              <w:rPr>
                <w:u w:val="single"/>
              </w:rPr>
              <w:t>End</w:t>
            </w:r>
            <w:r>
              <w:t xml:space="preserve"> year</w:t>
            </w:r>
          </w:p>
        </w:tc>
        <w:tc>
          <w:tcPr>
            <w:tcW w:w="3881" w:type="dxa"/>
          </w:tcPr>
          <w:p w14:paraId="533DC626" w14:textId="77777777" w:rsidR="000E55E6" w:rsidRPr="00D045AC" w:rsidRDefault="000E55E6" w:rsidP="0084349D">
            <w:pPr>
              <w:pStyle w:val="NoSpacing"/>
              <w:cnfStyle w:val="000000100000" w:firstRow="0" w:lastRow="0" w:firstColumn="0" w:lastColumn="0" w:oddVBand="0" w:evenVBand="0" w:oddHBand="1" w:evenHBand="0" w:firstRowFirstColumn="0" w:firstRowLastColumn="0" w:lastRowFirstColumn="0" w:lastRowLastColumn="0"/>
            </w:pPr>
            <w:r>
              <w:t xml:space="preserve">= </w:t>
            </w:r>
            <w:r w:rsidRPr="00B6694F">
              <w:rPr>
                <w:b/>
                <w:bCs/>
              </w:rPr>
              <w:t>CohortStart</w:t>
            </w:r>
          </w:p>
        </w:tc>
      </w:tr>
      <w:tr w:rsidR="000E55E6" w:rsidRPr="00D045AC" w14:paraId="1962E0F0" w14:textId="77777777" w:rsidTr="0084349D">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46" w:type="dxa"/>
            <w:noWrap/>
            <w:hideMark/>
          </w:tcPr>
          <w:p w14:paraId="654BDCEB" w14:textId="77777777" w:rsidR="000E55E6" w:rsidRPr="00D045AC" w:rsidRDefault="000E55E6" w:rsidP="0084349D">
            <w:pPr>
              <w:pStyle w:val="NoSpacing"/>
            </w:pPr>
            <w:r w:rsidRPr="00D045AC">
              <w:t>13</w:t>
            </w:r>
          </w:p>
        </w:tc>
        <w:tc>
          <w:tcPr>
            <w:tcW w:w="1878" w:type="dxa"/>
            <w:noWrap/>
            <w:hideMark/>
          </w:tcPr>
          <w:p w14:paraId="2A670A40" w14:textId="77777777" w:rsidR="000E55E6" w:rsidRPr="00D045AC" w:rsidRDefault="000E55E6" w:rsidP="0084349D">
            <w:pPr>
              <w:pStyle w:val="NoSpacing"/>
              <w:cnfStyle w:val="000000010000" w:firstRow="0" w:lastRow="0" w:firstColumn="0" w:lastColumn="0" w:oddVBand="0" w:evenVBand="0" w:oddHBand="0" w:evenHBand="1" w:firstRowFirstColumn="0" w:firstRowLastColumn="0" w:lastRowFirstColumn="0" w:lastRowLastColumn="0"/>
            </w:pPr>
            <w:r w:rsidRPr="006E6754">
              <w:t>Point in time</w:t>
            </w:r>
            <w:r>
              <w:t xml:space="preserve"> 7/31</w:t>
            </w:r>
          </w:p>
        </w:tc>
        <w:tc>
          <w:tcPr>
            <w:tcW w:w="2761" w:type="dxa"/>
          </w:tcPr>
          <w:p w14:paraId="4E00FBC9" w14:textId="77777777" w:rsidR="000E55E6" w:rsidRPr="00D045AC" w:rsidRDefault="000E55E6" w:rsidP="0084349D">
            <w:pPr>
              <w:pStyle w:val="NoSpacing"/>
              <w:cnfStyle w:val="000000010000" w:firstRow="0" w:lastRow="0" w:firstColumn="0" w:lastColumn="0" w:oddVBand="0" w:evenVBand="0" w:oddHBand="0" w:evenHBand="1" w:firstRowFirstColumn="0" w:firstRowLastColumn="0" w:lastRowFirstColumn="0" w:lastRowLastColumn="0"/>
            </w:pPr>
            <w:r>
              <w:t xml:space="preserve">July 31 of </w:t>
            </w:r>
            <w:r w:rsidRPr="00BB785F">
              <w:rPr>
                <w:u w:val="single"/>
              </w:rPr>
              <w:t>Report</w:t>
            </w:r>
            <w:r>
              <w:rPr>
                <w:u w:val="single"/>
              </w:rPr>
              <w:t>End</w:t>
            </w:r>
            <w:r>
              <w:t xml:space="preserve"> year</w:t>
            </w:r>
          </w:p>
        </w:tc>
        <w:tc>
          <w:tcPr>
            <w:tcW w:w="3881" w:type="dxa"/>
          </w:tcPr>
          <w:p w14:paraId="16C83340" w14:textId="77777777" w:rsidR="000E55E6" w:rsidRPr="00D045AC" w:rsidRDefault="000E55E6" w:rsidP="0084349D">
            <w:pPr>
              <w:pStyle w:val="NoSpacing"/>
              <w:cnfStyle w:val="000000010000" w:firstRow="0" w:lastRow="0" w:firstColumn="0" w:lastColumn="0" w:oddVBand="0" w:evenVBand="0" w:oddHBand="0" w:evenHBand="1" w:firstRowFirstColumn="0" w:firstRowLastColumn="0" w:lastRowFirstColumn="0" w:lastRowLastColumn="0"/>
            </w:pPr>
            <w:r>
              <w:t xml:space="preserve">= </w:t>
            </w:r>
            <w:r w:rsidRPr="00B6694F">
              <w:rPr>
                <w:b/>
                <w:bCs/>
              </w:rPr>
              <w:t>CohortStart</w:t>
            </w:r>
          </w:p>
        </w:tc>
      </w:tr>
      <w:tr w:rsidR="000E55E6" w:rsidRPr="00D045AC" w14:paraId="2117906C" w14:textId="77777777" w:rsidTr="0084349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46" w:type="dxa"/>
            <w:noWrap/>
            <w:hideMark/>
          </w:tcPr>
          <w:p w14:paraId="015C23FE" w14:textId="77777777" w:rsidR="000E55E6" w:rsidRPr="00D045AC" w:rsidRDefault="000E55E6" w:rsidP="0084349D">
            <w:pPr>
              <w:pStyle w:val="NoSpacing"/>
            </w:pPr>
            <w:r w:rsidRPr="00D045AC">
              <w:t>20</w:t>
            </w:r>
          </w:p>
        </w:tc>
        <w:tc>
          <w:tcPr>
            <w:tcW w:w="1878" w:type="dxa"/>
            <w:noWrap/>
            <w:hideMark/>
          </w:tcPr>
          <w:p w14:paraId="46DD81B8" w14:textId="77777777" w:rsidR="000E55E6" w:rsidRPr="00D045AC" w:rsidRDefault="000E55E6" w:rsidP="0084349D">
            <w:pPr>
              <w:pStyle w:val="NoSpacing"/>
              <w:cnfStyle w:val="000000100000" w:firstRow="0" w:lastRow="0" w:firstColumn="0" w:lastColumn="0" w:oddVBand="0" w:evenVBand="0" w:oddHBand="1" w:evenHBand="0" w:firstRowFirstColumn="0" w:firstRowLastColumn="0" w:lastRowFirstColumn="0" w:lastRowLastColumn="0"/>
            </w:pPr>
            <w:r>
              <w:t>Data quality</w:t>
            </w:r>
          </w:p>
        </w:tc>
        <w:tc>
          <w:tcPr>
            <w:tcW w:w="2761" w:type="dxa"/>
          </w:tcPr>
          <w:p w14:paraId="3AC63D65" w14:textId="77777777" w:rsidR="000E55E6" w:rsidRPr="00D045AC" w:rsidRDefault="000E55E6" w:rsidP="0084349D">
            <w:pPr>
              <w:pStyle w:val="NoSpacing"/>
              <w:cnfStyle w:val="000000100000" w:firstRow="0" w:lastRow="0" w:firstColumn="0" w:lastColumn="0" w:oddVBand="0" w:evenVBand="0" w:oddHBand="1" w:evenHBand="0" w:firstRowFirstColumn="0" w:firstRowLastColumn="0" w:lastRowFirstColumn="0" w:lastRowLastColumn="0"/>
            </w:pPr>
            <w:r w:rsidRPr="00D045AC">
              <w:t>([ReportEnd – 3 years] + 1 day)</w:t>
            </w:r>
          </w:p>
        </w:tc>
        <w:tc>
          <w:tcPr>
            <w:tcW w:w="3881" w:type="dxa"/>
          </w:tcPr>
          <w:p w14:paraId="622E30EB" w14:textId="77777777" w:rsidR="000E55E6" w:rsidRPr="00B6694F" w:rsidRDefault="000E55E6" w:rsidP="0084349D">
            <w:pPr>
              <w:pStyle w:val="NoSpacing"/>
              <w:cnfStyle w:val="000000100000" w:firstRow="0" w:lastRow="0" w:firstColumn="0" w:lastColumn="0" w:oddVBand="0" w:evenVBand="0" w:oddHBand="1" w:evenHBand="0" w:firstRowFirstColumn="0" w:firstRowLastColumn="0" w:lastRowFirstColumn="0" w:lastRowLastColumn="0"/>
              <w:rPr>
                <w:u w:val="single"/>
              </w:rPr>
            </w:pPr>
            <w:r w:rsidRPr="00B6694F">
              <w:rPr>
                <w:u w:val="single"/>
              </w:rPr>
              <w:t>ReportEnd</w:t>
            </w:r>
          </w:p>
        </w:tc>
      </w:tr>
    </w:tbl>
    <w:p w14:paraId="200C4C0A" w14:textId="77777777" w:rsidR="000E55E6" w:rsidRDefault="000E55E6" w:rsidP="000E55E6">
      <w:pPr>
        <w:pStyle w:val="NoSpacing"/>
      </w:pPr>
    </w:p>
    <w:p w14:paraId="39241F54" w14:textId="1B61D205" w:rsidR="00D27CF7" w:rsidRDefault="00D27CF7" w:rsidP="00D27CF7">
      <w:pPr>
        <w:pStyle w:val="Heading2"/>
        <w:ind w:left="540" w:hanging="540"/>
      </w:pPr>
      <w:bookmarkStart w:id="76" w:name="_Toc37849748"/>
      <w:bookmarkStart w:id="77" w:name="_Toc79153933"/>
      <w:r>
        <w:t>HMIS Household Enrollments (tlsa_HHID)</w:t>
      </w:r>
      <w:bookmarkEnd w:id="76"/>
      <w:bookmarkEnd w:id="77"/>
    </w:p>
    <w:p w14:paraId="39D2B89A" w14:textId="2989B135" w:rsidR="00D27CF7" w:rsidRDefault="00D27CF7" w:rsidP="00D27CF7">
      <w:pPr>
        <w:jc w:val="center"/>
      </w:pPr>
      <w:r>
        <w:rPr>
          <w:noProof/>
        </w:rPr>
        <mc:AlternateContent>
          <mc:Choice Requires="wpg">
            <w:drawing>
              <wp:inline distT="0" distB="0" distL="0" distR="0" wp14:anchorId="5915A31D" wp14:editId="2E1F83AD">
                <wp:extent cx="5050790" cy="2194560"/>
                <wp:effectExtent l="0" t="0" r="16510" b="15240"/>
                <wp:docPr id="243" name="Group 243"/>
                <wp:cNvGraphicFramePr/>
                <a:graphic xmlns:a="http://schemas.openxmlformats.org/drawingml/2006/main">
                  <a:graphicData uri="http://schemas.microsoft.com/office/word/2010/wordprocessingGroup">
                    <wpg:wgp>
                      <wpg:cNvGrpSpPr/>
                      <wpg:grpSpPr>
                        <a:xfrm>
                          <a:off x="0" y="0"/>
                          <a:ext cx="5050790" cy="2194560"/>
                          <a:chOff x="0" y="0"/>
                          <a:chExt cx="5050790" cy="2194560"/>
                        </a:xfrm>
                      </wpg:grpSpPr>
                      <wps:wsp>
                        <wps:cNvPr id="244" name="Left Bracket 244"/>
                        <wps:cNvSpPr>
                          <a:spLocks/>
                        </wps:cNvSpPr>
                        <wps:spPr bwMode="auto">
                          <a:xfrm flipH="1" flipV="1">
                            <a:off x="3037840" y="0"/>
                            <a:ext cx="242570" cy="2194560"/>
                          </a:xfrm>
                          <a:prstGeom prst="leftBracket">
                            <a:avLst>
                              <a:gd name="adj" fmla="val 75393"/>
                            </a:avLst>
                          </a:prstGeom>
                          <a:noFill/>
                          <a:ln w="6350">
                            <a:solidFill>
                              <a:schemeClr val="dk1">
                                <a:lumMod val="0"/>
                                <a:lumOff val="0"/>
                              </a:schemeClr>
                            </a:solidFill>
                            <a:round/>
                            <a:headEnd/>
                            <a:tailEnd/>
                          </a:ln>
                          <a:effectLst/>
                          <a:extLst>
                            <a:ext uri="{909E8E84-426E-40DD-AFC4-6F175D3DCCD1}">
                              <a14:hiddenFill xmlns:a14="http://schemas.microsoft.com/office/drawing/2010/main">
                                <a:solidFill>
                                  <a:srgbClr val="5B9BD5"/>
                                </a:solid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245" name="Left Bracket 245"/>
                        <wps:cNvSpPr>
                          <a:spLocks/>
                        </wps:cNvSpPr>
                        <wps:spPr bwMode="auto">
                          <a:xfrm flipV="1">
                            <a:off x="1753235" y="0"/>
                            <a:ext cx="242570" cy="2194560"/>
                          </a:xfrm>
                          <a:prstGeom prst="leftBracket">
                            <a:avLst>
                              <a:gd name="adj" fmla="val 75393"/>
                            </a:avLst>
                          </a:prstGeom>
                          <a:noFill/>
                          <a:ln w="6350">
                            <a:solidFill>
                              <a:schemeClr val="dk1">
                                <a:lumMod val="0"/>
                                <a:lumOff val="0"/>
                              </a:schemeClr>
                            </a:solidFill>
                            <a:round/>
                            <a:headEnd/>
                            <a:tailEnd/>
                          </a:ln>
                          <a:effectLst/>
                          <a:extLst>
                            <a:ext uri="{909E8E84-426E-40DD-AFC4-6F175D3DCCD1}">
                              <a14:hiddenFill xmlns:a14="http://schemas.microsoft.com/office/drawing/2010/main">
                                <a:solidFill>
                                  <a:srgbClr val="5B9BD5"/>
                                </a:solid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246" name="Straight Arrow Connector 246"/>
                        <wps:cNvCnPr>
                          <a:cxnSpLocks noChangeShapeType="1"/>
                        </wps:cNvCnPr>
                        <wps:spPr bwMode="auto">
                          <a:xfrm>
                            <a:off x="3277235" y="1103630"/>
                            <a:ext cx="584835" cy="0"/>
                          </a:xfrm>
                          <a:prstGeom prst="straightConnector1">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247" name="Flowchart: Document 247"/>
                        <wps:cNvSpPr>
                          <a:spLocks noChangeArrowheads="1"/>
                        </wps:cNvSpPr>
                        <wps:spPr bwMode="auto">
                          <a:xfrm>
                            <a:off x="0" y="966470"/>
                            <a:ext cx="1188720" cy="274320"/>
                          </a:xfrm>
                          <a:prstGeom prst="flowChartDocument">
                            <a:avLst/>
                          </a:prstGeom>
                          <a:solidFill>
                            <a:srgbClr val="FCE5D6"/>
                          </a:solidFill>
                          <a:ln w="6350">
                            <a:solidFill>
                              <a:srgbClr val="F5B18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2071517A" w14:textId="77777777" w:rsidR="00004824" w:rsidRDefault="00004824" w:rsidP="00D27CF7">
                              <w:pPr>
                                <w:pStyle w:val="Style3"/>
                              </w:pPr>
                              <w:r>
                                <w:t>lsa_Report</w:t>
                              </w:r>
                            </w:p>
                          </w:txbxContent>
                        </wps:txbx>
                        <wps:bodyPr rot="0" vert="horz" wrap="square" lIns="0" tIns="0" rIns="0" bIns="0" anchor="ctr" anchorCtr="0" upright="1">
                          <a:noAutofit/>
                        </wps:bodyPr>
                      </wps:wsp>
                      <wps:wsp>
                        <wps:cNvPr id="248" name="Straight Arrow Connector 248"/>
                        <wps:cNvCnPr>
                          <a:cxnSpLocks noChangeShapeType="1"/>
                        </wps:cNvCnPr>
                        <wps:spPr bwMode="auto">
                          <a:xfrm>
                            <a:off x="1191895" y="1103630"/>
                            <a:ext cx="565150" cy="0"/>
                          </a:xfrm>
                          <a:prstGeom prst="straightConnector1">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249" name="Flowchart: Internal Storage 249"/>
                        <wps:cNvSpPr>
                          <a:spLocks noChangeArrowheads="1"/>
                        </wps:cNvSpPr>
                        <wps:spPr bwMode="auto">
                          <a:xfrm>
                            <a:off x="3862070" y="966470"/>
                            <a:ext cx="1188720" cy="274320"/>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240EB6C2" w14:textId="58F29526" w:rsidR="00004824" w:rsidRDefault="00004824" w:rsidP="00D27CF7">
                              <w:pPr>
                                <w:pStyle w:val="Style3"/>
                              </w:pPr>
                              <w:r>
                                <w:t>tlsa_HHID</w:t>
                              </w:r>
                            </w:p>
                          </w:txbxContent>
                        </wps:txbx>
                        <wps:bodyPr rot="0" vert="horz" wrap="square" lIns="0" tIns="0" rIns="0" bIns="0" anchor="ctr" anchorCtr="0" upright="1">
                          <a:noAutofit/>
                        </wps:bodyPr>
                      </wps:wsp>
                      <wpg:grpSp>
                        <wpg:cNvPr id="250" name="Group 250"/>
                        <wpg:cNvGrpSpPr>
                          <a:grpSpLocks/>
                        </wpg:cNvGrpSpPr>
                        <wpg:grpSpPr bwMode="auto">
                          <a:xfrm>
                            <a:off x="1877695" y="40640"/>
                            <a:ext cx="1280160" cy="2036445"/>
                            <a:chOff x="1134536" y="1071806"/>
                            <a:chExt cx="12801" cy="20366"/>
                          </a:xfrm>
                        </wpg:grpSpPr>
                        <wps:wsp>
                          <wps:cNvPr id="251" name="AutoShape 9"/>
                          <wps:cNvSpPr>
                            <a:spLocks noChangeArrowheads="1"/>
                          </wps:cNvSpPr>
                          <wps:spPr bwMode="auto">
                            <a:xfrm>
                              <a:off x="1134536" y="1088514"/>
                              <a:ext cx="12802" cy="3658"/>
                            </a:xfrm>
                            <a:prstGeom prst="flowChartMagneticDisk">
                              <a:avLst/>
                            </a:prstGeom>
                            <a:solidFill>
                              <a:srgbClr val="DFEBF7"/>
                            </a:solidFill>
                            <a:ln w="6350">
                              <a:solidFill>
                                <a:srgbClr val="5B9BD5"/>
                              </a:solidFill>
                              <a:round/>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27F61AB8" w14:textId="77777777" w:rsidR="00004824" w:rsidRDefault="00004824" w:rsidP="00D27CF7">
                                <w:pPr>
                                  <w:pStyle w:val="Style3"/>
                                </w:pPr>
                                <w:r>
                                  <w:t>hmis_Exit</w:t>
                                </w:r>
                              </w:p>
                            </w:txbxContent>
                          </wps:txbx>
                          <wps:bodyPr rot="0" vert="horz" wrap="square" lIns="0" tIns="0" rIns="0" bIns="0" anchor="ctr" anchorCtr="0" upright="1">
                            <a:noAutofit/>
                          </wps:bodyPr>
                        </wps:wsp>
                        <wps:wsp>
                          <wps:cNvPr id="252" name="AutoShape 10"/>
                          <wps:cNvSpPr>
                            <a:spLocks noChangeArrowheads="1"/>
                          </wps:cNvSpPr>
                          <wps:spPr bwMode="auto">
                            <a:xfrm>
                              <a:off x="1134536" y="1080160"/>
                              <a:ext cx="12802" cy="3657"/>
                            </a:xfrm>
                            <a:prstGeom prst="flowChartMagneticDisk">
                              <a:avLst/>
                            </a:prstGeom>
                            <a:solidFill>
                              <a:srgbClr val="DFEBF7"/>
                            </a:solidFill>
                            <a:ln w="6350">
                              <a:solidFill>
                                <a:srgbClr val="5B9BD5"/>
                              </a:solidFill>
                              <a:round/>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7044F181" w14:textId="77777777" w:rsidR="00004824" w:rsidRDefault="00004824" w:rsidP="00D27CF7">
                                <w:pPr>
                                  <w:pStyle w:val="Style3"/>
                                </w:pPr>
                                <w:r>
                                  <w:t>hmis_EnrollmentCoC</w:t>
                                </w:r>
                              </w:p>
                            </w:txbxContent>
                          </wps:txbx>
                          <wps:bodyPr rot="0" vert="horz" wrap="square" lIns="0" tIns="0" rIns="0" bIns="0" anchor="ctr" anchorCtr="0" upright="1">
                            <a:noAutofit/>
                          </wps:bodyPr>
                        </wps:wsp>
                        <wps:wsp>
                          <wps:cNvPr id="253" name="AutoShape 11"/>
                          <wps:cNvSpPr>
                            <a:spLocks noChangeArrowheads="1"/>
                          </wps:cNvSpPr>
                          <wps:spPr bwMode="auto">
                            <a:xfrm>
                              <a:off x="1134536" y="1075983"/>
                              <a:ext cx="12802" cy="3657"/>
                            </a:xfrm>
                            <a:prstGeom prst="flowChartMagneticDisk">
                              <a:avLst/>
                            </a:prstGeom>
                            <a:solidFill>
                              <a:srgbClr val="DFEBF7"/>
                            </a:solidFill>
                            <a:ln w="6350">
                              <a:solidFill>
                                <a:srgbClr val="5B9BD5"/>
                              </a:solidFill>
                              <a:round/>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18E5ACB1" w14:textId="77777777" w:rsidR="00004824" w:rsidRDefault="00004824" w:rsidP="00D27CF7">
                                <w:pPr>
                                  <w:pStyle w:val="Style3"/>
                                </w:pPr>
                                <w:r>
                                  <w:t>hmis_Enrollment</w:t>
                                </w:r>
                              </w:p>
                            </w:txbxContent>
                          </wps:txbx>
                          <wps:bodyPr rot="0" vert="horz" wrap="square" lIns="0" tIns="0" rIns="0" bIns="0" anchor="ctr" anchorCtr="0" upright="1">
                            <a:noAutofit/>
                          </wps:bodyPr>
                        </wps:wsp>
                        <wps:wsp>
                          <wps:cNvPr id="254" name="AutoShape 12"/>
                          <wps:cNvSpPr>
                            <a:spLocks noChangeArrowheads="1"/>
                          </wps:cNvSpPr>
                          <wps:spPr bwMode="auto">
                            <a:xfrm>
                              <a:off x="1134536" y="1084337"/>
                              <a:ext cx="12802" cy="3658"/>
                            </a:xfrm>
                            <a:prstGeom prst="flowChartMagneticDisk">
                              <a:avLst/>
                            </a:prstGeom>
                            <a:solidFill>
                              <a:srgbClr val="DFEBF7"/>
                            </a:solidFill>
                            <a:ln w="6350">
                              <a:solidFill>
                                <a:srgbClr val="5B9BD5"/>
                              </a:solidFill>
                              <a:round/>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3B2D8518" w14:textId="77777777" w:rsidR="00004824" w:rsidRDefault="00004824" w:rsidP="00D27CF7">
                                <w:pPr>
                                  <w:pStyle w:val="Style3"/>
                                </w:pPr>
                                <w:r>
                                  <w:t>hmis_Services</w:t>
                                </w:r>
                              </w:p>
                            </w:txbxContent>
                          </wps:txbx>
                          <wps:bodyPr rot="0" vert="horz" wrap="square" lIns="0" tIns="0" rIns="0" bIns="0" anchor="ctr" anchorCtr="0" upright="1">
                            <a:noAutofit/>
                          </wps:bodyPr>
                        </wps:wsp>
                        <wps:wsp>
                          <wps:cNvPr id="255" name="AutoShape 13"/>
                          <wps:cNvSpPr>
                            <a:spLocks noChangeArrowheads="1"/>
                          </wps:cNvSpPr>
                          <wps:spPr bwMode="auto">
                            <a:xfrm>
                              <a:off x="1134536" y="1071806"/>
                              <a:ext cx="12802" cy="3657"/>
                            </a:xfrm>
                            <a:prstGeom prst="flowChartMagneticDisk">
                              <a:avLst/>
                            </a:prstGeom>
                            <a:solidFill>
                              <a:srgbClr val="DFEBF7"/>
                            </a:solidFill>
                            <a:ln w="6350">
                              <a:solidFill>
                                <a:srgbClr val="5B9BD5"/>
                              </a:solidFill>
                              <a:round/>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2E82F049" w14:textId="77777777" w:rsidR="00004824" w:rsidRDefault="00004824" w:rsidP="00D27CF7">
                                <w:pPr>
                                  <w:pStyle w:val="Style3"/>
                                </w:pPr>
                                <w:r>
                                  <w:t>hmis_Project</w:t>
                                </w:r>
                              </w:p>
                            </w:txbxContent>
                          </wps:txbx>
                          <wps:bodyPr rot="0" vert="horz" wrap="square" lIns="0" tIns="0" rIns="0" bIns="0" anchor="ctr" anchorCtr="0" upright="1">
                            <a:noAutofit/>
                          </wps:bodyPr>
                        </wps:wsp>
                      </wpg:grpSp>
                    </wpg:wgp>
                  </a:graphicData>
                </a:graphic>
              </wp:inline>
            </w:drawing>
          </mc:Choice>
          <mc:Fallback>
            <w:pict>
              <v:group w14:anchorId="5915A31D" id="Group 243" o:spid="_x0000_s1118" style="width:397.7pt;height:172.8pt;mso-position-horizontal-relative:char;mso-position-vertical-relative:line" coordsize="50507,21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">
                <v:shape id="Left Bracket 244" o:spid="_x0000_s1119" type="#_x0000_t85" style="position:absolute;left:30378;width:2426;height:21945;flip:x 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" fillcolor="#5b9bd5" strokecolor="black [0]" strokeweight=".5pt">
                  <v:shadow color="black [0]"/>
                  <v:textbox inset="2.88pt,2.88pt,2.88pt,2.88pt"/>
                </v:shape>
                <v:shape id="Left Bracket 245" o:spid="_x0000_s1120" type="#_x0000_t85" style="position:absolute;left:17532;width:2426;height:21945;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" fillcolor="#5b9bd5" strokecolor="black [0]" strokeweight=".5pt">
                  <v:shadow color="black [0]"/>
                  <v:textbox inset="2.88pt,2.88pt,2.88pt,2.88pt"/>
                </v:shape>
                <v:shape id="Straight Arrow Connector 246" o:spid="_x0000_s1121" type="#_x0000_t32" style="position:absolute;left:32772;top:11036;width:58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" strokecolor="black [0]" strokeweight=".5pt">
                  <v:stroke endarrow="block"/>
                  <v:shadow color="black [0]"/>
                </v:shape>
                <v:shape id="Flowchart: Document 247" o:spid="_x0000_s1122" type="#_x0000_t114" style="position:absolute;top:9664;width:11887;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" fillcolor="#fce5d6" strokecolor="#f5b183" strokeweight=".5pt">
                  <v:shadow color="black" opacity="0" offset="0,0"/>
                  <v:textbox inset="0,0,0,0">
                    <w:txbxContent>
                      <w:p w14:paraId="2071517A" w14:textId="77777777" w:rsidR="00004824" w:rsidRDefault="00004824" w:rsidP="00D27CF7">
                        <w:pPr>
                          <w:pStyle w:val="Style3"/>
                        </w:pPr>
                        <w:r>
                          <w:t>lsa_Report</w:t>
                        </w:r>
                      </w:p>
                    </w:txbxContent>
                  </v:textbox>
                </v:shape>
                <v:shape id="Straight Arrow Connector 248" o:spid="_x0000_s1123" type="#_x0000_t32" style="position:absolute;left:11918;top:11036;width:56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" strokecolor="black [0]" strokeweight=".5pt">
                  <v:stroke endarrow="block"/>
                  <v:shadow color="black [0]"/>
                </v:shape>
                <v:shape id="Flowchart: Internal Storage 249" o:spid="_x0000_s1124" type="#_x0000_t113" style="position:absolute;left:38620;top:9664;width:11887;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" fillcolor="#ebd7e1" strokecolor="#c285a3" strokeweight=".5pt">
                  <v:shadow color="black" opacity="0" offset="0,0"/>
                  <v:textbox inset="0,0,0,0">
                    <w:txbxContent>
                      <w:p w14:paraId="240EB6C2" w14:textId="58F29526" w:rsidR="00004824" w:rsidRDefault="00004824" w:rsidP="00D27CF7">
                        <w:pPr>
                          <w:pStyle w:val="Style3"/>
                        </w:pPr>
                        <w:r>
                          <w:t>tlsa_HHID</w:t>
                        </w:r>
                      </w:p>
                    </w:txbxContent>
                  </v:textbox>
                </v:shape>
                <v:group id="Group 250" o:spid="_x0000_s1125" style="position:absolute;left:18776;top:406;width:12802;height:20364" coordorigin="11345,10718" coordsize="128,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shape id="AutoShape 9" o:spid="_x0000_s1126" type="#_x0000_t132" style="position:absolute;left:11345;top:10885;width:128;height: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" fillcolor="#dfebf7" strokecolor="#5b9bd5" strokeweight=".5pt">
                    <v:shadow color="black" opacity="0" offset="0,0"/>
                    <v:textbox inset="0,0,0,0">
                      <w:txbxContent>
                        <w:p w14:paraId="27F61AB8" w14:textId="77777777" w:rsidR="00004824" w:rsidRDefault="00004824" w:rsidP="00D27CF7">
                          <w:pPr>
                            <w:pStyle w:val="Style3"/>
                          </w:pPr>
                          <w:r>
                            <w:t>hmis_Exit</w:t>
                          </w:r>
                        </w:p>
                      </w:txbxContent>
                    </v:textbox>
                  </v:shape>
                  <v:shape id="AutoShape 10" o:spid="_x0000_s1127" type="#_x0000_t132" style="position:absolute;left:11345;top:10801;width:128;height: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" fillcolor="#dfebf7" strokecolor="#5b9bd5" strokeweight=".5pt">
                    <v:shadow color="black" opacity="0" offset="0,0"/>
                    <v:textbox inset="0,0,0,0">
                      <w:txbxContent>
                        <w:p w14:paraId="7044F181" w14:textId="77777777" w:rsidR="00004824" w:rsidRDefault="00004824" w:rsidP="00D27CF7">
                          <w:pPr>
                            <w:pStyle w:val="Style3"/>
                          </w:pPr>
                          <w:r>
                            <w:t>hmis_EnrollmentCoC</w:t>
                          </w:r>
                        </w:p>
                      </w:txbxContent>
                    </v:textbox>
                  </v:shape>
                  <v:shape id="AutoShape 11" o:spid="_x0000_s1128" type="#_x0000_t132" style="position:absolute;left:11345;top:10759;width:128;height: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" fillcolor="#dfebf7" strokecolor="#5b9bd5" strokeweight=".5pt">
                    <v:shadow color="black" opacity="0" offset="0,0"/>
                    <v:textbox inset="0,0,0,0">
                      <w:txbxContent>
                        <w:p w14:paraId="18E5ACB1" w14:textId="77777777" w:rsidR="00004824" w:rsidRDefault="00004824" w:rsidP="00D27CF7">
                          <w:pPr>
                            <w:pStyle w:val="Style3"/>
                          </w:pPr>
                          <w:r>
                            <w:t>hmis_Enrollment</w:t>
                          </w:r>
                        </w:p>
                      </w:txbxContent>
                    </v:textbox>
                  </v:shape>
                  <v:shape id="AutoShape 12" o:spid="_x0000_s1129" type="#_x0000_t132" style="position:absolute;left:11345;top:10843;width:128;height: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" fillcolor="#dfebf7" strokecolor="#5b9bd5" strokeweight=".5pt">
                    <v:shadow color="black" opacity="0" offset="0,0"/>
                    <v:textbox inset="0,0,0,0">
                      <w:txbxContent>
                        <w:p w14:paraId="3B2D8518" w14:textId="77777777" w:rsidR="00004824" w:rsidRDefault="00004824" w:rsidP="00D27CF7">
                          <w:pPr>
                            <w:pStyle w:val="Style3"/>
                          </w:pPr>
                          <w:r>
                            <w:t>hmis_Services</w:t>
                          </w:r>
                        </w:p>
                      </w:txbxContent>
                    </v:textbox>
                  </v:shape>
                  <v:shape id="AutoShape 13" o:spid="_x0000_s1130" type="#_x0000_t132" style="position:absolute;left:11345;top:10718;width:128;height: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" fillcolor="#dfebf7" strokecolor="#5b9bd5" strokeweight=".5pt">
                    <v:shadow color="black" opacity="0" offset="0,0"/>
                    <v:textbox inset="0,0,0,0">
                      <w:txbxContent>
                        <w:p w14:paraId="2E82F049" w14:textId="77777777" w:rsidR="00004824" w:rsidRDefault="00004824" w:rsidP="00D27CF7">
                          <w:pPr>
                            <w:pStyle w:val="Style3"/>
                          </w:pPr>
                          <w:r>
                            <w:t>hmis_Project</w:t>
                          </w:r>
                        </w:p>
                      </w:txbxContent>
                    </v:textbox>
                  </v:shape>
                </v:group>
                <w10:anchorlock/>
              </v:group>
            </w:pict>
          </mc:Fallback>
        </mc:AlternateContent>
      </w:r>
    </w:p>
    <w:p w14:paraId="6F1326F2" w14:textId="3EFE663C" w:rsidR="00D27CF7" w:rsidRDefault="00D27CF7" w:rsidP="00D27CF7">
      <w:r>
        <w:t xml:space="preserve">Not all of the </w:t>
      </w:r>
      <w:r w:rsidRPr="008705FF">
        <w:rPr>
          <w:i/>
          <w:iCs/>
        </w:rPr>
        <w:t>HouseholdID</w:t>
      </w:r>
      <w:r>
        <w:t>s identified in this step will ultimately be used by LSA reporting processes</w:t>
      </w:r>
      <w:r w:rsidR="004873DC">
        <w:t xml:space="preserve">. </w:t>
      </w:r>
      <w:r>
        <w:t>Subsequent steps define the specific criteria associated with each step</w:t>
      </w:r>
      <w:r w:rsidR="004873DC">
        <w:t xml:space="preserve">. </w:t>
      </w:r>
      <w:r>
        <w:t>However, all subsequent steps are based on the following assumptions:</w:t>
      </w:r>
    </w:p>
    <w:p w14:paraId="4CCA027E" w14:textId="77777777" w:rsidR="00D27CF7" w:rsidRDefault="00D27CF7" w:rsidP="0030608E">
      <w:pPr>
        <w:pStyle w:val="ListParagraph"/>
        <w:numPr>
          <w:ilvl w:val="0"/>
          <w:numId w:val="47"/>
        </w:numPr>
      </w:pPr>
      <w:r>
        <w:t>All LSA reporting is limited to enrollments that meet the core criteria defined in this step; and</w:t>
      </w:r>
    </w:p>
    <w:p w14:paraId="7CCE85A5" w14:textId="410EDC0A" w:rsidR="00D27CF7" w:rsidRDefault="00D27CF7" w:rsidP="0030608E">
      <w:pPr>
        <w:pStyle w:val="ListParagraph"/>
        <w:numPr>
          <w:ilvl w:val="0"/>
          <w:numId w:val="47"/>
        </w:numPr>
      </w:pPr>
      <w:r>
        <w:t xml:space="preserve">Any reference to </w:t>
      </w:r>
      <w:r w:rsidR="00AB5835" w:rsidRPr="007C1BD0">
        <w:rPr>
          <w:b/>
          <w:bCs/>
        </w:rPr>
        <w:t>EntryDate</w:t>
      </w:r>
      <w:r w:rsidR="00AB5835">
        <w:t xml:space="preserve">, </w:t>
      </w:r>
      <w:r w:rsidRPr="008705FF">
        <w:rPr>
          <w:b/>
          <w:bCs/>
        </w:rPr>
        <w:t>MoveInDate</w:t>
      </w:r>
      <w:r>
        <w:t xml:space="preserve"> or </w:t>
      </w:r>
      <w:r w:rsidRPr="008705FF">
        <w:rPr>
          <w:b/>
          <w:bCs/>
        </w:rPr>
        <w:t>ExitDate</w:t>
      </w:r>
      <w:r>
        <w:t xml:space="preserve"> as a property of tlsa_HHID or tlsa_Enrollment is a reference to the effective/adjusted </w:t>
      </w:r>
      <w:r w:rsidR="00AB5835">
        <w:t xml:space="preserve">entry, </w:t>
      </w:r>
      <w:r>
        <w:t>exit and move-in dates consistent with the logic in this step.</w:t>
      </w:r>
    </w:p>
    <w:p w14:paraId="19E9FE09" w14:textId="3BB9D4D1" w:rsidR="00D27CF7" w:rsidRDefault="00D27CF7" w:rsidP="00D27CF7">
      <w:r>
        <w:t xml:space="preserve">References to </w:t>
      </w:r>
      <w:r w:rsidR="00437B22">
        <w:t>hmis_Enrollment.</w:t>
      </w:r>
      <w:r w:rsidR="00437B22" w:rsidRPr="00437B22">
        <w:rPr>
          <w:i/>
          <w:iCs/>
        </w:rPr>
        <w:t>EntryDate</w:t>
      </w:r>
      <w:r w:rsidR="00437B22">
        <w:t xml:space="preserve">, </w:t>
      </w:r>
      <w:r>
        <w:t>hmis_Enrollment.</w:t>
      </w:r>
      <w:r w:rsidRPr="008705FF">
        <w:rPr>
          <w:i/>
          <w:iCs/>
        </w:rPr>
        <w:t>MoveInDate</w:t>
      </w:r>
      <w:r>
        <w:t xml:space="preserve"> and hmis_Exit.</w:t>
      </w:r>
      <w:r w:rsidRPr="008705FF">
        <w:rPr>
          <w:i/>
          <w:iCs/>
        </w:rPr>
        <w:t>ExitDate</w:t>
      </w:r>
      <w:r>
        <w:t xml:space="preserve"> are to raw HMIS data as entered.</w:t>
      </w:r>
    </w:p>
    <w:p w14:paraId="6400B2AD" w14:textId="77777777" w:rsidR="00D27CF7" w:rsidRDefault="00D27CF7" w:rsidP="00D27CF7">
      <w:pPr>
        <w:pStyle w:val="Heading3"/>
      </w:pPr>
      <w:r w:rsidRPr="00107D01">
        <w:t>Relevant Data</w:t>
      </w:r>
    </w:p>
    <w:p w14:paraId="09D382AC" w14:textId="77777777" w:rsidR="00D27CF7" w:rsidRPr="006A3016" w:rsidRDefault="00D27CF7" w:rsidP="00D27CF7">
      <w:pPr>
        <w:pStyle w:val="Heading4"/>
      </w:pPr>
      <w:r w:rsidRPr="0088191A">
        <w:t>Source</w:t>
      </w:r>
    </w:p>
    <w:tbl>
      <w:tblPr>
        <w:tblStyle w:val="TableGrid"/>
        <w:tblW w:w="9355" w:type="dxa"/>
        <w:tblLook w:val="04A0" w:firstRow="1" w:lastRow="0" w:firstColumn="1" w:lastColumn="0" w:noHBand="0" w:noVBand="1"/>
      </w:tblPr>
      <w:tblGrid>
        <w:gridCol w:w="9355"/>
      </w:tblGrid>
      <w:tr w:rsidR="00D27CF7" w:rsidRPr="005F4836" w14:paraId="0C5D3CD3" w14:textId="77777777" w:rsidTr="00DE4A2E">
        <w:trPr>
          <w:cantSplit/>
          <w:trHeight w:val="216"/>
        </w:trPr>
        <w:tc>
          <w:tcPr>
            <w:tcW w:w="9355" w:type="dxa"/>
            <w:shd w:val="clear" w:color="auto" w:fill="FDE9D9" w:themeFill="accent6" w:themeFillTint="33"/>
          </w:tcPr>
          <w:p w14:paraId="1248C293" w14:textId="1DBC6A51" w:rsidR="00D27CF7" w:rsidRPr="00C032F4" w:rsidRDefault="000E55E6" w:rsidP="0084349D">
            <w:pPr>
              <w:pStyle w:val="NoSpacing"/>
              <w:rPr>
                <w:b/>
                <w:bCs/>
              </w:rPr>
            </w:pPr>
            <w:r>
              <w:rPr>
                <w:b/>
                <w:bCs/>
              </w:rPr>
              <w:t>lsa_Report</w:t>
            </w:r>
          </w:p>
        </w:tc>
      </w:tr>
      <w:tr w:rsidR="000E55E6" w:rsidRPr="00DE4A2E" w14:paraId="65A67FB6" w14:textId="77777777" w:rsidTr="00DE4A2E">
        <w:trPr>
          <w:cantSplit/>
          <w:trHeight w:val="216"/>
        </w:trPr>
        <w:tc>
          <w:tcPr>
            <w:tcW w:w="9355" w:type="dxa"/>
            <w:shd w:val="clear" w:color="auto" w:fill="auto"/>
          </w:tcPr>
          <w:p w14:paraId="692C5ADB" w14:textId="3BC63B19" w:rsidR="000E55E6" w:rsidRPr="00DE4A2E" w:rsidRDefault="000E55E6" w:rsidP="0084349D">
            <w:pPr>
              <w:pStyle w:val="NoSpacing"/>
            </w:pPr>
            <w:r w:rsidRPr="00DE4A2E">
              <w:t>ReportCoC</w:t>
            </w:r>
          </w:p>
        </w:tc>
      </w:tr>
      <w:tr w:rsidR="000E55E6" w:rsidRPr="00DE4A2E" w14:paraId="05437BC3" w14:textId="77777777" w:rsidTr="00DE4A2E">
        <w:trPr>
          <w:cantSplit/>
          <w:trHeight w:val="216"/>
        </w:trPr>
        <w:tc>
          <w:tcPr>
            <w:tcW w:w="9355" w:type="dxa"/>
            <w:shd w:val="clear" w:color="auto" w:fill="auto"/>
          </w:tcPr>
          <w:p w14:paraId="1CA1C65C" w14:textId="51226E40" w:rsidR="000E55E6" w:rsidRPr="00DE4A2E" w:rsidRDefault="000E55E6" w:rsidP="0084349D">
            <w:pPr>
              <w:pStyle w:val="NoSpacing"/>
            </w:pPr>
            <w:r w:rsidRPr="00DE4A2E">
              <w:t>ReportEnd</w:t>
            </w:r>
          </w:p>
        </w:tc>
      </w:tr>
      <w:tr w:rsidR="000E55E6" w:rsidRPr="005F4836" w14:paraId="4F418AA4" w14:textId="77777777" w:rsidTr="0084349D">
        <w:trPr>
          <w:cantSplit/>
          <w:trHeight w:val="216"/>
        </w:trPr>
        <w:tc>
          <w:tcPr>
            <w:tcW w:w="9355" w:type="dxa"/>
            <w:shd w:val="clear" w:color="auto" w:fill="EEECE1" w:themeFill="background2"/>
          </w:tcPr>
          <w:p w14:paraId="65BAEDCC" w14:textId="588F8F18" w:rsidR="000E55E6" w:rsidRDefault="000E55E6" w:rsidP="0084349D">
            <w:pPr>
              <w:pStyle w:val="NoSpacing"/>
              <w:rPr>
                <w:b/>
                <w:bCs/>
              </w:rPr>
            </w:pPr>
            <w:r>
              <w:rPr>
                <w:b/>
                <w:bCs/>
              </w:rPr>
              <w:t>hmis</w:t>
            </w:r>
            <w:r w:rsidRPr="00C032F4">
              <w:rPr>
                <w:b/>
                <w:bCs/>
              </w:rPr>
              <w:t>_Project</w:t>
            </w:r>
          </w:p>
        </w:tc>
      </w:tr>
      <w:tr w:rsidR="00D27CF7" w14:paraId="5D1406F1" w14:textId="77777777" w:rsidTr="0084349D">
        <w:trPr>
          <w:cantSplit/>
          <w:trHeight w:val="216"/>
        </w:trPr>
        <w:tc>
          <w:tcPr>
            <w:tcW w:w="9355" w:type="dxa"/>
          </w:tcPr>
          <w:p w14:paraId="6FF31FB3" w14:textId="77777777" w:rsidR="00D27CF7" w:rsidRPr="00C032F4" w:rsidRDefault="00D27CF7" w:rsidP="0084349D">
            <w:pPr>
              <w:pStyle w:val="NoSpacing"/>
            </w:pPr>
            <w:r w:rsidRPr="00C032F4">
              <w:t>ProjectID</w:t>
            </w:r>
          </w:p>
        </w:tc>
      </w:tr>
      <w:tr w:rsidR="00D27CF7" w14:paraId="1BEF0E60" w14:textId="77777777" w:rsidTr="0084349D">
        <w:trPr>
          <w:cantSplit/>
          <w:trHeight w:val="216"/>
        </w:trPr>
        <w:tc>
          <w:tcPr>
            <w:tcW w:w="9355" w:type="dxa"/>
          </w:tcPr>
          <w:p w14:paraId="645B4190" w14:textId="77777777" w:rsidR="00D27CF7" w:rsidRPr="00C032F4" w:rsidRDefault="00D27CF7" w:rsidP="0084349D">
            <w:pPr>
              <w:pStyle w:val="NoSpacing"/>
            </w:pPr>
            <w:r w:rsidRPr="00C032F4">
              <w:t>ProjectType</w:t>
            </w:r>
          </w:p>
        </w:tc>
      </w:tr>
      <w:tr w:rsidR="00D27CF7" w14:paraId="5AACE2CB" w14:textId="77777777" w:rsidTr="0084349D">
        <w:trPr>
          <w:cantSplit/>
          <w:trHeight w:val="216"/>
        </w:trPr>
        <w:tc>
          <w:tcPr>
            <w:tcW w:w="9355" w:type="dxa"/>
          </w:tcPr>
          <w:p w14:paraId="3D074348" w14:textId="77777777" w:rsidR="00D27CF7" w:rsidRPr="00C032F4" w:rsidRDefault="00D27CF7" w:rsidP="0084349D">
            <w:pPr>
              <w:pStyle w:val="NoSpacing"/>
            </w:pPr>
            <w:r w:rsidRPr="00C032F4">
              <w:t>TrackingMethod</w:t>
            </w:r>
          </w:p>
        </w:tc>
      </w:tr>
      <w:tr w:rsidR="00D27CF7" w14:paraId="595D4767" w14:textId="77777777" w:rsidTr="0084349D">
        <w:trPr>
          <w:cantSplit/>
          <w:trHeight w:val="216"/>
        </w:trPr>
        <w:tc>
          <w:tcPr>
            <w:tcW w:w="9355" w:type="dxa"/>
          </w:tcPr>
          <w:p w14:paraId="35856415" w14:textId="77777777" w:rsidR="00D27CF7" w:rsidRPr="00C032F4" w:rsidRDefault="00D27CF7" w:rsidP="0084349D">
            <w:pPr>
              <w:pStyle w:val="NoSpacing"/>
            </w:pPr>
            <w:r w:rsidRPr="00C032F4">
              <w:t>OperatingEndDate</w:t>
            </w:r>
          </w:p>
        </w:tc>
      </w:tr>
      <w:tr w:rsidR="00D27CF7" w:rsidRPr="005F4836" w14:paraId="2AFA15B3" w14:textId="77777777" w:rsidTr="0084349D">
        <w:trPr>
          <w:cantSplit/>
          <w:trHeight w:val="197"/>
        </w:trPr>
        <w:tc>
          <w:tcPr>
            <w:tcW w:w="9355" w:type="dxa"/>
            <w:shd w:val="clear" w:color="auto" w:fill="EEECE1" w:themeFill="background2"/>
          </w:tcPr>
          <w:p w14:paraId="6A892916" w14:textId="77777777" w:rsidR="00D27CF7" w:rsidRPr="00C032F4" w:rsidRDefault="00D27CF7" w:rsidP="0084349D">
            <w:pPr>
              <w:pStyle w:val="NoSpacing"/>
              <w:rPr>
                <w:b/>
                <w:bCs/>
              </w:rPr>
            </w:pPr>
            <w:r w:rsidRPr="00C032F4">
              <w:rPr>
                <w:b/>
                <w:bCs/>
              </w:rPr>
              <w:t>hmis_Enrollment</w:t>
            </w:r>
          </w:p>
        </w:tc>
      </w:tr>
      <w:tr w:rsidR="00D27CF7" w14:paraId="61F34942" w14:textId="77777777" w:rsidTr="0084349D">
        <w:trPr>
          <w:cantSplit/>
          <w:trHeight w:val="216"/>
        </w:trPr>
        <w:tc>
          <w:tcPr>
            <w:tcW w:w="9355" w:type="dxa"/>
          </w:tcPr>
          <w:p w14:paraId="571F2C4C" w14:textId="77777777" w:rsidR="00D27CF7" w:rsidRPr="00C032F4" w:rsidRDefault="00D27CF7" w:rsidP="0084349D">
            <w:pPr>
              <w:pStyle w:val="NoSpacing"/>
            </w:pPr>
            <w:r w:rsidRPr="00C032F4">
              <w:t>EnrollmentID</w:t>
            </w:r>
          </w:p>
        </w:tc>
      </w:tr>
      <w:tr w:rsidR="00D27CF7" w14:paraId="4F0CD619" w14:textId="77777777" w:rsidTr="0084349D">
        <w:trPr>
          <w:cantSplit/>
          <w:trHeight w:val="216"/>
        </w:trPr>
        <w:tc>
          <w:tcPr>
            <w:tcW w:w="9355" w:type="dxa"/>
          </w:tcPr>
          <w:p w14:paraId="4D4E4729" w14:textId="77777777" w:rsidR="00D27CF7" w:rsidRPr="00C032F4" w:rsidRDefault="00D27CF7" w:rsidP="0084349D">
            <w:pPr>
              <w:pStyle w:val="NoSpacing"/>
            </w:pPr>
            <w:r w:rsidRPr="00C032F4">
              <w:t>PersonalID</w:t>
            </w:r>
          </w:p>
        </w:tc>
      </w:tr>
      <w:tr w:rsidR="00D27CF7" w14:paraId="1A74FD72" w14:textId="77777777" w:rsidTr="0084349D">
        <w:trPr>
          <w:cantSplit/>
          <w:trHeight w:val="216"/>
        </w:trPr>
        <w:tc>
          <w:tcPr>
            <w:tcW w:w="9355" w:type="dxa"/>
          </w:tcPr>
          <w:p w14:paraId="3A7E4DA1" w14:textId="77777777" w:rsidR="00D27CF7" w:rsidRPr="00C032F4" w:rsidRDefault="00D27CF7" w:rsidP="0084349D">
            <w:pPr>
              <w:pStyle w:val="NoSpacing"/>
            </w:pPr>
            <w:r w:rsidRPr="00C032F4">
              <w:t>ProjectID</w:t>
            </w:r>
          </w:p>
        </w:tc>
      </w:tr>
      <w:tr w:rsidR="00D27CF7" w14:paraId="4A1A7511" w14:textId="77777777" w:rsidTr="0084349D">
        <w:trPr>
          <w:cantSplit/>
          <w:trHeight w:val="216"/>
        </w:trPr>
        <w:tc>
          <w:tcPr>
            <w:tcW w:w="9355" w:type="dxa"/>
          </w:tcPr>
          <w:p w14:paraId="152BBDBB" w14:textId="77777777" w:rsidR="00D27CF7" w:rsidRPr="00C032F4" w:rsidRDefault="00D27CF7" w:rsidP="0084349D">
            <w:pPr>
              <w:pStyle w:val="NoSpacing"/>
            </w:pPr>
            <w:r w:rsidRPr="00C032F4">
              <w:t>HouseholdID</w:t>
            </w:r>
          </w:p>
        </w:tc>
      </w:tr>
      <w:tr w:rsidR="00D27CF7" w14:paraId="3B075517" w14:textId="77777777" w:rsidTr="0084349D">
        <w:trPr>
          <w:cantSplit/>
          <w:trHeight w:val="216"/>
        </w:trPr>
        <w:tc>
          <w:tcPr>
            <w:tcW w:w="9355" w:type="dxa"/>
          </w:tcPr>
          <w:p w14:paraId="7409E79D" w14:textId="77777777" w:rsidR="00D27CF7" w:rsidRPr="00C032F4" w:rsidRDefault="00D27CF7" w:rsidP="0084349D">
            <w:pPr>
              <w:pStyle w:val="NoSpacing"/>
            </w:pPr>
            <w:r w:rsidRPr="00C032F4">
              <w:t>EntryDate</w:t>
            </w:r>
          </w:p>
        </w:tc>
      </w:tr>
      <w:tr w:rsidR="00D27CF7" w14:paraId="098E200C" w14:textId="77777777" w:rsidTr="0084349D">
        <w:trPr>
          <w:cantSplit/>
          <w:trHeight w:val="216"/>
        </w:trPr>
        <w:tc>
          <w:tcPr>
            <w:tcW w:w="9355" w:type="dxa"/>
          </w:tcPr>
          <w:p w14:paraId="2358324B" w14:textId="77777777" w:rsidR="00D27CF7" w:rsidRPr="00C032F4" w:rsidRDefault="00D27CF7" w:rsidP="0084349D">
            <w:pPr>
              <w:pStyle w:val="NoSpacing"/>
            </w:pPr>
            <w:r w:rsidRPr="00C032F4">
              <w:t>RelationshipToHoH</w:t>
            </w:r>
          </w:p>
        </w:tc>
      </w:tr>
      <w:tr w:rsidR="00D27CF7" w14:paraId="62B07B5D" w14:textId="77777777" w:rsidTr="0084349D">
        <w:trPr>
          <w:cantSplit/>
          <w:trHeight w:val="216"/>
        </w:trPr>
        <w:tc>
          <w:tcPr>
            <w:tcW w:w="9355" w:type="dxa"/>
          </w:tcPr>
          <w:p w14:paraId="2C7013B3" w14:textId="77777777" w:rsidR="00D27CF7" w:rsidRPr="00C032F4" w:rsidRDefault="00D27CF7" w:rsidP="0084349D">
            <w:pPr>
              <w:pStyle w:val="NoSpacing"/>
            </w:pPr>
            <w:r w:rsidRPr="00C032F4">
              <w:t>MoveInDate</w:t>
            </w:r>
          </w:p>
        </w:tc>
      </w:tr>
      <w:tr w:rsidR="00D27CF7" w:rsidRPr="005F4836" w14:paraId="7C5449EE" w14:textId="77777777" w:rsidTr="0084349D">
        <w:trPr>
          <w:cantSplit/>
          <w:trHeight w:val="197"/>
        </w:trPr>
        <w:tc>
          <w:tcPr>
            <w:tcW w:w="9355" w:type="dxa"/>
            <w:shd w:val="clear" w:color="auto" w:fill="EEECE1" w:themeFill="background2"/>
          </w:tcPr>
          <w:p w14:paraId="2779879D" w14:textId="77777777" w:rsidR="00D27CF7" w:rsidRPr="00C032F4" w:rsidRDefault="00D27CF7" w:rsidP="0084349D">
            <w:pPr>
              <w:pStyle w:val="NoSpacing"/>
              <w:rPr>
                <w:b/>
                <w:bCs/>
              </w:rPr>
            </w:pPr>
            <w:r w:rsidRPr="00C032F4">
              <w:rPr>
                <w:b/>
                <w:bCs/>
              </w:rPr>
              <w:t>hmis_EnrollmentCoC</w:t>
            </w:r>
          </w:p>
        </w:tc>
      </w:tr>
      <w:tr w:rsidR="00D27CF7" w14:paraId="01483F5C" w14:textId="77777777" w:rsidTr="0084349D">
        <w:trPr>
          <w:cantSplit/>
          <w:trHeight w:val="216"/>
        </w:trPr>
        <w:tc>
          <w:tcPr>
            <w:tcW w:w="9355" w:type="dxa"/>
          </w:tcPr>
          <w:p w14:paraId="48A51CA2" w14:textId="77777777" w:rsidR="00D27CF7" w:rsidRPr="00C032F4" w:rsidRDefault="00D27CF7" w:rsidP="0084349D">
            <w:pPr>
              <w:pStyle w:val="NoSpacing"/>
            </w:pPr>
            <w:r w:rsidRPr="00C032F4">
              <w:t>EnrollmentID</w:t>
            </w:r>
          </w:p>
        </w:tc>
      </w:tr>
      <w:tr w:rsidR="00D27CF7" w14:paraId="3850D04F" w14:textId="77777777" w:rsidTr="0084349D">
        <w:trPr>
          <w:cantSplit/>
          <w:trHeight w:val="216"/>
        </w:trPr>
        <w:tc>
          <w:tcPr>
            <w:tcW w:w="9355" w:type="dxa"/>
          </w:tcPr>
          <w:p w14:paraId="4BB34AFE" w14:textId="77777777" w:rsidR="00D27CF7" w:rsidRPr="00C032F4" w:rsidRDefault="00D27CF7" w:rsidP="0084349D">
            <w:pPr>
              <w:pStyle w:val="NoSpacing"/>
            </w:pPr>
            <w:r w:rsidRPr="00C032F4">
              <w:t>InformationDate</w:t>
            </w:r>
          </w:p>
        </w:tc>
      </w:tr>
      <w:tr w:rsidR="00D27CF7" w14:paraId="2FB82EBC" w14:textId="77777777" w:rsidTr="0084349D">
        <w:trPr>
          <w:cantSplit/>
          <w:trHeight w:val="216"/>
        </w:trPr>
        <w:tc>
          <w:tcPr>
            <w:tcW w:w="9355" w:type="dxa"/>
          </w:tcPr>
          <w:p w14:paraId="0F544A6F" w14:textId="77777777" w:rsidR="00D27CF7" w:rsidRPr="00C032F4" w:rsidRDefault="00D27CF7" w:rsidP="0084349D">
            <w:pPr>
              <w:pStyle w:val="NoSpacing"/>
            </w:pPr>
            <w:r w:rsidRPr="00C032F4">
              <w:t>CoCCode</w:t>
            </w:r>
          </w:p>
        </w:tc>
      </w:tr>
      <w:tr w:rsidR="00D27CF7" w:rsidRPr="005F4836" w14:paraId="5255A90F" w14:textId="77777777" w:rsidTr="0084349D">
        <w:trPr>
          <w:cantSplit/>
          <w:trHeight w:val="197"/>
        </w:trPr>
        <w:tc>
          <w:tcPr>
            <w:tcW w:w="9355" w:type="dxa"/>
            <w:shd w:val="clear" w:color="auto" w:fill="EEECE1" w:themeFill="background2"/>
          </w:tcPr>
          <w:p w14:paraId="47E5B4CB" w14:textId="77777777" w:rsidR="00D27CF7" w:rsidRPr="00C032F4" w:rsidRDefault="00D27CF7" w:rsidP="0084349D">
            <w:pPr>
              <w:pStyle w:val="NoSpacing"/>
              <w:rPr>
                <w:b/>
                <w:bCs/>
              </w:rPr>
            </w:pPr>
            <w:r w:rsidRPr="00C032F4">
              <w:rPr>
                <w:b/>
                <w:bCs/>
              </w:rPr>
              <w:t>hmis_Services</w:t>
            </w:r>
          </w:p>
        </w:tc>
      </w:tr>
      <w:tr w:rsidR="00D27CF7" w14:paraId="2A478C6A" w14:textId="77777777" w:rsidTr="0084349D">
        <w:trPr>
          <w:cantSplit/>
          <w:trHeight w:val="216"/>
        </w:trPr>
        <w:tc>
          <w:tcPr>
            <w:tcW w:w="9355" w:type="dxa"/>
          </w:tcPr>
          <w:p w14:paraId="3B439212" w14:textId="77777777" w:rsidR="00D27CF7" w:rsidRPr="00C032F4" w:rsidRDefault="00D27CF7" w:rsidP="0084349D">
            <w:pPr>
              <w:pStyle w:val="NoSpacing"/>
            </w:pPr>
            <w:r w:rsidRPr="00C032F4">
              <w:t>EnrollmentID</w:t>
            </w:r>
          </w:p>
        </w:tc>
      </w:tr>
      <w:tr w:rsidR="00D27CF7" w14:paraId="2ED93894" w14:textId="77777777" w:rsidTr="0084349D">
        <w:trPr>
          <w:cantSplit/>
          <w:trHeight w:val="216"/>
        </w:trPr>
        <w:tc>
          <w:tcPr>
            <w:tcW w:w="9355" w:type="dxa"/>
          </w:tcPr>
          <w:p w14:paraId="15E28A1D" w14:textId="590F3A70" w:rsidR="00D27CF7" w:rsidRPr="00C032F4" w:rsidRDefault="003C4035" w:rsidP="0084349D">
            <w:pPr>
              <w:pStyle w:val="NoSpacing"/>
            </w:pPr>
            <w:r w:rsidRPr="003C4035">
              <w:rPr>
                <w:i/>
              </w:rPr>
              <w:t>BedNightDate</w:t>
            </w:r>
            <w:r w:rsidR="00D27CF7">
              <w:t xml:space="preserve"> (</w:t>
            </w:r>
            <w:r w:rsidR="00D27CF7" w:rsidRPr="008F2C7B">
              <w:rPr>
                <w:i/>
                <w:iCs/>
              </w:rPr>
              <w:t>DateProvided</w:t>
            </w:r>
            <w:r w:rsidR="00D27CF7">
              <w:t xml:space="preserve"> where </w:t>
            </w:r>
            <w:r w:rsidR="00D27CF7" w:rsidRPr="008F2C7B">
              <w:rPr>
                <w:i/>
                <w:iCs/>
              </w:rPr>
              <w:t>RecordType</w:t>
            </w:r>
            <w:r w:rsidR="00D27CF7">
              <w:t xml:space="preserve"> = 200)</w:t>
            </w:r>
          </w:p>
        </w:tc>
      </w:tr>
      <w:tr w:rsidR="00D27CF7" w:rsidRPr="005F4836" w14:paraId="155736D1" w14:textId="77777777" w:rsidTr="0084349D">
        <w:trPr>
          <w:cantSplit/>
          <w:trHeight w:val="197"/>
        </w:trPr>
        <w:tc>
          <w:tcPr>
            <w:tcW w:w="9355" w:type="dxa"/>
            <w:shd w:val="clear" w:color="auto" w:fill="EEECE1" w:themeFill="background2"/>
          </w:tcPr>
          <w:p w14:paraId="5E5C4886" w14:textId="77777777" w:rsidR="00D27CF7" w:rsidRPr="00C032F4" w:rsidRDefault="00D27CF7" w:rsidP="0084349D">
            <w:pPr>
              <w:pStyle w:val="NoSpacing"/>
              <w:rPr>
                <w:b/>
                <w:bCs/>
              </w:rPr>
            </w:pPr>
            <w:r w:rsidRPr="00C032F4">
              <w:rPr>
                <w:b/>
                <w:bCs/>
              </w:rPr>
              <w:t>hmis_Exit</w:t>
            </w:r>
          </w:p>
        </w:tc>
      </w:tr>
      <w:tr w:rsidR="00D27CF7" w14:paraId="719CB32C" w14:textId="77777777" w:rsidTr="0084349D">
        <w:trPr>
          <w:cantSplit/>
          <w:trHeight w:val="216"/>
        </w:trPr>
        <w:tc>
          <w:tcPr>
            <w:tcW w:w="9355" w:type="dxa"/>
          </w:tcPr>
          <w:p w14:paraId="4DDEA640" w14:textId="77777777" w:rsidR="00D27CF7" w:rsidRPr="00C032F4" w:rsidRDefault="00D27CF7" w:rsidP="0084349D">
            <w:pPr>
              <w:pStyle w:val="NoSpacing"/>
            </w:pPr>
            <w:r w:rsidRPr="00C032F4">
              <w:t>EnrollmentID</w:t>
            </w:r>
          </w:p>
        </w:tc>
      </w:tr>
      <w:tr w:rsidR="00D27CF7" w14:paraId="4A67CC64" w14:textId="77777777" w:rsidTr="0084349D">
        <w:trPr>
          <w:cantSplit/>
          <w:trHeight w:val="216"/>
        </w:trPr>
        <w:tc>
          <w:tcPr>
            <w:tcW w:w="9355" w:type="dxa"/>
          </w:tcPr>
          <w:p w14:paraId="23929B98" w14:textId="77777777" w:rsidR="00D27CF7" w:rsidRPr="00C032F4" w:rsidRDefault="00D27CF7" w:rsidP="0084349D">
            <w:pPr>
              <w:pStyle w:val="NoSpacing"/>
            </w:pPr>
            <w:r w:rsidRPr="00C032F4">
              <w:t>ExitDate</w:t>
            </w:r>
          </w:p>
        </w:tc>
      </w:tr>
    </w:tbl>
    <w:p w14:paraId="0B18FEAF" w14:textId="77777777" w:rsidR="00D27CF7" w:rsidRPr="006A3016" w:rsidRDefault="00D27CF7" w:rsidP="00D27CF7">
      <w:pPr>
        <w:pStyle w:val="Heading4"/>
      </w:pPr>
      <w:r w:rsidRPr="0088191A">
        <w:t>Target</w:t>
      </w:r>
    </w:p>
    <w:p w14:paraId="58EF37B2" w14:textId="0EABEB2E" w:rsidR="00D27CF7" w:rsidRPr="006A5B3F" w:rsidRDefault="00D27CF7" w:rsidP="00D27CF7">
      <w:r>
        <w:t xml:space="preserve">The logic associated with values for columns with names in </w:t>
      </w:r>
      <w:r w:rsidRPr="008F2C7B">
        <w:rPr>
          <w:b/>
          <w:bCs/>
        </w:rPr>
        <w:t>bold</w:t>
      </w:r>
      <w:r>
        <w:t xml:space="preserve"> below is described in this step</w:t>
      </w:r>
      <w:r w:rsidR="004873DC">
        <w:t xml:space="preserve">. </w:t>
      </w:r>
      <w:r>
        <w:t>The business logic associated with other columns is described in subsequent steps</w:t>
      </w:r>
      <w:r w:rsidR="004873DC">
        <w:t xml:space="preserve">. </w:t>
      </w:r>
    </w:p>
    <w:tbl>
      <w:tblPr>
        <w:tblStyle w:val="TableGrid"/>
        <w:tblW w:w="9355" w:type="dxa"/>
        <w:tblLook w:val="04A0" w:firstRow="1" w:lastRow="0" w:firstColumn="1" w:lastColumn="0" w:noHBand="0" w:noVBand="1"/>
      </w:tblPr>
      <w:tblGrid>
        <w:gridCol w:w="2335"/>
        <w:gridCol w:w="7020"/>
      </w:tblGrid>
      <w:tr w:rsidR="00D27CF7" w:rsidRPr="005F4836" w14:paraId="6EEDCF7F" w14:textId="77777777" w:rsidTr="0084349D">
        <w:trPr>
          <w:cantSplit/>
          <w:trHeight w:val="216"/>
        </w:trPr>
        <w:tc>
          <w:tcPr>
            <w:tcW w:w="2335" w:type="dxa"/>
            <w:shd w:val="clear" w:color="auto" w:fill="76923C" w:themeFill="accent3" w:themeFillShade="BF"/>
          </w:tcPr>
          <w:p w14:paraId="6C388360" w14:textId="77777777" w:rsidR="00D27CF7" w:rsidRPr="005F4836" w:rsidRDefault="00D27CF7" w:rsidP="0084349D">
            <w:pPr>
              <w:pStyle w:val="NoSpacing"/>
              <w:rPr>
                <w:b/>
                <w:bCs/>
                <w:color w:val="FFFFFF" w:themeColor="background1"/>
              </w:rPr>
            </w:pPr>
            <w:r>
              <w:rPr>
                <w:b/>
                <w:bCs/>
                <w:color w:val="FFFFFF" w:themeColor="background1"/>
              </w:rPr>
              <w:t>tlsa_HHID</w:t>
            </w:r>
          </w:p>
        </w:tc>
        <w:tc>
          <w:tcPr>
            <w:tcW w:w="7020" w:type="dxa"/>
            <w:shd w:val="clear" w:color="auto" w:fill="76923C" w:themeFill="accent3" w:themeFillShade="BF"/>
          </w:tcPr>
          <w:p w14:paraId="4F14E04D" w14:textId="77777777" w:rsidR="00D27CF7" w:rsidRPr="005F4836" w:rsidRDefault="00D27CF7" w:rsidP="0084349D">
            <w:pPr>
              <w:pStyle w:val="NoSpacing"/>
              <w:rPr>
                <w:b/>
                <w:bCs/>
                <w:color w:val="FFFFFF" w:themeColor="background1"/>
              </w:rPr>
            </w:pPr>
            <w:r>
              <w:rPr>
                <w:b/>
                <w:bCs/>
                <w:color w:val="FFFFFF" w:themeColor="background1"/>
              </w:rPr>
              <w:t>Column Description</w:t>
            </w:r>
          </w:p>
        </w:tc>
      </w:tr>
      <w:tr w:rsidR="00D27CF7" w14:paraId="68C32E09" w14:textId="77777777" w:rsidTr="0084349D">
        <w:trPr>
          <w:cantSplit/>
          <w:trHeight w:val="216"/>
        </w:trPr>
        <w:tc>
          <w:tcPr>
            <w:tcW w:w="2335" w:type="dxa"/>
          </w:tcPr>
          <w:p w14:paraId="343E4010" w14:textId="77777777" w:rsidR="00D27CF7" w:rsidRPr="00C032F4" w:rsidRDefault="00D27CF7" w:rsidP="0084349D">
            <w:pPr>
              <w:pStyle w:val="NoSpacing"/>
              <w:rPr>
                <w:b/>
              </w:rPr>
            </w:pPr>
            <w:r w:rsidRPr="00C032F4">
              <w:rPr>
                <w:b/>
              </w:rPr>
              <w:t>HouseholdID</w:t>
            </w:r>
          </w:p>
        </w:tc>
        <w:tc>
          <w:tcPr>
            <w:tcW w:w="7020" w:type="dxa"/>
          </w:tcPr>
          <w:p w14:paraId="532C6247" w14:textId="77777777" w:rsidR="00D27CF7" w:rsidRPr="006B4F91" w:rsidRDefault="00D27CF7" w:rsidP="0084349D">
            <w:pPr>
              <w:pStyle w:val="NoSpacing"/>
            </w:pPr>
            <w:r w:rsidRPr="00A6067F">
              <w:rPr>
                <w:rFonts w:cstheme="minorHAnsi"/>
              </w:rPr>
              <w:t xml:space="preserve">Distinct </w:t>
            </w:r>
            <w:r w:rsidRPr="00655B0F">
              <w:rPr>
                <w:i/>
              </w:rPr>
              <w:t>HouseholdIDs</w:t>
            </w:r>
            <w:r w:rsidRPr="00A6067F">
              <w:rPr>
                <w:rFonts w:cstheme="minorHAnsi"/>
              </w:rPr>
              <w:t xml:space="preserve"> served </w:t>
            </w:r>
            <w:r>
              <w:rPr>
                <w:rFonts w:cstheme="minorHAnsi"/>
              </w:rPr>
              <w:t xml:space="preserve">in continuum ES/SH/TH/RRH/PSH projects between 10/1/2012 and </w:t>
            </w:r>
            <w:r w:rsidRPr="00A965E2">
              <w:rPr>
                <w:rFonts w:cstheme="minorHAnsi"/>
                <w:u w:val="single"/>
              </w:rPr>
              <w:t>ReportEnd</w:t>
            </w:r>
          </w:p>
        </w:tc>
      </w:tr>
      <w:tr w:rsidR="00D27CF7" w14:paraId="391AEE64" w14:textId="77777777" w:rsidTr="0084349D">
        <w:trPr>
          <w:cantSplit/>
          <w:trHeight w:val="216"/>
        </w:trPr>
        <w:tc>
          <w:tcPr>
            <w:tcW w:w="2335" w:type="dxa"/>
          </w:tcPr>
          <w:p w14:paraId="22C9ECDB" w14:textId="77777777" w:rsidR="00D27CF7" w:rsidRPr="00C032F4" w:rsidRDefault="00D27CF7" w:rsidP="0084349D">
            <w:pPr>
              <w:pStyle w:val="NoSpacing"/>
              <w:rPr>
                <w:b/>
              </w:rPr>
            </w:pPr>
            <w:r w:rsidRPr="00C032F4">
              <w:rPr>
                <w:b/>
              </w:rPr>
              <w:t>HoHID</w:t>
            </w:r>
          </w:p>
        </w:tc>
        <w:tc>
          <w:tcPr>
            <w:tcW w:w="7020" w:type="dxa"/>
          </w:tcPr>
          <w:p w14:paraId="37906261" w14:textId="77777777" w:rsidR="00D27CF7" w:rsidRPr="006B4F91" w:rsidRDefault="00D27CF7" w:rsidP="0084349D">
            <w:pPr>
              <w:pStyle w:val="NoSpacing"/>
            </w:pPr>
            <w:r w:rsidRPr="00A6067F">
              <w:rPr>
                <w:rFonts w:cstheme="minorHAnsi"/>
              </w:rPr>
              <w:t xml:space="preserve">The </w:t>
            </w:r>
            <w:r>
              <w:rPr>
                <w:rFonts w:cstheme="minorHAnsi"/>
              </w:rPr>
              <w:t>unique</w:t>
            </w:r>
            <w:r w:rsidRPr="00A6067F">
              <w:rPr>
                <w:rFonts w:cstheme="minorHAnsi"/>
              </w:rPr>
              <w:t xml:space="preserve"> identifier for the head of household – i.e., the </w:t>
            </w:r>
            <w:r w:rsidRPr="00655B0F">
              <w:rPr>
                <w:i/>
              </w:rPr>
              <w:t xml:space="preserve">PersonalID </w:t>
            </w:r>
            <w:r w:rsidRPr="00A6067F">
              <w:rPr>
                <w:rFonts w:cstheme="minorHAnsi"/>
              </w:rPr>
              <w:t xml:space="preserve">from the enrollment associated with the </w:t>
            </w:r>
            <w:r w:rsidRPr="00655B0F">
              <w:rPr>
                <w:i/>
              </w:rPr>
              <w:t>HouseholdID</w:t>
            </w:r>
            <w:r w:rsidRPr="00A6067F">
              <w:rPr>
                <w:rFonts w:cstheme="minorHAnsi"/>
              </w:rPr>
              <w:t xml:space="preserve"> where </w:t>
            </w:r>
            <w:r w:rsidRPr="00655B0F">
              <w:rPr>
                <w:i/>
              </w:rPr>
              <w:t>RelationshipToHoH</w:t>
            </w:r>
            <w:r w:rsidRPr="00A6067F">
              <w:rPr>
                <w:rFonts w:cstheme="minorHAnsi"/>
              </w:rPr>
              <w:t xml:space="preserve"> = 1</w:t>
            </w:r>
            <w:r>
              <w:rPr>
                <w:rFonts w:cstheme="minorHAnsi"/>
              </w:rPr>
              <w:t>.</w:t>
            </w:r>
          </w:p>
        </w:tc>
      </w:tr>
      <w:tr w:rsidR="00D27CF7" w14:paraId="39BFED77" w14:textId="77777777" w:rsidTr="0084349D">
        <w:trPr>
          <w:cantSplit/>
          <w:trHeight w:val="216"/>
        </w:trPr>
        <w:tc>
          <w:tcPr>
            <w:tcW w:w="2335" w:type="dxa"/>
          </w:tcPr>
          <w:p w14:paraId="54224FB4" w14:textId="02D707DE" w:rsidR="00D27CF7" w:rsidRPr="00C032F4" w:rsidRDefault="00D27CF7" w:rsidP="0084349D">
            <w:pPr>
              <w:pStyle w:val="NoSpacing"/>
              <w:rPr>
                <w:b/>
              </w:rPr>
            </w:pPr>
            <w:r>
              <w:rPr>
                <w:b/>
              </w:rPr>
              <w:t>EnrollmentID</w:t>
            </w:r>
          </w:p>
        </w:tc>
        <w:tc>
          <w:tcPr>
            <w:tcW w:w="7020" w:type="dxa"/>
          </w:tcPr>
          <w:p w14:paraId="43589E5B" w14:textId="1AB2A88F" w:rsidR="00D27CF7" w:rsidRPr="00A6067F" w:rsidRDefault="00D27CF7" w:rsidP="0084349D">
            <w:pPr>
              <w:pStyle w:val="NoSpacing"/>
              <w:rPr>
                <w:rFonts w:cstheme="minorHAnsi"/>
              </w:rPr>
            </w:pPr>
            <w:r>
              <w:t>From hmis_Enrollment</w:t>
            </w:r>
          </w:p>
        </w:tc>
      </w:tr>
      <w:tr w:rsidR="00D27CF7" w14:paraId="0A7A6541" w14:textId="77777777" w:rsidTr="0084349D">
        <w:trPr>
          <w:cantSplit/>
          <w:trHeight w:val="216"/>
        </w:trPr>
        <w:tc>
          <w:tcPr>
            <w:tcW w:w="2335" w:type="dxa"/>
          </w:tcPr>
          <w:p w14:paraId="59385349" w14:textId="77777777" w:rsidR="00D27CF7" w:rsidRPr="00C032F4" w:rsidRDefault="00D27CF7" w:rsidP="0084349D">
            <w:pPr>
              <w:pStyle w:val="NoSpacing"/>
              <w:rPr>
                <w:b/>
              </w:rPr>
            </w:pPr>
            <w:r w:rsidRPr="00C032F4">
              <w:rPr>
                <w:b/>
              </w:rPr>
              <w:t>ProjectID</w:t>
            </w:r>
          </w:p>
        </w:tc>
        <w:tc>
          <w:tcPr>
            <w:tcW w:w="7020" w:type="dxa"/>
          </w:tcPr>
          <w:p w14:paraId="60DFF301" w14:textId="77777777" w:rsidR="00D27CF7" w:rsidRDefault="00D27CF7" w:rsidP="0084349D">
            <w:pPr>
              <w:pStyle w:val="NoSpacing"/>
            </w:pPr>
            <w:r>
              <w:t>From hmis_Enrollment</w:t>
            </w:r>
          </w:p>
        </w:tc>
      </w:tr>
      <w:tr w:rsidR="00D27CF7" w14:paraId="5C96E0EC" w14:textId="77777777" w:rsidTr="0084349D">
        <w:trPr>
          <w:cantSplit/>
          <w:trHeight w:val="216"/>
        </w:trPr>
        <w:tc>
          <w:tcPr>
            <w:tcW w:w="2335" w:type="dxa"/>
          </w:tcPr>
          <w:p w14:paraId="148B13B5" w14:textId="77777777" w:rsidR="00D27CF7" w:rsidRPr="00C032F4" w:rsidRDefault="00D27CF7" w:rsidP="0084349D">
            <w:pPr>
              <w:pStyle w:val="NoSpacing"/>
              <w:rPr>
                <w:b/>
              </w:rPr>
            </w:pPr>
            <w:r w:rsidRPr="00C032F4">
              <w:rPr>
                <w:b/>
              </w:rPr>
              <w:t>ProjectType</w:t>
            </w:r>
          </w:p>
        </w:tc>
        <w:tc>
          <w:tcPr>
            <w:tcW w:w="7020" w:type="dxa"/>
          </w:tcPr>
          <w:p w14:paraId="367FB6DC" w14:textId="77777777" w:rsidR="00D27CF7" w:rsidRDefault="00D27CF7" w:rsidP="0084349D">
            <w:pPr>
              <w:pStyle w:val="NoSpacing"/>
            </w:pPr>
            <w:r>
              <w:t>From hmis_Project</w:t>
            </w:r>
          </w:p>
        </w:tc>
      </w:tr>
      <w:tr w:rsidR="00D27CF7" w14:paraId="45233A43" w14:textId="77777777" w:rsidTr="0084349D">
        <w:trPr>
          <w:cantSplit/>
          <w:trHeight w:val="216"/>
        </w:trPr>
        <w:tc>
          <w:tcPr>
            <w:tcW w:w="2335" w:type="dxa"/>
          </w:tcPr>
          <w:p w14:paraId="233FB71F" w14:textId="77777777" w:rsidR="00D27CF7" w:rsidRPr="00C032F4" w:rsidRDefault="00D27CF7" w:rsidP="0084349D">
            <w:pPr>
              <w:pStyle w:val="NoSpacing"/>
              <w:rPr>
                <w:b/>
              </w:rPr>
            </w:pPr>
            <w:r w:rsidRPr="00C032F4">
              <w:rPr>
                <w:b/>
              </w:rPr>
              <w:t>TrackingMethod</w:t>
            </w:r>
          </w:p>
        </w:tc>
        <w:tc>
          <w:tcPr>
            <w:tcW w:w="7020" w:type="dxa"/>
          </w:tcPr>
          <w:p w14:paraId="5E60DDA0" w14:textId="77777777" w:rsidR="00D27CF7" w:rsidRDefault="00D27CF7" w:rsidP="0084349D">
            <w:pPr>
              <w:pStyle w:val="NoSpacing"/>
            </w:pPr>
            <w:r>
              <w:t>From hmis_Project</w:t>
            </w:r>
          </w:p>
        </w:tc>
      </w:tr>
      <w:tr w:rsidR="00D27CF7" w14:paraId="1BA143B5" w14:textId="77777777" w:rsidTr="0084349D">
        <w:trPr>
          <w:cantSplit/>
          <w:trHeight w:val="216"/>
        </w:trPr>
        <w:tc>
          <w:tcPr>
            <w:tcW w:w="2335" w:type="dxa"/>
          </w:tcPr>
          <w:p w14:paraId="737EEED5" w14:textId="77777777" w:rsidR="00D27CF7" w:rsidRPr="00C032F4" w:rsidRDefault="00D27CF7" w:rsidP="0084349D">
            <w:pPr>
              <w:pStyle w:val="NoSpacing"/>
              <w:rPr>
                <w:b/>
              </w:rPr>
            </w:pPr>
            <w:r w:rsidRPr="00C032F4">
              <w:rPr>
                <w:b/>
              </w:rPr>
              <w:t>EntryDate</w:t>
            </w:r>
          </w:p>
        </w:tc>
        <w:tc>
          <w:tcPr>
            <w:tcW w:w="7020" w:type="dxa"/>
          </w:tcPr>
          <w:p w14:paraId="679D610E" w14:textId="455414AA" w:rsidR="00D27CF7" w:rsidRDefault="007C1BD0" w:rsidP="0084349D">
            <w:pPr>
              <w:pStyle w:val="NoSpacing"/>
            </w:pPr>
            <w:r>
              <w:t>T</w:t>
            </w:r>
            <w:r w:rsidR="00C475C0">
              <w:t xml:space="preserve">he effective entry date for the enrollment, which may differ from the recorded </w:t>
            </w:r>
            <w:r w:rsidR="00C475C0" w:rsidRPr="001A0862">
              <w:rPr>
                <w:i/>
                <w:iCs/>
              </w:rPr>
              <w:t>EntryDate</w:t>
            </w:r>
            <w:r w:rsidR="00C475C0">
              <w:t xml:space="preserve"> in HMIS for night-by-night ES enrollments. </w:t>
            </w:r>
            <w:r>
              <w:t xml:space="preserve">(See logic section for </w:t>
            </w:r>
            <w:r w:rsidRPr="007C1BD0">
              <w:rPr>
                <w:b/>
                <w:bCs/>
              </w:rPr>
              <w:t>EntryDate</w:t>
            </w:r>
            <w:r>
              <w:t xml:space="preserve"> below.)</w:t>
            </w:r>
            <w:r w:rsidR="00C475C0">
              <w:t xml:space="preserve"> </w:t>
            </w:r>
          </w:p>
        </w:tc>
      </w:tr>
      <w:tr w:rsidR="00D27CF7" w14:paraId="50CE08C2" w14:textId="77777777" w:rsidTr="0084349D">
        <w:trPr>
          <w:cantSplit/>
          <w:trHeight w:val="216"/>
        </w:trPr>
        <w:tc>
          <w:tcPr>
            <w:tcW w:w="2335" w:type="dxa"/>
          </w:tcPr>
          <w:p w14:paraId="14AF46A1" w14:textId="77777777" w:rsidR="00D27CF7" w:rsidRPr="00C032F4" w:rsidRDefault="00D27CF7" w:rsidP="0084349D">
            <w:pPr>
              <w:pStyle w:val="NoSpacing"/>
              <w:rPr>
                <w:b/>
              </w:rPr>
            </w:pPr>
            <w:r w:rsidRPr="00C032F4">
              <w:rPr>
                <w:b/>
              </w:rPr>
              <w:t>MoveInDate</w:t>
            </w:r>
          </w:p>
        </w:tc>
        <w:tc>
          <w:tcPr>
            <w:tcW w:w="7020" w:type="dxa"/>
          </w:tcPr>
          <w:p w14:paraId="23355A18" w14:textId="163519BD" w:rsidR="00D27CF7" w:rsidRDefault="007C1BD0" w:rsidP="0084349D">
            <w:pPr>
              <w:pStyle w:val="NoSpacing"/>
            </w:pPr>
            <w:r>
              <w:t>The</w:t>
            </w:r>
            <w:r w:rsidR="00D27CF7">
              <w:t xml:space="preserve"> move-in date for RRH/PSH enrollments, which may differ from the recorded </w:t>
            </w:r>
            <w:r w:rsidR="00D27CF7" w:rsidRPr="00B678E4">
              <w:rPr>
                <w:i/>
                <w:iCs/>
              </w:rPr>
              <w:t>MoveInDate</w:t>
            </w:r>
            <w:r w:rsidR="00D27CF7">
              <w:t xml:space="preserve"> in HMIS</w:t>
            </w:r>
            <w:r w:rsidR="004873DC">
              <w:t xml:space="preserve">. </w:t>
            </w:r>
            <w:r w:rsidR="00D27CF7">
              <w:t xml:space="preserve">(See </w:t>
            </w:r>
            <w:r>
              <w:t xml:space="preserve">logic section for </w:t>
            </w:r>
            <w:r w:rsidRPr="007C1BD0">
              <w:rPr>
                <w:b/>
                <w:bCs/>
              </w:rPr>
              <w:t>MoveInDate</w:t>
            </w:r>
            <w:r>
              <w:t xml:space="preserve"> </w:t>
            </w:r>
            <w:r w:rsidR="00D27CF7">
              <w:t>below.)</w:t>
            </w:r>
          </w:p>
        </w:tc>
      </w:tr>
      <w:tr w:rsidR="00D27CF7" w14:paraId="05086F2C" w14:textId="77777777" w:rsidTr="0084349D">
        <w:trPr>
          <w:cantSplit/>
          <w:trHeight w:val="216"/>
        </w:trPr>
        <w:tc>
          <w:tcPr>
            <w:tcW w:w="2335" w:type="dxa"/>
          </w:tcPr>
          <w:p w14:paraId="0B32E39B" w14:textId="77777777" w:rsidR="00D27CF7" w:rsidRPr="00C032F4" w:rsidRDefault="00D27CF7" w:rsidP="0084349D">
            <w:pPr>
              <w:pStyle w:val="NoSpacing"/>
              <w:rPr>
                <w:b/>
              </w:rPr>
            </w:pPr>
            <w:r w:rsidRPr="00C032F4">
              <w:rPr>
                <w:b/>
              </w:rPr>
              <w:t>ExitDate</w:t>
            </w:r>
          </w:p>
        </w:tc>
        <w:tc>
          <w:tcPr>
            <w:tcW w:w="7020" w:type="dxa"/>
          </w:tcPr>
          <w:p w14:paraId="3A525EB7" w14:textId="35452098" w:rsidR="00D27CF7" w:rsidRDefault="00D27CF7" w:rsidP="0084349D">
            <w:pPr>
              <w:pStyle w:val="NoSpacing"/>
            </w:pPr>
            <w:r>
              <w:t xml:space="preserve">The effective </w:t>
            </w:r>
            <w:r w:rsidR="00C475C0">
              <w:t xml:space="preserve">exit date </w:t>
            </w:r>
            <w:r>
              <w:t xml:space="preserve">for the HoH enrollment, which may differ from the </w:t>
            </w:r>
            <w:r w:rsidRPr="00B678E4">
              <w:rPr>
                <w:i/>
                <w:iCs/>
              </w:rPr>
              <w:t>ExitDate</w:t>
            </w:r>
            <w:r>
              <w:t xml:space="preserve"> recorded in hmis_Exit</w:t>
            </w:r>
            <w:r w:rsidR="004873DC">
              <w:t xml:space="preserve">. </w:t>
            </w:r>
            <w:r>
              <w:t xml:space="preserve">(See </w:t>
            </w:r>
            <w:r w:rsidR="007C1BD0">
              <w:t xml:space="preserve">logic section for </w:t>
            </w:r>
            <w:r w:rsidR="007C1BD0" w:rsidRPr="007C1BD0">
              <w:rPr>
                <w:b/>
                <w:bCs/>
              </w:rPr>
              <w:t>ExitDate</w:t>
            </w:r>
            <w:r w:rsidR="007C1BD0">
              <w:t xml:space="preserve"> </w:t>
            </w:r>
            <w:r>
              <w:t>below.)</w:t>
            </w:r>
          </w:p>
        </w:tc>
      </w:tr>
      <w:tr w:rsidR="00D27CF7" w14:paraId="20E150E9" w14:textId="77777777" w:rsidTr="0084349D">
        <w:trPr>
          <w:cantSplit/>
          <w:trHeight w:val="216"/>
        </w:trPr>
        <w:tc>
          <w:tcPr>
            <w:tcW w:w="2335" w:type="dxa"/>
          </w:tcPr>
          <w:p w14:paraId="2F9D928C" w14:textId="77777777" w:rsidR="00D27CF7" w:rsidRPr="00C032F4" w:rsidRDefault="00D27CF7" w:rsidP="0084349D">
            <w:pPr>
              <w:pStyle w:val="NoSpacing"/>
              <w:rPr>
                <w:b/>
              </w:rPr>
            </w:pPr>
            <w:r w:rsidRPr="00C032F4">
              <w:rPr>
                <w:b/>
              </w:rPr>
              <w:t>LastBednight</w:t>
            </w:r>
          </w:p>
        </w:tc>
        <w:tc>
          <w:tcPr>
            <w:tcW w:w="7020" w:type="dxa"/>
          </w:tcPr>
          <w:p w14:paraId="4B0BDB1A" w14:textId="4C69A8B2" w:rsidR="00D27CF7" w:rsidRDefault="00D27CF7" w:rsidP="0084349D">
            <w:pPr>
              <w:pStyle w:val="NoSpacing"/>
            </w:pPr>
            <w:r>
              <w:t xml:space="preserve">If </w:t>
            </w:r>
            <w:r w:rsidRPr="00B678E4">
              <w:rPr>
                <w:i/>
                <w:iCs/>
              </w:rPr>
              <w:t>ProjectType</w:t>
            </w:r>
            <w:r>
              <w:t xml:space="preserve"> = 1 and </w:t>
            </w:r>
            <w:r w:rsidRPr="00B678E4">
              <w:rPr>
                <w:i/>
                <w:iCs/>
              </w:rPr>
              <w:t>TrackingMethod</w:t>
            </w:r>
            <w:r>
              <w:t xml:space="preserve"> = 3, the latest </w:t>
            </w:r>
            <w:r w:rsidR="003C4035" w:rsidRPr="003C4035">
              <w:rPr>
                <w:i/>
                <w:iCs/>
              </w:rPr>
              <w:t>BedNightDate</w:t>
            </w:r>
            <w:r>
              <w:t xml:space="preserve"> for the HoH on or before </w:t>
            </w:r>
            <w:r w:rsidR="000B1737" w:rsidRPr="00DE4A2E">
              <w:rPr>
                <w:rFonts w:cstheme="minorHAnsi"/>
                <w:u w:val="single"/>
              </w:rPr>
              <w:t>ReportEnd</w:t>
            </w:r>
          </w:p>
        </w:tc>
      </w:tr>
      <w:tr w:rsidR="000B1737" w14:paraId="1ABBB358" w14:textId="77777777" w:rsidTr="0084349D">
        <w:trPr>
          <w:cantSplit/>
          <w:trHeight w:val="216"/>
        </w:trPr>
        <w:tc>
          <w:tcPr>
            <w:tcW w:w="2335" w:type="dxa"/>
          </w:tcPr>
          <w:p w14:paraId="2676A8CE" w14:textId="24C9F5FF" w:rsidR="000B1737" w:rsidRPr="00DE4A2E" w:rsidRDefault="000B1737" w:rsidP="0084349D">
            <w:pPr>
              <w:pStyle w:val="NoSpacing"/>
              <w:rPr>
                <w:bCs/>
              </w:rPr>
            </w:pPr>
            <w:r w:rsidRPr="00DE4A2E">
              <w:rPr>
                <w:bCs/>
              </w:rPr>
              <w:t>EntryHHType</w:t>
            </w:r>
          </w:p>
        </w:tc>
        <w:tc>
          <w:tcPr>
            <w:tcW w:w="7020" w:type="dxa"/>
          </w:tcPr>
          <w:p w14:paraId="3136B49D" w14:textId="17E38A01" w:rsidR="000B1737" w:rsidRDefault="00607A5F" w:rsidP="0084349D">
            <w:pPr>
              <w:pStyle w:val="NoSpacing"/>
            </w:pPr>
            <w:r>
              <w:t xml:space="preserve">For all household enrollments, household type based on household member ages as of their </w:t>
            </w:r>
            <w:r w:rsidRPr="009E5B16">
              <w:rPr>
                <w:b/>
                <w:bCs/>
              </w:rPr>
              <w:t>EntryDate</w:t>
            </w:r>
          </w:p>
        </w:tc>
      </w:tr>
      <w:tr w:rsidR="000B1737" w14:paraId="048C9047" w14:textId="77777777" w:rsidTr="0084349D">
        <w:trPr>
          <w:cantSplit/>
          <w:trHeight w:val="216"/>
        </w:trPr>
        <w:tc>
          <w:tcPr>
            <w:tcW w:w="2335" w:type="dxa"/>
          </w:tcPr>
          <w:p w14:paraId="4E85C487" w14:textId="0E59C61A" w:rsidR="000B1737" w:rsidRPr="00DE4A2E" w:rsidRDefault="009333C8" w:rsidP="0084349D">
            <w:pPr>
              <w:pStyle w:val="NoSpacing"/>
              <w:rPr>
                <w:bCs/>
              </w:rPr>
            </w:pPr>
            <w:r w:rsidRPr="00DE4A2E">
              <w:rPr>
                <w:bCs/>
              </w:rPr>
              <w:t>ActiveHHType</w:t>
            </w:r>
          </w:p>
        </w:tc>
        <w:tc>
          <w:tcPr>
            <w:tcW w:w="7020" w:type="dxa"/>
          </w:tcPr>
          <w:p w14:paraId="7CD14D39" w14:textId="4478F7DC" w:rsidR="000B1737" w:rsidRDefault="001C478E" w:rsidP="0084349D">
            <w:pPr>
              <w:pStyle w:val="NoSpacing"/>
            </w:pPr>
            <w:r>
              <w:t xml:space="preserve">For all household enrollments, </w:t>
            </w:r>
            <w:r w:rsidR="00607A5F">
              <w:t xml:space="preserve">household type </w:t>
            </w:r>
            <w:r w:rsidR="00CF1DC3">
              <w:t xml:space="preserve">as the enrollment </w:t>
            </w:r>
            <w:r w:rsidR="00581A0C">
              <w:t>might be relevant to reporting on the active cohort</w:t>
            </w:r>
            <w:r w:rsidR="004873DC">
              <w:t xml:space="preserve">. </w:t>
            </w:r>
            <w:r w:rsidR="00CA70DC">
              <w:t xml:space="preserve">For those active in the report period, this is </w:t>
            </w:r>
            <w:r w:rsidR="00607A5F">
              <w:t xml:space="preserve">based on </w:t>
            </w:r>
            <w:r w:rsidR="00CA70DC">
              <w:t xml:space="preserve">household member </w:t>
            </w:r>
            <w:r w:rsidR="00607A5F">
              <w:t xml:space="preserve">ages as of the later of </w:t>
            </w:r>
            <w:r w:rsidR="00607A5F" w:rsidRPr="00607A5F">
              <w:rPr>
                <w:b/>
                <w:bCs/>
              </w:rPr>
              <w:t>EntryDate</w:t>
            </w:r>
            <w:r w:rsidR="00607A5F">
              <w:t xml:space="preserve"> and </w:t>
            </w:r>
            <w:r w:rsidR="00607A5F" w:rsidRPr="00607A5F">
              <w:rPr>
                <w:u w:val="single"/>
              </w:rPr>
              <w:t>ReportStart</w:t>
            </w:r>
            <w:r w:rsidR="004873DC">
              <w:rPr>
                <w:u w:val="single"/>
              </w:rPr>
              <w:t xml:space="preserve">. </w:t>
            </w:r>
            <w:r w:rsidR="00CA70DC">
              <w:t xml:space="preserve">For </w:t>
            </w:r>
            <w:r w:rsidR="009445C2">
              <w:t>inactive enrollments</w:t>
            </w:r>
            <w:r w:rsidR="00CD1126">
              <w:t xml:space="preserve">, </w:t>
            </w:r>
            <w:r w:rsidR="009445C2">
              <w:t xml:space="preserve">which may be relevant to reporting on </w:t>
            </w:r>
            <w:r w:rsidR="00511990">
              <w:t xml:space="preserve">system use or homelessness prior to the report period, this is always the </w:t>
            </w:r>
            <w:r w:rsidR="00511990" w:rsidRPr="00511990">
              <w:rPr>
                <w:b/>
                <w:bCs/>
              </w:rPr>
              <w:t>EntryHHType</w:t>
            </w:r>
            <w:r w:rsidR="00511990">
              <w:t>.</w:t>
            </w:r>
          </w:p>
        </w:tc>
      </w:tr>
      <w:tr w:rsidR="00C11E6F" w14:paraId="77EF0F08" w14:textId="77777777" w:rsidTr="00C91919">
        <w:trPr>
          <w:cantSplit/>
          <w:trHeight w:val="216"/>
        </w:trPr>
        <w:tc>
          <w:tcPr>
            <w:tcW w:w="2335" w:type="dxa"/>
          </w:tcPr>
          <w:p w14:paraId="132F65E9" w14:textId="77777777" w:rsidR="00C11E6F" w:rsidRPr="00DE4A2E" w:rsidRDefault="00C11E6F" w:rsidP="00C91919">
            <w:pPr>
              <w:pStyle w:val="NoSpacing"/>
              <w:rPr>
                <w:bCs/>
              </w:rPr>
            </w:pPr>
            <w:r w:rsidRPr="00DE4A2E">
              <w:rPr>
                <w:bCs/>
              </w:rPr>
              <w:t>Exit</w:t>
            </w:r>
            <w:r>
              <w:rPr>
                <w:bCs/>
              </w:rPr>
              <w:t>1</w:t>
            </w:r>
            <w:r w:rsidRPr="00DE4A2E">
              <w:rPr>
                <w:bCs/>
              </w:rPr>
              <w:t>HHType</w:t>
            </w:r>
          </w:p>
        </w:tc>
        <w:tc>
          <w:tcPr>
            <w:tcW w:w="7020" w:type="dxa"/>
          </w:tcPr>
          <w:p w14:paraId="1C655EB5" w14:textId="7EC13058" w:rsidR="00C11E6F" w:rsidRPr="001B11EE" w:rsidRDefault="00511990" w:rsidP="00C91919">
            <w:pPr>
              <w:pStyle w:val="NoSpacing"/>
            </w:pPr>
            <w:r>
              <w:t xml:space="preserve">For all household enrollments, household type as the enrollment might be relevant to reporting on </w:t>
            </w:r>
            <w:r w:rsidR="001B11EE">
              <w:t>exit</w:t>
            </w:r>
            <w:r>
              <w:t xml:space="preserve"> cohort</w:t>
            </w:r>
            <w:r w:rsidR="001B11EE">
              <w:t xml:space="preserve"> -1</w:t>
            </w:r>
            <w:r w:rsidR="004873DC">
              <w:t xml:space="preserve">. </w:t>
            </w:r>
            <w:r w:rsidR="00C11E6F">
              <w:t xml:space="preserve">For household enrollments where </w:t>
            </w:r>
            <w:r w:rsidR="00C11E6F" w:rsidRPr="009E5B16">
              <w:rPr>
                <w:b/>
                <w:bCs/>
              </w:rPr>
              <w:t>ExitDate</w:t>
            </w:r>
            <w:r w:rsidR="00C11E6F">
              <w:t xml:space="preserve"> occurs in </w:t>
            </w:r>
            <w:r w:rsidR="001B2ABF">
              <w:t>the</w:t>
            </w:r>
            <w:r w:rsidR="00C11E6F">
              <w:t xml:space="preserve"> cohort period, household type based on ages as of the later of </w:t>
            </w:r>
            <w:r w:rsidR="00C11E6F" w:rsidRPr="009E5B16">
              <w:rPr>
                <w:b/>
                <w:bCs/>
              </w:rPr>
              <w:t>EntryDate</w:t>
            </w:r>
            <w:r w:rsidR="00C11E6F">
              <w:t xml:space="preserve"> and </w:t>
            </w:r>
            <w:r w:rsidR="00C11E6F" w:rsidRPr="009E5B16">
              <w:rPr>
                <w:b/>
                <w:bCs/>
              </w:rPr>
              <w:t>CohortStart</w:t>
            </w:r>
            <w:r w:rsidR="004873DC">
              <w:rPr>
                <w:b/>
                <w:bCs/>
              </w:rPr>
              <w:t xml:space="preserve">. </w:t>
            </w:r>
            <w:r w:rsidR="001B11EE">
              <w:t xml:space="preserve">For </w:t>
            </w:r>
            <w:r w:rsidR="00744C40">
              <w:t xml:space="preserve">enrollments before and after the cohort period, </w:t>
            </w:r>
            <w:r w:rsidR="002F68D6">
              <w:t xml:space="preserve">which may be relevant to reporting on </w:t>
            </w:r>
            <w:r w:rsidR="008E3E1D">
              <w:t xml:space="preserve">system use or returns, </w:t>
            </w:r>
            <w:r w:rsidR="001B2ABF">
              <w:t xml:space="preserve">this is always the </w:t>
            </w:r>
            <w:r w:rsidR="001B2ABF" w:rsidRPr="001B2ABF">
              <w:rPr>
                <w:b/>
                <w:bCs/>
              </w:rPr>
              <w:t>EntryHHType</w:t>
            </w:r>
            <w:r w:rsidR="001B2ABF">
              <w:t>.</w:t>
            </w:r>
          </w:p>
        </w:tc>
      </w:tr>
      <w:tr w:rsidR="000B1737" w14:paraId="3F984F46" w14:textId="77777777" w:rsidTr="0084349D">
        <w:trPr>
          <w:cantSplit/>
          <w:trHeight w:val="216"/>
        </w:trPr>
        <w:tc>
          <w:tcPr>
            <w:tcW w:w="2335" w:type="dxa"/>
          </w:tcPr>
          <w:p w14:paraId="7934889B" w14:textId="62862974" w:rsidR="000B1737" w:rsidRPr="00DE4A2E" w:rsidRDefault="009333C8" w:rsidP="0084349D">
            <w:pPr>
              <w:pStyle w:val="NoSpacing"/>
              <w:rPr>
                <w:bCs/>
              </w:rPr>
            </w:pPr>
            <w:r w:rsidRPr="00DE4A2E">
              <w:rPr>
                <w:bCs/>
              </w:rPr>
              <w:t>Exit</w:t>
            </w:r>
            <w:r w:rsidR="00C11E6F">
              <w:rPr>
                <w:bCs/>
              </w:rPr>
              <w:t>2</w:t>
            </w:r>
            <w:r w:rsidRPr="00DE4A2E">
              <w:rPr>
                <w:bCs/>
              </w:rPr>
              <w:t>HHType</w:t>
            </w:r>
          </w:p>
        </w:tc>
        <w:tc>
          <w:tcPr>
            <w:tcW w:w="7020" w:type="dxa"/>
          </w:tcPr>
          <w:p w14:paraId="6F698ECD" w14:textId="0C4D1B09" w:rsidR="000B1737" w:rsidRDefault="001B2ABF" w:rsidP="0084349D">
            <w:pPr>
              <w:pStyle w:val="NoSpacing"/>
            </w:pPr>
            <w:r>
              <w:t>For all household enrollments, household type as the enrollment might be relevant to reporting on exit cohort -2</w:t>
            </w:r>
            <w:r w:rsidR="004873DC">
              <w:t xml:space="preserve">. </w:t>
            </w:r>
            <w:r>
              <w:t xml:space="preserve">For household enrollments where </w:t>
            </w:r>
            <w:r w:rsidRPr="009E5B16">
              <w:rPr>
                <w:b/>
                <w:bCs/>
              </w:rPr>
              <w:t>ExitDate</w:t>
            </w:r>
            <w:r>
              <w:t xml:space="preserve"> occurs in the cohort period, household type based on ages as of the later of </w:t>
            </w:r>
            <w:r w:rsidRPr="009E5B16">
              <w:rPr>
                <w:b/>
                <w:bCs/>
              </w:rPr>
              <w:t>EntryDate</w:t>
            </w:r>
            <w:r>
              <w:t xml:space="preserve"> and </w:t>
            </w:r>
            <w:r w:rsidRPr="009E5B16">
              <w:rPr>
                <w:b/>
                <w:bCs/>
              </w:rPr>
              <w:t>CohortStart</w:t>
            </w:r>
            <w:r w:rsidR="004873DC">
              <w:rPr>
                <w:b/>
                <w:bCs/>
              </w:rPr>
              <w:t xml:space="preserve">. </w:t>
            </w:r>
            <w:r>
              <w:t xml:space="preserve">For enrollments before and after the cohort period, which may be relevant to reporting on system use or returns, this is always the </w:t>
            </w:r>
            <w:r w:rsidRPr="001B2ABF">
              <w:rPr>
                <w:b/>
                <w:bCs/>
              </w:rPr>
              <w:t>EntryHHType</w:t>
            </w:r>
            <w:r>
              <w:t>.</w:t>
            </w:r>
          </w:p>
        </w:tc>
      </w:tr>
      <w:tr w:rsidR="000B1737" w14:paraId="478CC5C9" w14:textId="77777777" w:rsidTr="0084349D">
        <w:trPr>
          <w:cantSplit/>
          <w:trHeight w:val="216"/>
        </w:trPr>
        <w:tc>
          <w:tcPr>
            <w:tcW w:w="2335" w:type="dxa"/>
          </w:tcPr>
          <w:p w14:paraId="0EDDD87F" w14:textId="66A64479" w:rsidR="000B1737" w:rsidRPr="00DE4A2E" w:rsidRDefault="0026519F" w:rsidP="0084349D">
            <w:pPr>
              <w:pStyle w:val="NoSpacing"/>
              <w:rPr>
                <w:bCs/>
              </w:rPr>
            </w:pPr>
            <w:r>
              <w:rPr>
                <w:bCs/>
              </w:rPr>
              <w:t>ExitCohort</w:t>
            </w:r>
          </w:p>
        </w:tc>
        <w:tc>
          <w:tcPr>
            <w:tcW w:w="7020" w:type="dxa"/>
          </w:tcPr>
          <w:p w14:paraId="6FC73017" w14:textId="4412BA1F" w:rsidR="000B1737" w:rsidRDefault="00607A5F" w:rsidP="0084349D">
            <w:pPr>
              <w:pStyle w:val="NoSpacing"/>
            </w:pPr>
            <w:r>
              <w:t xml:space="preserve">Identifies the cohort period in which the </w:t>
            </w:r>
            <w:r w:rsidRPr="009E5B16">
              <w:rPr>
                <w:b/>
                <w:bCs/>
              </w:rPr>
              <w:t>ExitDate</w:t>
            </w:r>
            <w:r>
              <w:t xml:space="preserve"> occurs, if any</w:t>
            </w:r>
            <w:r w:rsidR="00580ACA">
              <w:t xml:space="preserve">; set in section </w:t>
            </w:r>
            <w:hyperlink w:anchor="_Identify_Qualifying_Exits" w:history="1">
              <w:r w:rsidR="00580ACA" w:rsidRPr="00B0284E">
                <w:rPr>
                  <w:rStyle w:val="Hyperlink"/>
                </w:rPr>
                <w:t>7.1 Identify Qualifying Exits in Exit Cohort Periods</w:t>
              </w:r>
            </w:hyperlink>
          </w:p>
        </w:tc>
      </w:tr>
      <w:tr w:rsidR="009E5B16" w14:paraId="394CF316" w14:textId="77777777" w:rsidTr="0084349D">
        <w:trPr>
          <w:cantSplit/>
          <w:trHeight w:val="216"/>
        </w:trPr>
        <w:tc>
          <w:tcPr>
            <w:tcW w:w="2335" w:type="dxa"/>
          </w:tcPr>
          <w:p w14:paraId="6D8FB74C" w14:textId="21CE4107" w:rsidR="009E5B16" w:rsidRPr="00EB0196" w:rsidRDefault="008F0D35" w:rsidP="0084349D">
            <w:pPr>
              <w:pStyle w:val="NoSpacing"/>
              <w:rPr>
                <w:b/>
              </w:rPr>
            </w:pPr>
            <w:r w:rsidRPr="00DC31CB">
              <w:rPr>
                <w:b/>
              </w:rPr>
              <w:t>ExitDest</w:t>
            </w:r>
          </w:p>
        </w:tc>
        <w:tc>
          <w:tcPr>
            <w:tcW w:w="7020" w:type="dxa"/>
          </w:tcPr>
          <w:p w14:paraId="3D77D5AC" w14:textId="30DC6A35" w:rsidR="009E5B16" w:rsidRDefault="001579EE" w:rsidP="0084349D">
            <w:pPr>
              <w:pStyle w:val="NoSpacing"/>
            </w:pPr>
            <w:r>
              <w:t>Exit destination</w:t>
            </w:r>
            <w:r w:rsidR="00DC31CB">
              <w:t>, if any.</w:t>
            </w:r>
          </w:p>
        </w:tc>
      </w:tr>
      <w:tr w:rsidR="0055542F" w14:paraId="39C95098" w14:textId="77777777" w:rsidTr="0084349D">
        <w:trPr>
          <w:cantSplit/>
          <w:trHeight w:val="216"/>
        </w:trPr>
        <w:tc>
          <w:tcPr>
            <w:tcW w:w="2335" w:type="dxa"/>
          </w:tcPr>
          <w:p w14:paraId="73CF5A20" w14:textId="79362DF2" w:rsidR="0055542F" w:rsidRDefault="00330ADD" w:rsidP="0055542F">
            <w:pPr>
              <w:pStyle w:val="NoSpacing"/>
              <w:rPr>
                <w:bCs/>
              </w:rPr>
            </w:pPr>
            <w:r>
              <w:rPr>
                <w:bCs/>
              </w:rPr>
              <w:t>Active</w:t>
            </w:r>
          </w:p>
        </w:tc>
        <w:tc>
          <w:tcPr>
            <w:tcW w:w="7020" w:type="dxa"/>
          </w:tcPr>
          <w:p w14:paraId="74C16194" w14:textId="224F7C1A" w:rsidR="0055542F" w:rsidRDefault="004E0BDF" w:rsidP="0055542F">
            <w:pPr>
              <w:pStyle w:val="NoSpacing"/>
            </w:pPr>
            <w:r>
              <w:t>Identifies</w:t>
            </w:r>
            <w:r w:rsidR="00C2231C">
              <w:t xml:space="preserve"> </w:t>
            </w:r>
            <w:r w:rsidR="00C2231C" w:rsidRPr="00C2231C">
              <w:rPr>
                <w:b/>
                <w:bCs/>
              </w:rPr>
              <w:t>HouseholdID</w:t>
            </w:r>
            <w:r w:rsidR="00C2231C">
              <w:t xml:space="preserve">s </w:t>
            </w:r>
            <w:r>
              <w:t xml:space="preserve">included in the </w:t>
            </w:r>
            <w:r w:rsidR="00C2231C">
              <w:t xml:space="preserve">active </w:t>
            </w:r>
            <w:r>
              <w:t>cohort</w:t>
            </w:r>
          </w:p>
        </w:tc>
      </w:tr>
      <w:tr w:rsidR="002A3D6C" w14:paraId="72F96764" w14:textId="77777777" w:rsidTr="00845520">
        <w:trPr>
          <w:cantSplit/>
          <w:trHeight w:val="216"/>
        </w:trPr>
        <w:tc>
          <w:tcPr>
            <w:tcW w:w="2335" w:type="dxa"/>
          </w:tcPr>
          <w:p w14:paraId="11C34945" w14:textId="77777777" w:rsidR="002A3D6C" w:rsidRPr="009E23F8" w:rsidRDefault="002A3D6C" w:rsidP="00845520">
            <w:pPr>
              <w:pStyle w:val="NoSpacing"/>
              <w:rPr>
                <w:bCs/>
              </w:rPr>
            </w:pPr>
            <w:r>
              <w:rPr>
                <w:bCs/>
              </w:rPr>
              <w:t>AHAR</w:t>
            </w:r>
          </w:p>
        </w:tc>
        <w:tc>
          <w:tcPr>
            <w:tcW w:w="7020" w:type="dxa"/>
          </w:tcPr>
          <w:p w14:paraId="0BDE874E" w14:textId="02B76974" w:rsidR="002A3D6C" w:rsidRDefault="002A3D6C" w:rsidP="00845520">
            <w:pPr>
              <w:pStyle w:val="NoSpacing"/>
            </w:pPr>
            <w:r>
              <w:t>Identifies the subset of active enrollments that meet the criteria for inclusion in AHAR reporting / have at least one bednight in the report period</w:t>
            </w:r>
          </w:p>
        </w:tc>
      </w:tr>
      <w:tr w:rsidR="002A3D6C" w14:paraId="428EC176" w14:textId="77777777" w:rsidTr="00845520">
        <w:trPr>
          <w:cantSplit/>
          <w:trHeight w:val="216"/>
        </w:trPr>
        <w:tc>
          <w:tcPr>
            <w:tcW w:w="2335" w:type="dxa"/>
          </w:tcPr>
          <w:p w14:paraId="65006009" w14:textId="77777777" w:rsidR="002A3D6C" w:rsidRDefault="002A3D6C" w:rsidP="00845520">
            <w:pPr>
              <w:pStyle w:val="NoSpacing"/>
              <w:rPr>
                <w:bCs/>
              </w:rPr>
            </w:pPr>
            <w:r>
              <w:rPr>
                <w:bCs/>
              </w:rPr>
              <w:t>PITOctober</w:t>
            </w:r>
          </w:p>
        </w:tc>
        <w:tc>
          <w:tcPr>
            <w:tcW w:w="7020" w:type="dxa"/>
          </w:tcPr>
          <w:p w14:paraId="5A712B16" w14:textId="777D5AC6" w:rsidR="002A3D6C" w:rsidRDefault="002A3D6C" w:rsidP="00845520">
            <w:pPr>
              <w:pStyle w:val="NoSpacing"/>
            </w:pPr>
            <w:r>
              <w:t>Identifies the subset of AHAR enrollments with a bednight on October 31 (if within the report period)</w:t>
            </w:r>
          </w:p>
        </w:tc>
      </w:tr>
      <w:tr w:rsidR="002A3D6C" w14:paraId="4FE262A3" w14:textId="77777777" w:rsidTr="00845520">
        <w:trPr>
          <w:cantSplit/>
          <w:trHeight w:val="216"/>
        </w:trPr>
        <w:tc>
          <w:tcPr>
            <w:tcW w:w="2335" w:type="dxa"/>
          </w:tcPr>
          <w:p w14:paraId="79A096DE" w14:textId="77777777" w:rsidR="002A3D6C" w:rsidRDefault="002A3D6C" w:rsidP="00845520">
            <w:pPr>
              <w:pStyle w:val="NoSpacing"/>
              <w:rPr>
                <w:bCs/>
              </w:rPr>
            </w:pPr>
            <w:r>
              <w:rPr>
                <w:bCs/>
              </w:rPr>
              <w:t>PITJanuary</w:t>
            </w:r>
          </w:p>
        </w:tc>
        <w:tc>
          <w:tcPr>
            <w:tcW w:w="7020" w:type="dxa"/>
          </w:tcPr>
          <w:p w14:paraId="20C8BC09" w14:textId="46A55CDF" w:rsidR="002A3D6C" w:rsidRDefault="002A3D6C" w:rsidP="00845520">
            <w:pPr>
              <w:pStyle w:val="NoSpacing"/>
            </w:pPr>
            <w:r>
              <w:t>Identifies the subset of AHAR enrollments with a bednight on January 31 (if within the report period)</w:t>
            </w:r>
          </w:p>
        </w:tc>
      </w:tr>
      <w:tr w:rsidR="002A3D6C" w14:paraId="07B48A19" w14:textId="77777777" w:rsidTr="00845520">
        <w:trPr>
          <w:cantSplit/>
          <w:trHeight w:val="216"/>
        </w:trPr>
        <w:tc>
          <w:tcPr>
            <w:tcW w:w="2335" w:type="dxa"/>
          </w:tcPr>
          <w:p w14:paraId="3AEED7FD" w14:textId="77777777" w:rsidR="002A3D6C" w:rsidRDefault="002A3D6C" w:rsidP="00845520">
            <w:pPr>
              <w:pStyle w:val="NoSpacing"/>
              <w:rPr>
                <w:bCs/>
              </w:rPr>
            </w:pPr>
            <w:r>
              <w:rPr>
                <w:bCs/>
              </w:rPr>
              <w:t>PITApril</w:t>
            </w:r>
          </w:p>
        </w:tc>
        <w:tc>
          <w:tcPr>
            <w:tcW w:w="7020" w:type="dxa"/>
          </w:tcPr>
          <w:p w14:paraId="77E0D767" w14:textId="07F84257" w:rsidR="002A3D6C" w:rsidRDefault="002A3D6C" w:rsidP="00845520">
            <w:pPr>
              <w:pStyle w:val="NoSpacing"/>
            </w:pPr>
            <w:r>
              <w:t>Identifies the subset of AHAR enrollments with a bednight on April 30 (if within the report period)</w:t>
            </w:r>
          </w:p>
        </w:tc>
      </w:tr>
      <w:tr w:rsidR="002A3D6C" w14:paraId="26F6F74A" w14:textId="77777777" w:rsidTr="00845520">
        <w:trPr>
          <w:cantSplit/>
          <w:trHeight w:val="216"/>
        </w:trPr>
        <w:tc>
          <w:tcPr>
            <w:tcW w:w="2335" w:type="dxa"/>
          </w:tcPr>
          <w:p w14:paraId="3422A857" w14:textId="77777777" w:rsidR="002A3D6C" w:rsidRDefault="002A3D6C" w:rsidP="00845520">
            <w:pPr>
              <w:pStyle w:val="NoSpacing"/>
              <w:rPr>
                <w:bCs/>
              </w:rPr>
            </w:pPr>
            <w:r>
              <w:rPr>
                <w:bCs/>
              </w:rPr>
              <w:t>PITJuly</w:t>
            </w:r>
          </w:p>
        </w:tc>
        <w:tc>
          <w:tcPr>
            <w:tcW w:w="7020" w:type="dxa"/>
          </w:tcPr>
          <w:p w14:paraId="30A0E17B" w14:textId="0D14FE34" w:rsidR="002A3D6C" w:rsidRDefault="002A3D6C" w:rsidP="00845520">
            <w:pPr>
              <w:pStyle w:val="NoSpacing"/>
            </w:pPr>
            <w:r>
              <w:t>Identifies the subset of AHAR enrollments with a bednight on July 31 (if within the report period)</w:t>
            </w:r>
          </w:p>
        </w:tc>
      </w:tr>
      <w:tr w:rsidR="002A3D6C" w14:paraId="781F80C3" w14:textId="77777777" w:rsidTr="00845520">
        <w:trPr>
          <w:cantSplit/>
          <w:trHeight w:val="216"/>
        </w:trPr>
        <w:tc>
          <w:tcPr>
            <w:tcW w:w="2335" w:type="dxa"/>
          </w:tcPr>
          <w:p w14:paraId="6B798FEC" w14:textId="77777777" w:rsidR="002A3D6C" w:rsidRPr="009E23F8" w:rsidRDefault="002A3D6C" w:rsidP="00845520">
            <w:pPr>
              <w:pStyle w:val="NoSpacing"/>
              <w:rPr>
                <w:bCs/>
              </w:rPr>
            </w:pPr>
            <w:r>
              <w:rPr>
                <w:bCs/>
              </w:rPr>
              <w:t>ExitCohort</w:t>
            </w:r>
          </w:p>
        </w:tc>
        <w:tc>
          <w:tcPr>
            <w:tcW w:w="7020" w:type="dxa"/>
          </w:tcPr>
          <w:p w14:paraId="319339DC" w14:textId="77777777" w:rsidR="002A3D6C" w:rsidRDefault="002A3D6C" w:rsidP="00845520">
            <w:pPr>
              <w:pStyle w:val="NoSpacing"/>
            </w:pPr>
            <w:r>
              <w:t xml:space="preserve">Identifies the exit cohort period, if any, in which the enrollment is relevant; set in section </w:t>
            </w:r>
            <w:hyperlink w:anchor="_Identify_Qualifying_Exits" w:history="1">
              <w:r w:rsidRPr="00B0284E">
                <w:rPr>
                  <w:rStyle w:val="Hyperlink"/>
                </w:rPr>
                <w:t>7.1 Identify Qualifying Exits in Exit Cohort Periods</w:t>
              </w:r>
            </w:hyperlink>
          </w:p>
        </w:tc>
      </w:tr>
      <w:tr w:rsidR="0055542F" w14:paraId="51F09B2A" w14:textId="77777777" w:rsidTr="0084349D">
        <w:trPr>
          <w:cantSplit/>
          <w:trHeight w:val="216"/>
        </w:trPr>
        <w:tc>
          <w:tcPr>
            <w:tcW w:w="2335" w:type="dxa"/>
          </w:tcPr>
          <w:p w14:paraId="33B8F47C" w14:textId="587F1F84" w:rsidR="0055542F" w:rsidRDefault="0055542F" w:rsidP="0055542F">
            <w:pPr>
              <w:pStyle w:val="NoSpacing"/>
              <w:rPr>
                <w:bCs/>
              </w:rPr>
            </w:pPr>
            <w:r w:rsidRPr="00C032F4">
              <w:rPr>
                <w:bCs/>
              </w:rPr>
              <w:t>HHChronic</w:t>
            </w:r>
          </w:p>
        </w:tc>
        <w:tc>
          <w:tcPr>
            <w:tcW w:w="7020" w:type="dxa"/>
          </w:tcPr>
          <w:p w14:paraId="1FE8E1B9" w14:textId="2AB24A57" w:rsidR="0055542F" w:rsidRDefault="004E0BDF" w:rsidP="0055542F">
            <w:pPr>
              <w:pStyle w:val="NoSpacing"/>
            </w:pPr>
            <w:r>
              <w:t>Identifies</w:t>
            </w:r>
            <w:r w:rsidR="0055542F">
              <w:t xml:space="preserve"> households with a chronically homeless HoH or adult</w:t>
            </w:r>
            <w:r w:rsidR="00C64655">
              <w:t xml:space="preserve"> or other specific patterns of long-term homelessness.</w:t>
            </w:r>
          </w:p>
          <w:p w14:paraId="5988033A" w14:textId="1095941B" w:rsidR="0055542F" w:rsidRDefault="0055542F" w:rsidP="0055542F">
            <w:pPr>
              <w:pStyle w:val="NoSpacing"/>
            </w:pPr>
            <w:r>
              <w:t xml:space="preserve">See </w:t>
            </w:r>
            <w:r w:rsidR="003F6E99">
              <w:t xml:space="preserve">section </w:t>
            </w:r>
            <w:hyperlink w:anchor="_Set_Population_Identifiers_5" w:history="1">
              <w:r w:rsidR="003F6E99">
                <w:rPr>
                  <w:rStyle w:val="Hyperlink"/>
                </w:rPr>
                <w:t>5.12 Set Population Identifiers for Active HMIS Households</w:t>
              </w:r>
            </w:hyperlink>
            <w:r w:rsidR="0020274A">
              <w:rPr>
                <w:rStyle w:val="Hyperlink"/>
              </w:rPr>
              <w:t xml:space="preserve"> </w:t>
            </w:r>
          </w:p>
        </w:tc>
      </w:tr>
      <w:tr w:rsidR="0055542F" w14:paraId="31737022" w14:textId="77777777" w:rsidTr="0084349D">
        <w:trPr>
          <w:cantSplit/>
          <w:trHeight w:val="216"/>
        </w:trPr>
        <w:tc>
          <w:tcPr>
            <w:tcW w:w="2335" w:type="dxa"/>
          </w:tcPr>
          <w:p w14:paraId="24953AE7" w14:textId="55C819BE" w:rsidR="0055542F" w:rsidRDefault="0055542F" w:rsidP="0055542F">
            <w:pPr>
              <w:pStyle w:val="NoSpacing"/>
              <w:rPr>
                <w:bCs/>
              </w:rPr>
            </w:pPr>
            <w:r w:rsidRPr="00C032F4">
              <w:rPr>
                <w:bCs/>
              </w:rPr>
              <w:t>HHVet</w:t>
            </w:r>
          </w:p>
        </w:tc>
        <w:tc>
          <w:tcPr>
            <w:tcW w:w="7020" w:type="dxa"/>
          </w:tcPr>
          <w:p w14:paraId="78907340" w14:textId="77777777" w:rsidR="0055542F" w:rsidRDefault="0055542F" w:rsidP="0055542F">
            <w:pPr>
              <w:pStyle w:val="NoSpacing"/>
            </w:pPr>
            <w:r>
              <w:t>Identifies households with one or more veteran adults</w:t>
            </w:r>
          </w:p>
          <w:p w14:paraId="0C0185B7" w14:textId="7AE2BB0F" w:rsidR="0055542F" w:rsidRDefault="0020274A" w:rsidP="0055542F">
            <w:pPr>
              <w:pStyle w:val="NoSpacing"/>
            </w:pPr>
            <w:r>
              <w:t xml:space="preserve">See section </w:t>
            </w:r>
            <w:hyperlink w:anchor="_Set_Population_Identifiers_5" w:history="1">
              <w:r w:rsidR="00C64655">
                <w:rPr>
                  <w:rStyle w:val="Hyperlink"/>
                </w:rPr>
                <w:t>5.12 Set Population Identifiers for Active HMIS Households</w:t>
              </w:r>
            </w:hyperlink>
            <w:r>
              <w:rPr>
                <w:rStyle w:val="Hyperlink"/>
              </w:rPr>
              <w:t xml:space="preserve"> </w:t>
            </w:r>
          </w:p>
        </w:tc>
      </w:tr>
      <w:tr w:rsidR="0055542F" w14:paraId="4B5093DA" w14:textId="77777777" w:rsidTr="0084349D">
        <w:trPr>
          <w:cantSplit/>
          <w:trHeight w:val="216"/>
        </w:trPr>
        <w:tc>
          <w:tcPr>
            <w:tcW w:w="2335" w:type="dxa"/>
          </w:tcPr>
          <w:p w14:paraId="6F556627" w14:textId="649621EC" w:rsidR="0055542F" w:rsidRDefault="0055542F" w:rsidP="0055542F">
            <w:pPr>
              <w:pStyle w:val="NoSpacing"/>
              <w:rPr>
                <w:bCs/>
              </w:rPr>
            </w:pPr>
            <w:r w:rsidRPr="00C032F4">
              <w:rPr>
                <w:bCs/>
              </w:rPr>
              <w:t>HHDisability</w:t>
            </w:r>
          </w:p>
        </w:tc>
        <w:tc>
          <w:tcPr>
            <w:tcW w:w="7020" w:type="dxa"/>
          </w:tcPr>
          <w:p w14:paraId="6EA0497A" w14:textId="77777777" w:rsidR="0055542F" w:rsidRDefault="0055542F" w:rsidP="0055542F">
            <w:pPr>
              <w:pStyle w:val="NoSpacing"/>
            </w:pPr>
            <w:r>
              <w:t>Identifies households with a disabled HoH or other adult</w:t>
            </w:r>
          </w:p>
          <w:p w14:paraId="3A3CD8A9" w14:textId="672F29DB" w:rsidR="0055542F" w:rsidRDefault="0055542F" w:rsidP="0055542F">
            <w:pPr>
              <w:pStyle w:val="NoSpacing"/>
            </w:pPr>
            <w:r>
              <w:t xml:space="preserve">See section </w:t>
            </w:r>
            <w:hyperlink w:anchor="_Set_Population_Identifiers_5" w:history="1">
              <w:r w:rsidR="00C64655">
                <w:rPr>
                  <w:rStyle w:val="Hyperlink"/>
                </w:rPr>
                <w:t>5.12 Set Population Identifiers for Active HMIS Households</w:t>
              </w:r>
            </w:hyperlink>
          </w:p>
        </w:tc>
      </w:tr>
      <w:tr w:rsidR="0055542F" w14:paraId="2CBEC526" w14:textId="77777777" w:rsidTr="0084349D">
        <w:trPr>
          <w:cantSplit/>
          <w:trHeight w:val="216"/>
        </w:trPr>
        <w:tc>
          <w:tcPr>
            <w:tcW w:w="2335" w:type="dxa"/>
          </w:tcPr>
          <w:p w14:paraId="5322A6CE" w14:textId="3FD8C2DD" w:rsidR="0055542F" w:rsidRDefault="0055542F" w:rsidP="0055542F">
            <w:pPr>
              <w:pStyle w:val="NoSpacing"/>
              <w:rPr>
                <w:bCs/>
              </w:rPr>
            </w:pPr>
            <w:r w:rsidRPr="00C032F4">
              <w:rPr>
                <w:bCs/>
              </w:rPr>
              <w:t>HHFleeingDV</w:t>
            </w:r>
          </w:p>
        </w:tc>
        <w:tc>
          <w:tcPr>
            <w:tcW w:w="7020" w:type="dxa"/>
          </w:tcPr>
          <w:p w14:paraId="79B862E9" w14:textId="77777777" w:rsidR="0055542F" w:rsidRDefault="0055542F" w:rsidP="0055542F">
            <w:pPr>
              <w:pStyle w:val="NoSpacing"/>
            </w:pPr>
            <w:r>
              <w:t>Identifies households fleeing domestic violence</w:t>
            </w:r>
          </w:p>
          <w:p w14:paraId="73660AF1" w14:textId="176596B2" w:rsidR="0055542F" w:rsidRDefault="0055542F" w:rsidP="0055542F">
            <w:pPr>
              <w:pStyle w:val="NoSpacing"/>
            </w:pPr>
            <w:r>
              <w:t xml:space="preserve">See section </w:t>
            </w:r>
            <w:hyperlink w:anchor="_Set_Population_Identifiers_5" w:history="1">
              <w:r w:rsidR="00C64655">
                <w:rPr>
                  <w:rStyle w:val="Hyperlink"/>
                </w:rPr>
                <w:t>5.12 Set Population Identifiers for Active HMIS Households</w:t>
              </w:r>
            </w:hyperlink>
          </w:p>
        </w:tc>
      </w:tr>
      <w:tr w:rsidR="0055542F" w14:paraId="1856DF51" w14:textId="77777777" w:rsidTr="0084349D">
        <w:trPr>
          <w:cantSplit/>
          <w:trHeight w:val="216"/>
        </w:trPr>
        <w:tc>
          <w:tcPr>
            <w:tcW w:w="2335" w:type="dxa"/>
          </w:tcPr>
          <w:p w14:paraId="2F85BADC" w14:textId="67F1D044" w:rsidR="0055542F" w:rsidRDefault="0055542F" w:rsidP="0055542F">
            <w:pPr>
              <w:pStyle w:val="NoSpacing"/>
              <w:rPr>
                <w:bCs/>
              </w:rPr>
            </w:pPr>
            <w:r w:rsidRPr="00C032F4">
              <w:rPr>
                <w:bCs/>
              </w:rPr>
              <w:t>HHAdultAge</w:t>
            </w:r>
          </w:p>
        </w:tc>
        <w:tc>
          <w:tcPr>
            <w:tcW w:w="7020" w:type="dxa"/>
          </w:tcPr>
          <w:p w14:paraId="42CFBCEF" w14:textId="77777777" w:rsidR="0055542F" w:rsidRDefault="0055542F" w:rsidP="0055542F">
            <w:pPr>
              <w:pStyle w:val="NoSpacing"/>
            </w:pPr>
            <w:r>
              <w:t>Identifies age-related populations (e.g., Senior 55+, Parenting Youth 18-24, Non-Veteran 25+)</w:t>
            </w:r>
          </w:p>
          <w:p w14:paraId="385E6509" w14:textId="2F52DFDD" w:rsidR="0055542F" w:rsidRDefault="0055542F" w:rsidP="0055542F">
            <w:pPr>
              <w:pStyle w:val="NoSpacing"/>
            </w:pPr>
            <w:r>
              <w:t xml:space="preserve">See section </w:t>
            </w:r>
            <w:hyperlink w:anchor="_Set_Population_Identifiers_5" w:history="1">
              <w:r w:rsidR="00C64655">
                <w:rPr>
                  <w:rStyle w:val="Hyperlink"/>
                </w:rPr>
                <w:t>5.12 Set Population Identifiers for Active HMIS Households</w:t>
              </w:r>
            </w:hyperlink>
          </w:p>
        </w:tc>
      </w:tr>
      <w:tr w:rsidR="0055542F" w14:paraId="42C8F8EA" w14:textId="77777777" w:rsidTr="0084349D">
        <w:trPr>
          <w:cantSplit/>
          <w:trHeight w:val="216"/>
        </w:trPr>
        <w:tc>
          <w:tcPr>
            <w:tcW w:w="2335" w:type="dxa"/>
          </w:tcPr>
          <w:p w14:paraId="3215832C" w14:textId="4CE25ED3" w:rsidR="0055542F" w:rsidRDefault="0055542F" w:rsidP="0055542F">
            <w:pPr>
              <w:pStyle w:val="NoSpacing"/>
              <w:rPr>
                <w:bCs/>
              </w:rPr>
            </w:pPr>
            <w:r w:rsidRPr="00C032F4">
              <w:rPr>
                <w:bCs/>
              </w:rPr>
              <w:t>HHParent</w:t>
            </w:r>
          </w:p>
        </w:tc>
        <w:tc>
          <w:tcPr>
            <w:tcW w:w="7020" w:type="dxa"/>
          </w:tcPr>
          <w:p w14:paraId="235CA563" w14:textId="77777777" w:rsidR="0055542F" w:rsidRDefault="0055542F" w:rsidP="0055542F">
            <w:pPr>
              <w:pStyle w:val="NoSpacing"/>
            </w:pPr>
            <w:r>
              <w:t xml:space="preserve">Identifies households where at least one household member has a </w:t>
            </w:r>
            <w:r w:rsidRPr="00B678E4">
              <w:rPr>
                <w:i/>
                <w:iCs/>
              </w:rPr>
              <w:t>RelationshipToHoH</w:t>
            </w:r>
            <w:r>
              <w:t xml:space="preserve"> of ‘Child’ (2)</w:t>
            </w:r>
          </w:p>
          <w:p w14:paraId="7E55F5F0" w14:textId="1962F9C7" w:rsidR="0055542F" w:rsidRDefault="0055542F" w:rsidP="0055542F">
            <w:pPr>
              <w:pStyle w:val="NoSpacing"/>
            </w:pPr>
            <w:r>
              <w:t xml:space="preserve">See section </w:t>
            </w:r>
            <w:hyperlink w:anchor="_Set_Population_Identifiers_5" w:history="1">
              <w:r w:rsidR="00C64655">
                <w:rPr>
                  <w:rStyle w:val="Hyperlink"/>
                </w:rPr>
                <w:t>5.12 Set Population Identifiers for Active HMIS Households</w:t>
              </w:r>
            </w:hyperlink>
          </w:p>
        </w:tc>
      </w:tr>
      <w:tr w:rsidR="00566AFB" w14:paraId="07DBBC8A" w14:textId="77777777" w:rsidTr="0084349D">
        <w:trPr>
          <w:cantSplit/>
          <w:trHeight w:val="216"/>
        </w:trPr>
        <w:tc>
          <w:tcPr>
            <w:tcW w:w="2335" w:type="dxa"/>
          </w:tcPr>
          <w:p w14:paraId="04373AC2" w14:textId="55479593" w:rsidR="00566AFB" w:rsidRDefault="00566AFB" w:rsidP="00566AFB">
            <w:pPr>
              <w:pStyle w:val="NoSpacing"/>
              <w:rPr>
                <w:bCs/>
              </w:rPr>
            </w:pPr>
            <w:r>
              <w:rPr>
                <w:bCs/>
              </w:rPr>
              <w:t>AC3Plus</w:t>
            </w:r>
          </w:p>
        </w:tc>
        <w:tc>
          <w:tcPr>
            <w:tcW w:w="7020" w:type="dxa"/>
          </w:tcPr>
          <w:p w14:paraId="26233B54" w14:textId="2E1AA1F0" w:rsidR="00566AFB" w:rsidRDefault="00566AFB" w:rsidP="00566AFB">
            <w:pPr>
              <w:pStyle w:val="NoSpacing"/>
            </w:pPr>
            <w:r>
              <w:t xml:space="preserve">Identifies AC households </w:t>
            </w:r>
            <w:r w:rsidR="00DE583C">
              <w:t>with 3 or more household members under 18</w:t>
            </w:r>
          </w:p>
          <w:p w14:paraId="55D5D867" w14:textId="05150EA1" w:rsidR="00566AFB" w:rsidRDefault="00566AFB" w:rsidP="00566AFB">
            <w:pPr>
              <w:pStyle w:val="NoSpacing"/>
            </w:pPr>
            <w:r>
              <w:t xml:space="preserve">See section </w:t>
            </w:r>
            <w:hyperlink w:anchor="_Set_Population_Identifiers_5" w:history="1">
              <w:r w:rsidR="00C64655">
                <w:rPr>
                  <w:rStyle w:val="Hyperlink"/>
                </w:rPr>
                <w:t>5.12 Set Population Identifiers for Active HMIS Households</w:t>
              </w:r>
            </w:hyperlink>
          </w:p>
        </w:tc>
      </w:tr>
    </w:tbl>
    <w:p w14:paraId="7EE9B3A9" w14:textId="77777777" w:rsidR="00D27CF7" w:rsidRDefault="00D27CF7" w:rsidP="00D27CF7">
      <w:pPr>
        <w:pStyle w:val="Heading3"/>
      </w:pPr>
      <w:r>
        <w:t>Logic</w:t>
      </w:r>
    </w:p>
    <w:p w14:paraId="5BB10E51" w14:textId="3D93686E" w:rsidR="009333C8" w:rsidRDefault="009333C8" w:rsidP="009333C8">
      <w:pPr>
        <w:pStyle w:val="Heading4"/>
      </w:pPr>
      <w:r>
        <w:t>HMIS Data Requirements and Assumptions</w:t>
      </w:r>
    </w:p>
    <w:p w14:paraId="458F55A3" w14:textId="35230873" w:rsidR="009333C8" w:rsidRPr="008F2C7B" w:rsidRDefault="009333C8" w:rsidP="009333C8">
      <w:pPr>
        <w:rPr>
          <w:szCs w:val="20"/>
        </w:rPr>
      </w:pPr>
      <w:r w:rsidRPr="008005D4">
        <w:rPr>
          <w:b/>
          <w:bCs/>
          <w:szCs w:val="20"/>
        </w:rPr>
        <w:t xml:space="preserve">The HMIS </w:t>
      </w:r>
      <w:r w:rsidRPr="00247641">
        <w:rPr>
          <w:b/>
          <w:bCs/>
          <w:szCs w:val="20"/>
        </w:rPr>
        <w:t xml:space="preserve">Lead </w:t>
      </w:r>
      <w:r w:rsidRPr="00440163">
        <w:rPr>
          <w:b/>
          <w:bCs/>
          <w:szCs w:val="20"/>
        </w:rPr>
        <w:t>must</w:t>
      </w:r>
      <w:r w:rsidRPr="00716D69">
        <w:rPr>
          <w:b/>
          <w:bCs/>
          <w:szCs w:val="20"/>
        </w:rPr>
        <w:t xml:space="preserve"> </w:t>
      </w:r>
      <w:r w:rsidRPr="00C93D3F">
        <w:rPr>
          <w:b/>
          <w:bCs/>
          <w:szCs w:val="20"/>
        </w:rPr>
        <w:t xml:space="preserve">identify and </w:t>
      </w:r>
      <w:r w:rsidRPr="00E363B8">
        <w:rPr>
          <w:b/>
          <w:bCs/>
          <w:szCs w:val="20"/>
        </w:rPr>
        <w:t>merge dup</w:t>
      </w:r>
      <w:r w:rsidRPr="003D6740">
        <w:rPr>
          <w:b/>
          <w:bCs/>
          <w:szCs w:val="20"/>
        </w:rPr>
        <w:t xml:space="preserve">licate </w:t>
      </w:r>
      <w:r w:rsidRPr="00080605">
        <w:rPr>
          <w:b/>
          <w:bCs/>
          <w:szCs w:val="20"/>
        </w:rPr>
        <w:t xml:space="preserve">records for individual clients prior to </w:t>
      </w:r>
      <w:r w:rsidRPr="00C43AAA">
        <w:rPr>
          <w:b/>
          <w:bCs/>
          <w:szCs w:val="20"/>
        </w:rPr>
        <w:t>generating the LSA</w:t>
      </w:r>
      <w:r w:rsidR="004873DC">
        <w:rPr>
          <w:b/>
          <w:bCs/>
          <w:szCs w:val="20"/>
        </w:rPr>
        <w:t xml:space="preserve">. </w:t>
      </w:r>
      <w:r w:rsidRPr="008005D4">
        <w:rPr>
          <w:szCs w:val="20"/>
        </w:rPr>
        <w:t>The</w:t>
      </w:r>
      <w:r w:rsidRPr="008005D4">
        <w:rPr>
          <w:b/>
          <w:bCs/>
          <w:szCs w:val="20"/>
        </w:rPr>
        <w:t xml:space="preserve"> </w:t>
      </w:r>
      <w:r w:rsidRPr="003D6740">
        <w:rPr>
          <w:szCs w:val="20"/>
        </w:rPr>
        <w:t xml:space="preserve">production of an unduplicated count of </w:t>
      </w:r>
      <w:r w:rsidRPr="00080605">
        <w:rPr>
          <w:szCs w:val="20"/>
        </w:rPr>
        <w:t>people experiencing homeless</w:t>
      </w:r>
      <w:r w:rsidRPr="00C43AAA">
        <w:rPr>
          <w:szCs w:val="20"/>
        </w:rPr>
        <w:t xml:space="preserve">ness </w:t>
      </w:r>
      <w:r w:rsidRPr="0057095E">
        <w:rPr>
          <w:szCs w:val="20"/>
        </w:rPr>
        <w:t>is a fundamental purpose of HMIS</w:t>
      </w:r>
      <w:r w:rsidR="004873DC">
        <w:rPr>
          <w:szCs w:val="20"/>
        </w:rPr>
        <w:t xml:space="preserve">. </w:t>
      </w:r>
      <w:r w:rsidRPr="00FB2DDC">
        <w:rPr>
          <w:szCs w:val="20"/>
        </w:rPr>
        <w:t>As s</w:t>
      </w:r>
      <w:r w:rsidRPr="004841CA">
        <w:rPr>
          <w:szCs w:val="20"/>
        </w:rPr>
        <w:t xml:space="preserve">uch, it has been a requirement of </w:t>
      </w:r>
      <w:r w:rsidRPr="00E972B2">
        <w:rPr>
          <w:szCs w:val="20"/>
        </w:rPr>
        <w:t>every version of</w:t>
      </w:r>
      <w:r w:rsidRPr="005A4D79">
        <w:rPr>
          <w:szCs w:val="20"/>
        </w:rPr>
        <w:t xml:space="preserve"> the HMIS Data Standards since</w:t>
      </w:r>
      <w:r w:rsidRPr="00076181">
        <w:rPr>
          <w:szCs w:val="20"/>
        </w:rPr>
        <w:t xml:space="preserve"> March 2010 </w:t>
      </w:r>
      <w:r w:rsidRPr="00B16CB8">
        <w:rPr>
          <w:szCs w:val="20"/>
        </w:rPr>
        <w:t xml:space="preserve">that </w:t>
      </w:r>
      <w:r w:rsidRPr="00BB4696">
        <w:rPr>
          <w:szCs w:val="20"/>
        </w:rPr>
        <w:t>a</w:t>
      </w:r>
      <w:r w:rsidRPr="00691A1F">
        <w:rPr>
          <w:szCs w:val="20"/>
        </w:rPr>
        <w:t xml:space="preserve">n HMIS </w:t>
      </w:r>
      <w:r w:rsidRPr="00EC3700">
        <w:rPr>
          <w:szCs w:val="20"/>
        </w:rPr>
        <w:t xml:space="preserve">application must have </w:t>
      </w:r>
      <w:r w:rsidRPr="00AD7560">
        <w:rPr>
          <w:szCs w:val="20"/>
        </w:rPr>
        <w:t xml:space="preserve">functionality </w:t>
      </w:r>
      <w:r w:rsidRPr="00A35AA5">
        <w:rPr>
          <w:szCs w:val="20"/>
        </w:rPr>
        <w:t>that allows the HMIS Lead to</w:t>
      </w:r>
      <w:r w:rsidRPr="00391FEB">
        <w:rPr>
          <w:szCs w:val="20"/>
        </w:rPr>
        <w:t xml:space="preserve"> </w:t>
      </w:r>
      <w:r w:rsidRPr="0065045E">
        <w:rPr>
          <w:szCs w:val="20"/>
        </w:rPr>
        <w:t xml:space="preserve">de-duplicate records </w:t>
      </w:r>
      <w:r w:rsidRPr="00482327">
        <w:rPr>
          <w:szCs w:val="20"/>
        </w:rPr>
        <w:t>with d</w:t>
      </w:r>
      <w:r w:rsidRPr="003D6860">
        <w:rPr>
          <w:szCs w:val="20"/>
        </w:rPr>
        <w:t>iff</w:t>
      </w:r>
      <w:r w:rsidRPr="00680D88">
        <w:rPr>
          <w:szCs w:val="20"/>
        </w:rPr>
        <w:t>erent</w:t>
      </w:r>
      <w:r w:rsidRPr="005D5A21">
        <w:rPr>
          <w:szCs w:val="20"/>
        </w:rPr>
        <w:t xml:space="preserve"> </w:t>
      </w:r>
      <w:r w:rsidRPr="008F2C7B">
        <w:rPr>
          <w:i/>
          <w:iCs/>
          <w:szCs w:val="20"/>
        </w:rPr>
        <w:t>PersonalID</w:t>
      </w:r>
      <w:r w:rsidRPr="008005D4">
        <w:rPr>
          <w:szCs w:val="20"/>
        </w:rPr>
        <w:t>s for the same client</w:t>
      </w:r>
      <w:r w:rsidR="004873DC">
        <w:rPr>
          <w:szCs w:val="20"/>
        </w:rPr>
        <w:t xml:space="preserve">. </w:t>
      </w:r>
      <w:r>
        <w:rPr>
          <w:szCs w:val="20"/>
        </w:rPr>
        <w:t>For the LSA,</w:t>
      </w:r>
      <w:r w:rsidRPr="008005D4">
        <w:rPr>
          <w:szCs w:val="20"/>
        </w:rPr>
        <w:t xml:space="preserve"> </w:t>
      </w:r>
      <w:r>
        <w:rPr>
          <w:szCs w:val="20"/>
        </w:rPr>
        <w:t xml:space="preserve">it </w:t>
      </w:r>
      <w:r w:rsidRPr="008005D4">
        <w:rPr>
          <w:szCs w:val="20"/>
        </w:rPr>
        <w:t xml:space="preserve">is particularly </w:t>
      </w:r>
      <w:r w:rsidRPr="00247641">
        <w:rPr>
          <w:szCs w:val="20"/>
        </w:rPr>
        <w:t>criti</w:t>
      </w:r>
      <w:r w:rsidRPr="00440163">
        <w:rPr>
          <w:szCs w:val="20"/>
        </w:rPr>
        <w:t xml:space="preserve">cal that </w:t>
      </w:r>
      <w:r w:rsidRPr="00716D69">
        <w:rPr>
          <w:szCs w:val="20"/>
        </w:rPr>
        <w:t xml:space="preserve">HMIS Leads </w:t>
      </w:r>
      <w:r w:rsidRPr="008F2C7B">
        <w:rPr>
          <w:i/>
          <w:iCs/>
          <w:szCs w:val="20"/>
        </w:rPr>
        <w:t>utilize</w:t>
      </w:r>
      <w:r w:rsidRPr="008005D4">
        <w:rPr>
          <w:szCs w:val="20"/>
        </w:rPr>
        <w:t xml:space="preserve"> this functionality</w:t>
      </w:r>
      <w:r>
        <w:rPr>
          <w:szCs w:val="20"/>
        </w:rPr>
        <w:t>; it</w:t>
      </w:r>
      <w:r w:rsidRPr="00B00FB9">
        <w:rPr>
          <w:szCs w:val="20"/>
        </w:rPr>
        <w:t xml:space="preserve"> is not otherwise possible to produce accurate </w:t>
      </w:r>
      <w:r>
        <w:rPr>
          <w:szCs w:val="20"/>
        </w:rPr>
        <w:t xml:space="preserve">longitudinal and/or </w:t>
      </w:r>
      <w:r w:rsidRPr="00B00FB9">
        <w:rPr>
          <w:szCs w:val="20"/>
        </w:rPr>
        <w:t>systemwide reporting</w:t>
      </w:r>
      <w:r w:rsidR="004873DC">
        <w:rPr>
          <w:szCs w:val="20"/>
        </w:rPr>
        <w:t xml:space="preserve">. </w:t>
      </w:r>
    </w:p>
    <w:p w14:paraId="3473D518" w14:textId="378AAADD" w:rsidR="00EB1C9F" w:rsidRDefault="00EB1C9F" w:rsidP="0068044F">
      <w:r>
        <w:rPr>
          <w:b/>
          <w:bCs/>
        </w:rPr>
        <w:t>Unless otherwise specified by this document, r</w:t>
      </w:r>
      <w:r w:rsidR="0068044F" w:rsidRPr="00AB297A">
        <w:rPr>
          <w:b/>
          <w:bCs/>
        </w:rPr>
        <w:t xml:space="preserve">eporting procedures must exclude </w:t>
      </w:r>
      <w:r w:rsidR="008E31DD">
        <w:rPr>
          <w:b/>
          <w:bCs/>
        </w:rPr>
        <w:t xml:space="preserve">any </w:t>
      </w:r>
      <w:r w:rsidR="0068044F" w:rsidRPr="00AB297A">
        <w:rPr>
          <w:b/>
          <w:bCs/>
        </w:rPr>
        <w:t>data which is inconsistent with the HMIS Data Standards and HMIS CSV Specifications.</w:t>
      </w:r>
      <w:r w:rsidR="005A642F">
        <w:t xml:space="preserve"> </w:t>
      </w:r>
      <w:r w:rsidR="008E31DD" w:rsidRPr="008E31DD">
        <w:t>Both the programming specifications and sample code assume the existence of relational database tables with properties consistent with the HMIS CSV specifications, to include column names, primary keys, foreign keys, and column values limited to those defined for HMIS.  Referential integrity is also assumed.</w:t>
      </w:r>
      <w:r w:rsidR="008E31DD">
        <w:t xml:space="preserve">  </w:t>
      </w:r>
      <w:r>
        <w:t>There are defined requirements for addressing a limited number</w:t>
      </w:r>
      <w:r w:rsidR="0068044F">
        <w:t xml:space="preserve"> of data issues</w:t>
      </w:r>
      <w:r>
        <w:t xml:space="preserve"> in LSA reporting; however, it is outside the scope of this document to anticipate every potential inconsistency.</w:t>
      </w:r>
      <w:r w:rsidR="005A642F">
        <w:t xml:space="preserve"> </w:t>
      </w:r>
      <w:r w:rsidR="0068044F">
        <w:t xml:space="preserve">In systems that – for whatever reason – allow users to create records </w:t>
      </w:r>
      <w:r w:rsidR="008E31DD">
        <w:t xml:space="preserve">that are inconsistent with </w:t>
      </w:r>
      <w:r w:rsidR="0068044F">
        <w:t xml:space="preserve">HMIS </w:t>
      </w:r>
      <w:r w:rsidR="008E31DD">
        <w:t>requirements</w:t>
      </w:r>
      <w:r w:rsidR="0068044F">
        <w:t xml:space="preserve">, </w:t>
      </w:r>
      <w:r>
        <w:t>it is the responsibility of the vendor to be aware of these exceptions and exclude the records from LSA reporting.</w:t>
      </w:r>
      <w:r w:rsidR="005A642F">
        <w:t xml:space="preserve"> </w:t>
      </w:r>
    </w:p>
    <w:p w14:paraId="3F60F578" w14:textId="7217098B" w:rsidR="00656851" w:rsidRDefault="00656851" w:rsidP="00C3527B">
      <w:r>
        <w:rPr>
          <w:b/>
          <w:bCs/>
        </w:rPr>
        <w:t xml:space="preserve">Deleted data are never used for reporting. </w:t>
      </w:r>
      <w:r>
        <w:t xml:space="preserve">Any record marked as deleted must be excluded from LSA reporting. </w:t>
      </w:r>
    </w:p>
    <w:p w14:paraId="105D8854" w14:textId="3610D8FB" w:rsidR="00C3527B" w:rsidRPr="008F2C7B" w:rsidRDefault="00C3527B" w:rsidP="00C3527B">
      <w:r>
        <w:rPr>
          <w:b/>
          <w:bCs/>
        </w:rPr>
        <w:t>Only data associated with valid enrollments in continuum projects is included in the LSA</w:t>
      </w:r>
      <w:r w:rsidR="004873DC">
        <w:rPr>
          <w:b/>
          <w:bCs/>
        </w:rPr>
        <w:t xml:space="preserve">. </w:t>
      </w:r>
      <w:r w:rsidRPr="008F2C7B">
        <w:t xml:space="preserve">A valid enrollment has, at a minimum, an </w:t>
      </w:r>
      <w:r w:rsidRPr="008F2C7B">
        <w:rPr>
          <w:i/>
          <w:iCs/>
        </w:rPr>
        <w:t>EntryDate</w:t>
      </w:r>
      <w:r w:rsidRPr="008F2C7B">
        <w:t xml:space="preserve">, a </w:t>
      </w:r>
      <w:r w:rsidRPr="008F2C7B">
        <w:rPr>
          <w:i/>
          <w:iCs/>
        </w:rPr>
        <w:t>PersonalID</w:t>
      </w:r>
      <w:r w:rsidRPr="008F2C7B">
        <w:t xml:space="preserve">, a </w:t>
      </w:r>
      <w:r w:rsidRPr="008F2C7B">
        <w:rPr>
          <w:i/>
          <w:iCs/>
        </w:rPr>
        <w:t>ProjectID</w:t>
      </w:r>
      <w:r w:rsidRPr="008F2C7B">
        <w:t xml:space="preserve">, a </w:t>
      </w:r>
      <w:r w:rsidRPr="008F2C7B">
        <w:rPr>
          <w:i/>
          <w:iCs/>
        </w:rPr>
        <w:t>HouseholdID</w:t>
      </w:r>
      <w:r w:rsidRPr="008F2C7B">
        <w:t xml:space="preserve">, a valid </w:t>
      </w:r>
      <w:r w:rsidRPr="008F2C7B">
        <w:rPr>
          <w:i/>
          <w:iCs/>
        </w:rPr>
        <w:t>RelationshipToHoH</w:t>
      </w:r>
      <w:r w:rsidRPr="008F2C7B">
        <w:t xml:space="preserve">, and an </w:t>
      </w:r>
      <w:r w:rsidRPr="008F2C7B">
        <w:rPr>
          <w:i/>
          <w:iCs/>
        </w:rPr>
        <w:t>EnrollmentCoC</w:t>
      </w:r>
      <w:r w:rsidRPr="008F2C7B">
        <w:t xml:space="preserve"> associated with the head of household’s </w:t>
      </w:r>
      <w:r w:rsidRPr="008F2C7B">
        <w:rPr>
          <w:i/>
          <w:iCs/>
        </w:rPr>
        <w:t>EnrollmentID</w:t>
      </w:r>
      <w:r w:rsidR="004873DC">
        <w:t xml:space="preserve">. </w:t>
      </w:r>
      <w:r w:rsidRPr="008F2C7B">
        <w:t xml:space="preserve">Data not associated with a valid enrollment </w:t>
      </w:r>
      <w:r>
        <w:t>– including bed nights in systems that allow users to create a record of a bednight without a valid enrollment – is excluded from the LSA.</w:t>
      </w:r>
    </w:p>
    <w:p w14:paraId="6F43BC8E" w14:textId="7A8DBD13" w:rsidR="00C3527B" w:rsidRDefault="00C3527B" w:rsidP="00C3527B">
      <w:r w:rsidRPr="008F2C7B">
        <w:rPr>
          <w:b/>
          <w:bCs/>
        </w:rPr>
        <w:t xml:space="preserve">For any given </w:t>
      </w:r>
      <w:r w:rsidRPr="008F2C7B">
        <w:rPr>
          <w:b/>
          <w:bCs/>
          <w:i/>
          <w:iCs/>
        </w:rPr>
        <w:t>HouseholdID</w:t>
      </w:r>
      <w:r w:rsidRPr="008F2C7B">
        <w:rPr>
          <w:b/>
          <w:bCs/>
        </w:rPr>
        <w:t xml:space="preserve">, there must be exactly one enrollment record where </w:t>
      </w:r>
      <w:r w:rsidRPr="008F2C7B">
        <w:rPr>
          <w:b/>
          <w:bCs/>
          <w:i/>
          <w:iCs/>
        </w:rPr>
        <w:t>RelationshipToHoH</w:t>
      </w:r>
      <w:r w:rsidRPr="008F2C7B">
        <w:rPr>
          <w:b/>
          <w:bCs/>
        </w:rPr>
        <w:t xml:space="preserve"> = 1</w:t>
      </w:r>
      <w:r w:rsidR="004873DC">
        <w:t xml:space="preserve">. </w:t>
      </w:r>
      <w:r>
        <w:t>If the HMIS allows users to create enrollments with no designated HoH and/or with more than one designated HoH:</w:t>
      </w:r>
    </w:p>
    <w:p w14:paraId="14A57CB7" w14:textId="77777777" w:rsidR="00C3527B" w:rsidRDefault="00C3527B" w:rsidP="0030608E">
      <w:pPr>
        <w:pStyle w:val="ListParagraph"/>
        <w:numPr>
          <w:ilvl w:val="0"/>
          <w:numId w:val="30"/>
        </w:numPr>
      </w:pPr>
      <w:r>
        <w:t>Those enrollments will be excluded from LSA reporting.</w:t>
      </w:r>
    </w:p>
    <w:p w14:paraId="2BAE25F7" w14:textId="77777777" w:rsidR="00C3527B" w:rsidRDefault="00C3527B" w:rsidP="0030608E">
      <w:pPr>
        <w:pStyle w:val="ListParagraph"/>
        <w:numPr>
          <w:ilvl w:val="0"/>
          <w:numId w:val="30"/>
        </w:numPr>
      </w:pPr>
      <w:r>
        <w:t>A count of enrollments with &lt;&gt; 1 HoH will be included in LSAReport.</w:t>
      </w:r>
      <w:r w:rsidRPr="008F2C7B">
        <w:rPr>
          <w:b/>
          <w:bCs/>
        </w:rPr>
        <w:t>NotOneHoH</w:t>
      </w:r>
      <w:r>
        <w:t>.</w:t>
      </w:r>
    </w:p>
    <w:p w14:paraId="52F33205" w14:textId="77777777" w:rsidR="00C3527B" w:rsidRDefault="00C3527B" w:rsidP="0030608E">
      <w:pPr>
        <w:pStyle w:val="ListParagraph"/>
        <w:numPr>
          <w:ilvl w:val="0"/>
          <w:numId w:val="30"/>
        </w:numPr>
      </w:pPr>
      <w:r>
        <w:t xml:space="preserve">CoCs may upload LSA file sets where </w:t>
      </w:r>
      <w:r w:rsidRPr="008F2C7B">
        <w:rPr>
          <w:b/>
          <w:bCs/>
        </w:rPr>
        <w:t>NotOneHoH</w:t>
      </w:r>
      <w:r>
        <w:t xml:space="preserve"> &gt; 0 to HDX 2.0 for local use and review.</w:t>
      </w:r>
    </w:p>
    <w:p w14:paraId="56D2D9FC" w14:textId="2A094113" w:rsidR="00C3527B" w:rsidRDefault="00C3527B" w:rsidP="0030608E">
      <w:pPr>
        <w:pStyle w:val="ListParagraph"/>
        <w:numPr>
          <w:ilvl w:val="0"/>
          <w:numId w:val="30"/>
        </w:numPr>
      </w:pPr>
      <w:r>
        <w:t xml:space="preserve">CoCs may not submit LSA file sets where </w:t>
      </w:r>
      <w:r w:rsidRPr="002F0D32">
        <w:rPr>
          <w:b/>
          <w:bCs/>
        </w:rPr>
        <w:t>NotOneHoH</w:t>
      </w:r>
      <w:r>
        <w:rPr>
          <w:b/>
          <w:bCs/>
        </w:rPr>
        <w:t xml:space="preserve">1 </w:t>
      </w:r>
      <w:r w:rsidRPr="000B28B8">
        <w:rPr>
          <w:bCs/>
        </w:rPr>
        <w:t>or</w:t>
      </w:r>
      <w:r>
        <w:rPr>
          <w:b/>
          <w:bCs/>
        </w:rPr>
        <w:t xml:space="preserve"> NotOneHoH3</w:t>
      </w:r>
      <w:r>
        <w:t xml:space="preserve"> &gt; 0 to HUD for use in the AHAR</w:t>
      </w:r>
      <w:r w:rsidR="004873DC">
        <w:t xml:space="preserve">. </w:t>
      </w:r>
      <w:r>
        <w:t>Invalid HoH data must be corrected and a new LSA file set must be uploaded</w:t>
      </w:r>
      <w:r w:rsidR="004873DC">
        <w:t xml:space="preserve">. </w:t>
      </w:r>
    </w:p>
    <w:p w14:paraId="080090C8" w14:textId="14E6D31C" w:rsidR="000B1737" w:rsidRDefault="000B1737" w:rsidP="000B1737">
      <w:r>
        <w:rPr>
          <w:b/>
          <w:bCs/>
        </w:rPr>
        <w:t>A head of household must be present for the duration of a project stay</w:t>
      </w:r>
      <w:r w:rsidR="004873DC">
        <w:rPr>
          <w:b/>
          <w:bCs/>
        </w:rPr>
        <w:t xml:space="preserve">. </w:t>
      </w:r>
      <w:r>
        <w:t>If the HMIS allows users to enter household member enrollments with entry dates prior to that of the HoH or with exit dates after that of the HoH:</w:t>
      </w:r>
    </w:p>
    <w:p w14:paraId="18BEFDEF" w14:textId="77777777" w:rsidR="000B1737" w:rsidRDefault="000B1737" w:rsidP="0030608E">
      <w:pPr>
        <w:pStyle w:val="ListParagraph"/>
        <w:numPr>
          <w:ilvl w:val="0"/>
          <w:numId w:val="34"/>
        </w:numPr>
      </w:pPr>
      <w:r>
        <w:t xml:space="preserve">For household member enrollments with entry dates before the HoH, LSA reporting procedures will use the HoH </w:t>
      </w:r>
      <w:r w:rsidRPr="0057095E">
        <w:rPr>
          <w:i/>
          <w:iCs/>
        </w:rPr>
        <w:t>EntryDate</w:t>
      </w:r>
      <w:r>
        <w:t>.</w:t>
      </w:r>
    </w:p>
    <w:p w14:paraId="722072EB" w14:textId="618106BC" w:rsidR="000B1737" w:rsidRDefault="000B1737" w:rsidP="0030608E">
      <w:pPr>
        <w:pStyle w:val="ListParagraph"/>
        <w:numPr>
          <w:ilvl w:val="0"/>
          <w:numId w:val="34"/>
        </w:numPr>
      </w:pPr>
      <w:r>
        <w:t xml:space="preserve">For household member enrollments that remain open after the HoH has exited, reporting procedures will use the HoH </w:t>
      </w:r>
      <w:r w:rsidRPr="0057095E">
        <w:rPr>
          <w:i/>
          <w:iCs/>
        </w:rPr>
        <w:t>ExitDate</w:t>
      </w:r>
      <w:r w:rsidR="004873DC">
        <w:t xml:space="preserve">. </w:t>
      </w:r>
    </w:p>
    <w:p w14:paraId="61E58AF1" w14:textId="3451D692" w:rsidR="000B1737" w:rsidRDefault="000B1737" w:rsidP="000B1737">
      <w:r>
        <w:rPr>
          <w:b/>
          <w:bCs/>
        </w:rPr>
        <w:t>A</w:t>
      </w:r>
      <w:r w:rsidRPr="008F2C7B">
        <w:rPr>
          <w:b/>
          <w:bCs/>
        </w:rPr>
        <w:t xml:space="preserve">n </w:t>
      </w:r>
      <w:r w:rsidRPr="008F2C7B">
        <w:rPr>
          <w:b/>
          <w:bCs/>
          <w:i/>
          <w:iCs/>
        </w:rPr>
        <w:t>ExitDate</w:t>
      </w:r>
      <w:r w:rsidRPr="008F2C7B">
        <w:rPr>
          <w:b/>
          <w:bCs/>
        </w:rPr>
        <w:t xml:space="preserve"> must be at least one day later than the </w:t>
      </w:r>
      <w:r w:rsidRPr="008F2C7B">
        <w:rPr>
          <w:b/>
          <w:bCs/>
          <w:i/>
          <w:iCs/>
        </w:rPr>
        <w:t>EntryDate</w:t>
      </w:r>
      <w:r w:rsidR="004873DC">
        <w:rPr>
          <w:b/>
          <w:bCs/>
        </w:rPr>
        <w:t xml:space="preserve">. </w:t>
      </w:r>
      <w:r>
        <w:t>Enrollments with a duration of less than a day will be excluded from LSA reporting</w:t>
      </w:r>
      <w:r w:rsidR="004873DC">
        <w:t xml:space="preserve">. </w:t>
      </w:r>
    </w:p>
    <w:p w14:paraId="3E103D35" w14:textId="4EDF8E03" w:rsidR="000B1737" w:rsidRDefault="000B1737" w:rsidP="000B1737">
      <w:bookmarkStart w:id="78" w:name="RRHMoveInOnExitDate"/>
      <w:r>
        <w:rPr>
          <w:b/>
          <w:bCs/>
        </w:rPr>
        <w:t xml:space="preserve">Households with </w:t>
      </w:r>
      <w:r w:rsidRPr="008F2C7B">
        <w:rPr>
          <w:b/>
          <w:bCs/>
        </w:rPr>
        <w:t>RRH</w:t>
      </w:r>
      <w:r>
        <w:rPr>
          <w:b/>
          <w:bCs/>
        </w:rPr>
        <w:t xml:space="preserve"> enrollments in the report period where </w:t>
      </w:r>
      <w:r w:rsidRPr="008F2C7B">
        <w:rPr>
          <w:b/>
          <w:bCs/>
          <w:i/>
          <w:iCs/>
        </w:rPr>
        <w:t xml:space="preserve">MoveInDate </w:t>
      </w:r>
      <w:r>
        <w:rPr>
          <w:b/>
          <w:bCs/>
        </w:rPr>
        <w:t xml:space="preserve">is equal to </w:t>
      </w:r>
      <w:r w:rsidRPr="008F2C7B">
        <w:rPr>
          <w:b/>
          <w:bCs/>
        </w:rPr>
        <w:t xml:space="preserve">the </w:t>
      </w:r>
      <w:r w:rsidRPr="008F2C7B">
        <w:rPr>
          <w:b/>
          <w:bCs/>
          <w:i/>
          <w:iCs/>
        </w:rPr>
        <w:t>ExitDate</w:t>
      </w:r>
      <w:r w:rsidRPr="008F2C7B">
        <w:rPr>
          <w:b/>
          <w:bCs/>
        </w:rPr>
        <w:t xml:space="preserve"> will be counted as </w:t>
      </w:r>
      <w:r>
        <w:rPr>
          <w:b/>
          <w:bCs/>
        </w:rPr>
        <w:t>h</w:t>
      </w:r>
      <w:r w:rsidRPr="008F2C7B">
        <w:rPr>
          <w:b/>
          <w:bCs/>
        </w:rPr>
        <w:t>oused in RRH</w:t>
      </w:r>
      <w:bookmarkEnd w:id="78"/>
      <w:r w:rsidR="004873DC">
        <w:rPr>
          <w:b/>
          <w:bCs/>
        </w:rPr>
        <w:t xml:space="preserve">. </w:t>
      </w:r>
      <w:r>
        <w:t>It is consistent with the RRH model that a project might provide services and/or financial assistance to assist a household in obtaining permanent housing that do not continue past the date that the household moves in</w:t>
      </w:r>
      <w:r w:rsidR="004873DC">
        <w:t xml:space="preserve">. </w:t>
      </w:r>
      <w:r>
        <w:t xml:space="preserve">As such, a household is considered housed in RRH on their </w:t>
      </w:r>
      <w:r w:rsidRPr="00B678E4">
        <w:rPr>
          <w:i/>
          <w:iCs/>
        </w:rPr>
        <w:t>MoveInDate</w:t>
      </w:r>
      <w:r>
        <w:t xml:space="preserve"> even if it coincides with the </w:t>
      </w:r>
      <w:r w:rsidRPr="00B678E4">
        <w:rPr>
          <w:i/>
          <w:iCs/>
        </w:rPr>
        <w:t>ExitDate</w:t>
      </w:r>
      <w:r w:rsidR="004873DC">
        <w:t xml:space="preserve">. </w:t>
      </w:r>
      <w:r>
        <w:t xml:space="preserve">This is the only circumstance under which a bed night is counted for an </w:t>
      </w:r>
      <w:r w:rsidRPr="00B678E4">
        <w:rPr>
          <w:i/>
          <w:iCs/>
        </w:rPr>
        <w:t>ExitDate</w:t>
      </w:r>
      <w:r w:rsidR="004873DC">
        <w:t xml:space="preserve">. </w:t>
      </w:r>
    </w:p>
    <w:p w14:paraId="1008E52F" w14:textId="7DDACA65" w:rsidR="000B1737" w:rsidRDefault="000B1737" w:rsidP="000B1737">
      <w:r>
        <w:rPr>
          <w:b/>
          <w:bCs/>
        </w:rPr>
        <w:t>Households with</w:t>
      </w:r>
      <w:r w:rsidRPr="002F0D32">
        <w:rPr>
          <w:b/>
          <w:bCs/>
        </w:rPr>
        <w:t xml:space="preserve"> </w:t>
      </w:r>
      <w:r>
        <w:rPr>
          <w:b/>
          <w:bCs/>
        </w:rPr>
        <w:t xml:space="preserve">PSH enrollments in the report period where </w:t>
      </w:r>
      <w:r w:rsidRPr="002F0D32">
        <w:rPr>
          <w:b/>
          <w:bCs/>
          <w:i/>
          <w:iCs/>
        </w:rPr>
        <w:t xml:space="preserve">MoveInDate </w:t>
      </w:r>
      <w:r>
        <w:rPr>
          <w:b/>
          <w:bCs/>
        </w:rPr>
        <w:t xml:space="preserve">is equal to the </w:t>
      </w:r>
      <w:r w:rsidRPr="002F0D32">
        <w:rPr>
          <w:b/>
          <w:bCs/>
          <w:i/>
          <w:iCs/>
        </w:rPr>
        <w:t>ExitDate</w:t>
      </w:r>
      <w:r w:rsidRPr="002F0D32">
        <w:rPr>
          <w:b/>
          <w:bCs/>
        </w:rPr>
        <w:t xml:space="preserve"> will </w:t>
      </w:r>
      <w:r>
        <w:rPr>
          <w:b/>
          <w:bCs/>
        </w:rPr>
        <w:t>not be counted as housed in PSH</w:t>
      </w:r>
      <w:r w:rsidR="004873DC">
        <w:rPr>
          <w:b/>
          <w:bCs/>
        </w:rPr>
        <w:t xml:space="preserve">. </w:t>
      </w:r>
      <w:r>
        <w:t>It is not consistent with the PSH model, which includes long-term residential services, that a household could be considered housed by the project with an exit on the move-in date</w:t>
      </w:r>
      <w:r w:rsidR="004873DC">
        <w:t xml:space="preserve">. </w:t>
      </w:r>
    </w:p>
    <w:p w14:paraId="1D14C299" w14:textId="77777777" w:rsidR="00AB5835" w:rsidRDefault="00AB5835" w:rsidP="00AB5835">
      <w:r>
        <w:rPr>
          <w:b/>
          <w:bCs/>
        </w:rPr>
        <w:t xml:space="preserve">A </w:t>
      </w:r>
      <w:r w:rsidRPr="002F0D32">
        <w:rPr>
          <w:b/>
          <w:bCs/>
        </w:rPr>
        <w:t>night-by-night ES</w:t>
      </w:r>
      <w:r>
        <w:rPr>
          <w:b/>
          <w:bCs/>
        </w:rPr>
        <w:t xml:space="preserve"> enrollment begins with a bed night. </w:t>
      </w:r>
      <w:r>
        <w:t>For any enrollment where there is not a record of a bed night on the entry date:</w:t>
      </w:r>
    </w:p>
    <w:p w14:paraId="7EA09CE8" w14:textId="2F0A0363" w:rsidR="009D1431" w:rsidRDefault="00D95273" w:rsidP="00AB5835">
      <w:pPr>
        <w:pStyle w:val="ListParagraph"/>
        <w:numPr>
          <w:ilvl w:val="0"/>
          <w:numId w:val="31"/>
        </w:numPr>
      </w:pPr>
      <w:r>
        <w:t>[</w:t>
      </w:r>
      <w:r w:rsidR="00AB5835">
        <w:t xml:space="preserve">The effective </w:t>
      </w:r>
      <w:r w:rsidR="00AB5835" w:rsidRPr="007C1BD0">
        <w:rPr>
          <w:b/>
          <w:bCs/>
        </w:rPr>
        <w:t>EntryDate</w:t>
      </w:r>
      <w:r w:rsidR="00AB5835">
        <w:t xml:space="preserve"> for the enrollment will be the date of the earliest bed night (after the recorded </w:t>
      </w:r>
      <w:r w:rsidR="00AB5835" w:rsidRPr="007C1BD0">
        <w:rPr>
          <w:i/>
          <w:iCs/>
        </w:rPr>
        <w:t>EntryDate</w:t>
      </w:r>
      <w:r w:rsidR="00AB5835">
        <w:t>) associated with the enrollment.</w:t>
      </w:r>
    </w:p>
    <w:p w14:paraId="407A2240" w14:textId="7CFA4D3F" w:rsidR="00AB5835" w:rsidRDefault="009D1431" w:rsidP="00982618">
      <w:pPr>
        <w:pStyle w:val="ListParagraph"/>
        <w:numPr>
          <w:ilvl w:val="0"/>
          <w:numId w:val="31"/>
        </w:numPr>
      </w:pPr>
      <w:r>
        <w:rPr>
          <w:i/>
          <w:iCs/>
        </w:rPr>
        <w:t>LivingSituation</w:t>
      </w:r>
      <w:r w:rsidRPr="002F0D32">
        <w:rPr>
          <w:i/>
          <w:iCs/>
        </w:rPr>
        <w:t xml:space="preserve"> </w:t>
      </w:r>
      <w:r w:rsidRPr="002F0D32">
        <w:t>will</w:t>
      </w:r>
      <w:r w:rsidRPr="002F0D32">
        <w:rPr>
          <w:i/>
          <w:iCs/>
        </w:rPr>
        <w:t xml:space="preserve"> </w:t>
      </w:r>
      <w:r w:rsidRPr="002F0D32">
        <w:t>be reported as unknown, if applicable.</w:t>
      </w:r>
      <w:r>
        <w:t xml:space="preserve"> </w:t>
      </w:r>
    </w:p>
    <w:p w14:paraId="404D0820" w14:textId="230FEA13" w:rsidR="000B1737" w:rsidRDefault="000B1737" w:rsidP="00AB5835">
      <w:r w:rsidRPr="002F0D32">
        <w:rPr>
          <w:b/>
          <w:bCs/>
        </w:rPr>
        <w:t>For night-by-night ES</w:t>
      </w:r>
      <w:r w:rsidR="009D1431">
        <w:rPr>
          <w:b/>
          <w:bCs/>
        </w:rPr>
        <w:t xml:space="preserve"> enrollments</w:t>
      </w:r>
      <w:r w:rsidRPr="002F0D32">
        <w:rPr>
          <w:b/>
          <w:bCs/>
        </w:rPr>
        <w:t>, an</w:t>
      </w:r>
      <w:r>
        <w:rPr>
          <w:b/>
          <w:bCs/>
        </w:rPr>
        <w:t>y</w:t>
      </w:r>
      <w:r w:rsidRPr="002F0D32">
        <w:rPr>
          <w:b/>
          <w:bCs/>
        </w:rPr>
        <w:t xml:space="preserve"> </w:t>
      </w:r>
      <w:r w:rsidRPr="002F0D32">
        <w:rPr>
          <w:b/>
          <w:bCs/>
          <w:i/>
          <w:iCs/>
        </w:rPr>
        <w:t>ExitDate</w:t>
      </w:r>
      <w:r w:rsidRPr="002F0D32">
        <w:rPr>
          <w:b/>
          <w:bCs/>
        </w:rPr>
        <w:t xml:space="preserve"> must be one day after the last recorded bed night</w:t>
      </w:r>
      <w:r w:rsidR="004873DC">
        <w:rPr>
          <w:b/>
          <w:bCs/>
        </w:rPr>
        <w:t xml:space="preserve">. </w:t>
      </w:r>
      <w:r>
        <w:t>For any exit where there is not a record of a bed night for the preceding date:</w:t>
      </w:r>
    </w:p>
    <w:p w14:paraId="663D9B79" w14:textId="77777777" w:rsidR="000B1737" w:rsidRDefault="000B1737" w:rsidP="0030608E">
      <w:pPr>
        <w:pStyle w:val="ListParagraph"/>
        <w:numPr>
          <w:ilvl w:val="0"/>
          <w:numId w:val="31"/>
        </w:numPr>
      </w:pPr>
      <w:r>
        <w:t>LSA reporting procedures will use an effective exit date of [last bed night + 1 day].</w:t>
      </w:r>
    </w:p>
    <w:p w14:paraId="648267B7" w14:textId="77777777" w:rsidR="000B1737" w:rsidRPr="002F0D32" w:rsidRDefault="000B1737" w:rsidP="0030608E">
      <w:pPr>
        <w:pStyle w:val="ListParagraph"/>
        <w:numPr>
          <w:ilvl w:val="0"/>
          <w:numId w:val="31"/>
        </w:numPr>
      </w:pPr>
      <w:r w:rsidRPr="002F0D32">
        <w:rPr>
          <w:i/>
          <w:iCs/>
        </w:rPr>
        <w:t xml:space="preserve">Destination </w:t>
      </w:r>
      <w:r w:rsidRPr="002F0D32">
        <w:t>will</w:t>
      </w:r>
      <w:r w:rsidRPr="002F0D32">
        <w:rPr>
          <w:i/>
          <w:iCs/>
        </w:rPr>
        <w:t xml:space="preserve"> </w:t>
      </w:r>
      <w:r w:rsidRPr="002F0D32">
        <w:t>be reported as unknown, if applicable.</w:t>
      </w:r>
    </w:p>
    <w:p w14:paraId="79D1D3DC" w14:textId="03430A5B" w:rsidR="000B1737" w:rsidRDefault="000B1737" w:rsidP="000B1737">
      <w:r>
        <w:rPr>
          <w:b/>
          <w:bCs/>
        </w:rPr>
        <w:t>Night-by-night ES clients are to be auto-exited after an extended period without a bed night</w:t>
      </w:r>
      <w:r w:rsidR="004873DC">
        <w:rPr>
          <w:b/>
          <w:bCs/>
        </w:rPr>
        <w:t xml:space="preserve">. </w:t>
      </w:r>
      <w:r>
        <w:t xml:space="preserve">For any night-by-night ES enrollment where there is no record of an exit and there is no record of a bed night in the 90 days ending on </w:t>
      </w:r>
      <w:r w:rsidRPr="00146368">
        <w:rPr>
          <w:u w:val="single"/>
        </w:rPr>
        <w:t>ReportEnd</w:t>
      </w:r>
      <w:r>
        <w:t>:</w:t>
      </w:r>
    </w:p>
    <w:p w14:paraId="01B98CD9" w14:textId="77777777" w:rsidR="000B1737" w:rsidRDefault="000B1737" w:rsidP="0030608E">
      <w:pPr>
        <w:pStyle w:val="ListParagraph"/>
        <w:numPr>
          <w:ilvl w:val="0"/>
          <w:numId w:val="31"/>
        </w:numPr>
      </w:pPr>
      <w:r>
        <w:t>LSA reporting procedures will use an effective exit date of [last bed night + 1 day].</w:t>
      </w:r>
    </w:p>
    <w:p w14:paraId="465CFFED" w14:textId="77777777" w:rsidR="000B1737" w:rsidRPr="002F0D32" w:rsidRDefault="000B1737" w:rsidP="0030608E">
      <w:pPr>
        <w:pStyle w:val="ListParagraph"/>
        <w:numPr>
          <w:ilvl w:val="0"/>
          <w:numId w:val="31"/>
        </w:numPr>
      </w:pPr>
      <w:r w:rsidRPr="002F0D32">
        <w:rPr>
          <w:i/>
          <w:iCs/>
        </w:rPr>
        <w:t xml:space="preserve">Destination </w:t>
      </w:r>
      <w:r w:rsidRPr="002F0D32">
        <w:t>will</w:t>
      </w:r>
      <w:r w:rsidRPr="002F0D32">
        <w:rPr>
          <w:i/>
          <w:iCs/>
        </w:rPr>
        <w:t xml:space="preserve"> </w:t>
      </w:r>
      <w:r w:rsidRPr="002F0D32">
        <w:t>be reported as unknown, if applicable.</w:t>
      </w:r>
    </w:p>
    <w:p w14:paraId="78D30F8C" w14:textId="5E5C29E3" w:rsidR="000B1737" w:rsidRDefault="000B1737" w:rsidP="000B1737">
      <w:r w:rsidRPr="008F2C7B">
        <w:rPr>
          <w:b/>
          <w:bCs/>
        </w:rPr>
        <w:t>Enrollments are effectively terminated when a project ceases operation</w:t>
      </w:r>
      <w:r w:rsidR="004873DC">
        <w:rPr>
          <w:b/>
          <w:bCs/>
        </w:rPr>
        <w:t xml:space="preserve">. </w:t>
      </w:r>
      <w:r>
        <w:t xml:space="preserve">If there are enrollments that remain open after a project’s </w:t>
      </w:r>
      <w:r w:rsidRPr="008F2C7B">
        <w:rPr>
          <w:i/>
          <w:iCs/>
        </w:rPr>
        <w:t>OperatingEndDate</w:t>
      </w:r>
      <w:r>
        <w:t xml:space="preserve"> – i.e., do not have an exit date or have an exit date that is later than the project end date:</w:t>
      </w:r>
    </w:p>
    <w:p w14:paraId="540866A5" w14:textId="77777777" w:rsidR="000B1737" w:rsidRDefault="000B1737" w:rsidP="0030608E">
      <w:pPr>
        <w:pStyle w:val="ListParagraph"/>
        <w:numPr>
          <w:ilvl w:val="0"/>
          <w:numId w:val="31"/>
        </w:numPr>
      </w:pPr>
      <w:r>
        <w:t>LSA reporting procedures will use the operating end date as the effective exit date.</w:t>
      </w:r>
    </w:p>
    <w:p w14:paraId="61569A49" w14:textId="77777777" w:rsidR="000B1737" w:rsidRDefault="000B1737" w:rsidP="0030608E">
      <w:pPr>
        <w:pStyle w:val="ListParagraph"/>
        <w:numPr>
          <w:ilvl w:val="0"/>
          <w:numId w:val="31"/>
        </w:numPr>
      </w:pPr>
      <w:r w:rsidRPr="002F0D32">
        <w:rPr>
          <w:i/>
          <w:iCs/>
        </w:rPr>
        <w:t xml:space="preserve">Destination </w:t>
      </w:r>
      <w:r w:rsidRPr="002F0D32">
        <w:t>will</w:t>
      </w:r>
      <w:r w:rsidRPr="002F0D32">
        <w:rPr>
          <w:i/>
          <w:iCs/>
        </w:rPr>
        <w:t xml:space="preserve"> </w:t>
      </w:r>
      <w:r w:rsidRPr="002F0D32">
        <w:t>be reported as unknown, if applicable.</w:t>
      </w:r>
    </w:p>
    <w:p w14:paraId="669E635D" w14:textId="77777777" w:rsidR="00D27CF7" w:rsidRPr="006A3016" w:rsidRDefault="00D27CF7" w:rsidP="00D27CF7">
      <w:pPr>
        <w:pStyle w:val="Heading4"/>
      </w:pPr>
      <w:r w:rsidRPr="0088191A">
        <w:t>Record Selection</w:t>
      </w:r>
    </w:p>
    <w:p w14:paraId="6556C21F" w14:textId="77777777" w:rsidR="00D27CF7" w:rsidRDefault="00D27CF7" w:rsidP="00D27CF7">
      <w:pPr>
        <w:rPr>
          <w:rFonts w:eastAsia="Times New Roman" w:cstheme="minorHAnsi"/>
        </w:rPr>
      </w:pPr>
      <w:r>
        <w:rPr>
          <w:rFonts w:eastAsia="Times New Roman" w:cstheme="minorHAnsi"/>
        </w:rPr>
        <w:t>Potentially relevant</w:t>
      </w:r>
      <w:r w:rsidRPr="00A6067F">
        <w:rPr>
          <w:rFonts w:eastAsia="Times New Roman" w:cstheme="minorHAnsi"/>
        </w:rPr>
        <w:t xml:space="preserve"> </w:t>
      </w:r>
      <w:r w:rsidRPr="00655B0F">
        <w:rPr>
          <w:i/>
        </w:rPr>
        <w:t>HouseholdID</w:t>
      </w:r>
      <w:r w:rsidRPr="00A6067F">
        <w:rPr>
          <w:rFonts w:eastAsia="Times New Roman" w:cstheme="minorHAnsi"/>
        </w:rPr>
        <w:t xml:space="preserve">s are those associated with </w:t>
      </w:r>
      <w:r>
        <w:rPr>
          <w:rFonts w:eastAsia="Times New Roman" w:cstheme="minorHAnsi"/>
        </w:rPr>
        <w:t xml:space="preserve">one or more project </w:t>
      </w:r>
      <w:r w:rsidRPr="00A6067F">
        <w:rPr>
          <w:rFonts w:eastAsia="Times New Roman" w:cstheme="minorHAnsi"/>
        </w:rPr>
        <w:t>enrollment</w:t>
      </w:r>
      <w:r>
        <w:rPr>
          <w:rFonts w:eastAsia="Times New Roman" w:cstheme="minorHAnsi"/>
        </w:rPr>
        <w:t>s</w:t>
      </w:r>
      <w:r w:rsidRPr="00A6067F">
        <w:rPr>
          <w:rFonts w:eastAsia="Times New Roman" w:cstheme="minorHAnsi"/>
        </w:rPr>
        <w:t xml:space="preserve"> that meet the following criteria.</w:t>
      </w:r>
    </w:p>
    <w:p w14:paraId="4C620936" w14:textId="12FDAEA3" w:rsidR="00D27CF7" w:rsidRDefault="00D27CF7" w:rsidP="0030608E">
      <w:pPr>
        <w:pStyle w:val="ListParagraph"/>
        <w:numPr>
          <w:ilvl w:val="0"/>
          <w:numId w:val="32"/>
        </w:numPr>
      </w:pPr>
      <w:r>
        <w:t>Project.</w:t>
      </w:r>
      <w:r w:rsidRPr="00B02074">
        <w:rPr>
          <w:i/>
          <w:iCs/>
        </w:rPr>
        <w:t>ProjectType</w:t>
      </w:r>
      <w:r>
        <w:t xml:space="preserve"> in (2,3,8,13) or (Project.</w:t>
      </w:r>
      <w:r w:rsidRPr="00A965E2">
        <w:rPr>
          <w:i/>
          <w:iCs/>
        </w:rPr>
        <w:t>ProjectType</w:t>
      </w:r>
      <w:r>
        <w:t xml:space="preserve"> = 1 and </w:t>
      </w:r>
      <w:r w:rsidRPr="00A965E2">
        <w:rPr>
          <w:i/>
          <w:iCs/>
        </w:rPr>
        <w:t>TrackingMethod</w:t>
      </w:r>
      <w:r>
        <w:t xml:space="preserve"> in (0,3))</w:t>
      </w:r>
    </w:p>
    <w:p w14:paraId="6808304F" w14:textId="77777777" w:rsidR="00D27CF7" w:rsidRDefault="00D27CF7" w:rsidP="0030608E">
      <w:pPr>
        <w:pStyle w:val="ListParagraph"/>
        <w:numPr>
          <w:ilvl w:val="0"/>
          <w:numId w:val="32"/>
        </w:numPr>
      </w:pPr>
      <w:r>
        <w:t>Project.</w:t>
      </w:r>
      <w:r>
        <w:rPr>
          <w:i/>
          <w:iCs/>
        </w:rPr>
        <w:t xml:space="preserve">ContinuumProject </w:t>
      </w:r>
      <w:r>
        <w:t>= 1</w:t>
      </w:r>
    </w:p>
    <w:p w14:paraId="426E524C" w14:textId="77777777" w:rsidR="00FF46B8" w:rsidRDefault="00D27CF7" w:rsidP="0030608E">
      <w:pPr>
        <w:pStyle w:val="ListParagraph"/>
        <w:numPr>
          <w:ilvl w:val="0"/>
          <w:numId w:val="32"/>
        </w:numPr>
      </w:pPr>
      <w:r>
        <w:t>Project.</w:t>
      </w:r>
      <w:r>
        <w:rPr>
          <w:i/>
          <w:iCs/>
        </w:rPr>
        <w:t>OperatingEndDate</w:t>
      </w:r>
      <w:r w:rsidR="00FF46B8">
        <w:t xml:space="preserve"> is NULL; or </w:t>
      </w:r>
    </w:p>
    <w:p w14:paraId="1D3242C8" w14:textId="44F8C3FD" w:rsidR="00D27CF7" w:rsidRDefault="00FF46B8" w:rsidP="00FF46B8">
      <w:pPr>
        <w:pStyle w:val="ListParagraph"/>
        <w:numPr>
          <w:ilvl w:val="1"/>
          <w:numId w:val="32"/>
        </w:numPr>
      </w:pPr>
      <w:r>
        <w:t>Project.</w:t>
      </w:r>
      <w:r>
        <w:rPr>
          <w:i/>
          <w:iCs/>
        </w:rPr>
        <w:t>OperatingEndDate</w:t>
      </w:r>
      <w:r w:rsidR="00D27CF7">
        <w:rPr>
          <w:i/>
          <w:iCs/>
        </w:rPr>
        <w:t xml:space="preserve"> </w:t>
      </w:r>
      <w:r w:rsidR="00D27CF7">
        <w:t xml:space="preserve">&gt;= 10/1/2012 </w:t>
      </w:r>
      <w:r>
        <w:t>and &gt; Project.</w:t>
      </w:r>
      <w:r>
        <w:rPr>
          <w:i/>
          <w:iCs/>
        </w:rPr>
        <w:t>OperatingStartDate</w:t>
      </w:r>
      <w:r>
        <w:t xml:space="preserve"> </w:t>
      </w:r>
    </w:p>
    <w:p w14:paraId="2C38C4B4" w14:textId="77777777" w:rsidR="00D27CF7" w:rsidRDefault="00D27CF7" w:rsidP="0030608E">
      <w:pPr>
        <w:pStyle w:val="ListParagraph"/>
        <w:numPr>
          <w:ilvl w:val="0"/>
          <w:numId w:val="32"/>
        </w:numPr>
      </w:pPr>
      <w:r w:rsidRPr="002F0D32">
        <w:t>Enrollment.</w:t>
      </w:r>
      <w:r w:rsidRPr="00B02074">
        <w:rPr>
          <w:i/>
          <w:iCs/>
        </w:rPr>
        <w:t xml:space="preserve">RelationshipToHoH </w:t>
      </w:r>
      <w:r>
        <w:t>= 1</w:t>
      </w:r>
    </w:p>
    <w:p w14:paraId="18DF0343" w14:textId="77777777" w:rsidR="00D27CF7" w:rsidRDefault="00D27CF7" w:rsidP="0030608E">
      <w:pPr>
        <w:pStyle w:val="ListParagraph"/>
        <w:numPr>
          <w:ilvl w:val="0"/>
          <w:numId w:val="32"/>
        </w:numPr>
      </w:pPr>
      <w:r>
        <w:t xml:space="preserve">There is no other enrollment record for the </w:t>
      </w:r>
      <w:r w:rsidRPr="00B678E4">
        <w:rPr>
          <w:i/>
          <w:iCs/>
        </w:rPr>
        <w:t>HouseholdID</w:t>
      </w:r>
      <w:r>
        <w:t xml:space="preserve"> where </w:t>
      </w:r>
      <w:r w:rsidRPr="00B678E4">
        <w:rPr>
          <w:i/>
          <w:iCs/>
        </w:rPr>
        <w:t>RelationshipToHoH</w:t>
      </w:r>
      <w:r>
        <w:t xml:space="preserve"> = 1</w:t>
      </w:r>
    </w:p>
    <w:p w14:paraId="3E8CDAF6" w14:textId="77777777" w:rsidR="00D27CF7" w:rsidRDefault="00D27CF7" w:rsidP="0030608E">
      <w:pPr>
        <w:pStyle w:val="ListParagraph"/>
        <w:numPr>
          <w:ilvl w:val="0"/>
          <w:numId w:val="32"/>
        </w:numPr>
      </w:pPr>
      <w:r w:rsidRPr="002F0D32">
        <w:t>Enrollment.</w:t>
      </w:r>
      <w:r w:rsidRPr="003D6740">
        <w:rPr>
          <w:i/>
          <w:iCs/>
        </w:rPr>
        <w:t>EntryDate</w:t>
      </w:r>
      <w:r>
        <w:t xml:space="preserve"> &lt;= </w:t>
      </w:r>
      <w:r w:rsidRPr="003D6740">
        <w:rPr>
          <w:u w:val="single"/>
        </w:rPr>
        <w:t>ReportEnd</w:t>
      </w:r>
    </w:p>
    <w:p w14:paraId="3CB8DCFE" w14:textId="1DA4B7E3" w:rsidR="00D27CF7" w:rsidRPr="002F0D32" w:rsidRDefault="00D27CF7" w:rsidP="0030608E">
      <w:pPr>
        <w:pStyle w:val="ListParagraph"/>
        <w:numPr>
          <w:ilvl w:val="0"/>
          <w:numId w:val="32"/>
        </w:numPr>
      </w:pPr>
      <w:r w:rsidRPr="002F0D32">
        <w:t>Enrollment.</w:t>
      </w:r>
      <w:r w:rsidRPr="002F0D32">
        <w:rPr>
          <w:i/>
        </w:rPr>
        <w:t>EntryDate</w:t>
      </w:r>
      <w:r w:rsidRPr="002F0D32">
        <w:t xml:space="preserve"> &lt; </w:t>
      </w:r>
      <w:r w:rsidRPr="002F0D32">
        <w:rPr>
          <w:u w:val="single"/>
        </w:rPr>
        <w:t>Project.</w:t>
      </w:r>
      <w:r w:rsidRPr="002F0D32">
        <w:rPr>
          <w:i/>
          <w:iCs/>
          <w:u w:val="single"/>
        </w:rPr>
        <w:t>OperatingEndDate</w:t>
      </w:r>
      <w:r w:rsidRPr="002F0D32">
        <w:rPr>
          <w:u w:val="single"/>
        </w:rPr>
        <w:t xml:space="preserve"> or </w:t>
      </w:r>
      <w:r w:rsidRPr="002F0D32">
        <w:rPr>
          <w:i/>
          <w:iCs/>
          <w:u w:val="single"/>
        </w:rPr>
        <w:t>OperatingEndDate</w:t>
      </w:r>
      <w:r w:rsidRPr="002F0D32">
        <w:rPr>
          <w:u w:val="single"/>
        </w:rPr>
        <w:t xml:space="preserve"> is </w:t>
      </w:r>
      <w:r w:rsidR="00143E83">
        <w:rPr>
          <w:u w:val="single"/>
        </w:rPr>
        <w:t>NULL</w:t>
      </w:r>
    </w:p>
    <w:p w14:paraId="57E55C4F" w14:textId="202DDE59" w:rsidR="00D27CF7" w:rsidRPr="00CF43CA" w:rsidRDefault="00D27CF7" w:rsidP="0030608E">
      <w:pPr>
        <w:pStyle w:val="ListParagraph"/>
        <w:numPr>
          <w:ilvl w:val="0"/>
          <w:numId w:val="32"/>
        </w:numPr>
        <w:rPr>
          <w:u w:val="single"/>
        </w:rPr>
      </w:pPr>
      <w:r>
        <w:t>Exit.</w:t>
      </w:r>
      <w:r w:rsidRPr="00CF43CA">
        <w:rPr>
          <w:i/>
          <w:iCs/>
        </w:rPr>
        <w:t>ExitDate</w:t>
      </w:r>
      <w:r>
        <w:t xml:space="preserve"> is </w:t>
      </w:r>
      <w:r w:rsidR="00143E83">
        <w:t>NULL</w:t>
      </w:r>
      <w:r>
        <w:t xml:space="preserve"> or </w:t>
      </w:r>
      <w:r w:rsidR="00F7087B">
        <w:t>(</w:t>
      </w:r>
      <w:r>
        <w:t>Exit</w:t>
      </w:r>
      <w:r w:rsidRPr="00CF43CA">
        <w:rPr>
          <w:i/>
          <w:iCs/>
        </w:rPr>
        <w:t>.ExitDate</w:t>
      </w:r>
      <w:r>
        <w:t xml:space="preserve"> &gt;= </w:t>
      </w:r>
      <w:r w:rsidRPr="00CF43CA">
        <w:rPr>
          <w:u w:val="single"/>
        </w:rPr>
        <w:t>10/1/2012</w:t>
      </w:r>
      <w:r>
        <w:t xml:space="preserve"> and Exit</w:t>
      </w:r>
      <w:r w:rsidRPr="00CF43CA">
        <w:rPr>
          <w:i/>
          <w:iCs/>
        </w:rPr>
        <w:t>.</w:t>
      </w:r>
      <w:r w:rsidRPr="00F7087B">
        <w:rPr>
          <w:i/>
          <w:iCs/>
        </w:rPr>
        <w:t>ExitDate</w:t>
      </w:r>
      <w:r>
        <w:t xml:space="preserve"> &gt; Enrollment</w:t>
      </w:r>
      <w:r w:rsidRPr="002F0D32">
        <w:t>.</w:t>
      </w:r>
      <w:r w:rsidRPr="00CF43CA">
        <w:rPr>
          <w:i/>
          <w:iCs/>
        </w:rPr>
        <w:t>EntryDate</w:t>
      </w:r>
      <w:r w:rsidR="00F7087B">
        <w:t>)</w:t>
      </w:r>
    </w:p>
    <w:p w14:paraId="19D5E4D3" w14:textId="77777777" w:rsidR="00D27CF7" w:rsidRPr="003D6740" w:rsidRDefault="00D27CF7" w:rsidP="0030608E">
      <w:pPr>
        <w:pStyle w:val="ListParagraph"/>
        <w:numPr>
          <w:ilvl w:val="0"/>
          <w:numId w:val="32"/>
        </w:numPr>
        <w:rPr>
          <w:u w:val="single"/>
        </w:rPr>
      </w:pPr>
      <w:r>
        <w:t xml:space="preserve">There is an </w:t>
      </w:r>
      <w:r w:rsidRPr="002F0D32">
        <w:t>EnrollmentCoC</w:t>
      </w:r>
      <w:r>
        <w:t xml:space="preserve"> record where </w:t>
      </w:r>
      <w:r w:rsidRPr="003D6740">
        <w:rPr>
          <w:i/>
          <w:iCs/>
        </w:rPr>
        <w:t>InformationDate</w:t>
      </w:r>
      <w:r>
        <w:t xml:space="preserve"> &lt;= </w:t>
      </w:r>
      <w:r w:rsidRPr="003D6740">
        <w:rPr>
          <w:u w:val="single"/>
        </w:rPr>
        <w:t>ReportEnd</w:t>
      </w:r>
      <w:r>
        <w:t xml:space="preserve"> and </w:t>
      </w:r>
      <w:r w:rsidRPr="003D6740">
        <w:rPr>
          <w:i/>
          <w:iCs/>
        </w:rPr>
        <w:t>CoCCode</w:t>
      </w:r>
      <w:r>
        <w:t xml:space="preserve"> = </w:t>
      </w:r>
      <w:r w:rsidRPr="003D6740">
        <w:rPr>
          <w:u w:val="single"/>
        </w:rPr>
        <w:t xml:space="preserve">ReportCoC </w:t>
      </w:r>
    </w:p>
    <w:p w14:paraId="5B6E6A65" w14:textId="0B2915A8" w:rsidR="009D1431" w:rsidRDefault="00BF54A1" w:rsidP="009D1431">
      <w:pPr>
        <w:pStyle w:val="ListParagraph"/>
        <w:numPr>
          <w:ilvl w:val="0"/>
          <w:numId w:val="32"/>
        </w:numPr>
      </w:pPr>
      <w:r w:rsidRPr="006F51AA">
        <w:t>If Project.</w:t>
      </w:r>
      <w:r w:rsidRPr="00145130">
        <w:rPr>
          <w:i/>
          <w:iCs/>
        </w:rPr>
        <w:t>ProjectType</w:t>
      </w:r>
      <w:r>
        <w:t xml:space="preserve"> = 1 and Project.</w:t>
      </w:r>
      <w:r w:rsidRPr="00145130">
        <w:rPr>
          <w:i/>
          <w:iCs/>
        </w:rPr>
        <w:t>TrackingMethod</w:t>
      </w:r>
      <w:r w:rsidRPr="00A6067F">
        <w:t xml:space="preserve"> = 3</w:t>
      </w:r>
      <w:r>
        <w:t xml:space="preserve">, there </w:t>
      </w:r>
      <w:r w:rsidR="00D27CF7" w:rsidRPr="00A6067F">
        <w:t xml:space="preserve">is at least one </w:t>
      </w:r>
      <w:r w:rsidR="003C4035" w:rsidRPr="003C4035">
        <w:rPr>
          <w:i/>
        </w:rPr>
        <w:t>BedNightDate</w:t>
      </w:r>
      <w:r w:rsidR="00D27CF7" w:rsidRPr="00A6067F">
        <w:t xml:space="preserve"> </w:t>
      </w:r>
      <w:r w:rsidR="009D1431">
        <w:t>(hmis_Services.</w:t>
      </w:r>
      <w:r w:rsidR="009D1431" w:rsidRPr="00845520">
        <w:rPr>
          <w:i/>
          <w:iCs/>
        </w:rPr>
        <w:t>RecordType</w:t>
      </w:r>
      <w:r w:rsidR="009D1431">
        <w:t xml:space="preserve"> = 200) </w:t>
      </w:r>
      <w:r w:rsidR="009D1431" w:rsidRPr="00A6067F">
        <w:t>record</w:t>
      </w:r>
      <w:r w:rsidR="009D1431">
        <w:t xml:space="preserve"> for the enrollment where </w:t>
      </w:r>
      <w:r w:rsidR="009D1431">
        <w:rPr>
          <w:i/>
          <w:iCs/>
        </w:rPr>
        <w:t xml:space="preserve">DateProvided </w:t>
      </w:r>
      <w:r w:rsidR="009D1431">
        <w:t>is:</w:t>
      </w:r>
    </w:p>
    <w:p w14:paraId="35F4989B" w14:textId="77777777" w:rsidR="009D1431" w:rsidRDefault="009D1431" w:rsidP="009D1431">
      <w:pPr>
        <w:pStyle w:val="ListParagraph"/>
        <w:numPr>
          <w:ilvl w:val="1"/>
          <w:numId w:val="32"/>
        </w:numPr>
      </w:pPr>
      <w:r>
        <w:t>On or after</w:t>
      </w:r>
      <w:r w:rsidRPr="00A6067F">
        <w:t xml:space="preserve"> </w:t>
      </w:r>
      <w:r>
        <w:t>10/1/2012;</w:t>
      </w:r>
      <w:r w:rsidRPr="00A6067F">
        <w:t xml:space="preserve"> and </w:t>
      </w:r>
    </w:p>
    <w:p w14:paraId="038F4C14" w14:textId="77777777" w:rsidR="009D1431" w:rsidRDefault="009D1431" w:rsidP="009D1431">
      <w:pPr>
        <w:pStyle w:val="ListParagraph"/>
        <w:numPr>
          <w:ilvl w:val="1"/>
          <w:numId w:val="32"/>
        </w:numPr>
      </w:pPr>
      <w:r w:rsidRPr="001A0862">
        <w:t xml:space="preserve">On or after </w:t>
      </w:r>
      <w:r>
        <w:t>Enrollment.</w:t>
      </w:r>
      <w:r w:rsidRPr="001A0862">
        <w:rPr>
          <w:i/>
          <w:iCs/>
        </w:rPr>
        <w:t>EntryDate</w:t>
      </w:r>
      <w:r>
        <w:t xml:space="preserve">; and </w:t>
      </w:r>
    </w:p>
    <w:p w14:paraId="3DB82D52" w14:textId="6B48B546" w:rsidR="00D27CF7" w:rsidRPr="002F0D32" w:rsidRDefault="009D1431" w:rsidP="002A290B">
      <w:pPr>
        <w:pStyle w:val="ListParagraph"/>
        <w:numPr>
          <w:ilvl w:val="6"/>
          <w:numId w:val="3"/>
        </w:numPr>
      </w:pPr>
      <w:r>
        <w:t>On or before the earliest non-NULL value for Project.</w:t>
      </w:r>
      <w:r w:rsidRPr="00982618">
        <w:rPr>
          <w:i/>
          <w:iCs/>
        </w:rPr>
        <w:t>OperatingEnd</w:t>
      </w:r>
      <w:r w:rsidRPr="00B12CB8">
        <w:rPr>
          <w:i/>
          <w:iCs/>
        </w:rPr>
        <w:t>Date</w:t>
      </w:r>
      <w:r>
        <w:t>, [Exit.</w:t>
      </w:r>
      <w:r w:rsidRPr="00982618">
        <w:rPr>
          <w:i/>
          <w:iCs/>
        </w:rPr>
        <w:t>ExitDate</w:t>
      </w:r>
      <w:r>
        <w:t xml:space="preserve"> – 1 day] and </w:t>
      </w:r>
      <w:r w:rsidRPr="001A0862">
        <w:rPr>
          <w:u w:val="single"/>
        </w:rPr>
        <w:t>ReportEnd</w:t>
      </w:r>
      <w:r w:rsidRPr="00A6067F" w:rsidDel="009D1431">
        <w:t xml:space="preserve"> </w:t>
      </w:r>
    </w:p>
    <w:p w14:paraId="178A8792" w14:textId="77777777" w:rsidR="008C33C7" w:rsidRDefault="008C33C7" w:rsidP="008C33C7">
      <w:pPr>
        <w:pStyle w:val="Heading4"/>
      </w:pPr>
      <w:r>
        <w:t>EntryDate</w:t>
      </w:r>
    </w:p>
    <w:p w14:paraId="387F9D6B" w14:textId="77777777" w:rsidR="008C33C7" w:rsidRPr="00B0703E" w:rsidRDefault="008C33C7" w:rsidP="008C33C7">
      <w:r>
        <w:t>For night by night enrollments (</w:t>
      </w:r>
      <w:r w:rsidRPr="006F51AA">
        <w:t>Project.</w:t>
      </w:r>
      <w:r w:rsidRPr="00145130">
        <w:rPr>
          <w:i/>
          <w:iCs/>
        </w:rPr>
        <w:t>ProjectType</w:t>
      </w:r>
      <w:r>
        <w:t xml:space="preserve"> = 1 and Project.</w:t>
      </w:r>
      <w:r w:rsidRPr="00145130">
        <w:rPr>
          <w:i/>
          <w:iCs/>
        </w:rPr>
        <w:t>TrackingMethod</w:t>
      </w:r>
      <w:r w:rsidRPr="00A6067F">
        <w:t xml:space="preserve"> = 3</w:t>
      </w:r>
      <w:r>
        <w:t>), tlsa_HHID.</w:t>
      </w:r>
      <w:r w:rsidRPr="00845520">
        <w:rPr>
          <w:b/>
          <w:bCs/>
        </w:rPr>
        <w:t>EntryDate</w:t>
      </w:r>
      <w:r>
        <w:t xml:space="preserve"> is set to the earliest </w:t>
      </w:r>
      <w:r w:rsidRPr="00845520">
        <w:rPr>
          <w:i/>
          <w:iCs/>
        </w:rPr>
        <w:t>BedNightDate</w:t>
      </w:r>
      <w:r>
        <w:rPr>
          <w:i/>
          <w:iCs/>
        </w:rPr>
        <w:t xml:space="preserve"> </w:t>
      </w:r>
      <w:r>
        <w:t>for the enrollment that is consistent with the record selection criteria. This will only differ from hmis_Enrollment.</w:t>
      </w:r>
      <w:r>
        <w:rPr>
          <w:i/>
          <w:iCs/>
        </w:rPr>
        <w:t xml:space="preserve">EntryDate </w:t>
      </w:r>
      <w:r>
        <w:t>if there is no record of a bednight on the entry date.</w:t>
      </w:r>
    </w:p>
    <w:p w14:paraId="12C6E040" w14:textId="77777777" w:rsidR="008C33C7" w:rsidRPr="00B0703E" w:rsidRDefault="008C33C7" w:rsidP="008C33C7">
      <w:r>
        <w:t>For all other enrollments, tlsa_HHID.</w:t>
      </w:r>
      <w:r>
        <w:rPr>
          <w:b/>
          <w:bCs/>
        </w:rPr>
        <w:t xml:space="preserve">EntryDate </w:t>
      </w:r>
      <w:r>
        <w:t>is identical to the entry date recorded in HMIS.</w:t>
      </w:r>
    </w:p>
    <w:p w14:paraId="5DAF853E" w14:textId="77777777" w:rsidR="00D27CF7" w:rsidRPr="006A3016" w:rsidRDefault="00D27CF7" w:rsidP="00D27CF7">
      <w:pPr>
        <w:pStyle w:val="Heading4"/>
      </w:pPr>
      <w:r w:rsidRPr="0088191A">
        <w:t>MoveInDate</w:t>
      </w:r>
    </w:p>
    <w:p w14:paraId="2F44386E" w14:textId="2BFF9509" w:rsidR="00D27CF7" w:rsidRPr="008F2C7B" w:rsidRDefault="00D27CF7" w:rsidP="00DE4A2E">
      <w:pPr>
        <w:pStyle w:val="NoSpacing"/>
      </w:pPr>
      <w:r>
        <w:t xml:space="preserve">For LSA reporting, the </w:t>
      </w:r>
      <w:r w:rsidRPr="00B678E4">
        <w:rPr>
          <w:i/>
          <w:iCs/>
        </w:rPr>
        <w:t>MoveInDate</w:t>
      </w:r>
      <w:r>
        <w:t xml:space="preserve"> is set for the head of household from the HMIS enrollment record only if it occurs before the end of the report period and is logically consistent with the project type, the head of household’s entry/exit dates, and the project’s operating dates:</w:t>
      </w:r>
    </w:p>
    <w:tbl>
      <w:tblPr>
        <w:tblStyle w:val="Style11"/>
        <w:tblW w:w="9445" w:type="dxa"/>
        <w:tblLook w:val="04A0" w:firstRow="1" w:lastRow="0" w:firstColumn="1" w:lastColumn="0" w:noHBand="0" w:noVBand="1"/>
      </w:tblPr>
      <w:tblGrid>
        <w:gridCol w:w="6930"/>
        <w:gridCol w:w="2515"/>
      </w:tblGrid>
      <w:tr w:rsidR="003831E7" w14:paraId="5CF86971" w14:textId="77777777" w:rsidTr="008434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0" w:type="dxa"/>
          </w:tcPr>
          <w:p w14:paraId="3B651626" w14:textId="77777777" w:rsidR="003831E7" w:rsidRDefault="003831E7" w:rsidP="0084349D">
            <w:pPr>
              <w:pStyle w:val="NoSpacing"/>
            </w:pPr>
            <w:r>
              <w:t>Condition</w:t>
            </w:r>
          </w:p>
        </w:tc>
        <w:tc>
          <w:tcPr>
            <w:tcW w:w="2515" w:type="dxa"/>
          </w:tcPr>
          <w:p w14:paraId="300F7B42" w14:textId="77777777" w:rsidR="003831E7" w:rsidRPr="002F0D32" w:rsidRDefault="003831E7" w:rsidP="0084349D">
            <w:pPr>
              <w:pStyle w:val="NoSpacing"/>
              <w:cnfStyle w:val="100000000000" w:firstRow="1" w:lastRow="0" w:firstColumn="0" w:lastColumn="0" w:oddVBand="0" w:evenVBand="0" w:oddHBand="0" w:evenHBand="0" w:firstRowFirstColumn="0" w:firstRowLastColumn="0" w:lastRowFirstColumn="0" w:lastRowLastColumn="0"/>
            </w:pPr>
            <w:r>
              <w:t>Effective Move-In Date</w:t>
            </w:r>
          </w:p>
        </w:tc>
      </w:tr>
      <w:tr w:rsidR="00586BBE" w14:paraId="453FBC9D" w14:textId="77777777" w:rsidTr="008434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0" w:type="dxa"/>
          </w:tcPr>
          <w:p w14:paraId="2D32868D" w14:textId="55643356" w:rsidR="00586BBE" w:rsidRPr="00DE4A2E" w:rsidRDefault="00586BBE" w:rsidP="0084349D">
            <w:pPr>
              <w:pStyle w:val="NoSpacing"/>
            </w:pPr>
            <w:r w:rsidRPr="000C38C1">
              <w:t>Project.</w:t>
            </w:r>
            <w:r w:rsidRPr="00DE4A2E">
              <w:rPr>
                <w:i/>
                <w:iCs/>
              </w:rPr>
              <w:t>ProjectType</w:t>
            </w:r>
            <w:r w:rsidRPr="000C38C1">
              <w:t xml:space="preserve"> not in (3</w:t>
            </w:r>
            <w:r w:rsidRPr="00FA73AC">
              <w:t>,</w:t>
            </w:r>
            <w:r w:rsidRPr="00DE4A2E">
              <w:t>13)</w:t>
            </w:r>
          </w:p>
        </w:tc>
        <w:tc>
          <w:tcPr>
            <w:tcW w:w="2515" w:type="dxa"/>
          </w:tcPr>
          <w:p w14:paraId="0660A8FE" w14:textId="41644C0F" w:rsidR="00586BBE" w:rsidRDefault="00143E83" w:rsidP="0084349D">
            <w:pPr>
              <w:pStyle w:val="NoSpacing"/>
              <w:cnfStyle w:val="000000100000" w:firstRow="0" w:lastRow="0" w:firstColumn="0" w:lastColumn="0" w:oddVBand="0" w:evenVBand="0" w:oddHBand="1" w:evenHBand="0" w:firstRowFirstColumn="0" w:firstRowLastColumn="0" w:lastRowFirstColumn="0" w:lastRowLastColumn="0"/>
            </w:pPr>
            <w:r>
              <w:t>NULL</w:t>
            </w:r>
          </w:p>
        </w:tc>
      </w:tr>
      <w:tr w:rsidR="003831E7" w14:paraId="23E38A8F" w14:textId="77777777" w:rsidTr="008434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0" w:type="dxa"/>
          </w:tcPr>
          <w:p w14:paraId="40F2056B" w14:textId="484FE4AF" w:rsidR="003831E7" w:rsidRPr="00FA73AC" w:rsidRDefault="003831E7" w:rsidP="0084349D">
            <w:pPr>
              <w:pStyle w:val="NoSpacing"/>
            </w:pPr>
            <w:r w:rsidRPr="00DE4A2E">
              <w:rPr>
                <w:i/>
                <w:iCs/>
              </w:rPr>
              <w:t>MoveInDate</w:t>
            </w:r>
            <w:r w:rsidRPr="000C38C1">
              <w:t xml:space="preserve"> &lt;</w:t>
            </w:r>
            <w:r w:rsidR="00586BBE">
              <w:t xml:space="preserve"> </w:t>
            </w:r>
            <w:r w:rsidRPr="000C38C1">
              <w:rPr>
                <w:i/>
                <w:iCs/>
              </w:rPr>
              <w:t>EntryDate</w:t>
            </w:r>
            <w:r w:rsidRPr="000C38C1">
              <w:t xml:space="preserve"> </w:t>
            </w:r>
          </w:p>
        </w:tc>
        <w:tc>
          <w:tcPr>
            <w:tcW w:w="2515" w:type="dxa"/>
          </w:tcPr>
          <w:p w14:paraId="1FC6ACE5" w14:textId="45004B3C" w:rsidR="003831E7" w:rsidRPr="00B678E4" w:rsidRDefault="00143E83" w:rsidP="0084349D">
            <w:pPr>
              <w:pStyle w:val="NoSpacing"/>
              <w:cnfStyle w:val="000000010000" w:firstRow="0" w:lastRow="0" w:firstColumn="0" w:lastColumn="0" w:oddVBand="0" w:evenVBand="0" w:oddHBand="0" w:evenHBand="1" w:firstRowFirstColumn="0" w:firstRowLastColumn="0" w:lastRowFirstColumn="0" w:lastRowLastColumn="0"/>
              <w:rPr>
                <w:i/>
                <w:iCs/>
              </w:rPr>
            </w:pPr>
            <w:r>
              <w:t>NULL</w:t>
            </w:r>
          </w:p>
        </w:tc>
      </w:tr>
      <w:tr w:rsidR="003831E7" w14:paraId="0A6EB1C9" w14:textId="77777777" w:rsidTr="008434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0" w:type="dxa"/>
          </w:tcPr>
          <w:p w14:paraId="6B4760B8" w14:textId="29737796" w:rsidR="003831E7" w:rsidRPr="00DE4A2E" w:rsidRDefault="003831E7" w:rsidP="0084349D">
            <w:pPr>
              <w:pStyle w:val="NoSpacing"/>
            </w:pPr>
            <w:r w:rsidRPr="00DE4A2E">
              <w:rPr>
                <w:i/>
                <w:iCs/>
              </w:rPr>
              <w:t>MoveInDate</w:t>
            </w:r>
            <w:r w:rsidRPr="000C38C1">
              <w:t xml:space="preserve"> &gt; Exit.</w:t>
            </w:r>
            <w:r w:rsidRPr="00FA73AC">
              <w:rPr>
                <w:i/>
                <w:iCs/>
              </w:rPr>
              <w:t>E</w:t>
            </w:r>
            <w:r w:rsidRPr="00DE4A2E">
              <w:rPr>
                <w:i/>
                <w:iCs/>
              </w:rPr>
              <w:t>xitDate</w:t>
            </w:r>
          </w:p>
        </w:tc>
        <w:tc>
          <w:tcPr>
            <w:tcW w:w="2515" w:type="dxa"/>
          </w:tcPr>
          <w:p w14:paraId="2C566BB4" w14:textId="0BCE836A" w:rsidR="003831E7" w:rsidRDefault="00143E83" w:rsidP="0084349D">
            <w:pPr>
              <w:pStyle w:val="NoSpacing"/>
              <w:cnfStyle w:val="000000100000" w:firstRow="0" w:lastRow="0" w:firstColumn="0" w:lastColumn="0" w:oddVBand="0" w:evenVBand="0" w:oddHBand="1" w:evenHBand="0" w:firstRowFirstColumn="0" w:firstRowLastColumn="0" w:lastRowFirstColumn="0" w:lastRowLastColumn="0"/>
            </w:pPr>
            <w:r>
              <w:t>NULL</w:t>
            </w:r>
          </w:p>
        </w:tc>
      </w:tr>
      <w:tr w:rsidR="003831E7" w14:paraId="1C6BED8A" w14:textId="77777777" w:rsidTr="008434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0" w:type="dxa"/>
          </w:tcPr>
          <w:p w14:paraId="53A713E1" w14:textId="1337E8E4" w:rsidR="003831E7" w:rsidRPr="000C38C1" w:rsidRDefault="003831E7" w:rsidP="0084349D">
            <w:pPr>
              <w:pStyle w:val="NoSpacing"/>
            </w:pPr>
            <w:r w:rsidRPr="00DE4A2E">
              <w:rPr>
                <w:i/>
                <w:iCs/>
              </w:rPr>
              <w:t>MoveInDate</w:t>
            </w:r>
            <w:r w:rsidRPr="000C38C1">
              <w:t xml:space="preserve"> = Exit.</w:t>
            </w:r>
            <w:r w:rsidRPr="000C38C1">
              <w:rPr>
                <w:i/>
                <w:iCs/>
              </w:rPr>
              <w:t>E</w:t>
            </w:r>
            <w:r w:rsidRPr="00FA73AC">
              <w:rPr>
                <w:i/>
                <w:iCs/>
              </w:rPr>
              <w:t>xit</w:t>
            </w:r>
            <w:r w:rsidRPr="00DE4A2E">
              <w:rPr>
                <w:i/>
                <w:iCs/>
              </w:rPr>
              <w:t xml:space="preserve">Date </w:t>
            </w:r>
            <w:r w:rsidRPr="00DE4A2E">
              <w:t xml:space="preserve">and </w:t>
            </w:r>
            <w:r w:rsidR="00586BBE" w:rsidRPr="00DE4A2E">
              <w:rPr>
                <w:i/>
                <w:iCs/>
              </w:rPr>
              <w:t>ProjectType</w:t>
            </w:r>
            <w:r w:rsidR="00586BBE" w:rsidRPr="000C38C1">
              <w:t xml:space="preserve"> = 3</w:t>
            </w:r>
          </w:p>
        </w:tc>
        <w:tc>
          <w:tcPr>
            <w:tcW w:w="2515" w:type="dxa"/>
          </w:tcPr>
          <w:p w14:paraId="4BB290DB" w14:textId="2A8EBCBB" w:rsidR="003831E7" w:rsidRPr="00B678E4" w:rsidRDefault="00143E83" w:rsidP="0084349D">
            <w:pPr>
              <w:pStyle w:val="NoSpacing"/>
              <w:cnfStyle w:val="000000010000" w:firstRow="0" w:lastRow="0" w:firstColumn="0" w:lastColumn="0" w:oddVBand="0" w:evenVBand="0" w:oddHBand="0" w:evenHBand="1" w:firstRowFirstColumn="0" w:firstRowLastColumn="0" w:lastRowFirstColumn="0" w:lastRowLastColumn="0"/>
              <w:rPr>
                <w:i/>
                <w:iCs/>
              </w:rPr>
            </w:pPr>
            <w:r>
              <w:t>NULL</w:t>
            </w:r>
          </w:p>
        </w:tc>
      </w:tr>
      <w:tr w:rsidR="003831E7" w14:paraId="5B9CDF14" w14:textId="77777777" w:rsidTr="008434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0" w:type="dxa"/>
          </w:tcPr>
          <w:p w14:paraId="738481A6" w14:textId="3C638ADC" w:rsidR="003831E7" w:rsidRPr="000C38C1" w:rsidRDefault="003831E7" w:rsidP="0084349D">
            <w:pPr>
              <w:pStyle w:val="NoSpacing"/>
            </w:pPr>
            <w:r w:rsidRPr="00DE4A2E">
              <w:rPr>
                <w:i/>
                <w:iCs/>
              </w:rPr>
              <w:t>MoveInDate</w:t>
            </w:r>
            <w:r w:rsidRPr="000C38C1">
              <w:t xml:space="preserve"> </w:t>
            </w:r>
            <w:r w:rsidR="00586BBE" w:rsidRPr="000C38C1">
              <w:t xml:space="preserve">&gt; </w:t>
            </w:r>
            <w:r w:rsidR="00586BBE" w:rsidRPr="00DE4A2E">
              <w:rPr>
                <w:rFonts w:cstheme="minorHAnsi"/>
                <w:u w:val="single"/>
              </w:rPr>
              <w:t>ReportEnd</w:t>
            </w:r>
            <w:r w:rsidR="00586BBE" w:rsidRPr="000C38C1">
              <w:t xml:space="preserve"> </w:t>
            </w:r>
          </w:p>
        </w:tc>
        <w:tc>
          <w:tcPr>
            <w:tcW w:w="2515" w:type="dxa"/>
          </w:tcPr>
          <w:p w14:paraId="3D6EB830" w14:textId="16631A7B" w:rsidR="003831E7" w:rsidRPr="00B678E4" w:rsidRDefault="00143E83" w:rsidP="0084349D">
            <w:pPr>
              <w:pStyle w:val="NoSpacing"/>
              <w:cnfStyle w:val="000000100000" w:firstRow="0" w:lastRow="0" w:firstColumn="0" w:lastColumn="0" w:oddVBand="0" w:evenVBand="0" w:oddHBand="1" w:evenHBand="0" w:firstRowFirstColumn="0" w:firstRowLastColumn="0" w:lastRowFirstColumn="0" w:lastRowLastColumn="0"/>
              <w:rPr>
                <w:i/>
                <w:iCs/>
              </w:rPr>
            </w:pPr>
            <w:r>
              <w:t>NULL</w:t>
            </w:r>
          </w:p>
        </w:tc>
      </w:tr>
      <w:tr w:rsidR="00586BBE" w14:paraId="519B023A" w14:textId="77777777" w:rsidTr="008434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0" w:type="dxa"/>
          </w:tcPr>
          <w:p w14:paraId="022E235E" w14:textId="6DC12E0C" w:rsidR="00586BBE" w:rsidRPr="00DE4A2E" w:rsidRDefault="00586BBE" w:rsidP="0084349D">
            <w:pPr>
              <w:pStyle w:val="NoSpacing"/>
            </w:pPr>
            <w:r w:rsidRPr="00DE4A2E">
              <w:rPr>
                <w:i/>
                <w:iCs/>
              </w:rPr>
              <w:t>MoveInDate</w:t>
            </w:r>
            <w:r w:rsidRPr="00DE4A2E">
              <w:t xml:space="preserve"> &gt; </w:t>
            </w:r>
            <w:r>
              <w:t>Project.</w:t>
            </w:r>
            <w:r w:rsidRPr="00DE4A2E">
              <w:rPr>
                <w:i/>
                <w:iCs/>
              </w:rPr>
              <w:t>OperatingEndDate</w:t>
            </w:r>
          </w:p>
        </w:tc>
        <w:tc>
          <w:tcPr>
            <w:tcW w:w="2515" w:type="dxa"/>
          </w:tcPr>
          <w:p w14:paraId="3F0F862B" w14:textId="374D67A1" w:rsidR="00586BBE" w:rsidRDefault="00143E83" w:rsidP="0084349D">
            <w:pPr>
              <w:pStyle w:val="NoSpacing"/>
              <w:cnfStyle w:val="000000010000" w:firstRow="0" w:lastRow="0" w:firstColumn="0" w:lastColumn="0" w:oddVBand="0" w:evenVBand="0" w:oddHBand="0" w:evenHBand="1" w:firstRowFirstColumn="0" w:firstRowLastColumn="0" w:lastRowFirstColumn="0" w:lastRowLastColumn="0"/>
            </w:pPr>
            <w:r>
              <w:t>NULL</w:t>
            </w:r>
          </w:p>
        </w:tc>
      </w:tr>
      <w:tr w:rsidR="003831E7" w14:paraId="20A098A2" w14:textId="77777777" w:rsidTr="008434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0" w:type="dxa"/>
          </w:tcPr>
          <w:p w14:paraId="2C26F3B5" w14:textId="77777777" w:rsidR="003831E7" w:rsidRPr="000C38C1" w:rsidRDefault="003831E7" w:rsidP="0084349D">
            <w:pPr>
              <w:pStyle w:val="NoSpacing"/>
            </w:pPr>
            <w:r w:rsidRPr="000C38C1">
              <w:t>(any other)</w:t>
            </w:r>
          </w:p>
        </w:tc>
        <w:tc>
          <w:tcPr>
            <w:tcW w:w="2515" w:type="dxa"/>
          </w:tcPr>
          <w:p w14:paraId="6D6040BE" w14:textId="4344D989" w:rsidR="003831E7" w:rsidRPr="000C38C1" w:rsidRDefault="003831E7" w:rsidP="0084349D">
            <w:pPr>
              <w:pStyle w:val="NoSpacing"/>
              <w:cnfStyle w:val="000000100000" w:firstRow="0" w:lastRow="0" w:firstColumn="0" w:lastColumn="0" w:oddVBand="0" w:evenVBand="0" w:oddHBand="1" w:evenHBand="0" w:firstRowFirstColumn="0" w:firstRowLastColumn="0" w:lastRowFirstColumn="0" w:lastRowLastColumn="0"/>
              <w:rPr>
                <w:bCs/>
              </w:rPr>
            </w:pPr>
            <w:r w:rsidRPr="00DE4A2E">
              <w:rPr>
                <w:bCs/>
                <w:i/>
                <w:iCs/>
              </w:rPr>
              <w:t>MoveInDate</w:t>
            </w:r>
          </w:p>
        </w:tc>
      </w:tr>
    </w:tbl>
    <w:p w14:paraId="0F934E96" w14:textId="77777777" w:rsidR="00D27CF7" w:rsidRPr="006A3016" w:rsidRDefault="00D27CF7" w:rsidP="00D27CF7">
      <w:pPr>
        <w:pStyle w:val="Heading4"/>
      </w:pPr>
      <w:r w:rsidRPr="0088191A">
        <w:t>Last Bed Night for Night-by-Night Shelter Enrollments</w:t>
      </w:r>
    </w:p>
    <w:p w14:paraId="609C3523" w14:textId="77D1DF11" w:rsidR="00D27CF7" w:rsidRPr="002F0D32" w:rsidRDefault="00D27CF7" w:rsidP="002A290B">
      <w:r>
        <w:t>Where Project.</w:t>
      </w:r>
      <w:r w:rsidRPr="008F2C7B">
        <w:rPr>
          <w:i/>
          <w:iCs/>
        </w:rPr>
        <w:t>ProjectType</w:t>
      </w:r>
      <w:r>
        <w:t xml:space="preserve"> = 1 and Project.</w:t>
      </w:r>
      <w:r w:rsidRPr="002F0D32">
        <w:rPr>
          <w:i/>
          <w:iCs/>
        </w:rPr>
        <w:t>TrackingMethod</w:t>
      </w:r>
      <w:r>
        <w:t xml:space="preserve"> = 3, </w:t>
      </w:r>
      <w:r w:rsidRPr="002F0D32">
        <w:rPr>
          <w:b/>
          <w:bCs/>
        </w:rPr>
        <w:t>LastBedNight</w:t>
      </w:r>
      <w:r>
        <w:t xml:space="preserve"> refers to the most recent record (Services.</w:t>
      </w:r>
      <w:r w:rsidRPr="00A10662">
        <w:rPr>
          <w:i/>
          <w:iCs/>
        </w:rPr>
        <w:t>RecordType</w:t>
      </w:r>
      <w:r>
        <w:t xml:space="preserve"> = 200) of a bed night associated with the head of household’s enrollment </w:t>
      </w:r>
      <w:r w:rsidR="008C33C7">
        <w:t>that meets the criteria for record selection.</w:t>
      </w:r>
    </w:p>
    <w:p w14:paraId="63AF67CA" w14:textId="77777777" w:rsidR="00D27CF7" w:rsidRPr="006A3016" w:rsidRDefault="00D27CF7" w:rsidP="00D27CF7">
      <w:pPr>
        <w:pStyle w:val="Heading4"/>
      </w:pPr>
      <w:r w:rsidRPr="0088191A">
        <w:t>ExitDate</w:t>
      </w:r>
    </w:p>
    <w:p w14:paraId="5B2D95AF" w14:textId="27136040" w:rsidR="00D27CF7" w:rsidRPr="00CB505E" w:rsidRDefault="00D27CF7" w:rsidP="00D27CF7">
      <w:r>
        <w:t xml:space="preserve">Exits that occur after the end of the report period are not relevant; if </w:t>
      </w:r>
      <w:r w:rsidRPr="00A965E2">
        <w:rPr>
          <w:i/>
          <w:iCs/>
        </w:rPr>
        <w:t>ExitDate</w:t>
      </w:r>
      <w:r>
        <w:t xml:space="preserve"> &gt; </w:t>
      </w:r>
      <w:r w:rsidRPr="00A965E2">
        <w:rPr>
          <w:rFonts w:cstheme="minorHAnsi"/>
          <w:u w:val="single"/>
        </w:rPr>
        <w:t>ReportEnd</w:t>
      </w:r>
      <w:r>
        <w:t>, the tlsa_HHID.</w:t>
      </w:r>
      <w:r w:rsidRPr="001A2AE2">
        <w:rPr>
          <w:b/>
          <w:bCs/>
        </w:rPr>
        <w:t>ExitDate</w:t>
      </w:r>
      <w:r>
        <w:t xml:space="preserve"> should be </w:t>
      </w:r>
      <w:r w:rsidR="00143E83">
        <w:t>NULL</w:t>
      </w:r>
      <w:r>
        <w:t xml:space="preserve"> unless one of the conditions below apply</w:t>
      </w:r>
      <w:r w:rsidR="004873DC">
        <w:t xml:space="preserve">. </w:t>
      </w:r>
    </w:p>
    <w:p w14:paraId="7ED44A97" w14:textId="631970C4" w:rsidR="00D27CF7" w:rsidRDefault="00D27CF7" w:rsidP="00D27CF7">
      <w:r>
        <w:t xml:space="preserve">In the event that the recorded </w:t>
      </w:r>
      <w:r w:rsidRPr="00B678E4">
        <w:rPr>
          <w:i/>
          <w:iCs/>
        </w:rPr>
        <w:t>ExitDate</w:t>
      </w:r>
      <w:r>
        <w:t xml:space="preserve"> (or lack thereof) associated with an enrollment is inconsistent with other data, reporting must be based on an adjusted </w:t>
      </w:r>
      <w:r w:rsidRPr="00B678E4">
        <w:rPr>
          <w:i/>
          <w:iCs/>
        </w:rPr>
        <w:t>ExitDate</w:t>
      </w:r>
      <w:r>
        <w:t xml:space="preserve"> consistent with the logic below</w:t>
      </w:r>
      <w:r w:rsidR="004873DC">
        <w:t xml:space="preserve">. </w:t>
      </w:r>
      <w:r>
        <w:t xml:space="preserve">If applicable, </w:t>
      </w:r>
      <w:r w:rsidRPr="00B678E4">
        <w:rPr>
          <w:i/>
          <w:iCs/>
        </w:rPr>
        <w:t>Destination</w:t>
      </w:r>
      <w:r>
        <w:t xml:space="preserve"> for these enrollments is reported as ‘Unknown’ (99)</w:t>
      </w:r>
      <w:r w:rsidR="004873DC">
        <w:t xml:space="preserve">. </w:t>
      </w:r>
    </w:p>
    <w:p w14:paraId="313E71E7" w14:textId="68F66974" w:rsidR="00D27CF7" w:rsidRDefault="00D27CF7" w:rsidP="0030608E">
      <w:pPr>
        <w:pStyle w:val="ListParagraph"/>
        <w:numPr>
          <w:ilvl w:val="0"/>
          <w:numId w:val="35"/>
        </w:numPr>
      </w:pPr>
      <w:r>
        <w:t xml:space="preserve">For any enrollment that remains open at the time a project ceases operation, the project’s </w:t>
      </w:r>
      <w:r w:rsidRPr="0065045E">
        <w:rPr>
          <w:i/>
          <w:iCs/>
        </w:rPr>
        <w:t xml:space="preserve">OperatingEndDate </w:t>
      </w:r>
      <w:r>
        <w:t xml:space="preserve">is the effective </w:t>
      </w:r>
      <w:r w:rsidRPr="0065045E">
        <w:rPr>
          <w:i/>
          <w:iCs/>
        </w:rPr>
        <w:t>ExitDate</w:t>
      </w:r>
      <w:r w:rsidR="004873DC">
        <w:t xml:space="preserve">. </w:t>
      </w:r>
    </w:p>
    <w:p w14:paraId="43A465E3" w14:textId="77777777" w:rsidR="00D27CF7" w:rsidRDefault="00D27CF7" w:rsidP="0030608E">
      <w:pPr>
        <w:pStyle w:val="ListParagraph"/>
        <w:numPr>
          <w:ilvl w:val="0"/>
          <w:numId w:val="35"/>
        </w:numPr>
      </w:pPr>
      <w:r>
        <w:t xml:space="preserve">The effective </w:t>
      </w:r>
      <w:r w:rsidRPr="0065045E">
        <w:rPr>
          <w:i/>
          <w:iCs/>
        </w:rPr>
        <w:t>ExitDate</w:t>
      </w:r>
      <w:r>
        <w:t xml:space="preserve"> is </w:t>
      </w:r>
      <w:r w:rsidRPr="0065045E">
        <w:rPr>
          <w:szCs w:val="20"/>
        </w:rPr>
        <w:t>[LastBednight + 1 day] for</w:t>
      </w:r>
      <w:r>
        <w:t xml:space="preserve"> any enrollment in a night-by-night shelter where:</w:t>
      </w:r>
    </w:p>
    <w:p w14:paraId="14E58D6F" w14:textId="77777777" w:rsidR="00D27CF7" w:rsidRDefault="00D27CF7" w:rsidP="0030608E">
      <w:pPr>
        <w:pStyle w:val="ListParagraph"/>
        <w:numPr>
          <w:ilvl w:val="1"/>
          <w:numId w:val="35"/>
        </w:numPr>
      </w:pPr>
      <w:r>
        <w:t xml:space="preserve">The recorded </w:t>
      </w:r>
      <w:r w:rsidRPr="00B678E4">
        <w:rPr>
          <w:i/>
          <w:iCs/>
        </w:rPr>
        <w:t>ExitDate</w:t>
      </w:r>
      <w:r>
        <w:t xml:space="preserve"> is more than one day after the last bed night; or </w:t>
      </w:r>
    </w:p>
    <w:p w14:paraId="456F983E" w14:textId="06D7C9A7" w:rsidR="00D27CF7" w:rsidRDefault="00D27CF7" w:rsidP="0030608E">
      <w:pPr>
        <w:pStyle w:val="ListParagraph"/>
        <w:numPr>
          <w:ilvl w:val="1"/>
          <w:numId w:val="35"/>
        </w:numPr>
      </w:pPr>
      <w:r>
        <w:t xml:space="preserve">There is no </w:t>
      </w:r>
      <w:r w:rsidRPr="00B678E4">
        <w:rPr>
          <w:i/>
          <w:iCs/>
        </w:rPr>
        <w:t>ExitDate</w:t>
      </w:r>
      <w:r>
        <w:t xml:space="preserve"> and LastBedNight is 90 days or more prior to </w:t>
      </w:r>
      <w:r w:rsidRPr="0065045E">
        <w:rPr>
          <w:u w:val="single"/>
        </w:rPr>
        <w:t>ReportEnd</w:t>
      </w:r>
      <w:r w:rsidR="004873DC">
        <w:t xml:space="preserve">. </w:t>
      </w:r>
    </w:p>
    <w:tbl>
      <w:tblPr>
        <w:tblStyle w:val="Style11"/>
        <w:tblW w:w="9445" w:type="dxa"/>
        <w:tblLook w:val="04A0" w:firstRow="1" w:lastRow="0" w:firstColumn="1" w:lastColumn="0" w:noHBand="0" w:noVBand="1"/>
      </w:tblPr>
      <w:tblGrid>
        <w:gridCol w:w="4722"/>
        <w:gridCol w:w="4723"/>
      </w:tblGrid>
      <w:tr w:rsidR="00D27CF7" w14:paraId="4771A727" w14:textId="77777777" w:rsidTr="008434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2" w:type="dxa"/>
          </w:tcPr>
          <w:p w14:paraId="65304FD9" w14:textId="77777777" w:rsidR="00D27CF7" w:rsidRDefault="00D27CF7" w:rsidP="0084349D">
            <w:pPr>
              <w:pStyle w:val="NoSpacing"/>
            </w:pPr>
            <w:r>
              <w:t>Condition</w:t>
            </w:r>
          </w:p>
        </w:tc>
        <w:tc>
          <w:tcPr>
            <w:tcW w:w="4723" w:type="dxa"/>
          </w:tcPr>
          <w:p w14:paraId="0974230F" w14:textId="77777777" w:rsidR="00D27CF7" w:rsidRPr="004A6703" w:rsidRDefault="00D27CF7" w:rsidP="0084349D">
            <w:pPr>
              <w:pStyle w:val="NoSpacing"/>
              <w:cnfStyle w:val="100000000000" w:firstRow="1" w:lastRow="0" w:firstColumn="0" w:lastColumn="0" w:oddVBand="0" w:evenVBand="0" w:oddHBand="0" w:evenHBand="0" w:firstRowFirstColumn="0" w:firstRowLastColumn="0" w:lastRowFirstColumn="0" w:lastRowLastColumn="0"/>
            </w:pPr>
            <w:r>
              <w:t>Effective Exit Date</w:t>
            </w:r>
          </w:p>
        </w:tc>
      </w:tr>
      <w:tr w:rsidR="00D27CF7" w14:paraId="38761DBA" w14:textId="77777777" w:rsidTr="008434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2" w:type="dxa"/>
          </w:tcPr>
          <w:p w14:paraId="6E265F8D" w14:textId="7C6765BF" w:rsidR="00D27CF7" w:rsidRDefault="00D27CF7" w:rsidP="0084349D">
            <w:pPr>
              <w:pStyle w:val="NoSpacing"/>
            </w:pPr>
            <w:r>
              <w:t>[</w:t>
            </w:r>
            <w:r w:rsidRPr="002F0D32">
              <w:rPr>
                <w:b/>
              </w:rPr>
              <w:t>LastBednight</w:t>
            </w:r>
            <w:r>
              <w:t xml:space="preserve"> + 90 days] &lt;= </w:t>
            </w:r>
            <w:r w:rsidRPr="00146368">
              <w:rPr>
                <w:u w:val="single"/>
              </w:rPr>
              <w:t>ReportEnd</w:t>
            </w:r>
            <w:r w:rsidRPr="002F0D32">
              <w:t xml:space="preserve"> and</w:t>
            </w:r>
            <w:r>
              <w:t xml:space="preserve"> </w:t>
            </w:r>
            <w:r w:rsidRPr="00B678E4">
              <w:rPr>
                <w:i/>
                <w:iCs/>
              </w:rPr>
              <w:t>ExitDate</w:t>
            </w:r>
            <w:r>
              <w:t xml:space="preserve"> is </w:t>
            </w:r>
            <w:r w:rsidR="00143E83">
              <w:t>NULL</w:t>
            </w:r>
            <w:r>
              <w:t xml:space="preserve"> </w:t>
            </w:r>
          </w:p>
        </w:tc>
        <w:tc>
          <w:tcPr>
            <w:tcW w:w="4723" w:type="dxa"/>
          </w:tcPr>
          <w:p w14:paraId="512CA300" w14:textId="77777777" w:rsidR="00D27CF7" w:rsidRPr="00B678E4" w:rsidRDefault="00D27CF7" w:rsidP="0084349D">
            <w:pPr>
              <w:pStyle w:val="NoSpacing"/>
              <w:cnfStyle w:val="000000100000" w:firstRow="0" w:lastRow="0" w:firstColumn="0" w:lastColumn="0" w:oddVBand="0" w:evenVBand="0" w:oddHBand="1" w:evenHBand="0" w:firstRowFirstColumn="0" w:firstRowLastColumn="0" w:lastRowFirstColumn="0" w:lastRowLastColumn="0"/>
              <w:rPr>
                <w:i/>
                <w:iCs/>
              </w:rPr>
            </w:pPr>
            <w:r w:rsidRPr="002F0D32">
              <w:t>[</w:t>
            </w:r>
            <w:r w:rsidRPr="002F0D32">
              <w:rPr>
                <w:b/>
                <w:bCs/>
              </w:rPr>
              <w:t>LastBednight</w:t>
            </w:r>
            <w:r>
              <w:rPr>
                <w:i/>
                <w:iCs/>
              </w:rPr>
              <w:t xml:space="preserve"> </w:t>
            </w:r>
            <w:r w:rsidRPr="002F0D32">
              <w:t>+ 1 day</w:t>
            </w:r>
            <w:r>
              <w:t>]</w:t>
            </w:r>
          </w:p>
        </w:tc>
      </w:tr>
      <w:tr w:rsidR="00D27CF7" w14:paraId="5A1E6AAD" w14:textId="77777777" w:rsidTr="008434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2" w:type="dxa"/>
          </w:tcPr>
          <w:p w14:paraId="265F4389" w14:textId="77777777" w:rsidR="00D27CF7" w:rsidRDefault="00D27CF7" w:rsidP="0084349D">
            <w:pPr>
              <w:pStyle w:val="NoSpacing"/>
            </w:pPr>
            <w:r w:rsidRPr="00B678E4">
              <w:rPr>
                <w:i/>
                <w:iCs/>
              </w:rPr>
              <w:t>ExitDate</w:t>
            </w:r>
            <w:r>
              <w:t xml:space="preserve"> &gt; [</w:t>
            </w:r>
            <w:r w:rsidRPr="002F0D32">
              <w:rPr>
                <w:b/>
              </w:rPr>
              <w:t>LastBednight</w:t>
            </w:r>
            <w:r>
              <w:t xml:space="preserve"> + 1 day]</w:t>
            </w:r>
          </w:p>
        </w:tc>
        <w:tc>
          <w:tcPr>
            <w:tcW w:w="4723" w:type="dxa"/>
          </w:tcPr>
          <w:p w14:paraId="2FAEA5E1" w14:textId="77777777" w:rsidR="00D27CF7" w:rsidRPr="00B678E4" w:rsidRDefault="00D27CF7" w:rsidP="0084349D">
            <w:pPr>
              <w:pStyle w:val="NoSpacing"/>
              <w:cnfStyle w:val="000000010000" w:firstRow="0" w:lastRow="0" w:firstColumn="0" w:lastColumn="0" w:oddVBand="0" w:evenVBand="0" w:oddHBand="0" w:evenHBand="1" w:firstRowFirstColumn="0" w:firstRowLastColumn="0" w:lastRowFirstColumn="0" w:lastRowLastColumn="0"/>
              <w:rPr>
                <w:i/>
                <w:iCs/>
              </w:rPr>
            </w:pPr>
            <w:r w:rsidRPr="002F0D32">
              <w:t>[</w:t>
            </w:r>
            <w:r w:rsidRPr="002F0D32">
              <w:rPr>
                <w:b/>
                <w:bCs/>
              </w:rPr>
              <w:t>LastBednight</w:t>
            </w:r>
            <w:r>
              <w:rPr>
                <w:i/>
                <w:iCs/>
              </w:rPr>
              <w:t xml:space="preserve"> </w:t>
            </w:r>
            <w:r w:rsidRPr="002F0D32">
              <w:t>+ 1 day</w:t>
            </w:r>
            <w:r>
              <w:t>]</w:t>
            </w:r>
          </w:p>
        </w:tc>
      </w:tr>
      <w:tr w:rsidR="00D27CF7" w14:paraId="62AD77CE" w14:textId="77777777" w:rsidTr="008434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2" w:type="dxa"/>
          </w:tcPr>
          <w:p w14:paraId="5BEF42B1" w14:textId="02EC5601" w:rsidR="00D27CF7" w:rsidRPr="002F0D32" w:rsidRDefault="00D27CF7" w:rsidP="0084349D">
            <w:pPr>
              <w:pStyle w:val="NoSpacing"/>
            </w:pPr>
            <w:r w:rsidRPr="002F0D32">
              <w:t>Project.</w:t>
            </w:r>
            <w:r w:rsidRPr="002F0D32">
              <w:rPr>
                <w:i/>
                <w:iCs/>
              </w:rPr>
              <w:t>OperatingEndDate</w:t>
            </w:r>
            <w:r w:rsidRPr="002F0D32">
              <w:t xml:space="preserve"> &lt; </w:t>
            </w:r>
            <w:r w:rsidRPr="00CA35DD">
              <w:rPr>
                <w:u w:val="single"/>
              </w:rPr>
              <w:t>ReportEnd</w:t>
            </w:r>
            <w:r>
              <w:rPr>
                <w:u w:val="single"/>
              </w:rPr>
              <w:t xml:space="preserve"> </w:t>
            </w:r>
            <w:r w:rsidRPr="002F0D32">
              <w:t xml:space="preserve">and </w:t>
            </w:r>
            <w:r w:rsidRPr="002F0D32">
              <w:rPr>
                <w:i/>
                <w:iCs/>
              </w:rPr>
              <w:t>ExitDate</w:t>
            </w:r>
            <w:r w:rsidRPr="002F0D32">
              <w:t xml:space="preserve"> is </w:t>
            </w:r>
            <w:r w:rsidR="00143E83">
              <w:t>NULL</w:t>
            </w:r>
            <w:r w:rsidRPr="002F0D32">
              <w:t xml:space="preserve"> </w:t>
            </w:r>
          </w:p>
        </w:tc>
        <w:tc>
          <w:tcPr>
            <w:tcW w:w="4723" w:type="dxa"/>
          </w:tcPr>
          <w:p w14:paraId="04DE63F6" w14:textId="77777777" w:rsidR="00D27CF7" w:rsidRDefault="00D27CF7" w:rsidP="0084349D">
            <w:pPr>
              <w:pStyle w:val="NoSpacing"/>
              <w:cnfStyle w:val="000000100000" w:firstRow="0" w:lastRow="0" w:firstColumn="0" w:lastColumn="0" w:oddVBand="0" w:evenVBand="0" w:oddHBand="1" w:evenHBand="0" w:firstRowFirstColumn="0" w:firstRowLastColumn="0" w:lastRowFirstColumn="0" w:lastRowLastColumn="0"/>
            </w:pPr>
            <w:r>
              <w:t>Project.</w:t>
            </w:r>
            <w:r w:rsidRPr="002F0D32">
              <w:rPr>
                <w:i/>
                <w:iCs/>
              </w:rPr>
              <w:t>OperatingEndDate</w:t>
            </w:r>
          </w:p>
        </w:tc>
      </w:tr>
      <w:tr w:rsidR="00D27CF7" w14:paraId="2AEE976E" w14:textId="77777777" w:rsidTr="008434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2" w:type="dxa"/>
          </w:tcPr>
          <w:p w14:paraId="33DA16D1" w14:textId="77777777" w:rsidR="00D27CF7" w:rsidRPr="004E219E" w:rsidRDefault="00D27CF7" w:rsidP="0084349D">
            <w:pPr>
              <w:pStyle w:val="NoSpacing"/>
            </w:pPr>
            <w:r w:rsidRPr="002F0D32">
              <w:t>Project.</w:t>
            </w:r>
            <w:r w:rsidRPr="002F0D32">
              <w:rPr>
                <w:i/>
                <w:iCs/>
              </w:rPr>
              <w:t>OperatingEndDate</w:t>
            </w:r>
            <w:r w:rsidRPr="002F0D32">
              <w:t xml:space="preserve"> &lt; </w:t>
            </w:r>
            <w:r w:rsidRPr="00CA35DD">
              <w:rPr>
                <w:u w:val="single"/>
              </w:rPr>
              <w:t>ReportEnd</w:t>
            </w:r>
            <w:r>
              <w:rPr>
                <w:u w:val="single"/>
              </w:rPr>
              <w:t xml:space="preserve"> </w:t>
            </w:r>
            <w:r w:rsidRPr="002F0D32">
              <w:t xml:space="preserve">and </w:t>
            </w:r>
            <w:r w:rsidRPr="00A432BD">
              <w:rPr>
                <w:i/>
                <w:iCs/>
              </w:rPr>
              <w:t>ExitDate</w:t>
            </w:r>
            <w:r>
              <w:rPr>
                <w:i/>
                <w:iCs/>
              </w:rPr>
              <w:t xml:space="preserve"> </w:t>
            </w:r>
            <w:r>
              <w:t>&gt; Project.</w:t>
            </w:r>
            <w:r w:rsidRPr="002F0D32">
              <w:rPr>
                <w:i/>
                <w:iCs/>
              </w:rPr>
              <w:t>OperatingEndDate</w:t>
            </w:r>
          </w:p>
        </w:tc>
        <w:tc>
          <w:tcPr>
            <w:tcW w:w="4723" w:type="dxa"/>
          </w:tcPr>
          <w:p w14:paraId="50AA28DD" w14:textId="77777777" w:rsidR="00D27CF7" w:rsidRDefault="00D27CF7" w:rsidP="0084349D">
            <w:pPr>
              <w:pStyle w:val="NoSpacing"/>
              <w:cnfStyle w:val="000000010000" w:firstRow="0" w:lastRow="0" w:firstColumn="0" w:lastColumn="0" w:oddVBand="0" w:evenVBand="0" w:oddHBand="0" w:evenHBand="1" w:firstRowFirstColumn="0" w:firstRowLastColumn="0" w:lastRowFirstColumn="0" w:lastRowLastColumn="0"/>
            </w:pPr>
            <w:r>
              <w:t>Project.</w:t>
            </w:r>
            <w:r w:rsidRPr="002F0D32">
              <w:rPr>
                <w:i/>
                <w:iCs/>
              </w:rPr>
              <w:t>OperatingEndDate</w:t>
            </w:r>
          </w:p>
        </w:tc>
      </w:tr>
      <w:tr w:rsidR="00D27CF7" w14:paraId="1D042B4A" w14:textId="77777777" w:rsidTr="008434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2" w:type="dxa"/>
          </w:tcPr>
          <w:p w14:paraId="1E341514" w14:textId="77777777" w:rsidR="00D27CF7" w:rsidRDefault="00D27CF7" w:rsidP="0084349D">
            <w:pPr>
              <w:pStyle w:val="NoSpacing"/>
            </w:pPr>
            <w:r w:rsidRPr="00B678E4">
              <w:rPr>
                <w:i/>
                <w:iCs/>
              </w:rPr>
              <w:t>ExitDate</w:t>
            </w:r>
            <w:r>
              <w:t xml:space="preserve"> &gt; </w:t>
            </w:r>
            <w:r w:rsidRPr="00146368">
              <w:rPr>
                <w:u w:val="single"/>
              </w:rPr>
              <w:t>ReportEnd</w:t>
            </w:r>
          </w:p>
        </w:tc>
        <w:tc>
          <w:tcPr>
            <w:tcW w:w="4723" w:type="dxa"/>
          </w:tcPr>
          <w:p w14:paraId="4F1969FF" w14:textId="49BC3207" w:rsidR="00D27CF7" w:rsidRDefault="00143E83" w:rsidP="0084349D">
            <w:pPr>
              <w:pStyle w:val="NoSpacing"/>
              <w:cnfStyle w:val="000000100000" w:firstRow="0" w:lastRow="0" w:firstColumn="0" w:lastColumn="0" w:oddVBand="0" w:evenVBand="0" w:oddHBand="1" w:evenHBand="0" w:firstRowFirstColumn="0" w:firstRowLastColumn="0" w:lastRowFirstColumn="0" w:lastRowLastColumn="0"/>
            </w:pPr>
            <w:r>
              <w:t>NULL</w:t>
            </w:r>
          </w:p>
        </w:tc>
      </w:tr>
      <w:tr w:rsidR="00D27CF7" w14:paraId="3C0CFB68" w14:textId="77777777" w:rsidTr="008434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2" w:type="dxa"/>
          </w:tcPr>
          <w:p w14:paraId="43FD6C95" w14:textId="77777777" w:rsidR="00D27CF7" w:rsidRDefault="00D27CF7" w:rsidP="0084349D">
            <w:pPr>
              <w:pStyle w:val="NoSpacing"/>
            </w:pPr>
            <w:r>
              <w:t>(any other)</w:t>
            </w:r>
          </w:p>
        </w:tc>
        <w:tc>
          <w:tcPr>
            <w:tcW w:w="4723" w:type="dxa"/>
          </w:tcPr>
          <w:p w14:paraId="6C3B5A88" w14:textId="77777777" w:rsidR="00D27CF7" w:rsidRDefault="00D27CF7" w:rsidP="0084349D">
            <w:pPr>
              <w:pStyle w:val="NoSpacing"/>
              <w:cnfStyle w:val="000000010000" w:firstRow="0" w:lastRow="0" w:firstColumn="0" w:lastColumn="0" w:oddVBand="0" w:evenVBand="0" w:oddHBand="0" w:evenHBand="1" w:firstRowFirstColumn="0" w:firstRowLastColumn="0" w:lastRowFirstColumn="0" w:lastRowLastColumn="0"/>
            </w:pPr>
            <w:r w:rsidRPr="00B678E4">
              <w:rPr>
                <w:i/>
                <w:iCs/>
              </w:rPr>
              <w:t>ExitDate</w:t>
            </w:r>
            <w:r>
              <w:t xml:space="preserve"> </w:t>
            </w:r>
          </w:p>
        </w:tc>
      </w:tr>
    </w:tbl>
    <w:p w14:paraId="0DE01EF3" w14:textId="525FFC1E" w:rsidR="003E6C23" w:rsidRPr="006A3016" w:rsidRDefault="003E6C23" w:rsidP="003E6C23">
      <w:pPr>
        <w:pStyle w:val="Heading4"/>
      </w:pPr>
      <w:bookmarkStart w:id="79" w:name="_ExitDest"/>
      <w:bookmarkEnd w:id="79"/>
      <w:r>
        <w:t>ExitDest</w:t>
      </w:r>
    </w:p>
    <w:p w14:paraId="587ECB53" w14:textId="1C7C4724" w:rsidR="00A477F0" w:rsidRDefault="000D23DD" w:rsidP="003E6C23">
      <w:r>
        <w:t>The LSA includes reporting on exit destination</w:t>
      </w:r>
      <w:r w:rsidR="00B22FC0">
        <w:t>s</w:t>
      </w:r>
      <w:r>
        <w:t xml:space="preserve"> for the active and exit cohorts</w:t>
      </w:r>
      <w:r w:rsidR="004873DC">
        <w:t xml:space="preserve">. </w:t>
      </w:r>
      <w:r w:rsidR="00B22FC0">
        <w:t xml:space="preserve">Destination </w:t>
      </w:r>
      <w:r w:rsidR="002B5516">
        <w:t xml:space="preserve">for inactive enrollments may also be </w:t>
      </w:r>
      <w:r w:rsidR="00B22FC0">
        <w:t xml:space="preserve">relevant </w:t>
      </w:r>
      <w:r w:rsidR="002B5516">
        <w:t xml:space="preserve">to system engagement status for </w:t>
      </w:r>
      <w:r w:rsidR="002E3828">
        <w:t>the active and exit cohorts</w:t>
      </w:r>
      <w:r w:rsidR="004873DC">
        <w:t xml:space="preserve">. </w:t>
      </w:r>
      <w:r w:rsidR="0043282B">
        <w:t xml:space="preserve">The LSA </w:t>
      </w:r>
      <w:r w:rsidR="00A477F0">
        <w:t>exit destination categories are:</w:t>
      </w:r>
    </w:p>
    <w:tbl>
      <w:tblPr>
        <w:tblStyle w:val="Style11"/>
        <w:tblpPr w:leftFromText="180" w:rightFromText="180" w:vertAnchor="text" w:horzAnchor="margin" w:tblpY="-25"/>
        <w:tblW w:w="9150" w:type="dxa"/>
        <w:tblLook w:val="04A0" w:firstRow="1" w:lastRow="0" w:firstColumn="1" w:lastColumn="0" w:noHBand="0" w:noVBand="1"/>
      </w:tblPr>
      <w:tblGrid>
        <w:gridCol w:w="1525"/>
        <w:gridCol w:w="7625"/>
      </w:tblGrid>
      <w:tr w:rsidR="00C71837" w:rsidRPr="008743AE" w14:paraId="0BC122C2" w14:textId="77777777" w:rsidTr="00EB0196">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1525" w:type="dxa"/>
          </w:tcPr>
          <w:p w14:paraId="1F745615" w14:textId="77777777" w:rsidR="00C71837" w:rsidRPr="008743AE" w:rsidRDefault="00C71837" w:rsidP="00EB0196">
            <w:pPr>
              <w:spacing w:before="0" w:after="0"/>
              <w:rPr>
                <w:rFonts w:cstheme="minorHAnsi"/>
              </w:rPr>
            </w:pPr>
            <w:r>
              <w:rPr>
                <w:rFonts w:cstheme="minorHAnsi"/>
              </w:rPr>
              <w:t>LSA</w:t>
            </w:r>
            <w:r w:rsidRPr="008743AE">
              <w:rPr>
                <w:rFonts w:cstheme="minorHAnsi"/>
              </w:rPr>
              <w:t xml:space="preserve"> Value</w:t>
            </w:r>
          </w:p>
        </w:tc>
        <w:tc>
          <w:tcPr>
            <w:tcW w:w="7625" w:type="dxa"/>
          </w:tcPr>
          <w:p w14:paraId="4D1723B1" w14:textId="77777777" w:rsidR="00C71837" w:rsidRPr="008743AE" w:rsidRDefault="00C71837" w:rsidP="00EB0196">
            <w:pPr>
              <w:spacing w:before="0" w:after="0"/>
              <w:cnfStyle w:val="100000000000" w:firstRow="1" w:lastRow="0" w:firstColumn="0" w:lastColumn="0" w:oddVBand="0" w:evenVBand="0" w:oddHBand="0" w:evenHBand="0" w:firstRowFirstColumn="0" w:firstRowLastColumn="0" w:lastRowFirstColumn="0" w:lastRowLastColumn="0"/>
              <w:rPr>
                <w:rFonts w:cstheme="minorHAnsi"/>
              </w:rPr>
            </w:pPr>
            <w:r w:rsidRPr="008743AE">
              <w:rPr>
                <w:rFonts w:cstheme="minorHAnsi"/>
              </w:rPr>
              <w:t>Category</w:t>
            </w:r>
          </w:p>
        </w:tc>
      </w:tr>
      <w:tr w:rsidR="00C71837" w:rsidRPr="00577A54" w14:paraId="2CE75EBC" w14:textId="77777777" w:rsidTr="00EB0196">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25" w:type="dxa"/>
          </w:tcPr>
          <w:p w14:paraId="0B5F1DB5" w14:textId="77777777" w:rsidR="00C71837" w:rsidRPr="00577A54" w:rsidRDefault="00C71837" w:rsidP="00EB0196">
            <w:pPr>
              <w:spacing w:before="0" w:after="0"/>
              <w:rPr>
                <w:rFonts w:cstheme="minorHAnsi"/>
              </w:rPr>
            </w:pPr>
            <w:r w:rsidRPr="00384DFD">
              <w:t>1</w:t>
            </w:r>
          </w:p>
        </w:tc>
        <w:tc>
          <w:tcPr>
            <w:tcW w:w="7625" w:type="dxa"/>
          </w:tcPr>
          <w:p w14:paraId="5B036931" w14:textId="77777777" w:rsidR="00C71837" w:rsidRPr="00577A54" w:rsidRDefault="00C71837" w:rsidP="00EB0196">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384DFD">
              <w:t>PSH</w:t>
            </w:r>
          </w:p>
        </w:tc>
      </w:tr>
      <w:tr w:rsidR="00C71837" w:rsidRPr="00577A54" w14:paraId="6FBFE2B3" w14:textId="77777777" w:rsidTr="00EB0196">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25" w:type="dxa"/>
          </w:tcPr>
          <w:p w14:paraId="432A1548" w14:textId="77777777" w:rsidR="00C71837" w:rsidRPr="00577A54" w:rsidRDefault="00C71837" w:rsidP="00EB0196">
            <w:pPr>
              <w:spacing w:before="0" w:after="0"/>
              <w:rPr>
                <w:rFonts w:cstheme="minorHAnsi"/>
              </w:rPr>
            </w:pPr>
            <w:r w:rsidRPr="00384DFD">
              <w:t>2</w:t>
            </w:r>
          </w:p>
        </w:tc>
        <w:tc>
          <w:tcPr>
            <w:tcW w:w="7625" w:type="dxa"/>
          </w:tcPr>
          <w:p w14:paraId="407F53D5" w14:textId="77777777" w:rsidR="00C71837" w:rsidRPr="00577A54" w:rsidRDefault="00C71837" w:rsidP="00EB0196">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384DFD">
              <w:t>PH - rent/temp subsidy</w:t>
            </w:r>
          </w:p>
        </w:tc>
      </w:tr>
      <w:tr w:rsidR="00C71837" w:rsidRPr="00445256" w14:paraId="24C7AED1" w14:textId="77777777" w:rsidTr="00EB0196">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25" w:type="dxa"/>
          </w:tcPr>
          <w:p w14:paraId="2F68E271" w14:textId="77777777" w:rsidR="00C71837" w:rsidRPr="00445256" w:rsidRDefault="00C71837" w:rsidP="00EB0196">
            <w:pPr>
              <w:spacing w:before="0" w:after="0"/>
              <w:rPr>
                <w:rFonts w:cstheme="minorHAnsi"/>
              </w:rPr>
            </w:pPr>
            <w:r w:rsidRPr="00445256">
              <w:t>3</w:t>
            </w:r>
          </w:p>
        </w:tc>
        <w:tc>
          <w:tcPr>
            <w:tcW w:w="7625" w:type="dxa"/>
          </w:tcPr>
          <w:p w14:paraId="65C3D4CD" w14:textId="77777777" w:rsidR="00C71837" w:rsidRPr="00445256" w:rsidRDefault="00C71837" w:rsidP="00EB0196">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t>PH - rent/own with subsidy</w:t>
            </w:r>
          </w:p>
        </w:tc>
      </w:tr>
      <w:tr w:rsidR="00C71837" w:rsidRPr="00445256" w14:paraId="55EC1D77" w14:textId="77777777" w:rsidTr="00EB0196">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25" w:type="dxa"/>
          </w:tcPr>
          <w:p w14:paraId="1B8A4273" w14:textId="77777777" w:rsidR="00C71837" w:rsidRPr="00445256" w:rsidRDefault="00C71837" w:rsidP="00EB0196">
            <w:pPr>
              <w:spacing w:before="0" w:after="0"/>
              <w:rPr>
                <w:rFonts w:cstheme="minorHAnsi"/>
              </w:rPr>
            </w:pPr>
            <w:r w:rsidRPr="00445256">
              <w:t>4</w:t>
            </w:r>
          </w:p>
        </w:tc>
        <w:tc>
          <w:tcPr>
            <w:tcW w:w="7625" w:type="dxa"/>
          </w:tcPr>
          <w:p w14:paraId="2223E3EF" w14:textId="77777777" w:rsidR="00C71837" w:rsidRPr="00445256" w:rsidRDefault="00C71837" w:rsidP="00EB0196">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445256">
              <w:t>PH - rent/own no subsidy</w:t>
            </w:r>
          </w:p>
        </w:tc>
      </w:tr>
      <w:tr w:rsidR="00C71837" w:rsidRPr="00445256" w14:paraId="7C832890" w14:textId="77777777" w:rsidTr="00EB0196">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25" w:type="dxa"/>
          </w:tcPr>
          <w:p w14:paraId="5E334FAC" w14:textId="77777777" w:rsidR="00C71837" w:rsidRPr="00445256" w:rsidRDefault="00C71837" w:rsidP="00EB0196">
            <w:pPr>
              <w:spacing w:before="0" w:after="0"/>
              <w:rPr>
                <w:rFonts w:cstheme="minorHAnsi"/>
              </w:rPr>
            </w:pPr>
            <w:r w:rsidRPr="00445256">
              <w:t>5</w:t>
            </w:r>
          </w:p>
        </w:tc>
        <w:tc>
          <w:tcPr>
            <w:tcW w:w="7625" w:type="dxa"/>
          </w:tcPr>
          <w:p w14:paraId="71845378" w14:textId="77777777" w:rsidR="00C71837" w:rsidRPr="00445256" w:rsidRDefault="00C71837" w:rsidP="00EB0196">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t xml:space="preserve">Family </w:t>
            </w:r>
            <w:r w:rsidR="00C34F4A">
              <w:t>–</w:t>
            </w:r>
            <w:r w:rsidRPr="00445256">
              <w:t xml:space="preserve"> perm</w:t>
            </w:r>
          </w:p>
        </w:tc>
      </w:tr>
      <w:tr w:rsidR="00C71837" w:rsidRPr="00445256" w14:paraId="74074911" w14:textId="77777777" w:rsidTr="00EB0196">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25" w:type="dxa"/>
          </w:tcPr>
          <w:p w14:paraId="4EB813D3" w14:textId="77777777" w:rsidR="00C71837" w:rsidRPr="00445256" w:rsidRDefault="00C71837" w:rsidP="00EB0196">
            <w:pPr>
              <w:spacing w:before="0" w:after="0"/>
              <w:rPr>
                <w:rFonts w:cstheme="minorHAnsi"/>
              </w:rPr>
            </w:pPr>
            <w:r w:rsidRPr="00445256">
              <w:t>6</w:t>
            </w:r>
          </w:p>
        </w:tc>
        <w:tc>
          <w:tcPr>
            <w:tcW w:w="7625" w:type="dxa"/>
          </w:tcPr>
          <w:p w14:paraId="06DD54B5" w14:textId="77777777" w:rsidR="00C71837" w:rsidRPr="00445256" w:rsidRDefault="00C71837" w:rsidP="00EB0196">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445256">
              <w:t xml:space="preserve">Friends </w:t>
            </w:r>
            <w:r w:rsidR="00C34F4A">
              <w:t>–</w:t>
            </w:r>
            <w:r w:rsidRPr="00445256">
              <w:t xml:space="preserve"> perm</w:t>
            </w:r>
          </w:p>
        </w:tc>
      </w:tr>
      <w:tr w:rsidR="00C71837" w:rsidRPr="00445256" w14:paraId="10C4B14E" w14:textId="77777777" w:rsidTr="00EB0196">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25" w:type="dxa"/>
          </w:tcPr>
          <w:p w14:paraId="568AFC8C" w14:textId="77777777" w:rsidR="00C71837" w:rsidRPr="00445256" w:rsidRDefault="00C71837" w:rsidP="00EB0196">
            <w:pPr>
              <w:spacing w:before="0" w:after="0"/>
              <w:rPr>
                <w:rFonts w:cstheme="minorHAnsi"/>
              </w:rPr>
            </w:pPr>
            <w:r w:rsidRPr="00445256">
              <w:t>7</w:t>
            </w:r>
          </w:p>
        </w:tc>
        <w:tc>
          <w:tcPr>
            <w:tcW w:w="7625" w:type="dxa"/>
          </w:tcPr>
          <w:p w14:paraId="2D076BF0" w14:textId="77777777" w:rsidR="00C71837" w:rsidRPr="00445256" w:rsidRDefault="00C71837" w:rsidP="00EB0196">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t>Institutions - group/assisted</w:t>
            </w:r>
          </w:p>
        </w:tc>
      </w:tr>
      <w:tr w:rsidR="00C71837" w:rsidRPr="00445256" w14:paraId="7560772E" w14:textId="77777777" w:rsidTr="00EB0196">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25" w:type="dxa"/>
          </w:tcPr>
          <w:p w14:paraId="64D2AC04" w14:textId="77777777" w:rsidR="00C71837" w:rsidRPr="00445256" w:rsidRDefault="00C71837" w:rsidP="00EB0196">
            <w:pPr>
              <w:spacing w:before="0" w:after="0"/>
              <w:rPr>
                <w:rFonts w:cstheme="minorHAnsi"/>
              </w:rPr>
            </w:pPr>
            <w:r w:rsidRPr="00445256">
              <w:t>8</w:t>
            </w:r>
          </w:p>
        </w:tc>
        <w:tc>
          <w:tcPr>
            <w:tcW w:w="7625" w:type="dxa"/>
          </w:tcPr>
          <w:p w14:paraId="011DF584" w14:textId="77777777" w:rsidR="00C71837" w:rsidRPr="00445256" w:rsidRDefault="00C71837" w:rsidP="00EB0196">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445256">
              <w:t>Institutions - medical</w:t>
            </w:r>
          </w:p>
        </w:tc>
      </w:tr>
      <w:tr w:rsidR="00C71837" w:rsidRPr="00445256" w14:paraId="53CC57A3" w14:textId="77777777" w:rsidTr="00EB0196">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25" w:type="dxa"/>
          </w:tcPr>
          <w:p w14:paraId="10C922B1" w14:textId="77777777" w:rsidR="00C71837" w:rsidRPr="00445256" w:rsidRDefault="00C71837" w:rsidP="00EB0196">
            <w:pPr>
              <w:spacing w:before="0" w:after="0"/>
              <w:rPr>
                <w:rFonts w:cstheme="minorHAnsi"/>
              </w:rPr>
            </w:pPr>
            <w:r w:rsidRPr="00445256">
              <w:t>9</w:t>
            </w:r>
          </w:p>
        </w:tc>
        <w:tc>
          <w:tcPr>
            <w:tcW w:w="7625" w:type="dxa"/>
          </w:tcPr>
          <w:p w14:paraId="0F448C70" w14:textId="77777777" w:rsidR="00C71837" w:rsidRPr="00445256" w:rsidRDefault="00C71837" w:rsidP="00EB0196">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t>Institutions - incarceration</w:t>
            </w:r>
          </w:p>
        </w:tc>
      </w:tr>
      <w:tr w:rsidR="00C71837" w:rsidRPr="00445256" w14:paraId="29939301" w14:textId="77777777" w:rsidTr="00EB0196">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25" w:type="dxa"/>
          </w:tcPr>
          <w:p w14:paraId="614AF5D5" w14:textId="77777777" w:rsidR="00C71837" w:rsidRPr="00445256" w:rsidRDefault="00C71837" w:rsidP="00EB0196">
            <w:pPr>
              <w:spacing w:before="0" w:after="0"/>
              <w:rPr>
                <w:rFonts w:cstheme="minorHAnsi"/>
              </w:rPr>
            </w:pPr>
            <w:r w:rsidRPr="00445256">
              <w:t>10</w:t>
            </w:r>
          </w:p>
        </w:tc>
        <w:tc>
          <w:tcPr>
            <w:tcW w:w="7625" w:type="dxa"/>
          </w:tcPr>
          <w:p w14:paraId="13C5E29E" w14:textId="77777777" w:rsidR="00C71837" w:rsidRPr="00445256" w:rsidRDefault="00C71837" w:rsidP="00EB0196">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445256">
              <w:t>Temporary - not homeless</w:t>
            </w:r>
          </w:p>
        </w:tc>
      </w:tr>
      <w:tr w:rsidR="00C71837" w:rsidRPr="00445256" w14:paraId="4AAA8344" w14:textId="77777777" w:rsidTr="00EB0196">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25" w:type="dxa"/>
          </w:tcPr>
          <w:p w14:paraId="1D7B4B68" w14:textId="77777777" w:rsidR="00C71837" w:rsidRPr="00445256" w:rsidRDefault="00C71837" w:rsidP="00EB0196">
            <w:pPr>
              <w:spacing w:before="0" w:after="0"/>
              <w:rPr>
                <w:rFonts w:cstheme="minorHAnsi"/>
              </w:rPr>
            </w:pPr>
            <w:r w:rsidRPr="00445256">
              <w:t>11</w:t>
            </w:r>
          </w:p>
        </w:tc>
        <w:tc>
          <w:tcPr>
            <w:tcW w:w="7625" w:type="dxa"/>
          </w:tcPr>
          <w:p w14:paraId="1E08978B" w14:textId="77777777" w:rsidR="00C71837" w:rsidRPr="00445256" w:rsidRDefault="00C71837" w:rsidP="00EB0196">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t>Homeless - ES/SH/TH</w:t>
            </w:r>
          </w:p>
        </w:tc>
      </w:tr>
      <w:tr w:rsidR="00C71837" w:rsidRPr="00445256" w14:paraId="3589B9DB" w14:textId="77777777" w:rsidTr="00EB0196">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25" w:type="dxa"/>
          </w:tcPr>
          <w:p w14:paraId="0A7AA465" w14:textId="77777777" w:rsidR="00C71837" w:rsidRPr="00445256" w:rsidRDefault="00C71837" w:rsidP="00EB0196">
            <w:pPr>
              <w:spacing w:before="0" w:after="0"/>
              <w:rPr>
                <w:rFonts w:cstheme="minorHAnsi"/>
              </w:rPr>
            </w:pPr>
            <w:r w:rsidRPr="00445256">
              <w:t>12</w:t>
            </w:r>
          </w:p>
        </w:tc>
        <w:tc>
          <w:tcPr>
            <w:tcW w:w="7625" w:type="dxa"/>
          </w:tcPr>
          <w:p w14:paraId="1E015E42" w14:textId="77777777" w:rsidR="00C71837" w:rsidRPr="00445256" w:rsidRDefault="00C71837" w:rsidP="00EB0196">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445256">
              <w:t xml:space="preserve">Homeless </w:t>
            </w:r>
            <w:r w:rsidR="00C34F4A">
              <w:t>–</w:t>
            </w:r>
            <w:r w:rsidRPr="00445256">
              <w:t xml:space="preserve"> Street</w:t>
            </w:r>
          </w:p>
        </w:tc>
      </w:tr>
      <w:tr w:rsidR="00C71837" w:rsidRPr="00445256" w14:paraId="762D8534" w14:textId="77777777" w:rsidTr="00EB0196">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25" w:type="dxa"/>
          </w:tcPr>
          <w:p w14:paraId="7FABE304" w14:textId="77777777" w:rsidR="00C71837" w:rsidRPr="00445256" w:rsidRDefault="00C71837" w:rsidP="00EB0196">
            <w:pPr>
              <w:spacing w:before="0" w:after="0"/>
              <w:rPr>
                <w:rFonts w:cstheme="minorHAnsi"/>
              </w:rPr>
            </w:pPr>
            <w:r w:rsidRPr="00445256">
              <w:t>13</w:t>
            </w:r>
          </w:p>
        </w:tc>
        <w:tc>
          <w:tcPr>
            <w:tcW w:w="7625" w:type="dxa"/>
          </w:tcPr>
          <w:p w14:paraId="00311634" w14:textId="77777777" w:rsidR="00C71837" w:rsidRPr="00445256" w:rsidRDefault="00C71837" w:rsidP="00EB0196">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t xml:space="preserve">Family </w:t>
            </w:r>
            <w:r w:rsidR="00C34F4A">
              <w:t>–</w:t>
            </w:r>
            <w:r w:rsidRPr="00445256">
              <w:t xml:space="preserve"> temp</w:t>
            </w:r>
          </w:p>
        </w:tc>
      </w:tr>
      <w:tr w:rsidR="00C71837" w:rsidRPr="00445256" w14:paraId="1F08F889" w14:textId="77777777" w:rsidTr="00EB0196">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25" w:type="dxa"/>
          </w:tcPr>
          <w:p w14:paraId="4B5C2490" w14:textId="77777777" w:rsidR="00C71837" w:rsidRPr="00445256" w:rsidRDefault="00C71837" w:rsidP="00EB0196">
            <w:pPr>
              <w:spacing w:before="0" w:after="0"/>
              <w:rPr>
                <w:rFonts w:cstheme="minorHAnsi"/>
              </w:rPr>
            </w:pPr>
            <w:r w:rsidRPr="00445256">
              <w:t>14</w:t>
            </w:r>
          </w:p>
        </w:tc>
        <w:tc>
          <w:tcPr>
            <w:tcW w:w="7625" w:type="dxa"/>
          </w:tcPr>
          <w:p w14:paraId="28F3762A" w14:textId="77777777" w:rsidR="00C71837" w:rsidRPr="00445256" w:rsidRDefault="00C71837" w:rsidP="00EB0196">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445256">
              <w:t xml:space="preserve">Friends </w:t>
            </w:r>
            <w:r w:rsidR="00C34F4A">
              <w:t>–</w:t>
            </w:r>
            <w:r w:rsidRPr="00445256">
              <w:t xml:space="preserve"> temp</w:t>
            </w:r>
          </w:p>
        </w:tc>
      </w:tr>
      <w:tr w:rsidR="00C71837" w:rsidRPr="00445256" w14:paraId="6458A67F" w14:textId="77777777" w:rsidTr="00EB0196">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25" w:type="dxa"/>
          </w:tcPr>
          <w:p w14:paraId="363359FD" w14:textId="77777777" w:rsidR="00C71837" w:rsidRPr="00445256" w:rsidRDefault="00C71837" w:rsidP="00EB0196">
            <w:pPr>
              <w:spacing w:before="0" w:after="0"/>
              <w:rPr>
                <w:rFonts w:cstheme="minorHAnsi"/>
              </w:rPr>
            </w:pPr>
            <w:r w:rsidRPr="00445256">
              <w:t>15</w:t>
            </w:r>
          </w:p>
        </w:tc>
        <w:tc>
          <w:tcPr>
            <w:tcW w:w="7625" w:type="dxa"/>
          </w:tcPr>
          <w:p w14:paraId="6B101DEB" w14:textId="77777777" w:rsidR="00C71837" w:rsidRPr="00445256" w:rsidRDefault="00C71837" w:rsidP="00EB0196">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t>Deceased</w:t>
            </w:r>
          </w:p>
        </w:tc>
      </w:tr>
      <w:tr w:rsidR="00C71837" w:rsidRPr="00445256" w14:paraId="320E39CD" w14:textId="77777777" w:rsidTr="00EB0196">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25" w:type="dxa"/>
          </w:tcPr>
          <w:p w14:paraId="37F84628" w14:textId="77777777" w:rsidR="00C71837" w:rsidRPr="00445256" w:rsidRDefault="00C71837" w:rsidP="00EB0196">
            <w:pPr>
              <w:spacing w:before="0" w:after="0"/>
              <w:rPr>
                <w:rFonts w:cstheme="minorHAnsi"/>
              </w:rPr>
            </w:pPr>
            <w:r w:rsidRPr="00445256">
              <w:t>99</w:t>
            </w:r>
          </w:p>
        </w:tc>
        <w:tc>
          <w:tcPr>
            <w:tcW w:w="7625" w:type="dxa"/>
          </w:tcPr>
          <w:p w14:paraId="4AA83536" w14:textId="77777777" w:rsidR="00C71837" w:rsidRPr="00445256" w:rsidRDefault="00C71837" w:rsidP="00EB0196">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445256">
              <w:t>Unknown</w:t>
            </w:r>
          </w:p>
        </w:tc>
      </w:tr>
    </w:tbl>
    <w:p w14:paraId="217DB0AB" w14:textId="32C67C63" w:rsidR="00E234A9" w:rsidRDefault="003E6C23" w:rsidP="003E6C23">
      <w:r>
        <w:t xml:space="preserve">In the event that the recorded </w:t>
      </w:r>
      <w:r w:rsidRPr="00B678E4">
        <w:rPr>
          <w:i/>
          <w:iCs/>
        </w:rPr>
        <w:t>ExitDate</w:t>
      </w:r>
      <w:r>
        <w:t xml:space="preserve"> (or lack thereof) associated with an enrollment is inconsistent with other data</w:t>
      </w:r>
      <w:r w:rsidR="003E2C6F">
        <w:t xml:space="preserve">, (see </w:t>
      </w:r>
      <w:r w:rsidR="003E2C6F" w:rsidRPr="003E2C6F">
        <w:rPr>
          <w:b/>
          <w:bCs/>
        </w:rPr>
        <w:t>ExitDate</w:t>
      </w:r>
      <w:r w:rsidR="003E2C6F">
        <w:t xml:space="preserve"> above)</w:t>
      </w:r>
      <w:r>
        <w:t xml:space="preserve">, </w:t>
      </w:r>
      <w:r w:rsidR="00712362">
        <w:t>destination is always reported as unknown</w:t>
      </w:r>
      <w:r w:rsidR="00C220E9">
        <w:t xml:space="preserve"> where relevant</w:t>
      </w:r>
      <w:r w:rsidR="00E234A9">
        <w:t>.</w:t>
      </w:r>
    </w:p>
    <w:p w14:paraId="4A5E1B27" w14:textId="013ED0E8" w:rsidR="008467F8" w:rsidRDefault="008467F8" w:rsidP="00006A41">
      <w:pPr>
        <w:pStyle w:val="ListParagraph"/>
      </w:pPr>
      <w:r>
        <w:t>If tlsa_HHID.</w:t>
      </w:r>
      <w:r w:rsidRPr="008467F8">
        <w:rPr>
          <w:b/>
          <w:bCs/>
        </w:rPr>
        <w:t>ExitDate</w:t>
      </w:r>
      <w:r>
        <w:t xml:space="preserve"> is null, </w:t>
      </w:r>
      <w:r w:rsidRPr="008467F8">
        <w:rPr>
          <w:b/>
          <w:bCs/>
        </w:rPr>
        <w:t>ExitDest</w:t>
      </w:r>
      <w:r>
        <w:t xml:space="preserve"> = null</w:t>
      </w:r>
    </w:p>
    <w:p w14:paraId="126C548C" w14:textId="31D819AF" w:rsidR="008467F8" w:rsidRDefault="00E234A9" w:rsidP="00006A41">
      <w:pPr>
        <w:pStyle w:val="ListParagraph"/>
      </w:pPr>
      <w:r>
        <w:t>If tlsa_HHID.</w:t>
      </w:r>
      <w:r w:rsidRPr="008467F8">
        <w:rPr>
          <w:b/>
          <w:bCs/>
        </w:rPr>
        <w:t>ExitDate</w:t>
      </w:r>
      <w:r>
        <w:t xml:space="preserve"> &lt;&gt; hmis_Exit.</w:t>
      </w:r>
      <w:r w:rsidRPr="008467F8">
        <w:rPr>
          <w:i/>
          <w:iCs/>
        </w:rPr>
        <w:t>ExitDate</w:t>
      </w:r>
      <w:r>
        <w:t xml:space="preserve">, </w:t>
      </w:r>
      <w:r w:rsidR="008467F8" w:rsidRPr="008467F8">
        <w:rPr>
          <w:b/>
          <w:bCs/>
        </w:rPr>
        <w:t>ExitDest</w:t>
      </w:r>
      <w:r w:rsidR="008467F8">
        <w:t xml:space="preserve"> = 99.</w:t>
      </w:r>
    </w:p>
    <w:p w14:paraId="317A474B" w14:textId="248D1134" w:rsidR="00902DA0" w:rsidRPr="00445256" w:rsidRDefault="00902DA0" w:rsidP="00902DA0">
      <w:pPr>
        <w:pStyle w:val="ListParagraph"/>
      </w:pPr>
      <w:r w:rsidRPr="00445256">
        <w:rPr>
          <w:bCs/>
        </w:rPr>
        <w:t>Otherwise,</w:t>
      </w:r>
      <w:r w:rsidRPr="00445256">
        <w:t xml:space="preserve"> set </w:t>
      </w:r>
      <w:r w:rsidR="008467F8">
        <w:rPr>
          <w:b/>
          <w:bCs/>
        </w:rPr>
        <w:t>ExitDest</w:t>
      </w:r>
      <w:r w:rsidRPr="00445256">
        <w:t xml:space="preserve"> based on hmis_Exit.</w:t>
      </w:r>
      <w:r w:rsidRPr="0062343A">
        <w:rPr>
          <w:i/>
          <w:iCs/>
        </w:rPr>
        <w:t>Destination</w:t>
      </w:r>
      <w:r w:rsidRPr="00445256">
        <w:t xml:space="preserve"> using the crosswalk below.</w:t>
      </w:r>
    </w:p>
    <w:tbl>
      <w:tblPr>
        <w:tblStyle w:val="Style11"/>
        <w:tblW w:w="9150" w:type="dxa"/>
        <w:tblLook w:val="04A0" w:firstRow="1" w:lastRow="0" w:firstColumn="1" w:lastColumn="0" w:noHBand="0" w:noVBand="1"/>
      </w:tblPr>
      <w:tblGrid>
        <w:gridCol w:w="1638"/>
        <w:gridCol w:w="5940"/>
        <w:gridCol w:w="1572"/>
      </w:tblGrid>
      <w:tr w:rsidR="00902DA0" w:rsidRPr="00445256" w14:paraId="5827A14A" w14:textId="77777777" w:rsidTr="00EB0196">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1638" w:type="dxa"/>
          </w:tcPr>
          <w:p w14:paraId="3B0DC8AF" w14:textId="77777777" w:rsidR="00902DA0" w:rsidRPr="00445256" w:rsidRDefault="00902DA0" w:rsidP="00EB0196">
            <w:pPr>
              <w:spacing w:before="0" w:after="0"/>
              <w:rPr>
                <w:rFonts w:cstheme="minorHAnsi"/>
              </w:rPr>
            </w:pPr>
            <w:r w:rsidRPr="00445256">
              <w:rPr>
                <w:rFonts w:cstheme="minorHAnsi"/>
              </w:rPr>
              <w:t>HMIS Value</w:t>
            </w:r>
          </w:p>
        </w:tc>
        <w:tc>
          <w:tcPr>
            <w:tcW w:w="5940" w:type="dxa"/>
          </w:tcPr>
          <w:p w14:paraId="1AD8C382" w14:textId="77777777" w:rsidR="00902DA0" w:rsidRPr="00445256" w:rsidRDefault="00902DA0" w:rsidP="00EB0196">
            <w:pPr>
              <w:spacing w:before="0" w:after="0"/>
              <w:cnfStyle w:val="100000000000" w:firstRow="1" w:lastRow="0" w:firstColumn="0" w:lastColumn="0" w:oddVBand="0" w:evenVBand="0" w:oddHBand="0" w:evenHBand="0" w:firstRowFirstColumn="0" w:firstRowLastColumn="0" w:lastRowFirstColumn="0" w:lastRowLastColumn="0"/>
              <w:rPr>
                <w:rFonts w:cstheme="minorHAnsi"/>
              </w:rPr>
            </w:pPr>
            <w:r w:rsidRPr="00445256">
              <w:rPr>
                <w:rFonts w:cstheme="minorHAnsi"/>
              </w:rPr>
              <w:t>HMIS Response Category</w:t>
            </w:r>
          </w:p>
        </w:tc>
        <w:tc>
          <w:tcPr>
            <w:tcW w:w="1572" w:type="dxa"/>
          </w:tcPr>
          <w:p w14:paraId="08D11537" w14:textId="77777777" w:rsidR="00902DA0" w:rsidRPr="00445256" w:rsidRDefault="00902DA0" w:rsidP="00EB0196">
            <w:pPr>
              <w:spacing w:before="0" w:after="0"/>
              <w:cnfStyle w:val="100000000000" w:firstRow="1" w:lastRow="0" w:firstColumn="0" w:lastColumn="0" w:oddVBand="0" w:evenVBand="0" w:oddHBand="0" w:evenHBand="0" w:firstRowFirstColumn="0" w:firstRowLastColumn="0" w:lastRowFirstColumn="0" w:lastRowLastColumn="0"/>
              <w:rPr>
                <w:rFonts w:cstheme="minorHAnsi"/>
              </w:rPr>
            </w:pPr>
            <w:r w:rsidRPr="00445256">
              <w:rPr>
                <w:rFonts w:cstheme="minorHAnsi"/>
              </w:rPr>
              <w:t>LSA Value</w:t>
            </w:r>
          </w:p>
        </w:tc>
      </w:tr>
      <w:tr w:rsidR="00902DA0" w:rsidRPr="00445256" w14:paraId="26168648" w14:textId="77777777" w:rsidTr="00EB0196">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vAlign w:val="center"/>
          </w:tcPr>
          <w:p w14:paraId="03638A93" w14:textId="77777777" w:rsidR="00902DA0" w:rsidRPr="00445256" w:rsidRDefault="00902DA0" w:rsidP="00EB0196">
            <w:pPr>
              <w:spacing w:before="0" w:after="0"/>
              <w:rPr>
                <w:rFonts w:cstheme="minorHAnsi"/>
              </w:rPr>
            </w:pPr>
            <w:r>
              <w:rPr>
                <w:rFonts w:ascii="Calibri" w:hAnsi="Calibri" w:cs="Calibri"/>
                <w:color w:val="000000"/>
              </w:rPr>
              <w:t>3</w:t>
            </w:r>
          </w:p>
        </w:tc>
        <w:tc>
          <w:tcPr>
            <w:tcW w:w="5940" w:type="dxa"/>
            <w:vAlign w:val="center"/>
          </w:tcPr>
          <w:p w14:paraId="1CC7D217" w14:textId="77777777" w:rsidR="00902DA0" w:rsidRPr="00445256" w:rsidRDefault="00902DA0" w:rsidP="00EB0196">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Pr>
                <w:rFonts w:ascii="Calibri" w:hAnsi="Calibri" w:cs="Calibri"/>
                <w:color w:val="000000"/>
              </w:rPr>
              <w:t>Permanent housing (other than RRH) for formerly homeless persons</w:t>
            </w:r>
          </w:p>
        </w:tc>
        <w:tc>
          <w:tcPr>
            <w:tcW w:w="1572" w:type="dxa"/>
            <w:vAlign w:val="center"/>
          </w:tcPr>
          <w:p w14:paraId="38D38809" w14:textId="77777777" w:rsidR="00902DA0" w:rsidRPr="00445256" w:rsidRDefault="00902DA0" w:rsidP="00EB0196">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Pr>
                <w:rFonts w:ascii="Calibri" w:hAnsi="Calibri" w:cs="Calibri"/>
                <w:color w:val="000000"/>
              </w:rPr>
              <w:t>1</w:t>
            </w:r>
          </w:p>
        </w:tc>
      </w:tr>
      <w:tr w:rsidR="00902DA0" w:rsidRPr="00445256" w14:paraId="30075421" w14:textId="77777777" w:rsidTr="00EB0196">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vAlign w:val="center"/>
          </w:tcPr>
          <w:p w14:paraId="492A36CC" w14:textId="77777777" w:rsidR="00902DA0" w:rsidRPr="00445256" w:rsidRDefault="00902DA0" w:rsidP="00EB0196">
            <w:pPr>
              <w:spacing w:before="0" w:after="0"/>
              <w:rPr>
                <w:rFonts w:cstheme="minorHAnsi"/>
              </w:rPr>
            </w:pPr>
            <w:bookmarkStart w:id="80" w:name="_Hlk79067829"/>
            <w:r>
              <w:rPr>
                <w:rFonts w:ascii="Calibri" w:hAnsi="Calibri" w:cs="Calibri"/>
                <w:color w:val="000000"/>
              </w:rPr>
              <w:t>31</w:t>
            </w:r>
          </w:p>
        </w:tc>
        <w:tc>
          <w:tcPr>
            <w:tcW w:w="5940" w:type="dxa"/>
            <w:vAlign w:val="center"/>
          </w:tcPr>
          <w:p w14:paraId="73850440" w14:textId="77777777" w:rsidR="00902DA0" w:rsidRPr="00445256" w:rsidRDefault="00902DA0" w:rsidP="00EB0196">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Pr>
                <w:rFonts w:ascii="Calibri" w:hAnsi="Calibri" w:cs="Calibri"/>
                <w:color w:val="000000"/>
              </w:rPr>
              <w:t>Rental by client, with RRH or equivalent subsidy</w:t>
            </w:r>
          </w:p>
        </w:tc>
        <w:tc>
          <w:tcPr>
            <w:tcW w:w="1572" w:type="dxa"/>
            <w:vAlign w:val="center"/>
          </w:tcPr>
          <w:p w14:paraId="51010AC7" w14:textId="77777777" w:rsidR="00902DA0" w:rsidRPr="00445256" w:rsidRDefault="00902DA0" w:rsidP="00EB0196">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Pr>
                <w:rFonts w:ascii="Calibri" w:hAnsi="Calibri" w:cs="Calibri"/>
                <w:color w:val="000000"/>
              </w:rPr>
              <w:t>2</w:t>
            </w:r>
          </w:p>
        </w:tc>
      </w:tr>
      <w:bookmarkEnd w:id="80"/>
      <w:tr w:rsidR="00902DA0" w:rsidRPr="00445256" w14:paraId="5E3E13F9" w14:textId="77777777" w:rsidTr="00EB0196">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vAlign w:val="center"/>
          </w:tcPr>
          <w:p w14:paraId="243335AE" w14:textId="77777777" w:rsidR="00902DA0" w:rsidRPr="00445256" w:rsidRDefault="00902DA0" w:rsidP="00EB0196">
            <w:pPr>
              <w:spacing w:before="0" w:after="0"/>
              <w:rPr>
                <w:rFonts w:cstheme="minorHAnsi"/>
              </w:rPr>
            </w:pPr>
            <w:r>
              <w:rPr>
                <w:rFonts w:ascii="Calibri" w:hAnsi="Calibri" w:cs="Calibri"/>
                <w:color w:val="000000"/>
              </w:rPr>
              <w:t>19</w:t>
            </w:r>
          </w:p>
        </w:tc>
        <w:tc>
          <w:tcPr>
            <w:tcW w:w="5940" w:type="dxa"/>
            <w:vAlign w:val="center"/>
          </w:tcPr>
          <w:p w14:paraId="5B9F16D2" w14:textId="77777777" w:rsidR="00902DA0" w:rsidRPr="00445256" w:rsidRDefault="00902DA0" w:rsidP="00EB0196">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Pr>
                <w:rFonts w:ascii="Calibri" w:hAnsi="Calibri" w:cs="Calibri"/>
                <w:color w:val="000000"/>
              </w:rPr>
              <w:t>Rental by client, with VASH housing subsidy</w:t>
            </w:r>
          </w:p>
        </w:tc>
        <w:tc>
          <w:tcPr>
            <w:tcW w:w="1572" w:type="dxa"/>
            <w:vAlign w:val="center"/>
          </w:tcPr>
          <w:p w14:paraId="013B627D" w14:textId="77777777" w:rsidR="00902DA0" w:rsidRPr="00445256" w:rsidRDefault="00902DA0" w:rsidP="00EB0196">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Pr>
                <w:rFonts w:ascii="Calibri" w:hAnsi="Calibri" w:cs="Calibri"/>
                <w:color w:val="000000"/>
              </w:rPr>
              <w:t>3</w:t>
            </w:r>
          </w:p>
        </w:tc>
      </w:tr>
      <w:tr w:rsidR="00902DA0" w:rsidRPr="00445256" w14:paraId="197EB0FC" w14:textId="77777777" w:rsidTr="00EB0196">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vAlign w:val="center"/>
          </w:tcPr>
          <w:p w14:paraId="0E912B00" w14:textId="77777777" w:rsidR="00902DA0" w:rsidRPr="00445256" w:rsidRDefault="00902DA0" w:rsidP="00EB0196">
            <w:pPr>
              <w:spacing w:before="0" w:after="0"/>
              <w:rPr>
                <w:rFonts w:cstheme="minorHAnsi"/>
              </w:rPr>
            </w:pPr>
            <w:r>
              <w:rPr>
                <w:rFonts w:ascii="Calibri" w:hAnsi="Calibri" w:cs="Calibri"/>
                <w:color w:val="000000"/>
              </w:rPr>
              <w:t>20</w:t>
            </w:r>
          </w:p>
        </w:tc>
        <w:tc>
          <w:tcPr>
            <w:tcW w:w="5940" w:type="dxa"/>
            <w:vAlign w:val="center"/>
          </w:tcPr>
          <w:p w14:paraId="722B6162" w14:textId="77777777" w:rsidR="00902DA0" w:rsidRPr="00445256" w:rsidRDefault="00902DA0" w:rsidP="00EB0196">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Pr>
                <w:rFonts w:ascii="Calibri" w:hAnsi="Calibri" w:cs="Calibri"/>
                <w:color w:val="000000"/>
              </w:rPr>
              <w:t>Rental by client, with other ongoing housing subsidy</w:t>
            </w:r>
          </w:p>
        </w:tc>
        <w:tc>
          <w:tcPr>
            <w:tcW w:w="1572" w:type="dxa"/>
            <w:vAlign w:val="center"/>
          </w:tcPr>
          <w:p w14:paraId="0543EA43" w14:textId="77777777" w:rsidR="00902DA0" w:rsidRPr="00445256" w:rsidRDefault="00902DA0" w:rsidP="00EB0196">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Pr>
                <w:rFonts w:ascii="Calibri" w:hAnsi="Calibri" w:cs="Calibri"/>
                <w:color w:val="000000"/>
              </w:rPr>
              <w:t>3</w:t>
            </w:r>
          </w:p>
        </w:tc>
      </w:tr>
      <w:tr w:rsidR="00902DA0" w:rsidRPr="00445256" w14:paraId="4A356C44" w14:textId="77777777" w:rsidTr="00EB0196">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vAlign w:val="center"/>
          </w:tcPr>
          <w:p w14:paraId="2C586035" w14:textId="77777777" w:rsidR="00902DA0" w:rsidRPr="00445256" w:rsidRDefault="00902DA0" w:rsidP="00EB0196">
            <w:pPr>
              <w:spacing w:before="0" w:after="0"/>
              <w:rPr>
                <w:rFonts w:cstheme="minorHAnsi"/>
              </w:rPr>
            </w:pPr>
            <w:r>
              <w:rPr>
                <w:rFonts w:ascii="Calibri" w:hAnsi="Calibri" w:cs="Calibri"/>
                <w:color w:val="000000"/>
              </w:rPr>
              <w:t>21</w:t>
            </w:r>
          </w:p>
        </w:tc>
        <w:tc>
          <w:tcPr>
            <w:tcW w:w="5940" w:type="dxa"/>
            <w:vAlign w:val="center"/>
          </w:tcPr>
          <w:p w14:paraId="556F8E9F" w14:textId="77777777" w:rsidR="00902DA0" w:rsidRPr="00445256" w:rsidRDefault="00902DA0" w:rsidP="00EB0196">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Pr>
                <w:rFonts w:ascii="Calibri" w:hAnsi="Calibri" w:cs="Calibri"/>
                <w:color w:val="000000"/>
              </w:rPr>
              <w:t>Owned by client, with ongoing housing subsidy</w:t>
            </w:r>
          </w:p>
        </w:tc>
        <w:tc>
          <w:tcPr>
            <w:tcW w:w="1572" w:type="dxa"/>
            <w:vAlign w:val="center"/>
          </w:tcPr>
          <w:p w14:paraId="33BF3A89" w14:textId="77777777" w:rsidR="00902DA0" w:rsidRPr="00445256" w:rsidRDefault="00902DA0" w:rsidP="00EB0196">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Pr>
                <w:rFonts w:ascii="Calibri" w:hAnsi="Calibri" w:cs="Calibri"/>
                <w:color w:val="000000"/>
              </w:rPr>
              <w:t>3</w:t>
            </w:r>
          </w:p>
        </w:tc>
      </w:tr>
      <w:tr w:rsidR="00902DA0" w:rsidRPr="00445256" w14:paraId="0F6BE2C5" w14:textId="77777777" w:rsidTr="00EB0196">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vAlign w:val="center"/>
          </w:tcPr>
          <w:p w14:paraId="7E874604" w14:textId="77777777" w:rsidR="00902DA0" w:rsidRPr="00445256" w:rsidRDefault="00902DA0" w:rsidP="00EB0196">
            <w:pPr>
              <w:spacing w:before="0" w:after="0"/>
              <w:rPr>
                <w:rFonts w:cstheme="minorHAnsi"/>
              </w:rPr>
            </w:pPr>
            <w:r>
              <w:rPr>
                <w:rFonts w:ascii="Calibri" w:hAnsi="Calibri" w:cs="Calibri"/>
                <w:color w:val="000000"/>
              </w:rPr>
              <w:t>26</w:t>
            </w:r>
          </w:p>
        </w:tc>
        <w:tc>
          <w:tcPr>
            <w:tcW w:w="5940" w:type="dxa"/>
            <w:vAlign w:val="center"/>
          </w:tcPr>
          <w:p w14:paraId="2695F513" w14:textId="77777777" w:rsidR="00902DA0" w:rsidRPr="00445256" w:rsidRDefault="00902DA0" w:rsidP="00EB0196">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Pr>
                <w:rFonts w:ascii="Calibri" w:hAnsi="Calibri" w:cs="Calibri"/>
                <w:color w:val="000000"/>
              </w:rPr>
              <w:t>Moved from one HOPWA funded project to HOPWA PH</w:t>
            </w:r>
          </w:p>
        </w:tc>
        <w:tc>
          <w:tcPr>
            <w:tcW w:w="1572" w:type="dxa"/>
            <w:vAlign w:val="center"/>
          </w:tcPr>
          <w:p w14:paraId="61E7A9D9" w14:textId="77777777" w:rsidR="00902DA0" w:rsidRPr="00445256" w:rsidRDefault="00902DA0" w:rsidP="00EB0196">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Pr>
                <w:rFonts w:ascii="Calibri" w:hAnsi="Calibri" w:cs="Calibri"/>
                <w:color w:val="000000"/>
              </w:rPr>
              <w:t>3</w:t>
            </w:r>
          </w:p>
        </w:tc>
      </w:tr>
      <w:tr w:rsidR="00902DA0" w:rsidRPr="00445256" w14:paraId="3D466441" w14:textId="77777777" w:rsidTr="00EB0196">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vAlign w:val="center"/>
          </w:tcPr>
          <w:p w14:paraId="38E7597D" w14:textId="77777777" w:rsidR="00902DA0" w:rsidRPr="00445256" w:rsidRDefault="00902DA0" w:rsidP="00EB0196">
            <w:pPr>
              <w:spacing w:before="0" w:after="0"/>
              <w:rPr>
                <w:rFonts w:cstheme="minorHAnsi"/>
              </w:rPr>
            </w:pPr>
            <w:r>
              <w:rPr>
                <w:rFonts w:ascii="Calibri" w:hAnsi="Calibri" w:cs="Calibri"/>
                <w:color w:val="000000"/>
              </w:rPr>
              <w:t>28</w:t>
            </w:r>
          </w:p>
        </w:tc>
        <w:tc>
          <w:tcPr>
            <w:tcW w:w="5940" w:type="dxa"/>
            <w:vAlign w:val="center"/>
          </w:tcPr>
          <w:p w14:paraId="1E60D38C" w14:textId="77777777" w:rsidR="00902DA0" w:rsidRPr="00445256" w:rsidRDefault="00902DA0" w:rsidP="00EB0196">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Pr>
                <w:rFonts w:ascii="Calibri" w:hAnsi="Calibri" w:cs="Calibri"/>
                <w:color w:val="000000"/>
              </w:rPr>
              <w:t>Rental by client, with GPD TIP housing subsidy</w:t>
            </w:r>
          </w:p>
        </w:tc>
        <w:tc>
          <w:tcPr>
            <w:tcW w:w="1572" w:type="dxa"/>
            <w:vAlign w:val="center"/>
          </w:tcPr>
          <w:p w14:paraId="03A0721D" w14:textId="77777777" w:rsidR="00902DA0" w:rsidRPr="00445256" w:rsidRDefault="00902DA0" w:rsidP="00EB0196">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Pr>
                <w:rFonts w:ascii="Calibri" w:hAnsi="Calibri" w:cs="Calibri"/>
                <w:color w:val="000000"/>
              </w:rPr>
              <w:t>3</w:t>
            </w:r>
          </w:p>
        </w:tc>
      </w:tr>
      <w:tr w:rsidR="00902DA0" w:rsidRPr="00445256" w14:paraId="674E79C5" w14:textId="77777777" w:rsidTr="00EB0196">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vAlign w:val="center"/>
          </w:tcPr>
          <w:p w14:paraId="5080E169" w14:textId="77777777" w:rsidR="00902DA0" w:rsidRPr="00445256" w:rsidRDefault="00902DA0" w:rsidP="00EB0196">
            <w:pPr>
              <w:spacing w:before="0" w:after="0"/>
              <w:rPr>
                <w:rFonts w:cstheme="minorHAnsi"/>
              </w:rPr>
            </w:pPr>
            <w:r>
              <w:rPr>
                <w:rFonts w:ascii="Calibri" w:hAnsi="Calibri" w:cs="Calibri"/>
                <w:color w:val="000000"/>
              </w:rPr>
              <w:t>33</w:t>
            </w:r>
          </w:p>
        </w:tc>
        <w:tc>
          <w:tcPr>
            <w:tcW w:w="5940" w:type="dxa"/>
            <w:vAlign w:val="center"/>
          </w:tcPr>
          <w:p w14:paraId="7B546424" w14:textId="77777777" w:rsidR="00902DA0" w:rsidRPr="00445256" w:rsidRDefault="00902DA0" w:rsidP="00EB0196">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Pr>
                <w:rFonts w:ascii="Calibri" w:hAnsi="Calibri" w:cs="Calibri"/>
                <w:color w:val="000000"/>
              </w:rPr>
              <w:t>Rental by client, with HCV voucher (tenant or project based)</w:t>
            </w:r>
          </w:p>
        </w:tc>
        <w:tc>
          <w:tcPr>
            <w:tcW w:w="1572" w:type="dxa"/>
            <w:vAlign w:val="center"/>
          </w:tcPr>
          <w:p w14:paraId="6F92A19A" w14:textId="77777777" w:rsidR="00902DA0" w:rsidRPr="00445256" w:rsidRDefault="00902DA0" w:rsidP="00EB0196">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Pr>
                <w:rFonts w:ascii="Calibri" w:hAnsi="Calibri" w:cs="Calibri"/>
                <w:color w:val="000000"/>
              </w:rPr>
              <w:t>3</w:t>
            </w:r>
          </w:p>
        </w:tc>
      </w:tr>
      <w:tr w:rsidR="00902DA0" w:rsidRPr="00445256" w14:paraId="4AE4EDCC" w14:textId="77777777" w:rsidTr="00EB0196">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vAlign w:val="center"/>
          </w:tcPr>
          <w:p w14:paraId="48A258E7" w14:textId="77777777" w:rsidR="00902DA0" w:rsidRPr="00445256" w:rsidRDefault="00902DA0" w:rsidP="00EB0196">
            <w:pPr>
              <w:spacing w:before="0" w:after="0"/>
              <w:rPr>
                <w:rFonts w:cstheme="minorHAnsi"/>
              </w:rPr>
            </w:pPr>
            <w:r>
              <w:rPr>
                <w:rFonts w:ascii="Calibri" w:hAnsi="Calibri" w:cs="Calibri"/>
                <w:color w:val="000000"/>
              </w:rPr>
              <w:t>34</w:t>
            </w:r>
          </w:p>
        </w:tc>
        <w:tc>
          <w:tcPr>
            <w:tcW w:w="5940" w:type="dxa"/>
            <w:vAlign w:val="center"/>
          </w:tcPr>
          <w:p w14:paraId="173963B2" w14:textId="77777777" w:rsidR="00902DA0" w:rsidRPr="00445256" w:rsidRDefault="00902DA0" w:rsidP="00EB0196">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Pr>
                <w:rFonts w:ascii="Calibri" w:hAnsi="Calibri" w:cs="Calibri"/>
                <w:color w:val="000000"/>
              </w:rPr>
              <w:t>Rental by client in a public housing unit</w:t>
            </w:r>
          </w:p>
        </w:tc>
        <w:tc>
          <w:tcPr>
            <w:tcW w:w="1572" w:type="dxa"/>
            <w:vAlign w:val="center"/>
          </w:tcPr>
          <w:p w14:paraId="0FB26BF9" w14:textId="77777777" w:rsidR="00902DA0" w:rsidRPr="00445256" w:rsidRDefault="00902DA0" w:rsidP="00EB0196">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Pr>
                <w:rFonts w:ascii="Calibri" w:hAnsi="Calibri" w:cs="Calibri"/>
                <w:color w:val="000000"/>
              </w:rPr>
              <w:t>3</w:t>
            </w:r>
          </w:p>
        </w:tc>
      </w:tr>
      <w:tr w:rsidR="00902DA0" w:rsidRPr="00445256" w14:paraId="5AF9B952" w14:textId="77777777" w:rsidTr="00EB0196">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vAlign w:val="center"/>
          </w:tcPr>
          <w:p w14:paraId="4B8389BE" w14:textId="77777777" w:rsidR="00902DA0" w:rsidRPr="00445256" w:rsidRDefault="00902DA0" w:rsidP="00EB0196">
            <w:pPr>
              <w:spacing w:before="0" w:after="0"/>
              <w:rPr>
                <w:rFonts w:cstheme="minorHAnsi"/>
              </w:rPr>
            </w:pPr>
            <w:r>
              <w:rPr>
                <w:rFonts w:ascii="Calibri" w:hAnsi="Calibri" w:cs="Calibri"/>
                <w:color w:val="000000"/>
              </w:rPr>
              <w:t>10</w:t>
            </w:r>
          </w:p>
        </w:tc>
        <w:tc>
          <w:tcPr>
            <w:tcW w:w="5940" w:type="dxa"/>
            <w:vAlign w:val="center"/>
          </w:tcPr>
          <w:p w14:paraId="104827AD" w14:textId="77777777" w:rsidR="00902DA0" w:rsidRPr="00445256" w:rsidRDefault="00902DA0" w:rsidP="00EB0196">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Pr>
                <w:rFonts w:ascii="Calibri" w:hAnsi="Calibri" w:cs="Calibri"/>
                <w:color w:val="000000"/>
              </w:rPr>
              <w:t>Rental by client, no ongoing housing subsidy</w:t>
            </w:r>
          </w:p>
        </w:tc>
        <w:tc>
          <w:tcPr>
            <w:tcW w:w="1572" w:type="dxa"/>
            <w:vAlign w:val="center"/>
          </w:tcPr>
          <w:p w14:paraId="3B26CFAB" w14:textId="77777777" w:rsidR="00902DA0" w:rsidRPr="00445256" w:rsidRDefault="00902DA0" w:rsidP="00EB0196">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Pr>
                <w:rFonts w:ascii="Calibri" w:hAnsi="Calibri" w:cs="Calibri"/>
                <w:color w:val="000000"/>
              </w:rPr>
              <w:t>4</w:t>
            </w:r>
          </w:p>
        </w:tc>
      </w:tr>
      <w:tr w:rsidR="00902DA0" w:rsidRPr="00445256" w14:paraId="4A2C4D6B" w14:textId="77777777" w:rsidTr="00EB0196">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vAlign w:val="center"/>
          </w:tcPr>
          <w:p w14:paraId="394775B3" w14:textId="77777777" w:rsidR="00902DA0" w:rsidRPr="00445256" w:rsidRDefault="00902DA0" w:rsidP="00EB0196">
            <w:pPr>
              <w:spacing w:before="0" w:after="0"/>
              <w:rPr>
                <w:rFonts w:cstheme="minorHAnsi"/>
              </w:rPr>
            </w:pPr>
            <w:r>
              <w:rPr>
                <w:rFonts w:ascii="Calibri" w:hAnsi="Calibri" w:cs="Calibri"/>
                <w:color w:val="000000"/>
              </w:rPr>
              <w:t>11</w:t>
            </w:r>
          </w:p>
        </w:tc>
        <w:tc>
          <w:tcPr>
            <w:tcW w:w="5940" w:type="dxa"/>
            <w:vAlign w:val="center"/>
          </w:tcPr>
          <w:p w14:paraId="057B37FC" w14:textId="77777777" w:rsidR="00902DA0" w:rsidRPr="00445256" w:rsidRDefault="00902DA0" w:rsidP="00EB0196">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Pr>
                <w:rFonts w:ascii="Calibri" w:hAnsi="Calibri" w:cs="Calibri"/>
                <w:color w:val="000000"/>
              </w:rPr>
              <w:t>Owned by client, no ongoing housing subsidy</w:t>
            </w:r>
          </w:p>
        </w:tc>
        <w:tc>
          <w:tcPr>
            <w:tcW w:w="1572" w:type="dxa"/>
            <w:vAlign w:val="center"/>
          </w:tcPr>
          <w:p w14:paraId="631F7DDC" w14:textId="77777777" w:rsidR="00902DA0" w:rsidRPr="00445256" w:rsidRDefault="00902DA0" w:rsidP="00EB0196">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Pr>
                <w:rFonts w:ascii="Calibri" w:hAnsi="Calibri" w:cs="Calibri"/>
                <w:color w:val="000000"/>
              </w:rPr>
              <w:t>4</w:t>
            </w:r>
          </w:p>
        </w:tc>
      </w:tr>
      <w:tr w:rsidR="00902DA0" w:rsidRPr="00445256" w14:paraId="6E6637C6" w14:textId="77777777" w:rsidTr="00EB0196">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vAlign w:val="center"/>
          </w:tcPr>
          <w:p w14:paraId="20A2DC50" w14:textId="77777777" w:rsidR="00902DA0" w:rsidRPr="00445256" w:rsidRDefault="00902DA0" w:rsidP="00EB0196">
            <w:pPr>
              <w:spacing w:before="0" w:after="0"/>
              <w:rPr>
                <w:rFonts w:cstheme="minorHAnsi"/>
              </w:rPr>
            </w:pPr>
            <w:r>
              <w:rPr>
                <w:rFonts w:ascii="Calibri" w:hAnsi="Calibri" w:cs="Calibri"/>
                <w:color w:val="000000"/>
              </w:rPr>
              <w:t>22</w:t>
            </w:r>
          </w:p>
        </w:tc>
        <w:tc>
          <w:tcPr>
            <w:tcW w:w="5940" w:type="dxa"/>
            <w:vAlign w:val="center"/>
          </w:tcPr>
          <w:p w14:paraId="22EAA5C2" w14:textId="77777777" w:rsidR="00902DA0" w:rsidRPr="00445256" w:rsidRDefault="00902DA0" w:rsidP="00EB0196">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Pr>
                <w:rFonts w:ascii="Calibri" w:hAnsi="Calibri" w:cs="Calibri"/>
                <w:color w:val="000000"/>
              </w:rPr>
              <w:t>Staying or living with family, permanent tenure</w:t>
            </w:r>
          </w:p>
        </w:tc>
        <w:tc>
          <w:tcPr>
            <w:tcW w:w="1572" w:type="dxa"/>
            <w:vAlign w:val="center"/>
          </w:tcPr>
          <w:p w14:paraId="1EE5BBE6" w14:textId="77777777" w:rsidR="00902DA0" w:rsidRPr="00445256" w:rsidRDefault="00902DA0" w:rsidP="00EB0196">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Pr>
                <w:rFonts w:ascii="Calibri" w:hAnsi="Calibri" w:cs="Calibri"/>
                <w:color w:val="000000"/>
              </w:rPr>
              <w:t>5</w:t>
            </w:r>
          </w:p>
        </w:tc>
      </w:tr>
      <w:tr w:rsidR="00902DA0" w:rsidRPr="00445256" w14:paraId="10DD2EC4" w14:textId="77777777" w:rsidTr="00EB0196">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vAlign w:val="center"/>
          </w:tcPr>
          <w:p w14:paraId="6276A33C" w14:textId="77777777" w:rsidR="00902DA0" w:rsidRPr="00445256" w:rsidRDefault="00902DA0" w:rsidP="00EB0196">
            <w:pPr>
              <w:spacing w:before="0" w:after="0"/>
              <w:rPr>
                <w:rFonts w:cstheme="minorHAnsi"/>
              </w:rPr>
            </w:pPr>
            <w:r>
              <w:rPr>
                <w:rFonts w:ascii="Calibri" w:hAnsi="Calibri" w:cs="Calibri"/>
                <w:color w:val="000000"/>
              </w:rPr>
              <w:t>23</w:t>
            </w:r>
          </w:p>
        </w:tc>
        <w:tc>
          <w:tcPr>
            <w:tcW w:w="5940" w:type="dxa"/>
            <w:vAlign w:val="center"/>
          </w:tcPr>
          <w:p w14:paraId="7C611BD2" w14:textId="77777777" w:rsidR="00902DA0" w:rsidRPr="00445256" w:rsidRDefault="00902DA0" w:rsidP="00EB0196">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Pr>
                <w:rFonts w:ascii="Calibri" w:hAnsi="Calibri" w:cs="Calibri"/>
                <w:color w:val="000000"/>
              </w:rPr>
              <w:t>Staying or living with friends, permanent tenure</w:t>
            </w:r>
          </w:p>
        </w:tc>
        <w:tc>
          <w:tcPr>
            <w:tcW w:w="1572" w:type="dxa"/>
            <w:vAlign w:val="center"/>
          </w:tcPr>
          <w:p w14:paraId="34753E20" w14:textId="77777777" w:rsidR="00902DA0" w:rsidRPr="00445256" w:rsidRDefault="00902DA0" w:rsidP="00EB0196">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Pr>
                <w:rFonts w:ascii="Calibri" w:hAnsi="Calibri" w:cs="Calibri"/>
                <w:color w:val="000000"/>
              </w:rPr>
              <w:t>6</w:t>
            </w:r>
          </w:p>
        </w:tc>
      </w:tr>
      <w:tr w:rsidR="00902DA0" w:rsidRPr="00445256" w14:paraId="5766B016" w14:textId="77777777" w:rsidTr="00EB0196">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vAlign w:val="center"/>
          </w:tcPr>
          <w:p w14:paraId="1057C037" w14:textId="77777777" w:rsidR="00902DA0" w:rsidRPr="00445256" w:rsidRDefault="00902DA0" w:rsidP="00EB0196">
            <w:pPr>
              <w:spacing w:before="0" w:after="0"/>
              <w:rPr>
                <w:rFonts w:cstheme="minorHAnsi"/>
              </w:rPr>
            </w:pPr>
            <w:r>
              <w:rPr>
                <w:rFonts w:ascii="Calibri" w:hAnsi="Calibri" w:cs="Calibri"/>
                <w:color w:val="000000"/>
              </w:rPr>
              <w:t>15</w:t>
            </w:r>
          </w:p>
        </w:tc>
        <w:tc>
          <w:tcPr>
            <w:tcW w:w="5940" w:type="dxa"/>
            <w:vAlign w:val="center"/>
          </w:tcPr>
          <w:p w14:paraId="1175BB80" w14:textId="77777777" w:rsidR="00902DA0" w:rsidRPr="00445256" w:rsidRDefault="00902DA0" w:rsidP="00EB0196">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Pr>
                <w:rFonts w:ascii="Calibri" w:hAnsi="Calibri" w:cs="Calibri"/>
                <w:color w:val="000000"/>
              </w:rPr>
              <w:t>Foster care home or foster care group home</w:t>
            </w:r>
          </w:p>
        </w:tc>
        <w:tc>
          <w:tcPr>
            <w:tcW w:w="1572" w:type="dxa"/>
            <w:vAlign w:val="center"/>
          </w:tcPr>
          <w:p w14:paraId="6CA6D5D8" w14:textId="77777777" w:rsidR="00902DA0" w:rsidRPr="00445256" w:rsidRDefault="00902DA0" w:rsidP="00EB0196">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Pr>
                <w:rFonts w:ascii="Calibri" w:hAnsi="Calibri" w:cs="Calibri"/>
                <w:color w:val="000000"/>
              </w:rPr>
              <w:t>7</w:t>
            </w:r>
          </w:p>
        </w:tc>
      </w:tr>
      <w:tr w:rsidR="00902DA0" w:rsidRPr="00445256" w14:paraId="5E725192" w14:textId="77777777" w:rsidTr="00EB0196">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vAlign w:val="center"/>
          </w:tcPr>
          <w:p w14:paraId="197E1622" w14:textId="77777777" w:rsidR="00902DA0" w:rsidRPr="00445256" w:rsidRDefault="00902DA0" w:rsidP="00EB0196">
            <w:pPr>
              <w:spacing w:before="0" w:after="0"/>
              <w:rPr>
                <w:rFonts w:cstheme="minorHAnsi"/>
              </w:rPr>
            </w:pPr>
            <w:r>
              <w:rPr>
                <w:rFonts w:ascii="Calibri" w:hAnsi="Calibri" w:cs="Calibri"/>
                <w:color w:val="000000"/>
              </w:rPr>
              <w:t>25</w:t>
            </w:r>
          </w:p>
        </w:tc>
        <w:tc>
          <w:tcPr>
            <w:tcW w:w="5940" w:type="dxa"/>
            <w:vAlign w:val="center"/>
          </w:tcPr>
          <w:p w14:paraId="1523DD89" w14:textId="77777777" w:rsidR="00902DA0" w:rsidRPr="00445256" w:rsidRDefault="00902DA0" w:rsidP="00EB0196">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Pr>
                <w:rFonts w:ascii="Calibri" w:hAnsi="Calibri" w:cs="Calibri"/>
                <w:color w:val="000000"/>
              </w:rPr>
              <w:t>Long-term care facility or nursing home</w:t>
            </w:r>
          </w:p>
        </w:tc>
        <w:tc>
          <w:tcPr>
            <w:tcW w:w="1572" w:type="dxa"/>
            <w:vAlign w:val="center"/>
          </w:tcPr>
          <w:p w14:paraId="1BF699AD" w14:textId="77777777" w:rsidR="00902DA0" w:rsidRPr="00445256" w:rsidRDefault="00902DA0" w:rsidP="00EB0196">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Pr>
                <w:rFonts w:ascii="Calibri" w:hAnsi="Calibri" w:cs="Calibri"/>
                <w:color w:val="000000"/>
              </w:rPr>
              <w:t>7</w:t>
            </w:r>
          </w:p>
        </w:tc>
      </w:tr>
      <w:tr w:rsidR="00902DA0" w:rsidRPr="00445256" w14:paraId="0DC36693" w14:textId="77777777" w:rsidTr="00EB0196">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vAlign w:val="center"/>
          </w:tcPr>
          <w:p w14:paraId="62B03211" w14:textId="77777777" w:rsidR="00902DA0" w:rsidRPr="00445256" w:rsidRDefault="00902DA0" w:rsidP="00EB0196">
            <w:pPr>
              <w:spacing w:before="0" w:after="0"/>
              <w:rPr>
                <w:rFonts w:cstheme="minorHAnsi"/>
              </w:rPr>
            </w:pPr>
            <w:r>
              <w:rPr>
                <w:rFonts w:ascii="Calibri" w:hAnsi="Calibri" w:cs="Calibri"/>
                <w:color w:val="000000"/>
              </w:rPr>
              <w:t>4</w:t>
            </w:r>
          </w:p>
        </w:tc>
        <w:tc>
          <w:tcPr>
            <w:tcW w:w="5940" w:type="dxa"/>
            <w:vAlign w:val="center"/>
          </w:tcPr>
          <w:p w14:paraId="1C7DA2D3" w14:textId="77777777" w:rsidR="00902DA0" w:rsidRPr="00445256" w:rsidRDefault="00902DA0" w:rsidP="00EB0196">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Pr>
                <w:rFonts w:ascii="Calibri" w:hAnsi="Calibri" w:cs="Calibri"/>
                <w:color w:val="000000"/>
              </w:rPr>
              <w:t>Psychiatric hospital or other psychiatric facility</w:t>
            </w:r>
          </w:p>
        </w:tc>
        <w:tc>
          <w:tcPr>
            <w:tcW w:w="1572" w:type="dxa"/>
            <w:vAlign w:val="center"/>
          </w:tcPr>
          <w:p w14:paraId="1ADC3AAB" w14:textId="77777777" w:rsidR="00902DA0" w:rsidRPr="00445256" w:rsidRDefault="00902DA0" w:rsidP="00EB0196">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Pr>
                <w:rFonts w:ascii="Calibri" w:hAnsi="Calibri" w:cs="Calibri"/>
                <w:color w:val="000000"/>
              </w:rPr>
              <w:t>8</w:t>
            </w:r>
          </w:p>
        </w:tc>
      </w:tr>
      <w:tr w:rsidR="00902DA0" w:rsidRPr="00445256" w14:paraId="2885BF68" w14:textId="77777777" w:rsidTr="00EB0196">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vAlign w:val="center"/>
          </w:tcPr>
          <w:p w14:paraId="1C42CE93" w14:textId="77777777" w:rsidR="00902DA0" w:rsidRPr="00445256" w:rsidRDefault="00902DA0" w:rsidP="00EB0196">
            <w:pPr>
              <w:spacing w:before="0" w:after="0"/>
              <w:rPr>
                <w:rFonts w:cstheme="minorHAnsi"/>
              </w:rPr>
            </w:pPr>
            <w:r>
              <w:rPr>
                <w:rFonts w:ascii="Calibri" w:hAnsi="Calibri" w:cs="Calibri"/>
                <w:color w:val="000000"/>
              </w:rPr>
              <w:t>5</w:t>
            </w:r>
          </w:p>
        </w:tc>
        <w:tc>
          <w:tcPr>
            <w:tcW w:w="5940" w:type="dxa"/>
            <w:vAlign w:val="center"/>
          </w:tcPr>
          <w:p w14:paraId="49FBA795" w14:textId="77777777" w:rsidR="00902DA0" w:rsidRPr="00445256" w:rsidRDefault="00902DA0" w:rsidP="00EB0196">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Pr>
                <w:rFonts w:ascii="Calibri" w:hAnsi="Calibri" w:cs="Calibri"/>
                <w:color w:val="000000"/>
              </w:rPr>
              <w:t>Substance abuse treatment facility or detox center</w:t>
            </w:r>
          </w:p>
        </w:tc>
        <w:tc>
          <w:tcPr>
            <w:tcW w:w="1572" w:type="dxa"/>
            <w:vAlign w:val="center"/>
          </w:tcPr>
          <w:p w14:paraId="5658D239" w14:textId="77777777" w:rsidR="00902DA0" w:rsidRPr="00445256" w:rsidRDefault="00902DA0" w:rsidP="00EB0196">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Pr>
                <w:rFonts w:ascii="Calibri" w:hAnsi="Calibri" w:cs="Calibri"/>
                <w:color w:val="000000"/>
              </w:rPr>
              <w:t>8</w:t>
            </w:r>
          </w:p>
        </w:tc>
      </w:tr>
      <w:tr w:rsidR="00902DA0" w:rsidRPr="00445256" w14:paraId="098F6D06" w14:textId="77777777" w:rsidTr="00EB0196">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vAlign w:val="center"/>
          </w:tcPr>
          <w:p w14:paraId="2E0CC56F" w14:textId="77777777" w:rsidR="00902DA0" w:rsidRPr="00445256" w:rsidRDefault="00902DA0" w:rsidP="00EB0196">
            <w:pPr>
              <w:spacing w:before="0" w:after="0"/>
              <w:rPr>
                <w:rFonts w:cstheme="minorHAnsi"/>
              </w:rPr>
            </w:pPr>
            <w:r>
              <w:rPr>
                <w:rFonts w:ascii="Calibri" w:hAnsi="Calibri" w:cs="Calibri"/>
                <w:color w:val="000000"/>
              </w:rPr>
              <w:t>6</w:t>
            </w:r>
          </w:p>
        </w:tc>
        <w:tc>
          <w:tcPr>
            <w:tcW w:w="5940" w:type="dxa"/>
            <w:vAlign w:val="center"/>
          </w:tcPr>
          <w:p w14:paraId="3AFF0632" w14:textId="77777777" w:rsidR="00902DA0" w:rsidRPr="00445256" w:rsidRDefault="00902DA0" w:rsidP="00EB0196">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Pr>
                <w:rFonts w:ascii="Calibri" w:hAnsi="Calibri" w:cs="Calibri"/>
                <w:color w:val="000000"/>
              </w:rPr>
              <w:t>Hospital or other residential non-psychiatric medical facility</w:t>
            </w:r>
          </w:p>
        </w:tc>
        <w:tc>
          <w:tcPr>
            <w:tcW w:w="1572" w:type="dxa"/>
            <w:vAlign w:val="center"/>
          </w:tcPr>
          <w:p w14:paraId="649D81F4" w14:textId="77777777" w:rsidR="00902DA0" w:rsidRPr="00445256" w:rsidRDefault="00902DA0" w:rsidP="00EB0196">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Pr>
                <w:rFonts w:ascii="Calibri" w:hAnsi="Calibri" w:cs="Calibri"/>
                <w:color w:val="000000"/>
              </w:rPr>
              <w:t>8</w:t>
            </w:r>
          </w:p>
        </w:tc>
      </w:tr>
      <w:tr w:rsidR="00902DA0" w:rsidRPr="00445256" w14:paraId="41B5A2FC" w14:textId="77777777" w:rsidTr="00EB0196">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vAlign w:val="center"/>
          </w:tcPr>
          <w:p w14:paraId="5E562A90" w14:textId="77777777" w:rsidR="00902DA0" w:rsidRPr="00445256" w:rsidRDefault="00902DA0" w:rsidP="00EB0196">
            <w:pPr>
              <w:spacing w:before="0" w:after="0"/>
              <w:rPr>
                <w:rFonts w:cstheme="minorHAnsi"/>
              </w:rPr>
            </w:pPr>
            <w:r>
              <w:rPr>
                <w:rFonts w:ascii="Calibri" w:hAnsi="Calibri" w:cs="Calibri"/>
                <w:color w:val="000000"/>
              </w:rPr>
              <w:t>7</w:t>
            </w:r>
          </w:p>
        </w:tc>
        <w:tc>
          <w:tcPr>
            <w:tcW w:w="5940" w:type="dxa"/>
            <w:vAlign w:val="center"/>
          </w:tcPr>
          <w:p w14:paraId="2AABB6AC" w14:textId="77777777" w:rsidR="00902DA0" w:rsidRPr="00445256" w:rsidRDefault="00902DA0" w:rsidP="00EB0196">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Pr>
                <w:rFonts w:ascii="Calibri" w:hAnsi="Calibri" w:cs="Calibri"/>
                <w:color w:val="000000"/>
              </w:rPr>
              <w:t>Jail, prison or juvenile detention facility</w:t>
            </w:r>
          </w:p>
        </w:tc>
        <w:tc>
          <w:tcPr>
            <w:tcW w:w="1572" w:type="dxa"/>
            <w:vAlign w:val="center"/>
          </w:tcPr>
          <w:p w14:paraId="188BAE97" w14:textId="77777777" w:rsidR="00902DA0" w:rsidRPr="00445256" w:rsidRDefault="00902DA0" w:rsidP="00EB0196">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Pr>
                <w:rFonts w:ascii="Calibri" w:hAnsi="Calibri" w:cs="Calibri"/>
                <w:color w:val="000000"/>
              </w:rPr>
              <w:t>9</w:t>
            </w:r>
          </w:p>
        </w:tc>
      </w:tr>
      <w:tr w:rsidR="00902DA0" w:rsidRPr="00445256" w14:paraId="420CF93C" w14:textId="77777777" w:rsidTr="00EB0196">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vAlign w:val="center"/>
          </w:tcPr>
          <w:p w14:paraId="703A6600" w14:textId="77777777" w:rsidR="00902DA0" w:rsidRPr="00445256" w:rsidRDefault="00902DA0" w:rsidP="00EB0196">
            <w:pPr>
              <w:spacing w:before="0" w:after="0"/>
              <w:rPr>
                <w:rFonts w:cstheme="minorHAnsi"/>
              </w:rPr>
            </w:pPr>
            <w:r>
              <w:rPr>
                <w:rFonts w:ascii="Calibri" w:hAnsi="Calibri" w:cs="Calibri"/>
                <w:color w:val="000000"/>
              </w:rPr>
              <w:t>14</w:t>
            </w:r>
          </w:p>
        </w:tc>
        <w:tc>
          <w:tcPr>
            <w:tcW w:w="5940" w:type="dxa"/>
            <w:vAlign w:val="center"/>
          </w:tcPr>
          <w:p w14:paraId="0B6800A5" w14:textId="77777777" w:rsidR="00902DA0" w:rsidRPr="00445256" w:rsidRDefault="00902DA0" w:rsidP="00EB0196">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Pr>
                <w:rFonts w:ascii="Calibri" w:hAnsi="Calibri" w:cs="Calibri"/>
                <w:color w:val="000000"/>
              </w:rPr>
              <w:t>Hotel or motel paid for without emergency shelter voucher</w:t>
            </w:r>
          </w:p>
        </w:tc>
        <w:tc>
          <w:tcPr>
            <w:tcW w:w="1572" w:type="dxa"/>
            <w:vAlign w:val="center"/>
          </w:tcPr>
          <w:p w14:paraId="2FED6A1F" w14:textId="77777777" w:rsidR="00902DA0" w:rsidRPr="00445256" w:rsidRDefault="00902DA0" w:rsidP="00EB0196">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Pr>
                <w:rFonts w:ascii="Calibri" w:hAnsi="Calibri" w:cs="Calibri"/>
                <w:color w:val="000000"/>
              </w:rPr>
              <w:t>10</w:t>
            </w:r>
          </w:p>
        </w:tc>
      </w:tr>
      <w:tr w:rsidR="00902DA0" w:rsidRPr="00445256" w14:paraId="30AB552E" w14:textId="77777777" w:rsidTr="00EB0196">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vAlign w:val="center"/>
          </w:tcPr>
          <w:p w14:paraId="06C241B3" w14:textId="77777777" w:rsidR="00902DA0" w:rsidRPr="00445256" w:rsidRDefault="00902DA0" w:rsidP="00EB0196">
            <w:pPr>
              <w:spacing w:before="0" w:after="0"/>
              <w:rPr>
                <w:rFonts w:cstheme="minorHAnsi"/>
              </w:rPr>
            </w:pPr>
            <w:r>
              <w:rPr>
                <w:rFonts w:ascii="Calibri" w:hAnsi="Calibri" w:cs="Calibri"/>
                <w:color w:val="000000"/>
              </w:rPr>
              <w:t>29</w:t>
            </w:r>
          </w:p>
        </w:tc>
        <w:tc>
          <w:tcPr>
            <w:tcW w:w="5940" w:type="dxa"/>
            <w:vAlign w:val="center"/>
          </w:tcPr>
          <w:p w14:paraId="655F2DC4" w14:textId="77777777" w:rsidR="00902DA0" w:rsidRPr="00445256" w:rsidRDefault="00902DA0" w:rsidP="00EB0196">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Pr>
                <w:rFonts w:ascii="Calibri" w:hAnsi="Calibri" w:cs="Calibri"/>
                <w:color w:val="000000"/>
              </w:rPr>
              <w:t>Residential project or halfway house with no homeless criteria</w:t>
            </w:r>
          </w:p>
        </w:tc>
        <w:tc>
          <w:tcPr>
            <w:tcW w:w="1572" w:type="dxa"/>
            <w:vAlign w:val="center"/>
          </w:tcPr>
          <w:p w14:paraId="0F6BABD2" w14:textId="77777777" w:rsidR="00902DA0" w:rsidRPr="00445256" w:rsidRDefault="00902DA0" w:rsidP="00EB0196">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Pr>
                <w:rFonts w:ascii="Calibri" w:hAnsi="Calibri" w:cs="Calibri"/>
                <w:color w:val="000000"/>
              </w:rPr>
              <w:t>10</w:t>
            </w:r>
          </w:p>
        </w:tc>
      </w:tr>
      <w:tr w:rsidR="00902DA0" w:rsidRPr="00445256" w14:paraId="7B162513" w14:textId="77777777" w:rsidTr="00EB0196">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vAlign w:val="center"/>
          </w:tcPr>
          <w:p w14:paraId="37EFA0E6" w14:textId="77777777" w:rsidR="00902DA0" w:rsidRPr="00445256" w:rsidRDefault="00902DA0" w:rsidP="00EB0196">
            <w:pPr>
              <w:spacing w:before="0" w:after="0"/>
              <w:rPr>
                <w:rFonts w:cstheme="minorHAnsi"/>
              </w:rPr>
            </w:pPr>
            <w:r>
              <w:rPr>
                <w:rFonts w:ascii="Calibri" w:hAnsi="Calibri" w:cs="Calibri"/>
                <w:color w:val="000000"/>
              </w:rPr>
              <w:t>1</w:t>
            </w:r>
          </w:p>
        </w:tc>
        <w:tc>
          <w:tcPr>
            <w:tcW w:w="5940" w:type="dxa"/>
            <w:vAlign w:val="center"/>
          </w:tcPr>
          <w:p w14:paraId="7EFC7390" w14:textId="77777777" w:rsidR="00902DA0" w:rsidRPr="00445256" w:rsidRDefault="00902DA0" w:rsidP="00EB0196">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Pr>
                <w:rFonts w:ascii="Calibri" w:hAnsi="Calibri" w:cs="Calibri"/>
                <w:color w:val="000000"/>
              </w:rPr>
              <w:t>Emergency shelter, including hotel or motel paid for with ES voucher</w:t>
            </w:r>
          </w:p>
        </w:tc>
        <w:tc>
          <w:tcPr>
            <w:tcW w:w="1572" w:type="dxa"/>
            <w:vAlign w:val="center"/>
          </w:tcPr>
          <w:p w14:paraId="35EA5D9D" w14:textId="77777777" w:rsidR="00902DA0" w:rsidRPr="00445256" w:rsidRDefault="00902DA0" w:rsidP="00EB0196">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Pr>
                <w:rFonts w:ascii="Calibri" w:hAnsi="Calibri" w:cs="Calibri"/>
                <w:color w:val="000000"/>
              </w:rPr>
              <w:t>11</w:t>
            </w:r>
          </w:p>
        </w:tc>
      </w:tr>
      <w:tr w:rsidR="00902DA0" w:rsidRPr="00445256" w14:paraId="689C9ABC" w14:textId="77777777" w:rsidTr="00EB0196">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vAlign w:val="center"/>
          </w:tcPr>
          <w:p w14:paraId="1B995054" w14:textId="77777777" w:rsidR="00902DA0" w:rsidRPr="00445256" w:rsidRDefault="00902DA0" w:rsidP="00EB0196">
            <w:pPr>
              <w:spacing w:before="0" w:after="0"/>
              <w:rPr>
                <w:rFonts w:cstheme="minorHAnsi"/>
              </w:rPr>
            </w:pPr>
            <w:r>
              <w:rPr>
                <w:rFonts w:ascii="Calibri" w:hAnsi="Calibri" w:cs="Calibri"/>
                <w:color w:val="000000"/>
              </w:rPr>
              <w:t>2</w:t>
            </w:r>
          </w:p>
        </w:tc>
        <w:tc>
          <w:tcPr>
            <w:tcW w:w="5940" w:type="dxa"/>
            <w:vAlign w:val="center"/>
          </w:tcPr>
          <w:p w14:paraId="63AB54E5" w14:textId="77777777" w:rsidR="00902DA0" w:rsidRPr="00445256" w:rsidRDefault="00902DA0" w:rsidP="00EB0196">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Pr>
                <w:rFonts w:ascii="Calibri" w:hAnsi="Calibri" w:cs="Calibri"/>
                <w:color w:val="000000"/>
              </w:rPr>
              <w:t xml:space="preserve">Transitional housing for homeless persons </w:t>
            </w:r>
          </w:p>
        </w:tc>
        <w:tc>
          <w:tcPr>
            <w:tcW w:w="1572" w:type="dxa"/>
            <w:vAlign w:val="center"/>
          </w:tcPr>
          <w:p w14:paraId="3EE4BFBD" w14:textId="77777777" w:rsidR="00902DA0" w:rsidRPr="00445256" w:rsidRDefault="00902DA0" w:rsidP="00EB0196">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Pr>
                <w:rFonts w:ascii="Calibri" w:hAnsi="Calibri" w:cs="Calibri"/>
                <w:color w:val="000000"/>
              </w:rPr>
              <w:t>11</w:t>
            </w:r>
          </w:p>
        </w:tc>
      </w:tr>
      <w:tr w:rsidR="00902DA0" w:rsidRPr="00445256" w14:paraId="1820278D" w14:textId="77777777" w:rsidTr="00EB0196">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vAlign w:val="center"/>
          </w:tcPr>
          <w:p w14:paraId="5AE91FC6" w14:textId="77777777" w:rsidR="00902DA0" w:rsidRPr="00445256" w:rsidRDefault="00902DA0" w:rsidP="00EB0196">
            <w:pPr>
              <w:spacing w:before="0" w:after="0"/>
              <w:rPr>
                <w:rFonts w:cstheme="minorHAnsi"/>
              </w:rPr>
            </w:pPr>
            <w:r>
              <w:rPr>
                <w:rFonts w:ascii="Calibri" w:hAnsi="Calibri" w:cs="Calibri"/>
                <w:color w:val="000000"/>
              </w:rPr>
              <w:t>18</w:t>
            </w:r>
          </w:p>
        </w:tc>
        <w:tc>
          <w:tcPr>
            <w:tcW w:w="5940" w:type="dxa"/>
            <w:vAlign w:val="center"/>
          </w:tcPr>
          <w:p w14:paraId="3C74C3F9" w14:textId="77777777" w:rsidR="00902DA0" w:rsidRPr="00445256" w:rsidRDefault="00902DA0" w:rsidP="00EB0196">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Pr>
                <w:rFonts w:ascii="Calibri" w:hAnsi="Calibri" w:cs="Calibri"/>
                <w:color w:val="000000"/>
              </w:rPr>
              <w:t>Safe Haven</w:t>
            </w:r>
          </w:p>
        </w:tc>
        <w:tc>
          <w:tcPr>
            <w:tcW w:w="1572" w:type="dxa"/>
            <w:vAlign w:val="center"/>
          </w:tcPr>
          <w:p w14:paraId="668F0783" w14:textId="77777777" w:rsidR="00902DA0" w:rsidRPr="00445256" w:rsidRDefault="00902DA0" w:rsidP="00EB0196">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Pr>
                <w:rFonts w:ascii="Calibri" w:hAnsi="Calibri" w:cs="Calibri"/>
                <w:color w:val="000000"/>
              </w:rPr>
              <w:t>11</w:t>
            </w:r>
          </w:p>
        </w:tc>
      </w:tr>
      <w:tr w:rsidR="00902DA0" w:rsidRPr="00445256" w14:paraId="7B83A998" w14:textId="77777777" w:rsidTr="00EB0196">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vAlign w:val="center"/>
          </w:tcPr>
          <w:p w14:paraId="249A0279" w14:textId="77777777" w:rsidR="00902DA0" w:rsidRPr="00445256" w:rsidRDefault="00902DA0" w:rsidP="00EB0196">
            <w:pPr>
              <w:spacing w:before="0" w:after="0"/>
              <w:rPr>
                <w:rFonts w:cstheme="minorHAnsi"/>
              </w:rPr>
            </w:pPr>
            <w:r>
              <w:rPr>
                <w:rFonts w:ascii="Calibri" w:hAnsi="Calibri" w:cs="Calibri"/>
                <w:color w:val="000000"/>
              </w:rPr>
              <w:t>27</w:t>
            </w:r>
          </w:p>
        </w:tc>
        <w:tc>
          <w:tcPr>
            <w:tcW w:w="5940" w:type="dxa"/>
            <w:vAlign w:val="center"/>
          </w:tcPr>
          <w:p w14:paraId="435DA2EA" w14:textId="77777777" w:rsidR="00902DA0" w:rsidRPr="00445256" w:rsidRDefault="00902DA0" w:rsidP="00EB0196">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Pr>
                <w:rFonts w:ascii="Calibri" w:hAnsi="Calibri" w:cs="Calibri"/>
                <w:color w:val="000000"/>
              </w:rPr>
              <w:t>Moved from one HOPWA funded project to HOPWA TH</w:t>
            </w:r>
          </w:p>
        </w:tc>
        <w:tc>
          <w:tcPr>
            <w:tcW w:w="1572" w:type="dxa"/>
            <w:vAlign w:val="center"/>
          </w:tcPr>
          <w:p w14:paraId="7A3FC55E" w14:textId="77777777" w:rsidR="00902DA0" w:rsidRPr="00445256" w:rsidRDefault="00902DA0" w:rsidP="00EB0196">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Pr>
                <w:rFonts w:ascii="Calibri" w:hAnsi="Calibri" w:cs="Calibri"/>
                <w:color w:val="000000"/>
              </w:rPr>
              <w:t>11</w:t>
            </w:r>
          </w:p>
        </w:tc>
      </w:tr>
      <w:tr w:rsidR="00902DA0" w:rsidRPr="00445256" w14:paraId="2FD11C57" w14:textId="77777777" w:rsidTr="00EB0196">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vAlign w:val="center"/>
          </w:tcPr>
          <w:p w14:paraId="050E3591" w14:textId="77777777" w:rsidR="00902DA0" w:rsidRPr="00445256" w:rsidRDefault="00902DA0" w:rsidP="00EB0196">
            <w:pPr>
              <w:spacing w:before="0" w:after="0"/>
              <w:rPr>
                <w:rFonts w:cstheme="minorHAnsi"/>
              </w:rPr>
            </w:pPr>
            <w:r>
              <w:rPr>
                <w:rFonts w:ascii="Calibri" w:hAnsi="Calibri" w:cs="Calibri"/>
                <w:color w:val="000000"/>
              </w:rPr>
              <w:t>32</w:t>
            </w:r>
          </w:p>
        </w:tc>
        <w:tc>
          <w:tcPr>
            <w:tcW w:w="5940" w:type="dxa"/>
            <w:vAlign w:val="center"/>
          </w:tcPr>
          <w:p w14:paraId="0D29AD35" w14:textId="77777777" w:rsidR="00902DA0" w:rsidRPr="00445256" w:rsidRDefault="00902DA0" w:rsidP="00EB0196">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Pr>
                <w:rFonts w:ascii="Calibri" w:hAnsi="Calibri" w:cs="Calibri"/>
                <w:color w:val="000000"/>
              </w:rPr>
              <w:t>Host home (non-crisis)</w:t>
            </w:r>
          </w:p>
        </w:tc>
        <w:tc>
          <w:tcPr>
            <w:tcW w:w="1572" w:type="dxa"/>
            <w:vAlign w:val="center"/>
          </w:tcPr>
          <w:p w14:paraId="12E68035" w14:textId="77777777" w:rsidR="00902DA0" w:rsidRPr="00445256" w:rsidRDefault="00902DA0" w:rsidP="00EB0196">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Pr>
                <w:rFonts w:ascii="Calibri" w:hAnsi="Calibri" w:cs="Calibri"/>
                <w:color w:val="000000"/>
              </w:rPr>
              <w:t>11</w:t>
            </w:r>
          </w:p>
        </w:tc>
      </w:tr>
      <w:tr w:rsidR="00902DA0" w:rsidRPr="00445256" w14:paraId="665C4F09" w14:textId="77777777" w:rsidTr="00EB0196">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vAlign w:val="center"/>
          </w:tcPr>
          <w:p w14:paraId="0438FA18" w14:textId="77777777" w:rsidR="00902DA0" w:rsidRPr="00445256" w:rsidRDefault="00902DA0" w:rsidP="00EB0196">
            <w:pPr>
              <w:spacing w:before="0" w:after="0"/>
              <w:rPr>
                <w:rFonts w:cstheme="minorHAnsi"/>
              </w:rPr>
            </w:pPr>
            <w:r>
              <w:rPr>
                <w:rFonts w:ascii="Calibri" w:hAnsi="Calibri" w:cs="Calibri"/>
                <w:color w:val="000000"/>
              </w:rPr>
              <w:t>16</w:t>
            </w:r>
          </w:p>
        </w:tc>
        <w:tc>
          <w:tcPr>
            <w:tcW w:w="5940" w:type="dxa"/>
            <w:vAlign w:val="center"/>
          </w:tcPr>
          <w:p w14:paraId="18DF1EF2" w14:textId="77777777" w:rsidR="00902DA0" w:rsidRPr="00445256" w:rsidRDefault="00902DA0" w:rsidP="00EB0196">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Pr>
                <w:rFonts w:ascii="Calibri" w:hAnsi="Calibri" w:cs="Calibri"/>
                <w:color w:val="000000"/>
              </w:rPr>
              <w:t xml:space="preserve">Place not meant for habitation </w:t>
            </w:r>
          </w:p>
        </w:tc>
        <w:tc>
          <w:tcPr>
            <w:tcW w:w="1572" w:type="dxa"/>
            <w:vAlign w:val="center"/>
          </w:tcPr>
          <w:p w14:paraId="42B2F48B" w14:textId="77777777" w:rsidR="00902DA0" w:rsidRPr="00445256" w:rsidRDefault="00902DA0" w:rsidP="00EB0196">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Pr>
                <w:rFonts w:ascii="Calibri" w:hAnsi="Calibri" w:cs="Calibri"/>
                <w:color w:val="000000"/>
              </w:rPr>
              <w:t>12</w:t>
            </w:r>
          </w:p>
        </w:tc>
      </w:tr>
      <w:tr w:rsidR="00902DA0" w:rsidRPr="00445256" w14:paraId="38F1FC8B" w14:textId="77777777" w:rsidTr="00EB0196">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vAlign w:val="center"/>
          </w:tcPr>
          <w:p w14:paraId="7E51049A" w14:textId="77777777" w:rsidR="00902DA0" w:rsidRPr="00445256" w:rsidRDefault="00902DA0" w:rsidP="00EB0196">
            <w:pPr>
              <w:spacing w:before="0" w:after="0"/>
              <w:rPr>
                <w:rFonts w:cstheme="minorHAnsi"/>
              </w:rPr>
            </w:pPr>
            <w:r>
              <w:rPr>
                <w:rFonts w:ascii="Calibri" w:hAnsi="Calibri" w:cs="Calibri"/>
                <w:color w:val="000000"/>
              </w:rPr>
              <w:t>12</w:t>
            </w:r>
          </w:p>
        </w:tc>
        <w:tc>
          <w:tcPr>
            <w:tcW w:w="5940" w:type="dxa"/>
            <w:vAlign w:val="center"/>
          </w:tcPr>
          <w:p w14:paraId="052A7D36" w14:textId="77777777" w:rsidR="00902DA0" w:rsidRPr="00445256" w:rsidRDefault="00902DA0" w:rsidP="00EB0196">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Pr>
                <w:rFonts w:ascii="Calibri" w:hAnsi="Calibri" w:cs="Calibri"/>
                <w:color w:val="000000"/>
              </w:rPr>
              <w:t xml:space="preserve">Staying or living with family, temporary tenure </w:t>
            </w:r>
          </w:p>
        </w:tc>
        <w:tc>
          <w:tcPr>
            <w:tcW w:w="1572" w:type="dxa"/>
            <w:vAlign w:val="center"/>
          </w:tcPr>
          <w:p w14:paraId="4A123E6F" w14:textId="77777777" w:rsidR="00902DA0" w:rsidRPr="00445256" w:rsidRDefault="00902DA0" w:rsidP="00EB0196">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Pr>
                <w:rFonts w:ascii="Calibri" w:hAnsi="Calibri" w:cs="Calibri"/>
                <w:color w:val="000000"/>
              </w:rPr>
              <w:t>13</w:t>
            </w:r>
          </w:p>
        </w:tc>
      </w:tr>
      <w:tr w:rsidR="00902DA0" w:rsidRPr="00445256" w14:paraId="55E7E050" w14:textId="77777777" w:rsidTr="00EB0196">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vAlign w:val="center"/>
          </w:tcPr>
          <w:p w14:paraId="367240A1" w14:textId="77777777" w:rsidR="00902DA0" w:rsidRPr="00445256" w:rsidRDefault="00902DA0" w:rsidP="00EB0196">
            <w:pPr>
              <w:spacing w:before="0" w:after="0"/>
              <w:rPr>
                <w:rFonts w:cstheme="minorHAnsi"/>
              </w:rPr>
            </w:pPr>
            <w:r>
              <w:rPr>
                <w:rFonts w:ascii="Calibri" w:hAnsi="Calibri" w:cs="Calibri"/>
                <w:color w:val="000000"/>
              </w:rPr>
              <w:t>13</w:t>
            </w:r>
          </w:p>
        </w:tc>
        <w:tc>
          <w:tcPr>
            <w:tcW w:w="5940" w:type="dxa"/>
            <w:vAlign w:val="center"/>
          </w:tcPr>
          <w:p w14:paraId="58263C0D" w14:textId="77777777" w:rsidR="00902DA0" w:rsidRPr="00445256" w:rsidRDefault="00902DA0" w:rsidP="00EB0196">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Pr>
                <w:rFonts w:ascii="Calibri" w:hAnsi="Calibri" w:cs="Calibri"/>
                <w:color w:val="000000"/>
              </w:rPr>
              <w:t xml:space="preserve">Staying or living with friends, temporary tenure </w:t>
            </w:r>
          </w:p>
        </w:tc>
        <w:tc>
          <w:tcPr>
            <w:tcW w:w="1572" w:type="dxa"/>
            <w:vAlign w:val="center"/>
          </w:tcPr>
          <w:p w14:paraId="4DDA9736" w14:textId="77777777" w:rsidR="00902DA0" w:rsidRPr="00445256" w:rsidRDefault="00902DA0" w:rsidP="00EB0196">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Pr>
                <w:rFonts w:ascii="Calibri" w:hAnsi="Calibri" w:cs="Calibri"/>
                <w:color w:val="000000"/>
              </w:rPr>
              <w:t>14</w:t>
            </w:r>
          </w:p>
        </w:tc>
      </w:tr>
      <w:tr w:rsidR="00902DA0" w:rsidRPr="00445256" w14:paraId="23743E01" w14:textId="77777777" w:rsidTr="00EB0196">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vAlign w:val="center"/>
          </w:tcPr>
          <w:p w14:paraId="3B9533E8" w14:textId="77777777" w:rsidR="00902DA0" w:rsidRPr="00445256" w:rsidRDefault="00902DA0" w:rsidP="00EB0196">
            <w:pPr>
              <w:spacing w:before="0" w:after="0"/>
              <w:rPr>
                <w:rFonts w:cstheme="minorHAnsi"/>
              </w:rPr>
            </w:pPr>
            <w:r>
              <w:rPr>
                <w:rFonts w:ascii="Calibri" w:hAnsi="Calibri" w:cs="Calibri"/>
                <w:color w:val="000000"/>
              </w:rPr>
              <w:t>24</w:t>
            </w:r>
          </w:p>
        </w:tc>
        <w:tc>
          <w:tcPr>
            <w:tcW w:w="5940" w:type="dxa"/>
            <w:vAlign w:val="center"/>
          </w:tcPr>
          <w:p w14:paraId="65F512C3" w14:textId="77777777" w:rsidR="00902DA0" w:rsidRPr="00445256" w:rsidRDefault="00902DA0" w:rsidP="00EB0196">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Pr>
                <w:rFonts w:ascii="Calibri" w:hAnsi="Calibri" w:cs="Calibri"/>
                <w:color w:val="000000"/>
              </w:rPr>
              <w:t>Deceased</w:t>
            </w:r>
          </w:p>
        </w:tc>
        <w:tc>
          <w:tcPr>
            <w:tcW w:w="1572" w:type="dxa"/>
            <w:vAlign w:val="center"/>
          </w:tcPr>
          <w:p w14:paraId="05DDA79F" w14:textId="77777777" w:rsidR="00902DA0" w:rsidRPr="00445256" w:rsidRDefault="00902DA0" w:rsidP="00EB0196">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Pr>
                <w:rFonts w:ascii="Calibri" w:hAnsi="Calibri" w:cs="Calibri"/>
                <w:color w:val="000000"/>
              </w:rPr>
              <w:t>15</w:t>
            </w:r>
          </w:p>
        </w:tc>
      </w:tr>
      <w:tr w:rsidR="00902DA0" w:rsidRPr="00445256" w14:paraId="012BF26F" w14:textId="77777777" w:rsidTr="00EB0196">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vAlign w:val="center"/>
          </w:tcPr>
          <w:p w14:paraId="3D7B6B87" w14:textId="77777777" w:rsidR="00902DA0" w:rsidRPr="00445256" w:rsidRDefault="00902DA0" w:rsidP="00EB0196">
            <w:pPr>
              <w:spacing w:before="0" w:after="0"/>
              <w:rPr>
                <w:rFonts w:ascii="Open Sans" w:hAnsi="Open Sans" w:cs="Open Sans"/>
              </w:rPr>
            </w:pPr>
            <w:r>
              <w:rPr>
                <w:rFonts w:ascii="Open Sans" w:hAnsi="Open Sans" w:cs="Open Sans"/>
                <w:color w:val="000000"/>
              </w:rPr>
              <w:t> </w:t>
            </w:r>
          </w:p>
        </w:tc>
        <w:tc>
          <w:tcPr>
            <w:tcW w:w="5940" w:type="dxa"/>
            <w:vAlign w:val="center"/>
          </w:tcPr>
          <w:p w14:paraId="42D8F89A" w14:textId="77777777" w:rsidR="00902DA0" w:rsidRPr="00445256" w:rsidRDefault="00902DA0" w:rsidP="00EB0196">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Pr>
                <w:rFonts w:ascii="Calibri" w:hAnsi="Calibri" w:cs="Calibri"/>
                <w:color w:val="000000"/>
              </w:rPr>
              <w:t>(any other)</w:t>
            </w:r>
          </w:p>
        </w:tc>
        <w:tc>
          <w:tcPr>
            <w:tcW w:w="1572" w:type="dxa"/>
            <w:vAlign w:val="center"/>
          </w:tcPr>
          <w:p w14:paraId="18C60EA1" w14:textId="77777777" w:rsidR="00902DA0" w:rsidRPr="00445256" w:rsidRDefault="00902DA0" w:rsidP="00EB0196">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Pr>
                <w:rFonts w:ascii="Calibri" w:hAnsi="Calibri" w:cs="Calibri"/>
                <w:color w:val="000000"/>
              </w:rPr>
              <w:t>99</w:t>
            </w:r>
          </w:p>
        </w:tc>
      </w:tr>
    </w:tbl>
    <w:p w14:paraId="6056E1A7" w14:textId="7B11BA8D" w:rsidR="00C3527B" w:rsidRDefault="00C3527B" w:rsidP="00C3527B">
      <w:pPr>
        <w:pStyle w:val="Heading2"/>
      </w:pPr>
      <w:bookmarkStart w:id="81" w:name="_HMIS_Data_Requirements"/>
      <w:bookmarkStart w:id="82" w:name="_Toc37849749"/>
      <w:bookmarkStart w:id="83" w:name="_Toc79153934"/>
      <w:bookmarkEnd w:id="81"/>
      <w:r>
        <w:t>HMIS Client Enrollments</w:t>
      </w:r>
      <w:r w:rsidR="00B054F4">
        <w:t xml:space="preserve"> (tlsa_Enrollment)</w:t>
      </w:r>
      <w:bookmarkEnd w:id="82"/>
      <w:bookmarkEnd w:id="83"/>
    </w:p>
    <w:p w14:paraId="001BA827" w14:textId="555F7918" w:rsidR="00C3527B" w:rsidRDefault="00C3527B" w:rsidP="00C3527B">
      <w:pPr>
        <w:jc w:val="center"/>
      </w:pPr>
    </w:p>
    <w:p w14:paraId="75FD040B" w14:textId="3952BAC8" w:rsidR="00B12CB8" w:rsidRDefault="00B12CB8" w:rsidP="00C3527B">
      <w:pPr>
        <w:jc w:val="center"/>
      </w:pPr>
      <w:r>
        <w:rPr>
          <w:rFonts w:ascii="Times New Roman" w:hAnsi="Times New Roman" w:cs="Times New Roman"/>
          <w:noProof/>
          <w:sz w:val="24"/>
          <w:szCs w:val="24"/>
        </w:rPr>
        <mc:AlternateContent>
          <mc:Choice Requires="wpg">
            <w:drawing>
              <wp:inline distT="0" distB="0" distL="0" distR="0" wp14:anchorId="0E394B06" wp14:editId="131F591B">
                <wp:extent cx="5234940" cy="2400300"/>
                <wp:effectExtent l="0" t="0" r="22860" b="19050"/>
                <wp:docPr id="74485863" name="Group 744858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34940" cy="2400300"/>
                          <a:chOff x="1129223" y="1118657"/>
                          <a:chExt cx="52349" cy="24003"/>
                        </a:xfrm>
                      </wpg:grpSpPr>
                      <wpg:grpSp>
                        <wpg:cNvPr id="74485864" name="Group 3"/>
                        <wpg:cNvGrpSpPr>
                          <a:grpSpLocks/>
                        </wpg:cNvGrpSpPr>
                        <wpg:grpSpPr bwMode="auto">
                          <a:xfrm>
                            <a:off x="1129223" y="1126336"/>
                            <a:ext cx="12812" cy="8645"/>
                            <a:chOff x="1129223" y="1126049"/>
                            <a:chExt cx="12812" cy="8645"/>
                          </a:xfrm>
                        </wpg:grpSpPr>
                        <wps:wsp>
                          <wps:cNvPr id="74485865" name="Flowchart: Document 74485837"/>
                          <wps:cNvSpPr>
                            <a:spLocks noChangeArrowheads="1"/>
                          </wps:cNvSpPr>
                          <wps:spPr bwMode="auto">
                            <a:xfrm>
                              <a:off x="1129223" y="1126049"/>
                              <a:ext cx="12812" cy="2920"/>
                            </a:xfrm>
                            <a:prstGeom prst="flowChartDocument">
                              <a:avLst/>
                            </a:prstGeom>
                            <a:solidFill>
                              <a:srgbClr val="FCE5D6"/>
                            </a:solidFill>
                            <a:ln w="6350">
                              <a:solidFill>
                                <a:srgbClr val="F5B18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46FFEBD6" w14:textId="77777777" w:rsidR="00B12CB8" w:rsidRDefault="00B12CB8" w:rsidP="00B12CB8">
                                <w:pPr>
                                  <w:pStyle w:val="Style3"/>
                                </w:pPr>
                                <w:r>
                                  <w:t>lsa_Report</w:t>
                                </w:r>
                              </w:p>
                            </w:txbxContent>
                          </wps:txbx>
                          <wps:bodyPr rot="0" vert="horz" wrap="square" lIns="0" tIns="0" rIns="0" bIns="0" anchor="ctr" anchorCtr="0" upright="1">
                            <a:noAutofit/>
                          </wps:bodyPr>
                        </wps:wsp>
                        <wps:wsp>
                          <wps:cNvPr id="74485866" name="Flowchart: Internal Storage 63"/>
                          <wps:cNvSpPr>
                            <a:spLocks noChangeArrowheads="1"/>
                          </wps:cNvSpPr>
                          <wps:spPr bwMode="auto">
                            <a:xfrm>
                              <a:off x="1129223" y="1131775"/>
                              <a:ext cx="12812" cy="2919"/>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63075598" w14:textId="77777777" w:rsidR="00B12CB8" w:rsidRDefault="00B12CB8" w:rsidP="00B12CB8">
                                <w:pPr>
                                  <w:pStyle w:val="Style3"/>
                                </w:pPr>
                                <w:r>
                                  <w:t>tlsa_HHID</w:t>
                                </w:r>
                              </w:p>
                            </w:txbxContent>
                          </wps:txbx>
                          <wps:bodyPr rot="0" vert="horz" wrap="square" lIns="0" tIns="0" rIns="0" bIns="0" anchor="ctr" anchorCtr="0" upright="1">
                            <a:noAutofit/>
                          </wps:bodyPr>
                        </wps:wsp>
                      </wpg:grpSp>
                      <wps:wsp>
                        <wps:cNvPr id="74485867" name="Flowchart: Internal Storage 63"/>
                        <wps:cNvSpPr>
                          <a:spLocks noChangeArrowheads="1"/>
                        </wps:cNvSpPr>
                        <wps:spPr bwMode="auto">
                          <a:xfrm>
                            <a:off x="1168760" y="1129199"/>
                            <a:ext cx="12812" cy="2919"/>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2B6B94CB" w14:textId="77777777" w:rsidR="00B12CB8" w:rsidRDefault="00B12CB8" w:rsidP="00B12CB8">
                              <w:pPr>
                                <w:pStyle w:val="Style3"/>
                              </w:pPr>
                              <w:r>
                                <w:t>tlsa_Enrollment</w:t>
                              </w:r>
                            </w:p>
                          </w:txbxContent>
                        </wps:txbx>
                        <wps:bodyPr rot="0" vert="horz" wrap="square" lIns="0" tIns="0" rIns="0" bIns="0" anchor="ctr" anchorCtr="0" upright="1">
                          <a:noAutofit/>
                        </wps:bodyPr>
                      </wps:wsp>
                      <wps:wsp>
                        <wps:cNvPr id="74485868" name="AutoShape 296"/>
                        <wps:cNvCnPr>
                          <a:cxnSpLocks noChangeShapeType="1"/>
                          <a:stCxn id="74485866" idx="3"/>
                          <a:endCxn id="74485958" idx="1"/>
                        </wps:cNvCnPr>
                        <wps:spPr bwMode="auto">
                          <a:xfrm flipV="1">
                            <a:off x="1142035" y="1130659"/>
                            <a:ext cx="5605" cy="2863"/>
                          </a:xfrm>
                          <a:prstGeom prst="curvedConnector3">
                            <a:avLst>
                              <a:gd name="adj1" fmla="val 50000"/>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74485869" name="AutoShape 297"/>
                        <wps:cNvCnPr>
                          <a:cxnSpLocks noChangeShapeType="1"/>
                          <a:stCxn id="74485865" idx="3"/>
                          <a:endCxn id="74485958" idx="1"/>
                        </wps:cNvCnPr>
                        <wps:spPr bwMode="auto">
                          <a:xfrm>
                            <a:off x="1142035" y="1127796"/>
                            <a:ext cx="5605" cy="2863"/>
                          </a:xfrm>
                          <a:prstGeom prst="curvedConnector3">
                            <a:avLst>
                              <a:gd name="adj1" fmla="val 50000"/>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74485870" name="AutoShape 298"/>
                        <wps:cNvCnPr>
                          <a:cxnSpLocks noChangeShapeType="1"/>
                          <a:stCxn id="74485872" idx="1"/>
                        </wps:cNvCnPr>
                        <wps:spPr bwMode="auto">
                          <a:xfrm flipV="1">
                            <a:off x="1162855" y="1130597"/>
                            <a:ext cx="5923" cy="62"/>
                          </a:xfrm>
                          <a:prstGeom prst="straightConnector1">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g:grpSp>
                        <wpg:cNvPr id="74485871" name="Group 10"/>
                        <wpg:cNvGrpSpPr>
                          <a:grpSpLocks/>
                        </wpg:cNvGrpSpPr>
                        <wpg:grpSpPr bwMode="auto">
                          <a:xfrm>
                            <a:off x="1147640" y="1118657"/>
                            <a:ext cx="15215" cy="24003"/>
                            <a:chOff x="1147640" y="1118657"/>
                            <a:chExt cx="15214" cy="24003"/>
                          </a:xfrm>
                        </wpg:grpSpPr>
                        <wps:wsp>
                          <wps:cNvPr id="74485872" name="Left Bracket 74485840"/>
                          <wps:cNvSpPr>
                            <a:spLocks/>
                          </wps:cNvSpPr>
                          <wps:spPr bwMode="auto">
                            <a:xfrm flipH="1" flipV="1">
                              <a:off x="1160452" y="1118657"/>
                              <a:ext cx="2403" cy="24003"/>
                            </a:xfrm>
                            <a:prstGeom prst="leftBracket">
                              <a:avLst>
                                <a:gd name="adj" fmla="val 68673"/>
                              </a:avLst>
                            </a:prstGeom>
                            <a:noFill/>
                            <a:ln w="6350">
                              <a:solidFill>
                                <a:schemeClr val="dk1">
                                  <a:lumMod val="0"/>
                                  <a:lumOff val="0"/>
                                </a:schemeClr>
                              </a:solidFill>
                              <a:round/>
                              <a:headEnd/>
                              <a:tailEnd/>
                            </a:ln>
                            <a:effectLst/>
                            <a:extLst>
                              <a:ext uri="{909E8E84-426E-40DD-AFC4-6F175D3DCCD1}">
                                <a14:hiddenFill xmlns:a14="http://schemas.microsoft.com/office/drawing/2010/main">
                                  <a:solidFill>
                                    <a:srgbClr val="5B9BD5"/>
                                  </a:solid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74485958" name="Left Bracket 74485839"/>
                          <wps:cNvSpPr>
                            <a:spLocks/>
                          </wps:cNvSpPr>
                          <wps:spPr bwMode="auto">
                            <a:xfrm flipV="1">
                              <a:off x="1147640" y="1118657"/>
                              <a:ext cx="2402" cy="24003"/>
                            </a:xfrm>
                            <a:prstGeom prst="leftBracket">
                              <a:avLst>
                                <a:gd name="adj" fmla="val 68701"/>
                              </a:avLst>
                            </a:prstGeom>
                            <a:noFill/>
                            <a:ln w="6350">
                              <a:solidFill>
                                <a:schemeClr val="dk1">
                                  <a:lumMod val="0"/>
                                  <a:lumOff val="0"/>
                                </a:schemeClr>
                              </a:solidFill>
                              <a:round/>
                              <a:headEnd/>
                              <a:tailEnd/>
                            </a:ln>
                            <a:effectLst/>
                            <a:extLst>
                              <a:ext uri="{909E8E84-426E-40DD-AFC4-6F175D3DCCD1}">
                                <a14:hiddenFill xmlns:a14="http://schemas.microsoft.com/office/drawing/2010/main">
                                  <a:solidFill>
                                    <a:srgbClr val="5B9BD5"/>
                                  </a:solid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g:grpSp>
                          <wpg:cNvPr id="74485971" name="Group 13"/>
                          <wpg:cNvGrpSpPr>
                            <a:grpSpLocks/>
                          </wpg:cNvGrpSpPr>
                          <wpg:grpSpPr bwMode="auto">
                            <a:xfrm>
                              <a:off x="1148823" y="1119522"/>
                              <a:ext cx="12812" cy="22165"/>
                              <a:chOff x="1148823" y="1119522"/>
                              <a:chExt cx="12812" cy="22165"/>
                            </a:xfrm>
                          </wpg:grpSpPr>
                          <wps:wsp>
                            <wps:cNvPr id="74485972" name="AutoShape 9"/>
                            <wps:cNvSpPr>
                              <a:spLocks noChangeArrowheads="1"/>
                            </wps:cNvSpPr>
                            <wps:spPr bwMode="auto">
                              <a:xfrm>
                                <a:off x="1148823" y="1137795"/>
                                <a:ext cx="12812" cy="3892"/>
                              </a:xfrm>
                              <a:prstGeom prst="flowChartMagneticDisk">
                                <a:avLst/>
                              </a:prstGeom>
                              <a:solidFill>
                                <a:srgbClr val="DFEBF7"/>
                              </a:solidFill>
                              <a:ln w="6350">
                                <a:solidFill>
                                  <a:srgbClr val="5B9BD5"/>
                                </a:solidFill>
                                <a:round/>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5937EACA" w14:textId="77777777" w:rsidR="00B12CB8" w:rsidRDefault="00B12CB8" w:rsidP="00B12CB8">
                                  <w:pPr>
                                    <w:pStyle w:val="Style3"/>
                                  </w:pPr>
                                  <w:r>
                                    <w:t>hmis_Exit</w:t>
                                  </w:r>
                                </w:p>
                              </w:txbxContent>
                            </wps:txbx>
                            <wps:bodyPr rot="0" vert="horz" wrap="square" lIns="0" tIns="0" rIns="0" bIns="0" anchor="ctr" anchorCtr="0" upright="1">
                              <a:noAutofit/>
                            </wps:bodyPr>
                          </wps:wsp>
                          <wps:wsp>
                            <wps:cNvPr id="74485973" name="AutoShape 10"/>
                            <wps:cNvSpPr>
                              <a:spLocks noChangeArrowheads="1"/>
                            </wps:cNvSpPr>
                            <wps:spPr bwMode="auto">
                              <a:xfrm>
                                <a:off x="1148823" y="1124311"/>
                                <a:ext cx="12812" cy="4001"/>
                              </a:xfrm>
                              <a:prstGeom prst="flowChartMagneticDisk">
                                <a:avLst/>
                              </a:prstGeom>
                              <a:solidFill>
                                <a:srgbClr val="DFEBF7"/>
                              </a:solidFill>
                              <a:ln w="6350">
                                <a:solidFill>
                                  <a:srgbClr val="5B9BD5"/>
                                </a:solidFill>
                                <a:round/>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51372651" w14:textId="77777777" w:rsidR="00B12CB8" w:rsidRDefault="00B12CB8" w:rsidP="00B12CB8">
                                  <w:pPr>
                                    <w:pStyle w:val="Style3"/>
                                  </w:pPr>
                                  <w:r>
                                    <w:t>hmis_Client</w:t>
                                  </w:r>
                                </w:p>
                              </w:txbxContent>
                            </wps:txbx>
                            <wps:bodyPr rot="0" vert="horz" wrap="square" lIns="0" tIns="0" rIns="0" bIns="0" anchor="ctr" anchorCtr="0" upright="1">
                              <a:noAutofit/>
                            </wps:bodyPr>
                          </wps:wsp>
                          <wps:wsp>
                            <wps:cNvPr id="74485974" name="AutoShape 11"/>
                            <wps:cNvSpPr>
                              <a:spLocks noChangeArrowheads="1"/>
                            </wps:cNvSpPr>
                            <wps:spPr bwMode="auto">
                              <a:xfrm>
                                <a:off x="1148823" y="1119522"/>
                                <a:ext cx="12812" cy="4109"/>
                              </a:xfrm>
                              <a:prstGeom prst="flowChartMagneticDisk">
                                <a:avLst/>
                              </a:prstGeom>
                              <a:solidFill>
                                <a:srgbClr val="DFEBF7"/>
                              </a:solidFill>
                              <a:ln w="6350">
                                <a:solidFill>
                                  <a:srgbClr val="5B9BD5"/>
                                </a:solidFill>
                                <a:round/>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4BC5D096" w14:textId="77777777" w:rsidR="00B12CB8" w:rsidRDefault="00B12CB8" w:rsidP="00B12CB8">
                                  <w:pPr>
                                    <w:pStyle w:val="Style3"/>
                                  </w:pPr>
                                  <w:r>
                                    <w:t>hmis_Enrollment</w:t>
                                  </w:r>
                                </w:p>
                              </w:txbxContent>
                            </wps:txbx>
                            <wps:bodyPr rot="0" vert="horz" wrap="square" lIns="0" tIns="0" rIns="0" bIns="0" anchor="ctr" anchorCtr="0" upright="1">
                              <a:noAutofit/>
                            </wps:bodyPr>
                          </wps:wsp>
                          <wps:wsp>
                            <wps:cNvPr id="74485975" name="AutoShape 12"/>
                            <wps:cNvSpPr>
                              <a:spLocks noChangeArrowheads="1"/>
                            </wps:cNvSpPr>
                            <wps:spPr bwMode="auto">
                              <a:xfrm>
                                <a:off x="1148823" y="1128992"/>
                                <a:ext cx="12812" cy="3784"/>
                              </a:xfrm>
                              <a:prstGeom prst="flowChartMagneticDisk">
                                <a:avLst/>
                              </a:prstGeom>
                              <a:solidFill>
                                <a:srgbClr val="DFEBF7"/>
                              </a:solidFill>
                              <a:ln w="6350">
                                <a:solidFill>
                                  <a:srgbClr val="5B9BD5"/>
                                </a:solidFill>
                                <a:round/>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7EDFD830" w14:textId="77777777" w:rsidR="00B12CB8" w:rsidRDefault="00B12CB8" w:rsidP="00B12CB8">
                                  <w:pPr>
                                    <w:pStyle w:val="Style3"/>
                                  </w:pPr>
                                  <w:r>
                                    <w:t>hmis_HealthAndDV</w:t>
                                  </w:r>
                                </w:p>
                              </w:txbxContent>
                            </wps:txbx>
                            <wps:bodyPr rot="0" vert="horz" wrap="square" lIns="0" tIns="0" rIns="0" bIns="0" anchor="ctr" anchorCtr="0" upright="1">
                              <a:noAutofit/>
                            </wps:bodyPr>
                          </wps:wsp>
                          <wps:wsp>
                            <wps:cNvPr id="74485976" name="AutoShape 18"/>
                            <wps:cNvSpPr>
                              <a:spLocks noChangeArrowheads="1"/>
                            </wps:cNvSpPr>
                            <wps:spPr bwMode="auto">
                              <a:xfrm>
                                <a:off x="1148823" y="1133457"/>
                                <a:ext cx="12801" cy="3657"/>
                              </a:xfrm>
                              <a:prstGeom prst="flowChartMagneticDisk">
                                <a:avLst/>
                              </a:prstGeom>
                              <a:solidFill>
                                <a:srgbClr val="DFEBF7"/>
                              </a:solidFill>
                              <a:ln w="6350">
                                <a:solidFill>
                                  <a:srgbClr val="5B9BD5"/>
                                </a:solidFill>
                                <a:round/>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6C75B780" w14:textId="77777777" w:rsidR="00B12CB8" w:rsidRDefault="00B12CB8" w:rsidP="00B12CB8">
                                  <w:pPr>
                                    <w:pStyle w:val="Style3"/>
                                  </w:pPr>
                                  <w:r>
                                    <w:t xml:space="preserve">hmis_Services </w:t>
                                  </w:r>
                                </w:p>
                              </w:txbxContent>
                            </wps:txbx>
                            <wps:bodyPr rot="0" vert="horz" wrap="square" lIns="0" tIns="0" rIns="0" bIns="0" anchor="t" anchorCtr="0" upright="1">
                              <a:noAutofit/>
                            </wps:bodyPr>
                          </wps:wsp>
                        </wpg:grpSp>
                      </wpg:grpSp>
                    </wpg:wgp>
                  </a:graphicData>
                </a:graphic>
              </wp:inline>
            </w:drawing>
          </mc:Choice>
          <mc:Fallback>
            <w:pict>
              <v:group w14:anchorId="0E394B06" id="Group 74485863" o:spid="_x0000_s1131" style="width:412.2pt;height:189pt;mso-position-horizontal-relative:char;mso-position-vertical-relative:line" coordorigin="11292,11186" coordsize="523,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">
                <v:group id="Group 3" o:spid="_x0000_s1132" style="position:absolute;left:11292;top:11263;width:128;height:86" coordorigin="11292,11260" coordsize="12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">
                  <v:shape id="Flowchart: Document 74485837" o:spid="_x0000_s1133" type="#_x0000_t114" style="position:absolute;left:11292;top:11260;width:128;height: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" fillcolor="#fce5d6" strokecolor="#f5b183" strokeweight=".5pt">
                    <v:shadow color="black" opacity="0" offset="0,0"/>
                    <v:textbox inset="0,0,0,0">
                      <w:txbxContent>
                        <w:p w14:paraId="46FFEBD6" w14:textId="77777777" w:rsidR="00B12CB8" w:rsidRDefault="00B12CB8" w:rsidP="00B12CB8">
                          <w:pPr>
                            <w:pStyle w:val="Style3"/>
                          </w:pPr>
                          <w:r>
                            <w:t>lsa_Report</w:t>
                          </w:r>
                        </w:p>
                      </w:txbxContent>
                    </v:textbox>
                  </v:shape>
                  <v:shape id="Flowchart: Internal Storage 63" o:spid="_x0000_s1134" type="#_x0000_t113" style="position:absolute;left:11292;top:11317;width:128;height: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" fillcolor="#ebd7e1" strokecolor="#c285a3" strokeweight=".5pt">
                    <v:shadow color="black" opacity="0" offset="0,0"/>
                    <v:textbox inset="0,0,0,0">
                      <w:txbxContent>
                        <w:p w14:paraId="63075598" w14:textId="77777777" w:rsidR="00B12CB8" w:rsidRDefault="00B12CB8" w:rsidP="00B12CB8">
                          <w:pPr>
                            <w:pStyle w:val="Style3"/>
                          </w:pPr>
                          <w:r>
                            <w:t>tlsa_HHID</w:t>
                          </w:r>
                        </w:p>
                      </w:txbxContent>
                    </v:textbox>
                  </v:shape>
                </v:group>
                <v:shape id="Flowchart: Internal Storage 63" o:spid="_x0000_s1135" type="#_x0000_t113" style="position:absolute;left:11687;top:11291;width:128;height: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" fillcolor="#ebd7e1" strokecolor="#c285a3" strokeweight=".5pt">
                  <v:shadow color="black" opacity="0" offset="0,0"/>
                  <v:textbox inset="0,0,0,0">
                    <w:txbxContent>
                      <w:p w14:paraId="2B6B94CB" w14:textId="77777777" w:rsidR="00B12CB8" w:rsidRDefault="00B12CB8" w:rsidP="00B12CB8">
                        <w:pPr>
                          <w:pStyle w:val="Style3"/>
                        </w:pPr>
                        <w:r>
                          <w:t>tlsa_Enrollment</w:t>
                        </w:r>
                      </w:p>
                    </w:txbxContent>
                  </v:textbox>
                </v:shape>
                <v:shape id="AutoShape 296" o:spid="_x0000_s1136" type="#_x0000_t38" style="position:absolute;left:11420;top:11306;width:56;height:29;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" adj="10800" strokecolor="black [0]" strokeweight=".5pt">
                  <v:stroke endarrow="block"/>
                  <v:shadow color="black [0]"/>
                </v:shape>
                <v:shape id="AutoShape 297" o:spid="_x0000_s1137" type="#_x0000_t38" style="position:absolute;left:11420;top:11277;width:56;height:29;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" adj="10800" strokecolor="black [0]" strokeweight=".5pt">
                  <v:stroke endarrow="block"/>
                  <v:shadow color="black [0]"/>
                </v:shape>
                <v:shape id="AutoShape 298" o:spid="_x0000_s1138" type="#_x0000_t32" style="position:absolute;left:11628;top:11305;width:59;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" strokecolor="black [0]" strokeweight=".5pt">
                  <v:stroke endarrow="block"/>
                  <v:shadow color="black [0]"/>
                </v:shape>
                <v:group id="Group 10" o:spid="_x0000_s1139" style="position:absolute;left:11476;top:11186;width:152;height:240" coordorigin="11476,11186" coordsize="152,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">
                  <v:shape id="Left Bracket 74485840" o:spid="_x0000_s1140" type="#_x0000_t85" style="position:absolute;left:11604;top:11186;width:24;height:240;flip:x 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" adj="1485" fillcolor="#5b9bd5" strokecolor="black [0]" strokeweight=".5pt">
                    <v:shadow color="black [0]"/>
                    <v:textbox inset="2.88pt,2.88pt,2.88pt,2.88pt"/>
                  </v:shape>
                  <v:shape id="Left Bracket 74485839" o:spid="_x0000_s1141" type="#_x0000_t85" style="position:absolute;left:11476;top:11186;width:24;height:24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" adj="1485" fillcolor="#5b9bd5" strokecolor="black [0]" strokeweight=".5pt">
                    <v:shadow color="black [0]"/>
                    <v:textbox inset="2.88pt,2.88pt,2.88pt,2.88pt"/>
                  </v:shape>
                  <v:group id="Group 13" o:spid="_x0000_s1142" style="position:absolute;left:11488;top:11195;width:128;height:221" coordorigin="11488,11195" coordsize="128,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">
                    <v:shape id="AutoShape 9" o:spid="_x0000_s1143" type="#_x0000_t132" style="position:absolute;left:11488;top:11377;width:128;height: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" fillcolor="#dfebf7" strokecolor="#5b9bd5" strokeweight=".5pt">
                      <v:shadow color="black" opacity="0" offset="0,0"/>
                      <v:textbox inset="0,0,0,0">
                        <w:txbxContent>
                          <w:p w14:paraId="5937EACA" w14:textId="77777777" w:rsidR="00B12CB8" w:rsidRDefault="00B12CB8" w:rsidP="00B12CB8">
                            <w:pPr>
                              <w:pStyle w:val="Style3"/>
                            </w:pPr>
                            <w:r>
                              <w:t>hmis_Exit</w:t>
                            </w:r>
                          </w:p>
                        </w:txbxContent>
                      </v:textbox>
                    </v:shape>
                    <v:shape id="AutoShape 10" o:spid="_x0000_s1144" type="#_x0000_t132" style="position:absolute;left:11488;top:11243;width:128;height: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" fillcolor="#dfebf7" strokecolor="#5b9bd5" strokeweight=".5pt">
                      <v:shadow color="black" opacity="0" offset="0,0"/>
                      <v:textbox inset="0,0,0,0">
                        <w:txbxContent>
                          <w:p w14:paraId="51372651" w14:textId="77777777" w:rsidR="00B12CB8" w:rsidRDefault="00B12CB8" w:rsidP="00B12CB8">
                            <w:pPr>
                              <w:pStyle w:val="Style3"/>
                            </w:pPr>
                            <w:r>
                              <w:t>hmis_Client</w:t>
                            </w:r>
                          </w:p>
                        </w:txbxContent>
                      </v:textbox>
                    </v:shape>
                    <v:shape id="AutoShape 11" o:spid="_x0000_s1145" type="#_x0000_t132" style="position:absolute;left:11488;top:11195;width:128;height: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" fillcolor="#dfebf7" strokecolor="#5b9bd5" strokeweight=".5pt">
                      <v:shadow color="black" opacity="0" offset="0,0"/>
                      <v:textbox inset="0,0,0,0">
                        <w:txbxContent>
                          <w:p w14:paraId="4BC5D096" w14:textId="77777777" w:rsidR="00B12CB8" w:rsidRDefault="00B12CB8" w:rsidP="00B12CB8">
                            <w:pPr>
                              <w:pStyle w:val="Style3"/>
                            </w:pPr>
                            <w:r>
                              <w:t>hmis_Enrollment</w:t>
                            </w:r>
                          </w:p>
                        </w:txbxContent>
                      </v:textbox>
                    </v:shape>
                    <v:shape id="AutoShape 12" o:spid="_x0000_s1146" type="#_x0000_t132" style="position:absolute;left:11488;top:11289;width:128;height: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" fillcolor="#dfebf7" strokecolor="#5b9bd5" strokeweight=".5pt">
                      <v:shadow color="black" opacity="0" offset="0,0"/>
                      <v:textbox inset="0,0,0,0">
                        <w:txbxContent>
                          <w:p w14:paraId="7EDFD830" w14:textId="77777777" w:rsidR="00B12CB8" w:rsidRDefault="00B12CB8" w:rsidP="00B12CB8">
                            <w:pPr>
                              <w:pStyle w:val="Style3"/>
                            </w:pPr>
                            <w:r>
                              <w:t>hmis_HealthAndDV</w:t>
                            </w:r>
                          </w:p>
                        </w:txbxContent>
                      </v:textbox>
                    </v:shape>
                    <v:shape id="AutoShape 18" o:spid="_x0000_s1147" type="#_x0000_t132" style="position:absolute;left:11488;top:11334;width:128;height: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" fillcolor="#dfebf7" strokecolor="#5b9bd5" strokeweight=".5pt">
                      <v:shadow color="black" opacity="0" offset="0,0"/>
                      <v:textbox inset="0,0,0,0">
                        <w:txbxContent>
                          <w:p w14:paraId="6C75B780" w14:textId="77777777" w:rsidR="00B12CB8" w:rsidRDefault="00B12CB8" w:rsidP="00B12CB8">
                            <w:pPr>
                              <w:pStyle w:val="Style3"/>
                            </w:pPr>
                            <w:r>
                              <w:t xml:space="preserve">hmis_Services </w:t>
                            </w:r>
                          </w:p>
                        </w:txbxContent>
                      </v:textbox>
                    </v:shape>
                  </v:group>
                </v:group>
                <w10:anchorlock/>
              </v:group>
            </w:pict>
          </mc:Fallback>
        </mc:AlternateContent>
      </w:r>
    </w:p>
    <w:p w14:paraId="400E8F00" w14:textId="77777777" w:rsidR="00C3527B" w:rsidRDefault="00C3527B" w:rsidP="00C3527B">
      <w:pPr>
        <w:pStyle w:val="Heading3"/>
      </w:pPr>
      <w:r w:rsidRPr="00107D01">
        <w:t>Relevant Data</w:t>
      </w:r>
    </w:p>
    <w:p w14:paraId="0990BAA3" w14:textId="77777777" w:rsidR="00C3527B" w:rsidRPr="006A3016" w:rsidRDefault="00C3527B" w:rsidP="00C3527B">
      <w:pPr>
        <w:pStyle w:val="Heading4"/>
      </w:pPr>
      <w:r w:rsidRPr="0088191A">
        <w:t>Source</w:t>
      </w:r>
    </w:p>
    <w:tbl>
      <w:tblPr>
        <w:tblStyle w:val="TableGrid"/>
        <w:tblW w:w="9355" w:type="dxa"/>
        <w:tblLook w:val="04A0" w:firstRow="1" w:lastRow="0" w:firstColumn="1" w:lastColumn="0" w:noHBand="0" w:noVBand="1"/>
      </w:tblPr>
      <w:tblGrid>
        <w:gridCol w:w="9355"/>
      </w:tblGrid>
      <w:tr w:rsidR="00C3527B" w:rsidRPr="005F4836" w14:paraId="1C7A806C" w14:textId="77777777" w:rsidTr="0084349D">
        <w:trPr>
          <w:cantSplit/>
          <w:trHeight w:val="216"/>
        </w:trPr>
        <w:tc>
          <w:tcPr>
            <w:tcW w:w="9355" w:type="dxa"/>
            <w:shd w:val="clear" w:color="auto" w:fill="EEECE1" w:themeFill="background2"/>
          </w:tcPr>
          <w:p w14:paraId="1054B398" w14:textId="77777777" w:rsidR="00C3527B" w:rsidRPr="00C032F4" w:rsidRDefault="00C3527B" w:rsidP="0084349D">
            <w:pPr>
              <w:pStyle w:val="NoSpacing"/>
              <w:rPr>
                <w:b/>
                <w:bCs/>
              </w:rPr>
            </w:pPr>
            <w:r>
              <w:rPr>
                <w:b/>
                <w:bCs/>
              </w:rPr>
              <w:t>tlsa</w:t>
            </w:r>
            <w:r w:rsidRPr="00C032F4">
              <w:rPr>
                <w:b/>
                <w:bCs/>
              </w:rPr>
              <w:t>_</w:t>
            </w:r>
            <w:r>
              <w:rPr>
                <w:b/>
                <w:bCs/>
              </w:rPr>
              <w:t>HHID</w:t>
            </w:r>
          </w:p>
        </w:tc>
      </w:tr>
      <w:tr w:rsidR="00C3527B" w:rsidRPr="008705FF" w14:paraId="0EE5C37E" w14:textId="77777777" w:rsidTr="0084349D">
        <w:trPr>
          <w:cantSplit/>
          <w:trHeight w:val="216"/>
        </w:trPr>
        <w:tc>
          <w:tcPr>
            <w:tcW w:w="9355" w:type="dxa"/>
            <w:shd w:val="clear" w:color="auto" w:fill="auto"/>
          </w:tcPr>
          <w:p w14:paraId="229D7D89" w14:textId="77777777" w:rsidR="00C3527B" w:rsidRPr="008705FF" w:rsidRDefault="00C3527B" w:rsidP="0084349D">
            <w:pPr>
              <w:pStyle w:val="NoSpacing"/>
            </w:pPr>
            <w:r w:rsidRPr="008705FF">
              <w:t>HouseholdID</w:t>
            </w:r>
          </w:p>
        </w:tc>
      </w:tr>
      <w:tr w:rsidR="00C3527B" w14:paraId="791881BE" w14:textId="77777777" w:rsidTr="0084349D">
        <w:trPr>
          <w:cantSplit/>
          <w:trHeight w:val="216"/>
        </w:trPr>
        <w:tc>
          <w:tcPr>
            <w:tcW w:w="9355" w:type="dxa"/>
          </w:tcPr>
          <w:p w14:paraId="1F8980A2" w14:textId="77777777" w:rsidR="00C3527B" w:rsidRPr="00C032F4" w:rsidRDefault="00C3527B" w:rsidP="0084349D">
            <w:pPr>
              <w:pStyle w:val="NoSpacing"/>
            </w:pPr>
            <w:r w:rsidRPr="00C032F4">
              <w:t>ProjectID</w:t>
            </w:r>
          </w:p>
        </w:tc>
      </w:tr>
      <w:tr w:rsidR="00C3527B" w14:paraId="0A439015" w14:textId="77777777" w:rsidTr="0084349D">
        <w:trPr>
          <w:cantSplit/>
          <w:trHeight w:val="216"/>
        </w:trPr>
        <w:tc>
          <w:tcPr>
            <w:tcW w:w="9355" w:type="dxa"/>
          </w:tcPr>
          <w:p w14:paraId="3C364D63" w14:textId="77777777" w:rsidR="00C3527B" w:rsidRPr="00C032F4" w:rsidRDefault="00C3527B" w:rsidP="0084349D">
            <w:pPr>
              <w:pStyle w:val="NoSpacing"/>
            </w:pPr>
            <w:r w:rsidRPr="00C032F4">
              <w:t>ProjectType</w:t>
            </w:r>
          </w:p>
        </w:tc>
      </w:tr>
      <w:tr w:rsidR="00C3527B" w14:paraId="2981ACB3" w14:textId="77777777" w:rsidTr="0084349D">
        <w:trPr>
          <w:cantSplit/>
          <w:trHeight w:val="216"/>
        </w:trPr>
        <w:tc>
          <w:tcPr>
            <w:tcW w:w="9355" w:type="dxa"/>
          </w:tcPr>
          <w:p w14:paraId="5CFB232F" w14:textId="77777777" w:rsidR="00C3527B" w:rsidRPr="00C032F4" w:rsidRDefault="00C3527B" w:rsidP="0084349D">
            <w:pPr>
              <w:pStyle w:val="NoSpacing"/>
            </w:pPr>
            <w:r w:rsidRPr="00C032F4">
              <w:t>TrackingMethod</w:t>
            </w:r>
          </w:p>
        </w:tc>
      </w:tr>
      <w:tr w:rsidR="00C3527B" w14:paraId="7FE6611B" w14:textId="77777777" w:rsidTr="0084349D">
        <w:trPr>
          <w:cantSplit/>
          <w:trHeight w:val="216"/>
        </w:trPr>
        <w:tc>
          <w:tcPr>
            <w:tcW w:w="9355" w:type="dxa"/>
          </w:tcPr>
          <w:p w14:paraId="6ECB14B5" w14:textId="77777777" w:rsidR="00C3527B" w:rsidRPr="00C032F4" w:rsidRDefault="00C3527B" w:rsidP="0084349D">
            <w:pPr>
              <w:pStyle w:val="NoSpacing"/>
            </w:pPr>
            <w:r>
              <w:t>EntryDate</w:t>
            </w:r>
          </w:p>
        </w:tc>
      </w:tr>
      <w:tr w:rsidR="00C3527B" w14:paraId="57DF1156" w14:textId="77777777" w:rsidTr="0084349D">
        <w:trPr>
          <w:cantSplit/>
          <w:trHeight w:val="216"/>
        </w:trPr>
        <w:tc>
          <w:tcPr>
            <w:tcW w:w="9355" w:type="dxa"/>
          </w:tcPr>
          <w:p w14:paraId="442844AA" w14:textId="77777777" w:rsidR="00C3527B" w:rsidRPr="00C032F4" w:rsidRDefault="00C3527B" w:rsidP="0084349D">
            <w:pPr>
              <w:pStyle w:val="NoSpacing"/>
            </w:pPr>
            <w:r>
              <w:t>MoveInDate</w:t>
            </w:r>
          </w:p>
        </w:tc>
      </w:tr>
      <w:tr w:rsidR="00C3527B" w14:paraId="24763ECA" w14:textId="77777777" w:rsidTr="0084349D">
        <w:trPr>
          <w:cantSplit/>
          <w:trHeight w:val="216"/>
        </w:trPr>
        <w:tc>
          <w:tcPr>
            <w:tcW w:w="9355" w:type="dxa"/>
          </w:tcPr>
          <w:p w14:paraId="23A8F972" w14:textId="77777777" w:rsidR="00C3527B" w:rsidRDefault="00C3527B" w:rsidP="0084349D">
            <w:pPr>
              <w:pStyle w:val="NoSpacing"/>
            </w:pPr>
            <w:r>
              <w:t>ExitDate</w:t>
            </w:r>
          </w:p>
        </w:tc>
      </w:tr>
      <w:tr w:rsidR="00C3527B" w:rsidRPr="005F4836" w14:paraId="0EC56F95" w14:textId="77777777" w:rsidTr="0084349D">
        <w:trPr>
          <w:cantSplit/>
          <w:trHeight w:val="197"/>
        </w:trPr>
        <w:tc>
          <w:tcPr>
            <w:tcW w:w="9355" w:type="dxa"/>
            <w:shd w:val="clear" w:color="auto" w:fill="EEECE1" w:themeFill="background2"/>
          </w:tcPr>
          <w:p w14:paraId="6753A3F2" w14:textId="77777777" w:rsidR="00C3527B" w:rsidRPr="00C032F4" w:rsidRDefault="00C3527B" w:rsidP="0084349D">
            <w:pPr>
              <w:pStyle w:val="NoSpacing"/>
              <w:rPr>
                <w:b/>
                <w:bCs/>
              </w:rPr>
            </w:pPr>
            <w:r w:rsidRPr="00C032F4">
              <w:rPr>
                <w:b/>
                <w:bCs/>
              </w:rPr>
              <w:t>hmis_Enrollment</w:t>
            </w:r>
          </w:p>
        </w:tc>
      </w:tr>
      <w:tr w:rsidR="00C3527B" w14:paraId="55CDAA44" w14:textId="77777777" w:rsidTr="0084349D">
        <w:trPr>
          <w:cantSplit/>
          <w:trHeight w:val="216"/>
        </w:trPr>
        <w:tc>
          <w:tcPr>
            <w:tcW w:w="9355" w:type="dxa"/>
          </w:tcPr>
          <w:p w14:paraId="4756537D" w14:textId="77777777" w:rsidR="00C3527B" w:rsidRPr="00C032F4" w:rsidRDefault="00C3527B" w:rsidP="0084349D">
            <w:pPr>
              <w:pStyle w:val="NoSpacing"/>
            </w:pPr>
            <w:r w:rsidRPr="00C032F4">
              <w:t>EnrollmentID</w:t>
            </w:r>
          </w:p>
        </w:tc>
      </w:tr>
      <w:tr w:rsidR="00C3527B" w14:paraId="6A15555D" w14:textId="77777777" w:rsidTr="0084349D">
        <w:trPr>
          <w:cantSplit/>
          <w:trHeight w:val="216"/>
        </w:trPr>
        <w:tc>
          <w:tcPr>
            <w:tcW w:w="9355" w:type="dxa"/>
          </w:tcPr>
          <w:p w14:paraId="4E09D3F6" w14:textId="77777777" w:rsidR="00C3527B" w:rsidRPr="00C032F4" w:rsidRDefault="00C3527B" w:rsidP="0084349D">
            <w:pPr>
              <w:pStyle w:val="NoSpacing"/>
            </w:pPr>
            <w:r w:rsidRPr="00C032F4">
              <w:t>PersonalID</w:t>
            </w:r>
          </w:p>
        </w:tc>
      </w:tr>
      <w:tr w:rsidR="00C3527B" w14:paraId="653ED663" w14:textId="77777777" w:rsidTr="0084349D">
        <w:trPr>
          <w:cantSplit/>
          <w:trHeight w:val="216"/>
        </w:trPr>
        <w:tc>
          <w:tcPr>
            <w:tcW w:w="9355" w:type="dxa"/>
          </w:tcPr>
          <w:p w14:paraId="4F78B830" w14:textId="77777777" w:rsidR="00C3527B" w:rsidRPr="00C032F4" w:rsidRDefault="00C3527B" w:rsidP="0084349D">
            <w:pPr>
              <w:pStyle w:val="NoSpacing"/>
            </w:pPr>
            <w:r w:rsidRPr="00C032F4">
              <w:t>ProjectID</w:t>
            </w:r>
          </w:p>
        </w:tc>
      </w:tr>
      <w:tr w:rsidR="00C3527B" w14:paraId="1FAA456E" w14:textId="77777777" w:rsidTr="0084349D">
        <w:trPr>
          <w:cantSplit/>
          <w:trHeight w:val="216"/>
        </w:trPr>
        <w:tc>
          <w:tcPr>
            <w:tcW w:w="9355" w:type="dxa"/>
          </w:tcPr>
          <w:p w14:paraId="36B382B6" w14:textId="77777777" w:rsidR="00C3527B" w:rsidRPr="00C032F4" w:rsidRDefault="00C3527B" w:rsidP="0084349D">
            <w:pPr>
              <w:pStyle w:val="NoSpacing"/>
            </w:pPr>
            <w:r w:rsidRPr="00C032F4">
              <w:t>HouseholdID</w:t>
            </w:r>
          </w:p>
        </w:tc>
      </w:tr>
      <w:tr w:rsidR="00C3527B" w14:paraId="566CB932" w14:textId="77777777" w:rsidTr="0084349D">
        <w:trPr>
          <w:cantSplit/>
          <w:trHeight w:val="216"/>
        </w:trPr>
        <w:tc>
          <w:tcPr>
            <w:tcW w:w="9355" w:type="dxa"/>
          </w:tcPr>
          <w:p w14:paraId="6236411C" w14:textId="77777777" w:rsidR="00C3527B" w:rsidRPr="00C032F4" w:rsidRDefault="00C3527B" w:rsidP="0084349D">
            <w:pPr>
              <w:pStyle w:val="NoSpacing"/>
            </w:pPr>
            <w:r w:rsidRPr="00C032F4">
              <w:t>EntryDate</w:t>
            </w:r>
          </w:p>
        </w:tc>
      </w:tr>
      <w:tr w:rsidR="00C3527B" w14:paraId="1D92CF9D" w14:textId="77777777" w:rsidTr="0084349D">
        <w:trPr>
          <w:cantSplit/>
          <w:trHeight w:val="216"/>
        </w:trPr>
        <w:tc>
          <w:tcPr>
            <w:tcW w:w="9355" w:type="dxa"/>
          </w:tcPr>
          <w:p w14:paraId="24098DD4" w14:textId="77777777" w:rsidR="00C3527B" w:rsidRPr="00C032F4" w:rsidRDefault="00C3527B" w:rsidP="0084349D">
            <w:pPr>
              <w:pStyle w:val="NoSpacing"/>
            </w:pPr>
            <w:r w:rsidRPr="00C032F4">
              <w:t>RelationshipToHoH</w:t>
            </w:r>
          </w:p>
        </w:tc>
      </w:tr>
      <w:tr w:rsidR="00C3527B" w14:paraId="68A036D9" w14:textId="77777777" w:rsidTr="0084349D">
        <w:trPr>
          <w:cantSplit/>
          <w:trHeight w:val="216"/>
        </w:trPr>
        <w:tc>
          <w:tcPr>
            <w:tcW w:w="9355" w:type="dxa"/>
          </w:tcPr>
          <w:p w14:paraId="24338C75" w14:textId="77777777" w:rsidR="00C3527B" w:rsidRPr="00C032F4" w:rsidRDefault="00C3527B" w:rsidP="0084349D">
            <w:pPr>
              <w:pStyle w:val="NoSpacing"/>
            </w:pPr>
            <w:r>
              <w:t>DisablingCondition</w:t>
            </w:r>
          </w:p>
        </w:tc>
      </w:tr>
      <w:tr w:rsidR="00C3527B" w:rsidRPr="005F4836" w14:paraId="71D31AE6" w14:textId="77777777" w:rsidTr="0084349D">
        <w:trPr>
          <w:cantSplit/>
          <w:trHeight w:val="197"/>
        </w:trPr>
        <w:tc>
          <w:tcPr>
            <w:tcW w:w="9355" w:type="dxa"/>
            <w:shd w:val="clear" w:color="auto" w:fill="EEECE1" w:themeFill="background2"/>
          </w:tcPr>
          <w:p w14:paraId="65651492" w14:textId="77777777" w:rsidR="00C3527B" w:rsidRPr="00C032F4" w:rsidRDefault="00C3527B" w:rsidP="0084349D">
            <w:pPr>
              <w:pStyle w:val="NoSpacing"/>
              <w:rPr>
                <w:b/>
                <w:bCs/>
              </w:rPr>
            </w:pPr>
            <w:r w:rsidRPr="00C032F4">
              <w:rPr>
                <w:b/>
                <w:bCs/>
              </w:rPr>
              <w:t>hmis_</w:t>
            </w:r>
            <w:r>
              <w:rPr>
                <w:b/>
                <w:bCs/>
              </w:rPr>
              <w:t>HealthAndDV</w:t>
            </w:r>
          </w:p>
        </w:tc>
      </w:tr>
      <w:tr w:rsidR="00C3527B" w14:paraId="24687BA5" w14:textId="77777777" w:rsidTr="0084349D">
        <w:trPr>
          <w:cantSplit/>
          <w:trHeight w:val="216"/>
        </w:trPr>
        <w:tc>
          <w:tcPr>
            <w:tcW w:w="9355" w:type="dxa"/>
          </w:tcPr>
          <w:p w14:paraId="4ABBDF0B" w14:textId="77777777" w:rsidR="00C3527B" w:rsidRPr="00C032F4" w:rsidRDefault="00C3527B" w:rsidP="0084349D">
            <w:pPr>
              <w:pStyle w:val="NoSpacing"/>
            </w:pPr>
            <w:r>
              <w:t xml:space="preserve">InformationDate </w:t>
            </w:r>
          </w:p>
        </w:tc>
      </w:tr>
      <w:tr w:rsidR="00C3527B" w14:paraId="05BD8F66" w14:textId="77777777" w:rsidTr="0084349D">
        <w:trPr>
          <w:cantSplit/>
          <w:trHeight w:val="216"/>
        </w:trPr>
        <w:tc>
          <w:tcPr>
            <w:tcW w:w="9355" w:type="dxa"/>
          </w:tcPr>
          <w:p w14:paraId="575C29D4" w14:textId="77777777" w:rsidR="00C3527B" w:rsidRDefault="00C3527B" w:rsidP="0084349D">
            <w:pPr>
              <w:pStyle w:val="NoSpacing"/>
            </w:pPr>
            <w:r>
              <w:t>DomesticViolenceVictim</w:t>
            </w:r>
          </w:p>
        </w:tc>
      </w:tr>
      <w:tr w:rsidR="00C3527B" w14:paraId="3FBA75FC" w14:textId="77777777" w:rsidTr="0084349D">
        <w:trPr>
          <w:cantSplit/>
          <w:trHeight w:val="216"/>
        </w:trPr>
        <w:tc>
          <w:tcPr>
            <w:tcW w:w="9355" w:type="dxa"/>
          </w:tcPr>
          <w:p w14:paraId="5432E650" w14:textId="77777777" w:rsidR="00C3527B" w:rsidRPr="00C032F4" w:rsidRDefault="00C3527B" w:rsidP="0084349D">
            <w:pPr>
              <w:pStyle w:val="NoSpacing"/>
            </w:pPr>
            <w:r>
              <w:t>CurrentlyFleeing</w:t>
            </w:r>
          </w:p>
        </w:tc>
      </w:tr>
      <w:tr w:rsidR="00C3527B" w:rsidRPr="005F4836" w14:paraId="7DBBA050" w14:textId="77777777" w:rsidTr="0084349D">
        <w:trPr>
          <w:cantSplit/>
          <w:trHeight w:val="197"/>
        </w:trPr>
        <w:tc>
          <w:tcPr>
            <w:tcW w:w="9355" w:type="dxa"/>
            <w:shd w:val="clear" w:color="auto" w:fill="EEECE1" w:themeFill="background2"/>
          </w:tcPr>
          <w:p w14:paraId="6F4D261A" w14:textId="77777777" w:rsidR="00C3527B" w:rsidRPr="00C032F4" w:rsidRDefault="00C3527B" w:rsidP="0084349D">
            <w:pPr>
              <w:pStyle w:val="NoSpacing"/>
              <w:rPr>
                <w:b/>
                <w:bCs/>
              </w:rPr>
            </w:pPr>
            <w:r w:rsidRPr="00C032F4">
              <w:rPr>
                <w:b/>
                <w:bCs/>
              </w:rPr>
              <w:t>hmis_</w:t>
            </w:r>
            <w:r>
              <w:rPr>
                <w:b/>
                <w:bCs/>
              </w:rPr>
              <w:t>Client</w:t>
            </w:r>
          </w:p>
        </w:tc>
      </w:tr>
      <w:tr w:rsidR="00C3527B" w14:paraId="45BC505D" w14:textId="77777777" w:rsidTr="0084349D">
        <w:trPr>
          <w:cantSplit/>
          <w:trHeight w:val="216"/>
        </w:trPr>
        <w:tc>
          <w:tcPr>
            <w:tcW w:w="9355" w:type="dxa"/>
          </w:tcPr>
          <w:p w14:paraId="22021A6B" w14:textId="77777777" w:rsidR="00C3527B" w:rsidRPr="00C032F4" w:rsidRDefault="00C3527B" w:rsidP="0084349D">
            <w:pPr>
              <w:pStyle w:val="NoSpacing"/>
            </w:pPr>
            <w:r>
              <w:t>PersonalID</w:t>
            </w:r>
          </w:p>
        </w:tc>
      </w:tr>
      <w:tr w:rsidR="00C3527B" w14:paraId="6713701D" w14:textId="77777777" w:rsidTr="0084349D">
        <w:trPr>
          <w:cantSplit/>
          <w:trHeight w:val="216"/>
        </w:trPr>
        <w:tc>
          <w:tcPr>
            <w:tcW w:w="9355" w:type="dxa"/>
          </w:tcPr>
          <w:p w14:paraId="6463E34A" w14:textId="77777777" w:rsidR="00C3527B" w:rsidRPr="00C032F4" w:rsidRDefault="00C3527B" w:rsidP="0084349D">
            <w:pPr>
              <w:pStyle w:val="NoSpacing"/>
            </w:pPr>
            <w:r>
              <w:t>DOB</w:t>
            </w:r>
          </w:p>
        </w:tc>
      </w:tr>
      <w:tr w:rsidR="00C3527B" w14:paraId="5679E5E2" w14:textId="77777777" w:rsidTr="0084349D">
        <w:trPr>
          <w:cantSplit/>
          <w:trHeight w:val="216"/>
        </w:trPr>
        <w:tc>
          <w:tcPr>
            <w:tcW w:w="9355" w:type="dxa"/>
          </w:tcPr>
          <w:p w14:paraId="6FC0E764" w14:textId="77777777" w:rsidR="00C3527B" w:rsidRDefault="00C3527B" w:rsidP="0084349D">
            <w:pPr>
              <w:pStyle w:val="NoSpacing"/>
            </w:pPr>
            <w:r>
              <w:t>DOBDataQuality</w:t>
            </w:r>
          </w:p>
        </w:tc>
      </w:tr>
      <w:tr w:rsidR="008C33C7" w:rsidRPr="00C032F4" w14:paraId="57E58565" w14:textId="77777777" w:rsidTr="00845520">
        <w:trPr>
          <w:cantSplit/>
          <w:trHeight w:val="197"/>
        </w:trPr>
        <w:tc>
          <w:tcPr>
            <w:tcW w:w="9355" w:type="dxa"/>
            <w:shd w:val="clear" w:color="auto" w:fill="EEECE1" w:themeFill="background2"/>
          </w:tcPr>
          <w:p w14:paraId="10ACFFFF" w14:textId="77777777" w:rsidR="008C33C7" w:rsidRPr="00C032F4" w:rsidRDefault="008C33C7" w:rsidP="00845520">
            <w:pPr>
              <w:pStyle w:val="NoSpacing"/>
              <w:rPr>
                <w:b/>
                <w:bCs/>
              </w:rPr>
            </w:pPr>
            <w:r w:rsidRPr="00C032F4">
              <w:rPr>
                <w:b/>
                <w:bCs/>
              </w:rPr>
              <w:t>hmis_Services</w:t>
            </w:r>
          </w:p>
        </w:tc>
      </w:tr>
      <w:tr w:rsidR="008C33C7" w:rsidRPr="00C032F4" w14:paraId="4D8D26E8" w14:textId="77777777" w:rsidTr="00845520">
        <w:trPr>
          <w:cantSplit/>
          <w:trHeight w:val="216"/>
        </w:trPr>
        <w:tc>
          <w:tcPr>
            <w:tcW w:w="9355" w:type="dxa"/>
          </w:tcPr>
          <w:p w14:paraId="1B3B5088" w14:textId="77777777" w:rsidR="008C33C7" w:rsidRPr="00C032F4" w:rsidRDefault="008C33C7" w:rsidP="00845520">
            <w:pPr>
              <w:pStyle w:val="NoSpacing"/>
            </w:pPr>
            <w:r w:rsidRPr="00C032F4">
              <w:t>EnrollmentID</w:t>
            </w:r>
          </w:p>
        </w:tc>
      </w:tr>
      <w:tr w:rsidR="008C33C7" w:rsidRPr="00C032F4" w14:paraId="7DEC875D" w14:textId="77777777" w:rsidTr="00845520">
        <w:trPr>
          <w:cantSplit/>
          <w:trHeight w:val="216"/>
        </w:trPr>
        <w:tc>
          <w:tcPr>
            <w:tcW w:w="9355" w:type="dxa"/>
          </w:tcPr>
          <w:p w14:paraId="3B1A6048" w14:textId="77777777" w:rsidR="008C33C7" w:rsidRPr="00C032F4" w:rsidRDefault="008C33C7" w:rsidP="00845520">
            <w:pPr>
              <w:pStyle w:val="NoSpacing"/>
            </w:pPr>
            <w:r w:rsidRPr="003C4035">
              <w:rPr>
                <w:i/>
              </w:rPr>
              <w:t>BedNightDate</w:t>
            </w:r>
            <w:r>
              <w:t xml:space="preserve"> (</w:t>
            </w:r>
            <w:r w:rsidRPr="008F2C7B">
              <w:rPr>
                <w:i/>
                <w:iCs/>
              </w:rPr>
              <w:t>DateProvided</w:t>
            </w:r>
            <w:r>
              <w:t xml:space="preserve"> where </w:t>
            </w:r>
            <w:r w:rsidRPr="008F2C7B">
              <w:rPr>
                <w:i/>
                <w:iCs/>
              </w:rPr>
              <w:t>RecordType</w:t>
            </w:r>
            <w:r>
              <w:t xml:space="preserve"> = 200)</w:t>
            </w:r>
          </w:p>
        </w:tc>
      </w:tr>
      <w:tr w:rsidR="00C3527B" w:rsidRPr="005F4836" w14:paraId="27E884EF" w14:textId="77777777" w:rsidTr="0084349D">
        <w:trPr>
          <w:cantSplit/>
          <w:trHeight w:val="197"/>
        </w:trPr>
        <w:tc>
          <w:tcPr>
            <w:tcW w:w="9355" w:type="dxa"/>
            <w:shd w:val="clear" w:color="auto" w:fill="EEECE1" w:themeFill="background2"/>
          </w:tcPr>
          <w:p w14:paraId="1D74E100" w14:textId="77777777" w:rsidR="00C3527B" w:rsidRPr="00C032F4" w:rsidRDefault="00C3527B" w:rsidP="0084349D">
            <w:pPr>
              <w:pStyle w:val="NoSpacing"/>
              <w:rPr>
                <w:b/>
                <w:bCs/>
              </w:rPr>
            </w:pPr>
            <w:r w:rsidRPr="00C032F4">
              <w:rPr>
                <w:b/>
                <w:bCs/>
              </w:rPr>
              <w:t>hmis_Exit</w:t>
            </w:r>
          </w:p>
        </w:tc>
      </w:tr>
      <w:tr w:rsidR="00C3527B" w14:paraId="2C7BDAD1" w14:textId="77777777" w:rsidTr="0084349D">
        <w:trPr>
          <w:cantSplit/>
          <w:trHeight w:val="216"/>
        </w:trPr>
        <w:tc>
          <w:tcPr>
            <w:tcW w:w="9355" w:type="dxa"/>
          </w:tcPr>
          <w:p w14:paraId="1E4086B0" w14:textId="77777777" w:rsidR="00C3527B" w:rsidRPr="00C032F4" w:rsidRDefault="00C3527B" w:rsidP="0084349D">
            <w:pPr>
              <w:pStyle w:val="NoSpacing"/>
            </w:pPr>
            <w:r w:rsidRPr="00C032F4">
              <w:t>EnrollmentID</w:t>
            </w:r>
          </w:p>
        </w:tc>
      </w:tr>
      <w:tr w:rsidR="00C3527B" w14:paraId="081EE40A" w14:textId="77777777" w:rsidTr="0084349D">
        <w:trPr>
          <w:cantSplit/>
          <w:trHeight w:val="216"/>
        </w:trPr>
        <w:tc>
          <w:tcPr>
            <w:tcW w:w="9355" w:type="dxa"/>
          </w:tcPr>
          <w:p w14:paraId="26864557" w14:textId="77777777" w:rsidR="00C3527B" w:rsidRPr="00C032F4" w:rsidRDefault="00C3527B" w:rsidP="0084349D">
            <w:pPr>
              <w:pStyle w:val="NoSpacing"/>
            </w:pPr>
            <w:r w:rsidRPr="00C032F4">
              <w:t>ExitDate</w:t>
            </w:r>
          </w:p>
        </w:tc>
      </w:tr>
    </w:tbl>
    <w:p w14:paraId="241F0769" w14:textId="77777777" w:rsidR="00C3527B" w:rsidRPr="006A3016" w:rsidRDefault="00C3527B" w:rsidP="00C3527B">
      <w:pPr>
        <w:pStyle w:val="Heading4"/>
      </w:pPr>
      <w:r w:rsidRPr="0088191A">
        <w:t>Target</w:t>
      </w:r>
    </w:p>
    <w:p w14:paraId="556C0E53" w14:textId="3A402DDC" w:rsidR="00C3527B" w:rsidRPr="006A5B3F" w:rsidRDefault="00C3527B" w:rsidP="00C3527B">
      <w:r>
        <w:t xml:space="preserve">The logic associated with values for columns with names in </w:t>
      </w:r>
      <w:r w:rsidRPr="008F2C7B">
        <w:rPr>
          <w:b/>
          <w:bCs/>
        </w:rPr>
        <w:t>bold</w:t>
      </w:r>
      <w:r>
        <w:t xml:space="preserve"> below is described in this step</w:t>
      </w:r>
      <w:r w:rsidR="004873DC">
        <w:t xml:space="preserve">. </w:t>
      </w:r>
      <w:r>
        <w:t>The business logic associated with other columns is described in subsequent steps</w:t>
      </w:r>
      <w:r w:rsidR="004873DC">
        <w:t xml:space="preserve">. </w:t>
      </w:r>
    </w:p>
    <w:tbl>
      <w:tblPr>
        <w:tblStyle w:val="TableGrid"/>
        <w:tblW w:w="9355" w:type="dxa"/>
        <w:tblLook w:val="04A0" w:firstRow="1" w:lastRow="0" w:firstColumn="1" w:lastColumn="0" w:noHBand="0" w:noVBand="1"/>
      </w:tblPr>
      <w:tblGrid>
        <w:gridCol w:w="2335"/>
        <w:gridCol w:w="7020"/>
      </w:tblGrid>
      <w:tr w:rsidR="00C3527B" w:rsidRPr="005F4836" w14:paraId="4588BE08" w14:textId="77777777" w:rsidTr="00562B4E">
        <w:trPr>
          <w:cantSplit/>
          <w:trHeight w:val="216"/>
          <w:tblHeader/>
        </w:trPr>
        <w:tc>
          <w:tcPr>
            <w:tcW w:w="2335" w:type="dxa"/>
            <w:shd w:val="clear" w:color="auto" w:fill="76923C" w:themeFill="accent3" w:themeFillShade="BF"/>
          </w:tcPr>
          <w:p w14:paraId="2D6E756C" w14:textId="4372AFDE" w:rsidR="00C3527B" w:rsidRPr="005F4836" w:rsidRDefault="00C3527B" w:rsidP="0084349D">
            <w:pPr>
              <w:pStyle w:val="NoSpacing"/>
              <w:rPr>
                <w:b/>
                <w:bCs/>
                <w:color w:val="FFFFFF" w:themeColor="background1"/>
              </w:rPr>
            </w:pPr>
            <w:r>
              <w:rPr>
                <w:b/>
                <w:bCs/>
                <w:color w:val="FFFFFF" w:themeColor="background1"/>
              </w:rPr>
              <w:t>tlsa_Enrollment</w:t>
            </w:r>
          </w:p>
        </w:tc>
        <w:tc>
          <w:tcPr>
            <w:tcW w:w="7020" w:type="dxa"/>
            <w:shd w:val="clear" w:color="auto" w:fill="76923C" w:themeFill="accent3" w:themeFillShade="BF"/>
          </w:tcPr>
          <w:p w14:paraId="019B7FF6" w14:textId="77777777" w:rsidR="00C3527B" w:rsidRPr="005F4836" w:rsidRDefault="00C3527B" w:rsidP="0084349D">
            <w:pPr>
              <w:pStyle w:val="NoSpacing"/>
              <w:rPr>
                <w:b/>
                <w:bCs/>
                <w:color w:val="FFFFFF" w:themeColor="background1"/>
              </w:rPr>
            </w:pPr>
            <w:r>
              <w:rPr>
                <w:b/>
                <w:bCs/>
                <w:color w:val="FFFFFF" w:themeColor="background1"/>
              </w:rPr>
              <w:t>Column Description</w:t>
            </w:r>
          </w:p>
        </w:tc>
      </w:tr>
      <w:tr w:rsidR="00C3527B" w14:paraId="1BA3E69C" w14:textId="77777777" w:rsidTr="0084349D">
        <w:trPr>
          <w:cantSplit/>
          <w:trHeight w:val="216"/>
        </w:trPr>
        <w:tc>
          <w:tcPr>
            <w:tcW w:w="2335" w:type="dxa"/>
          </w:tcPr>
          <w:p w14:paraId="29EF258E" w14:textId="77777777" w:rsidR="00C3527B" w:rsidRPr="00C032F4" w:rsidRDefault="00C3527B" w:rsidP="0084349D">
            <w:pPr>
              <w:pStyle w:val="NoSpacing"/>
              <w:rPr>
                <w:b/>
              </w:rPr>
            </w:pPr>
            <w:r>
              <w:rPr>
                <w:b/>
              </w:rPr>
              <w:t>EnrollmentID</w:t>
            </w:r>
          </w:p>
        </w:tc>
        <w:tc>
          <w:tcPr>
            <w:tcW w:w="7020" w:type="dxa"/>
          </w:tcPr>
          <w:p w14:paraId="56808610" w14:textId="77777777" w:rsidR="00C3527B" w:rsidRPr="006B4F91" w:rsidRDefault="00C3527B" w:rsidP="0084349D">
            <w:pPr>
              <w:pStyle w:val="NoSpacing"/>
            </w:pPr>
            <w:r w:rsidRPr="00A6067F">
              <w:rPr>
                <w:rFonts w:cstheme="minorHAnsi"/>
              </w:rPr>
              <w:t xml:space="preserve">Distinct </w:t>
            </w:r>
            <w:r>
              <w:rPr>
                <w:i/>
              </w:rPr>
              <w:t>EnrollmentID</w:t>
            </w:r>
            <w:r w:rsidRPr="00655B0F">
              <w:rPr>
                <w:i/>
              </w:rPr>
              <w:t>s</w:t>
            </w:r>
            <w:r w:rsidRPr="00A6067F">
              <w:rPr>
                <w:rFonts w:cstheme="minorHAnsi"/>
              </w:rPr>
              <w:t xml:space="preserve"> </w:t>
            </w:r>
            <w:r>
              <w:rPr>
                <w:rFonts w:cstheme="minorHAnsi"/>
              </w:rPr>
              <w:t xml:space="preserve">in continuum ES/SH/TH/RRH/PSH projects between 10/1/2012 and </w:t>
            </w:r>
            <w:r w:rsidRPr="008705FF">
              <w:rPr>
                <w:rFonts w:cstheme="minorHAnsi"/>
                <w:u w:val="single"/>
              </w:rPr>
              <w:t>ReportEnd</w:t>
            </w:r>
          </w:p>
        </w:tc>
      </w:tr>
      <w:tr w:rsidR="00C3527B" w14:paraId="70AAE4E0" w14:textId="77777777" w:rsidTr="0084349D">
        <w:trPr>
          <w:cantSplit/>
          <w:trHeight w:val="216"/>
        </w:trPr>
        <w:tc>
          <w:tcPr>
            <w:tcW w:w="2335" w:type="dxa"/>
          </w:tcPr>
          <w:p w14:paraId="79D2BD7E" w14:textId="77777777" w:rsidR="00C3527B" w:rsidRPr="00C032F4" w:rsidRDefault="00C3527B" w:rsidP="0084349D">
            <w:pPr>
              <w:pStyle w:val="NoSpacing"/>
              <w:rPr>
                <w:b/>
              </w:rPr>
            </w:pPr>
            <w:r>
              <w:rPr>
                <w:b/>
              </w:rPr>
              <w:t>PersonalID</w:t>
            </w:r>
          </w:p>
        </w:tc>
        <w:tc>
          <w:tcPr>
            <w:tcW w:w="7020" w:type="dxa"/>
          </w:tcPr>
          <w:p w14:paraId="24BC8E46" w14:textId="77777777" w:rsidR="00C3527B" w:rsidRPr="006B4F91" w:rsidRDefault="00C3527B" w:rsidP="0084349D">
            <w:pPr>
              <w:pStyle w:val="NoSpacing"/>
            </w:pPr>
            <w:r>
              <w:rPr>
                <w:rFonts w:cstheme="minorHAnsi"/>
              </w:rPr>
              <w:t>From hmis_Enrollment</w:t>
            </w:r>
          </w:p>
        </w:tc>
      </w:tr>
      <w:tr w:rsidR="00C3527B" w14:paraId="6D636EFA" w14:textId="77777777" w:rsidTr="0084349D">
        <w:trPr>
          <w:cantSplit/>
          <w:trHeight w:val="216"/>
        </w:trPr>
        <w:tc>
          <w:tcPr>
            <w:tcW w:w="2335" w:type="dxa"/>
          </w:tcPr>
          <w:p w14:paraId="671B5038" w14:textId="77777777" w:rsidR="00C3527B" w:rsidRPr="00C032F4" w:rsidRDefault="00C3527B" w:rsidP="0084349D">
            <w:pPr>
              <w:pStyle w:val="NoSpacing"/>
              <w:rPr>
                <w:b/>
              </w:rPr>
            </w:pPr>
            <w:r w:rsidRPr="00C032F4">
              <w:rPr>
                <w:b/>
              </w:rPr>
              <w:t>HouseholdID</w:t>
            </w:r>
          </w:p>
        </w:tc>
        <w:tc>
          <w:tcPr>
            <w:tcW w:w="7020" w:type="dxa"/>
          </w:tcPr>
          <w:p w14:paraId="1DE17573" w14:textId="77777777" w:rsidR="00C3527B" w:rsidRPr="006B4F91" w:rsidRDefault="00C3527B" w:rsidP="0084349D">
            <w:pPr>
              <w:pStyle w:val="NoSpacing"/>
            </w:pPr>
            <w:r>
              <w:rPr>
                <w:rFonts w:cstheme="minorHAnsi"/>
              </w:rPr>
              <w:t xml:space="preserve">From hmis_Enrollment, limited to </w:t>
            </w:r>
            <w:r w:rsidRPr="008705FF">
              <w:rPr>
                <w:rFonts w:cstheme="minorHAnsi"/>
                <w:i/>
                <w:iCs/>
              </w:rPr>
              <w:t>HouseholdID</w:t>
            </w:r>
            <w:r>
              <w:rPr>
                <w:rFonts w:cstheme="minorHAnsi"/>
              </w:rPr>
              <w:t>s in tlsa_HHID</w:t>
            </w:r>
          </w:p>
        </w:tc>
      </w:tr>
      <w:tr w:rsidR="00C3527B" w14:paraId="0255C14C" w14:textId="77777777" w:rsidTr="0084349D">
        <w:trPr>
          <w:cantSplit/>
          <w:trHeight w:val="216"/>
        </w:trPr>
        <w:tc>
          <w:tcPr>
            <w:tcW w:w="2335" w:type="dxa"/>
          </w:tcPr>
          <w:p w14:paraId="1AA5617C" w14:textId="77777777" w:rsidR="00C3527B" w:rsidRPr="00C032F4" w:rsidRDefault="00C3527B" w:rsidP="0084349D">
            <w:pPr>
              <w:pStyle w:val="NoSpacing"/>
              <w:rPr>
                <w:b/>
              </w:rPr>
            </w:pPr>
            <w:r>
              <w:rPr>
                <w:b/>
              </w:rPr>
              <w:t>RelationshipToHoH</w:t>
            </w:r>
          </w:p>
        </w:tc>
        <w:tc>
          <w:tcPr>
            <w:tcW w:w="7020" w:type="dxa"/>
          </w:tcPr>
          <w:p w14:paraId="5599A4D7" w14:textId="77777777" w:rsidR="00C3527B" w:rsidRPr="006B4F91" w:rsidRDefault="00C3527B" w:rsidP="0084349D">
            <w:pPr>
              <w:pStyle w:val="NoSpacing"/>
            </w:pPr>
            <w:r>
              <w:rPr>
                <w:rFonts w:cstheme="minorHAnsi"/>
              </w:rPr>
              <w:t>From hmis_Enrollment</w:t>
            </w:r>
          </w:p>
        </w:tc>
      </w:tr>
      <w:tr w:rsidR="00C3527B" w14:paraId="1DC2FA58" w14:textId="77777777" w:rsidTr="0084349D">
        <w:trPr>
          <w:cantSplit/>
          <w:trHeight w:val="216"/>
        </w:trPr>
        <w:tc>
          <w:tcPr>
            <w:tcW w:w="2335" w:type="dxa"/>
          </w:tcPr>
          <w:p w14:paraId="2EE53762" w14:textId="77777777" w:rsidR="00C3527B" w:rsidRPr="00C032F4" w:rsidRDefault="00C3527B" w:rsidP="0084349D">
            <w:pPr>
              <w:pStyle w:val="NoSpacing"/>
              <w:rPr>
                <w:b/>
              </w:rPr>
            </w:pPr>
            <w:r w:rsidRPr="00C032F4">
              <w:rPr>
                <w:b/>
              </w:rPr>
              <w:t>ProjectID</w:t>
            </w:r>
          </w:p>
        </w:tc>
        <w:tc>
          <w:tcPr>
            <w:tcW w:w="7020" w:type="dxa"/>
          </w:tcPr>
          <w:p w14:paraId="2A8A7BFA" w14:textId="77777777" w:rsidR="00C3527B" w:rsidRDefault="00C3527B" w:rsidP="0084349D">
            <w:pPr>
              <w:pStyle w:val="NoSpacing"/>
            </w:pPr>
            <w:r>
              <w:t xml:space="preserve">From </w:t>
            </w:r>
            <w:r>
              <w:rPr>
                <w:rFonts w:cstheme="minorHAnsi"/>
              </w:rPr>
              <w:t>tlsa_HHID</w:t>
            </w:r>
          </w:p>
        </w:tc>
      </w:tr>
      <w:tr w:rsidR="00C3527B" w14:paraId="7CD90380" w14:textId="77777777" w:rsidTr="0084349D">
        <w:trPr>
          <w:cantSplit/>
          <w:trHeight w:val="216"/>
        </w:trPr>
        <w:tc>
          <w:tcPr>
            <w:tcW w:w="2335" w:type="dxa"/>
          </w:tcPr>
          <w:p w14:paraId="5C0AB13F" w14:textId="77777777" w:rsidR="00C3527B" w:rsidRPr="00C032F4" w:rsidRDefault="00C3527B" w:rsidP="0084349D">
            <w:pPr>
              <w:pStyle w:val="NoSpacing"/>
              <w:rPr>
                <w:b/>
              </w:rPr>
            </w:pPr>
            <w:r w:rsidRPr="00C032F4">
              <w:rPr>
                <w:b/>
              </w:rPr>
              <w:t>ProjectType</w:t>
            </w:r>
          </w:p>
        </w:tc>
        <w:tc>
          <w:tcPr>
            <w:tcW w:w="7020" w:type="dxa"/>
          </w:tcPr>
          <w:p w14:paraId="213EAF55" w14:textId="77777777" w:rsidR="00C3527B" w:rsidRDefault="00C3527B" w:rsidP="0084349D">
            <w:pPr>
              <w:pStyle w:val="NoSpacing"/>
            </w:pPr>
            <w:r>
              <w:t xml:space="preserve">From </w:t>
            </w:r>
            <w:r>
              <w:rPr>
                <w:rFonts w:cstheme="minorHAnsi"/>
              </w:rPr>
              <w:t>tlsa_HHID</w:t>
            </w:r>
          </w:p>
        </w:tc>
      </w:tr>
      <w:tr w:rsidR="00C3527B" w14:paraId="5FA304C8" w14:textId="77777777" w:rsidTr="0084349D">
        <w:trPr>
          <w:cantSplit/>
          <w:trHeight w:val="216"/>
        </w:trPr>
        <w:tc>
          <w:tcPr>
            <w:tcW w:w="2335" w:type="dxa"/>
          </w:tcPr>
          <w:p w14:paraId="2C684B79" w14:textId="77777777" w:rsidR="00C3527B" w:rsidRPr="00C032F4" w:rsidRDefault="00C3527B" w:rsidP="0084349D">
            <w:pPr>
              <w:pStyle w:val="NoSpacing"/>
              <w:rPr>
                <w:b/>
              </w:rPr>
            </w:pPr>
            <w:r w:rsidRPr="00C032F4">
              <w:rPr>
                <w:b/>
              </w:rPr>
              <w:t>TrackingMethod</w:t>
            </w:r>
          </w:p>
        </w:tc>
        <w:tc>
          <w:tcPr>
            <w:tcW w:w="7020" w:type="dxa"/>
          </w:tcPr>
          <w:p w14:paraId="3824321B" w14:textId="77777777" w:rsidR="00C3527B" w:rsidRDefault="00C3527B" w:rsidP="0084349D">
            <w:pPr>
              <w:pStyle w:val="NoSpacing"/>
            </w:pPr>
            <w:r>
              <w:t xml:space="preserve">From </w:t>
            </w:r>
            <w:r>
              <w:rPr>
                <w:rFonts w:cstheme="minorHAnsi"/>
              </w:rPr>
              <w:t>tlsa_HHID</w:t>
            </w:r>
            <w:r>
              <w:t xml:space="preserve"> </w:t>
            </w:r>
          </w:p>
        </w:tc>
      </w:tr>
      <w:tr w:rsidR="00C3527B" w14:paraId="682ECC70" w14:textId="77777777" w:rsidTr="0084349D">
        <w:trPr>
          <w:cantSplit/>
          <w:trHeight w:val="216"/>
        </w:trPr>
        <w:tc>
          <w:tcPr>
            <w:tcW w:w="2335" w:type="dxa"/>
          </w:tcPr>
          <w:p w14:paraId="0BFB57BB" w14:textId="77777777" w:rsidR="00C3527B" w:rsidRPr="00C032F4" w:rsidRDefault="00C3527B" w:rsidP="0084349D">
            <w:pPr>
              <w:pStyle w:val="NoSpacing"/>
              <w:rPr>
                <w:b/>
              </w:rPr>
            </w:pPr>
            <w:r w:rsidRPr="00C032F4">
              <w:rPr>
                <w:b/>
              </w:rPr>
              <w:t>EntryDate</w:t>
            </w:r>
          </w:p>
        </w:tc>
        <w:tc>
          <w:tcPr>
            <w:tcW w:w="7020" w:type="dxa"/>
          </w:tcPr>
          <w:p w14:paraId="44616A10" w14:textId="77777777" w:rsidR="00C3527B" w:rsidRDefault="00C3527B" w:rsidP="0084349D">
            <w:pPr>
              <w:pStyle w:val="NoSpacing"/>
            </w:pPr>
            <w:r>
              <w:t>From hmis_Enrollment</w:t>
            </w:r>
          </w:p>
        </w:tc>
      </w:tr>
      <w:tr w:rsidR="00C3527B" w14:paraId="31F39910" w14:textId="77777777" w:rsidTr="0084349D">
        <w:trPr>
          <w:cantSplit/>
          <w:trHeight w:val="216"/>
        </w:trPr>
        <w:tc>
          <w:tcPr>
            <w:tcW w:w="2335" w:type="dxa"/>
          </w:tcPr>
          <w:p w14:paraId="6665E2B7" w14:textId="77777777" w:rsidR="00C3527B" w:rsidRPr="00C032F4" w:rsidRDefault="00C3527B" w:rsidP="0084349D">
            <w:pPr>
              <w:pStyle w:val="NoSpacing"/>
              <w:rPr>
                <w:b/>
              </w:rPr>
            </w:pPr>
            <w:r w:rsidRPr="00C032F4">
              <w:rPr>
                <w:b/>
              </w:rPr>
              <w:t>MoveInDate</w:t>
            </w:r>
          </w:p>
        </w:tc>
        <w:tc>
          <w:tcPr>
            <w:tcW w:w="7020" w:type="dxa"/>
          </w:tcPr>
          <w:p w14:paraId="6DB7743F" w14:textId="7512F34E" w:rsidR="00C3527B" w:rsidRDefault="00C3527B" w:rsidP="0084349D">
            <w:pPr>
              <w:pStyle w:val="NoSpacing"/>
            </w:pPr>
            <w:r>
              <w:t xml:space="preserve">Based on </w:t>
            </w:r>
            <w:r>
              <w:rPr>
                <w:rFonts w:cstheme="minorHAnsi"/>
              </w:rPr>
              <w:t>tlsa_HHID</w:t>
            </w:r>
            <w:r>
              <w:t xml:space="preserve"> – the move-in date for RRH/PSH enrollments, which may differ from the recorded </w:t>
            </w:r>
            <w:r w:rsidRPr="00B678E4">
              <w:rPr>
                <w:i/>
                <w:iCs/>
              </w:rPr>
              <w:t>MoveInDate</w:t>
            </w:r>
            <w:r>
              <w:t xml:space="preserve"> in HMIS or for the HoH</w:t>
            </w:r>
            <w:r w:rsidR="004873DC">
              <w:t xml:space="preserve">. </w:t>
            </w:r>
            <w:r>
              <w:t>(See below.)</w:t>
            </w:r>
          </w:p>
        </w:tc>
      </w:tr>
      <w:tr w:rsidR="00C3527B" w14:paraId="412AB7CC" w14:textId="77777777" w:rsidTr="0084349D">
        <w:trPr>
          <w:cantSplit/>
          <w:trHeight w:val="216"/>
        </w:trPr>
        <w:tc>
          <w:tcPr>
            <w:tcW w:w="2335" w:type="dxa"/>
          </w:tcPr>
          <w:p w14:paraId="6943BE2C" w14:textId="77777777" w:rsidR="00C3527B" w:rsidRPr="00C032F4" w:rsidRDefault="00C3527B" w:rsidP="0084349D">
            <w:pPr>
              <w:pStyle w:val="NoSpacing"/>
              <w:rPr>
                <w:b/>
              </w:rPr>
            </w:pPr>
            <w:r w:rsidRPr="00C032F4">
              <w:rPr>
                <w:b/>
              </w:rPr>
              <w:t>ExitDate</w:t>
            </w:r>
          </w:p>
        </w:tc>
        <w:tc>
          <w:tcPr>
            <w:tcW w:w="7020" w:type="dxa"/>
          </w:tcPr>
          <w:p w14:paraId="66E38323" w14:textId="54BD6CA7" w:rsidR="00C3527B" w:rsidRDefault="00C3527B" w:rsidP="0084349D">
            <w:pPr>
              <w:pStyle w:val="NoSpacing"/>
            </w:pPr>
            <w:r>
              <w:t xml:space="preserve">Based on hmis_Exit, the effective exit date for the enrollment, which may differ from the </w:t>
            </w:r>
            <w:r w:rsidRPr="00B678E4">
              <w:rPr>
                <w:i/>
                <w:iCs/>
              </w:rPr>
              <w:t>ExitDate</w:t>
            </w:r>
            <w:r>
              <w:t xml:space="preserve"> recorded in hmis_Exit</w:t>
            </w:r>
            <w:r w:rsidR="004873DC">
              <w:t xml:space="preserve">. </w:t>
            </w:r>
            <w:r>
              <w:t>(See below.)</w:t>
            </w:r>
          </w:p>
        </w:tc>
      </w:tr>
      <w:tr w:rsidR="00C3527B" w14:paraId="77521E1A" w14:textId="77777777" w:rsidTr="0084349D">
        <w:trPr>
          <w:cantSplit/>
          <w:trHeight w:val="216"/>
        </w:trPr>
        <w:tc>
          <w:tcPr>
            <w:tcW w:w="2335" w:type="dxa"/>
          </w:tcPr>
          <w:p w14:paraId="62AC4E37" w14:textId="77777777" w:rsidR="00C3527B" w:rsidRPr="00DE4A2E" w:rsidRDefault="00C3527B" w:rsidP="0084349D">
            <w:pPr>
              <w:pStyle w:val="NoSpacing"/>
              <w:rPr>
                <w:bCs/>
              </w:rPr>
            </w:pPr>
            <w:r w:rsidRPr="00DE4A2E">
              <w:rPr>
                <w:bCs/>
              </w:rPr>
              <w:t>EntryAge</w:t>
            </w:r>
          </w:p>
        </w:tc>
        <w:tc>
          <w:tcPr>
            <w:tcW w:w="7020" w:type="dxa"/>
          </w:tcPr>
          <w:p w14:paraId="0741832E" w14:textId="77777777" w:rsidR="00C3527B" w:rsidRDefault="00C3527B" w:rsidP="0084349D">
            <w:pPr>
              <w:pStyle w:val="NoSpacing"/>
            </w:pPr>
            <w:r>
              <w:t xml:space="preserve">The client’s age as of </w:t>
            </w:r>
            <w:r w:rsidRPr="00DE4A2E">
              <w:rPr>
                <w:b/>
                <w:bCs/>
              </w:rPr>
              <w:t>EntryDate</w:t>
            </w:r>
          </w:p>
        </w:tc>
      </w:tr>
      <w:tr w:rsidR="00586BBE" w14:paraId="0BCEE5EA" w14:textId="77777777" w:rsidTr="0084349D">
        <w:trPr>
          <w:cantSplit/>
          <w:trHeight w:val="216"/>
        </w:trPr>
        <w:tc>
          <w:tcPr>
            <w:tcW w:w="2335" w:type="dxa"/>
          </w:tcPr>
          <w:p w14:paraId="117BCEDA" w14:textId="191210B8" w:rsidR="00586BBE" w:rsidRPr="00DE4A2E" w:rsidRDefault="00586BBE" w:rsidP="0084349D">
            <w:pPr>
              <w:pStyle w:val="NoSpacing"/>
              <w:rPr>
                <w:bCs/>
              </w:rPr>
            </w:pPr>
            <w:r w:rsidRPr="00DE4A2E">
              <w:rPr>
                <w:bCs/>
              </w:rPr>
              <w:t>ActiveAge</w:t>
            </w:r>
          </w:p>
        </w:tc>
        <w:tc>
          <w:tcPr>
            <w:tcW w:w="7020" w:type="dxa"/>
          </w:tcPr>
          <w:p w14:paraId="55BB418F" w14:textId="3AD5A267" w:rsidR="00586BBE" w:rsidRPr="00C912C9" w:rsidRDefault="00E815DD" w:rsidP="0084349D">
            <w:pPr>
              <w:pStyle w:val="NoSpacing"/>
            </w:pPr>
            <w:r>
              <w:t>For enrollments active in the report period, t</w:t>
            </w:r>
            <w:r w:rsidR="00586BBE">
              <w:t xml:space="preserve">he client’s age as of the later of </w:t>
            </w:r>
            <w:r w:rsidR="00586BBE" w:rsidRPr="00DE4A2E">
              <w:rPr>
                <w:b/>
                <w:bCs/>
              </w:rPr>
              <w:t>EntryDate</w:t>
            </w:r>
            <w:r w:rsidR="00586BBE">
              <w:t xml:space="preserve"> and </w:t>
            </w:r>
            <w:r w:rsidR="00586BBE" w:rsidRPr="00DE4A2E">
              <w:rPr>
                <w:u w:val="single"/>
              </w:rPr>
              <w:t>ReportStart</w:t>
            </w:r>
            <w:r w:rsidR="004873DC">
              <w:rPr>
                <w:u w:val="single"/>
              </w:rPr>
              <w:t xml:space="preserve">. </w:t>
            </w:r>
            <w:r w:rsidR="00C912C9">
              <w:t xml:space="preserve">For all other enrollments, </w:t>
            </w:r>
            <w:r w:rsidR="00CF5DB8">
              <w:t xml:space="preserve">this will be the same as </w:t>
            </w:r>
            <w:r w:rsidR="00CF5DB8" w:rsidRPr="00CF5DB8">
              <w:rPr>
                <w:b/>
                <w:bCs/>
              </w:rPr>
              <w:t>EntryAge</w:t>
            </w:r>
          </w:p>
        </w:tc>
      </w:tr>
      <w:tr w:rsidR="0094130A" w14:paraId="01AC26A5" w14:textId="77777777" w:rsidTr="00C91919">
        <w:trPr>
          <w:cantSplit/>
          <w:trHeight w:val="216"/>
        </w:trPr>
        <w:tc>
          <w:tcPr>
            <w:tcW w:w="2335" w:type="dxa"/>
          </w:tcPr>
          <w:p w14:paraId="1B64DA46" w14:textId="44534528" w:rsidR="0094130A" w:rsidRPr="00DE4A2E" w:rsidRDefault="0094130A" w:rsidP="00C91919">
            <w:pPr>
              <w:pStyle w:val="NoSpacing"/>
              <w:rPr>
                <w:bCs/>
              </w:rPr>
            </w:pPr>
            <w:r w:rsidRPr="00DE4A2E">
              <w:rPr>
                <w:bCs/>
              </w:rPr>
              <w:t>Exit</w:t>
            </w:r>
            <w:r>
              <w:rPr>
                <w:bCs/>
              </w:rPr>
              <w:t>1</w:t>
            </w:r>
            <w:r w:rsidRPr="00DE4A2E">
              <w:rPr>
                <w:bCs/>
              </w:rPr>
              <w:t>Age</w:t>
            </w:r>
          </w:p>
        </w:tc>
        <w:tc>
          <w:tcPr>
            <w:tcW w:w="7020" w:type="dxa"/>
          </w:tcPr>
          <w:p w14:paraId="0716684E" w14:textId="0EA3A15D" w:rsidR="0094130A" w:rsidRDefault="0094130A" w:rsidP="00C91919">
            <w:pPr>
              <w:pStyle w:val="NoSpacing"/>
            </w:pPr>
            <w:r>
              <w:t xml:space="preserve">For enrollments </w:t>
            </w:r>
            <w:r w:rsidR="005655CC">
              <w:t xml:space="preserve">with an exit date </w:t>
            </w:r>
            <w:r w:rsidR="00C83CEA">
              <w:t xml:space="preserve">between </w:t>
            </w:r>
            <w:r w:rsidR="00C83CEA" w:rsidRPr="00E62535">
              <w:rPr>
                <w:b/>
                <w:bCs/>
              </w:rPr>
              <w:t>CohortStart</w:t>
            </w:r>
            <w:r w:rsidR="00C83CEA">
              <w:t xml:space="preserve"> and </w:t>
            </w:r>
            <w:r w:rsidR="00C83CEA" w:rsidRPr="00E62535">
              <w:rPr>
                <w:b/>
                <w:bCs/>
              </w:rPr>
              <w:t>CohortEnd</w:t>
            </w:r>
            <w:r w:rsidR="00C83CEA">
              <w:t xml:space="preserve"> for </w:t>
            </w:r>
            <w:r w:rsidR="00E62535">
              <w:t xml:space="preserve">exit cohort -1, </w:t>
            </w:r>
            <w:r>
              <w:t xml:space="preserve">client age as of the later of </w:t>
            </w:r>
            <w:r w:rsidRPr="00DE4A2E">
              <w:rPr>
                <w:b/>
                <w:bCs/>
              </w:rPr>
              <w:t>EntryDate</w:t>
            </w:r>
            <w:r>
              <w:t xml:space="preserve"> and </w:t>
            </w:r>
            <w:r w:rsidRPr="00DE4A2E">
              <w:rPr>
                <w:b/>
                <w:bCs/>
              </w:rPr>
              <w:t>CohortStart</w:t>
            </w:r>
            <w:r>
              <w:t xml:space="preserve"> for the relevant cohort period</w:t>
            </w:r>
            <w:r w:rsidR="004873DC">
              <w:t xml:space="preserve">. </w:t>
            </w:r>
            <w:r w:rsidR="00E62535">
              <w:t xml:space="preserve">For all other enrollments, </w:t>
            </w:r>
            <w:r w:rsidR="002C33C8">
              <w:t xml:space="preserve">this will be the same as </w:t>
            </w:r>
            <w:r w:rsidR="002C33C8" w:rsidRPr="002C33C8">
              <w:rPr>
                <w:b/>
                <w:bCs/>
              </w:rPr>
              <w:t>EntryAge</w:t>
            </w:r>
          </w:p>
        </w:tc>
      </w:tr>
      <w:tr w:rsidR="00586BBE" w14:paraId="48A9220E" w14:textId="77777777" w:rsidTr="0084349D">
        <w:trPr>
          <w:cantSplit/>
          <w:trHeight w:val="216"/>
        </w:trPr>
        <w:tc>
          <w:tcPr>
            <w:tcW w:w="2335" w:type="dxa"/>
          </w:tcPr>
          <w:p w14:paraId="7B108B6A" w14:textId="4990F8BC" w:rsidR="00586BBE" w:rsidRPr="00DE4A2E" w:rsidRDefault="00586BBE" w:rsidP="0084349D">
            <w:pPr>
              <w:pStyle w:val="NoSpacing"/>
              <w:rPr>
                <w:bCs/>
              </w:rPr>
            </w:pPr>
            <w:r w:rsidRPr="00DE4A2E">
              <w:rPr>
                <w:bCs/>
              </w:rPr>
              <w:t>Exit</w:t>
            </w:r>
            <w:r w:rsidR="0094130A">
              <w:rPr>
                <w:bCs/>
              </w:rPr>
              <w:t>2</w:t>
            </w:r>
            <w:r w:rsidRPr="00DE4A2E">
              <w:rPr>
                <w:bCs/>
              </w:rPr>
              <w:t>Age</w:t>
            </w:r>
          </w:p>
        </w:tc>
        <w:tc>
          <w:tcPr>
            <w:tcW w:w="7020" w:type="dxa"/>
          </w:tcPr>
          <w:p w14:paraId="44C15A11" w14:textId="55D0760B" w:rsidR="00586BBE" w:rsidRDefault="002C33C8" w:rsidP="0084349D">
            <w:pPr>
              <w:pStyle w:val="NoSpacing"/>
            </w:pPr>
            <w:r>
              <w:t xml:space="preserve">For enrollments with an exit date between </w:t>
            </w:r>
            <w:r w:rsidRPr="00E62535">
              <w:rPr>
                <w:b/>
                <w:bCs/>
              </w:rPr>
              <w:t>CohortStart</w:t>
            </w:r>
            <w:r>
              <w:t xml:space="preserve"> and </w:t>
            </w:r>
            <w:r w:rsidRPr="00E62535">
              <w:rPr>
                <w:b/>
                <w:bCs/>
              </w:rPr>
              <w:t>CohortEnd</w:t>
            </w:r>
            <w:r>
              <w:t xml:space="preserve"> for exit cohort -2, client age as of the later of </w:t>
            </w:r>
            <w:r w:rsidRPr="00DE4A2E">
              <w:rPr>
                <w:b/>
                <w:bCs/>
              </w:rPr>
              <w:t>EntryDate</w:t>
            </w:r>
            <w:r>
              <w:t xml:space="preserve"> and </w:t>
            </w:r>
            <w:r w:rsidRPr="00DE4A2E">
              <w:rPr>
                <w:b/>
                <w:bCs/>
              </w:rPr>
              <w:t>CohortStart</w:t>
            </w:r>
            <w:r>
              <w:t xml:space="preserve"> for the relevant cohort period</w:t>
            </w:r>
            <w:r w:rsidR="004873DC">
              <w:t xml:space="preserve">. </w:t>
            </w:r>
            <w:r>
              <w:t xml:space="preserve">For all other enrollments, this will be the same as </w:t>
            </w:r>
            <w:r w:rsidRPr="002C33C8">
              <w:rPr>
                <w:b/>
                <w:bCs/>
              </w:rPr>
              <w:t>EntryAge</w:t>
            </w:r>
          </w:p>
        </w:tc>
      </w:tr>
      <w:tr w:rsidR="00C3527B" w14:paraId="1443F90D" w14:textId="77777777" w:rsidTr="0084349D">
        <w:trPr>
          <w:cantSplit/>
          <w:trHeight w:val="216"/>
        </w:trPr>
        <w:tc>
          <w:tcPr>
            <w:tcW w:w="2335" w:type="dxa"/>
          </w:tcPr>
          <w:p w14:paraId="2459B399" w14:textId="77777777" w:rsidR="00C3527B" w:rsidRPr="00C032F4" w:rsidRDefault="00C3527B" w:rsidP="0084349D">
            <w:pPr>
              <w:pStyle w:val="NoSpacing"/>
              <w:rPr>
                <w:b/>
              </w:rPr>
            </w:pPr>
            <w:r>
              <w:rPr>
                <w:b/>
              </w:rPr>
              <w:t>DisabilityStatus</w:t>
            </w:r>
          </w:p>
        </w:tc>
        <w:tc>
          <w:tcPr>
            <w:tcW w:w="7020" w:type="dxa"/>
          </w:tcPr>
          <w:p w14:paraId="204BBAA4" w14:textId="77777777" w:rsidR="00C3527B" w:rsidRDefault="00C3527B" w:rsidP="0084349D">
            <w:pPr>
              <w:pStyle w:val="NoSpacing"/>
            </w:pPr>
            <w:r>
              <w:t>From hmis_Enrollment; used repeatedly in subsequent steps for demographic reporting and to identify households and people included in various populations of interest</w:t>
            </w:r>
          </w:p>
        </w:tc>
      </w:tr>
      <w:tr w:rsidR="00C3527B" w14:paraId="4BE72F74" w14:textId="77777777" w:rsidTr="0084349D">
        <w:trPr>
          <w:cantSplit/>
          <w:trHeight w:val="216"/>
        </w:trPr>
        <w:tc>
          <w:tcPr>
            <w:tcW w:w="2335" w:type="dxa"/>
          </w:tcPr>
          <w:p w14:paraId="0EB6288A" w14:textId="77777777" w:rsidR="00C3527B" w:rsidRPr="00C032F4" w:rsidRDefault="00C3527B" w:rsidP="0084349D">
            <w:pPr>
              <w:pStyle w:val="NoSpacing"/>
              <w:rPr>
                <w:b/>
              </w:rPr>
            </w:pPr>
            <w:r>
              <w:rPr>
                <w:b/>
              </w:rPr>
              <w:t>DVStatus</w:t>
            </w:r>
          </w:p>
        </w:tc>
        <w:tc>
          <w:tcPr>
            <w:tcW w:w="7020" w:type="dxa"/>
          </w:tcPr>
          <w:p w14:paraId="7D3DEE2D" w14:textId="77777777" w:rsidR="00C3527B" w:rsidRDefault="00C3527B" w:rsidP="0084349D">
            <w:pPr>
              <w:pStyle w:val="NoSpacing"/>
            </w:pPr>
            <w:r>
              <w:t>From hmis_HealthAndDV; used repeatedly in subsequent steps for demographic reporting and to identify households and people included in various populations of interest</w:t>
            </w:r>
          </w:p>
        </w:tc>
      </w:tr>
      <w:tr w:rsidR="00BB6C9F" w14:paraId="3DCFDAC9" w14:textId="77777777" w:rsidTr="0084349D">
        <w:trPr>
          <w:cantSplit/>
          <w:trHeight w:val="216"/>
        </w:trPr>
        <w:tc>
          <w:tcPr>
            <w:tcW w:w="2335" w:type="dxa"/>
          </w:tcPr>
          <w:p w14:paraId="246EE7B6" w14:textId="54C0B0DF" w:rsidR="00BB6C9F" w:rsidRPr="009E23F8" w:rsidRDefault="00BB6C9F" w:rsidP="0084349D">
            <w:pPr>
              <w:pStyle w:val="NoSpacing"/>
              <w:rPr>
                <w:bCs/>
              </w:rPr>
            </w:pPr>
            <w:r w:rsidRPr="009E23F8">
              <w:rPr>
                <w:bCs/>
              </w:rPr>
              <w:t>Active</w:t>
            </w:r>
          </w:p>
        </w:tc>
        <w:tc>
          <w:tcPr>
            <w:tcW w:w="7020" w:type="dxa"/>
          </w:tcPr>
          <w:p w14:paraId="4DBBEF15" w14:textId="67FC8E15" w:rsidR="00BB6C9F" w:rsidRDefault="00E343BA" w:rsidP="0084349D">
            <w:pPr>
              <w:pStyle w:val="NoSpacing"/>
            </w:pPr>
            <w:r>
              <w:t xml:space="preserve">Identifies enrollments </w:t>
            </w:r>
            <w:r w:rsidR="00D37F29">
              <w:t>that meet the criteria for inclusion in the active cohort</w:t>
            </w:r>
          </w:p>
        </w:tc>
      </w:tr>
      <w:tr w:rsidR="002A3D6C" w14:paraId="32509FB2" w14:textId="77777777" w:rsidTr="0084349D">
        <w:trPr>
          <w:cantSplit/>
          <w:trHeight w:val="216"/>
        </w:trPr>
        <w:tc>
          <w:tcPr>
            <w:tcW w:w="2335" w:type="dxa"/>
          </w:tcPr>
          <w:p w14:paraId="7F60CD28" w14:textId="1E0023B2" w:rsidR="002A3D6C" w:rsidRPr="009E23F8" w:rsidRDefault="002A3D6C" w:rsidP="002A3D6C">
            <w:pPr>
              <w:pStyle w:val="NoSpacing"/>
              <w:rPr>
                <w:bCs/>
              </w:rPr>
            </w:pPr>
            <w:r>
              <w:rPr>
                <w:bCs/>
              </w:rPr>
              <w:t>AHAR</w:t>
            </w:r>
          </w:p>
        </w:tc>
        <w:tc>
          <w:tcPr>
            <w:tcW w:w="7020" w:type="dxa"/>
          </w:tcPr>
          <w:p w14:paraId="3FAB866B" w14:textId="175B9D31" w:rsidR="002A3D6C" w:rsidRDefault="002A3D6C" w:rsidP="002A3D6C">
            <w:pPr>
              <w:pStyle w:val="NoSpacing"/>
            </w:pPr>
            <w:r>
              <w:t xml:space="preserve">Identifies the subset of AHAR enrollments with a bednight on October 31 (if within the report period) </w:t>
            </w:r>
          </w:p>
        </w:tc>
      </w:tr>
      <w:tr w:rsidR="002A3D6C" w14:paraId="0014FDE3" w14:textId="77777777" w:rsidTr="0084349D">
        <w:trPr>
          <w:cantSplit/>
          <w:trHeight w:val="216"/>
        </w:trPr>
        <w:tc>
          <w:tcPr>
            <w:tcW w:w="2335" w:type="dxa"/>
          </w:tcPr>
          <w:p w14:paraId="30D7AF70" w14:textId="405C8A8A" w:rsidR="002A3D6C" w:rsidRDefault="002A3D6C" w:rsidP="002A3D6C">
            <w:pPr>
              <w:pStyle w:val="NoSpacing"/>
              <w:rPr>
                <w:bCs/>
              </w:rPr>
            </w:pPr>
            <w:r>
              <w:rPr>
                <w:bCs/>
              </w:rPr>
              <w:t>PITOctober</w:t>
            </w:r>
          </w:p>
        </w:tc>
        <w:tc>
          <w:tcPr>
            <w:tcW w:w="7020" w:type="dxa"/>
          </w:tcPr>
          <w:p w14:paraId="5D722C29" w14:textId="6D505EB0" w:rsidR="002A3D6C" w:rsidRDefault="002A3D6C" w:rsidP="002A3D6C">
            <w:pPr>
              <w:pStyle w:val="NoSpacing"/>
            </w:pPr>
            <w:r>
              <w:t>Identifies the subset of AHAR enrollments with a bednight on January 31 (if within the report period)</w:t>
            </w:r>
          </w:p>
        </w:tc>
      </w:tr>
      <w:tr w:rsidR="002A3D6C" w14:paraId="55F43EC1" w14:textId="77777777" w:rsidTr="0084349D">
        <w:trPr>
          <w:cantSplit/>
          <w:trHeight w:val="216"/>
        </w:trPr>
        <w:tc>
          <w:tcPr>
            <w:tcW w:w="2335" w:type="dxa"/>
          </w:tcPr>
          <w:p w14:paraId="47886739" w14:textId="16185924" w:rsidR="002A3D6C" w:rsidRDefault="002A3D6C" w:rsidP="002A3D6C">
            <w:pPr>
              <w:pStyle w:val="NoSpacing"/>
              <w:rPr>
                <w:bCs/>
              </w:rPr>
            </w:pPr>
            <w:r>
              <w:rPr>
                <w:bCs/>
              </w:rPr>
              <w:t>PITJanuary</w:t>
            </w:r>
          </w:p>
        </w:tc>
        <w:tc>
          <w:tcPr>
            <w:tcW w:w="7020" w:type="dxa"/>
          </w:tcPr>
          <w:p w14:paraId="56ECCFFF" w14:textId="1C8D1FEA" w:rsidR="002A3D6C" w:rsidRDefault="002A3D6C" w:rsidP="002A3D6C">
            <w:pPr>
              <w:pStyle w:val="NoSpacing"/>
            </w:pPr>
            <w:r>
              <w:t>Identifies the subset of AHAR enrollments with a bednight on April 30 (if within the report period)</w:t>
            </w:r>
          </w:p>
        </w:tc>
      </w:tr>
      <w:tr w:rsidR="002A3D6C" w14:paraId="15F0CE43" w14:textId="77777777" w:rsidTr="0084349D">
        <w:trPr>
          <w:cantSplit/>
          <w:trHeight w:val="216"/>
        </w:trPr>
        <w:tc>
          <w:tcPr>
            <w:tcW w:w="2335" w:type="dxa"/>
          </w:tcPr>
          <w:p w14:paraId="57CD8DD8" w14:textId="522596E3" w:rsidR="002A3D6C" w:rsidRDefault="002A3D6C" w:rsidP="002A3D6C">
            <w:pPr>
              <w:pStyle w:val="NoSpacing"/>
              <w:rPr>
                <w:bCs/>
              </w:rPr>
            </w:pPr>
            <w:r>
              <w:rPr>
                <w:bCs/>
              </w:rPr>
              <w:t>PITApril</w:t>
            </w:r>
          </w:p>
        </w:tc>
        <w:tc>
          <w:tcPr>
            <w:tcW w:w="7020" w:type="dxa"/>
          </w:tcPr>
          <w:p w14:paraId="03C7756F" w14:textId="35439664" w:rsidR="002A3D6C" w:rsidRDefault="002A3D6C" w:rsidP="002A3D6C">
            <w:pPr>
              <w:pStyle w:val="NoSpacing"/>
            </w:pPr>
            <w:r>
              <w:t>Identifies the subset of AHAR enrollments with a bednight on July 31 (if within the report period)</w:t>
            </w:r>
          </w:p>
        </w:tc>
      </w:tr>
      <w:tr w:rsidR="002A3D6C" w14:paraId="47800DFD" w14:textId="77777777" w:rsidTr="0084349D">
        <w:trPr>
          <w:cantSplit/>
          <w:trHeight w:val="216"/>
        </w:trPr>
        <w:tc>
          <w:tcPr>
            <w:tcW w:w="2335" w:type="dxa"/>
          </w:tcPr>
          <w:p w14:paraId="59DD9174" w14:textId="16A57E67" w:rsidR="002A3D6C" w:rsidRDefault="002A3D6C" w:rsidP="002A3D6C">
            <w:pPr>
              <w:pStyle w:val="NoSpacing"/>
              <w:rPr>
                <w:bCs/>
              </w:rPr>
            </w:pPr>
            <w:r>
              <w:rPr>
                <w:bCs/>
              </w:rPr>
              <w:t>PITJuly</w:t>
            </w:r>
          </w:p>
        </w:tc>
        <w:tc>
          <w:tcPr>
            <w:tcW w:w="7020" w:type="dxa"/>
          </w:tcPr>
          <w:p w14:paraId="242200A9" w14:textId="14FC018C" w:rsidR="002A3D6C" w:rsidRDefault="002A3D6C" w:rsidP="002A3D6C">
            <w:pPr>
              <w:pStyle w:val="NoSpacing"/>
            </w:pPr>
            <w:r>
              <w:t>Identifies the subset of AHAR enrollments with a bednight on October 31 (if within the report period)</w:t>
            </w:r>
          </w:p>
        </w:tc>
      </w:tr>
      <w:tr w:rsidR="00A5491D" w14:paraId="46086466" w14:textId="77777777" w:rsidTr="00947F08">
        <w:trPr>
          <w:cantSplit/>
          <w:trHeight w:val="216"/>
        </w:trPr>
        <w:tc>
          <w:tcPr>
            <w:tcW w:w="2335" w:type="dxa"/>
          </w:tcPr>
          <w:p w14:paraId="48E8A8F8" w14:textId="2A944BD7" w:rsidR="00A5491D" w:rsidRPr="009E23F8" w:rsidRDefault="00A5491D" w:rsidP="00947F08">
            <w:pPr>
              <w:pStyle w:val="NoSpacing"/>
              <w:rPr>
                <w:bCs/>
              </w:rPr>
            </w:pPr>
            <w:r w:rsidRPr="009E23F8">
              <w:rPr>
                <w:bCs/>
              </w:rPr>
              <w:t>CH</w:t>
            </w:r>
          </w:p>
        </w:tc>
        <w:tc>
          <w:tcPr>
            <w:tcW w:w="7020" w:type="dxa"/>
          </w:tcPr>
          <w:p w14:paraId="20A71CCB" w14:textId="4B99E4B6" w:rsidR="00A5491D" w:rsidRDefault="00A5491D" w:rsidP="00947F08">
            <w:pPr>
              <w:pStyle w:val="NoSpacing"/>
            </w:pPr>
            <w:r>
              <w:t xml:space="preserve">Identifies enrollment relevant to reporting on chronic homelessness </w:t>
            </w:r>
          </w:p>
        </w:tc>
      </w:tr>
    </w:tbl>
    <w:p w14:paraId="3BA12885" w14:textId="312971B7" w:rsidR="00C3527B" w:rsidRDefault="00C3527B" w:rsidP="00DE4A2E">
      <w:pPr>
        <w:pStyle w:val="Heading3"/>
      </w:pPr>
      <w:r>
        <w:t>Logic</w:t>
      </w:r>
    </w:p>
    <w:p w14:paraId="7F145FC3" w14:textId="50BB470A" w:rsidR="00C3527B" w:rsidRPr="006A3016" w:rsidRDefault="00C3527B" w:rsidP="00C3527B">
      <w:pPr>
        <w:pStyle w:val="Heading4"/>
      </w:pPr>
      <w:r w:rsidRPr="0088191A">
        <w:t>Record Selection</w:t>
      </w:r>
    </w:p>
    <w:p w14:paraId="4BAAA7E3" w14:textId="49678AA8" w:rsidR="00C3527B" w:rsidRPr="00736B2E" w:rsidRDefault="00862D0A" w:rsidP="00C3527B">
      <w:r>
        <w:t>An enrollment should be included in tlsa_Enrollment if:</w:t>
      </w:r>
    </w:p>
    <w:p w14:paraId="6CF7869B" w14:textId="77777777" w:rsidR="00C3527B" w:rsidRDefault="00C3527B" w:rsidP="0030608E">
      <w:pPr>
        <w:pStyle w:val="ListParagraph"/>
        <w:numPr>
          <w:ilvl w:val="0"/>
          <w:numId w:val="32"/>
        </w:numPr>
      </w:pPr>
      <w:r w:rsidRPr="00B678E4">
        <w:rPr>
          <w:i/>
          <w:iCs/>
        </w:rPr>
        <w:t>HouseholdID</w:t>
      </w:r>
      <w:r>
        <w:t xml:space="preserve"> meets the selection criteria for inclusion in tlsa_HHID (HHID)</w:t>
      </w:r>
    </w:p>
    <w:p w14:paraId="6EF3CBA9" w14:textId="77777777" w:rsidR="00C3527B" w:rsidRDefault="00C3527B" w:rsidP="0030608E">
      <w:pPr>
        <w:pStyle w:val="ListParagraph"/>
        <w:numPr>
          <w:ilvl w:val="0"/>
          <w:numId w:val="32"/>
        </w:numPr>
      </w:pPr>
      <w:r w:rsidRPr="002F0D32">
        <w:t>Enrollment.</w:t>
      </w:r>
      <w:r w:rsidRPr="002F0D32">
        <w:rPr>
          <w:i/>
          <w:iCs/>
        </w:rPr>
        <w:t xml:space="preserve">RelationshipToHoH </w:t>
      </w:r>
      <w:r>
        <w:t>in (1,2,3,4,5)</w:t>
      </w:r>
    </w:p>
    <w:p w14:paraId="19D90D34" w14:textId="7AB88EFC" w:rsidR="00C3527B" w:rsidRDefault="00C3527B" w:rsidP="0030608E">
      <w:pPr>
        <w:pStyle w:val="ListParagraph"/>
        <w:numPr>
          <w:ilvl w:val="0"/>
          <w:numId w:val="32"/>
        </w:numPr>
      </w:pPr>
      <w:r w:rsidRPr="002F0D32">
        <w:t>Enrollment.</w:t>
      </w:r>
      <w:r w:rsidRPr="002F0D32">
        <w:rPr>
          <w:i/>
          <w:iCs/>
        </w:rPr>
        <w:t>EntryDate</w:t>
      </w:r>
      <w:r>
        <w:t xml:space="preserve"> </w:t>
      </w:r>
      <w:r w:rsidR="00CD6954">
        <w:t>&lt;</w:t>
      </w:r>
      <w:r w:rsidR="002A3D6C">
        <w:t>=</w:t>
      </w:r>
      <w:r w:rsidR="00CD6954">
        <w:t xml:space="preserve"> </w:t>
      </w:r>
      <w:r w:rsidRPr="00146368">
        <w:rPr>
          <w:u w:val="single"/>
        </w:rPr>
        <w:t>ReportEnd</w:t>
      </w:r>
      <w:r w:rsidR="005A642F">
        <w:t xml:space="preserve"> </w:t>
      </w:r>
    </w:p>
    <w:p w14:paraId="36DC52A4" w14:textId="72C1FEBA" w:rsidR="00C3527B" w:rsidRPr="002F0D32" w:rsidRDefault="00C3527B" w:rsidP="0030608E">
      <w:pPr>
        <w:pStyle w:val="ListParagraph"/>
        <w:numPr>
          <w:ilvl w:val="0"/>
          <w:numId w:val="32"/>
        </w:numPr>
        <w:rPr>
          <w:u w:val="single"/>
        </w:rPr>
      </w:pPr>
      <w:r>
        <w:t>Exit.</w:t>
      </w:r>
      <w:r w:rsidRPr="002F0D32">
        <w:rPr>
          <w:i/>
          <w:iCs/>
        </w:rPr>
        <w:t>ExitDate</w:t>
      </w:r>
      <w:r>
        <w:t xml:space="preserve"> is </w:t>
      </w:r>
      <w:r w:rsidR="00143E83">
        <w:t>NULL</w:t>
      </w:r>
      <w:r>
        <w:t xml:space="preserve"> or </w:t>
      </w:r>
    </w:p>
    <w:p w14:paraId="3D5B33BF" w14:textId="77777777" w:rsidR="00C3527B" w:rsidRPr="008705FF" w:rsidRDefault="00C3527B" w:rsidP="0030608E">
      <w:pPr>
        <w:pStyle w:val="ListParagraph"/>
        <w:numPr>
          <w:ilvl w:val="1"/>
          <w:numId w:val="32"/>
        </w:numPr>
      </w:pPr>
      <w:r w:rsidRPr="007B5290">
        <w:t>Exit</w:t>
      </w:r>
      <w:r w:rsidRPr="002A3591">
        <w:rPr>
          <w:i/>
          <w:iCs/>
        </w:rPr>
        <w:t>.</w:t>
      </w:r>
      <w:r w:rsidRPr="008705FF">
        <w:rPr>
          <w:i/>
          <w:iCs/>
        </w:rPr>
        <w:t>ExitDate</w:t>
      </w:r>
      <w:r w:rsidRPr="008705FF">
        <w:t xml:space="preserve"> &gt;= 10/1/2012</w:t>
      </w:r>
      <w:r w:rsidRPr="007B5290">
        <w:t>;</w:t>
      </w:r>
      <w:r w:rsidRPr="002A3591">
        <w:t xml:space="preserve"> and </w:t>
      </w:r>
    </w:p>
    <w:p w14:paraId="19E32131" w14:textId="77777777" w:rsidR="00CD6954" w:rsidRPr="00CD6954" w:rsidRDefault="00C3527B" w:rsidP="0030608E">
      <w:pPr>
        <w:pStyle w:val="ListParagraph"/>
        <w:numPr>
          <w:ilvl w:val="1"/>
          <w:numId w:val="32"/>
        </w:numPr>
      </w:pPr>
      <w:r>
        <w:t>Exit</w:t>
      </w:r>
      <w:r>
        <w:rPr>
          <w:i/>
          <w:iCs/>
        </w:rPr>
        <w:t>.</w:t>
      </w:r>
      <w:r w:rsidRPr="002F0D32">
        <w:rPr>
          <w:i/>
          <w:iCs/>
        </w:rPr>
        <w:t>ExitDate</w:t>
      </w:r>
      <w:r>
        <w:t xml:space="preserve"> &gt; Enrollment</w:t>
      </w:r>
      <w:r w:rsidRPr="002F0D32">
        <w:t>.</w:t>
      </w:r>
      <w:r w:rsidRPr="002F0D32">
        <w:rPr>
          <w:i/>
          <w:iCs/>
        </w:rPr>
        <w:t>EntryDate</w:t>
      </w:r>
      <w:r w:rsidR="00CD6954">
        <w:t xml:space="preserve">; </w:t>
      </w:r>
    </w:p>
    <w:p w14:paraId="6EDCFBE1" w14:textId="517CE0AD" w:rsidR="00C3527B" w:rsidRPr="00785FFB" w:rsidRDefault="00CD6954" w:rsidP="0030608E">
      <w:pPr>
        <w:pStyle w:val="ListParagraph"/>
        <w:numPr>
          <w:ilvl w:val="1"/>
          <w:numId w:val="32"/>
        </w:numPr>
        <w:rPr>
          <w:u w:val="single"/>
        </w:rPr>
      </w:pPr>
      <w:r>
        <w:t>Exit.</w:t>
      </w:r>
      <w:r>
        <w:rPr>
          <w:i/>
          <w:iCs/>
        </w:rPr>
        <w:t xml:space="preserve">ExitDate </w:t>
      </w:r>
      <w:r>
        <w:t>&gt; HHID.</w:t>
      </w:r>
      <w:r>
        <w:rPr>
          <w:i/>
          <w:iCs/>
        </w:rPr>
        <w:t>EntryDate</w:t>
      </w:r>
      <w:r w:rsidR="004873DC">
        <w:t xml:space="preserve">. </w:t>
      </w:r>
    </w:p>
    <w:p w14:paraId="077CEF0F" w14:textId="77777777" w:rsidR="002A3D6C" w:rsidRDefault="002A3D6C" w:rsidP="002A3D6C">
      <w:pPr>
        <w:pStyle w:val="ListParagraph"/>
        <w:numPr>
          <w:ilvl w:val="0"/>
          <w:numId w:val="32"/>
        </w:numPr>
      </w:pPr>
      <w:r w:rsidRPr="006F51AA">
        <w:t xml:space="preserve">If </w:t>
      </w:r>
      <w:r>
        <w:t>tlsa_HHID</w:t>
      </w:r>
      <w:r w:rsidRPr="006F51AA">
        <w:t>.</w:t>
      </w:r>
      <w:r w:rsidRPr="00845520">
        <w:rPr>
          <w:b/>
          <w:bCs/>
        </w:rPr>
        <w:t>ProjectType</w:t>
      </w:r>
      <w:r>
        <w:t xml:space="preserve"> = 1 and tlsa_HHID.</w:t>
      </w:r>
      <w:r w:rsidRPr="00845520">
        <w:rPr>
          <w:b/>
          <w:bCs/>
        </w:rPr>
        <w:t>TrackingMethod</w:t>
      </w:r>
      <w:r w:rsidRPr="00A6067F">
        <w:t xml:space="preserve"> = 3</w:t>
      </w:r>
      <w:r>
        <w:t xml:space="preserve">, there is at least one </w:t>
      </w:r>
      <w:r w:rsidRPr="00145130">
        <w:rPr>
          <w:i/>
          <w:iCs/>
        </w:rPr>
        <w:t>BedNightDate</w:t>
      </w:r>
      <w:r w:rsidRPr="00A6067F">
        <w:t xml:space="preserve"> </w:t>
      </w:r>
      <w:r>
        <w:t>Services.</w:t>
      </w:r>
      <w:r w:rsidRPr="00845520">
        <w:rPr>
          <w:i/>
          <w:iCs/>
        </w:rPr>
        <w:t>RecordType</w:t>
      </w:r>
      <w:r>
        <w:t xml:space="preserve"> = 200) </w:t>
      </w:r>
      <w:r w:rsidRPr="00A6067F">
        <w:t>record</w:t>
      </w:r>
      <w:r>
        <w:t xml:space="preserve"> for the enrollment where </w:t>
      </w:r>
      <w:r>
        <w:rPr>
          <w:i/>
          <w:iCs/>
        </w:rPr>
        <w:t xml:space="preserve">DateProvided </w:t>
      </w:r>
      <w:r>
        <w:t>is:</w:t>
      </w:r>
    </w:p>
    <w:p w14:paraId="5EEBCF11" w14:textId="77777777" w:rsidR="002A3D6C" w:rsidRDefault="002A3D6C" w:rsidP="002A3D6C">
      <w:pPr>
        <w:pStyle w:val="ListParagraph"/>
        <w:numPr>
          <w:ilvl w:val="1"/>
          <w:numId w:val="32"/>
        </w:numPr>
      </w:pPr>
      <w:r>
        <w:t>On or after</w:t>
      </w:r>
      <w:r w:rsidRPr="00A6067F">
        <w:t xml:space="preserve"> </w:t>
      </w:r>
      <w:r>
        <w:t>10/1/2012;</w:t>
      </w:r>
      <w:r w:rsidRPr="00A6067F">
        <w:t xml:space="preserve"> and </w:t>
      </w:r>
    </w:p>
    <w:p w14:paraId="177396FF" w14:textId="77777777" w:rsidR="002A3D6C" w:rsidRDefault="002A3D6C" w:rsidP="002A3D6C">
      <w:pPr>
        <w:pStyle w:val="ListParagraph"/>
        <w:numPr>
          <w:ilvl w:val="1"/>
          <w:numId w:val="32"/>
        </w:numPr>
      </w:pPr>
      <w:r w:rsidRPr="00845520">
        <w:t xml:space="preserve">On or after </w:t>
      </w:r>
      <w:r>
        <w:t>Enrollment.</w:t>
      </w:r>
      <w:r w:rsidRPr="00845520">
        <w:rPr>
          <w:i/>
          <w:iCs/>
        </w:rPr>
        <w:t>EntryDate</w:t>
      </w:r>
      <w:r>
        <w:t xml:space="preserve">; and </w:t>
      </w:r>
    </w:p>
    <w:p w14:paraId="4874639E" w14:textId="77777777" w:rsidR="002A3D6C" w:rsidRDefault="002A3D6C" w:rsidP="002A3D6C">
      <w:pPr>
        <w:pStyle w:val="ListParagraph"/>
        <w:numPr>
          <w:ilvl w:val="1"/>
          <w:numId w:val="32"/>
        </w:numPr>
      </w:pPr>
      <w:r>
        <w:t>On or after tlsa_HHID.</w:t>
      </w:r>
      <w:r>
        <w:rPr>
          <w:b/>
          <w:bCs/>
        </w:rPr>
        <w:t>EntryDate</w:t>
      </w:r>
      <w:r>
        <w:t>; and</w:t>
      </w:r>
    </w:p>
    <w:p w14:paraId="3EC43047" w14:textId="51F36176" w:rsidR="002A3D6C" w:rsidRPr="00982618" w:rsidRDefault="002A3D6C" w:rsidP="00982618">
      <w:pPr>
        <w:pStyle w:val="ListParagraph"/>
        <w:numPr>
          <w:ilvl w:val="1"/>
          <w:numId w:val="32"/>
        </w:numPr>
      </w:pPr>
      <w:r>
        <w:t>On or before tlsa_HHID.</w:t>
      </w:r>
      <w:r>
        <w:rPr>
          <w:b/>
          <w:bCs/>
        </w:rPr>
        <w:t>ExitD</w:t>
      </w:r>
      <w:r w:rsidRPr="001A0862">
        <w:rPr>
          <w:b/>
          <w:bCs/>
        </w:rPr>
        <w:t>ate</w:t>
      </w:r>
      <w:r>
        <w:rPr>
          <w:b/>
          <w:bCs/>
        </w:rPr>
        <w:t xml:space="preserve"> </w:t>
      </w:r>
      <w:r>
        <w:t>(if it is not NULL)</w:t>
      </w:r>
    </w:p>
    <w:p w14:paraId="58AD265C" w14:textId="05A58E90" w:rsidR="00CD6954" w:rsidRDefault="00CD6954" w:rsidP="00C3527B">
      <w:pPr>
        <w:pStyle w:val="Heading4"/>
      </w:pPr>
      <w:r>
        <w:t>EntryDate</w:t>
      </w:r>
    </w:p>
    <w:p w14:paraId="720F3722" w14:textId="77777777" w:rsidR="00862D0A" w:rsidRDefault="00862D0A" w:rsidP="00862D0A">
      <w:r>
        <w:t>For night by night enrollments (tlsa_HHID.</w:t>
      </w:r>
      <w:r w:rsidRPr="001A0862">
        <w:rPr>
          <w:b/>
          <w:bCs/>
        </w:rPr>
        <w:t>ProjectType</w:t>
      </w:r>
      <w:r>
        <w:t xml:space="preserve"> = 1 and tlsa_HHID.</w:t>
      </w:r>
      <w:r w:rsidRPr="001A0862">
        <w:rPr>
          <w:b/>
          <w:bCs/>
        </w:rPr>
        <w:t>TrackingMethod</w:t>
      </w:r>
      <w:r>
        <w:t xml:space="preserve"> = 3), </w:t>
      </w:r>
      <w:r w:rsidRPr="00845520">
        <w:rPr>
          <w:b/>
          <w:bCs/>
        </w:rPr>
        <w:t>EntryDate</w:t>
      </w:r>
      <w:r>
        <w:t xml:space="preserve"> is set to the earliest </w:t>
      </w:r>
      <w:r w:rsidRPr="00845520">
        <w:rPr>
          <w:i/>
          <w:iCs/>
        </w:rPr>
        <w:t>BedNightDate</w:t>
      </w:r>
      <w:r>
        <w:rPr>
          <w:i/>
          <w:iCs/>
        </w:rPr>
        <w:t xml:space="preserve"> </w:t>
      </w:r>
      <w:r>
        <w:t>for the enrollment that is consistent with the record selection criteria.</w:t>
      </w:r>
    </w:p>
    <w:p w14:paraId="4CC306D1" w14:textId="77777777" w:rsidR="00862D0A" w:rsidRDefault="00862D0A" w:rsidP="00862D0A">
      <w:r>
        <w:t>For all other enrollments, tlsa_Enrollment.</w:t>
      </w:r>
      <w:r w:rsidRPr="001A0862">
        <w:rPr>
          <w:b/>
          <w:bCs/>
        </w:rPr>
        <w:t>EntryDate</w:t>
      </w:r>
      <w:r>
        <w:t xml:space="preserve"> should be set to the later of:</w:t>
      </w:r>
    </w:p>
    <w:p w14:paraId="70E95651" w14:textId="77777777" w:rsidR="00862D0A" w:rsidRDefault="00862D0A" w:rsidP="00862D0A">
      <w:pPr>
        <w:pStyle w:val="ListParagraph"/>
        <w:numPr>
          <w:ilvl w:val="0"/>
          <w:numId w:val="92"/>
        </w:numPr>
      </w:pPr>
      <w:r>
        <w:t>hmis_Enrollment.</w:t>
      </w:r>
      <w:r w:rsidRPr="001A0862">
        <w:rPr>
          <w:i/>
          <w:iCs/>
        </w:rPr>
        <w:t>EntryDate</w:t>
      </w:r>
      <w:r>
        <w:t xml:space="preserve">; or </w:t>
      </w:r>
    </w:p>
    <w:p w14:paraId="42A14BD3" w14:textId="77777777" w:rsidR="00862D0A" w:rsidRPr="00CD6954" w:rsidRDefault="00862D0A" w:rsidP="00862D0A">
      <w:pPr>
        <w:pStyle w:val="ListParagraph"/>
        <w:numPr>
          <w:ilvl w:val="0"/>
          <w:numId w:val="92"/>
        </w:numPr>
      </w:pPr>
      <w:r>
        <w:t>tlsa_HHID.</w:t>
      </w:r>
      <w:r w:rsidRPr="00B0703E">
        <w:rPr>
          <w:b/>
          <w:bCs/>
        </w:rPr>
        <w:t>EntryDate</w:t>
      </w:r>
      <w:r>
        <w:t>.</w:t>
      </w:r>
    </w:p>
    <w:p w14:paraId="2EB7CA3F" w14:textId="6A479F0A" w:rsidR="00C3527B" w:rsidRPr="006A3016" w:rsidRDefault="00C3527B" w:rsidP="00C3527B">
      <w:pPr>
        <w:pStyle w:val="Heading4"/>
      </w:pPr>
      <w:r w:rsidRPr="0088191A">
        <w:t>MoveInDate</w:t>
      </w:r>
    </w:p>
    <w:p w14:paraId="5BD68EC1" w14:textId="6C0C5EC2" w:rsidR="00C3527B" w:rsidRDefault="00C3527B" w:rsidP="00C3527B">
      <w:pPr>
        <w:pStyle w:val="NoSpacing"/>
      </w:pPr>
      <w:r>
        <w:t xml:space="preserve">All of the requirements for </w:t>
      </w:r>
      <w:r w:rsidRPr="00B678E4">
        <w:rPr>
          <w:i/>
          <w:iCs/>
        </w:rPr>
        <w:t>MoveInDate</w:t>
      </w:r>
      <w:r>
        <w:t xml:space="preserve"> that apply to the active household also apply to all household members’ individual enrollments</w:t>
      </w:r>
      <w:r w:rsidR="004873DC">
        <w:t xml:space="preserve">. </w:t>
      </w:r>
      <w:r>
        <w:t xml:space="preserve">If the household’s effective </w:t>
      </w:r>
      <w:r w:rsidRPr="00B678E4">
        <w:rPr>
          <w:i/>
          <w:iCs/>
        </w:rPr>
        <w:t>MoveInDate</w:t>
      </w:r>
      <w:r>
        <w:t xml:space="preserve"> is logically inconsistent with a household member’s entry/exit dates, additional logic applies to setting the household member’s effective </w:t>
      </w:r>
      <w:r w:rsidRPr="00B678E4">
        <w:rPr>
          <w:i/>
          <w:iCs/>
        </w:rPr>
        <w:t>MoveInDate</w:t>
      </w:r>
      <w:r w:rsidR="004873DC">
        <w:rPr>
          <w:i/>
          <w:iCs/>
        </w:rPr>
        <w:t xml:space="preserve">. </w:t>
      </w:r>
    </w:p>
    <w:p w14:paraId="512F60F9" w14:textId="77777777" w:rsidR="00C3527B" w:rsidRDefault="00C3527B" w:rsidP="0030608E">
      <w:pPr>
        <w:pStyle w:val="ListParagraph"/>
        <w:numPr>
          <w:ilvl w:val="0"/>
          <w:numId w:val="36"/>
        </w:numPr>
      </w:pPr>
      <w:r>
        <w:t xml:space="preserve">If the household </w:t>
      </w:r>
      <w:r w:rsidRPr="00EF1DA1">
        <w:rPr>
          <w:i/>
          <w:iCs/>
        </w:rPr>
        <w:t>MoveInDate</w:t>
      </w:r>
      <w:r>
        <w:t xml:space="preserve"> is prior to a household member’s </w:t>
      </w:r>
      <w:r w:rsidRPr="00EF1DA1">
        <w:rPr>
          <w:i/>
          <w:iCs/>
        </w:rPr>
        <w:t>EntryDate</w:t>
      </w:r>
      <w:r>
        <w:t xml:space="preserve">, the effective </w:t>
      </w:r>
      <w:r w:rsidRPr="00EF1DA1">
        <w:rPr>
          <w:i/>
          <w:iCs/>
        </w:rPr>
        <w:t>MoveInDate</w:t>
      </w:r>
      <w:r>
        <w:t xml:space="preserve"> for the household member’s enrollment is the same as their </w:t>
      </w:r>
      <w:r w:rsidRPr="00EF1DA1">
        <w:rPr>
          <w:i/>
          <w:iCs/>
        </w:rPr>
        <w:t>EntryDate</w:t>
      </w:r>
      <w:r>
        <w:t>.</w:t>
      </w:r>
    </w:p>
    <w:p w14:paraId="21A808A6" w14:textId="77777777" w:rsidR="00C3527B" w:rsidRPr="006B4F91" w:rsidRDefault="00C3527B" w:rsidP="0030608E">
      <w:pPr>
        <w:pStyle w:val="ListParagraph"/>
        <w:numPr>
          <w:ilvl w:val="0"/>
          <w:numId w:val="36"/>
        </w:numPr>
      </w:pPr>
      <w:r>
        <w:t xml:space="preserve">If the household </w:t>
      </w:r>
      <w:r w:rsidRPr="00EF1DA1">
        <w:rPr>
          <w:i/>
          <w:iCs/>
        </w:rPr>
        <w:t>MoveInDate</w:t>
      </w:r>
      <w:r>
        <w:t xml:space="preserve"> is after a household member’s </w:t>
      </w:r>
      <w:r w:rsidRPr="00EF1DA1">
        <w:rPr>
          <w:i/>
          <w:iCs/>
        </w:rPr>
        <w:t>E</w:t>
      </w:r>
      <w:r w:rsidRPr="00EE27D8">
        <w:rPr>
          <w:i/>
          <w:iCs/>
        </w:rPr>
        <w:t>xit</w:t>
      </w:r>
      <w:r w:rsidRPr="008A4A59">
        <w:rPr>
          <w:i/>
          <w:iCs/>
        </w:rPr>
        <w:t>Date</w:t>
      </w:r>
      <w:r>
        <w:t xml:space="preserve">, the household member does not have a </w:t>
      </w:r>
      <w:r w:rsidRPr="00EF1DA1">
        <w:rPr>
          <w:i/>
          <w:iCs/>
        </w:rPr>
        <w:t>MoveInDate</w:t>
      </w:r>
      <w:r w:rsidRPr="00EE27D8">
        <w:rPr>
          <w:i/>
          <w:iCs/>
        </w:rPr>
        <w:t>.</w:t>
      </w:r>
    </w:p>
    <w:p w14:paraId="46609A20" w14:textId="77777777" w:rsidR="00C3527B" w:rsidRPr="00573BC0" w:rsidRDefault="00C3527B" w:rsidP="0030608E">
      <w:pPr>
        <w:pStyle w:val="ListParagraph"/>
        <w:numPr>
          <w:ilvl w:val="0"/>
          <w:numId w:val="36"/>
        </w:numPr>
      </w:pPr>
      <w:r>
        <w:t xml:space="preserve">If a household member exits the project on the date that the head of household moves in to permanent housing AND the household remains active in the project, the household member does not have a </w:t>
      </w:r>
      <w:r w:rsidRPr="00EF1DA1">
        <w:rPr>
          <w:i/>
          <w:iCs/>
        </w:rPr>
        <w:t>MoveInDate</w:t>
      </w:r>
      <w:r>
        <w:t>.</w:t>
      </w:r>
    </w:p>
    <w:tbl>
      <w:tblPr>
        <w:tblStyle w:val="Style11"/>
        <w:tblW w:w="9445" w:type="dxa"/>
        <w:tblLook w:val="04A0" w:firstRow="1" w:lastRow="0" w:firstColumn="1" w:lastColumn="0" w:noHBand="0" w:noVBand="1"/>
      </w:tblPr>
      <w:tblGrid>
        <w:gridCol w:w="6930"/>
        <w:gridCol w:w="2515"/>
      </w:tblGrid>
      <w:tr w:rsidR="00C3527B" w14:paraId="3456C8A1" w14:textId="77777777" w:rsidTr="008434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0" w:type="dxa"/>
          </w:tcPr>
          <w:p w14:paraId="0305A4F5" w14:textId="77777777" w:rsidR="00C3527B" w:rsidRDefault="00C3527B" w:rsidP="0084349D">
            <w:pPr>
              <w:pStyle w:val="NoSpacing"/>
            </w:pPr>
            <w:r>
              <w:t>Condition</w:t>
            </w:r>
          </w:p>
        </w:tc>
        <w:tc>
          <w:tcPr>
            <w:tcW w:w="2515" w:type="dxa"/>
          </w:tcPr>
          <w:p w14:paraId="0A95EAA1" w14:textId="77777777" w:rsidR="00C3527B" w:rsidRPr="002F0D32" w:rsidRDefault="00C3527B" w:rsidP="0084349D">
            <w:pPr>
              <w:pStyle w:val="NoSpacing"/>
              <w:cnfStyle w:val="100000000000" w:firstRow="1" w:lastRow="0" w:firstColumn="0" w:lastColumn="0" w:oddVBand="0" w:evenVBand="0" w:oddHBand="0" w:evenHBand="0" w:firstRowFirstColumn="0" w:firstRowLastColumn="0" w:lastRowFirstColumn="0" w:lastRowLastColumn="0"/>
            </w:pPr>
            <w:r>
              <w:t>Effective Move-In Date</w:t>
            </w:r>
          </w:p>
        </w:tc>
      </w:tr>
      <w:tr w:rsidR="00C3527B" w14:paraId="07362885" w14:textId="77777777" w:rsidTr="008434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0" w:type="dxa"/>
          </w:tcPr>
          <w:p w14:paraId="005BA46C" w14:textId="77777777" w:rsidR="00C3527B" w:rsidRDefault="00C3527B" w:rsidP="0084349D">
            <w:pPr>
              <w:pStyle w:val="NoSpacing"/>
            </w:pPr>
            <w:r>
              <w:t>HHID.</w:t>
            </w:r>
            <w:r w:rsidRPr="002F0D32">
              <w:rPr>
                <w:b/>
                <w:bCs w:val="0"/>
              </w:rPr>
              <w:t>MoveInDate</w:t>
            </w:r>
            <w:r>
              <w:t xml:space="preserve"> &lt; Enrollment.</w:t>
            </w:r>
            <w:r w:rsidRPr="00C223AB">
              <w:rPr>
                <w:bCs w:val="0"/>
                <w:i/>
                <w:iCs/>
              </w:rPr>
              <w:t>EntryDate</w:t>
            </w:r>
            <w:r>
              <w:t xml:space="preserve"> </w:t>
            </w:r>
          </w:p>
        </w:tc>
        <w:tc>
          <w:tcPr>
            <w:tcW w:w="2515" w:type="dxa"/>
          </w:tcPr>
          <w:p w14:paraId="56BF6297" w14:textId="77777777" w:rsidR="00C3527B" w:rsidRPr="00B678E4" w:rsidRDefault="00C3527B" w:rsidP="0084349D">
            <w:pPr>
              <w:pStyle w:val="NoSpacing"/>
              <w:cnfStyle w:val="000000100000" w:firstRow="0" w:lastRow="0" w:firstColumn="0" w:lastColumn="0" w:oddVBand="0" w:evenVBand="0" w:oddHBand="1" w:evenHBand="0" w:firstRowFirstColumn="0" w:firstRowLastColumn="0" w:lastRowFirstColumn="0" w:lastRowLastColumn="0"/>
              <w:rPr>
                <w:i/>
                <w:iCs/>
              </w:rPr>
            </w:pPr>
            <w:r>
              <w:t>Enrollment.</w:t>
            </w:r>
            <w:r w:rsidRPr="00C223AB">
              <w:rPr>
                <w:bCs/>
                <w:i/>
                <w:iCs/>
              </w:rPr>
              <w:t>EntryDate</w:t>
            </w:r>
          </w:p>
        </w:tc>
      </w:tr>
      <w:tr w:rsidR="00C3527B" w14:paraId="4721C6C5" w14:textId="77777777" w:rsidTr="008434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0" w:type="dxa"/>
          </w:tcPr>
          <w:p w14:paraId="43BD1E7A" w14:textId="77777777" w:rsidR="00C3527B" w:rsidRPr="003667D4" w:rsidRDefault="00C3527B" w:rsidP="0084349D">
            <w:pPr>
              <w:pStyle w:val="NoSpacing"/>
            </w:pPr>
            <w:r>
              <w:t>HHID.</w:t>
            </w:r>
            <w:r w:rsidRPr="002F0D32">
              <w:rPr>
                <w:b/>
                <w:bCs w:val="0"/>
              </w:rPr>
              <w:t>MoveInDate</w:t>
            </w:r>
            <w:r>
              <w:t xml:space="preserve"> &gt; Exit.</w:t>
            </w:r>
            <w:r w:rsidRPr="00C223AB">
              <w:rPr>
                <w:bCs w:val="0"/>
                <w:i/>
                <w:iCs/>
              </w:rPr>
              <w:t>E</w:t>
            </w:r>
            <w:r>
              <w:rPr>
                <w:bCs w:val="0"/>
                <w:i/>
                <w:iCs/>
              </w:rPr>
              <w:t>xit</w:t>
            </w:r>
            <w:r w:rsidRPr="00C223AB">
              <w:rPr>
                <w:bCs w:val="0"/>
                <w:i/>
                <w:iCs/>
              </w:rPr>
              <w:t>Date</w:t>
            </w:r>
          </w:p>
        </w:tc>
        <w:tc>
          <w:tcPr>
            <w:tcW w:w="2515" w:type="dxa"/>
          </w:tcPr>
          <w:p w14:paraId="494715F2" w14:textId="5F6CA93E" w:rsidR="00C3527B" w:rsidRDefault="00143E83" w:rsidP="0084349D">
            <w:pPr>
              <w:pStyle w:val="NoSpacing"/>
              <w:cnfStyle w:val="000000010000" w:firstRow="0" w:lastRow="0" w:firstColumn="0" w:lastColumn="0" w:oddVBand="0" w:evenVBand="0" w:oddHBand="0" w:evenHBand="1" w:firstRowFirstColumn="0" w:firstRowLastColumn="0" w:lastRowFirstColumn="0" w:lastRowLastColumn="0"/>
            </w:pPr>
            <w:r>
              <w:t>NULL</w:t>
            </w:r>
          </w:p>
        </w:tc>
      </w:tr>
      <w:tr w:rsidR="00C3527B" w14:paraId="3CD54311" w14:textId="77777777" w:rsidTr="008434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0" w:type="dxa"/>
          </w:tcPr>
          <w:p w14:paraId="75D355F2" w14:textId="7B5C3ADF" w:rsidR="00C3527B" w:rsidRPr="002F0D32" w:rsidRDefault="00C3527B" w:rsidP="0084349D">
            <w:pPr>
              <w:pStyle w:val="NoSpacing"/>
            </w:pPr>
            <w:r>
              <w:t>HHID.</w:t>
            </w:r>
            <w:r w:rsidRPr="002F0D32">
              <w:rPr>
                <w:b/>
                <w:bCs w:val="0"/>
              </w:rPr>
              <w:t>MoveInDate</w:t>
            </w:r>
            <w:r>
              <w:t xml:space="preserve"> = Exit.</w:t>
            </w:r>
            <w:r w:rsidRPr="00C223AB">
              <w:rPr>
                <w:bCs w:val="0"/>
                <w:i/>
                <w:iCs/>
              </w:rPr>
              <w:t>E</w:t>
            </w:r>
            <w:r>
              <w:rPr>
                <w:bCs w:val="0"/>
                <w:i/>
                <w:iCs/>
              </w:rPr>
              <w:t>xit</w:t>
            </w:r>
            <w:r w:rsidRPr="00C223AB">
              <w:rPr>
                <w:bCs w:val="0"/>
                <w:i/>
                <w:iCs/>
              </w:rPr>
              <w:t>Date</w:t>
            </w:r>
            <w:r>
              <w:rPr>
                <w:bCs w:val="0"/>
                <w:i/>
                <w:iCs/>
              </w:rPr>
              <w:t xml:space="preserve"> </w:t>
            </w:r>
            <w:r>
              <w:rPr>
                <w:bCs w:val="0"/>
              </w:rPr>
              <w:t xml:space="preserve">and </w:t>
            </w:r>
            <w:r>
              <w:t>HHID.</w:t>
            </w:r>
            <w:r w:rsidRPr="002F0D32">
              <w:rPr>
                <w:b/>
              </w:rPr>
              <w:t>ExitDate</w:t>
            </w:r>
            <w:r>
              <w:rPr>
                <w:bCs w:val="0"/>
              </w:rPr>
              <w:t xml:space="preserve"> is </w:t>
            </w:r>
            <w:r w:rsidR="00143E83">
              <w:rPr>
                <w:bCs w:val="0"/>
              </w:rPr>
              <w:t>NULL</w:t>
            </w:r>
          </w:p>
        </w:tc>
        <w:tc>
          <w:tcPr>
            <w:tcW w:w="2515" w:type="dxa"/>
          </w:tcPr>
          <w:p w14:paraId="479511B6" w14:textId="15D626E7" w:rsidR="00C3527B" w:rsidRPr="00B678E4" w:rsidRDefault="00143E83" w:rsidP="0084349D">
            <w:pPr>
              <w:pStyle w:val="NoSpacing"/>
              <w:cnfStyle w:val="000000100000" w:firstRow="0" w:lastRow="0" w:firstColumn="0" w:lastColumn="0" w:oddVBand="0" w:evenVBand="0" w:oddHBand="1" w:evenHBand="0" w:firstRowFirstColumn="0" w:firstRowLastColumn="0" w:lastRowFirstColumn="0" w:lastRowLastColumn="0"/>
              <w:rPr>
                <w:i/>
                <w:iCs/>
              </w:rPr>
            </w:pPr>
            <w:r>
              <w:t>NULL</w:t>
            </w:r>
          </w:p>
        </w:tc>
      </w:tr>
      <w:tr w:rsidR="00C3527B" w14:paraId="610CC99E" w14:textId="77777777" w:rsidTr="008434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0" w:type="dxa"/>
          </w:tcPr>
          <w:p w14:paraId="5C7AB5BF" w14:textId="77777777" w:rsidR="00C3527B" w:rsidRPr="001C219B" w:rsidRDefault="00C3527B" w:rsidP="0084349D">
            <w:pPr>
              <w:pStyle w:val="NoSpacing"/>
            </w:pPr>
            <w:r>
              <w:t>HHID.</w:t>
            </w:r>
            <w:r w:rsidRPr="002F0D32">
              <w:rPr>
                <w:b/>
                <w:bCs w:val="0"/>
              </w:rPr>
              <w:t>MoveInDate</w:t>
            </w:r>
            <w:r>
              <w:t xml:space="preserve"> = Exit.</w:t>
            </w:r>
            <w:r w:rsidRPr="00C223AB">
              <w:rPr>
                <w:bCs w:val="0"/>
                <w:i/>
                <w:iCs/>
              </w:rPr>
              <w:t>E</w:t>
            </w:r>
            <w:r>
              <w:rPr>
                <w:bCs w:val="0"/>
                <w:i/>
                <w:iCs/>
              </w:rPr>
              <w:t>xit</w:t>
            </w:r>
            <w:r w:rsidRPr="00C223AB">
              <w:rPr>
                <w:bCs w:val="0"/>
                <w:i/>
                <w:iCs/>
              </w:rPr>
              <w:t>Date</w:t>
            </w:r>
            <w:r>
              <w:rPr>
                <w:bCs w:val="0"/>
                <w:i/>
                <w:iCs/>
              </w:rPr>
              <w:t xml:space="preserve"> </w:t>
            </w:r>
            <w:r>
              <w:rPr>
                <w:bCs w:val="0"/>
              </w:rPr>
              <w:t xml:space="preserve">and </w:t>
            </w:r>
            <w:r>
              <w:t>HHID.</w:t>
            </w:r>
            <w:r w:rsidRPr="002F0D32">
              <w:rPr>
                <w:b/>
              </w:rPr>
              <w:t>ExitDate</w:t>
            </w:r>
            <w:r>
              <w:rPr>
                <w:bCs w:val="0"/>
              </w:rPr>
              <w:t xml:space="preserve"> &gt; Exit.</w:t>
            </w:r>
            <w:r w:rsidRPr="002F0D32">
              <w:rPr>
                <w:i/>
                <w:iCs/>
              </w:rPr>
              <w:t>ExitDate</w:t>
            </w:r>
          </w:p>
        </w:tc>
        <w:tc>
          <w:tcPr>
            <w:tcW w:w="2515" w:type="dxa"/>
          </w:tcPr>
          <w:p w14:paraId="6A9B40AB" w14:textId="1ADD535B" w:rsidR="00C3527B" w:rsidRPr="00B678E4" w:rsidRDefault="00143E83" w:rsidP="0084349D">
            <w:pPr>
              <w:pStyle w:val="NoSpacing"/>
              <w:cnfStyle w:val="000000010000" w:firstRow="0" w:lastRow="0" w:firstColumn="0" w:lastColumn="0" w:oddVBand="0" w:evenVBand="0" w:oddHBand="0" w:evenHBand="1" w:firstRowFirstColumn="0" w:firstRowLastColumn="0" w:lastRowFirstColumn="0" w:lastRowLastColumn="0"/>
              <w:rPr>
                <w:i/>
                <w:iCs/>
              </w:rPr>
            </w:pPr>
            <w:r>
              <w:t>NULL</w:t>
            </w:r>
          </w:p>
        </w:tc>
      </w:tr>
      <w:tr w:rsidR="00C3527B" w14:paraId="2BC487C9" w14:textId="77777777" w:rsidTr="008434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0" w:type="dxa"/>
          </w:tcPr>
          <w:p w14:paraId="429FA903" w14:textId="77777777" w:rsidR="00C3527B" w:rsidRPr="002F0D32" w:rsidRDefault="00C3527B" w:rsidP="0084349D">
            <w:pPr>
              <w:pStyle w:val="NoSpacing"/>
            </w:pPr>
            <w:r>
              <w:t>(any other)</w:t>
            </w:r>
          </w:p>
        </w:tc>
        <w:tc>
          <w:tcPr>
            <w:tcW w:w="2515" w:type="dxa"/>
          </w:tcPr>
          <w:p w14:paraId="0223A02D" w14:textId="77777777" w:rsidR="00C3527B" w:rsidRDefault="00C3527B" w:rsidP="0084349D">
            <w:pPr>
              <w:pStyle w:val="NoSpacing"/>
              <w:cnfStyle w:val="000000100000" w:firstRow="0" w:lastRow="0" w:firstColumn="0" w:lastColumn="0" w:oddVBand="0" w:evenVBand="0" w:oddHBand="1" w:evenHBand="0" w:firstRowFirstColumn="0" w:firstRowLastColumn="0" w:lastRowFirstColumn="0" w:lastRowLastColumn="0"/>
            </w:pPr>
            <w:r>
              <w:t>HHID</w:t>
            </w:r>
            <w:r>
              <w:rPr>
                <w:bCs/>
              </w:rPr>
              <w:t>.</w:t>
            </w:r>
            <w:r w:rsidRPr="002F0D32">
              <w:rPr>
                <w:b/>
              </w:rPr>
              <w:t>MoveInDate</w:t>
            </w:r>
          </w:p>
        </w:tc>
      </w:tr>
    </w:tbl>
    <w:p w14:paraId="70886522" w14:textId="77777777" w:rsidR="002B78E9" w:rsidRPr="006A3016" w:rsidRDefault="002B78E9" w:rsidP="002B78E9">
      <w:pPr>
        <w:pStyle w:val="Heading4"/>
      </w:pPr>
      <w:r w:rsidRPr="0088191A">
        <w:t>Last Bed Night for Night-by-Night Shelter Enrollments</w:t>
      </w:r>
    </w:p>
    <w:p w14:paraId="3B9CAAE9" w14:textId="77777777" w:rsidR="002B78E9" w:rsidRPr="002F0D32" w:rsidRDefault="002B78E9" w:rsidP="002B78E9">
      <w:r>
        <w:t>Where tlsa_HHID.</w:t>
      </w:r>
      <w:r w:rsidRPr="001A0862">
        <w:rPr>
          <w:b/>
          <w:bCs/>
        </w:rPr>
        <w:t>ProjectType</w:t>
      </w:r>
      <w:r>
        <w:t xml:space="preserve"> = 1 and tlsa_HHID.</w:t>
      </w:r>
      <w:r w:rsidRPr="001A0862">
        <w:rPr>
          <w:b/>
          <w:bCs/>
        </w:rPr>
        <w:t>TrackingMethod</w:t>
      </w:r>
      <w:r>
        <w:t xml:space="preserve"> = 3, </w:t>
      </w:r>
      <w:r w:rsidRPr="002F0D32">
        <w:rPr>
          <w:b/>
          <w:bCs/>
        </w:rPr>
        <w:t>LastBedNight</w:t>
      </w:r>
      <w:r>
        <w:t xml:space="preserve"> refers to the most recent record (hmis_Services.</w:t>
      </w:r>
      <w:r w:rsidRPr="00A10662">
        <w:rPr>
          <w:i/>
          <w:iCs/>
        </w:rPr>
        <w:t>RecordType</w:t>
      </w:r>
      <w:r>
        <w:t xml:space="preserve"> = 200) of a bed night that meets the criteria for record selection.</w:t>
      </w:r>
    </w:p>
    <w:p w14:paraId="2D99EEA8" w14:textId="77777777" w:rsidR="00C3527B" w:rsidRPr="006A3016" w:rsidRDefault="00C3527B" w:rsidP="00C3527B">
      <w:pPr>
        <w:pStyle w:val="Heading4"/>
      </w:pPr>
      <w:r w:rsidRPr="0088191A">
        <w:t>ExitDate</w:t>
      </w:r>
    </w:p>
    <w:p w14:paraId="05657C33" w14:textId="519BD881" w:rsidR="00C3527B" w:rsidRDefault="00C3527B" w:rsidP="00C3527B">
      <w:pPr>
        <w:pStyle w:val="NoSpacing"/>
      </w:pPr>
      <w:r>
        <w:t xml:space="preserve">All of the requirements for </w:t>
      </w:r>
      <w:r>
        <w:rPr>
          <w:i/>
          <w:iCs/>
        </w:rPr>
        <w:t>ExitDate</w:t>
      </w:r>
      <w:r>
        <w:t xml:space="preserve"> that apply to the active household apply to all household members</w:t>
      </w:r>
      <w:r w:rsidR="004873DC">
        <w:t xml:space="preserve">. </w:t>
      </w:r>
      <w:r>
        <w:t>In addition, no household member’s enrollment may continue past the head of household’s actual or effective exit date (</w:t>
      </w:r>
      <w:r w:rsidR="00147F22">
        <w:t>tlsa_</w:t>
      </w:r>
      <w:r>
        <w:t>HHID.</w:t>
      </w:r>
      <w:r w:rsidRPr="008A4A59">
        <w:rPr>
          <w:b/>
          <w:bCs/>
        </w:rPr>
        <w:t>ExitDate</w:t>
      </w:r>
      <w:r>
        <w:t>).</w:t>
      </w:r>
    </w:p>
    <w:p w14:paraId="215A69DA" w14:textId="77777777" w:rsidR="00C3527B" w:rsidRPr="002F0D32" w:rsidRDefault="00C3527B" w:rsidP="00C3527B">
      <w:r>
        <w:t>If a household member’s enrollment remains active after the household exit date (actual or effective), the effective exit date for the household member is the same as the household’s exit date.</w:t>
      </w:r>
    </w:p>
    <w:tbl>
      <w:tblPr>
        <w:tblStyle w:val="Style11"/>
        <w:tblW w:w="9445" w:type="dxa"/>
        <w:tblLook w:val="04A0" w:firstRow="1" w:lastRow="0" w:firstColumn="1" w:lastColumn="0" w:noHBand="0" w:noVBand="1"/>
      </w:tblPr>
      <w:tblGrid>
        <w:gridCol w:w="6930"/>
        <w:gridCol w:w="2515"/>
      </w:tblGrid>
      <w:tr w:rsidR="00C3527B" w14:paraId="15256770" w14:textId="77777777" w:rsidTr="008434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0" w:type="dxa"/>
          </w:tcPr>
          <w:p w14:paraId="249B81F3" w14:textId="77777777" w:rsidR="00C3527B" w:rsidRDefault="00C3527B" w:rsidP="0084349D">
            <w:pPr>
              <w:pStyle w:val="NoSpacing"/>
            </w:pPr>
            <w:r>
              <w:t>Condition</w:t>
            </w:r>
          </w:p>
        </w:tc>
        <w:tc>
          <w:tcPr>
            <w:tcW w:w="2515" w:type="dxa"/>
          </w:tcPr>
          <w:p w14:paraId="7CD51221" w14:textId="77777777" w:rsidR="00C3527B" w:rsidRPr="002F0D32" w:rsidRDefault="00C3527B" w:rsidP="0084349D">
            <w:pPr>
              <w:pStyle w:val="NoSpacing"/>
              <w:cnfStyle w:val="100000000000" w:firstRow="1" w:lastRow="0" w:firstColumn="0" w:lastColumn="0" w:oddVBand="0" w:evenVBand="0" w:oddHBand="0" w:evenHBand="0" w:firstRowFirstColumn="0" w:firstRowLastColumn="0" w:lastRowFirstColumn="0" w:lastRowLastColumn="0"/>
            </w:pPr>
            <w:r>
              <w:t>Effective Exit Date</w:t>
            </w:r>
          </w:p>
        </w:tc>
      </w:tr>
      <w:tr w:rsidR="00982618" w14:paraId="58B7281C" w14:textId="77777777" w:rsidTr="008434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0" w:type="dxa"/>
          </w:tcPr>
          <w:p w14:paraId="39159389" w14:textId="09EAAF02" w:rsidR="00982618" w:rsidRDefault="00982618" w:rsidP="00982618">
            <w:pPr>
              <w:pStyle w:val="NoSpacing"/>
            </w:pPr>
            <w:r>
              <w:t>[</w:t>
            </w:r>
            <w:r w:rsidRPr="002F0D32">
              <w:rPr>
                <w:b/>
              </w:rPr>
              <w:t>LastBednight</w:t>
            </w:r>
            <w:r>
              <w:t xml:space="preserve"> + 90 days] &lt;= </w:t>
            </w:r>
            <w:r w:rsidRPr="00146368">
              <w:rPr>
                <w:u w:val="single"/>
              </w:rPr>
              <w:t>ReportEnd</w:t>
            </w:r>
            <w:r w:rsidRPr="002F0D32">
              <w:t xml:space="preserve"> and</w:t>
            </w:r>
            <w:r>
              <w:t xml:space="preserve"> </w:t>
            </w:r>
            <w:r w:rsidRPr="00B678E4">
              <w:rPr>
                <w:i/>
                <w:iCs/>
              </w:rPr>
              <w:t>ExitDate</w:t>
            </w:r>
            <w:r>
              <w:t xml:space="preserve"> is NULL </w:t>
            </w:r>
          </w:p>
        </w:tc>
        <w:tc>
          <w:tcPr>
            <w:tcW w:w="2515" w:type="dxa"/>
          </w:tcPr>
          <w:p w14:paraId="0BC9D32D" w14:textId="0B48A0B1" w:rsidR="00982618" w:rsidRDefault="00982618" w:rsidP="00982618">
            <w:pPr>
              <w:pStyle w:val="NoSpacing"/>
              <w:cnfStyle w:val="000000100000" w:firstRow="0" w:lastRow="0" w:firstColumn="0" w:lastColumn="0" w:oddVBand="0" w:evenVBand="0" w:oddHBand="1" w:evenHBand="0" w:firstRowFirstColumn="0" w:firstRowLastColumn="0" w:lastRowFirstColumn="0" w:lastRowLastColumn="0"/>
            </w:pPr>
            <w:r w:rsidRPr="002F0D32">
              <w:t>[</w:t>
            </w:r>
            <w:r w:rsidRPr="002F0D32">
              <w:rPr>
                <w:b/>
                <w:bCs/>
              </w:rPr>
              <w:t>LastBednight</w:t>
            </w:r>
            <w:r>
              <w:rPr>
                <w:i/>
                <w:iCs/>
              </w:rPr>
              <w:t xml:space="preserve"> </w:t>
            </w:r>
            <w:r w:rsidRPr="002F0D32">
              <w:t>+ 1 day</w:t>
            </w:r>
            <w:r>
              <w:t>]</w:t>
            </w:r>
          </w:p>
        </w:tc>
      </w:tr>
      <w:tr w:rsidR="00982618" w14:paraId="4636CB6D" w14:textId="77777777" w:rsidTr="008434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0" w:type="dxa"/>
          </w:tcPr>
          <w:p w14:paraId="6C88F9C0" w14:textId="7C496C48" w:rsidR="00982618" w:rsidRDefault="00982618" w:rsidP="00982618">
            <w:pPr>
              <w:pStyle w:val="NoSpacing"/>
            </w:pPr>
            <w:r w:rsidRPr="00B678E4">
              <w:rPr>
                <w:i/>
                <w:iCs/>
              </w:rPr>
              <w:t>ExitDate</w:t>
            </w:r>
            <w:r>
              <w:t xml:space="preserve"> &gt; [</w:t>
            </w:r>
            <w:r w:rsidRPr="002F0D32">
              <w:rPr>
                <w:b/>
              </w:rPr>
              <w:t>LastBednight</w:t>
            </w:r>
            <w:r>
              <w:t xml:space="preserve"> + 1 day]</w:t>
            </w:r>
          </w:p>
        </w:tc>
        <w:tc>
          <w:tcPr>
            <w:tcW w:w="2515" w:type="dxa"/>
          </w:tcPr>
          <w:p w14:paraId="5DE21B1B" w14:textId="27CBF906" w:rsidR="00982618" w:rsidRDefault="00982618" w:rsidP="00982618">
            <w:pPr>
              <w:pStyle w:val="NoSpacing"/>
              <w:cnfStyle w:val="000000010000" w:firstRow="0" w:lastRow="0" w:firstColumn="0" w:lastColumn="0" w:oddVBand="0" w:evenVBand="0" w:oddHBand="0" w:evenHBand="1" w:firstRowFirstColumn="0" w:firstRowLastColumn="0" w:lastRowFirstColumn="0" w:lastRowLastColumn="0"/>
            </w:pPr>
            <w:r w:rsidRPr="002F0D32">
              <w:t>[</w:t>
            </w:r>
            <w:r w:rsidRPr="002F0D32">
              <w:rPr>
                <w:b/>
                <w:bCs/>
              </w:rPr>
              <w:t>LastBednight</w:t>
            </w:r>
            <w:r>
              <w:rPr>
                <w:i/>
                <w:iCs/>
              </w:rPr>
              <w:t xml:space="preserve"> </w:t>
            </w:r>
            <w:r w:rsidRPr="002F0D32">
              <w:t>+ 1 day</w:t>
            </w:r>
            <w:r>
              <w:t>]</w:t>
            </w:r>
          </w:p>
        </w:tc>
      </w:tr>
      <w:tr w:rsidR="00C3527B" w14:paraId="26319410" w14:textId="3948BA44" w:rsidTr="008434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0" w:type="dxa"/>
          </w:tcPr>
          <w:p w14:paraId="0A1600E6" w14:textId="7100C8C5" w:rsidR="00C3527B" w:rsidRDefault="00C3527B" w:rsidP="0084349D">
            <w:pPr>
              <w:pStyle w:val="NoSpacing"/>
            </w:pPr>
            <w:r w:rsidRPr="00B678E4">
              <w:rPr>
                <w:i/>
                <w:iCs/>
              </w:rPr>
              <w:t>ExitDate</w:t>
            </w:r>
            <w:r>
              <w:t xml:space="preserve"> &gt; HHID.</w:t>
            </w:r>
            <w:r w:rsidRPr="002F0D32">
              <w:rPr>
                <w:b/>
                <w:bCs w:val="0"/>
              </w:rPr>
              <w:t>ExitDate</w:t>
            </w:r>
            <w:r>
              <w:t xml:space="preserve"> </w:t>
            </w:r>
          </w:p>
        </w:tc>
        <w:tc>
          <w:tcPr>
            <w:tcW w:w="2515" w:type="dxa"/>
          </w:tcPr>
          <w:p w14:paraId="092D3407" w14:textId="75F0FDE2" w:rsidR="00C3527B" w:rsidRPr="00B678E4" w:rsidRDefault="00C3527B" w:rsidP="0084349D">
            <w:pPr>
              <w:pStyle w:val="NoSpacing"/>
              <w:cnfStyle w:val="000000100000" w:firstRow="0" w:lastRow="0" w:firstColumn="0" w:lastColumn="0" w:oddVBand="0" w:evenVBand="0" w:oddHBand="1" w:evenHBand="0" w:firstRowFirstColumn="0" w:firstRowLastColumn="0" w:lastRowFirstColumn="0" w:lastRowLastColumn="0"/>
              <w:rPr>
                <w:i/>
                <w:iCs/>
              </w:rPr>
            </w:pPr>
            <w:r>
              <w:t>HHID.</w:t>
            </w:r>
            <w:r w:rsidRPr="002F0D32">
              <w:rPr>
                <w:b/>
                <w:bCs/>
              </w:rPr>
              <w:t>ExitDate</w:t>
            </w:r>
            <w:r>
              <w:t xml:space="preserve"> </w:t>
            </w:r>
          </w:p>
        </w:tc>
      </w:tr>
      <w:tr w:rsidR="00C3527B" w14:paraId="0AE99C83" w14:textId="51129097" w:rsidTr="008434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0" w:type="dxa"/>
          </w:tcPr>
          <w:p w14:paraId="5709E109" w14:textId="689E6381" w:rsidR="00C3527B" w:rsidRDefault="00C3527B" w:rsidP="0084349D">
            <w:pPr>
              <w:pStyle w:val="NoSpacing"/>
            </w:pPr>
            <w:r w:rsidRPr="00B678E4">
              <w:rPr>
                <w:i/>
                <w:iCs/>
              </w:rPr>
              <w:t>ExitDate</w:t>
            </w:r>
            <w:r>
              <w:t xml:space="preserve"> is </w:t>
            </w:r>
            <w:r w:rsidR="00143E83">
              <w:t>NULL</w:t>
            </w:r>
            <w:r>
              <w:t xml:space="preserve"> and HHID.</w:t>
            </w:r>
            <w:r w:rsidRPr="002F0D32">
              <w:rPr>
                <w:b/>
              </w:rPr>
              <w:t>ExitDate</w:t>
            </w:r>
            <w:r w:rsidRPr="002F0D32">
              <w:t xml:space="preserve"> is not </w:t>
            </w:r>
            <w:r w:rsidR="00143E83">
              <w:t>NULL</w:t>
            </w:r>
            <w:r>
              <w:t xml:space="preserve"> </w:t>
            </w:r>
          </w:p>
        </w:tc>
        <w:tc>
          <w:tcPr>
            <w:tcW w:w="2515" w:type="dxa"/>
          </w:tcPr>
          <w:p w14:paraId="310AEB17" w14:textId="360AA2C1" w:rsidR="00C3527B" w:rsidRPr="00B678E4" w:rsidRDefault="00C3527B" w:rsidP="0084349D">
            <w:pPr>
              <w:pStyle w:val="NoSpacing"/>
              <w:cnfStyle w:val="000000010000" w:firstRow="0" w:lastRow="0" w:firstColumn="0" w:lastColumn="0" w:oddVBand="0" w:evenVBand="0" w:oddHBand="0" w:evenHBand="1" w:firstRowFirstColumn="0" w:firstRowLastColumn="0" w:lastRowFirstColumn="0" w:lastRowLastColumn="0"/>
              <w:rPr>
                <w:i/>
                <w:iCs/>
              </w:rPr>
            </w:pPr>
            <w:r>
              <w:t>HHID.</w:t>
            </w:r>
            <w:r w:rsidRPr="002F0D32">
              <w:rPr>
                <w:b/>
                <w:bCs/>
              </w:rPr>
              <w:t>ExitDate</w:t>
            </w:r>
            <w:r>
              <w:t xml:space="preserve"> </w:t>
            </w:r>
          </w:p>
        </w:tc>
      </w:tr>
      <w:tr w:rsidR="00B54629" w14:paraId="6B610013" w14:textId="77777777" w:rsidTr="0084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0" w:type="dxa"/>
          </w:tcPr>
          <w:p w14:paraId="42D026E3" w14:textId="77777777" w:rsidR="00B54629" w:rsidRDefault="00B54629" w:rsidP="00845520">
            <w:pPr>
              <w:pStyle w:val="NoSpacing"/>
            </w:pPr>
            <w:r w:rsidRPr="00B678E4">
              <w:rPr>
                <w:i/>
                <w:iCs/>
              </w:rPr>
              <w:t>ExitDate</w:t>
            </w:r>
            <w:r>
              <w:t xml:space="preserve"> &gt; </w:t>
            </w:r>
            <w:r w:rsidRPr="00146368">
              <w:rPr>
                <w:u w:val="single"/>
              </w:rPr>
              <w:t>ReportEnd</w:t>
            </w:r>
          </w:p>
        </w:tc>
        <w:tc>
          <w:tcPr>
            <w:tcW w:w="2515" w:type="dxa"/>
          </w:tcPr>
          <w:p w14:paraId="4670AB1B" w14:textId="77777777" w:rsidR="00B54629" w:rsidRDefault="00B54629" w:rsidP="00845520">
            <w:pPr>
              <w:pStyle w:val="NoSpacing"/>
              <w:cnfStyle w:val="000000100000" w:firstRow="0" w:lastRow="0" w:firstColumn="0" w:lastColumn="0" w:oddVBand="0" w:evenVBand="0" w:oddHBand="1" w:evenHBand="0" w:firstRowFirstColumn="0" w:firstRowLastColumn="0" w:lastRowFirstColumn="0" w:lastRowLastColumn="0"/>
            </w:pPr>
            <w:r>
              <w:t>NULL</w:t>
            </w:r>
          </w:p>
        </w:tc>
      </w:tr>
      <w:tr w:rsidR="00C3527B" w14:paraId="06453BD7" w14:textId="77777777" w:rsidTr="008434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0" w:type="dxa"/>
          </w:tcPr>
          <w:p w14:paraId="3F26082F" w14:textId="77777777" w:rsidR="00C3527B" w:rsidRDefault="00C3527B" w:rsidP="0084349D">
            <w:pPr>
              <w:pStyle w:val="NoSpacing"/>
            </w:pPr>
            <w:r>
              <w:t>(any other)</w:t>
            </w:r>
          </w:p>
        </w:tc>
        <w:tc>
          <w:tcPr>
            <w:tcW w:w="2515" w:type="dxa"/>
          </w:tcPr>
          <w:p w14:paraId="3114CE90" w14:textId="77777777" w:rsidR="00C3527B" w:rsidRDefault="00C3527B" w:rsidP="0084349D">
            <w:pPr>
              <w:pStyle w:val="NoSpacing"/>
              <w:cnfStyle w:val="000000010000" w:firstRow="0" w:lastRow="0" w:firstColumn="0" w:lastColumn="0" w:oddVBand="0" w:evenVBand="0" w:oddHBand="0" w:evenHBand="1" w:firstRowFirstColumn="0" w:firstRowLastColumn="0" w:lastRowFirstColumn="0" w:lastRowLastColumn="0"/>
            </w:pPr>
            <w:r w:rsidRPr="00B678E4">
              <w:rPr>
                <w:i/>
                <w:iCs/>
              </w:rPr>
              <w:t>ExitDate</w:t>
            </w:r>
            <w:r>
              <w:t xml:space="preserve"> </w:t>
            </w:r>
          </w:p>
        </w:tc>
      </w:tr>
    </w:tbl>
    <w:p w14:paraId="0C68FD51" w14:textId="77777777" w:rsidR="00C3527B" w:rsidRDefault="00C3527B" w:rsidP="00C3527B">
      <w:pPr>
        <w:pStyle w:val="Heading4"/>
      </w:pPr>
      <w:r>
        <w:t>DisabilityStatus</w:t>
      </w:r>
    </w:p>
    <w:p w14:paraId="32CACFB6" w14:textId="1D32E51C" w:rsidR="00C3527B" w:rsidRDefault="00C3527B" w:rsidP="00C3527B">
      <w:r>
        <w:t>Because it is relevant and used repeatedly in subsequent steps</w:t>
      </w:r>
      <w:r w:rsidR="00E815DD">
        <w:t xml:space="preserve"> both for demographic reporting and for identification of people and households who are part of specific populations of interest (e.g, Households with a Disabled Adult or Head of Household) </w:t>
      </w:r>
      <w:r>
        <w:t>, a preliminary enrollment-level value is included in tlsa_Enrollment</w:t>
      </w:r>
      <w:r w:rsidR="004873DC">
        <w:t xml:space="preserve">. </w:t>
      </w:r>
    </w:p>
    <w:tbl>
      <w:tblPr>
        <w:tblStyle w:val="Style11"/>
        <w:tblW w:w="9445" w:type="dxa"/>
        <w:tblLook w:val="04A0" w:firstRow="1" w:lastRow="0" w:firstColumn="1" w:lastColumn="0" w:noHBand="0" w:noVBand="1"/>
      </w:tblPr>
      <w:tblGrid>
        <w:gridCol w:w="6930"/>
        <w:gridCol w:w="2515"/>
      </w:tblGrid>
      <w:tr w:rsidR="00C3527B" w14:paraId="715A8DE5" w14:textId="77777777" w:rsidTr="008434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0" w:type="dxa"/>
          </w:tcPr>
          <w:p w14:paraId="298F574E" w14:textId="77777777" w:rsidR="00C3527B" w:rsidRDefault="00C3527B" w:rsidP="0084349D">
            <w:pPr>
              <w:pStyle w:val="NoSpacing"/>
            </w:pPr>
            <w:r>
              <w:t>Enrollment DisablingCondition Value</w:t>
            </w:r>
          </w:p>
        </w:tc>
        <w:tc>
          <w:tcPr>
            <w:tcW w:w="2515" w:type="dxa"/>
          </w:tcPr>
          <w:p w14:paraId="7B150B2C" w14:textId="77777777" w:rsidR="00C3527B" w:rsidRPr="002F0D32" w:rsidRDefault="00C3527B" w:rsidP="0084349D">
            <w:pPr>
              <w:pStyle w:val="NoSpacing"/>
              <w:cnfStyle w:val="100000000000" w:firstRow="1" w:lastRow="0" w:firstColumn="0" w:lastColumn="0" w:oddVBand="0" w:evenVBand="0" w:oddHBand="0" w:evenHBand="0" w:firstRowFirstColumn="0" w:firstRowLastColumn="0" w:lastRowFirstColumn="0" w:lastRowLastColumn="0"/>
            </w:pPr>
            <w:r>
              <w:t>DisabilityStatus</w:t>
            </w:r>
          </w:p>
        </w:tc>
      </w:tr>
      <w:tr w:rsidR="00C3527B" w14:paraId="04F22029" w14:textId="77777777" w:rsidTr="008434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0" w:type="dxa"/>
          </w:tcPr>
          <w:p w14:paraId="3A026E39" w14:textId="77777777" w:rsidR="00C3527B" w:rsidRDefault="00C3527B" w:rsidP="0084349D">
            <w:pPr>
              <w:pStyle w:val="NoSpacing"/>
            </w:pPr>
            <w:r>
              <w:t xml:space="preserve">0 </w:t>
            </w:r>
          </w:p>
        </w:tc>
        <w:tc>
          <w:tcPr>
            <w:tcW w:w="2515" w:type="dxa"/>
          </w:tcPr>
          <w:p w14:paraId="0A4B4711" w14:textId="77777777" w:rsidR="00C3527B" w:rsidRPr="008705FF" w:rsidRDefault="00C3527B" w:rsidP="0084349D">
            <w:pPr>
              <w:pStyle w:val="NoSpacing"/>
              <w:cnfStyle w:val="000000100000" w:firstRow="0" w:lastRow="0" w:firstColumn="0" w:lastColumn="0" w:oddVBand="0" w:evenVBand="0" w:oddHBand="1" w:evenHBand="0" w:firstRowFirstColumn="0" w:firstRowLastColumn="0" w:lastRowFirstColumn="0" w:lastRowLastColumn="0"/>
            </w:pPr>
            <w:r>
              <w:t>0</w:t>
            </w:r>
          </w:p>
        </w:tc>
      </w:tr>
      <w:tr w:rsidR="00C3527B" w14:paraId="556CD30E" w14:textId="77777777" w:rsidTr="008434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0" w:type="dxa"/>
          </w:tcPr>
          <w:p w14:paraId="57C87539" w14:textId="77777777" w:rsidR="00C3527B" w:rsidRPr="003667D4" w:rsidRDefault="00C3527B" w:rsidP="0084349D">
            <w:pPr>
              <w:pStyle w:val="NoSpacing"/>
            </w:pPr>
            <w:r>
              <w:t>1</w:t>
            </w:r>
          </w:p>
        </w:tc>
        <w:tc>
          <w:tcPr>
            <w:tcW w:w="2515" w:type="dxa"/>
          </w:tcPr>
          <w:p w14:paraId="4045EB9E" w14:textId="77777777" w:rsidR="00C3527B" w:rsidRDefault="00C3527B" w:rsidP="0084349D">
            <w:pPr>
              <w:pStyle w:val="NoSpacing"/>
              <w:cnfStyle w:val="000000010000" w:firstRow="0" w:lastRow="0" w:firstColumn="0" w:lastColumn="0" w:oddVBand="0" w:evenVBand="0" w:oddHBand="0" w:evenHBand="1" w:firstRowFirstColumn="0" w:firstRowLastColumn="0" w:lastRowFirstColumn="0" w:lastRowLastColumn="0"/>
            </w:pPr>
            <w:r>
              <w:t>1</w:t>
            </w:r>
          </w:p>
        </w:tc>
      </w:tr>
      <w:tr w:rsidR="00C3527B" w14:paraId="69242EE2" w14:textId="77777777" w:rsidTr="008434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0" w:type="dxa"/>
          </w:tcPr>
          <w:p w14:paraId="4AE9A4F0" w14:textId="77777777" w:rsidR="00C3527B" w:rsidRPr="002F0D32" w:rsidRDefault="00C3527B" w:rsidP="0084349D">
            <w:pPr>
              <w:pStyle w:val="NoSpacing"/>
            </w:pPr>
            <w:r>
              <w:t>(any other)</w:t>
            </w:r>
          </w:p>
        </w:tc>
        <w:tc>
          <w:tcPr>
            <w:tcW w:w="2515" w:type="dxa"/>
          </w:tcPr>
          <w:p w14:paraId="006977C3" w14:textId="372963BB" w:rsidR="00C3527B" w:rsidRDefault="00143E83" w:rsidP="0084349D">
            <w:pPr>
              <w:pStyle w:val="NoSpacing"/>
              <w:cnfStyle w:val="000000100000" w:firstRow="0" w:lastRow="0" w:firstColumn="0" w:lastColumn="0" w:oddVBand="0" w:evenVBand="0" w:oddHBand="1" w:evenHBand="0" w:firstRowFirstColumn="0" w:firstRowLastColumn="0" w:lastRowFirstColumn="0" w:lastRowLastColumn="0"/>
            </w:pPr>
            <w:r>
              <w:t>NULL</w:t>
            </w:r>
          </w:p>
        </w:tc>
      </w:tr>
    </w:tbl>
    <w:p w14:paraId="2C27730A" w14:textId="77777777" w:rsidR="00C3527B" w:rsidRPr="006A3016" w:rsidRDefault="00C3527B" w:rsidP="00C3527B">
      <w:pPr>
        <w:pStyle w:val="Heading4"/>
      </w:pPr>
      <w:r>
        <w:t>DVStatus</w:t>
      </w:r>
    </w:p>
    <w:p w14:paraId="6D09BCB0" w14:textId="4DFA2837" w:rsidR="00E815DD" w:rsidRDefault="00E815DD" w:rsidP="00E815DD">
      <w:r>
        <w:t>Because it is relevant and used repeatedly in subsequent steps both for demographic reporting and for identification of people and households who are part of specific populations of interest (e.g, Households Fleeing Domestic Violence) , a preliminary enrollment-level value is included in tlsa_Enrollment</w:t>
      </w:r>
      <w:r w:rsidR="004873DC">
        <w:t xml:space="preserve">. </w:t>
      </w:r>
    </w:p>
    <w:p w14:paraId="2F19AF66" w14:textId="77777777" w:rsidR="0009759C" w:rsidRDefault="00C3527B" w:rsidP="00C3527B">
      <w:r>
        <w:t xml:space="preserve">It is the minimum DVStatus value in the table below based on </w:t>
      </w:r>
      <w:r w:rsidRPr="008705FF">
        <w:rPr>
          <w:i/>
          <w:iCs/>
        </w:rPr>
        <w:t>DomesticViolenceVictim</w:t>
      </w:r>
      <w:r>
        <w:t xml:space="preserve"> and </w:t>
      </w:r>
      <w:r w:rsidRPr="008705FF">
        <w:rPr>
          <w:i/>
          <w:iCs/>
        </w:rPr>
        <w:t>CurrentlyFleeing</w:t>
      </w:r>
      <w:r>
        <w:t xml:space="preserve"> values for any record associated with the enrollment and dated</w:t>
      </w:r>
      <w:r w:rsidR="004A3DAA">
        <w:t>:</w:t>
      </w:r>
    </w:p>
    <w:p w14:paraId="00750DD2" w14:textId="21D1A294" w:rsidR="00C3527B" w:rsidRDefault="0009759C" w:rsidP="0030608E">
      <w:pPr>
        <w:pStyle w:val="ListParagraph"/>
        <w:numPr>
          <w:ilvl w:val="0"/>
          <w:numId w:val="55"/>
        </w:numPr>
      </w:pPr>
      <w:r>
        <w:t xml:space="preserve">On or before </w:t>
      </w:r>
      <w:r w:rsidR="00C3527B" w:rsidRPr="000743E4">
        <w:rPr>
          <w:u w:val="single"/>
        </w:rPr>
        <w:t>ReportEnd</w:t>
      </w:r>
      <w:r w:rsidR="00C3527B">
        <w:t>:</w:t>
      </w:r>
      <w:r>
        <w:t xml:space="preserve"> and</w:t>
      </w:r>
    </w:p>
    <w:p w14:paraId="6E316745" w14:textId="511AB1AD" w:rsidR="0009759C" w:rsidRDefault="000743E4" w:rsidP="0030608E">
      <w:pPr>
        <w:pStyle w:val="ListParagraph"/>
        <w:numPr>
          <w:ilvl w:val="0"/>
          <w:numId w:val="55"/>
        </w:numPr>
      </w:pPr>
      <w:r>
        <w:t>On or before tlsa_Enrollment.</w:t>
      </w:r>
      <w:r w:rsidRPr="000743E4">
        <w:rPr>
          <w:b/>
          <w:bCs/>
        </w:rPr>
        <w:t>ExitDate</w:t>
      </w:r>
      <w:r>
        <w:t>, if it is not null.</w:t>
      </w:r>
    </w:p>
    <w:tbl>
      <w:tblPr>
        <w:tblStyle w:val="Style11"/>
        <w:tblW w:w="7460" w:type="dxa"/>
        <w:tblLook w:val="04A0" w:firstRow="1" w:lastRow="0" w:firstColumn="1" w:lastColumn="0" w:noHBand="0" w:noVBand="1"/>
      </w:tblPr>
      <w:tblGrid>
        <w:gridCol w:w="2430"/>
        <w:gridCol w:w="2515"/>
        <w:gridCol w:w="2515"/>
      </w:tblGrid>
      <w:tr w:rsidR="00C3527B" w14:paraId="52EC41DD" w14:textId="77777777" w:rsidTr="008434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259FD3D5" w14:textId="77777777" w:rsidR="00C3527B" w:rsidRDefault="00C3527B" w:rsidP="0084349D">
            <w:pPr>
              <w:pStyle w:val="NoSpacing"/>
            </w:pPr>
            <w:r>
              <w:t>DomesticViolenceVictim</w:t>
            </w:r>
          </w:p>
        </w:tc>
        <w:tc>
          <w:tcPr>
            <w:tcW w:w="2515" w:type="dxa"/>
          </w:tcPr>
          <w:p w14:paraId="7F8E621A" w14:textId="77777777" w:rsidR="00C3527B" w:rsidRPr="002F0D32" w:rsidRDefault="00C3527B" w:rsidP="0084349D">
            <w:pPr>
              <w:pStyle w:val="NoSpacing"/>
              <w:cnfStyle w:val="100000000000" w:firstRow="1" w:lastRow="0" w:firstColumn="0" w:lastColumn="0" w:oddVBand="0" w:evenVBand="0" w:oddHBand="0" w:evenHBand="0" w:firstRowFirstColumn="0" w:firstRowLastColumn="0" w:lastRowFirstColumn="0" w:lastRowLastColumn="0"/>
            </w:pPr>
            <w:r>
              <w:t>CurrentlyFleeing</w:t>
            </w:r>
          </w:p>
        </w:tc>
        <w:tc>
          <w:tcPr>
            <w:tcW w:w="2515" w:type="dxa"/>
          </w:tcPr>
          <w:p w14:paraId="14566EFB" w14:textId="77777777" w:rsidR="00C3527B" w:rsidRDefault="00C3527B" w:rsidP="0084349D">
            <w:pPr>
              <w:pStyle w:val="NoSpacing"/>
              <w:cnfStyle w:val="100000000000" w:firstRow="1" w:lastRow="0" w:firstColumn="0" w:lastColumn="0" w:oddVBand="0" w:evenVBand="0" w:oddHBand="0" w:evenHBand="0" w:firstRowFirstColumn="0" w:firstRowLastColumn="0" w:lastRowFirstColumn="0" w:lastRowLastColumn="0"/>
            </w:pPr>
            <w:r>
              <w:t>DVStatus</w:t>
            </w:r>
          </w:p>
        </w:tc>
      </w:tr>
      <w:tr w:rsidR="00C3527B" w14:paraId="3D12260E" w14:textId="77777777" w:rsidTr="008434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4CA79B58" w14:textId="77777777" w:rsidR="00C3527B" w:rsidRDefault="00C3527B" w:rsidP="0084349D">
            <w:pPr>
              <w:pStyle w:val="NoSpacing"/>
            </w:pPr>
            <w:r>
              <w:t>1</w:t>
            </w:r>
          </w:p>
        </w:tc>
        <w:tc>
          <w:tcPr>
            <w:tcW w:w="2515" w:type="dxa"/>
          </w:tcPr>
          <w:p w14:paraId="54FF5390" w14:textId="77777777" w:rsidR="00C3527B" w:rsidRPr="008705FF" w:rsidRDefault="00C3527B" w:rsidP="0084349D">
            <w:pPr>
              <w:pStyle w:val="NoSpacing"/>
              <w:cnfStyle w:val="000000100000" w:firstRow="0" w:lastRow="0" w:firstColumn="0" w:lastColumn="0" w:oddVBand="0" w:evenVBand="0" w:oddHBand="1" w:evenHBand="0" w:firstRowFirstColumn="0" w:firstRowLastColumn="0" w:lastRowFirstColumn="0" w:lastRowLastColumn="0"/>
            </w:pPr>
            <w:r>
              <w:t>1</w:t>
            </w:r>
          </w:p>
        </w:tc>
        <w:tc>
          <w:tcPr>
            <w:tcW w:w="2515" w:type="dxa"/>
          </w:tcPr>
          <w:p w14:paraId="623597EC" w14:textId="77777777" w:rsidR="00C3527B" w:rsidRDefault="00C3527B" w:rsidP="0084349D">
            <w:pPr>
              <w:pStyle w:val="NoSpacing"/>
              <w:cnfStyle w:val="000000100000" w:firstRow="0" w:lastRow="0" w:firstColumn="0" w:lastColumn="0" w:oddVBand="0" w:evenVBand="0" w:oddHBand="1" w:evenHBand="0" w:firstRowFirstColumn="0" w:firstRowLastColumn="0" w:lastRowFirstColumn="0" w:lastRowLastColumn="0"/>
            </w:pPr>
            <w:r>
              <w:t>1</w:t>
            </w:r>
          </w:p>
        </w:tc>
      </w:tr>
      <w:tr w:rsidR="00C3527B" w14:paraId="60CC3984" w14:textId="77777777" w:rsidTr="008434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7C4AC172" w14:textId="77777777" w:rsidR="00C3527B" w:rsidRDefault="00C3527B" w:rsidP="0084349D">
            <w:pPr>
              <w:pStyle w:val="NoSpacing"/>
            </w:pPr>
            <w:r>
              <w:t>1</w:t>
            </w:r>
          </w:p>
        </w:tc>
        <w:tc>
          <w:tcPr>
            <w:tcW w:w="2515" w:type="dxa"/>
          </w:tcPr>
          <w:p w14:paraId="5AEC34DD" w14:textId="77777777" w:rsidR="00C3527B" w:rsidRDefault="00C3527B" w:rsidP="0084349D">
            <w:pPr>
              <w:pStyle w:val="NoSpacing"/>
              <w:cnfStyle w:val="000000010000" w:firstRow="0" w:lastRow="0" w:firstColumn="0" w:lastColumn="0" w:oddVBand="0" w:evenVBand="0" w:oddHBand="0" w:evenHBand="1" w:firstRowFirstColumn="0" w:firstRowLastColumn="0" w:lastRowFirstColumn="0" w:lastRowLastColumn="0"/>
            </w:pPr>
            <w:r>
              <w:t>0</w:t>
            </w:r>
          </w:p>
        </w:tc>
        <w:tc>
          <w:tcPr>
            <w:tcW w:w="2515" w:type="dxa"/>
          </w:tcPr>
          <w:p w14:paraId="32B4E544" w14:textId="77777777" w:rsidR="00C3527B" w:rsidRDefault="00C3527B" w:rsidP="0084349D">
            <w:pPr>
              <w:pStyle w:val="NoSpacing"/>
              <w:cnfStyle w:val="000000010000" w:firstRow="0" w:lastRow="0" w:firstColumn="0" w:lastColumn="0" w:oddVBand="0" w:evenVBand="0" w:oddHBand="0" w:evenHBand="1" w:firstRowFirstColumn="0" w:firstRowLastColumn="0" w:lastRowFirstColumn="0" w:lastRowLastColumn="0"/>
            </w:pPr>
            <w:r>
              <w:t>2</w:t>
            </w:r>
          </w:p>
        </w:tc>
      </w:tr>
      <w:tr w:rsidR="00C3527B" w14:paraId="5EEF2137" w14:textId="77777777" w:rsidTr="008434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15C778AA" w14:textId="77777777" w:rsidR="00C3527B" w:rsidRDefault="00C3527B" w:rsidP="0084349D">
            <w:pPr>
              <w:pStyle w:val="NoSpacing"/>
            </w:pPr>
            <w:r>
              <w:t>1</w:t>
            </w:r>
          </w:p>
        </w:tc>
        <w:tc>
          <w:tcPr>
            <w:tcW w:w="2515" w:type="dxa"/>
          </w:tcPr>
          <w:p w14:paraId="206CC0F7" w14:textId="77777777" w:rsidR="00C3527B" w:rsidRDefault="00C3527B" w:rsidP="0084349D">
            <w:pPr>
              <w:pStyle w:val="NoSpacing"/>
              <w:cnfStyle w:val="000000100000" w:firstRow="0" w:lastRow="0" w:firstColumn="0" w:lastColumn="0" w:oddVBand="0" w:evenVBand="0" w:oddHBand="1" w:evenHBand="0" w:firstRowFirstColumn="0" w:firstRowLastColumn="0" w:lastRowFirstColumn="0" w:lastRowLastColumn="0"/>
            </w:pPr>
            <w:r>
              <w:t>(any other)</w:t>
            </w:r>
          </w:p>
        </w:tc>
        <w:tc>
          <w:tcPr>
            <w:tcW w:w="2515" w:type="dxa"/>
          </w:tcPr>
          <w:p w14:paraId="073387D8" w14:textId="77777777" w:rsidR="00C3527B" w:rsidRDefault="00C3527B" w:rsidP="0084349D">
            <w:pPr>
              <w:pStyle w:val="NoSpacing"/>
              <w:cnfStyle w:val="000000100000" w:firstRow="0" w:lastRow="0" w:firstColumn="0" w:lastColumn="0" w:oddVBand="0" w:evenVBand="0" w:oddHBand="1" w:evenHBand="0" w:firstRowFirstColumn="0" w:firstRowLastColumn="0" w:lastRowFirstColumn="0" w:lastRowLastColumn="0"/>
            </w:pPr>
            <w:r>
              <w:t>3</w:t>
            </w:r>
          </w:p>
        </w:tc>
      </w:tr>
      <w:tr w:rsidR="00C3527B" w14:paraId="1740424E" w14:textId="77777777" w:rsidTr="008434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16DA1A38" w14:textId="77777777" w:rsidR="00C3527B" w:rsidRDefault="00C3527B" w:rsidP="0084349D">
            <w:pPr>
              <w:pStyle w:val="NoSpacing"/>
            </w:pPr>
            <w:r>
              <w:t>0</w:t>
            </w:r>
          </w:p>
        </w:tc>
        <w:tc>
          <w:tcPr>
            <w:tcW w:w="2515" w:type="dxa"/>
          </w:tcPr>
          <w:p w14:paraId="482C84A6" w14:textId="77777777" w:rsidR="00C3527B" w:rsidRDefault="00C3527B" w:rsidP="0084349D">
            <w:pPr>
              <w:pStyle w:val="NoSpacing"/>
              <w:cnfStyle w:val="000000010000" w:firstRow="0" w:lastRow="0" w:firstColumn="0" w:lastColumn="0" w:oddVBand="0" w:evenVBand="0" w:oddHBand="0" w:evenHBand="1" w:firstRowFirstColumn="0" w:firstRowLastColumn="0" w:lastRowFirstColumn="0" w:lastRowLastColumn="0"/>
            </w:pPr>
            <w:r>
              <w:t>(n/a)</w:t>
            </w:r>
          </w:p>
        </w:tc>
        <w:tc>
          <w:tcPr>
            <w:tcW w:w="2515" w:type="dxa"/>
          </w:tcPr>
          <w:p w14:paraId="6EE9B7E2" w14:textId="77777777" w:rsidR="00C3527B" w:rsidRDefault="00C3527B" w:rsidP="0084349D">
            <w:pPr>
              <w:pStyle w:val="NoSpacing"/>
              <w:cnfStyle w:val="000000010000" w:firstRow="0" w:lastRow="0" w:firstColumn="0" w:lastColumn="0" w:oddVBand="0" w:evenVBand="0" w:oddHBand="0" w:evenHBand="1" w:firstRowFirstColumn="0" w:firstRowLastColumn="0" w:lastRowFirstColumn="0" w:lastRowLastColumn="0"/>
            </w:pPr>
            <w:r>
              <w:t>10</w:t>
            </w:r>
          </w:p>
        </w:tc>
      </w:tr>
      <w:tr w:rsidR="00C3527B" w14:paraId="2DA9531A" w14:textId="77777777" w:rsidTr="008434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173C5EB7" w14:textId="77777777" w:rsidR="00C3527B" w:rsidRDefault="00C3527B" w:rsidP="0084349D">
            <w:pPr>
              <w:pStyle w:val="NoSpacing"/>
            </w:pPr>
            <w:r>
              <w:t>In (8,9)</w:t>
            </w:r>
          </w:p>
        </w:tc>
        <w:tc>
          <w:tcPr>
            <w:tcW w:w="2515" w:type="dxa"/>
          </w:tcPr>
          <w:p w14:paraId="020A44B0" w14:textId="77777777" w:rsidR="00C3527B" w:rsidRDefault="00C3527B" w:rsidP="0084349D">
            <w:pPr>
              <w:pStyle w:val="NoSpacing"/>
              <w:cnfStyle w:val="000000100000" w:firstRow="0" w:lastRow="0" w:firstColumn="0" w:lastColumn="0" w:oddVBand="0" w:evenVBand="0" w:oddHBand="1" w:evenHBand="0" w:firstRowFirstColumn="0" w:firstRowLastColumn="0" w:lastRowFirstColumn="0" w:lastRowLastColumn="0"/>
            </w:pPr>
            <w:r>
              <w:t>(n/a)</w:t>
            </w:r>
          </w:p>
        </w:tc>
        <w:tc>
          <w:tcPr>
            <w:tcW w:w="2515" w:type="dxa"/>
          </w:tcPr>
          <w:p w14:paraId="5EF9BBDF" w14:textId="77777777" w:rsidR="00C3527B" w:rsidRDefault="00C3527B" w:rsidP="0084349D">
            <w:pPr>
              <w:pStyle w:val="NoSpacing"/>
              <w:cnfStyle w:val="000000100000" w:firstRow="0" w:lastRow="0" w:firstColumn="0" w:lastColumn="0" w:oddVBand="0" w:evenVBand="0" w:oddHBand="1" w:evenHBand="0" w:firstRowFirstColumn="0" w:firstRowLastColumn="0" w:lastRowFirstColumn="0" w:lastRowLastColumn="0"/>
            </w:pPr>
            <w:r>
              <w:t>98</w:t>
            </w:r>
          </w:p>
        </w:tc>
      </w:tr>
      <w:tr w:rsidR="00C3527B" w14:paraId="141758CC" w14:textId="77777777" w:rsidTr="008434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53E5C4F1" w14:textId="77777777" w:rsidR="00C3527B" w:rsidRDefault="00C3527B" w:rsidP="0084349D">
            <w:pPr>
              <w:pStyle w:val="NoSpacing"/>
            </w:pPr>
            <w:r>
              <w:t>(any other)</w:t>
            </w:r>
          </w:p>
        </w:tc>
        <w:tc>
          <w:tcPr>
            <w:tcW w:w="2515" w:type="dxa"/>
          </w:tcPr>
          <w:p w14:paraId="30C129BE" w14:textId="77777777" w:rsidR="00C3527B" w:rsidRDefault="00C3527B" w:rsidP="0084349D">
            <w:pPr>
              <w:pStyle w:val="NoSpacing"/>
              <w:cnfStyle w:val="000000010000" w:firstRow="0" w:lastRow="0" w:firstColumn="0" w:lastColumn="0" w:oddVBand="0" w:evenVBand="0" w:oddHBand="0" w:evenHBand="1" w:firstRowFirstColumn="0" w:firstRowLastColumn="0" w:lastRowFirstColumn="0" w:lastRowLastColumn="0"/>
            </w:pPr>
            <w:r>
              <w:t>(n/a)</w:t>
            </w:r>
          </w:p>
        </w:tc>
        <w:tc>
          <w:tcPr>
            <w:tcW w:w="2515" w:type="dxa"/>
          </w:tcPr>
          <w:p w14:paraId="7D6B2FD7" w14:textId="43E724C9" w:rsidR="00C3527B" w:rsidRDefault="00143E83" w:rsidP="0084349D">
            <w:pPr>
              <w:pStyle w:val="NoSpacing"/>
              <w:cnfStyle w:val="000000010000" w:firstRow="0" w:lastRow="0" w:firstColumn="0" w:lastColumn="0" w:oddVBand="0" w:evenVBand="0" w:oddHBand="0" w:evenHBand="1" w:firstRowFirstColumn="0" w:firstRowLastColumn="0" w:lastRowFirstColumn="0" w:lastRowLastColumn="0"/>
            </w:pPr>
            <w:r>
              <w:t>NULL</w:t>
            </w:r>
          </w:p>
        </w:tc>
      </w:tr>
    </w:tbl>
    <w:p w14:paraId="3FC80A42" w14:textId="5ED3C828" w:rsidR="0037225B" w:rsidRDefault="00252C43" w:rsidP="00252C43">
      <w:pPr>
        <w:pStyle w:val="Heading2"/>
      </w:pPr>
      <w:bookmarkStart w:id="84" w:name="_Toc31197113"/>
      <w:bookmarkStart w:id="85" w:name="_Toc31197114"/>
      <w:bookmarkStart w:id="86" w:name="_Toc31197115"/>
      <w:bookmarkStart w:id="87" w:name="_Toc31197116"/>
      <w:bookmarkStart w:id="88" w:name="_Toc31197117"/>
      <w:bookmarkStart w:id="89" w:name="_Toc31197118"/>
      <w:bookmarkStart w:id="90" w:name="_Toc29188000"/>
      <w:bookmarkStart w:id="91" w:name="_Toc31197119"/>
      <w:bookmarkStart w:id="92" w:name="_Enrollment_Ages_(tlsa_Enrollment)"/>
      <w:bookmarkStart w:id="93" w:name="_Toc37849750"/>
      <w:bookmarkStart w:id="94" w:name="_Toc79153935"/>
      <w:bookmarkStart w:id="95" w:name="_Toc499543982"/>
      <w:bookmarkEnd w:id="84"/>
      <w:bookmarkEnd w:id="85"/>
      <w:bookmarkEnd w:id="86"/>
      <w:bookmarkEnd w:id="87"/>
      <w:bookmarkEnd w:id="88"/>
      <w:bookmarkEnd w:id="89"/>
      <w:bookmarkEnd w:id="90"/>
      <w:bookmarkEnd w:id="91"/>
      <w:bookmarkEnd w:id="92"/>
      <w:r>
        <w:t>Enrollment Ages</w:t>
      </w:r>
      <w:r w:rsidR="00E14928">
        <w:t xml:space="preserve"> (tlsa_Enrollment)</w:t>
      </w:r>
      <w:bookmarkEnd w:id="93"/>
      <w:bookmarkEnd w:id="94"/>
    </w:p>
    <w:p w14:paraId="1FB05BCB" w14:textId="0B062E44" w:rsidR="007F4F13" w:rsidRPr="00B601F9" w:rsidRDefault="007F4F13" w:rsidP="00E14928">
      <w:pPr>
        <w:jc w:val="center"/>
      </w:pPr>
      <w:r>
        <w:rPr>
          <w:rFonts w:ascii="Times New Roman" w:hAnsi="Times New Roman" w:cs="Times New Roman"/>
          <w:noProof/>
          <w:sz w:val="24"/>
          <w:szCs w:val="24"/>
        </w:rPr>
        <mc:AlternateContent>
          <mc:Choice Requires="wpg">
            <w:drawing>
              <wp:inline distT="0" distB="0" distL="0" distR="0" wp14:anchorId="7AE6DEC9" wp14:editId="32F5116B">
                <wp:extent cx="5019675" cy="824865"/>
                <wp:effectExtent l="0" t="0" r="28575" b="13335"/>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19675" cy="824865"/>
                          <a:chOff x="1038978" y="1082432"/>
                          <a:chExt cx="50196" cy="8248"/>
                        </a:xfrm>
                      </wpg:grpSpPr>
                      <wpg:grpSp>
                        <wpg:cNvPr id="3" name="Group 3"/>
                        <wpg:cNvGrpSpPr>
                          <a:grpSpLocks/>
                        </wpg:cNvGrpSpPr>
                        <wpg:grpSpPr bwMode="auto">
                          <a:xfrm>
                            <a:off x="1038978" y="1082432"/>
                            <a:ext cx="12802" cy="8249"/>
                            <a:chOff x="1038978" y="1082432"/>
                            <a:chExt cx="12801" cy="8248"/>
                          </a:xfrm>
                        </wpg:grpSpPr>
                        <wps:wsp>
                          <wps:cNvPr id="11" name="AutoShape 4"/>
                          <wps:cNvSpPr>
                            <a:spLocks noChangeArrowheads="1"/>
                          </wps:cNvSpPr>
                          <wps:spPr bwMode="auto">
                            <a:xfrm>
                              <a:off x="1038978" y="1082432"/>
                              <a:ext cx="12802" cy="2743"/>
                            </a:xfrm>
                            <a:prstGeom prst="flowChartDocument">
                              <a:avLst/>
                            </a:prstGeom>
                            <a:solidFill>
                              <a:srgbClr val="FCE5D6"/>
                            </a:solidFill>
                            <a:ln w="6350">
                              <a:solidFill>
                                <a:srgbClr val="F5B18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05FDB3D8" w14:textId="77777777" w:rsidR="00004824" w:rsidRDefault="00004824" w:rsidP="007F4F13">
                                <w:pPr>
                                  <w:pStyle w:val="Style3"/>
                                </w:pPr>
                                <w:r>
                                  <w:t>lsa_Report</w:t>
                                </w:r>
                              </w:p>
                            </w:txbxContent>
                          </wps:txbx>
                          <wps:bodyPr rot="0" vert="horz" wrap="square" lIns="0" tIns="0" rIns="0" bIns="0" anchor="ctr" anchorCtr="0" upright="1">
                            <a:noAutofit/>
                          </wps:bodyPr>
                        </wps:wsp>
                        <wps:wsp>
                          <wps:cNvPr id="16" name="AutoShape 390"/>
                          <wps:cNvSpPr>
                            <a:spLocks noChangeArrowheads="1"/>
                          </wps:cNvSpPr>
                          <wps:spPr bwMode="auto">
                            <a:xfrm>
                              <a:off x="1038978" y="1087937"/>
                              <a:ext cx="12802" cy="2744"/>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376964DE" w14:textId="77777777" w:rsidR="00004824" w:rsidRDefault="00004824" w:rsidP="007F4F13">
                                <w:pPr>
                                  <w:pStyle w:val="Style3"/>
                                </w:pPr>
                                <w:r>
                                  <w:t>tlsa_</w:t>
                                </w:r>
                                <w:r w:rsidRPr="007F4F13">
                                  <w:t>CohortDates</w:t>
                                </w:r>
                              </w:p>
                            </w:txbxContent>
                          </wps:txbx>
                          <wps:bodyPr rot="0" vert="horz" wrap="square" lIns="0" tIns="0" rIns="0" bIns="0" anchor="ctr" anchorCtr="0" upright="1">
                            <a:noAutofit/>
                          </wps:bodyPr>
                        </wps:wsp>
                      </wpg:grpSp>
                      <wps:wsp>
                        <wps:cNvPr id="17" name="AutoShape 6"/>
                        <wps:cNvCnPr>
                          <a:cxnSpLocks noChangeShapeType="1"/>
                          <a:stCxn id="11" idx="3"/>
                          <a:endCxn id="18" idx="2"/>
                        </wps:cNvCnPr>
                        <wps:spPr bwMode="auto">
                          <a:xfrm>
                            <a:off x="1051780" y="1083804"/>
                            <a:ext cx="6318" cy="2752"/>
                          </a:xfrm>
                          <a:prstGeom prst="curvedConnector3">
                            <a:avLst>
                              <a:gd name="adj1" fmla="val 50000"/>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18" name="AutoShape 466"/>
                        <wps:cNvSpPr>
                          <a:spLocks noChangeArrowheads="1"/>
                        </wps:cNvSpPr>
                        <wps:spPr bwMode="auto">
                          <a:xfrm>
                            <a:off x="1058098" y="1084681"/>
                            <a:ext cx="12830" cy="3751"/>
                          </a:xfrm>
                          <a:prstGeom prst="flowChartMagneticDisk">
                            <a:avLst/>
                          </a:prstGeom>
                          <a:solidFill>
                            <a:srgbClr val="DFEBF7"/>
                          </a:solidFill>
                          <a:ln w="6350">
                            <a:solidFill>
                              <a:srgbClr val="5B9BD5"/>
                            </a:solidFill>
                            <a:round/>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3C0B2392" w14:textId="77777777" w:rsidR="00004824" w:rsidRDefault="00004824" w:rsidP="007F4F13">
                              <w:pPr>
                                <w:pStyle w:val="Style3"/>
                              </w:pPr>
                              <w:r>
                                <w:t>hmis_</w:t>
                              </w:r>
                              <w:r w:rsidRPr="007F4F13">
                                <w:t>Client</w:t>
                              </w:r>
                            </w:p>
                          </w:txbxContent>
                        </wps:txbx>
                        <wps:bodyPr rot="0" vert="horz" wrap="square" lIns="0" tIns="0" rIns="0" bIns="0" anchor="t" anchorCtr="0" upright="1">
                          <a:noAutofit/>
                        </wps:bodyPr>
                      </wps:wsp>
                      <wps:wsp>
                        <wps:cNvPr id="19" name="AutoShape 462"/>
                        <wps:cNvSpPr>
                          <a:spLocks noChangeArrowheads="1"/>
                        </wps:cNvSpPr>
                        <wps:spPr bwMode="auto">
                          <a:xfrm>
                            <a:off x="1077247" y="1085188"/>
                            <a:ext cx="11928" cy="2737"/>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18A75A4B" w14:textId="77777777" w:rsidR="00004824" w:rsidRDefault="00004824" w:rsidP="007F4F13">
                              <w:pPr>
                                <w:pStyle w:val="Style3"/>
                              </w:pPr>
                              <w:r>
                                <w:t>tlsa_</w:t>
                              </w:r>
                              <w:r w:rsidRPr="007F4F13">
                                <w:t>Enrollment</w:t>
                              </w:r>
                            </w:p>
                          </w:txbxContent>
                        </wps:txbx>
                        <wps:bodyPr rot="0" vert="horz" wrap="square" lIns="0" tIns="0" rIns="0" bIns="0" anchor="ctr" anchorCtr="0" upright="1">
                          <a:noAutofit/>
                        </wps:bodyPr>
                      </wps:wsp>
                      <wps:wsp>
                        <wps:cNvPr id="20" name="AutoShape 9"/>
                        <wps:cNvCnPr>
                          <a:cxnSpLocks noChangeShapeType="1"/>
                          <a:stCxn id="16" idx="3"/>
                          <a:endCxn id="18" idx="2"/>
                        </wps:cNvCnPr>
                        <wps:spPr bwMode="auto">
                          <a:xfrm flipV="1">
                            <a:off x="1051780" y="1086556"/>
                            <a:ext cx="6318" cy="2753"/>
                          </a:xfrm>
                          <a:prstGeom prst="curvedConnector3">
                            <a:avLst>
                              <a:gd name="adj1" fmla="val 50000"/>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240" name="AutoShape 10"/>
                        <wps:cNvCnPr>
                          <a:cxnSpLocks noChangeShapeType="1"/>
                          <a:stCxn id="18" idx="4"/>
                          <a:endCxn id="19" idx="1"/>
                        </wps:cNvCnPr>
                        <wps:spPr bwMode="auto">
                          <a:xfrm>
                            <a:off x="1070928" y="1086556"/>
                            <a:ext cx="6319" cy="0"/>
                          </a:xfrm>
                          <a:prstGeom prst="curvedConnector3">
                            <a:avLst>
                              <a:gd name="adj1" fmla="val 50000"/>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g:wgp>
                  </a:graphicData>
                </a:graphic>
              </wp:inline>
            </w:drawing>
          </mc:Choice>
          <mc:Fallback>
            <w:pict>
              <v:group w14:anchorId="7AE6DEC9" id="Group 2" o:spid="_x0000_s1148" style="width:395.25pt;height:64.95pt;mso-position-horizontal-relative:char;mso-position-vertical-relative:line" coordorigin="10389,10824" coordsize="50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">
                <v:group id="Group 3" o:spid="_x0000_s1149" style="position:absolute;left:10389;top:10824;width:128;height:82" coordorigin="10389,10824" coordsize="12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AutoShape 4" o:spid="_x0000_s1150" type="#_x0000_t114" style="position:absolute;left:10389;top:10824;width:128;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" fillcolor="#fce5d6" strokecolor="#f5b183" strokeweight=".5pt">
                    <v:shadow color="black" opacity="0" offset="0,0"/>
                    <v:textbox inset="0,0,0,0">
                      <w:txbxContent>
                        <w:p w14:paraId="05FDB3D8" w14:textId="77777777" w:rsidR="00004824" w:rsidRDefault="00004824" w:rsidP="007F4F13">
                          <w:pPr>
                            <w:pStyle w:val="Style3"/>
                          </w:pPr>
                          <w:r>
                            <w:t>lsa_Report</w:t>
                          </w:r>
                        </w:p>
                      </w:txbxContent>
                    </v:textbox>
                  </v:shape>
                  <v:shape id="AutoShape 390" o:spid="_x0000_s1151" type="#_x0000_t113" style="position:absolute;left:10389;top:10879;width:128;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" fillcolor="#ebd7e1" strokecolor="#c285a3" strokeweight=".5pt">
                    <v:shadow color="black" opacity="0" offset="0,0"/>
                    <v:textbox inset="0,0,0,0">
                      <w:txbxContent>
                        <w:p w14:paraId="376964DE" w14:textId="77777777" w:rsidR="00004824" w:rsidRDefault="00004824" w:rsidP="007F4F13">
                          <w:pPr>
                            <w:pStyle w:val="Style3"/>
                          </w:pPr>
                          <w:r>
                            <w:t>tlsa_</w:t>
                          </w:r>
                          <w:r w:rsidRPr="007F4F13">
                            <w:t>CohortDates</w:t>
                          </w:r>
                        </w:p>
                      </w:txbxContent>
                    </v:textbox>
                  </v:shape>
                </v:group>
                <v:shape id="AutoShape 6" o:spid="_x0000_s1152" type="#_x0000_t38" style="position:absolute;left:10517;top:10838;width:63;height:27;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" adj="10800" strokecolor="black [0]" strokeweight=".5pt">
                  <v:stroke endarrow="block"/>
                  <v:shadow color="black [0]"/>
                </v:shape>
                <v:shape id="AutoShape 466" o:spid="_x0000_s1153" type="#_x0000_t132" style="position:absolute;left:10580;top:10846;width:129;height: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" fillcolor="#dfebf7" strokecolor="#5b9bd5" strokeweight=".5pt">
                  <v:shadow color="black" opacity="0" offset="0,0"/>
                  <v:textbox inset="0,0,0,0">
                    <w:txbxContent>
                      <w:p w14:paraId="3C0B2392" w14:textId="77777777" w:rsidR="00004824" w:rsidRDefault="00004824" w:rsidP="007F4F13">
                        <w:pPr>
                          <w:pStyle w:val="Style3"/>
                        </w:pPr>
                        <w:r>
                          <w:t>hmis_</w:t>
                        </w:r>
                        <w:r w:rsidRPr="007F4F13">
                          <w:t>Client</w:t>
                        </w:r>
                      </w:p>
                    </w:txbxContent>
                  </v:textbox>
                </v:shape>
                <v:shape id="AutoShape 462" o:spid="_x0000_s1154" type="#_x0000_t113" style="position:absolute;left:10772;top:10851;width:119;height: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" fillcolor="#ebd7e1" strokecolor="#c285a3" strokeweight=".5pt">
                  <v:shadow color="black" opacity="0" offset="0,0"/>
                  <v:textbox inset="0,0,0,0">
                    <w:txbxContent>
                      <w:p w14:paraId="18A75A4B" w14:textId="77777777" w:rsidR="00004824" w:rsidRDefault="00004824" w:rsidP="007F4F13">
                        <w:pPr>
                          <w:pStyle w:val="Style3"/>
                        </w:pPr>
                        <w:r>
                          <w:t>tlsa_</w:t>
                        </w:r>
                        <w:r w:rsidRPr="007F4F13">
                          <w:t>Enrollment</w:t>
                        </w:r>
                      </w:p>
                    </w:txbxContent>
                  </v:textbox>
                </v:shape>
                <v:shape id="AutoShape 9" o:spid="_x0000_s1155" type="#_x0000_t38" style="position:absolute;left:10517;top:10865;width:63;height:28;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" adj="10800" strokecolor="black [0]" strokeweight=".5pt">
                  <v:stroke endarrow="block"/>
                  <v:shadow color="black [0]"/>
                </v:shape>
                <v:shape id="AutoShape 10" o:spid="_x0000_s1156" type="#_x0000_t38" style="position:absolute;left:10709;top:10865;width:63;height: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" adj="10800" strokecolor="black [0]" strokeweight=".5pt">
                  <v:stroke endarrow="block"/>
                  <v:shadow color="black [0]"/>
                </v:shape>
                <w10:anchorlock/>
              </v:group>
            </w:pict>
          </mc:Fallback>
        </mc:AlternateContent>
      </w:r>
    </w:p>
    <w:p w14:paraId="57FE6871" w14:textId="568ADFF4" w:rsidR="006F336B" w:rsidRDefault="006F336B" w:rsidP="00E14928">
      <w:r w:rsidRPr="00DE4A2E">
        <w:t>Age</w:t>
      </w:r>
      <w:r>
        <w:t xml:space="preserve"> i</w:t>
      </w:r>
      <w:r w:rsidRPr="00DE4A2E">
        <w:t>s</w:t>
      </w:r>
      <w:r>
        <w:rPr>
          <w:b/>
          <w:bCs/>
        </w:rPr>
        <w:t xml:space="preserve"> </w:t>
      </w:r>
      <w:r>
        <w:t>used to determine household type, for demographic reporting, and to identify households and people in reporting populations of interest</w:t>
      </w:r>
      <w:r w:rsidR="004873DC">
        <w:t xml:space="preserve">. </w:t>
      </w:r>
      <w:r w:rsidR="00E14928" w:rsidRPr="00E2612D">
        <w:t xml:space="preserve">This </w:t>
      </w:r>
      <w:r w:rsidR="00E14928">
        <w:t xml:space="preserve">section defines the logic associated with determining client age for </w:t>
      </w:r>
      <w:r w:rsidR="0084349D">
        <w:t xml:space="preserve">all </w:t>
      </w:r>
      <w:r w:rsidR="00D2058E">
        <w:t>enrollments</w:t>
      </w:r>
      <w:r w:rsidR="0084349D">
        <w:t xml:space="preserve"> </w:t>
      </w:r>
      <w:r w:rsidR="00931872">
        <w:t xml:space="preserve">in all contexts that </w:t>
      </w:r>
      <w:r w:rsidR="001956F7">
        <w:t>age</w:t>
      </w:r>
      <w:r w:rsidR="00931872">
        <w:t xml:space="preserve"> </w:t>
      </w:r>
      <w:r w:rsidR="001956F7">
        <w:t>ma</w:t>
      </w:r>
      <w:r w:rsidR="00931872">
        <w:t>y be relevant</w:t>
      </w:r>
      <w:r w:rsidR="00F83832">
        <w:t>.</w:t>
      </w:r>
    </w:p>
    <w:p w14:paraId="1A60B92D" w14:textId="367A8312" w:rsidR="00E14928" w:rsidRDefault="00E14928" w:rsidP="00E14928">
      <w:r>
        <w:t xml:space="preserve">It uses data in </w:t>
      </w:r>
      <w:r w:rsidR="00D14E4F">
        <w:t>tlsa</w:t>
      </w:r>
      <w:r>
        <w:t>_</w:t>
      </w:r>
      <w:r w:rsidR="00D14E4F">
        <w:t>CohortDates</w:t>
      </w:r>
      <w:r>
        <w:t xml:space="preserve"> and hmis_Client to set </w:t>
      </w:r>
      <w:r w:rsidR="00D14E4F">
        <w:t xml:space="preserve">age group </w:t>
      </w:r>
      <w:r>
        <w:t xml:space="preserve">values for </w:t>
      </w:r>
      <w:r w:rsidR="00D14E4F">
        <w:t>tlsa_Enrollment</w:t>
      </w:r>
      <w:r w:rsidR="004873DC">
        <w:t xml:space="preserve">. </w:t>
      </w:r>
    </w:p>
    <w:p w14:paraId="79356212" w14:textId="77777777" w:rsidR="00E14928" w:rsidRDefault="00E14928" w:rsidP="00E14928">
      <w:pPr>
        <w:pStyle w:val="Heading3"/>
      </w:pPr>
      <w:r w:rsidRPr="00A96D77">
        <w:t>Relevant Data</w:t>
      </w:r>
    </w:p>
    <w:p w14:paraId="100050B7" w14:textId="77777777" w:rsidR="00E14928" w:rsidRPr="006A3016" w:rsidRDefault="00E14928" w:rsidP="00E14928">
      <w:pPr>
        <w:pStyle w:val="Heading4"/>
      </w:pPr>
      <w:r w:rsidRPr="0088191A">
        <w:t>Source</w:t>
      </w:r>
    </w:p>
    <w:tbl>
      <w:tblPr>
        <w:tblStyle w:val="TableGrid"/>
        <w:tblW w:w="9355" w:type="dxa"/>
        <w:tblLook w:val="04A0" w:firstRow="1" w:lastRow="0" w:firstColumn="1" w:lastColumn="0" w:noHBand="0" w:noVBand="1"/>
      </w:tblPr>
      <w:tblGrid>
        <w:gridCol w:w="9355"/>
      </w:tblGrid>
      <w:tr w:rsidR="000C38C1" w:rsidRPr="00C9484F" w14:paraId="0185F202" w14:textId="77777777" w:rsidTr="00F93C8F">
        <w:trPr>
          <w:cantSplit/>
          <w:trHeight w:val="216"/>
        </w:trPr>
        <w:tc>
          <w:tcPr>
            <w:tcW w:w="9355" w:type="dxa"/>
            <w:shd w:val="clear" w:color="auto" w:fill="FDE9D9" w:themeFill="accent6" w:themeFillTint="33"/>
          </w:tcPr>
          <w:p w14:paraId="113D8E3A" w14:textId="3A470AA9" w:rsidR="000C38C1" w:rsidRPr="00C9484F" w:rsidRDefault="000C38C1" w:rsidP="00F93C8F">
            <w:pPr>
              <w:pStyle w:val="NoSpacing"/>
              <w:rPr>
                <w:b/>
                <w:bCs/>
              </w:rPr>
            </w:pPr>
            <w:r>
              <w:rPr>
                <w:b/>
                <w:bCs/>
              </w:rPr>
              <w:t>lsa_Report</w:t>
            </w:r>
          </w:p>
        </w:tc>
      </w:tr>
      <w:tr w:rsidR="000C38C1" w:rsidRPr="006B4F91" w14:paraId="0C1D8315" w14:textId="77777777" w:rsidTr="00F93C8F">
        <w:trPr>
          <w:cantSplit/>
          <w:trHeight w:val="216"/>
        </w:trPr>
        <w:tc>
          <w:tcPr>
            <w:tcW w:w="9355" w:type="dxa"/>
          </w:tcPr>
          <w:p w14:paraId="22F0D4B9" w14:textId="0D78DF0A" w:rsidR="000C38C1" w:rsidRDefault="00215946" w:rsidP="00F93C8F">
            <w:pPr>
              <w:pStyle w:val="NoSpacing"/>
            </w:pPr>
            <w:r>
              <w:t>Rep</w:t>
            </w:r>
            <w:r w:rsidR="000C38C1">
              <w:t>ortStart</w:t>
            </w:r>
          </w:p>
        </w:tc>
      </w:tr>
      <w:tr w:rsidR="000C38C1" w:rsidRPr="006B4F91" w14:paraId="54F40195" w14:textId="77777777" w:rsidTr="00F93C8F">
        <w:trPr>
          <w:cantSplit/>
          <w:trHeight w:val="216"/>
        </w:trPr>
        <w:tc>
          <w:tcPr>
            <w:tcW w:w="9355" w:type="dxa"/>
          </w:tcPr>
          <w:p w14:paraId="633A76FF" w14:textId="5E97AADF" w:rsidR="000C38C1" w:rsidRDefault="00215946" w:rsidP="00F93C8F">
            <w:pPr>
              <w:pStyle w:val="NoSpacing"/>
            </w:pPr>
            <w:r>
              <w:t>Rep</w:t>
            </w:r>
            <w:r w:rsidR="000C38C1">
              <w:t>ortEnd</w:t>
            </w:r>
          </w:p>
        </w:tc>
      </w:tr>
      <w:tr w:rsidR="00E14928" w:rsidRPr="00C9484F" w14:paraId="6B0F0042" w14:textId="77777777" w:rsidTr="0084349D">
        <w:trPr>
          <w:cantSplit/>
          <w:trHeight w:val="216"/>
        </w:trPr>
        <w:tc>
          <w:tcPr>
            <w:tcW w:w="9355" w:type="dxa"/>
            <w:shd w:val="clear" w:color="auto" w:fill="FDE9D9" w:themeFill="accent6" w:themeFillTint="33"/>
          </w:tcPr>
          <w:p w14:paraId="77253FD7" w14:textId="3DAC9E80" w:rsidR="00E14928" w:rsidRPr="00C9484F" w:rsidRDefault="00D14E4F" w:rsidP="0084349D">
            <w:pPr>
              <w:pStyle w:val="NoSpacing"/>
              <w:rPr>
                <w:b/>
                <w:bCs/>
              </w:rPr>
            </w:pPr>
            <w:r>
              <w:rPr>
                <w:b/>
                <w:bCs/>
              </w:rPr>
              <w:t>t</w:t>
            </w:r>
            <w:r w:rsidR="00E14928" w:rsidRPr="00C9484F">
              <w:rPr>
                <w:b/>
                <w:bCs/>
              </w:rPr>
              <w:t>lsa_</w:t>
            </w:r>
            <w:r>
              <w:rPr>
                <w:b/>
                <w:bCs/>
              </w:rPr>
              <w:t>CohortDates</w:t>
            </w:r>
          </w:p>
        </w:tc>
      </w:tr>
      <w:tr w:rsidR="00E14928" w:rsidRPr="006B4F91" w14:paraId="7585BE2F" w14:textId="77777777" w:rsidTr="0084349D">
        <w:trPr>
          <w:cantSplit/>
          <w:trHeight w:val="216"/>
        </w:trPr>
        <w:tc>
          <w:tcPr>
            <w:tcW w:w="9355" w:type="dxa"/>
          </w:tcPr>
          <w:p w14:paraId="3989C635" w14:textId="6A56BE8E" w:rsidR="00E14928" w:rsidRPr="005F4836" w:rsidRDefault="00D14E4F" w:rsidP="0084349D">
            <w:pPr>
              <w:pStyle w:val="NoSpacing"/>
            </w:pPr>
            <w:r>
              <w:t>Cohort</w:t>
            </w:r>
          </w:p>
        </w:tc>
      </w:tr>
      <w:tr w:rsidR="00D14E4F" w:rsidRPr="006B4F91" w14:paraId="4B79D527" w14:textId="77777777" w:rsidTr="0084349D">
        <w:trPr>
          <w:cantSplit/>
          <w:trHeight w:val="216"/>
        </w:trPr>
        <w:tc>
          <w:tcPr>
            <w:tcW w:w="9355" w:type="dxa"/>
          </w:tcPr>
          <w:p w14:paraId="54CCAF9C" w14:textId="737CCE03" w:rsidR="00D14E4F" w:rsidRDefault="00D14E4F" w:rsidP="0084349D">
            <w:pPr>
              <w:pStyle w:val="NoSpacing"/>
            </w:pPr>
            <w:r>
              <w:t>CohortStart</w:t>
            </w:r>
          </w:p>
        </w:tc>
      </w:tr>
      <w:tr w:rsidR="00D14E4F" w:rsidRPr="006B4F91" w14:paraId="7861DB9A" w14:textId="77777777" w:rsidTr="0084349D">
        <w:trPr>
          <w:cantSplit/>
          <w:trHeight w:val="216"/>
        </w:trPr>
        <w:tc>
          <w:tcPr>
            <w:tcW w:w="9355" w:type="dxa"/>
          </w:tcPr>
          <w:p w14:paraId="6FADC4C0" w14:textId="7CB5C29A" w:rsidR="00D14E4F" w:rsidRDefault="00D14E4F" w:rsidP="0084349D">
            <w:pPr>
              <w:pStyle w:val="NoSpacing"/>
            </w:pPr>
            <w:r>
              <w:t>CohortEnd</w:t>
            </w:r>
          </w:p>
        </w:tc>
      </w:tr>
      <w:tr w:rsidR="00E14928" w:rsidRPr="00C9484F" w14:paraId="3115B96F" w14:textId="77777777" w:rsidTr="0084349D">
        <w:trPr>
          <w:cantSplit/>
          <w:trHeight w:val="216"/>
        </w:trPr>
        <w:tc>
          <w:tcPr>
            <w:tcW w:w="9355" w:type="dxa"/>
            <w:shd w:val="clear" w:color="auto" w:fill="FDE9D9" w:themeFill="accent6" w:themeFillTint="33"/>
          </w:tcPr>
          <w:p w14:paraId="26DE1699" w14:textId="5E82B59B" w:rsidR="00E14928" w:rsidRPr="00C9484F" w:rsidRDefault="00D14E4F" w:rsidP="0084349D">
            <w:pPr>
              <w:pStyle w:val="NoSpacing"/>
              <w:rPr>
                <w:b/>
                <w:bCs/>
              </w:rPr>
            </w:pPr>
            <w:r>
              <w:rPr>
                <w:b/>
                <w:bCs/>
              </w:rPr>
              <w:t>tlsa</w:t>
            </w:r>
            <w:r w:rsidR="00E14928" w:rsidRPr="00C9484F">
              <w:rPr>
                <w:b/>
                <w:bCs/>
              </w:rPr>
              <w:t>_Enrollment</w:t>
            </w:r>
          </w:p>
        </w:tc>
      </w:tr>
      <w:tr w:rsidR="00E14928" w:rsidRPr="006B4F91" w14:paraId="6E3F1C29" w14:textId="77777777" w:rsidTr="0084349D">
        <w:trPr>
          <w:cantSplit/>
          <w:trHeight w:val="216"/>
        </w:trPr>
        <w:tc>
          <w:tcPr>
            <w:tcW w:w="9355" w:type="dxa"/>
          </w:tcPr>
          <w:p w14:paraId="2977A69A" w14:textId="77777777" w:rsidR="00E14928" w:rsidRPr="00BB3EF6" w:rsidRDefault="00E14928" w:rsidP="0084349D">
            <w:pPr>
              <w:pStyle w:val="NoSpacing"/>
            </w:pPr>
            <w:r w:rsidRPr="00BB3EF6">
              <w:t>EntryDate</w:t>
            </w:r>
          </w:p>
        </w:tc>
      </w:tr>
      <w:tr w:rsidR="000C38C1" w:rsidRPr="006B4F91" w14:paraId="14068307" w14:textId="77777777" w:rsidTr="0084349D">
        <w:trPr>
          <w:cantSplit/>
          <w:trHeight w:val="216"/>
        </w:trPr>
        <w:tc>
          <w:tcPr>
            <w:tcW w:w="9355" w:type="dxa"/>
          </w:tcPr>
          <w:p w14:paraId="3BC1C745" w14:textId="3A94A1EB" w:rsidR="000C38C1" w:rsidRPr="00BB3EF6" w:rsidRDefault="000C38C1" w:rsidP="0084349D">
            <w:pPr>
              <w:pStyle w:val="NoSpacing"/>
            </w:pPr>
            <w:r>
              <w:t>RelationshipToHoH</w:t>
            </w:r>
          </w:p>
        </w:tc>
      </w:tr>
      <w:tr w:rsidR="00D14E4F" w:rsidRPr="006B4F91" w14:paraId="47178CFD" w14:textId="77777777" w:rsidTr="0084349D">
        <w:trPr>
          <w:cantSplit/>
          <w:trHeight w:val="216"/>
        </w:trPr>
        <w:tc>
          <w:tcPr>
            <w:tcW w:w="9355" w:type="dxa"/>
          </w:tcPr>
          <w:p w14:paraId="1110A85C" w14:textId="19849E39" w:rsidR="00D14E4F" w:rsidRPr="00BB3EF6" w:rsidRDefault="00D14E4F" w:rsidP="0084349D">
            <w:pPr>
              <w:pStyle w:val="NoSpacing"/>
            </w:pPr>
            <w:r>
              <w:t>ExitDate</w:t>
            </w:r>
          </w:p>
        </w:tc>
      </w:tr>
      <w:tr w:rsidR="00E14928" w:rsidRPr="006B4F91" w14:paraId="548254D4" w14:textId="77777777" w:rsidTr="0084349D">
        <w:trPr>
          <w:cantSplit/>
          <w:trHeight w:val="216"/>
        </w:trPr>
        <w:tc>
          <w:tcPr>
            <w:tcW w:w="9355" w:type="dxa"/>
            <w:shd w:val="clear" w:color="auto" w:fill="EEECE1" w:themeFill="background2"/>
          </w:tcPr>
          <w:p w14:paraId="06285645" w14:textId="77777777" w:rsidR="00E14928" w:rsidRPr="005F4836" w:rsidRDefault="00E14928" w:rsidP="0084349D">
            <w:pPr>
              <w:pStyle w:val="NoSpacing"/>
              <w:rPr>
                <w:b/>
                <w:bCs/>
              </w:rPr>
            </w:pPr>
            <w:r w:rsidRPr="005F4836">
              <w:rPr>
                <w:b/>
                <w:bCs/>
              </w:rPr>
              <w:t>hmis_Client</w:t>
            </w:r>
          </w:p>
        </w:tc>
      </w:tr>
      <w:tr w:rsidR="00E14928" w:rsidRPr="006B4F91" w14:paraId="5B7EF714" w14:textId="77777777" w:rsidTr="0084349D">
        <w:trPr>
          <w:cantSplit/>
          <w:trHeight w:val="216"/>
        </w:trPr>
        <w:tc>
          <w:tcPr>
            <w:tcW w:w="9355" w:type="dxa"/>
          </w:tcPr>
          <w:p w14:paraId="26FD38F6" w14:textId="77777777" w:rsidR="00E14928" w:rsidRPr="00BB3EF6" w:rsidRDefault="00E14928" w:rsidP="0084349D">
            <w:pPr>
              <w:pStyle w:val="NoSpacing"/>
            </w:pPr>
            <w:r w:rsidRPr="00BB3EF6">
              <w:t>DOB</w:t>
            </w:r>
          </w:p>
        </w:tc>
      </w:tr>
      <w:tr w:rsidR="00E14928" w:rsidRPr="006B4F91" w14:paraId="27CB6DB2" w14:textId="77777777" w:rsidTr="0084349D">
        <w:trPr>
          <w:cantSplit/>
          <w:trHeight w:val="216"/>
        </w:trPr>
        <w:tc>
          <w:tcPr>
            <w:tcW w:w="9355" w:type="dxa"/>
          </w:tcPr>
          <w:p w14:paraId="30D99F92" w14:textId="77777777" w:rsidR="00E14928" w:rsidRPr="00BB3EF6" w:rsidRDefault="00E14928" w:rsidP="0084349D">
            <w:pPr>
              <w:pStyle w:val="NoSpacing"/>
            </w:pPr>
            <w:r w:rsidRPr="00BB3EF6">
              <w:t>DOBDataQuality</w:t>
            </w:r>
          </w:p>
        </w:tc>
      </w:tr>
    </w:tbl>
    <w:p w14:paraId="423C0E58" w14:textId="77777777" w:rsidR="00E14928" w:rsidRPr="006A3016" w:rsidRDefault="00E14928" w:rsidP="00E14928">
      <w:pPr>
        <w:pStyle w:val="Heading4"/>
      </w:pPr>
      <w:r w:rsidRPr="0088191A">
        <w:t>Target</w:t>
      </w:r>
    </w:p>
    <w:tbl>
      <w:tblPr>
        <w:tblStyle w:val="TableGrid"/>
        <w:tblW w:w="9355" w:type="dxa"/>
        <w:tblLook w:val="04A0" w:firstRow="1" w:lastRow="0" w:firstColumn="1" w:lastColumn="0" w:noHBand="0" w:noVBand="1"/>
      </w:tblPr>
      <w:tblGrid>
        <w:gridCol w:w="9355"/>
      </w:tblGrid>
      <w:tr w:rsidR="00E14928" w:rsidRPr="006B4F91" w14:paraId="1B8DCD33" w14:textId="77777777" w:rsidTr="0084349D">
        <w:trPr>
          <w:cantSplit/>
          <w:trHeight w:val="216"/>
        </w:trPr>
        <w:tc>
          <w:tcPr>
            <w:tcW w:w="9355" w:type="dxa"/>
            <w:shd w:val="clear" w:color="auto" w:fill="76923C" w:themeFill="accent3" w:themeFillShade="BF"/>
          </w:tcPr>
          <w:p w14:paraId="14FF2727" w14:textId="64B178B0" w:rsidR="00E14928" w:rsidRPr="006B4F91" w:rsidRDefault="00D2058E" w:rsidP="0084349D">
            <w:pPr>
              <w:pStyle w:val="NoSpacing"/>
              <w:rPr>
                <w:b/>
                <w:bCs/>
                <w:color w:val="FFFFFF" w:themeColor="background1"/>
              </w:rPr>
            </w:pPr>
            <w:r>
              <w:rPr>
                <w:b/>
                <w:bCs/>
                <w:color w:val="FFFFFF" w:themeColor="background1"/>
              </w:rPr>
              <w:t>tlsa</w:t>
            </w:r>
            <w:r w:rsidR="00E14928">
              <w:rPr>
                <w:b/>
                <w:bCs/>
                <w:color w:val="FFFFFF" w:themeColor="background1"/>
              </w:rPr>
              <w:t>_Enrollment</w:t>
            </w:r>
          </w:p>
        </w:tc>
      </w:tr>
      <w:tr w:rsidR="00E14928" w14:paraId="3ED64684" w14:textId="77777777" w:rsidTr="0084349D">
        <w:trPr>
          <w:cantSplit/>
          <w:trHeight w:val="216"/>
        </w:trPr>
        <w:tc>
          <w:tcPr>
            <w:tcW w:w="9355" w:type="dxa"/>
          </w:tcPr>
          <w:p w14:paraId="2A05E2B0" w14:textId="0C08E14E" w:rsidR="00E14928" w:rsidRPr="00BB3EF6" w:rsidRDefault="00D2058E" w:rsidP="0084349D">
            <w:pPr>
              <w:pStyle w:val="NoSpacing"/>
              <w:rPr>
                <w:b/>
                <w:bCs/>
              </w:rPr>
            </w:pPr>
            <w:r>
              <w:rPr>
                <w:b/>
                <w:bCs/>
              </w:rPr>
              <w:t>EntryAge</w:t>
            </w:r>
          </w:p>
        </w:tc>
      </w:tr>
      <w:tr w:rsidR="00E14928" w14:paraId="0DC0087A" w14:textId="77777777" w:rsidTr="0084349D">
        <w:trPr>
          <w:cantSplit/>
          <w:trHeight w:val="216"/>
        </w:trPr>
        <w:tc>
          <w:tcPr>
            <w:tcW w:w="9355" w:type="dxa"/>
          </w:tcPr>
          <w:p w14:paraId="3D5C01DB" w14:textId="20797BCD" w:rsidR="00E14928" w:rsidRPr="00BB3EF6" w:rsidRDefault="00D2058E" w:rsidP="0084349D">
            <w:pPr>
              <w:pStyle w:val="NoSpacing"/>
              <w:rPr>
                <w:b/>
                <w:bCs/>
              </w:rPr>
            </w:pPr>
            <w:r>
              <w:rPr>
                <w:b/>
                <w:bCs/>
              </w:rPr>
              <w:t>ActiveAge</w:t>
            </w:r>
          </w:p>
        </w:tc>
      </w:tr>
      <w:tr w:rsidR="00671D43" w14:paraId="2B6F2770" w14:textId="77777777" w:rsidTr="00C91919">
        <w:trPr>
          <w:cantSplit/>
          <w:trHeight w:val="216"/>
        </w:trPr>
        <w:tc>
          <w:tcPr>
            <w:tcW w:w="9355" w:type="dxa"/>
          </w:tcPr>
          <w:p w14:paraId="4D28A5D8" w14:textId="77777777" w:rsidR="00671D43" w:rsidRDefault="00671D43" w:rsidP="00C91919">
            <w:pPr>
              <w:pStyle w:val="NoSpacing"/>
              <w:rPr>
                <w:b/>
                <w:bCs/>
              </w:rPr>
            </w:pPr>
            <w:r>
              <w:rPr>
                <w:b/>
                <w:bCs/>
              </w:rPr>
              <w:t>Exit1Age</w:t>
            </w:r>
          </w:p>
        </w:tc>
      </w:tr>
      <w:tr w:rsidR="00D2058E" w14:paraId="214BA3C3" w14:textId="77777777" w:rsidTr="0084349D">
        <w:trPr>
          <w:cantSplit/>
          <w:trHeight w:val="216"/>
        </w:trPr>
        <w:tc>
          <w:tcPr>
            <w:tcW w:w="9355" w:type="dxa"/>
          </w:tcPr>
          <w:p w14:paraId="61CA19C6" w14:textId="19ABF7A3" w:rsidR="00D2058E" w:rsidRDefault="00D2058E" w:rsidP="0084349D">
            <w:pPr>
              <w:pStyle w:val="NoSpacing"/>
              <w:rPr>
                <w:b/>
                <w:bCs/>
              </w:rPr>
            </w:pPr>
            <w:r>
              <w:rPr>
                <w:b/>
                <w:bCs/>
              </w:rPr>
              <w:t>Exit</w:t>
            </w:r>
            <w:r w:rsidR="00671D43">
              <w:rPr>
                <w:b/>
                <w:bCs/>
              </w:rPr>
              <w:t>2</w:t>
            </w:r>
            <w:r>
              <w:rPr>
                <w:b/>
                <w:bCs/>
              </w:rPr>
              <w:t>Age</w:t>
            </w:r>
          </w:p>
        </w:tc>
      </w:tr>
    </w:tbl>
    <w:p w14:paraId="1B11E29A" w14:textId="77777777" w:rsidR="00E14928" w:rsidRPr="00A96D77" w:rsidRDefault="00E14928" w:rsidP="00E14928">
      <w:pPr>
        <w:pStyle w:val="Heading3"/>
      </w:pPr>
      <w:r w:rsidRPr="00A96D77">
        <w:t>Logic</w:t>
      </w:r>
    </w:p>
    <w:p w14:paraId="216FDB34" w14:textId="77777777" w:rsidR="000C38C1" w:rsidRDefault="000C38C1" w:rsidP="00DE4A2E">
      <w:pPr>
        <w:pStyle w:val="Heading4"/>
      </w:pPr>
      <w:r>
        <w:t>EntryAge</w:t>
      </w:r>
    </w:p>
    <w:p w14:paraId="182EDCDA" w14:textId="2C1D0A8E" w:rsidR="00E14928" w:rsidRDefault="00E14928" w:rsidP="00E14928">
      <w:r>
        <w:t xml:space="preserve">A client’s age </w:t>
      </w:r>
      <w:r w:rsidR="0084349D">
        <w:t xml:space="preserve">at project entry is based on hmis_Client </w:t>
      </w:r>
      <w:r w:rsidR="0084349D" w:rsidRPr="00DE4A2E">
        <w:rPr>
          <w:i/>
          <w:iCs/>
        </w:rPr>
        <w:t>DOB</w:t>
      </w:r>
      <w:r w:rsidR="0084349D">
        <w:t xml:space="preserve"> and </w:t>
      </w:r>
      <w:r w:rsidR="0084349D" w:rsidRPr="00DE4A2E">
        <w:rPr>
          <w:i/>
          <w:iCs/>
        </w:rPr>
        <w:t>DOBDataQuality</w:t>
      </w:r>
      <w:r w:rsidR="0084349D">
        <w:t xml:space="preserve"> and the entry date for the enrollment</w:t>
      </w:r>
      <w:r w:rsidR="004873DC">
        <w:t xml:space="preserve">. </w:t>
      </w:r>
    </w:p>
    <w:p w14:paraId="58DB65CB" w14:textId="77777777" w:rsidR="00E14928" w:rsidRPr="00A6067F" w:rsidRDefault="00E14928" w:rsidP="00E14928">
      <w:pPr>
        <w:rPr>
          <w:rFonts w:eastAsia="Times New Roman" w:cstheme="minorHAnsi"/>
        </w:rPr>
      </w:pPr>
      <w:r w:rsidRPr="00A6067F">
        <w:rPr>
          <w:rFonts w:eastAsia="Times New Roman" w:cstheme="minorHAnsi"/>
        </w:rPr>
        <w:t xml:space="preserve">All dates of birth must be validated; </w:t>
      </w:r>
      <w:r>
        <w:rPr>
          <w:rFonts w:eastAsia="Times New Roman" w:cstheme="minorHAnsi"/>
        </w:rPr>
        <w:t>a client’s age must be handled as unknown</w:t>
      </w:r>
      <w:r w:rsidRPr="00A6067F">
        <w:rPr>
          <w:rFonts w:eastAsia="Times New Roman" w:cstheme="minorHAnsi"/>
        </w:rPr>
        <w:t xml:space="preserve"> if any of the following are true:</w:t>
      </w:r>
    </w:p>
    <w:p w14:paraId="73DD0B56" w14:textId="77777777" w:rsidR="00E14928" w:rsidRPr="00A6067F" w:rsidRDefault="00E14928" w:rsidP="00E14928">
      <w:pPr>
        <w:pStyle w:val="ListParagraph"/>
      </w:pPr>
      <w:r w:rsidRPr="00655B0F">
        <w:rPr>
          <w:i/>
        </w:rPr>
        <w:t>DOBDataQuality</w:t>
      </w:r>
      <w:r w:rsidRPr="00A6067F">
        <w:t xml:space="preserve"> is anything other than ‘Full DOB reported’ (1) or ‘Approximate or partial DOB reported’ (2);</w:t>
      </w:r>
    </w:p>
    <w:p w14:paraId="0208E658" w14:textId="77777777" w:rsidR="00E14928" w:rsidRPr="00A6067F" w:rsidRDefault="00E14928" w:rsidP="00E14928">
      <w:pPr>
        <w:pStyle w:val="ListParagraph"/>
      </w:pPr>
      <w:r>
        <w:rPr>
          <w:i/>
        </w:rPr>
        <w:t>DOB</w:t>
      </w:r>
      <w:r w:rsidRPr="00577A54">
        <w:t xml:space="preserve"> </w:t>
      </w:r>
      <w:r w:rsidRPr="00A6067F">
        <w:t xml:space="preserve">is missing or set to a system default; </w:t>
      </w:r>
    </w:p>
    <w:p w14:paraId="2A797A70" w14:textId="77777777" w:rsidR="00E14928" w:rsidRPr="00A6067F" w:rsidRDefault="00E14928" w:rsidP="00E14928">
      <w:pPr>
        <w:pStyle w:val="ListParagraph"/>
      </w:pPr>
      <w:r w:rsidRPr="00A6067F">
        <w:t xml:space="preserve">The calculation would result in an age over 105 years old; </w:t>
      </w:r>
    </w:p>
    <w:p w14:paraId="115AE493" w14:textId="77777777" w:rsidR="00E14928" w:rsidRPr="00A6067F" w:rsidRDefault="00E14928" w:rsidP="00E14928">
      <w:pPr>
        <w:pStyle w:val="ListParagraph"/>
      </w:pPr>
      <w:r>
        <w:rPr>
          <w:i/>
        </w:rPr>
        <w:t>DOB</w:t>
      </w:r>
      <w:r w:rsidRPr="00577A54">
        <w:t xml:space="preserve"> </w:t>
      </w:r>
      <w:r w:rsidRPr="00A6067F">
        <w:t xml:space="preserve">is later than </w:t>
      </w:r>
      <w:r w:rsidRPr="00655B0F">
        <w:rPr>
          <w:i/>
        </w:rPr>
        <w:t xml:space="preserve">EntryDate </w:t>
      </w:r>
      <w:r w:rsidRPr="00A6067F">
        <w:t>for the enrollment; or</w:t>
      </w:r>
    </w:p>
    <w:p w14:paraId="66FF8343" w14:textId="77777777" w:rsidR="00E14928" w:rsidRPr="006F51AA" w:rsidRDefault="00E14928" w:rsidP="00E14928">
      <w:pPr>
        <w:pStyle w:val="ListParagraph"/>
      </w:pPr>
      <w:r w:rsidRPr="005D0E7C">
        <w:rPr>
          <w:i/>
        </w:rPr>
        <w:t xml:space="preserve">RelationshipToHoH </w:t>
      </w:r>
      <w:r w:rsidRPr="00577A54">
        <w:t xml:space="preserve">= 1 and </w:t>
      </w:r>
      <w:r>
        <w:rPr>
          <w:i/>
        </w:rPr>
        <w:t>DOB</w:t>
      </w:r>
      <w:r w:rsidRPr="00577A54">
        <w:t xml:space="preserve"> = </w:t>
      </w:r>
      <w:r w:rsidRPr="005D0E7C">
        <w:rPr>
          <w:i/>
        </w:rPr>
        <w:t xml:space="preserve">EntryDate </w:t>
      </w:r>
      <w:r w:rsidRPr="00577A54">
        <w:t>for the enrollment</w:t>
      </w:r>
    </w:p>
    <w:p w14:paraId="735B9374" w14:textId="4C3BFF15" w:rsidR="00E14928" w:rsidRPr="00A6067F" w:rsidRDefault="00E14928" w:rsidP="00E14928">
      <w:pPr>
        <w:rPr>
          <w:rFonts w:eastAsia="Times New Roman" w:cstheme="minorHAnsi"/>
        </w:rPr>
      </w:pPr>
      <w:r w:rsidRPr="00A6067F">
        <w:rPr>
          <w:rFonts w:eastAsia="Times New Roman" w:cstheme="minorHAnsi"/>
        </w:rPr>
        <w:t xml:space="preserve">The first of the criteria listed below met by the combination of values for </w:t>
      </w:r>
      <w:r w:rsidRPr="00655B0F">
        <w:rPr>
          <w:i/>
        </w:rPr>
        <w:t>DOB,</w:t>
      </w:r>
      <w:r w:rsidRPr="00A6067F">
        <w:rPr>
          <w:rFonts w:eastAsia="Times New Roman" w:cstheme="minorHAnsi"/>
        </w:rPr>
        <w:t xml:space="preserve"> </w:t>
      </w:r>
      <w:r w:rsidRPr="00655B0F">
        <w:rPr>
          <w:i/>
        </w:rPr>
        <w:t>DOBDataQuality,</w:t>
      </w:r>
      <w:r w:rsidRPr="00A6067F">
        <w:rPr>
          <w:rFonts w:eastAsia="Times New Roman" w:cstheme="minorHAnsi"/>
        </w:rPr>
        <w:t xml:space="preserve"> and </w:t>
      </w:r>
      <w:r w:rsidR="000C38C1" w:rsidRPr="00DE4A2E">
        <w:rPr>
          <w:rFonts w:eastAsia="Times New Roman" w:cstheme="minorHAnsi"/>
          <w:b/>
          <w:bCs/>
        </w:rPr>
        <w:t>EntryDate</w:t>
      </w:r>
      <w:r w:rsidRPr="00A6067F">
        <w:rPr>
          <w:rFonts w:eastAsia="Times New Roman" w:cstheme="minorHAnsi"/>
        </w:rPr>
        <w:t xml:space="preserve"> determines the </w:t>
      </w:r>
      <w:r w:rsidR="000C38C1" w:rsidRPr="00DE4A2E">
        <w:rPr>
          <w:rFonts w:eastAsia="Times New Roman" w:cstheme="minorHAnsi"/>
          <w:b/>
          <w:bCs/>
        </w:rPr>
        <w:t>EntryAge</w:t>
      </w:r>
      <w:r w:rsidRPr="00A6067F">
        <w:rPr>
          <w:rFonts w:eastAsia="Times New Roman" w:cstheme="minorHAnsi"/>
        </w:rPr>
        <w:t xml:space="preserve"> for </w:t>
      </w:r>
      <w:r w:rsidR="000C38C1">
        <w:rPr>
          <w:rFonts w:eastAsia="Times New Roman" w:cstheme="minorHAnsi"/>
        </w:rPr>
        <w:t>each</w:t>
      </w:r>
      <w:r w:rsidRPr="00A6067F">
        <w:rPr>
          <w:rFonts w:eastAsia="Times New Roman" w:cstheme="minorHAnsi"/>
        </w:rPr>
        <w:t xml:space="preserve"> enrollment:</w:t>
      </w:r>
    </w:p>
    <w:tbl>
      <w:tblPr>
        <w:tblStyle w:val="Style11"/>
        <w:tblW w:w="5000" w:type="pct"/>
        <w:tblLook w:val="0420" w:firstRow="1" w:lastRow="0" w:firstColumn="0" w:lastColumn="0" w:noHBand="0" w:noVBand="1"/>
      </w:tblPr>
      <w:tblGrid>
        <w:gridCol w:w="969"/>
        <w:gridCol w:w="4497"/>
        <w:gridCol w:w="1230"/>
        <w:gridCol w:w="2654"/>
      </w:tblGrid>
      <w:tr w:rsidR="00E14928" w:rsidRPr="00E646C1" w14:paraId="66CC14AE" w14:textId="77777777" w:rsidTr="0084349D">
        <w:trPr>
          <w:cnfStyle w:val="100000000000" w:firstRow="1" w:lastRow="0" w:firstColumn="0" w:lastColumn="0" w:oddVBand="0" w:evenVBand="0" w:oddHBand="0" w:evenHBand="0" w:firstRowFirstColumn="0" w:firstRowLastColumn="0" w:lastRowFirstColumn="0" w:lastRowLastColumn="0"/>
          <w:cantSplit/>
          <w:trHeight w:val="216"/>
          <w:tblHeader/>
        </w:trPr>
        <w:tc>
          <w:tcPr>
            <w:tcW w:w="518" w:type="pct"/>
          </w:tcPr>
          <w:p w14:paraId="1B34BB7C" w14:textId="77777777" w:rsidR="00E14928" w:rsidRPr="00E646C1" w:rsidRDefault="00E14928" w:rsidP="0084349D">
            <w:pPr>
              <w:pStyle w:val="NoSpacing"/>
            </w:pPr>
            <w:r w:rsidRPr="00E646C1">
              <w:t>Priority</w:t>
            </w:r>
          </w:p>
        </w:tc>
        <w:tc>
          <w:tcPr>
            <w:tcW w:w="2405" w:type="pct"/>
          </w:tcPr>
          <w:p w14:paraId="51093EB7" w14:textId="77777777" w:rsidR="00E14928" w:rsidRPr="00E646C1" w:rsidRDefault="00E14928" w:rsidP="0084349D">
            <w:pPr>
              <w:pStyle w:val="NoSpacing"/>
            </w:pPr>
            <w:r w:rsidRPr="00E646C1">
              <w:t>Condition</w:t>
            </w:r>
          </w:p>
        </w:tc>
        <w:tc>
          <w:tcPr>
            <w:tcW w:w="658" w:type="pct"/>
          </w:tcPr>
          <w:p w14:paraId="6AB7D4EF" w14:textId="77777777" w:rsidR="00E14928" w:rsidRPr="00E646C1" w:rsidRDefault="00E14928" w:rsidP="0084349D">
            <w:pPr>
              <w:pStyle w:val="NoSpacing"/>
            </w:pPr>
            <w:r w:rsidRPr="00E646C1">
              <w:t>AgeGroup</w:t>
            </w:r>
          </w:p>
        </w:tc>
        <w:tc>
          <w:tcPr>
            <w:tcW w:w="1419" w:type="pct"/>
          </w:tcPr>
          <w:p w14:paraId="2970C897" w14:textId="77777777" w:rsidR="00E14928" w:rsidRPr="00E646C1" w:rsidRDefault="00E14928" w:rsidP="0084349D">
            <w:pPr>
              <w:pStyle w:val="NoSpacing"/>
            </w:pPr>
            <w:r>
              <w:t xml:space="preserve">LSA </w:t>
            </w:r>
            <w:r w:rsidRPr="00E646C1">
              <w:t>Category</w:t>
            </w:r>
          </w:p>
        </w:tc>
      </w:tr>
      <w:tr w:rsidR="00E14928" w:rsidRPr="00107D01" w14:paraId="561BEC4A" w14:textId="77777777" w:rsidTr="0084349D">
        <w:trPr>
          <w:cnfStyle w:val="000000100000" w:firstRow="0" w:lastRow="0" w:firstColumn="0" w:lastColumn="0" w:oddVBand="0" w:evenVBand="0" w:oddHBand="1" w:evenHBand="0" w:firstRowFirstColumn="0" w:firstRowLastColumn="0" w:lastRowFirstColumn="0" w:lastRowLastColumn="0"/>
          <w:cantSplit/>
          <w:trHeight w:val="216"/>
        </w:trPr>
        <w:tc>
          <w:tcPr>
            <w:tcW w:w="518" w:type="pct"/>
          </w:tcPr>
          <w:p w14:paraId="3E425085" w14:textId="77777777" w:rsidR="00E14928" w:rsidRPr="00577A54" w:rsidRDefault="00E14928" w:rsidP="0084349D">
            <w:pPr>
              <w:pStyle w:val="NoSpacing"/>
            </w:pPr>
            <w:r w:rsidRPr="00577A54">
              <w:t>1</w:t>
            </w:r>
          </w:p>
        </w:tc>
        <w:tc>
          <w:tcPr>
            <w:tcW w:w="2405" w:type="pct"/>
          </w:tcPr>
          <w:p w14:paraId="1117DB15" w14:textId="77777777" w:rsidR="00E14928" w:rsidRPr="00107D01" w:rsidRDefault="00E14928" w:rsidP="0084349D">
            <w:pPr>
              <w:pStyle w:val="NoSpacing"/>
              <w:rPr>
                <w:rFonts w:ascii="Open Sans" w:hAnsi="Open Sans" w:cs="Open Sans"/>
              </w:rPr>
            </w:pPr>
            <w:r w:rsidRPr="00655B0F">
              <w:rPr>
                <w:i/>
              </w:rPr>
              <w:t xml:space="preserve">DOBDataQuality </w:t>
            </w:r>
            <w:r w:rsidRPr="00A6067F">
              <w:t>in (8,9)</w:t>
            </w:r>
          </w:p>
        </w:tc>
        <w:tc>
          <w:tcPr>
            <w:tcW w:w="658" w:type="pct"/>
          </w:tcPr>
          <w:p w14:paraId="5B3C6328" w14:textId="77777777" w:rsidR="00E14928" w:rsidRPr="006472A5" w:rsidRDefault="00E14928" w:rsidP="0084349D">
            <w:pPr>
              <w:pStyle w:val="NoSpacing"/>
            </w:pPr>
            <w:r w:rsidRPr="006472A5">
              <w:t>98</w:t>
            </w:r>
          </w:p>
        </w:tc>
        <w:tc>
          <w:tcPr>
            <w:tcW w:w="1419" w:type="pct"/>
          </w:tcPr>
          <w:p w14:paraId="36B4EE04" w14:textId="77777777" w:rsidR="00E14928" w:rsidRPr="006472A5" w:rsidRDefault="00E14928" w:rsidP="0084349D">
            <w:pPr>
              <w:pStyle w:val="NoSpacing"/>
            </w:pPr>
            <w:r w:rsidRPr="006472A5">
              <w:t>Client doesn't know/refused</w:t>
            </w:r>
          </w:p>
        </w:tc>
      </w:tr>
      <w:tr w:rsidR="00E14928" w:rsidRPr="00107D01" w14:paraId="007A77B3" w14:textId="77777777" w:rsidTr="0084349D">
        <w:trPr>
          <w:cnfStyle w:val="000000010000" w:firstRow="0" w:lastRow="0" w:firstColumn="0" w:lastColumn="0" w:oddVBand="0" w:evenVBand="0" w:oddHBand="0" w:evenHBand="1" w:firstRowFirstColumn="0" w:firstRowLastColumn="0" w:lastRowFirstColumn="0" w:lastRowLastColumn="0"/>
          <w:cantSplit/>
          <w:trHeight w:val="216"/>
        </w:trPr>
        <w:tc>
          <w:tcPr>
            <w:tcW w:w="518" w:type="pct"/>
          </w:tcPr>
          <w:p w14:paraId="0844AEC0" w14:textId="77777777" w:rsidR="00E14928" w:rsidRPr="00577A54" w:rsidRDefault="00E14928" w:rsidP="0084349D">
            <w:pPr>
              <w:pStyle w:val="NoSpacing"/>
            </w:pPr>
            <w:r w:rsidRPr="00577A54">
              <w:t>2</w:t>
            </w:r>
          </w:p>
        </w:tc>
        <w:tc>
          <w:tcPr>
            <w:tcW w:w="2405" w:type="pct"/>
          </w:tcPr>
          <w:p w14:paraId="4DF0A363" w14:textId="77777777" w:rsidR="00E14928" w:rsidRPr="00107D01" w:rsidRDefault="00E14928" w:rsidP="0084349D">
            <w:pPr>
              <w:pStyle w:val="NoSpacing"/>
              <w:rPr>
                <w:rFonts w:ascii="Open Sans" w:hAnsi="Open Sans" w:cs="Open Sans"/>
              </w:rPr>
            </w:pPr>
            <w:r w:rsidRPr="00655B0F">
              <w:rPr>
                <w:i/>
              </w:rPr>
              <w:t xml:space="preserve">DOBDataQuality </w:t>
            </w:r>
            <w:r w:rsidRPr="00A6067F">
              <w:t>not in (1,2)</w:t>
            </w:r>
          </w:p>
        </w:tc>
        <w:tc>
          <w:tcPr>
            <w:tcW w:w="658" w:type="pct"/>
          </w:tcPr>
          <w:p w14:paraId="23B8EA2D" w14:textId="77777777" w:rsidR="00E14928" w:rsidRPr="006472A5" w:rsidRDefault="00E14928" w:rsidP="0084349D">
            <w:pPr>
              <w:pStyle w:val="NoSpacing"/>
            </w:pPr>
            <w:r w:rsidRPr="006472A5">
              <w:t>99</w:t>
            </w:r>
          </w:p>
        </w:tc>
        <w:tc>
          <w:tcPr>
            <w:tcW w:w="1419" w:type="pct"/>
          </w:tcPr>
          <w:p w14:paraId="07FC98B1" w14:textId="77777777" w:rsidR="00E14928" w:rsidRPr="006472A5" w:rsidRDefault="00E14928" w:rsidP="0084349D">
            <w:pPr>
              <w:pStyle w:val="NoSpacing"/>
            </w:pPr>
            <w:r w:rsidRPr="006472A5">
              <w:t>Missing/invalid</w:t>
            </w:r>
          </w:p>
        </w:tc>
      </w:tr>
      <w:tr w:rsidR="00E14928" w:rsidRPr="00107D01" w14:paraId="4471C702" w14:textId="77777777" w:rsidTr="0084349D">
        <w:trPr>
          <w:cnfStyle w:val="000000100000" w:firstRow="0" w:lastRow="0" w:firstColumn="0" w:lastColumn="0" w:oddVBand="0" w:evenVBand="0" w:oddHBand="1" w:evenHBand="0" w:firstRowFirstColumn="0" w:firstRowLastColumn="0" w:lastRowFirstColumn="0" w:lastRowLastColumn="0"/>
          <w:cantSplit/>
          <w:trHeight w:val="216"/>
        </w:trPr>
        <w:tc>
          <w:tcPr>
            <w:tcW w:w="518" w:type="pct"/>
          </w:tcPr>
          <w:p w14:paraId="754EC6BF" w14:textId="77777777" w:rsidR="00E14928" w:rsidRPr="00577A54" w:rsidRDefault="00E14928" w:rsidP="0084349D">
            <w:pPr>
              <w:pStyle w:val="NoSpacing"/>
            </w:pPr>
            <w:r w:rsidRPr="00577A54">
              <w:t>3</w:t>
            </w:r>
          </w:p>
        </w:tc>
        <w:tc>
          <w:tcPr>
            <w:tcW w:w="2405" w:type="pct"/>
          </w:tcPr>
          <w:p w14:paraId="6A2B7A7B" w14:textId="77777777" w:rsidR="00E14928" w:rsidRPr="00107D01" w:rsidRDefault="00E14928" w:rsidP="0084349D">
            <w:pPr>
              <w:pStyle w:val="NoSpacing"/>
              <w:rPr>
                <w:rFonts w:ascii="Open Sans" w:hAnsi="Open Sans" w:cs="Open Sans"/>
              </w:rPr>
            </w:pPr>
            <w:r>
              <w:rPr>
                <w:i/>
              </w:rPr>
              <w:t>DOB</w:t>
            </w:r>
            <w:r w:rsidRPr="005D0E7C">
              <w:t xml:space="preserve"> </w:t>
            </w:r>
            <w:r w:rsidRPr="00A6067F">
              <w:t>is missing or set to a system default</w:t>
            </w:r>
          </w:p>
        </w:tc>
        <w:tc>
          <w:tcPr>
            <w:tcW w:w="658" w:type="pct"/>
          </w:tcPr>
          <w:p w14:paraId="2106B80C" w14:textId="77777777" w:rsidR="00E14928" w:rsidRPr="006472A5" w:rsidRDefault="00E14928" w:rsidP="0084349D">
            <w:pPr>
              <w:pStyle w:val="NoSpacing"/>
            </w:pPr>
            <w:r w:rsidRPr="006472A5">
              <w:t>99</w:t>
            </w:r>
          </w:p>
        </w:tc>
        <w:tc>
          <w:tcPr>
            <w:tcW w:w="1419" w:type="pct"/>
          </w:tcPr>
          <w:p w14:paraId="19CF6566" w14:textId="77777777" w:rsidR="00E14928" w:rsidRPr="006472A5" w:rsidRDefault="00E14928" w:rsidP="0084349D">
            <w:pPr>
              <w:pStyle w:val="NoSpacing"/>
            </w:pPr>
            <w:r w:rsidRPr="006472A5">
              <w:t>Missing/invalid</w:t>
            </w:r>
          </w:p>
        </w:tc>
      </w:tr>
      <w:tr w:rsidR="00E14928" w:rsidRPr="00107D01" w14:paraId="584A5819" w14:textId="77777777" w:rsidTr="0084349D">
        <w:trPr>
          <w:cnfStyle w:val="000000010000" w:firstRow="0" w:lastRow="0" w:firstColumn="0" w:lastColumn="0" w:oddVBand="0" w:evenVBand="0" w:oddHBand="0" w:evenHBand="1" w:firstRowFirstColumn="0" w:firstRowLastColumn="0" w:lastRowFirstColumn="0" w:lastRowLastColumn="0"/>
          <w:cantSplit/>
          <w:trHeight w:val="216"/>
        </w:trPr>
        <w:tc>
          <w:tcPr>
            <w:tcW w:w="518" w:type="pct"/>
          </w:tcPr>
          <w:p w14:paraId="5BEC601B" w14:textId="77777777" w:rsidR="00E14928" w:rsidRPr="00577A54" w:rsidRDefault="00E14928" w:rsidP="0084349D">
            <w:pPr>
              <w:pStyle w:val="NoSpacing"/>
            </w:pPr>
            <w:r w:rsidRPr="00577A54">
              <w:t>4</w:t>
            </w:r>
          </w:p>
        </w:tc>
        <w:tc>
          <w:tcPr>
            <w:tcW w:w="2405" w:type="pct"/>
          </w:tcPr>
          <w:p w14:paraId="162FD77C" w14:textId="77777777" w:rsidR="00E14928" w:rsidRPr="00107D01" w:rsidRDefault="00E14928" w:rsidP="0084349D">
            <w:pPr>
              <w:pStyle w:val="NoSpacing"/>
              <w:rPr>
                <w:rFonts w:ascii="Open Sans" w:hAnsi="Open Sans" w:cs="Open Sans"/>
              </w:rPr>
            </w:pPr>
            <w:r>
              <w:rPr>
                <w:i/>
              </w:rPr>
              <w:t>DOB</w:t>
            </w:r>
            <w:r w:rsidRPr="005D0E7C">
              <w:t xml:space="preserve"> </w:t>
            </w:r>
            <w:r w:rsidRPr="00655B0F">
              <w:rPr>
                <w:i/>
              </w:rPr>
              <w:t>&gt; EntryDate</w:t>
            </w:r>
          </w:p>
        </w:tc>
        <w:tc>
          <w:tcPr>
            <w:tcW w:w="658" w:type="pct"/>
          </w:tcPr>
          <w:p w14:paraId="446A6432" w14:textId="77777777" w:rsidR="00E14928" w:rsidRPr="006472A5" w:rsidRDefault="00E14928" w:rsidP="0084349D">
            <w:pPr>
              <w:pStyle w:val="NoSpacing"/>
            </w:pPr>
            <w:r w:rsidRPr="006472A5">
              <w:t>99</w:t>
            </w:r>
          </w:p>
        </w:tc>
        <w:tc>
          <w:tcPr>
            <w:tcW w:w="1419" w:type="pct"/>
          </w:tcPr>
          <w:p w14:paraId="4092BC30" w14:textId="77777777" w:rsidR="00E14928" w:rsidRPr="006472A5" w:rsidRDefault="00E14928" w:rsidP="0084349D">
            <w:pPr>
              <w:pStyle w:val="NoSpacing"/>
            </w:pPr>
            <w:r w:rsidRPr="006472A5">
              <w:t>Missing/invalid</w:t>
            </w:r>
          </w:p>
        </w:tc>
      </w:tr>
      <w:tr w:rsidR="00E14928" w:rsidRPr="00107D01" w14:paraId="27EDC5B5" w14:textId="77777777" w:rsidTr="0084349D">
        <w:trPr>
          <w:cnfStyle w:val="000000100000" w:firstRow="0" w:lastRow="0" w:firstColumn="0" w:lastColumn="0" w:oddVBand="0" w:evenVBand="0" w:oddHBand="1" w:evenHBand="0" w:firstRowFirstColumn="0" w:firstRowLastColumn="0" w:lastRowFirstColumn="0" w:lastRowLastColumn="0"/>
          <w:cantSplit/>
          <w:trHeight w:val="216"/>
        </w:trPr>
        <w:tc>
          <w:tcPr>
            <w:tcW w:w="518" w:type="pct"/>
          </w:tcPr>
          <w:p w14:paraId="3722AF0B" w14:textId="77777777" w:rsidR="00E14928" w:rsidRPr="00A6067F" w:rsidRDefault="00E14928" w:rsidP="0084349D">
            <w:pPr>
              <w:pStyle w:val="NoSpacing"/>
            </w:pPr>
            <w:r w:rsidRPr="00A6067F">
              <w:t>5</w:t>
            </w:r>
          </w:p>
        </w:tc>
        <w:tc>
          <w:tcPr>
            <w:tcW w:w="2405" w:type="pct"/>
          </w:tcPr>
          <w:p w14:paraId="48A20B6B" w14:textId="77777777" w:rsidR="00E14928" w:rsidRPr="006C26B8" w:rsidRDefault="00E14928" w:rsidP="0084349D">
            <w:pPr>
              <w:pStyle w:val="NoSpacing"/>
              <w:rPr>
                <w:rFonts w:ascii="Calibri" w:hAnsi="Calibri" w:cs="Calibri"/>
                <w:i/>
              </w:rPr>
            </w:pPr>
            <w:r w:rsidRPr="00577A54">
              <w:rPr>
                <w:i/>
              </w:rPr>
              <w:t xml:space="preserve">RelationshipToHoH </w:t>
            </w:r>
            <w:r w:rsidRPr="005D0E7C">
              <w:t xml:space="preserve">= 1 and </w:t>
            </w:r>
            <w:r>
              <w:rPr>
                <w:i/>
              </w:rPr>
              <w:t>DOB</w:t>
            </w:r>
            <w:r w:rsidRPr="005D0E7C">
              <w:t xml:space="preserve"> </w:t>
            </w:r>
            <w:r w:rsidRPr="00577A54">
              <w:rPr>
                <w:i/>
              </w:rPr>
              <w:t>= EntryDate</w:t>
            </w:r>
          </w:p>
        </w:tc>
        <w:tc>
          <w:tcPr>
            <w:tcW w:w="658" w:type="pct"/>
          </w:tcPr>
          <w:p w14:paraId="0B9CDA39" w14:textId="77777777" w:rsidR="00E14928" w:rsidRPr="006472A5" w:rsidRDefault="00E14928" w:rsidP="0084349D">
            <w:pPr>
              <w:pStyle w:val="NoSpacing"/>
            </w:pPr>
            <w:r w:rsidRPr="006472A5">
              <w:t>99</w:t>
            </w:r>
          </w:p>
        </w:tc>
        <w:tc>
          <w:tcPr>
            <w:tcW w:w="1419" w:type="pct"/>
          </w:tcPr>
          <w:p w14:paraId="1B6C61B9" w14:textId="77777777" w:rsidR="00E14928" w:rsidRPr="006472A5" w:rsidRDefault="00E14928" w:rsidP="0084349D">
            <w:pPr>
              <w:pStyle w:val="NoSpacing"/>
            </w:pPr>
            <w:r w:rsidRPr="006472A5">
              <w:t>Missing/invalid</w:t>
            </w:r>
          </w:p>
        </w:tc>
      </w:tr>
      <w:tr w:rsidR="00E14928" w:rsidRPr="00107D01" w14:paraId="66564F06" w14:textId="77777777" w:rsidTr="0084349D">
        <w:trPr>
          <w:cnfStyle w:val="000000010000" w:firstRow="0" w:lastRow="0" w:firstColumn="0" w:lastColumn="0" w:oddVBand="0" w:evenVBand="0" w:oddHBand="0" w:evenHBand="1" w:firstRowFirstColumn="0" w:firstRowLastColumn="0" w:lastRowFirstColumn="0" w:lastRowLastColumn="0"/>
          <w:cantSplit/>
          <w:trHeight w:val="216"/>
        </w:trPr>
        <w:tc>
          <w:tcPr>
            <w:tcW w:w="518" w:type="pct"/>
          </w:tcPr>
          <w:p w14:paraId="67C67FE0" w14:textId="77777777" w:rsidR="00E14928" w:rsidRPr="00577A54" w:rsidRDefault="00E14928" w:rsidP="0084349D">
            <w:pPr>
              <w:pStyle w:val="NoSpacing"/>
            </w:pPr>
            <w:r w:rsidRPr="00577A54">
              <w:t>5</w:t>
            </w:r>
          </w:p>
        </w:tc>
        <w:tc>
          <w:tcPr>
            <w:tcW w:w="2405" w:type="pct"/>
          </w:tcPr>
          <w:p w14:paraId="4524AD62" w14:textId="50C14514" w:rsidR="00E14928" w:rsidRPr="00107D01" w:rsidRDefault="00E14928" w:rsidP="0084349D">
            <w:pPr>
              <w:pStyle w:val="NoSpacing"/>
              <w:rPr>
                <w:rFonts w:ascii="Open Sans" w:hAnsi="Open Sans" w:cs="Open Sans"/>
                <w:i/>
              </w:rPr>
            </w:pPr>
            <w:r w:rsidRPr="00A6067F">
              <w:t>[</w:t>
            </w:r>
            <w:r>
              <w:rPr>
                <w:i/>
              </w:rPr>
              <w:t>DOB</w:t>
            </w:r>
            <w:r w:rsidRPr="005D0E7C">
              <w:t xml:space="preserve"> </w:t>
            </w:r>
            <w:r w:rsidRPr="00655B0F">
              <w:rPr>
                <w:i/>
              </w:rPr>
              <w:t xml:space="preserve">+ </w:t>
            </w:r>
            <w:r w:rsidRPr="0060237C">
              <w:t>105 years</w:t>
            </w:r>
            <w:r w:rsidRPr="00A6067F">
              <w:t>]</w:t>
            </w:r>
            <w:r w:rsidRPr="00655B0F">
              <w:rPr>
                <w:i/>
              </w:rPr>
              <w:t xml:space="preserve"> &lt;= </w:t>
            </w:r>
            <w:r w:rsidR="000C38C1">
              <w:rPr>
                <w:b/>
                <w:bCs/>
              </w:rPr>
              <w:t>EntryDate</w:t>
            </w:r>
          </w:p>
        </w:tc>
        <w:tc>
          <w:tcPr>
            <w:tcW w:w="658" w:type="pct"/>
          </w:tcPr>
          <w:p w14:paraId="2B1C6FDB" w14:textId="77777777" w:rsidR="00E14928" w:rsidRPr="006472A5" w:rsidRDefault="00E14928" w:rsidP="0084349D">
            <w:pPr>
              <w:pStyle w:val="NoSpacing"/>
            </w:pPr>
            <w:r w:rsidRPr="006472A5">
              <w:t>99</w:t>
            </w:r>
          </w:p>
        </w:tc>
        <w:tc>
          <w:tcPr>
            <w:tcW w:w="1419" w:type="pct"/>
          </w:tcPr>
          <w:p w14:paraId="7CFBE392" w14:textId="77777777" w:rsidR="00E14928" w:rsidRPr="006472A5" w:rsidRDefault="00E14928" w:rsidP="0084349D">
            <w:pPr>
              <w:pStyle w:val="NoSpacing"/>
            </w:pPr>
            <w:r w:rsidRPr="006472A5">
              <w:t>Missing/invalid</w:t>
            </w:r>
          </w:p>
        </w:tc>
      </w:tr>
      <w:tr w:rsidR="00E14928" w:rsidRPr="00107D01" w14:paraId="731DE8C7" w14:textId="77777777" w:rsidTr="0084349D">
        <w:trPr>
          <w:cnfStyle w:val="000000100000" w:firstRow="0" w:lastRow="0" w:firstColumn="0" w:lastColumn="0" w:oddVBand="0" w:evenVBand="0" w:oddHBand="1" w:evenHBand="0" w:firstRowFirstColumn="0" w:firstRowLastColumn="0" w:lastRowFirstColumn="0" w:lastRowLastColumn="0"/>
          <w:cantSplit/>
          <w:trHeight w:val="216"/>
        </w:trPr>
        <w:tc>
          <w:tcPr>
            <w:tcW w:w="518" w:type="pct"/>
          </w:tcPr>
          <w:p w14:paraId="1822841B" w14:textId="77777777" w:rsidR="00E14928" w:rsidRPr="00577A54" w:rsidRDefault="00E14928" w:rsidP="0084349D">
            <w:pPr>
              <w:pStyle w:val="NoSpacing"/>
            </w:pPr>
            <w:r w:rsidRPr="00577A54">
              <w:t>6</w:t>
            </w:r>
          </w:p>
        </w:tc>
        <w:tc>
          <w:tcPr>
            <w:tcW w:w="2405" w:type="pct"/>
          </w:tcPr>
          <w:p w14:paraId="7F32BB00" w14:textId="0654A5DB" w:rsidR="00E14928" w:rsidRPr="00107D01" w:rsidRDefault="00E14928" w:rsidP="0084349D">
            <w:pPr>
              <w:pStyle w:val="NoSpacing"/>
              <w:rPr>
                <w:rFonts w:ascii="Open Sans" w:hAnsi="Open Sans" w:cs="Open Sans"/>
                <w:i/>
                <w:vertAlign w:val="subscript"/>
              </w:rPr>
            </w:pPr>
            <w:r w:rsidRPr="00A6067F">
              <w:t>[</w:t>
            </w:r>
            <w:r>
              <w:rPr>
                <w:i/>
              </w:rPr>
              <w:t>DOB</w:t>
            </w:r>
            <w:r w:rsidRPr="005D0E7C">
              <w:t xml:space="preserve"> </w:t>
            </w:r>
            <w:r w:rsidRPr="00655B0F">
              <w:rPr>
                <w:i/>
              </w:rPr>
              <w:t xml:space="preserve">+ </w:t>
            </w:r>
            <w:r w:rsidRPr="0060237C">
              <w:t>65 years</w:t>
            </w:r>
            <w:r w:rsidRPr="00A6067F">
              <w:t>]</w:t>
            </w:r>
            <w:r w:rsidRPr="00655B0F">
              <w:rPr>
                <w:i/>
              </w:rPr>
              <w:t xml:space="preserve"> &lt;= </w:t>
            </w:r>
            <w:r w:rsidR="000C38C1">
              <w:rPr>
                <w:b/>
                <w:bCs/>
              </w:rPr>
              <w:t>EntryDate</w:t>
            </w:r>
            <w:r w:rsidRPr="00655B0F">
              <w:rPr>
                <w:i/>
              </w:rPr>
              <w:t xml:space="preserve"> </w:t>
            </w:r>
          </w:p>
        </w:tc>
        <w:tc>
          <w:tcPr>
            <w:tcW w:w="658" w:type="pct"/>
          </w:tcPr>
          <w:p w14:paraId="583CDBDF" w14:textId="77777777" w:rsidR="00E14928" w:rsidRPr="006472A5" w:rsidRDefault="00E14928" w:rsidP="0084349D">
            <w:pPr>
              <w:pStyle w:val="NoSpacing"/>
            </w:pPr>
            <w:r w:rsidRPr="006472A5">
              <w:t>65</w:t>
            </w:r>
          </w:p>
        </w:tc>
        <w:tc>
          <w:tcPr>
            <w:tcW w:w="1419" w:type="pct"/>
          </w:tcPr>
          <w:p w14:paraId="31CBD101" w14:textId="77777777" w:rsidR="00E14928" w:rsidRPr="006472A5" w:rsidRDefault="00E14928" w:rsidP="0084349D">
            <w:pPr>
              <w:pStyle w:val="NoSpacing"/>
            </w:pPr>
            <w:r w:rsidRPr="006472A5">
              <w:t>65 and older</w:t>
            </w:r>
          </w:p>
        </w:tc>
      </w:tr>
      <w:tr w:rsidR="00E14928" w:rsidRPr="00107D01" w14:paraId="2B55A2DF" w14:textId="77777777" w:rsidTr="0084349D">
        <w:trPr>
          <w:cnfStyle w:val="000000010000" w:firstRow="0" w:lastRow="0" w:firstColumn="0" w:lastColumn="0" w:oddVBand="0" w:evenVBand="0" w:oddHBand="0" w:evenHBand="1" w:firstRowFirstColumn="0" w:firstRowLastColumn="0" w:lastRowFirstColumn="0" w:lastRowLastColumn="0"/>
          <w:cantSplit/>
          <w:trHeight w:val="216"/>
        </w:trPr>
        <w:tc>
          <w:tcPr>
            <w:tcW w:w="518" w:type="pct"/>
          </w:tcPr>
          <w:p w14:paraId="5D781D31" w14:textId="77777777" w:rsidR="00E14928" w:rsidRPr="00577A54" w:rsidRDefault="00E14928" w:rsidP="0084349D">
            <w:pPr>
              <w:pStyle w:val="NoSpacing"/>
            </w:pPr>
            <w:r w:rsidRPr="00577A54">
              <w:t>7</w:t>
            </w:r>
          </w:p>
        </w:tc>
        <w:tc>
          <w:tcPr>
            <w:tcW w:w="2405" w:type="pct"/>
          </w:tcPr>
          <w:p w14:paraId="6404C73A" w14:textId="4E2322DD" w:rsidR="00E14928" w:rsidRPr="00107D01" w:rsidRDefault="00E14928" w:rsidP="0084349D">
            <w:pPr>
              <w:pStyle w:val="NoSpacing"/>
              <w:rPr>
                <w:rFonts w:ascii="Open Sans" w:hAnsi="Open Sans" w:cs="Open Sans"/>
                <w:i/>
              </w:rPr>
            </w:pPr>
            <w:r w:rsidRPr="00A6067F">
              <w:t>[</w:t>
            </w:r>
            <w:r>
              <w:rPr>
                <w:i/>
              </w:rPr>
              <w:t>DOB</w:t>
            </w:r>
            <w:r w:rsidRPr="005D0E7C">
              <w:t xml:space="preserve"> </w:t>
            </w:r>
            <w:r w:rsidRPr="00655B0F">
              <w:rPr>
                <w:i/>
              </w:rPr>
              <w:t xml:space="preserve">+ </w:t>
            </w:r>
            <w:r w:rsidRPr="0060237C">
              <w:t>55 years</w:t>
            </w:r>
            <w:r w:rsidRPr="00A6067F">
              <w:t>]</w:t>
            </w:r>
            <w:r w:rsidRPr="00655B0F">
              <w:rPr>
                <w:i/>
              </w:rPr>
              <w:t xml:space="preserve"> &lt;= </w:t>
            </w:r>
            <w:r w:rsidR="000C38C1">
              <w:rPr>
                <w:b/>
                <w:bCs/>
              </w:rPr>
              <w:t>EntryDate</w:t>
            </w:r>
            <w:r w:rsidRPr="00655B0F">
              <w:rPr>
                <w:i/>
              </w:rPr>
              <w:t xml:space="preserve"> </w:t>
            </w:r>
          </w:p>
        </w:tc>
        <w:tc>
          <w:tcPr>
            <w:tcW w:w="658" w:type="pct"/>
          </w:tcPr>
          <w:p w14:paraId="265BE186" w14:textId="77777777" w:rsidR="00E14928" w:rsidRPr="006472A5" w:rsidRDefault="00E14928" w:rsidP="0084349D">
            <w:pPr>
              <w:pStyle w:val="NoSpacing"/>
            </w:pPr>
            <w:r w:rsidRPr="006472A5">
              <w:t>64</w:t>
            </w:r>
          </w:p>
        </w:tc>
        <w:tc>
          <w:tcPr>
            <w:tcW w:w="1419" w:type="pct"/>
          </w:tcPr>
          <w:p w14:paraId="2DE7A946" w14:textId="77777777" w:rsidR="00E14928" w:rsidRPr="006472A5" w:rsidRDefault="00E14928" w:rsidP="0084349D">
            <w:pPr>
              <w:pStyle w:val="NoSpacing"/>
            </w:pPr>
            <w:r w:rsidRPr="006472A5">
              <w:t>55 to 64</w:t>
            </w:r>
          </w:p>
        </w:tc>
      </w:tr>
      <w:tr w:rsidR="00E14928" w:rsidRPr="00107D01" w14:paraId="0E7C3379" w14:textId="77777777" w:rsidTr="0084349D">
        <w:trPr>
          <w:cnfStyle w:val="000000100000" w:firstRow="0" w:lastRow="0" w:firstColumn="0" w:lastColumn="0" w:oddVBand="0" w:evenVBand="0" w:oddHBand="1" w:evenHBand="0" w:firstRowFirstColumn="0" w:firstRowLastColumn="0" w:lastRowFirstColumn="0" w:lastRowLastColumn="0"/>
          <w:cantSplit/>
          <w:trHeight w:val="216"/>
        </w:trPr>
        <w:tc>
          <w:tcPr>
            <w:tcW w:w="518" w:type="pct"/>
          </w:tcPr>
          <w:p w14:paraId="0F560095" w14:textId="77777777" w:rsidR="00E14928" w:rsidRPr="00577A54" w:rsidRDefault="00E14928" w:rsidP="0084349D">
            <w:pPr>
              <w:pStyle w:val="NoSpacing"/>
            </w:pPr>
            <w:r w:rsidRPr="00577A54">
              <w:t>8</w:t>
            </w:r>
          </w:p>
        </w:tc>
        <w:tc>
          <w:tcPr>
            <w:tcW w:w="2405" w:type="pct"/>
          </w:tcPr>
          <w:p w14:paraId="7161171D" w14:textId="74EE2B2C" w:rsidR="00E14928" w:rsidRPr="00107D01" w:rsidRDefault="00E14928" w:rsidP="0084349D">
            <w:pPr>
              <w:pStyle w:val="NoSpacing"/>
              <w:rPr>
                <w:rFonts w:ascii="Open Sans" w:hAnsi="Open Sans" w:cs="Open Sans"/>
              </w:rPr>
            </w:pPr>
            <w:r w:rsidRPr="00A6067F">
              <w:t>[</w:t>
            </w:r>
            <w:r>
              <w:rPr>
                <w:i/>
              </w:rPr>
              <w:t>DOB</w:t>
            </w:r>
            <w:r w:rsidRPr="005D0E7C">
              <w:t xml:space="preserve"> </w:t>
            </w:r>
            <w:r w:rsidRPr="00655B0F">
              <w:rPr>
                <w:i/>
              </w:rPr>
              <w:t xml:space="preserve">+ </w:t>
            </w:r>
            <w:r w:rsidRPr="0060237C">
              <w:t>45</w:t>
            </w:r>
            <w:r w:rsidRPr="00655B0F">
              <w:rPr>
                <w:i/>
              </w:rPr>
              <w:t xml:space="preserve"> </w:t>
            </w:r>
            <w:r w:rsidRPr="0060237C">
              <w:t>years</w:t>
            </w:r>
            <w:r w:rsidRPr="00A6067F">
              <w:t>]</w:t>
            </w:r>
            <w:r w:rsidRPr="00655B0F">
              <w:rPr>
                <w:i/>
              </w:rPr>
              <w:t xml:space="preserve"> &lt;= </w:t>
            </w:r>
            <w:r w:rsidR="000C38C1">
              <w:rPr>
                <w:b/>
                <w:bCs/>
              </w:rPr>
              <w:t>EntryDate</w:t>
            </w:r>
            <w:r w:rsidRPr="00655B0F">
              <w:rPr>
                <w:i/>
              </w:rPr>
              <w:t xml:space="preserve"> </w:t>
            </w:r>
          </w:p>
        </w:tc>
        <w:tc>
          <w:tcPr>
            <w:tcW w:w="658" w:type="pct"/>
          </w:tcPr>
          <w:p w14:paraId="34C09C36" w14:textId="77777777" w:rsidR="00E14928" w:rsidRPr="006472A5" w:rsidRDefault="00E14928" w:rsidP="0084349D">
            <w:pPr>
              <w:pStyle w:val="NoSpacing"/>
            </w:pPr>
            <w:r w:rsidRPr="006472A5">
              <w:t>54</w:t>
            </w:r>
          </w:p>
        </w:tc>
        <w:tc>
          <w:tcPr>
            <w:tcW w:w="1419" w:type="pct"/>
          </w:tcPr>
          <w:p w14:paraId="5C359404" w14:textId="77777777" w:rsidR="00E14928" w:rsidRPr="006472A5" w:rsidRDefault="00E14928" w:rsidP="0084349D">
            <w:pPr>
              <w:pStyle w:val="NoSpacing"/>
            </w:pPr>
            <w:r w:rsidRPr="006472A5">
              <w:t>45 to 54 years</w:t>
            </w:r>
          </w:p>
        </w:tc>
      </w:tr>
      <w:tr w:rsidR="00E14928" w:rsidRPr="00107D01" w14:paraId="3290E536" w14:textId="77777777" w:rsidTr="0084349D">
        <w:trPr>
          <w:cnfStyle w:val="000000010000" w:firstRow="0" w:lastRow="0" w:firstColumn="0" w:lastColumn="0" w:oddVBand="0" w:evenVBand="0" w:oddHBand="0" w:evenHBand="1" w:firstRowFirstColumn="0" w:firstRowLastColumn="0" w:lastRowFirstColumn="0" w:lastRowLastColumn="0"/>
          <w:cantSplit/>
          <w:trHeight w:val="216"/>
        </w:trPr>
        <w:tc>
          <w:tcPr>
            <w:tcW w:w="518" w:type="pct"/>
          </w:tcPr>
          <w:p w14:paraId="4DCF7083" w14:textId="77777777" w:rsidR="00E14928" w:rsidRPr="00577A54" w:rsidRDefault="00E14928" w:rsidP="0084349D">
            <w:pPr>
              <w:pStyle w:val="NoSpacing"/>
            </w:pPr>
            <w:r w:rsidRPr="00577A54">
              <w:t>9</w:t>
            </w:r>
          </w:p>
        </w:tc>
        <w:tc>
          <w:tcPr>
            <w:tcW w:w="2405" w:type="pct"/>
          </w:tcPr>
          <w:p w14:paraId="2A1C3D57" w14:textId="14B77038" w:rsidR="00E14928" w:rsidRPr="00107D01" w:rsidRDefault="00E14928" w:rsidP="0084349D">
            <w:pPr>
              <w:pStyle w:val="NoSpacing"/>
              <w:rPr>
                <w:rFonts w:ascii="Open Sans" w:hAnsi="Open Sans" w:cs="Open Sans"/>
              </w:rPr>
            </w:pPr>
            <w:r w:rsidRPr="00A6067F">
              <w:t>[</w:t>
            </w:r>
            <w:r>
              <w:rPr>
                <w:i/>
              </w:rPr>
              <w:t>DOB</w:t>
            </w:r>
            <w:r w:rsidRPr="005D0E7C">
              <w:t xml:space="preserve"> </w:t>
            </w:r>
            <w:r w:rsidRPr="00655B0F">
              <w:rPr>
                <w:i/>
              </w:rPr>
              <w:t xml:space="preserve">+ </w:t>
            </w:r>
            <w:r w:rsidRPr="0060237C">
              <w:t>35</w:t>
            </w:r>
            <w:r w:rsidRPr="00655B0F">
              <w:rPr>
                <w:i/>
              </w:rPr>
              <w:t xml:space="preserve"> </w:t>
            </w:r>
            <w:r w:rsidRPr="0060237C">
              <w:t>years</w:t>
            </w:r>
            <w:r w:rsidRPr="00A6067F">
              <w:t>]</w:t>
            </w:r>
            <w:r w:rsidRPr="00655B0F">
              <w:rPr>
                <w:i/>
              </w:rPr>
              <w:t xml:space="preserve"> &lt;= </w:t>
            </w:r>
            <w:r w:rsidR="000C38C1">
              <w:rPr>
                <w:b/>
                <w:bCs/>
              </w:rPr>
              <w:t>EntryDate</w:t>
            </w:r>
            <w:r w:rsidRPr="00655B0F">
              <w:rPr>
                <w:i/>
              </w:rPr>
              <w:t xml:space="preserve"> </w:t>
            </w:r>
          </w:p>
        </w:tc>
        <w:tc>
          <w:tcPr>
            <w:tcW w:w="658" w:type="pct"/>
          </w:tcPr>
          <w:p w14:paraId="1869EDBA" w14:textId="77777777" w:rsidR="00E14928" w:rsidRPr="006472A5" w:rsidRDefault="00E14928" w:rsidP="0084349D">
            <w:pPr>
              <w:pStyle w:val="NoSpacing"/>
            </w:pPr>
            <w:r w:rsidRPr="006472A5">
              <w:t>44</w:t>
            </w:r>
          </w:p>
        </w:tc>
        <w:tc>
          <w:tcPr>
            <w:tcW w:w="1419" w:type="pct"/>
          </w:tcPr>
          <w:p w14:paraId="32D1B81C" w14:textId="77777777" w:rsidR="00E14928" w:rsidRPr="006472A5" w:rsidRDefault="00E14928" w:rsidP="0084349D">
            <w:pPr>
              <w:pStyle w:val="NoSpacing"/>
            </w:pPr>
            <w:r w:rsidRPr="006472A5">
              <w:t>35 to 44 years</w:t>
            </w:r>
          </w:p>
        </w:tc>
      </w:tr>
      <w:tr w:rsidR="00E14928" w:rsidRPr="00107D01" w14:paraId="46A5D82D" w14:textId="77777777" w:rsidTr="0084349D">
        <w:trPr>
          <w:cnfStyle w:val="000000100000" w:firstRow="0" w:lastRow="0" w:firstColumn="0" w:lastColumn="0" w:oddVBand="0" w:evenVBand="0" w:oddHBand="1" w:evenHBand="0" w:firstRowFirstColumn="0" w:firstRowLastColumn="0" w:lastRowFirstColumn="0" w:lastRowLastColumn="0"/>
          <w:cantSplit/>
          <w:trHeight w:val="216"/>
        </w:trPr>
        <w:tc>
          <w:tcPr>
            <w:tcW w:w="518" w:type="pct"/>
          </w:tcPr>
          <w:p w14:paraId="7BB616B0" w14:textId="77777777" w:rsidR="00E14928" w:rsidRPr="00577A54" w:rsidRDefault="00E14928" w:rsidP="0084349D">
            <w:pPr>
              <w:pStyle w:val="NoSpacing"/>
            </w:pPr>
            <w:r w:rsidRPr="00577A54">
              <w:t>10</w:t>
            </w:r>
          </w:p>
        </w:tc>
        <w:tc>
          <w:tcPr>
            <w:tcW w:w="2405" w:type="pct"/>
          </w:tcPr>
          <w:p w14:paraId="1391687C" w14:textId="583DEF32" w:rsidR="00E14928" w:rsidRPr="00107D01" w:rsidRDefault="00E14928" w:rsidP="0084349D">
            <w:pPr>
              <w:pStyle w:val="NoSpacing"/>
              <w:rPr>
                <w:rFonts w:ascii="Open Sans" w:hAnsi="Open Sans" w:cs="Open Sans"/>
              </w:rPr>
            </w:pPr>
            <w:r w:rsidRPr="00A6067F">
              <w:t>[</w:t>
            </w:r>
            <w:r>
              <w:rPr>
                <w:i/>
              </w:rPr>
              <w:t>DOB</w:t>
            </w:r>
            <w:r w:rsidRPr="005D0E7C">
              <w:t xml:space="preserve"> </w:t>
            </w:r>
            <w:r w:rsidRPr="00655B0F">
              <w:rPr>
                <w:i/>
              </w:rPr>
              <w:t xml:space="preserve">+ </w:t>
            </w:r>
            <w:r w:rsidRPr="0060237C">
              <w:t>25 years</w:t>
            </w:r>
            <w:r w:rsidRPr="00A6067F">
              <w:t>]</w:t>
            </w:r>
            <w:r w:rsidRPr="00655B0F">
              <w:rPr>
                <w:i/>
              </w:rPr>
              <w:t xml:space="preserve"> &lt;= </w:t>
            </w:r>
            <w:r w:rsidR="000C38C1">
              <w:rPr>
                <w:b/>
                <w:bCs/>
              </w:rPr>
              <w:t>EntryDate</w:t>
            </w:r>
            <w:r w:rsidRPr="00655B0F">
              <w:rPr>
                <w:i/>
              </w:rPr>
              <w:t xml:space="preserve"> </w:t>
            </w:r>
          </w:p>
        </w:tc>
        <w:tc>
          <w:tcPr>
            <w:tcW w:w="658" w:type="pct"/>
          </w:tcPr>
          <w:p w14:paraId="4C620AFA" w14:textId="77777777" w:rsidR="00E14928" w:rsidRPr="006472A5" w:rsidRDefault="00E14928" w:rsidP="0084349D">
            <w:pPr>
              <w:pStyle w:val="NoSpacing"/>
            </w:pPr>
            <w:r w:rsidRPr="006472A5">
              <w:t>34</w:t>
            </w:r>
          </w:p>
        </w:tc>
        <w:tc>
          <w:tcPr>
            <w:tcW w:w="1419" w:type="pct"/>
          </w:tcPr>
          <w:p w14:paraId="684BFFEB" w14:textId="77777777" w:rsidR="00E14928" w:rsidRPr="006472A5" w:rsidRDefault="00E14928" w:rsidP="0084349D">
            <w:pPr>
              <w:pStyle w:val="NoSpacing"/>
            </w:pPr>
            <w:r w:rsidRPr="006472A5">
              <w:t>25 to 34 years</w:t>
            </w:r>
          </w:p>
        </w:tc>
      </w:tr>
      <w:tr w:rsidR="00E14928" w:rsidRPr="00107D01" w14:paraId="678CE629" w14:textId="77777777" w:rsidTr="0084349D">
        <w:trPr>
          <w:cnfStyle w:val="000000010000" w:firstRow="0" w:lastRow="0" w:firstColumn="0" w:lastColumn="0" w:oddVBand="0" w:evenVBand="0" w:oddHBand="0" w:evenHBand="1" w:firstRowFirstColumn="0" w:firstRowLastColumn="0" w:lastRowFirstColumn="0" w:lastRowLastColumn="0"/>
          <w:cantSplit/>
          <w:trHeight w:val="216"/>
        </w:trPr>
        <w:tc>
          <w:tcPr>
            <w:tcW w:w="518" w:type="pct"/>
          </w:tcPr>
          <w:p w14:paraId="63630F36" w14:textId="77777777" w:rsidR="00E14928" w:rsidRPr="00577A54" w:rsidRDefault="00E14928" w:rsidP="0084349D">
            <w:pPr>
              <w:pStyle w:val="NoSpacing"/>
            </w:pPr>
            <w:r w:rsidRPr="00577A54">
              <w:t>11</w:t>
            </w:r>
          </w:p>
        </w:tc>
        <w:tc>
          <w:tcPr>
            <w:tcW w:w="2405" w:type="pct"/>
          </w:tcPr>
          <w:p w14:paraId="6A4B74CA" w14:textId="4D26ADE9" w:rsidR="00E14928" w:rsidRPr="00107D01" w:rsidRDefault="00E14928" w:rsidP="0084349D">
            <w:pPr>
              <w:pStyle w:val="NoSpacing"/>
              <w:rPr>
                <w:rFonts w:ascii="Open Sans" w:hAnsi="Open Sans" w:cs="Open Sans"/>
              </w:rPr>
            </w:pPr>
            <w:r w:rsidRPr="00A6067F">
              <w:t>[</w:t>
            </w:r>
            <w:r>
              <w:rPr>
                <w:i/>
              </w:rPr>
              <w:t>DOB</w:t>
            </w:r>
            <w:r w:rsidRPr="005D0E7C">
              <w:t xml:space="preserve"> </w:t>
            </w:r>
            <w:r w:rsidRPr="00655B0F">
              <w:rPr>
                <w:i/>
              </w:rPr>
              <w:t xml:space="preserve">+ </w:t>
            </w:r>
            <w:r w:rsidRPr="0060237C">
              <w:t>22 years</w:t>
            </w:r>
            <w:r w:rsidRPr="00A6067F">
              <w:t>]</w:t>
            </w:r>
            <w:r w:rsidRPr="00655B0F">
              <w:rPr>
                <w:i/>
              </w:rPr>
              <w:t xml:space="preserve"> &lt;= </w:t>
            </w:r>
            <w:r w:rsidR="000C38C1">
              <w:rPr>
                <w:b/>
                <w:bCs/>
              </w:rPr>
              <w:t>EntryDate</w:t>
            </w:r>
            <w:r w:rsidRPr="00655B0F">
              <w:rPr>
                <w:i/>
              </w:rPr>
              <w:t xml:space="preserve"> </w:t>
            </w:r>
          </w:p>
        </w:tc>
        <w:tc>
          <w:tcPr>
            <w:tcW w:w="658" w:type="pct"/>
          </w:tcPr>
          <w:p w14:paraId="6BCC51FB" w14:textId="77777777" w:rsidR="00E14928" w:rsidRPr="006472A5" w:rsidRDefault="00E14928" w:rsidP="0084349D">
            <w:pPr>
              <w:pStyle w:val="NoSpacing"/>
            </w:pPr>
            <w:r w:rsidRPr="006472A5">
              <w:t>24</w:t>
            </w:r>
          </w:p>
        </w:tc>
        <w:tc>
          <w:tcPr>
            <w:tcW w:w="1419" w:type="pct"/>
          </w:tcPr>
          <w:p w14:paraId="1871F9E8" w14:textId="77777777" w:rsidR="00E14928" w:rsidRPr="006472A5" w:rsidRDefault="00E14928" w:rsidP="0084349D">
            <w:pPr>
              <w:pStyle w:val="NoSpacing"/>
            </w:pPr>
            <w:r w:rsidRPr="006472A5">
              <w:t>22 to 24 years</w:t>
            </w:r>
          </w:p>
        </w:tc>
      </w:tr>
      <w:tr w:rsidR="00E14928" w:rsidRPr="00107D01" w14:paraId="03669CD8" w14:textId="77777777" w:rsidTr="0084349D">
        <w:trPr>
          <w:cnfStyle w:val="000000100000" w:firstRow="0" w:lastRow="0" w:firstColumn="0" w:lastColumn="0" w:oddVBand="0" w:evenVBand="0" w:oddHBand="1" w:evenHBand="0" w:firstRowFirstColumn="0" w:firstRowLastColumn="0" w:lastRowFirstColumn="0" w:lastRowLastColumn="0"/>
          <w:cantSplit/>
          <w:trHeight w:val="216"/>
        </w:trPr>
        <w:tc>
          <w:tcPr>
            <w:tcW w:w="518" w:type="pct"/>
          </w:tcPr>
          <w:p w14:paraId="2366AB88" w14:textId="77777777" w:rsidR="00E14928" w:rsidRPr="00577A54" w:rsidRDefault="00E14928" w:rsidP="0084349D">
            <w:pPr>
              <w:pStyle w:val="NoSpacing"/>
            </w:pPr>
            <w:r w:rsidRPr="00577A54">
              <w:t>12</w:t>
            </w:r>
          </w:p>
        </w:tc>
        <w:tc>
          <w:tcPr>
            <w:tcW w:w="2405" w:type="pct"/>
          </w:tcPr>
          <w:p w14:paraId="34CF44D1" w14:textId="45AB7B19" w:rsidR="00E14928" w:rsidRPr="00107D01" w:rsidRDefault="00E14928" w:rsidP="0084349D">
            <w:pPr>
              <w:pStyle w:val="NoSpacing"/>
              <w:rPr>
                <w:rFonts w:ascii="Open Sans" w:hAnsi="Open Sans" w:cs="Open Sans"/>
              </w:rPr>
            </w:pPr>
            <w:r w:rsidRPr="00A6067F">
              <w:t>[</w:t>
            </w:r>
            <w:r>
              <w:rPr>
                <w:i/>
              </w:rPr>
              <w:t>DOB</w:t>
            </w:r>
            <w:r w:rsidRPr="005D0E7C">
              <w:t xml:space="preserve"> </w:t>
            </w:r>
            <w:r w:rsidRPr="00655B0F">
              <w:rPr>
                <w:i/>
              </w:rPr>
              <w:t xml:space="preserve">+ </w:t>
            </w:r>
            <w:r w:rsidRPr="0060237C">
              <w:t>18 years</w:t>
            </w:r>
            <w:r w:rsidRPr="003306E2">
              <w:t>]</w:t>
            </w:r>
            <w:r w:rsidRPr="00655B0F">
              <w:rPr>
                <w:i/>
              </w:rPr>
              <w:t xml:space="preserve"> &lt;= </w:t>
            </w:r>
            <w:r w:rsidR="000C38C1">
              <w:rPr>
                <w:b/>
                <w:bCs/>
              </w:rPr>
              <w:t>EntryDate</w:t>
            </w:r>
            <w:r w:rsidRPr="00655B0F">
              <w:rPr>
                <w:i/>
              </w:rPr>
              <w:t xml:space="preserve"> </w:t>
            </w:r>
          </w:p>
        </w:tc>
        <w:tc>
          <w:tcPr>
            <w:tcW w:w="658" w:type="pct"/>
          </w:tcPr>
          <w:p w14:paraId="0E8FD98D" w14:textId="77777777" w:rsidR="00E14928" w:rsidRPr="006472A5" w:rsidRDefault="00E14928" w:rsidP="0084349D">
            <w:pPr>
              <w:pStyle w:val="NoSpacing"/>
            </w:pPr>
            <w:r w:rsidRPr="006472A5">
              <w:t>21</w:t>
            </w:r>
          </w:p>
        </w:tc>
        <w:tc>
          <w:tcPr>
            <w:tcW w:w="1419" w:type="pct"/>
          </w:tcPr>
          <w:p w14:paraId="3F999E9C" w14:textId="77777777" w:rsidR="00E14928" w:rsidRPr="006472A5" w:rsidRDefault="00E14928" w:rsidP="0084349D">
            <w:pPr>
              <w:pStyle w:val="NoSpacing"/>
            </w:pPr>
            <w:r w:rsidRPr="006472A5">
              <w:t>18 to 21 years</w:t>
            </w:r>
          </w:p>
        </w:tc>
      </w:tr>
      <w:tr w:rsidR="00E14928" w:rsidRPr="00107D01" w14:paraId="61B8D3BC" w14:textId="77777777" w:rsidTr="0084349D">
        <w:trPr>
          <w:cnfStyle w:val="000000010000" w:firstRow="0" w:lastRow="0" w:firstColumn="0" w:lastColumn="0" w:oddVBand="0" w:evenVBand="0" w:oddHBand="0" w:evenHBand="1" w:firstRowFirstColumn="0" w:firstRowLastColumn="0" w:lastRowFirstColumn="0" w:lastRowLastColumn="0"/>
          <w:cantSplit/>
          <w:trHeight w:val="216"/>
        </w:trPr>
        <w:tc>
          <w:tcPr>
            <w:tcW w:w="518" w:type="pct"/>
          </w:tcPr>
          <w:p w14:paraId="129BB99A" w14:textId="77777777" w:rsidR="00E14928" w:rsidRPr="00577A54" w:rsidRDefault="00E14928" w:rsidP="0084349D">
            <w:pPr>
              <w:pStyle w:val="NoSpacing"/>
            </w:pPr>
            <w:r w:rsidRPr="00577A54">
              <w:t>13</w:t>
            </w:r>
          </w:p>
        </w:tc>
        <w:tc>
          <w:tcPr>
            <w:tcW w:w="2405" w:type="pct"/>
          </w:tcPr>
          <w:p w14:paraId="7B2C0615" w14:textId="7BC39D2D" w:rsidR="00E14928" w:rsidRPr="00107D01" w:rsidRDefault="00E14928" w:rsidP="0084349D">
            <w:pPr>
              <w:pStyle w:val="NoSpacing"/>
              <w:rPr>
                <w:rFonts w:ascii="Open Sans" w:hAnsi="Open Sans" w:cs="Open Sans"/>
              </w:rPr>
            </w:pPr>
            <w:r w:rsidRPr="00A6067F">
              <w:t>[</w:t>
            </w:r>
            <w:r>
              <w:rPr>
                <w:i/>
              </w:rPr>
              <w:t>DOB</w:t>
            </w:r>
            <w:r w:rsidRPr="005D0E7C">
              <w:t xml:space="preserve"> </w:t>
            </w:r>
            <w:r w:rsidRPr="0060237C">
              <w:t>+ 6 years</w:t>
            </w:r>
            <w:r w:rsidRPr="003306E2">
              <w:t>]</w:t>
            </w:r>
            <w:r w:rsidRPr="00655B0F">
              <w:rPr>
                <w:i/>
              </w:rPr>
              <w:t xml:space="preserve"> &lt;= </w:t>
            </w:r>
            <w:r w:rsidR="000C38C1">
              <w:rPr>
                <w:b/>
                <w:bCs/>
              </w:rPr>
              <w:t>EntryDate</w:t>
            </w:r>
            <w:r w:rsidRPr="00655B0F">
              <w:rPr>
                <w:i/>
              </w:rPr>
              <w:t xml:space="preserve"> </w:t>
            </w:r>
          </w:p>
        </w:tc>
        <w:tc>
          <w:tcPr>
            <w:tcW w:w="658" w:type="pct"/>
          </w:tcPr>
          <w:p w14:paraId="62F25C39" w14:textId="77777777" w:rsidR="00E14928" w:rsidRPr="006472A5" w:rsidRDefault="00E14928" w:rsidP="0084349D">
            <w:pPr>
              <w:pStyle w:val="NoSpacing"/>
            </w:pPr>
            <w:r w:rsidRPr="006472A5">
              <w:t>17</w:t>
            </w:r>
          </w:p>
        </w:tc>
        <w:tc>
          <w:tcPr>
            <w:tcW w:w="1419" w:type="pct"/>
          </w:tcPr>
          <w:p w14:paraId="06C8D5A5" w14:textId="77777777" w:rsidR="00E14928" w:rsidRPr="006472A5" w:rsidRDefault="00E14928" w:rsidP="0084349D">
            <w:pPr>
              <w:pStyle w:val="NoSpacing"/>
            </w:pPr>
            <w:r w:rsidRPr="006472A5">
              <w:t>6 to 17 years</w:t>
            </w:r>
          </w:p>
        </w:tc>
      </w:tr>
      <w:tr w:rsidR="00E14928" w:rsidRPr="00107D01" w14:paraId="1920306C" w14:textId="77777777" w:rsidTr="0084349D">
        <w:trPr>
          <w:cnfStyle w:val="000000100000" w:firstRow="0" w:lastRow="0" w:firstColumn="0" w:lastColumn="0" w:oddVBand="0" w:evenVBand="0" w:oddHBand="1" w:evenHBand="0" w:firstRowFirstColumn="0" w:firstRowLastColumn="0" w:lastRowFirstColumn="0" w:lastRowLastColumn="0"/>
          <w:cantSplit/>
          <w:trHeight w:val="216"/>
        </w:trPr>
        <w:tc>
          <w:tcPr>
            <w:tcW w:w="518" w:type="pct"/>
          </w:tcPr>
          <w:p w14:paraId="0A9FC75D" w14:textId="77777777" w:rsidR="00E14928" w:rsidRPr="00577A54" w:rsidRDefault="00E14928" w:rsidP="0084349D">
            <w:pPr>
              <w:pStyle w:val="NoSpacing"/>
            </w:pPr>
            <w:r w:rsidRPr="00577A54">
              <w:t>14</w:t>
            </w:r>
          </w:p>
        </w:tc>
        <w:tc>
          <w:tcPr>
            <w:tcW w:w="2405" w:type="pct"/>
          </w:tcPr>
          <w:p w14:paraId="2EAFFC20" w14:textId="1857D11D" w:rsidR="00E14928" w:rsidRPr="00107D01" w:rsidRDefault="00E14928" w:rsidP="0084349D">
            <w:pPr>
              <w:pStyle w:val="NoSpacing"/>
              <w:rPr>
                <w:rFonts w:ascii="Open Sans" w:hAnsi="Open Sans" w:cs="Open Sans"/>
              </w:rPr>
            </w:pPr>
            <w:r w:rsidRPr="00A6067F">
              <w:t>[</w:t>
            </w:r>
            <w:r>
              <w:rPr>
                <w:i/>
              </w:rPr>
              <w:t>DOB</w:t>
            </w:r>
            <w:r w:rsidRPr="005D0E7C">
              <w:t xml:space="preserve"> </w:t>
            </w:r>
            <w:r w:rsidRPr="0060237C">
              <w:t>+ 3 years</w:t>
            </w:r>
            <w:r w:rsidRPr="003306E2">
              <w:t>]</w:t>
            </w:r>
            <w:r w:rsidRPr="00655B0F">
              <w:rPr>
                <w:i/>
              </w:rPr>
              <w:t xml:space="preserve"> &lt;= </w:t>
            </w:r>
            <w:r w:rsidR="000C38C1">
              <w:rPr>
                <w:b/>
                <w:bCs/>
              </w:rPr>
              <w:t>EntryDate</w:t>
            </w:r>
            <w:r w:rsidRPr="00655B0F">
              <w:rPr>
                <w:i/>
              </w:rPr>
              <w:t xml:space="preserve"> </w:t>
            </w:r>
          </w:p>
        </w:tc>
        <w:tc>
          <w:tcPr>
            <w:tcW w:w="658" w:type="pct"/>
          </w:tcPr>
          <w:p w14:paraId="30681A16" w14:textId="77777777" w:rsidR="00E14928" w:rsidRPr="006472A5" w:rsidRDefault="00E14928" w:rsidP="0084349D">
            <w:pPr>
              <w:pStyle w:val="NoSpacing"/>
            </w:pPr>
            <w:r w:rsidRPr="006472A5">
              <w:t>5</w:t>
            </w:r>
          </w:p>
        </w:tc>
        <w:tc>
          <w:tcPr>
            <w:tcW w:w="1419" w:type="pct"/>
          </w:tcPr>
          <w:p w14:paraId="24BD9C41" w14:textId="77777777" w:rsidR="00E14928" w:rsidRPr="006472A5" w:rsidRDefault="00E14928" w:rsidP="0084349D">
            <w:pPr>
              <w:pStyle w:val="NoSpacing"/>
            </w:pPr>
            <w:r w:rsidRPr="006472A5">
              <w:t>3 to 5 years</w:t>
            </w:r>
          </w:p>
        </w:tc>
      </w:tr>
      <w:tr w:rsidR="00E14928" w:rsidRPr="00107D01" w14:paraId="4C97AD75" w14:textId="77777777" w:rsidTr="0084349D">
        <w:trPr>
          <w:cnfStyle w:val="000000010000" w:firstRow="0" w:lastRow="0" w:firstColumn="0" w:lastColumn="0" w:oddVBand="0" w:evenVBand="0" w:oddHBand="0" w:evenHBand="1" w:firstRowFirstColumn="0" w:firstRowLastColumn="0" w:lastRowFirstColumn="0" w:lastRowLastColumn="0"/>
          <w:cantSplit/>
          <w:trHeight w:val="216"/>
        </w:trPr>
        <w:tc>
          <w:tcPr>
            <w:tcW w:w="518" w:type="pct"/>
          </w:tcPr>
          <w:p w14:paraId="02EE6BAA" w14:textId="77777777" w:rsidR="00E14928" w:rsidRPr="00577A54" w:rsidRDefault="00E14928" w:rsidP="0084349D">
            <w:pPr>
              <w:pStyle w:val="NoSpacing"/>
            </w:pPr>
            <w:r w:rsidRPr="00577A54">
              <w:t>15</w:t>
            </w:r>
          </w:p>
        </w:tc>
        <w:tc>
          <w:tcPr>
            <w:tcW w:w="2405" w:type="pct"/>
          </w:tcPr>
          <w:p w14:paraId="0FA516BA" w14:textId="1CF1C17B" w:rsidR="00E14928" w:rsidRPr="00107D01" w:rsidRDefault="00E14928" w:rsidP="0084349D">
            <w:pPr>
              <w:pStyle w:val="NoSpacing"/>
              <w:rPr>
                <w:rFonts w:ascii="Open Sans" w:hAnsi="Open Sans" w:cs="Open Sans"/>
              </w:rPr>
            </w:pPr>
            <w:r w:rsidRPr="00A6067F">
              <w:t>[</w:t>
            </w:r>
            <w:r>
              <w:rPr>
                <w:i/>
              </w:rPr>
              <w:t>DOB</w:t>
            </w:r>
            <w:r w:rsidRPr="005D0E7C">
              <w:t xml:space="preserve"> </w:t>
            </w:r>
            <w:r w:rsidRPr="0060237C">
              <w:t>+ 1 years</w:t>
            </w:r>
            <w:r w:rsidRPr="003306E2">
              <w:t>]</w:t>
            </w:r>
            <w:r w:rsidRPr="00655B0F">
              <w:rPr>
                <w:i/>
              </w:rPr>
              <w:t xml:space="preserve"> &lt;= </w:t>
            </w:r>
            <w:r w:rsidR="000C38C1">
              <w:rPr>
                <w:b/>
                <w:bCs/>
              </w:rPr>
              <w:t>EntryDate</w:t>
            </w:r>
            <w:r w:rsidRPr="00655B0F">
              <w:rPr>
                <w:i/>
              </w:rPr>
              <w:t xml:space="preserve"> </w:t>
            </w:r>
          </w:p>
        </w:tc>
        <w:tc>
          <w:tcPr>
            <w:tcW w:w="658" w:type="pct"/>
          </w:tcPr>
          <w:p w14:paraId="4B65995D" w14:textId="77777777" w:rsidR="00E14928" w:rsidRPr="006472A5" w:rsidRDefault="00E14928" w:rsidP="0084349D">
            <w:pPr>
              <w:pStyle w:val="NoSpacing"/>
            </w:pPr>
            <w:r w:rsidRPr="006472A5">
              <w:t>2</w:t>
            </w:r>
          </w:p>
        </w:tc>
        <w:tc>
          <w:tcPr>
            <w:tcW w:w="1419" w:type="pct"/>
          </w:tcPr>
          <w:p w14:paraId="13B973AF" w14:textId="77777777" w:rsidR="00E14928" w:rsidRPr="006472A5" w:rsidRDefault="00E14928" w:rsidP="0084349D">
            <w:pPr>
              <w:pStyle w:val="NoSpacing"/>
            </w:pPr>
            <w:r w:rsidRPr="006472A5">
              <w:t>1 to 2 years</w:t>
            </w:r>
          </w:p>
        </w:tc>
      </w:tr>
      <w:tr w:rsidR="00E14928" w:rsidRPr="00107D01" w14:paraId="66FC9B29" w14:textId="77777777" w:rsidTr="0084349D">
        <w:trPr>
          <w:cnfStyle w:val="000000100000" w:firstRow="0" w:lastRow="0" w:firstColumn="0" w:lastColumn="0" w:oddVBand="0" w:evenVBand="0" w:oddHBand="1" w:evenHBand="0" w:firstRowFirstColumn="0" w:firstRowLastColumn="0" w:lastRowFirstColumn="0" w:lastRowLastColumn="0"/>
          <w:cantSplit/>
          <w:trHeight w:val="216"/>
        </w:trPr>
        <w:tc>
          <w:tcPr>
            <w:tcW w:w="518" w:type="pct"/>
          </w:tcPr>
          <w:p w14:paraId="71E633C6" w14:textId="77777777" w:rsidR="00E14928" w:rsidRPr="00577A54" w:rsidRDefault="00E14928" w:rsidP="0084349D">
            <w:pPr>
              <w:pStyle w:val="NoSpacing"/>
            </w:pPr>
            <w:r w:rsidRPr="00577A54">
              <w:t>16</w:t>
            </w:r>
          </w:p>
        </w:tc>
        <w:tc>
          <w:tcPr>
            <w:tcW w:w="2405" w:type="pct"/>
          </w:tcPr>
          <w:p w14:paraId="275D1DB4" w14:textId="77777777" w:rsidR="00E14928" w:rsidRPr="00577A54" w:rsidRDefault="00E14928" w:rsidP="0084349D">
            <w:pPr>
              <w:pStyle w:val="NoSpacing"/>
            </w:pPr>
            <w:r w:rsidRPr="00577A54">
              <w:t>(other)</w:t>
            </w:r>
          </w:p>
        </w:tc>
        <w:tc>
          <w:tcPr>
            <w:tcW w:w="658" w:type="pct"/>
          </w:tcPr>
          <w:p w14:paraId="3A495616" w14:textId="77777777" w:rsidR="00E14928" w:rsidRPr="006472A5" w:rsidRDefault="00E14928" w:rsidP="0084349D">
            <w:pPr>
              <w:pStyle w:val="NoSpacing"/>
            </w:pPr>
            <w:r w:rsidRPr="006472A5">
              <w:t>0</w:t>
            </w:r>
          </w:p>
        </w:tc>
        <w:tc>
          <w:tcPr>
            <w:tcW w:w="1419" w:type="pct"/>
          </w:tcPr>
          <w:p w14:paraId="2A785FB6" w14:textId="77777777" w:rsidR="00E14928" w:rsidRPr="006472A5" w:rsidRDefault="00E14928" w:rsidP="0084349D">
            <w:pPr>
              <w:pStyle w:val="NoSpacing"/>
            </w:pPr>
            <w:r w:rsidRPr="006472A5">
              <w:t>&lt;1 year</w:t>
            </w:r>
          </w:p>
        </w:tc>
      </w:tr>
    </w:tbl>
    <w:p w14:paraId="2C509118" w14:textId="2ABCFC87" w:rsidR="00E55A08" w:rsidRDefault="00E55A08" w:rsidP="000C38C1">
      <w:pPr>
        <w:pStyle w:val="Heading4"/>
      </w:pPr>
      <w:r>
        <w:t xml:space="preserve">Once </w:t>
      </w:r>
      <w:r w:rsidRPr="00BE38B8">
        <w:rPr>
          <w:b/>
          <w:bCs/>
        </w:rPr>
        <w:t>EntryAge</w:t>
      </w:r>
      <w:r>
        <w:t xml:space="preserve"> is set, an additional adjustment may be required</w:t>
      </w:r>
      <w:r w:rsidR="00BE38B8">
        <w:t xml:space="preserve"> so that the date of birth (or lack thereof) used to calculate age is consistent across all enrollments</w:t>
      </w:r>
      <w:r>
        <w:t xml:space="preserve">.  For any given </w:t>
      </w:r>
      <w:r w:rsidRPr="00BE38B8">
        <w:rPr>
          <w:b/>
          <w:bCs/>
        </w:rPr>
        <w:t>PersonalID</w:t>
      </w:r>
      <w:r>
        <w:t xml:space="preserve">, if there is any enrollment in tlsa_Enrollment where </w:t>
      </w:r>
      <w:r w:rsidRPr="00BE38B8">
        <w:rPr>
          <w:b/>
          <w:bCs/>
        </w:rPr>
        <w:t>EntryAge</w:t>
      </w:r>
      <w:r>
        <w:t xml:space="preserve"> = 99, </w:t>
      </w:r>
      <w:r w:rsidRPr="00BE38B8">
        <w:rPr>
          <w:b/>
          <w:bCs/>
        </w:rPr>
        <w:t>EntryAge</w:t>
      </w:r>
      <w:r>
        <w:t xml:space="preserve"> for all enrollments should be set to 99.</w:t>
      </w:r>
    </w:p>
    <w:p w14:paraId="6A63B1F5" w14:textId="1CDED9A7" w:rsidR="00E14928" w:rsidRDefault="000C38C1" w:rsidP="000C38C1">
      <w:pPr>
        <w:pStyle w:val="Heading4"/>
      </w:pPr>
      <w:r>
        <w:t>ActiveAge</w:t>
      </w:r>
    </w:p>
    <w:p w14:paraId="1EBD61DB" w14:textId="0F8CAA4D" w:rsidR="004C5745" w:rsidRDefault="007774FB" w:rsidP="00DE4A2E">
      <w:r w:rsidRPr="00D30450">
        <w:rPr>
          <w:b/>
          <w:bCs/>
        </w:rPr>
        <w:t>ActiveAge</w:t>
      </w:r>
      <w:r>
        <w:t xml:space="preserve"> is calculated </w:t>
      </w:r>
      <w:r w:rsidR="00D30450">
        <w:t xml:space="preserve">for all </w:t>
      </w:r>
      <w:r w:rsidR="000406C9">
        <w:t>enrollments</w:t>
      </w:r>
      <w:r w:rsidR="004873DC">
        <w:t xml:space="preserve">. </w:t>
      </w:r>
      <w:r w:rsidR="004D7793">
        <w:t xml:space="preserve">For </w:t>
      </w:r>
      <w:r w:rsidR="00D40177">
        <w:t xml:space="preserve">enrollments active in the report period, it </w:t>
      </w:r>
      <w:r w:rsidR="00814A9C">
        <w:t xml:space="preserve">will only differ from </w:t>
      </w:r>
      <w:r w:rsidR="00814A9C" w:rsidRPr="00DE4A2E">
        <w:rPr>
          <w:b/>
          <w:bCs/>
        </w:rPr>
        <w:t>EntryAge</w:t>
      </w:r>
      <w:r w:rsidR="00814A9C">
        <w:t xml:space="preserve"> if the </w:t>
      </w:r>
      <w:r w:rsidR="00814A9C" w:rsidRPr="00DE4A2E">
        <w:rPr>
          <w:b/>
          <w:bCs/>
        </w:rPr>
        <w:t>EntryDate</w:t>
      </w:r>
      <w:r w:rsidR="00814A9C">
        <w:t xml:space="preserve"> </w:t>
      </w:r>
      <w:r w:rsidR="004E22EF">
        <w:t xml:space="preserve">&lt; </w:t>
      </w:r>
      <w:r w:rsidR="00814A9C" w:rsidRPr="00DE4A2E">
        <w:rPr>
          <w:u w:val="single"/>
        </w:rPr>
        <w:t>ReportStart</w:t>
      </w:r>
      <w:r w:rsidR="004C5745">
        <w:t xml:space="preserve"> (and may not differ then)</w:t>
      </w:r>
      <w:r w:rsidR="004873DC">
        <w:t xml:space="preserve">. </w:t>
      </w:r>
    </w:p>
    <w:p w14:paraId="67D9B12C" w14:textId="78E72301" w:rsidR="00E827B6" w:rsidRPr="00FA73AC" w:rsidRDefault="00814A9C" w:rsidP="00DE4A2E">
      <w:r>
        <w:t xml:space="preserve">For </w:t>
      </w:r>
      <w:r w:rsidR="004C5745">
        <w:t xml:space="preserve">inactive </w:t>
      </w:r>
      <w:r>
        <w:t xml:space="preserve">enrollments, it is equal to </w:t>
      </w:r>
      <w:r>
        <w:rPr>
          <w:b/>
          <w:bCs/>
        </w:rPr>
        <w:t>EntryAge</w:t>
      </w:r>
      <w:r w:rsidR="004873DC">
        <w:rPr>
          <w:b/>
          <w:bCs/>
        </w:rPr>
        <w:t xml:space="preserve">. </w:t>
      </w:r>
      <w:r w:rsidR="00716E7C">
        <w:t>(Age for inactive enrollments may be needed to report on active client/household history.)</w:t>
      </w:r>
      <w:r w:rsidR="005A642F">
        <w:t xml:space="preserve">  </w:t>
      </w:r>
    </w:p>
    <w:tbl>
      <w:tblPr>
        <w:tblStyle w:val="Style11"/>
        <w:tblW w:w="3581" w:type="pct"/>
        <w:tblLook w:val="0420" w:firstRow="1" w:lastRow="0" w:firstColumn="0" w:lastColumn="0" w:noHBand="0" w:noVBand="1"/>
      </w:tblPr>
      <w:tblGrid>
        <w:gridCol w:w="970"/>
        <w:gridCol w:w="4497"/>
        <w:gridCol w:w="1229"/>
      </w:tblGrid>
      <w:tr w:rsidR="000C38C1" w:rsidRPr="00DE4A2E" w14:paraId="1E3EE2FB" w14:textId="77777777" w:rsidTr="00DE4A2E">
        <w:trPr>
          <w:cnfStyle w:val="100000000000" w:firstRow="1" w:lastRow="0" w:firstColumn="0" w:lastColumn="0" w:oddVBand="0" w:evenVBand="0" w:oddHBand="0" w:evenHBand="0" w:firstRowFirstColumn="0" w:firstRowLastColumn="0" w:lastRowFirstColumn="0" w:lastRowLastColumn="0"/>
          <w:cantSplit/>
          <w:trHeight w:val="216"/>
          <w:tblHeader/>
        </w:trPr>
        <w:tc>
          <w:tcPr>
            <w:tcW w:w="724" w:type="pct"/>
          </w:tcPr>
          <w:p w14:paraId="6E97F163" w14:textId="77777777" w:rsidR="000C38C1" w:rsidRPr="000C38C1" w:rsidRDefault="000C38C1" w:rsidP="00F93C8F">
            <w:pPr>
              <w:pStyle w:val="NoSpacing"/>
              <w:rPr>
                <w:rFonts w:cstheme="minorHAnsi"/>
              </w:rPr>
            </w:pPr>
            <w:r w:rsidRPr="000C38C1">
              <w:rPr>
                <w:rFonts w:cstheme="minorHAnsi"/>
              </w:rPr>
              <w:t>Priority</w:t>
            </w:r>
          </w:p>
        </w:tc>
        <w:tc>
          <w:tcPr>
            <w:tcW w:w="3358" w:type="pct"/>
          </w:tcPr>
          <w:p w14:paraId="56145142" w14:textId="77777777" w:rsidR="000C38C1" w:rsidRPr="00DE4A2E" w:rsidRDefault="000C38C1" w:rsidP="00F93C8F">
            <w:pPr>
              <w:pStyle w:val="NoSpacing"/>
              <w:rPr>
                <w:rFonts w:cstheme="minorHAnsi"/>
              </w:rPr>
            </w:pPr>
            <w:r w:rsidRPr="00FA73AC">
              <w:rPr>
                <w:rFonts w:cstheme="minorHAnsi"/>
              </w:rPr>
              <w:t>Condition</w:t>
            </w:r>
          </w:p>
        </w:tc>
        <w:tc>
          <w:tcPr>
            <w:tcW w:w="918" w:type="pct"/>
          </w:tcPr>
          <w:p w14:paraId="647E3933" w14:textId="77777777" w:rsidR="000C38C1" w:rsidRPr="00DE4A2E" w:rsidRDefault="000C38C1" w:rsidP="00F93C8F">
            <w:pPr>
              <w:pStyle w:val="NoSpacing"/>
              <w:rPr>
                <w:rFonts w:cstheme="minorHAnsi"/>
              </w:rPr>
            </w:pPr>
            <w:r w:rsidRPr="00DE4A2E">
              <w:rPr>
                <w:rFonts w:cstheme="minorHAnsi"/>
              </w:rPr>
              <w:t>AgeGroup</w:t>
            </w:r>
          </w:p>
        </w:tc>
      </w:tr>
      <w:tr w:rsidR="000C38C1" w:rsidRPr="00DE4A2E" w14:paraId="23084AAE" w14:textId="77777777" w:rsidTr="00DE4A2E">
        <w:trPr>
          <w:cnfStyle w:val="000000100000" w:firstRow="0" w:lastRow="0" w:firstColumn="0" w:lastColumn="0" w:oddVBand="0" w:evenVBand="0" w:oddHBand="1" w:evenHBand="0" w:firstRowFirstColumn="0" w:firstRowLastColumn="0" w:lastRowFirstColumn="0" w:lastRowLastColumn="0"/>
          <w:cantSplit/>
          <w:trHeight w:val="216"/>
        </w:trPr>
        <w:tc>
          <w:tcPr>
            <w:tcW w:w="724" w:type="pct"/>
          </w:tcPr>
          <w:p w14:paraId="6D96809C" w14:textId="1ABDB95A" w:rsidR="000C38C1" w:rsidRPr="00FA73AC" w:rsidRDefault="000C38C1" w:rsidP="000C38C1">
            <w:pPr>
              <w:pStyle w:val="NoSpacing"/>
              <w:rPr>
                <w:rFonts w:cstheme="minorHAnsi"/>
              </w:rPr>
            </w:pPr>
            <w:r w:rsidRPr="00577A54">
              <w:t>1</w:t>
            </w:r>
          </w:p>
        </w:tc>
        <w:tc>
          <w:tcPr>
            <w:tcW w:w="3358" w:type="pct"/>
          </w:tcPr>
          <w:p w14:paraId="41D0E12D" w14:textId="66711672" w:rsidR="000C38C1" w:rsidRPr="00DE4A2E" w:rsidRDefault="000C38C1" w:rsidP="000C38C1">
            <w:pPr>
              <w:pStyle w:val="NoSpacing"/>
              <w:rPr>
                <w:rFonts w:cstheme="minorHAnsi"/>
              </w:rPr>
            </w:pPr>
            <w:r w:rsidRPr="00DE4A2E">
              <w:rPr>
                <w:rFonts w:cstheme="minorHAnsi"/>
                <w:b/>
                <w:bCs/>
              </w:rPr>
              <w:t>ExitDate</w:t>
            </w:r>
            <w:r w:rsidRPr="00DE4A2E">
              <w:rPr>
                <w:rFonts w:cstheme="minorHAnsi"/>
              </w:rPr>
              <w:t xml:space="preserve"> &lt; </w:t>
            </w:r>
            <w:r w:rsidRPr="00DE4A2E">
              <w:rPr>
                <w:rFonts w:cstheme="minorHAnsi"/>
                <w:u w:val="single"/>
              </w:rPr>
              <w:t>ReportStart</w:t>
            </w:r>
          </w:p>
        </w:tc>
        <w:tc>
          <w:tcPr>
            <w:tcW w:w="918" w:type="pct"/>
          </w:tcPr>
          <w:p w14:paraId="055B429C" w14:textId="574B0CB3" w:rsidR="000C38C1" w:rsidRPr="004E2CD6" w:rsidRDefault="004E2CD6" w:rsidP="000C38C1">
            <w:pPr>
              <w:pStyle w:val="NoSpacing"/>
              <w:rPr>
                <w:rFonts w:cstheme="minorHAnsi"/>
                <w:b/>
                <w:bCs/>
              </w:rPr>
            </w:pPr>
            <w:r w:rsidRPr="004E2CD6">
              <w:rPr>
                <w:rFonts w:cstheme="minorHAnsi"/>
                <w:b/>
                <w:bCs/>
              </w:rPr>
              <w:t>EntryAge</w:t>
            </w:r>
          </w:p>
        </w:tc>
      </w:tr>
      <w:tr w:rsidR="000C38C1" w:rsidRPr="00DE4A2E" w14:paraId="3D6F9BDD" w14:textId="77777777" w:rsidTr="000C38C1">
        <w:trPr>
          <w:cnfStyle w:val="000000010000" w:firstRow="0" w:lastRow="0" w:firstColumn="0" w:lastColumn="0" w:oddVBand="0" w:evenVBand="0" w:oddHBand="0" w:evenHBand="1" w:firstRowFirstColumn="0" w:firstRowLastColumn="0" w:lastRowFirstColumn="0" w:lastRowLastColumn="0"/>
          <w:cantSplit/>
          <w:trHeight w:val="216"/>
        </w:trPr>
        <w:tc>
          <w:tcPr>
            <w:tcW w:w="724" w:type="pct"/>
          </w:tcPr>
          <w:p w14:paraId="1A917323" w14:textId="6EFA1260" w:rsidR="000C38C1" w:rsidRPr="00FA73AC" w:rsidRDefault="000C38C1" w:rsidP="000C38C1">
            <w:pPr>
              <w:pStyle w:val="NoSpacing"/>
              <w:rPr>
                <w:rFonts w:cstheme="minorHAnsi"/>
              </w:rPr>
            </w:pPr>
            <w:r w:rsidRPr="00577A54">
              <w:t>2</w:t>
            </w:r>
          </w:p>
        </w:tc>
        <w:tc>
          <w:tcPr>
            <w:tcW w:w="3358" w:type="pct"/>
          </w:tcPr>
          <w:p w14:paraId="58FAC4B9" w14:textId="6721228C" w:rsidR="000C38C1" w:rsidRPr="00DE4A2E" w:rsidRDefault="000C38C1" w:rsidP="000C38C1">
            <w:pPr>
              <w:pStyle w:val="NoSpacing"/>
              <w:rPr>
                <w:rFonts w:cstheme="minorHAnsi"/>
                <w:i/>
              </w:rPr>
            </w:pPr>
            <w:r w:rsidRPr="00DE4A2E">
              <w:rPr>
                <w:rFonts w:cstheme="minorHAnsi"/>
                <w:b/>
                <w:bCs/>
                <w:iCs/>
              </w:rPr>
              <w:t>EntryDate</w:t>
            </w:r>
            <w:r w:rsidRPr="00FA73AC">
              <w:rPr>
                <w:rFonts w:cstheme="minorHAnsi"/>
                <w:i/>
              </w:rPr>
              <w:t xml:space="preserve"> &gt;= </w:t>
            </w:r>
            <w:r w:rsidRPr="00DE4A2E">
              <w:rPr>
                <w:rFonts w:cstheme="minorHAnsi"/>
                <w:iCs/>
                <w:u w:val="single"/>
              </w:rPr>
              <w:t>ReportStart</w:t>
            </w:r>
          </w:p>
        </w:tc>
        <w:tc>
          <w:tcPr>
            <w:tcW w:w="918" w:type="pct"/>
          </w:tcPr>
          <w:p w14:paraId="2759DC92" w14:textId="7D373331" w:rsidR="000C38C1" w:rsidRPr="00DE4A2E" w:rsidRDefault="000C38C1" w:rsidP="000C38C1">
            <w:pPr>
              <w:pStyle w:val="NoSpacing"/>
              <w:rPr>
                <w:rFonts w:cstheme="minorHAnsi"/>
                <w:b/>
                <w:bCs/>
              </w:rPr>
            </w:pPr>
            <w:r w:rsidRPr="00DE4A2E">
              <w:rPr>
                <w:rFonts w:cstheme="minorHAnsi"/>
                <w:b/>
                <w:bCs/>
              </w:rPr>
              <w:t>EntryAge</w:t>
            </w:r>
          </w:p>
        </w:tc>
      </w:tr>
      <w:tr w:rsidR="000C38C1" w:rsidRPr="00DE4A2E" w14:paraId="0A88756B" w14:textId="77777777" w:rsidTr="00DE4A2E">
        <w:trPr>
          <w:cnfStyle w:val="000000100000" w:firstRow="0" w:lastRow="0" w:firstColumn="0" w:lastColumn="0" w:oddVBand="0" w:evenVBand="0" w:oddHBand="1" w:evenHBand="0" w:firstRowFirstColumn="0" w:firstRowLastColumn="0" w:lastRowFirstColumn="0" w:lastRowLastColumn="0"/>
          <w:cantSplit/>
          <w:trHeight w:val="216"/>
        </w:trPr>
        <w:tc>
          <w:tcPr>
            <w:tcW w:w="724" w:type="pct"/>
          </w:tcPr>
          <w:p w14:paraId="1025B341" w14:textId="35036241" w:rsidR="000C38C1" w:rsidRPr="00FA73AC" w:rsidRDefault="000C38C1" w:rsidP="000C38C1">
            <w:pPr>
              <w:pStyle w:val="NoSpacing"/>
              <w:rPr>
                <w:rFonts w:cstheme="minorHAnsi"/>
              </w:rPr>
            </w:pPr>
            <w:r w:rsidRPr="00577A54">
              <w:t>3</w:t>
            </w:r>
          </w:p>
        </w:tc>
        <w:tc>
          <w:tcPr>
            <w:tcW w:w="3358" w:type="pct"/>
          </w:tcPr>
          <w:p w14:paraId="115A8761" w14:textId="54FCC970" w:rsidR="000C38C1" w:rsidRPr="00DE4A2E" w:rsidRDefault="000C38C1" w:rsidP="000C38C1">
            <w:pPr>
              <w:pStyle w:val="NoSpacing"/>
              <w:rPr>
                <w:rFonts w:cstheme="minorHAnsi"/>
                <w:iCs/>
              </w:rPr>
            </w:pPr>
            <w:r w:rsidRPr="00DE4A2E">
              <w:rPr>
                <w:rFonts w:cstheme="minorHAnsi"/>
                <w:b/>
                <w:bCs/>
                <w:iCs/>
              </w:rPr>
              <w:t>EntryAge</w:t>
            </w:r>
            <w:r w:rsidRPr="00DE4A2E">
              <w:rPr>
                <w:rFonts w:cstheme="minorHAnsi"/>
                <w:iCs/>
              </w:rPr>
              <w:t xml:space="preserve"> in (98,99)</w:t>
            </w:r>
          </w:p>
        </w:tc>
        <w:tc>
          <w:tcPr>
            <w:tcW w:w="918" w:type="pct"/>
          </w:tcPr>
          <w:p w14:paraId="590841A5" w14:textId="0B9A4BF4" w:rsidR="000C38C1" w:rsidRPr="00DE4A2E" w:rsidRDefault="000C38C1" w:rsidP="000C38C1">
            <w:pPr>
              <w:pStyle w:val="NoSpacing"/>
              <w:rPr>
                <w:rFonts w:cstheme="minorHAnsi"/>
                <w:b/>
                <w:bCs/>
              </w:rPr>
            </w:pPr>
            <w:r w:rsidRPr="00DE4A2E">
              <w:rPr>
                <w:rFonts w:cstheme="minorHAnsi"/>
                <w:b/>
                <w:bCs/>
              </w:rPr>
              <w:t>EntryAge</w:t>
            </w:r>
          </w:p>
        </w:tc>
      </w:tr>
      <w:tr w:rsidR="000C38C1" w:rsidRPr="00107D01" w14:paraId="4758A1DF" w14:textId="77777777" w:rsidTr="00DE4A2E">
        <w:trPr>
          <w:cnfStyle w:val="000000010000" w:firstRow="0" w:lastRow="0" w:firstColumn="0" w:lastColumn="0" w:oddVBand="0" w:evenVBand="0" w:oddHBand="0" w:evenHBand="1" w:firstRowFirstColumn="0" w:firstRowLastColumn="0" w:lastRowFirstColumn="0" w:lastRowLastColumn="0"/>
          <w:cantSplit/>
          <w:trHeight w:val="216"/>
        </w:trPr>
        <w:tc>
          <w:tcPr>
            <w:tcW w:w="724" w:type="pct"/>
          </w:tcPr>
          <w:p w14:paraId="6A7C6916" w14:textId="0829B30D" w:rsidR="000C38C1" w:rsidRPr="00577A54" w:rsidRDefault="000C38C1" w:rsidP="000C38C1">
            <w:pPr>
              <w:pStyle w:val="NoSpacing"/>
            </w:pPr>
            <w:r w:rsidRPr="00577A54">
              <w:t>4</w:t>
            </w:r>
          </w:p>
        </w:tc>
        <w:tc>
          <w:tcPr>
            <w:tcW w:w="3358" w:type="pct"/>
          </w:tcPr>
          <w:p w14:paraId="41D84DD4" w14:textId="5F6A1B5B" w:rsidR="000C38C1" w:rsidRPr="00DE4A2E" w:rsidRDefault="000C38C1" w:rsidP="000C38C1">
            <w:pPr>
              <w:pStyle w:val="NoSpacing"/>
              <w:rPr>
                <w:rFonts w:ascii="Open Sans" w:hAnsi="Open Sans" w:cs="Open Sans"/>
                <w:i/>
                <w:vertAlign w:val="subscript"/>
              </w:rPr>
            </w:pPr>
            <w:r w:rsidRPr="00FA73AC">
              <w:t>[</w:t>
            </w:r>
            <w:r w:rsidRPr="00DE4A2E">
              <w:rPr>
                <w:i/>
              </w:rPr>
              <w:t>DOB</w:t>
            </w:r>
            <w:r w:rsidRPr="00DE4A2E">
              <w:t xml:space="preserve"> </w:t>
            </w:r>
            <w:r w:rsidRPr="00DE4A2E">
              <w:rPr>
                <w:i/>
              </w:rPr>
              <w:t xml:space="preserve">+ </w:t>
            </w:r>
            <w:r w:rsidRPr="00DE4A2E">
              <w:t>65 years]</w:t>
            </w:r>
            <w:r w:rsidRPr="00DE4A2E">
              <w:rPr>
                <w:i/>
              </w:rPr>
              <w:t xml:space="preserve"> &lt;= </w:t>
            </w:r>
            <w:r w:rsidRPr="00DE4A2E">
              <w:rPr>
                <w:u w:val="single"/>
              </w:rPr>
              <w:t>ReportStart</w:t>
            </w:r>
            <w:r w:rsidRPr="00FA73AC">
              <w:rPr>
                <w:i/>
              </w:rPr>
              <w:t xml:space="preserve"> </w:t>
            </w:r>
          </w:p>
        </w:tc>
        <w:tc>
          <w:tcPr>
            <w:tcW w:w="918" w:type="pct"/>
          </w:tcPr>
          <w:p w14:paraId="222E99E1" w14:textId="77777777" w:rsidR="000C38C1" w:rsidRPr="006472A5" w:rsidRDefault="000C38C1" w:rsidP="000C38C1">
            <w:pPr>
              <w:pStyle w:val="NoSpacing"/>
            </w:pPr>
            <w:r w:rsidRPr="006472A5">
              <w:t>65</w:t>
            </w:r>
          </w:p>
        </w:tc>
      </w:tr>
      <w:tr w:rsidR="000C38C1" w:rsidRPr="00107D01" w14:paraId="73C9542A" w14:textId="77777777" w:rsidTr="00DE4A2E">
        <w:trPr>
          <w:cnfStyle w:val="000000100000" w:firstRow="0" w:lastRow="0" w:firstColumn="0" w:lastColumn="0" w:oddVBand="0" w:evenVBand="0" w:oddHBand="1" w:evenHBand="0" w:firstRowFirstColumn="0" w:firstRowLastColumn="0" w:lastRowFirstColumn="0" w:lastRowLastColumn="0"/>
          <w:cantSplit/>
          <w:trHeight w:val="216"/>
        </w:trPr>
        <w:tc>
          <w:tcPr>
            <w:tcW w:w="724" w:type="pct"/>
          </w:tcPr>
          <w:p w14:paraId="2E46C05B" w14:textId="5BB5A646" w:rsidR="000C38C1" w:rsidRPr="00577A54" w:rsidRDefault="000C38C1" w:rsidP="000C38C1">
            <w:pPr>
              <w:pStyle w:val="NoSpacing"/>
            </w:pPr>
            <w:r w:rsidRPr="00A6067F">
              <w:t>5</w:t>
            </w:r>
          </w:p>
        </w:tc>
        <w:tc>
          <w:tcPr>
            <w:tcW w:w="3358" w:type="pct"/>
          </w:tcPr>
          <w:p w14:paraId="6B4E1C74" w14:textId="481860DB" w:rsidR="000C38C1" w:rsidRPr="00DE4A2E" w:rsidRDefault="000C38C1" w:rsidP="000C38C1">
            <w:pPr>
              <w:pStyle w:val="NoSpacing"/>
              <w:rPr>
                <w:rFonts w:ascii="Open Sans" w:hAnsi="Open Sans" w:cs="Open Sans"/>
                <w:i/>
              </w:rPr>
            </w:pPr>
            <w:r w:rsidRPr="00FA73AC">
              <w:t>[</w:t>
            </w:r>
            <w:r w:rsidRPr="00DE4A2E">
              <w:rPr>
                <w:i/>
              </w:rPr>
              <w:t>DOB</w:t>
            </w:r>
            <w:r w:rsidRPr="00DE4A2E">
              <w:t xml:space="preserve"> </w:t>
            </w:r>
            <w:r w:rsidRPr="00DE4A2E">
              <w:rPr>
                <w:i/>
              </w:rPr>
              <w:t xml:space="preserve">+ </w:t>
            </w:r>
            <w:r w:rsidRPr="00DE4A2E">
              <w:t>55 years]</w:t>
            </w:r>
            <w:r w:rsidRPr="00DE4A2E">
              <w:rPr>
                <w:i/>
              </w:rPr>
              <w:t xml:space="preserve"> &lt;= </w:t>
            </w:r>
            <w:r w:rsidRPr="00DE4A2E">
              <w:rPr>
                <w:u w:val="single"/>
              </w:rPr>
              <w:t>ReportStart</w:t>
            </w:r>
            <w:r w:rsidRPr="00FA73AC">
              <w:rPr>
                <w:i/>
              </w:rPr>
              <w:t xml:space="preserve"> </w:t>
            </w:r>
          </w:p>
        </w:tc>
        <w:tc>
          <w:tcPr>
            <w:tcW w:w="918" w:type="pct"/>
          </w:tcPr>
          <w:p w14:paraId="2EA66D3A" w14:textId="77777777" w:rsidR="000C38C1" w:rsidRPr="006472A5" w:rsidRDefault="000C38C1" w:rsidP="000C38C1">
            <w:pPr>
              <w:pStyle w:val="NoSpacing"/>
            </w:pPr>
            <w:r w:rsidRPr="006472A5">
              <w:t>64</w:t>
            </w:r>
          </w:p>
        </w:tc>
      </w:tr>
      <w:tr w:rsidR="000C38C1" w:rsidRPr="00107D01" w14:paraId="3CD799F9" w14:textId="77777777" w:rsidTr="00DE4A2E">
        <w:trPr>
          <w:cnfStyle w:val="000000010000" w:firstRow="0" w:lastRow="0" w:firstColumn="0" w:lastColumn="0" w:oddVBand="0" w:evenVBand="0" w:oddHBand="0" w:evenHBand="1" w:firstRowFirstColumn="0" w:firstRowLastColumn="0" w:lastRowFirstColumn="0" w:lastRowLastColumn="0"/>
          <w:cantSplit/>
          <w:trHeight w:val="216"/>
        </w:trPr>
        <w:tc>
          <w:tcPr>
            <w:tcW w:w="724" w:type="pct"/>
          </w:tcPr>
          <w:p w14:paraId="0DAEB397" w14:textId="63F91396" w:rsidR="000C38C1" w:rsidRPr="00577A54" w:rsidRDefault="000C38C1" w:rsidP="000C38C1">
            <w:pPr>
              <w:pStyle w:val="NoSpacing"/>
            </w:pPr>
            <w:r w:rsidRPr="00577A54">
              <w:t>5</w:t>
            </w:r>
          </w:p>
        </w:tc>
        <w:tc>
          <w:tcPr>
            <w:tcW w:w="3358" w:type="pct"/>
          </w:tcPr>
          <w:p w14:paraId="022C63BA" w14:textId="7B5242A6" w:rsidR="000C38C1" w:rsidRPr="00DE4A2E" w:rsidRDefault="000C38C1" w:rsidP="000C38C1">
            <w:pPr>
              <w:pStyle w:val="NoSpacing"/>
              <w:rPr>
                <w:rFonts w:ascii="Open Sans" w:hAnsi="Open Sans" w:cs="Open Sans"/>
              </w:rPr>
            </w:pPr>
            <w:r w:rsidRPr="00FA73AC">
              <w:t>[</w:t>
            </w:r>
            <w:r w:rsidRPr="00DE4A2E">
              <w:rPr>
                <w:i/>
              </w:rPr>
              <w:t>DOB</w:t>
            </w:r>
            <w:r w:rsidRPr="00DE4A2E">
              <w:t xml:space="preserve"> </w:t>
            </w:r>
            <w:r w:rsidRPr="00DE4A2E">
              <w:rPr>
                <w:i/>
              </w:rPr>
              <w:t xml:space="preserve">+ </w:t>
            </w:r>
            <w:r w:rsidRPr="00DE4A2E">
              <w:t>45</w:t>
            </w:r>
            <w:r w:rsidRPr="00DE4A2E">
              <w:rPr>
                <w:i/>
              </w:rPr>
              <w:t xml:space="preserve"> </w:t>
            </w:r>
            <w:r w:rsidRPr="00DE4A2E">
              <w:t>years]</w:t>
            </w:r>
            <w:r w:rsidRPr="00DE4A2E">
              <w:rPr>
                <w:i/>
              </w:rPr>
              <w:t xml:space="preserve"> &lt;= </w:t>
            </w:r>
            <w:r w:rsidRPr="00DE4A2E">
              <w:rPr>
                <w:u w:val="single"/>
              </w:rPr>
              <w:t>ReportStart</w:t>
            </w:r>
            <w:r w:rsidRPr="00FA73AC">
              <w:rPr>
                <w:i/>
              </w:rPr>
              <w:t xml:space="preserve"> </w:t>
            </w:r>
          </w:p>
        </w:tc>
        <w:tc>
          <w:tcPr>
            <w:tcW w:w="918" w:type="pct"/>
          </w:tcPr>
          <w:p w14:paraId="7BFA8F10" w14:textId="77777777" w:rsidR="000C38C1" w:rsidRPr="006472A5" w:rsidRDefault="000C38C1" w:rsidP="000C38C1">
            <w:pPr>
              <w:pStyle w:val="NoSpacing"/>
            </w:pPr>
            <w:r w:rsidRPr="006472A5">
              <w:t>54</w:t>
            </w:r>
          </w:p>
        </w:tc>
      </w:tr>
      <w:tr w:rsidR="000C38C1" w:rsidRPr="00107D01" w14:paraId="3FD3B284" w14:textId="77777777" w:rsidTr="00DE4A2E">
        <w:trPr>
          <w:cnfStyle w:val="000000100000" w:firstRow="0" w:lastRow="0" w:firstColumn="0" w:lastColumn="0" w:oddVBand="0" w:evenVBand="0" w:oddHBand="1" w:evenHBand="0" w:firstRowFirstColumn="0" w:firstRowLastColumn="0" w:lastRowFirstColumn="0" w:lastRowLastColumn="0"/>
          <w:cantSplit/>
          <w:trHeight w:val="216"/>
        </w:trPr>
        <w:tc>
          <w:tcPr>
            <w:tcW w:w="724" w:type="pct"/>
          </w:tcPr>
          <w:p w14:paraId="363AC3B8" w14:textId="45B5C9C4" w:rsidR="000C38C1" w:rsidRPr="00577A54" w:rsidRDefault="000C38C1" w:rsidP="000C38C1">
            <w:pPr>
              <w:pStyle w:val="NoSpacing"/>
            </w:pPr>
            <w:r w:rsidRPr="00577A54">
              <w:t>6</w:t>
            </w:r>
          </w:p>
        </w:tc>
        <w:tc>
          <w:tcPr>
            <w:tcW w:w="3358" w:type="pct"/>
          </w:tcPr>
          <w:p w14:paraId="077330A8" w14:textId="6000069A" w:rsidR="000C38C1" w:rsidRPr="00DE4A2E" w:rsidRDefault="000C38C1" w:rsidP="000C38C1">
            <w:pPr>
              <w:pStyle w:val="NoSpacing"/>
              <w:rPr>
                <w:rFonts w:ascii="Open Sans" w:hAnsi="Open Sans" w:cs="Open Sans"/>
              </w:rPr>
            </w:pPr>
            <w:r w:rsidRPr="00FA73AC">
              <w:t>[</w:t>
            </w:r>
            <w:r w:rsidRPr="00DE4A2E">
              <w:rPr>
                <w:i/>
              </w:rPr>
              <w:t>DOB</w:t>
            </w:r>
            <w:r w:rsidRPr="00DE4A2E">
              <w:t xml:space="preserve"> </w:t>
            </w:r>
            <w:r w:rsidRPr="00DE4A2E">
              <w:rPr>
                <w:i/>
              </w:rPr>
              <w:t xml:space="preserve">+ </w:t>
            </w:r>
            <w:r w:rsidRPr="00DE4A2E">
              <w:t>35</w:t>
            </w:r>
            <w:r w:rsidRPr="00DE4A2E">
              <w:rPr>
                <w:i/>
              </w:rPr>
              <w:t xml:space="preserve"> </w:t>
            </w:r>
            <w:r w:rsidRPr="00DE4A2E">
              <w:t>years]</w:t>
            </w:r>
            <w:r w:rsidRPr="00DE4A2E">
              <w:rPr>
                <w:i/>
              </w:rPr>
              <w:t xml:space="preserve"> &lt;= </w:t>
            </w:r>
            <w:r w:rsidRPr="00DE4A2E">
              <w:rPr>
                <w:u w:val="single"/>
              </w:rPr>
              <w:t>ReportStart</w:t>
            </w:r>
            <w:r w:rsidRPr="00FA73AC">
              <w:rPr>
                <w:i/>
              </w:rPr>
              <w:t xml:space="preserve"> </w:t>
            </w:r>
          </w:p>
        </w:tc>
        <w:tc>
          <w:tcPr>
            <w:tcW w:w="918" w:type="pct"/>
          </w:tcPr>
          <w:p w14:paraId="691E4318" w14:textId="77777777" w:rsidR="000C38C1" w:rsidRPr="006472A5" w:rsidRDefault="000C38C1" w:rsidP="000C38C1">
            <w:pPr>
              <w:pStyle w:val="NoSpacing"/>
            </w:pPr>
            <w:r w:rsidRPr="006472A5">
              <w:t>44</w:t>
            </w:r>
          </w:p>
        </w:tc>
      </w:tr>
      <w:tr w:rsidR="000C38C1" w:rsidRPr="00107D01" w14:paraId="6B4F13D3" w14:textId="77777777" w:rsidTr="00DE4A2E">
        <w:trPr>
          <w:cnfStyle w:val="000000010000" w:firstRow="0" w:lastRow="0" w:firstColumn="0" w:lastColumn="0" w:oddVBand="0" w:evenVBand="0" w:oddHBand="0" w:evenHBand="1" w:firstRowFirstColumn="0" w:firstRowLastColumn="0" w:lastRowFirstColumn="0" w:lastRowLastColumn="0"/>
          <w:cantSplit/>
          <w:trHeight w:val="216"/>
        </w:trPr>
        <w:tc>
          <w:tcPr>
            <w:tcW w:w="724" w:type="pct"/>
          </w:tcPr>
          <w:p w14:paraId="377449D8" w14:textId="2368BB49" w:rsidR="000C38C1" w:rsidRPr="00577A54" w:rsidRDefault="000C38C1" w:rsidP="000C38C1">
            <w:pPr>
              <w:pStyle w:val="NoSpacing"/>
            </w:pPr>
            <w:r w:rsidRPr="00577A54">
              <w:t>7</w:t>
            </w:r>
          </w:p>
        </w:tc>
        <w:tc>
          <w:tcPr>
            <w:tcW w:w="3358" w:type="pct"/>
          </w:tcPr>
          <w:p w14:paraId="0341BFC9" w14:textId="2AA7E1E4" w:rsidR="000C38C1" w:rsidRPr="00DE4A2E" w:rsidRDefault="000C38C1" w:rsidP="000C38C1">
            <w:pPr>
              <w:pStyle w:val="NoSpacing"/>
              <w:rPr>
                <w:rFonts w:ascii="Open Sans" w:hAnsi="Open Sans" w:cs="Open Sans"/>
              </w:rPr>
            </w:pPr>
            <w:r w:rsidRPr="00FA73AC">
              <w:t>[</w:t>
            </w:r>
            <w:r w:rsidRPr="00DE4A2E">
              <w:rPr>
                <w:i/>
              </w:rPr>
              <w:t>DOB</w:t>
            </w:r>
            <w:r w:rsidRPr="00DE4A2E">
              <w:t xml:space="preserve"> </w:t>
            </w:r>
            <w:r w:rsidRPr="00DE4A2E">
              <w:rPr>
                <w:i/>
              </w:rPr>
              <w:t xml:space="preserve">+ </w:t>
            </w:r>
            <w:r w:rsidRPr="00DE4A2E">
              <w:t>25 years]</w:t>
            </w:r>
            <w:r w:rsidRPr="00DE4A2E">
              <w:rPr>
                <w:i/>
              </w:rPr>
              <w:t xml:space="preserve"> &lt;= </w:t>
            </w:r>
            <w:r w:rsidRPr="00DE4A2E">
              <w:rPr>
                <w:u w:val="single"/>
              </w:rPr>
              <w:t>ReportStart</w:t>
            </w:r>
            <w:r w:rsidRPr="00FA73AC">
              <w:rPr>
                <w:i/>
              </w:rPr>
              <w:t xml:space="preserve"> </w:t>
            </w:r>
          </w:p>
        </w:tc>
        <w:tc>
          <w:tcPr>
            <w:tcW w:w="918" w:type="pct"/>
          </w:tcPr>
          <w:p w14:paraId="0C672D1B" w14:textId="77777777" w:rsidR="000C38C1" w:rsidRPr="006472A5" w:rsidRDefault="000C38C1" w:rsidP="000C38C1">
            <w:pPr>
              <w:pStyle w:val="NoSpacing"/>
            </w:pPr>
            <w:r w:rsidRPr="006472A5">
              <w:t>34</w:t>
            </w:r>
          </w:p>
        </w:tc>
      </w:tr>
      <w:tr w:rsidR="000C38C1" w:rsidRPr="00107D01" w14:paraId="0F353C88" w14:textId="77777777" w:rsidTr="00DE4A2E">
        <w:trPr>
          <w:cnfStyle w:val="000000100000" w:firstRow="0" w:lastRow="0" w:firstColumn="0" w:lastColumn="0" w:oddVBand="0" w:evenVBand="0" w:oddHBand="1" w:evenHBand="0" w:firstRowFirstColumn="0" w:firstRowLastColumn="0" w:lastRowFirstColumn="0" w:lastRowLastColumn="0"/>
          <w:cantSplit/>
          <w:trHeight w:val="216"/>
        </w:trPr>
        <w:tc>
          <w:tcPr>
            <w:tcW w:w="724" w:type="pct"/>
          </w:tcPr>
          <w:p w14:paraId="53B884CE" w14:textId="1CA64B62" w:rsidR="000C38C1" w:rsidRPr="00577A54" w:rsidRDefault="000C38C1" w:rsidP="000C38C1">
            <w:pPr>
              <w:pStyle w:val="NoSpacing"/>
            </w:pPr>
            <w:r w:rsidRPr="00577A54">
              <w:t>8</w:t>
            </w:r>
          </w:p>
        </w:tc>
        <w:tc>
          <w:tcPr>
            <w:tcW w:w="3358" w:type="pct"/>
          </w:tcPr>
          <w:p w14:paraId="68CBB61D" w14:textId="42B15AF3" w:rsidR="000C38C1" w:rsidRPr="00DE4A2E" w:rsidRDefault="000C38C1" w:rsidP="000C38C1">
            <w:pPr>
              <w:pStyle w:val="NoSpacing"/>
              <w:rPr>
                <w:rFonts w:ascii="Open Sans" w:hAnsi="Open Sans" w:cs="Open Sans"/>
              </w:rPr>
            </w:pPr>
            <w:r w:rsidRPr="00FA73AC">
              <w:t>[</w:t>
            </w:r>
            <w:r w:rsidRPr="00DE4A2E">
              <w:rPr>
                <w:i/>
              </w:rPr>
              <w:t>DOB</w:t>
            </w:r>
            <w:r w:rsidRPr="00DE4A2E">
              <w:t xml:space="preserve"> </w:t>
            </w:r>
            <w:r w:rsidRPr="00DE4A2E">
              <w:rPr>
                <w:i/>
              </w:rPr>
              <w:t xml:space="preserve">+ </w:t>
            </w:r>
            <w:r w:rsidRPr="00DE4A2E">
              <w:t>22 years]</w:t>
            </w:r>
            <w:r w:rsidRPr="00DE4A2E">
              <w:rPr>
                <w:i/>
              </w:rPr>
              <w:t xml:space="preserve"> &lt;= </w:t>
            </w:r>
            <w:r w:rsidRPr="00DE4A2E">
              <w:rPr>
                <w:u w:val="single"/>
              </w:rPr>
              <w:t>ReportStart</w:t>
            </w:r>
            <w:r w:rsidRPr="00FA73AC">
              <w:rPr>
                <w:i/>
              </w:rPr>
              <w:t xml:space="preserve"> </w:t>
            </w:r>
          </w:p>
        </w:tc>
        <w:tc>
          <w:tcPr>
            <w:tcW w:w="918" w:type="pct"/>
          </w:tcPr>
          <w:p w14:paraId="6A166A39" w14:textId="77777777" w:rsidR="000C38C1" w:rsidRPr="006472A5" w:rsidRDefault="000C38C1" w:rsidP="000C38C1">
            <w:pPr>
              <w:pStyle w:val="NoSpacing"/>
            </w:pPr>
            <w:r w:rsidRPr="006472A5">
              <w:t>24</w:t>
            </w:r>
          </w:p>
        </w:tc>
      </w:tr>
      <w:tr w:rsidR="000C38C1" w:rsidRPr="00107D01" w14:paraId="35F41E7E" w14:textId="77777777" w:rsidTr="00DE4A2E">
        <w:trPr>
          <w:cnfStyle w:val="000000010000" w:firstRow="0" w:lastRow="0" w:firstColumn="0" w:lastColumn="0" w:oddVBand="0" w:evenVBand="0" w:oddHBand="0" w:evenHBand="1" w:firstRowFirstColumn="0" w:firstRowLastColumn="0" w:lastRowFirstColumn="0" w:lastRowLastColumn="0"/>
          <w:cantSplit/>
          <w:trHeight w:val="216"/>
        </w:trPr>
        <w:tc>
          <w:tcPr>
            <w:tcW w:w="724" w:type="pct"/>
          </w:tcPr>
          <w:p w14:paraId="085FE395" w14:textId="41679F9D" w:rsidR="000C38C1" w:rsidRPr="00577A54" w:rsidRDefault="000C38C1" w:rsidP="000C38C1">
            <w:pPr>
              <w:pStyle w:val="NoSpacing"/>
            </w:pPr>
            <w:r w:rsidRPr="00577A54">
              <w:t>9</w:t>
            </w:r>
          </w:p>
        </w:tc>
        <w:tc>
          <w:tcPr>
            <w:tcW w:w="3358" w:type="pct"/>
          </w:tcPr>
          <w:p w14:paraId="61AA8B1E" w14:textId="3F3F28E1" w:rsidR="000C38C1" w:rsidRPr="00DE4A2E" w:rsidRDefault="000C38C1" w:rsidP="000C38C1">
            <w:pPr>
              <w:pStyle w:val="NoSpacing"/>
              <w:rPr>
                <w:rFonts w:ascii="Open Sans" w:hAnsi="Open Sans" w:cs="Open Sans"/>
              </w:rPr>
            </w:pPr>
            <w:r w:rsidRPr="00FA73AC">
              <w:t>[</w:t>
            </w:r>
            <w:r w:rsidRPr="00DE4A2E">
              <w:rPr>
                <w:i/>
              </w:rPr>
              <w:t>DOB</w:t>
            </w:r>
            <w:r w:rsidRPr="00DE4A2E">
              <w:t xml:space="preserve"> </w:t>
            </w:r>
            <w:r w:rsidRPr="00DE4A2E">
              <w:rPr>
                <w:i/>
              </w:rPr>
              <w:t xml:space="preserve">+ </w:t>
            </w:r>
            <w:r w:rsidRPr="00DE4A2E">
              <w:t>18 years]</w:t>
            </w:r>
            <w:r w:rsidRPr="00DE4A2E">
              <w:rPr>
                <w:i/>
              </w:rPr>
              <w:t xml:space="preserve"> &lt;= </w:t>
            </w:r>
            <w:r w:rsidRPr="00DE4A2E">
              <w:rPr>
                <w:u w:val="single"/>
              </w:rPr>
              <w:t>ReportStart</w:t>
            </w:r>
            <w:r w:rsidRPr="00FA73AC">
              <w:rPr>
                <w:i/>
              </w:rPr>
              <w:t xml:space="preserve"> </w:t>
            </w:r>
          </w:p>
        </w:tc>
        <w:tc>
          <w:tcPr>
            <w:tcW w:w="918" w:type="pct"/>
          </w:tcPr>
          <w:p w14:paraId="66A7DC62" w14:textId="77777777" w:rsidR="000C38C1" w:rsidRPr="006472A5" w:rsidRDefault="000C38C1" w:rsidP="000C38C1">
            <w:pPr>
              <w:pStyle w:val="NoSpacing"/>
            </w:pPr>
            <w:r w:rsidRPr="006472A5">
              <w:t>21</w:t>
            </w:r>
          </w:p>
        </w:tc>
      </w:tr>
      <w:tr w:rsidR="000C38C1" w:rsidRPr="00107D01" w14:paraId="50DA7E08" w14:textId="77777777" w:rsidTr="00DE4A2E">
        <w:trPr>
          <w:cnfStyle w:val="000000100000" w:firstRow="0" w:lastRow="0" w:firstColumn="0" w:lastColumn="0" w:oddVBand="0" w:evenVBand="0" w:oddHBand="1" w:evenHBand="0" w:firstRowFirstColumn="0" w:firstRowLastColumn="0" w:lastRowFirstColumn="0" w:lastRowLastColumn="0"/>
          <w:cantSplit/>
          <w:trHeight w:val="216"/>
        </w:trPr>
        <w:tc>
          <w:tcPr>
            <w:tcW w:w="724" w:type="pct"/>
          </w:tcPr>
          <w:p w14:paraId="714286DC" w14:textId="5966F9EB" w:rsidR="000C38C1" w:rsidRPr="00577A54" w:rsidRDefault="000C38C1" w:rsidP="000C38C1">
            <w:pPr>
              <w:pStyle w:val="NoSpacing"/>
            </w:pPr>
            <w:r w:rsidRPr="00577A54">
              <w:t>10</w:t>
            </w:r>
          </w:p>
        </w:tc>
        <w:tc>
          <w:tcPr>
            <w:tcW w:w="3358" w:type="pct"/>
          </w:tcPr>
          <w:p w14:paraId="203CA3E1" w14:textId="0733431D" w:rsidR="000C38C1" w:rsidRPr="00DE4A2E" w:rsidRDefault="000C38C1" w:rsidP="000C38C1">
            <w:pPr>
              <w:pStyle w:val="NoSpacing"/>
              <w:rPr>
                <w:rFonts w:ascii="Open Sans" w:hAnsi="Open Sans" w:cs="Open Sans"/>
              </w:rPr>
            </w:pPr>
            <w:r w:rsidRPr="00FA73AC">
              <w:t>[</w:t>
            </w:r>
            <w:r w:rsidRPr="00DE4A2E">
              <w:rPr>
                <w:i/>
              </w:rPr>
              <w:t>DOB</w:t>
            </w:r>
            <w:r w:rsidRPr="00DE4A2E">
              <w:t xml:space="preserve"> + 6 years]</w:t>
            </w:r>
            <w:r w:rsidRPr="00DE4A2E">
              <w:rPr>
                <w:i/>
              </w:rPr>
              <w:t xml:space="preserve"> &lt;= </w:t>
            </w:r>
            <w:r w:rsidRPr="00DE4A2E">
              <w:rPr>
                <w:u w:val="single"/>
              </w:rPr>
              <w:t>ReportStart</w:t>
            </w:r>
            <w:r w:rsidRPr="00FA73AC">
              <w:rPr>
                <w:i/>
              </w:rPr>
              <w:t xml:space="preserve"> </w:t>
            </w:r>
          </w:p>
        </w:tc>
        <w:tc>
          <w:tcPr>
            <w:tcW w:w="918" w:type="pct"/>
          </w:tcPr>
          <w:p w14:paraId="5167AF40" w14:textId="77777777" w:rsidR="000C38C1" w:rsidRPr="006472A5" w:rsidRDefault="000C38C1" w:rsidP="000C38C1">
            <w:pPr>
              <w:pStyle w:val="NoSpacing"/>
            </w:pPr>
            <w:r w:rsidRPr="006472A5">
              <w:t>17</w:t>
            </w:r>
          </w:p>
        </w:tc>
      </w:tr>
      <w:tr w:rsidR="000C38C1" w:rsidRPr="00107D01" w14:paraId="71A6FD89" w14:textId="77777777" w:rsidTr="00DE4A2E">
        <w:trPr>
          <w:cnfStyle w:val="000000010000" w:firstRow="0" w:lastRow="0" w:firstColumn="0" w:lastColumn="0" w:oddVBand="0" w:evenVBand="0" w:oddHBand="0" w:evenHBand="1" w:firstRowFirstColumn="0" w:firstRowLastColumn="0" w:lastRowFirstColumn="0" w:lastRowLastColumn="0"/>
          <w:cantSplit/>
          <w:trHeight w:val="216"/>
        </w:trPr>
        <w:tc>
          <w:tcPr>
            <w:tcW w:w="724" w:type="pct"/>
          </w:tcPr>
          <w:p w14:paraId="6921E1F4" w14:textId="1C103F2E" w:rsidR="000C38C1" w:rsidRPr="00577A54" w:rsidRDefault="000C38C1" w:rsidP="000C38C1">
            <w:pPr>
              <w:pStyle w:val="NoSpacing"/>
            </w:pPr>
            <w:r w:rsidRPr="00577A54">
              <w:t>11</w:t>
            </w:r>
          </w:p>
        </w:tc>
        <w:tc>
          <w:tcPr>
            <w:tcW w:w="3358" w:type="pct"/>
          </w:tcPr>
          <w:p w14:paraId="53E640CE" w14:textId="726756A9" w:rsidR="000C38C1" w:rsidRPr="00DE4A2E" w:rsidRDefault="000C38C1" w:rsidP="000C38C1">
            <w:pPr>
              <w:pStyle w:val="NoSpacing"/>
              <w:rPr>
                <w:rFonts w:ascii="Open Sans" w:hAnsi="Open Sans" w:cs="Open Sans"/>
              </w:rPr>
            </w:pPr>
            <w:r w:rsidRPr="00FA73AC">
              <w:t>[</w:t>
            </w:r>
            <w:r w:rsidRPr="00DE4A2E">
              <w:rPr>
                <w:i/>
              </w:rPr>
              <w:t>DOB</w:t>
            </w:r>
            <w:r w:rsidRPr="00DE4A2E">
              <w:t xml:space="preserve"> + 3 years]</w:t>
            </w:r>
            <w:r w:rsidRPr="00DE4A2E">
              <w:rPr>
                <w:i/>
              </w:rPr>
              <w:t xml:space="preserve"> &lt;= </w:t>
            </w:r>
            <w:r w:rsidRPr="00DE4A2E">
              <w:rPr>
                <w:u w:val="single"/>
              </w:rPr>
              <w:t>ReportStart</w:t>
            </w:r>
            <w:r w:rsidRPr="00FA73AC">
              <w:rPr>
                <w:i/>
              </w:rPr>
              <w:t xml:space="preserve"> </w:t>
            </w:r>
          </w:p>
        </w:tc>
        <w:tc>
          <w:tcPr>
            <w:tcW w:w="918" w:type="pct"/>
          </w:tcPr>
          <w:p w14:paraId="4350FFA5" w14:textId="77777777" w:rsidR="000C38C1" w:rsidRPr="006472A5" w:rsidRDefault="000C38C1" w:rsidP="000C38C1">
            <w:pPr>
              <w:pStyle w:val="NoSpacing"/>
            </w:pPr>
            <w:r w:rsidRPr="006472A5">
              <w:t>5</w:t>
            </w:r>
          </w:p>
        </w:tc>
      </w:tr>
      <w:tr w:rsidR="000C38C1" w:rsidRPr="00107D01" w14:paraId="2FD018A6" w14:textId="77777777" w:rsidTr="00DE4A2E">
        <w:trPr>
          <w:cnfStyle w:val="000000100000" w:firstRow="0" w:lastRow="0" w:firstColumn="0" w:lastColumn="0" w:oddVBand="0" w:evenVBand="0" w:oddHBand="1" w:evenHBand="0" w:firstRowFirstColumn="0" w:firstRowLastColumn="0" w:lastRowFirstColumn="0" w:lastRowLastColumn="0"/>
          <w:cantSplit/>
          <w:trHeight w:val="216"/>
        </w:trPr>
        <w:tc>
          <w:tcPr>
            <w:tcW w:w="724" w:type="pct"/>
          </w:tcPr>
          <w:p w14:paraId="2E5961D6" w14:textId="6522EE49" w:rsidR="000C38C1" w:rsidRPr="00577A54" w:rsidRDefault="000C38C1" w:rsidP="000C38C1">
            <w:pPr>
              <w:pStyle w:val="NoSpacing"/>
            </w:pPr>
            <w:r w:rsidRPr="00577A54">
              <w:t>12</w:t>
            </w:r>
          </w:p>
        </w:tc>
        <w:tc>
          <w:tcPr>
            <w:tcW w:w="3358" w:type="pct"/>
          </w:tcPr>
          <w:p w14:paraId="360B2C54" w14:textId="6C2B588E" w:rsidR="000C38C1" w:rsidRPr="00DE4A2E" w:rsidRDefault="000C38C1" w:rsidP="000C38C1">
            <w:pPr>
              <w:pStyle w:val="NoSpacing"/>
              <w:rPr>
                <w:rFonts w:ascii="Open Sans" w:hAnsi="Open Sans" w:cs="Open Sans"/>
              </w:rPr>
            </w:pPr>
            <w:r w:rsidRPr="00FA73AC">
              <w:t>[</w:t>
            </w:r>
            <w:r w:rsidRPr="00DE4A2E">
              <w:rPr>
                <w:i/>
              </w:rPr>
              <w:t>DOB</w:t>
            </w:r>
            <w:r w:rsidRPr="00DE4A2E">
              <w:t xml:space="preserve"> + 1 years]</w:t>
            </w:r>
            <w:r w:rsidRPr="00DE4A2E">
              <w:rPr>
                <w:i/>
              </w:rPr>
              <w:t xml:space="preserve"> &lt;= </w:t>
            </w:r>
            <w:r w:rsidRPr="00DE4A2E">
              <w:rPr>
                <w:u w:val="single"/>
              </w:rPr>
              <w:t>ReportStart</w:t>
            </w:r>
            <w:r w:rsidRPr="00FA73AC">
              <w:rPr>
                <w:i/>
              </w:rPr>
              <w:t xml:space="preserve"> </w:t>
            </w:r>
          </w:p>
        </w:tc>
        <w:tc>
          <w:tcPr>
            <w:tcW w:w="918" w:type="pct"/>
          </w:tcPr>
          <w:p w14:paraId="65B06755" w14:textId="77777777" w:rsidR="000C38C1" w:rsidRPr="006472A5" w:rsidRDefault="000C38C1" w:rsidP="000C38C1">
            <w:pPr>
              <w:pStyle w:val="NoSpacing"/>
            </w:pPr>
            <w:r w:rsidRPr="006472A5">
              <w:t>2</w:t>
            </w:r>
          </w:p>
        </w:tc>
      </w:tr>
      <w:tr w:rsidR="000C38C1" w:rsidRPr="00107D01" w14:paraId="3E3EE406" w14:textId="77777777" w:rsidTr="00DE4A2E">
        <w:trPr>
          <w:cnfStyle w:val="000000010000" w:firstRow="0" w:lastRow="0" w:firstColumn="0" w:lastColumn="0" w:oddVBand="0" w:evenVBand="0" w:oddHBand="0" w:evenHBand="1" w:firstRowFirstColumn="0" w:firstRowLastColumn="0" w:lastRowFirstColumn="0" w:lastRowLastColumn="0"/>
          <w:cantSplit/>
          <w:trHeight w:val="216"/>
        </w:trPr>
        <w:tc>
          <w:tcPr>
            <w:tcW w:w="724" w:type="pct"/>
          </w:tcPr>
          <w:p w14:paraId="5D4E73CA" w14:textId="4033EBB4" w:rsidR="000C38C1" w:rsidRPr="00577A54" w:rsidRDefault="000C38C1" w:rsidP="000C38C1">
            <w:pPr>
              <w:pStyle w:val="NoSpacing"/>
            </w:pPr>
            <w:r w:rsidRPr="00577A54">
              <w:t>13</w:t>
            </w:r>
          </w:p>
        </w:tc>
        <w:tc>
          <w:tcPr>
            <w:tcW w:w="3358" w:type="pct"/>
          </w:tcPr>
          <w:p w14:paraId="25BD0445" w14:textId="77777777" w:rsidR="000C38C1" w:rsidRPr="00577A54" w:rsidRDefault="000C38C1" w:rsidP="000C38C1">
            <w:pPr>
              <w:pStyle w:val="NoSpacing"/>
            </w:pPr>
            <w:r w:rsidRPr="00577A54">
              <w:t>(other)</w:t>
            </w:r>
          </w:p>
        </w:tc>
        <w:tc>
          <w:tcPr>
            <w:tcW w:w="918" w:type="pct"/>
          </w:tcPr>
          <w:p w14:paraId="5F599685" w14:textId="77777777" w:rsidR="000C38C1" w:rsidRPr="006472A5" w:rsidRDefault="000C38C1" w:rsidP="000C38C1">
            <w:pPr>
              <w:pStyle w:val="NoSpacing"/>
            </w:pPr>
            <w:r w:rsidRPr="006472A5">
              <w:t>0</w:t>
            </w:r>
          </w:p>
        </w:tc>
      </w:tr>
    </w:tbl>
    <w:p w14:paraId="39237060" w14:textId="057E9E16" w:rsidR="000C38C1" w:rsidRDefault="000C38C1" w:rsidP="00DE4A2E">
      <w:pPr>
        <w:pStyle w:val="Heading4"/>
      </w:pPr>
      <w:r>
        <w:t>Exit</w:t>
      </w:r>
      <w:r w:rsidR="004E2CD6">
        <w:t>1</w:t>
      </w:r>
      <w:r>
        <w:t>Age</w:t>
      </w:r>
      <w:r w:rsidR="004E2CD6">
        <w:t>/Exit2Age</w:t>
      </w:r>
    </w:p>
    <w:p w14:paraId="40EFA992" w14:textId="40B2EEE5" w:rsidR="00105422" w:rsidRDefault="000C38C1" w:rsidP="00E14928">
      <w:r w:rsidRPr="00DE4A2E">
        <w:rPr>
          <w:b/>
          <w:bCs/>
        </w:rPr>
        <w:t>Exit</w:t>
      </w:r>
      <w:r w:rsidR="004E2CD6">
        <w:rPr>
          <w:b/>
          <w:bCs/>
        </w:rPr>
        <w:t>1</w:t>
      </w:r>
      <w:r w:rsidRPr="00DE4A2E">
        <w:rPr>
          <w:b/>
          <w:bCs/>
        </w:rPr>
        <w:t>Age</w:t>
      </w:r>
      <w:r w:rsidR="00D10F37">
        <w:rPr>
          <w:b/>
          <w:bCs/>
        </w:rPr>
        <w:t>/Exit2Age</w:t>
      </w:r>
      <w:r>
        <w:t xml:space="preserve"> </w:t>
      </w:r>
      <w:r w:rsidR="00D10F37">
        <w:t xml:space="preserve">are </w:t>
      </w:r>
      <w:r>
        <w:t xml:space="preserve">set </w:t>
      </w:r>
      <w:r w:rsidR="00000BCF">
        <w:t xml:space="preserve">for all enrollments as they apply to reporting on </w:t>
      </w:r>
      <w:r w:rsidR="00EF19D5">
        <w:t>exit cohorts -1 and -2</w:t>
      </w:r>
      <w:r w:rsidR="004873DC">
        <w:t xml:space="preserve">. </w:t>
      </w:r>
    </w:p>
    <w:p w14:paraId="1C9A8527" w14:textId="723BB34B" w:rsidR="000C38C1" w:rsidRDefault="000C38C1" w:rsidP="00105422">
      <w:r>
        <w:t xml:space="preserve">Like </w:t>
      </w:r>
      <w:r w:rsidRPr="00DE4A2E">
        <w:rPr>
          <w:b/>
          <w:bCs/>
        </w:rPr>
        <w:t>ActiveAge</w:t>
      </w:r>
      <w:r>
        <w:t xml:space="preserve">, </w:t>
      </w:r>
      <w:r w:rsidR="00761913">
        <w:t xml:space="preserve">they will </w:t>
      </w:r>
      <w:r>
        <w:t xml:space="preserve">differ from </w:t>
      </w:r>
      <w:r w:rsidRPr="00DE4A2E">
        <w:rPr>
          <w:b/>
          <w:bCs/>
        </w:rPr>
        <w:t>EntryAge</w:t>
      </w:r>
      <w:r>
        <w:t xml:space="preserve"> </w:t>
      </w:r>
      <w:r w:rsidR="00A770AD">
        <w:t xml:space="preserve">only when the </w:t>
      </w:r>
      <w:r w:rsidR="002C7066">
        <w:t>enrollment</w:t>
      </w:r>
      <w:r w:rsidR="00E042E2">
        <w:t xml:space="preserve"> </w:t>
      </w:r>
      <w:r w:rsidR="002C7066">
        <w:t>meet</w:t>
      </w:r>
      <w:r w:rsidR="00E042E2">
        <w:t>s</w:t>
      </w:r>
      <w:r w:rsidR="002C7066">
        <w:t xml:space="preserve"> the time criteria for inclusion in the </w:t>
      </w:r>
      <w:r w:rsidR="00130F0E">
        <w:t>cohort</w:t>
      </w:r>
      <w:r w:rsidR="00125291">
        <w:t xml:space="preserve"> </w:t>
      </w:r>
      <w:r w:rsidR="00B63971">
        <w:t>(</w:t>
      </w:r>
      <w:r w:rsidR="00B63971" w:rsidRPr="00E042E2">
        <w:rPr>
          <w:b/>
          <w:bCs/>
        </w:rPr>
        <w:t>ExitDate</w:t>
      </w:r>
      <w:r w:rsidR="00B63971">
        <w:t xml:space="preserve"> is between </w:t>
      </w:r>
      <w:r w:rsidR="00B63971" w:rsidRPr="00DE4A2E">
        <w:rPr>
          <w:b/>
          <w:bCs/>
        </w:rPr>
        <w:t>CohortStart</w:t>
      </w:r>
      <w:r w:rsidR="00B63971">
        <w:rPr>
          <w:b/>
          <w:bCs/>
        </w:rPr>
        <w:t xml:space="preserve"> </w:t>
      </w:r>
      <w:r w:rsidR="00B63971" w:rsidRPr="00B63971">
        <w:t>and</w:t>
      </w:r>
      <w:r w:rsidR="00B63971">
        <w:rPr>
          <w:b/>
          <w:bCs/>
        </w:rPr>
        <w:t xml:space="preserve"> CohortEnd</w:t>
      </w:r>
      <w:r w:rsidR="00B63971">
        <w:t xml:space="preserve"> ) </w:t>
      </w:r>
      <w:r w:rsidR="00125291">
        <w:t xml:space="preserve">AND the </w:t>
      </w:r>
      <w:r w:rsidR="00125291" w:rsidRPr="00125291">
        <w:rPr>
          <w:b/>
          <w:bCs/>
        </w:rPr>
        <w:t>EntryDate</w:t>
      </w:r>
      <w:r w:rsidR="00125291">
        <w:t xml:space="preserve"> is before the start of the cohort period</w:t>
      </w:r>
      <w:r w:rsidR="004873DC">
        <w:t xml:space="preserve">. </w:t>
      </w:r>
      <w:r w:rsidR="00BF3DFD">
        <w:t xml:space="preserve">Otherwise, </w:t>
      </w:r>
      <w:r w:rsidR="00105422">
        <w:t xml:space="preserve">the exit age = </w:t>
      </w:r>
      <w:r w:rsidR="00105422" w:rsidRPr="00105422">
        <w:rPr>
          <w:b/>
          <w:bCs/>
        </w:rPr>
        <w:t>EntryAge</w:t>
      </w:r>
      <w:r w:rsidR="00105422">
        <w:t>.</w:t>
      </w:r>
    </w:p>
    <w:tbl>
      <w:tblPr>
        <w:tblStyle w:val="Style11"/>
        <w:tblW w:w="5000" w:type="pct"/>
        <w:tblLook w:val="0420" w:firstRow="1" w:lastRow="0" w:firstColumn="0" w:lastColumn="0" w:noHBand="0" w:noVBand="1"/>
      </w:tblPr>
      <w:tblGrid>
        <w:gridCol w:w="943"/>
        <w:gridCol w:w="6612"/>
        <w:gridCol w:w="1795"/>
      </w:tblGrid>
      <w:tr w:rsidR="000C38C1" w:rsidRPr="008705FF" w14:paraId="72756BD5" w14:textId="77777777" w:rsidTr="00785FFB">
        <w:trPr>
          <w:cnfStyle w:val="100000000000" w:firstRow="1" w:lastRow="0" w:firstColumn="0" w:lastColumn="0" w:oddVBand="0" w:evenVBand="0" w:oddHBand="0" w:evenHBand="0" w:firstRowFirstColumn="0" w:firstRowLastColumn="0" w:lastRowFirstColumn="0" w:lastRowLastColumn="0"/>
          <w:cantSplit/>
          <w:trHeight w:val="216"/>
          <w:tblHeader/>
        </w:trPr>
        <w:tc>
          <w:tcPr>
            <w:tcW w:w="504" w:type="pct"/>
          </w:tcPr>
          <w:p w14:paraId="18328BDD" w14:textId="77777777" w:rsidR="000C38C1" w:rsidRPr="000C38C1" w:rsidRDefault="000C38C1" w:rsidP="00F93C8F">
            <w:pPr>
              <w:pStyle w:val="NoSpacing"/>
              <w:rPr>
                <w:rFonts w:cstheme="minorHAnsi"/>
              </w:rPr>
            </w:pPr>
            <w:r w:rsidRPr="000C38C1">
              <w:rPr>
                <w:rFonts w:cstheme="minorHAnsi"/>
              </w:rPr>
              <w:t>Priority</w:t>
            </w:r>
          </w:p>
        </w:tc>
        <w:tc>
          <w:tcPr>
            <w:tcW w:w="3536" w:type="pct"/>
          </w:tcPr>
          <w:p w14:paraId="662C4AB1" w14:textId="77777777" w:rsidR="000C38C1" w:rsidRPr="008705FF" w:rsidRDefault="000C38C1" w:rsidP="00F93C8F">
            <w:pPr>
              <w:pStyle w:val="NoSpacing"/>
              <w:rPr>
                <w:rFonts w:cstheme="minorHAnsi"/>
              </w:rPr>
            </w:pPr>
            <w:r w:rsidRPr="008705FF">
              <w:rPr>
                <w:rFonts w:cstheme="minorHAnsi"/>
              </w:rPr>
              <w:t>Condition</w:t>
            </w:r>
          </w:p>
        </w:tc>
        <w:tc>
          <w:tcPr>
            <w:tcW w:w="960" w:type="pct"/>
          </w:tcPr>
          <w:p w14:paraId="4C3A44FD" w14:textId="77777777" w:rsidR="000C38C1" w:rsidRPr="008705FF" w:rsidRDefault="000C38C1" w:rsidP="00F93C8F">
            <w:pPr>
              <w:pStyle w:val="NoSpacing"/>
              <w:rPr>
                <w:rFonts w:cstheme="minorHAnsi"/>
              </w:rPr>
            </w:pPr>
            <w:r w:rsidRPr="008705FF">
              <w:rPr>
                <w:rFonts w:cstheme="minorHAnsi"/>
              </w:rPr>
              <w:t>AgeGroup</w:t>
            </w:r>
          </w:p>
        </w:tc>
      </w:tr>
      <w:tr w:rsidR="00B63971" w:rsidRPr="008705FF" w14:paraId="68595776" w14:textId="77777777" w:rsidTr="00785FFB">
        <w:trPr>
          <w:cnfStyle w:val="000000100000" w:firstRow="0" w:lastRow="0" w:firstColumn="0" w:lastColumn="0" w:oddVBand="0" w:evenVBand="0" w:oddHBand="1" w:evenHBand="0" w:firstRowFirstColumn="0" w:firstRowLastColumn="0" w:lastRowFirstColumn="0" w:lastRowLastColumn="0"/>
          <w:cantSplit/>
          <w:trHeight w:val="216"/>
        </w:trPr>
        <w:tc>
          <w:tcPr>
            <w:tcW w:w="504" w:type="pct"/>
          </w:tcPr>
          <w:p w14:paraId="1B4BC8A2" w14:textId="2BDAB30E" w:rsidR="00B63971" w:rsidRPr="000C38C1" w:rsidRDefault="00FE6FFE" w:rsidP="00F93C8F">
            <w:pPr>
              <w:pStyle w:val="NoSpacing"/>
              <w:rPr>
                <w:rFonts w:cstheme="minorHAnsi"/>
              </w:rPr>
            </w:pPr>
            <w:r>
              <w:rPr>
                <w:rFonts w:cstheme="minorHAnsi"/>
              </w:rPr>
              <w:t>1</w:t>
            </w:r>
          </w:p>
        </w:tc>
        <w:tc>
          <w:tcPr>
            <w:tcW w:w="3536" w:type="pct"/>
          </w:tcPr>
          <w:p w14:paraId="455C9C68" w14:textId="7ACD808C" w:rsidR="00B63971" w:rsidRPr="008705FF" w:rsidRDefault="00FE6FFE" w:rsidP="00F93C8F">
            <w:pPr>
              <w:pStyle w:val="NoSpacing"/>
              <w:rPr>
                <w:rFonts w:cstheme="minorHAnsi"/>
              </w:rPr>
            </w:pPr>
            <w:r w:rsidRPr="004F3BD5">
              <w:rPr>
                <w:rFonts w:cstheme="minorHAnsi"/>
                <w:b/>
                <w:bCs/>
              </w:rPr>
              <w:t>ExitDate</w:t>
            </w:r>
            <w:r>
              <w:rPr>
                <w:rFonts w:cstheme="minorHAnsi"/>
              </w:rPr>
              <w:t xml:space="preserve"> </w:t>
            </w:r>
            <w:r w:rsidR="008964B0">
              <w:rPr>
                <w:rFonts w:cstheme="minorHAnsi"/>
              </w:rPr>
              <w:t xml:space="preserve">not between </w:t>
            </w:r>
            <w:r w:rsidRPr="004F3BD5">
              <w:rPr>
                <w:rFonts w:cstheme="minorHAnsi"/>
                <w:b/>
                <w:bCs/>
              </w:rPr>
              <w:t>CohortStart</w:t>
            </w:r>
            <w:r>
              <w:rPr>
                <w:rFonts w:cstheme="minorHAnsi"/>
              </w:rPr>
              <w:t xml:space="preserve"> </w:t>
            </w:r>
            <w:r w:rsidR="008964B0">
              <w:rPr>
                <w:rFonts w:cstheme="minorHAnsi"/>
              </w:rPr>
              <w:t xml:space="preserve">and </w:t>
            </w:r>
            <w:r w:rsidR="008964B0" w:rsidRPr="00FE5696">
              <w:rPr>
                <w:rFonts w:cstheme="minorHAnsi"/>
                <w:b/>
                <w:bCs/>
              </w:rPr>
              <w:t>CohortEnd</w:t>
            </w:r>
          </w:p>
        </w:tc>
        <w:tc>
          <w:tcPr>
            <w:tcW w:w="960" w:type="pct"/>
          </w:tcPr>
          <w:p w14:paraId="0CE92C68" w14:textId="688D8F1E" w:rsidR="00B63971" w:rsidRPr="000A52A1" w:rsidRDefault="00FE6FFE" w:rsidP="00F93C8F">
            <w:pPr>
              <w:pStyle w:val="NoSpacing"/>
              <w:rPr>
                <w:rFonts w:cstheme="minorHAnsi"/>
                <w:b/>
                <w:bCs/>
              </w:rPr>
            </w:pPr>
            <w:r w:rsidRPr="000A52A1">
              <w:rPr>
                <w:rFonts w:cstheme="minorHAnsi"/>
                <w:b/>
                <w:bCs/>
              </w:rPr>
              <w:t>EntryAge</w:t>
            </w:r>
          </w:p>
        </w:tc>
      </w:tr>
      <w:tr w:rsidR="000C38C1" w:rsidRPr="008705FF" w14:paraId="33A9D492" w14:textId="1573A72A" w:rsidTr="00785FFB">
        <w:trPr>
          <w:cnfStyle w:val="000000010000" w:firstRow="0" w:lastRow="0" w:firstColumn="0" w:lastColumn="0" w:oddVBand="0" w:evenVBand="0" w:oddHBand="0" w:evenHBand="1" w:firstRowFirstColumn="0" w:firstRowLastColumn="0" w:lastRowFirstColumn="0" w:lastRowLastColumn="0"/>
          <w:cantSplit/>
          <w:trHeight w:val="216"/>
        </w:trPr>
        <w:tc>
          <w:tcPr>
            <w:tcW w:w="504" w:type="pct"/>
          </w:tcPr>
          <w:p w14:paraId="485593E8" w14:textId="3B0248A7" w:rsidR="000C38C1" w:rsidRPr="008705FF" w:rsidRDefault="000C38C1" w:rsidP="00F93C8F">
            <w:pPr>
              <w:pStyle w:val="NoSpacing"/>
              <w:rPr>
                <w:rFonts w:cstheme="minorHAnsi"/>
              </w:rPr>
            </w:pPr>
            <w:r w:rsidRPr="00577A54">
              <w:t>2</w:t>
            </w:r>
          </w:p>
        </w:tc>
        <w:tc>
          <w:tcPr>
            <w:tcW w:w="3536" w:type="pct"/>
          </w:tcPr>
          <w:p w14:paraId="161818C1" w14:textId="536A063B" w:rsidR="000C38C1" w:rsidRPr="008705FF" w:rsidRDefault="00FE5696" w:rsidP="00F93C8F">
            <w:pPr>
              <w:pStyle w:val="NoSpacing"/>
              <w:rPr>
                <w:rFonts w:cstheme="minorHAnsi"/>
                <w:i/>
              </w:rPr>
            </w:pPr>
            <w:r>
              <w:rPr>
                <w:rFonts w:cstheme="minorHAnsi"/>
                <w:b/>
                <w:bCs/>
              </w:rPr>
              <w:t xml:space="preserve">ExitDate </w:t>
            </w:r>
            <w:r w:rsidRPr="00CE5FB2">
              <w:rPr>
                <w:rFonts w:cstheme="minorHAnsi"/>
              </w:rPr>
              <w:t>between</w:t>
            </w:r>
            <w:r>
              <w:rPr>
                <w:rFonts w:cstheme="minorHAnsi"/>
                <w:b/>
                <w:bCs/>
              </w:rPr>
              <w:t xml:space="preserve"> CohortStart </w:t>
            </w:r>
            <w:r w:rsidRPr="00CE5FB2">
              <w:rPr>
                <w:rFonts w:cstheme="minorHAnsi"/>
              </w:rPr>
              <w:t>and</w:t>
            </w:r>
            <w:r>
              <w:rPr>
                <w:rFonts w:cstheme="minorHAnsi"/>
                <w:b/>
                <w:bCs/>
              </w:rPr>
              <w:t xml:space="preserve"> CohortEnd </w:t>
            </w:r>
            <w:r w:rsidRPr="00FE5696">
              <w:rPr>
                <w:rFonts w:cstheme="minorHAnsi"/>
              </w:rPr>
              <w:t>and</w:t>
            </w:r>
            <w:r>
              <w:rPr>
                <w:rFonts w:cstheme="minorHAnsi"/>
                <w:b/>
                <w:bCs/>
              </w:rPr>
              <w:t xml:space="preserve"> </w:t>
            </w:r>
            <w:r w:rsidR="000C38C1" w:rsidRPr="008705FF">
              <w:rPr>
                <w:rFonts w:cstheme="minorHAnsi"/>
                <w:b/>
                <w:bCs/>
                <w:iCs/>
              </w:rPr>
              <w:t>EntryDate</w:t>
            </w:r>
            <w:r w:rsidR="000C38C1" w:rsidRPr="008705FF">
              <w:rPr>
                <w:rFonts w:cstheme="minorHAnsi"/>
                <w:i/>
              </w:rPr>
              <w:t xml:space="preserve"> &gt;= </w:t>
            </w:r>
            <w:r w:rsidR="000C38C1">
              <w:rPr>
                <w:rFonts w:cstheme="minorHAnsi"/>
                <w:b/>
                <w:bCs/>
                <w:iCs/>
              </w:rPr>
              <w:t>CohortStart</w:t>
            </w:r>
          </w:p>
        </w:tc>
        <w:tc>
          <w:tcPr>
            <w:tcW w:w="960" w:type="pct"/>
          </w:tcPr>
          <w:p w14:paraId="357A660D" w14:textId="100E738D" w:rsidR="000C38C1" w:rsidRPr="008705FF" w:rsidRDefault="000C38C1" w:rsidP="00F93C8F">
            <w:pPr>
              <w:pStyle w:val="NoSpacing"/>
              <w:rPr>
                <w:rFonts w:cstheme="minorHAnsi"/>
                <w:b/>
                <w:bCs/>
              </w:rPr>
            </w:pPr>
            <w:r w:rsidRPr="008705FF">
              <w:rPr>
                <w:rFonts w:cstheme="minorHAnsi"/>
                <w:b/>
                <w:bCs/>
              </w:rPr>
              <w:t>EntryAge</w:t>
            </w:r>
          </w:p>
        </w:tc>
      </w:tr>
      <w:tr w:rsidR="000C38C1" w:rsidRPr="008705FF" w14:paraId="2CAC60BE" w14:textId="77777777" w:rsidTr="00785FFB">
        <w:trPr>
          <w:cnfStyle w:val="000000100000" w:firstRow="0" w:lastRow="0" w:firstColumn="0" w:lastColumn="0" w:oddVBand="0" w:evenVBand="0" w:oddHBand="1" w:evenHBand="0" w:firstRowFirstColumn="0" w:firstRowLastColumn="0" w:lastRowFirstColumn="0" w:lastRowLastColumn="0"/>
          <w:cantSplit/>
          <w:trHeight w:val="216"/>
        </w:trPr>
        <w:tc>
          <w:tcPr>
            <w:tcW w:w="504" w:type="pct"/>
          </w:tcPr>
          <w:p w14:paraId="154CA255" w14:textId="77777777" w:rsidR="000C38C1" w:rsidRPr="008705FF" w:rsidRDefault="000C38C1" w:rsidP="00F93C8F">
            <w:pPr>
              <w:pStyle w:val="NoSpacing"/>
              <w:rPr>
                <w:rFonts w:cstheme="minorHAnsi"/>
              </w:rPr>
            </w:pPr>
            <w:r w:rsidRPr="00577A54">
              <w:t>3</w:t>
            </w:r>
          </w:p>
        </w:tc>
        <w:tc>
          <w:tcPr>
            <w:tcW w:w="3536" w:type="pct"/>
          </w:tcPr>
          <w:p w14:paraId="37FC60AF" w14:textId="77777777" w:rsidR="000C38C1" w:rsidRPr="008705FF" w:rsidRDefault="000C38C1" w:rsidP="00F93C8F">
            <w:pPr>
              <w:pStyle w:val="NoSpacing"/>
              <w:rPr>
                <w:rFonts w:cstheme="minorHAnsi"/>
                <w:iCs/>
              </w:rPr>
            </w:pPr>
            <w:r w:rsidRPr="008705FF">
              <w:rPr>
                <w:rFonts w:cstheme="minorHAnsi"/>
                <w:b/>
                <w:bCs/>
                <w:iCs/>
              </w:rPr>
              <w:t>EntryAge</w:t>
            </w:r>
            <w:r w:rsidRPr="008705FF">
              <w:rPr>
                <w:rFonts w:cstheme="minorHAnsi"/>
                <w:iCs/>
              </w:rPr>
              <w:t xml:space="preserve"> in (98,99)</w:t>
            </w:r>
          </w:p>
        </w:tc>
        <w:tc>
          <w:tcPr>
            <w:tcW w:w="960" w:type="pct"/>
          </w:tcPr>
          <w:p w14:paraId="6815F030" w14:textId="77777777" w:rsidR="000C38C1" w:rsidRPr="008705FF" w:rsidRDefault="000C38C1" w:rsidP="00F93C8F">
            <w:pPr>
              <w:pStyle w:val="NoSpacing"/>
              <w:rPr>
                <w:rFonts w:cstheme="minorHAnsi"/>
                <w:b/>
                <w:bCs/>
              </w:rPr>
            </w:pPr>
            <w:r w:rsidRPr="008705FF">
              <w:rPr>
                <w:rFonts w:cstheme="minorHAnsi"/>
                <w:b/>
                <w:bCs/>
              </w:rPr>
              <w:t>EntryAge</w:t>
            </w:r>
          </w:p>
        </w:tc>
      </w:tr>
      <w:tr w:rsidR="000C38C1" w:rsidRPr="00107D01" w14:paraId="0B51C909" w14:textId="77777777" w:rsidTr="00785FFB">
        <w:trPr>
          <w:cnfStyle w:val="000000010000" w:firstRow="0" w:lastRow="0" w:firstColumn="0" w:lastColumn="0" w:oddVBand="0" w:evenVBand="0" w:oddHBand="0" w:evenHBand="1" w:firstRowFirstColumn="0" w:firstRowLastColumn="0" w:lastRowFirstColumn="0" w:lastRowLastColumn="0"/>
          <w:cantSplit/>
          <w:trHeight w:val="216"/>
        </w:trPr>
        <w:tc>
          <w:tcPr>
            <w:tcW w:w="504" w:type="pct"/>
          </w:tcPr>
          <w:p w14:paraId="6C0823CD" w14:textId="77777777" w:rsidR="000C38C1" w:rsidRPr="00577A54" w:rsidRDefault="000C38C1" w:rsidP="00F93C8F">
            <w:pPr>
              <w:pStyle w:val="NoSpacing"/>
            </w:pPr>
            <w:r w:rsidRPr="00577A54">
              <w:t>4</w:t>
            </w:r>
          </w:p>
        </w:tc>
        <w:tc>
          <w:tcPr>
            <w:tcW w:w="3536" w:type="pct"/>
          </w:tcPr>
          <w:p w14:paraId="0F5253F4" w14:textId="1E2DA056" w:rsidR="000C38C1" w:rsidRPr="008705FF" w:rsidRDefault="000C38C1" w:rsidP="00F93C8F">
            <w:pPr>
              <w:pStyle w:val="NoSpacing"/>
              <w:rPr>
                <w:rFonts w:ascii="Open Sans" w:hAnsi="Open Sans" w:cs="Open Sans"/>
                <w:i/>
                <w:vertAlign w:val="subscript"/>
              </w:rPr>
            </w:pPr>
            <w:r w:rsidRPr="008705FF">
              <w:t>[</w:t>
            </w:r>
            <w:r w:rsidRPr="008705FF">
              <w:rPr>
                <w:i/>
              </w:rPr>
              <w:t>DOB</w:t>
            </w:r>
            <w:r w:rsidRPr="008705FF">
              <w:t xml:space="preserve"> </w:t>
            </w:r>
            <w:r w:rsidRPr="008705FF">
              <w:rPr>
                <w:i/>
              </w:rPr>
              <w:t xml:space="preserve">+ </w:t>
            </w:r>
            <w:r w:rsidRPr="008705FF">
              <w:t>65 years]</w:t>
            </w:r>
            <w:r w:rsidRPr="008705FF">
              <w:rPr>
                <w:i/>
              </w:rPr>
              <w:t xml:space="preserve"> &lt;= </w:t>
            </w:r>
            <w:r>
              <w:rPr>
                <w:rFonts w:cstheme="minorHAnsi"/>
                <w:b/>
                <w:bCs/>
                <w:iCs/>
              </w:rPr>
              <w:t>CohortStart</w:t>
            </w:r>
          </w:p>
        </w:tc>
        <w:tc>
          <w:tcPr>
            <w:tcW w:w="960" w:type="pct"/>
          </w:tcPr>
          <w:p w14:paraId="646B8171" w14:textId="77777777" w:rsidR="000C38C1" w:rsidRPr="006472A5" w:rsidRDefault="000C38C1" w:rsidP="00F93C8F">
            <w:pPr>
              <w:pStyle w:val="NoSpacing"/>
            </w:pPr>
            <w:r w:rsidRPr="006472A5">
              <w:t>65</w:t>
            </w:r>
          </w:p>
        </w:tc>
      </w:tr>
      <w:tr w:rsidR="000C38C1" w:rsidRPr="00107D01" w14:paraId="6AE609E5" w14:textId="77777777" w:rsidTr="00785FFB">
        <w:trPr>
          <w:cnfStyle w:val="000000100000" w:firstRow="0" w:lastRow="0" w:firstColumn="0" w:lastColumn="0" w:oddVBand="0" w:evenVBand="0" w:oddHBand="1" w:evenHBand="0" w:firstRowFirstColumn="0" w:firstRowLastColumn="0" w:lastRowFirstColumn="0" w:lastRowLastColumn="0"/>
          <w:cantSplit/>
          <w:trHeight w:val="216"/>
        </w:trPr>
        <w:tc>
          <w:tcPr>
            <w:tcW w:w="504" w:type="pct"/>
          </w:tcPr>
          <w:p w14:paraId="5B9A10D8" w14:textId="77777777" w:rsidR="000C38C1" w:rsidRPr="00577A54" w:rsidRDefault="000C38C1" w:rsidP="00F93C8F">
            <w:pPr>
              <w:pStyle w:val="NoSpacing"/>
            </w:pPr>
            <w:r w:rsidRPr="00A6067F">
              <w:t>5</w:t>
            </w:r>
          </w:p>
        </w:tc>
        <w:tc>
          <w:tcPr>
            <w:tcW w:w="3536" w:type="pct"/>
          </w:tcPr>
          <w:p w14:paraId="40851F9C" w14:textId="2D76F600" w:rsidR="000C38C1" w:rsidRPr="008705FF" w:rsidRDefault="000C38C1" w:rsidP="00F93C8F">
            <w:pPr>
              <w:pStyle w:val="NoSpacing"/>
              <w:rPr>
                <w:rFonts w:ascii="Open Sans" w:hAnsi="Open Sans" w:cs="Open Sans"/>
                <w:i/>
              </w:rPr>
            </w:pPr>
            <w:r w:rsidRPr="008705FF">
              <w:t>[</w:t>
            </w:r>
            <w:r w:rsidRPr="008705FF">
              <w:rPr>
                <w:i/>
              </w:rPr>
              <w:t>DOB</w:t>
            </w:r>
            <w:r w:rsidRPr="008705FF">
              <w:t xml:space="preserve"> </w:t>
            </w:r>
            <w:r w:rsidRPr="008705FF">
              <w:rPr>
                <w:i/>
              </w:rPr>
              <w:t xml:space="preserve">+ </w:t>
            </w:r>
            <w:r w:rsidRPr="008705FF">
              <w:t>55 years]</w:t>
            </w:r>
            <w:r w:rsidRPr="008705FF">
              <w:rPr>
                <w:i/>
              </w:rPr>
              <w:t xml:space="preserve"> &lt;= </w:t>
            </w:r>
            <w:r>
              <w:rPr>
                <w:rFonts w:cstheme="minorHAnsi"/>
                <w:b/>
                <w:bCs/>
                <w:iCs/>
              </w:rPr>
              <w:t>CohortStart</w:t>
            </w:r>
          </w:p>
        </w:tc>
        <w:tc>
          <w:tcPr>
            <w:tcW w:w="960" w:type="pct"/>
          </w:tcPr>
          <w:p w14:paraId="4E1A8826" w14:textId="77777777" w:rsidR="000C38C1" w:rsidRPr="006472A5" w:rsidRDefault="000C38C1" w:rsidP="00F93C8F">
            <w:pPr>
              <w:pStyle w:val="NoSpacing"/>
            </w:pPr>
            <w:r w:rsidRPr="006472A5">
              <w:t>64</w:t>
            </w:r>
          </w:p>
        </w:tc>
      </w:tr>
      <w:tr w:rsidR="000C38C1" w:rsidRPr="00107D01" w14:paraId="4917E209" w14:textId="77777777" w:rsidTr="00785FFB">
        <w:trPr>
          <w:cnfStyle w:val="000000010000" w:firstRow="0" w:lastRow="0" w:firstColumn="0" w:lastColumn="0" w:oddVBand="0" w:evenVBand="0" w:oddHBand="0" w:evenHBand="1" w:firstRowFirstColumn="0" w:firstRowLastColumn="0" w:lastRowFirstColumn="0" w:lastRowLastColumn="0"/>
          <w:cantSplit/>
          <w:trHeight w:val="216"/>
        </w:trPr>
        <w:tc>
          <w:tcPr>
            <w:tcW w:w="504" w:type="pct"/>
          </w:tcPr>
          <w:p w14:paraId="16168C35" w14:textId="77777777" w:rsidR="000C38C1" w:rsidRPr="00577A54" w:rsidRDefault="000C38C1" w:rsidP="00F93C8F">
            <w:pPr>
              <w:pStyle w:val="NoSpacing"/>
            </w:pPr>
            <w:r w:rsidRPr="00577A54">
              <w:t>5</w:t>
            </w:r>
          </w:p>
        </w:tc>
        <w:tc>
          <w:tcPr>
            <w:tcW w:w="3536" w:type="pct"/>
          </w:tcPr>
          <w:p w14:paraId="7A0D8406" w14:textId="013767D7" w:rsidR="000C38C1" w:rsidRPr="008705FF" w:rsidRDefault="000C38C1" w:rsidP="00F93C8F">
            <w:pPr>
              <w:pStyle w:val="NoSpacing"/>
              <w:rPr>
                <w:rFonts w:ascii="Open Sans" w:hAnsi="Open Sans" w:cs="Open Sans"/>
              </w:rPr>
            </w:pPr>
            <w:r w:rsidRPr="008705FF">
              <w:t>[</w:t>
            </w:r>
            <w:r w:rsidRPr="008705FF">
              <w:rPr>
                <w:i/>
              </w:rPr>
              <w:t>DOB</w:t>
            </w:r>
            <w:r w:rsidRPr="008705FF">
              <w:t xml:space="preserve"> </w:t>
            </w:r>
            <w:r w:rsidRPr="008705FF">
              <w:rPr>
                <w:i/>
              </w:rPr>
              <w:t xml:space="preserve">+ </w:t>
            </w:r>
            <w:r w:rsidRPr="008705FF">
              <w:t>45</w:t>
            </w:r>
            <w:r w:rsidRPr="008705FF">
              <w:rPr>
                <w:i/>
              </w:rPr>
              <w:t xml:space="preserve"> </w:t>
            </w:r>
            <w:r w:rsidRPr="008705FF">
              <w:t>years]</w:t>
            </w:r>
            <w:r w:rsidRPr="008705FF">
              <w:rPr>
                <w:i/>
              </w:rPr>
              <w:t xml:space="preserve"> &lt;= </w:t>
            </w:r>
            <w:r>
              <w:rPr>
                <w:rFonts w:cstheme="minorHAnsi"/>
                <w:b/>
                <w:bCs/>
                <w:iCs/>
              </w:rPr>
              <w:t>CohortStart</w:t>
            </w:r>
          </w:p>
        </w:tc>
        <w:tc>
          <w:tcPr>
            <w:tcW w:w="960" w:type="pct"/>
          </w:tcPr>
          <w:p w14:paraId="738ED1EA" w14:textId="77777777" w:rsidR="000C38C1" w:rsidRPr="006472A5" w:rsidRDefault="000C38C1" w:rsidP="00F93C8F">
            <w:pPr>
              <w:pStyle w:val="NoSpacing"/>
            </w:pPr>
            <w:r w:rsidRPr="006472A5">
              <w:t>54</w:t>
            </w:r>
          </w:p>
        </w:tc>
      </w:tr>
      <w:tr w:rsidR="000C38C1" w:rsidRPr="00107D01" w14:paraId="2D02903F" w14:textId="77777777" w:rsidTr="00785FFB">
        <w:trPr>
          <w:cnfStyle w:val="000000100000" w:firstRow="0" w:lastRow="0" w:firstColumn="0" w:lastColumn="0" w:oddVBand="0" w:evenVBand="0" w:oddHBand="1" w:evenHBand="0" w:firstRowFirstColumn="0" w:firstRowLastColumn="0" w:lastRowFirstColumn="0" w:lastRowLastColumn="0"/>
          <w:cantSplit/>
          <w:trHeight w:val="216"/>
        </w:trPr>
        <w:tc>
          <w:tcPr>
            <w:tcW w:w="504" w:type="pct"/>
          </w:tcPr>
          <w:p w14:paraId="34475FFE" w14:textId="77777777" w:rsidR="000C38C1" w:rsidRPr="00577A54" w:rsidRDefault="000C38C1" w:rsidP="00F93C8F">
            <w:pPr>
              <w:pStyle w:val="NoSpacing"/>
            </w:pPr>
            <w:r w:rsidRPr="00577A54">
              <w:t>6</w:t>
            </w:r>
          </w:p>
        </w:tc>
        <w:tc>
          <w:tcPr>
            <w:tcW w:w="3536" w:type="pct"/>
          </w:tcPr>
          <w:p w14:paraId="313A5C41" w14:textId="26ADA812" w:rsidR="000C38C1" w:rsidRPr="008705FF" w:rsidRDefault="000C38C1" w:rsidP="00F93C8F">
            <w:pPr>
              <w:pStyle w:val="NoSpacing"/>
              <w:rPr>
                <w:rFonts w:ascii="Open Sans" w:hAnsi="Open Sans" w:cs="Open Sans"/>
              </w:rPr>
            </w:pPr>
            <w:r w:rsidRPr="008705FF">
              <w:t>[</w:t>
            </w:r>
            <w:r w:rsidRPr="008705FF">
              <w:rPr>
                <w:i/>
              </w:rPr>
              <w:t>DOB</w:t>
            </w:r>
            <w:r w:rsidRPr="008705FF">
              <w:t xml:space="preserve"> </w:t>
            </w:r>
            <w:r w:rsidRPr="008705FF">
              <w:rPr>
                <w:i/>
              </w:rPr>
              <w:t xml:space="preserve">+ </w:t>
            </w:r>
            <w:r w:rsidRPr="008705FF">
              <w:t>35</w:t>
            </w:r>
            <w:r w:rsidRPr="008705FF">
              <w:rPr>
                <w:i/>
              </w:rPr>
              <w:t xml:space="preserve"> </w:t>
            </w:r>
            <w:r w:rsidRPr="008705FF">
              <w:t>years]</w:t>
            </w:r>
            <w:r w:rsidRPr="008705FF">
              <w:rPr>
                <w:i/>
              </w:rPr>
              <w:t xml:space="preserve"> &lt;= </w:t>
            </w:r>
            <w:r>
              <w:rPr>
                <w:rFonts w:cstheme="minorHAnsi"/>
                <w:b/>
                <w:bCs/>
                <w:iCs/>
              </w:rPr>
              <w:t>CohortStart</w:t>
            </w:r>
          </w:p>
        </w:tc>
        <w:tc>
          <w:tcPr>
            <w:tcW w:w="960" w:type="pct"/>
          </w:tcPr>
          <w:p w14:paraId="26F2004F" w14:textId="77777777" w:rsidR="000C38C1" w:rsidRPr="006472A5" w:rsidRDefault="000C38C1" w:rsidP="00F93C8F">
            <w:pPr>
              <w:pStyle w:val="NoSpacing"/>
            </w:pPr>
            <w:r w:rsidRPr="006472A5">
              <w:t>44</w:t>
            </w:r>
          </w:p>
        </w:tc>
      </w:tr>
      <w:tr w:rsidR="000C38C1" w:rsidRPr="00107D01" w14:paraId="12035D54" w14:textId="77777777" w:rsidTr="00785FFB">
        <w:trPr>
          <w:cnfStyle w:val="000000010000" w:firstRow="0" w:lastRow="0" w:firstColumn="0" w:lastColumn="0" w:oddVBand="0" w:evenVBand="0" w:oddHBand="0" w:evenHBand="1" w:firstRowFirstColumn="0" w:firstRowLastColumn="0" w:lastRowFirstColumn="0" w:lastRowLastColumn="0"/>
          <w:cantSplit/>
          <w:trHeight w:val="216"/>
        </w:trPr>
        <w:tc>
          <w:tcPr>
            <w:tcW w:w="504" w:type="pct"/>
          </w:tcPr>
          <w:p w14:paraId="5664878B" w14:textId="77777777" w:rsidR="000C38C1" w:rsidRPr="00577A54" w:rsidRDefault="000C38C1" w:rsidP="00F93C8F">
            <w:pPr>
              <w:pStyle w:val="NoSpacing"/>
            </w:pPr>
            <w:r w:rsidRPr="00577A54">
              <w:t>7</w:t>
            </w:r>
          </w:p>
        </w:tc>
        <w:tc>
          <w:tcPr>
            <w:tcW w:w="3536" w:type="pct"/>
          </w:tcPr>
          <w:p w14:paraId="69B0C459" w14:textId="4FA41D6B" w:rsidR="000C38C1" w:rsidRPr="008705FF" w:rsidRDefault="000C38C1" w:rsidP="00F93C8F">
            <w:pPr>
              <w:pStyle w:val="NoSpacing"/>
              <w:rPr>
                <w:rFonts w:ascii="Open Sans" w:hAnsi="Open Sans" w:cs="Open Sans"/>
              </w:rPr>
            </w:pPr>
            <w:r w:rsidRPr="008705FF">
              <w:t>[</w:t>
            </w:r>
            <w:r w:rsidRPr="008705FF">
              <w:rPr>
                <w:i/>
              </w:rPr>
              <w:t>DOB</w:t>
            </w:r>
            <w:r w:rsidRPr="008705FF">
              <w:t xml:space="preserve"> </w:t>
            </w:r>
            <w:r w:rsidRPr="008705FF">
              <w:rPr>
                <w:i/>
              </w:rPr>
              <w:t xml:space="preserve">+ </w:t>
            </w:r>
            <w:r w:rsidRPr="008705FF">
              <w:t>25 years]</w:t>
            </w:r>
            <w:r w:rsidRPr="008705FF">
              <w:rPr>
                <w:i/>
              </w:rPr>
              <w:t xml:space="preserve"> &lt;= </w:t>
            </w:r>
            <w:r>
              <w:rPr>
                <w:rFonts w:cstheme="minorHAnsi"/>
                <w:b/>
                <w:bCs/>
                <w:iCs/>
              </w:rPr>
              <w:t>CohortStart</w:t>
            </w:r>
          </w:p>
        </w:tc>
        <w:tc>
          <w:tcPr>
            <w:tcW w:w="960" w:type="pct"/>
          </w:tcPr>
          <w:p w14:paraId="3D6976E7" w14:textId="77777777" w:rsidR="000C38C1" w:rsidRPr="006472A5" w:rsidRDefault="000C38C1" w:rsidP="00F93C8F">
            <w:pPr>
              <w:pStyle w:val="NoSpacing"/>
            </w:pPr>
            <w:r w:rsidRPr="006472A5">
              <w:t>34</w:t>
            </w:r>
          </w:p>
        </w:tc>
      </w:tr>
      <w:tr w:rsidR="000C38C1" w:rsidRPr="00107D01" w14:paraId="1343585A" w14:textId="77777777" w:rsidTr="00785FFB">
        <w:trPr>
          <w:cnfStyle w:val="000000100000" w:firstRow="0" w:lastRow="0" w:firstColumn="0" w:lastColumn="0" w:oddVBand="0" w:evenVBand="0" w:oddHBand="1" w:evenHBand="0" w:firstRowFirstColumn="0" w:firstRowLastColumn="0" w:lastRowFirstColumn="0" w:lastRowLastColumn="0"/>
          <w:cantSplit/>
          <w:trHeight w:val="216"/>
        </w:trPr>
        <w:tc>
          <w:tcPr>
            <w:tcW w:w="504" w:type="pct"/>
          </w:tcPr>
          <w:p w14:paraId="26201817" w14:textId="77777777" w:rsidR="000C38C1" w:rsidRPr="00577A54" w:rsidRDefault="000C38C1" w:rsidP="00F93C8F">
            <w:pPr>
              <w:pStyle w:val="NoSpacing"/>
            </w:pPr>
            <w:r w:rsidRPr="00577A54">
              <w:t>8</w:t>
            </w:r>
          </w:p>
        </w:tc>
        <w:tc>
          <w:tcPr>
            <w:tcW w:w="3536" w:type="pct"/>
          </w:tcPr>
          <w:p w14:paraId="3848E327" w14:textId="7F600033" w:rsidR="000C38C1" w:rsidRPr="008705FF" w:rsidRDefault="000C38C1" w:rsidP="00F93C8F">
            <w:pPr>
              <w:pStyle w:val="NoSpacing"/>
              <w:rPr>
                <w:rFonts w:ascii="Open Sans" w:hAnsi="Open Sans" w:cs="Open Sans"/>
              </w:rPr>
            </w:pPr>
            <w:r w:rsidRPr="008705FF">
              <w:t>[</w:t>
            </w:r>
            <w:r w:rsidRPr="008705FF">
              <w:rPr>
                <w:i/>
              </w:rPr>
              <w:t>DOB</w:t>
            </w:r>
            <w:r w:rsidRPr="008705FF">
              <w:t xml:space="preserve"> </w:t>
            </w:r>
            <w:r w:rsidRPr="008705FF">
              <w:rPr>
                <w:i/>
              </w:rPr>
              <w:t xml:space="preserve">+ </w:t>
            </w:r>
            <w:r w:rsidRPr="008705FF">
              <w:t>22 years]</w:t>
            </w:r>
            <w:r w:rsidRPr="008705FF">
              <w:rPr>
                <w:i/>
              </w:rPr>
              <w:t xml:space="preserve"> &lt;= </w:t>
            </w:r>
            <w:r>
              <w:rPr>
                <w:rFonts w:cstheme="minorHAnsi"/>
                <w:b/>
                <w:bCs/>
                <w:iCs/>
              </w:rPr>
              <w:t>CohortStart</w:t>
            </w:r>
          </w:p>
        </w:tc>
        <w:tc>
          <w:tcPr>
            <w:tcW w:w="960" w:type="pct"/>
          </w:tcPr>
          <w:p w14:paraId="5F3F1CDE" w14:textId="77777777" w:rsidR="000C38C1" w:rsidRPr="006472A5" w:rsidRDefault="000C38C1" w:rsidP="00F93C8F">
            <w:pPr>
              <w:pStyle w:val="NoSpacing"/>
            </w:pPr>
            <w:r w:rsidRPr="006472A5">
              <w:t>24</w:t>
            </w:r>
          </w:p>
        </w:tc>
      </w:tr>
      <w:tr w:rsidR="000C38C1" w:rsidRPr="00107D01" w14:paraId="7D980D02" w14:textId="77777777" w:rsidTr="00785FFB">
        <w:trPr>
          <w:cnfStyle w:val="000000010000" w:firstRow="0" w:lastRow="0" w:firstColumn="0" w:lastColumn="0" w:oddVBand="0" w:evenVBand="0" w:oddHBand="0" w:evenHBand="1" w:firstRowFirstColumn="0" w:firstRowLastColumn="0" w:lastRowFirstColumn="0" w:lastRowLastColumn="0"/>
          <w:cantSplit/>
          <w:trHeight w:val="216"/>
        </w:trPr>
        <w:tc>
          <w:tcPr>
            <w:tcW w:w="504" w:type="pct"/>
          </w:tcPr>
          <w:p w14:paraId="19A13729" w14:textId="77777777" w:rsidR="000C38C1" w:rsidRPr="00577A54" w:rsidRDefault="000C38C1" w:rsidP="00F93C8F">
            <w:pPr>
              <w:pStyle w:val="NoSpacing"/>
            </w:pPr>
            <w:r w:rsidRPr="00577A54">
              <w:t>9</w:t>
            </w:r>
          </w:p>
        </w:tc>
        <w:tc>
          <w:tcPr>
            <w:tcW w:w="3536" w:type="pct"/>
          </w:tcPr>
          <w:p w14:paraId="58CDD7CA" w14:textId="63F6B6A1" w:rsidR="000C38C1" w:rsidRPr="008705FF" w:rsidRDefault="000C38C1" w:rsidP="00F93C8F">
            <w:pPr>
              <w:pStyle w:val="NoSpacing"/>
              <w:rPr>
                <w:rFonts w:ascii="Open Sans" w:hAnsi="Open Sans" w:cs="Open Sans"/>
              </w:rPr>
            </w:pPr>
            <w:r w:rsidRPr="008705FF">
              <w:t>[</w:t>
            </w:r>
            <w:r w:rsidRPr="008705FF">
              <w:rPr>
                <w:i/>
              </w:rPr>
              <w:t>DOB</w:t>
            </w:r>
            <w:r w:rsidRPr="008705FF">
              <w:t xml:space="preserve"> </w:t>
            </w:r>
            <w:r w:rsidRPr="008705FF">
              <w:rPr>
                <w:i/>
              </w:rPr>
              <w:t xml:space="preserve">+ </w:t>
            </w:r>
            <w:r w:rsidRPr="008705FF">
              <w:t>18 years]</w:t>
            </w:r>
            <w:r w:rsidRPr="008705FF">
              <w:rPr>
                <w:i/>
              </w:rPr>
              <w:t xml:space="preserve"> &lt;= </w:t>
            </w:r>
            <w:r>
              <w:rPr>
                <w:rFonts w:cstheme="minorHAnsi"/>
                <w:b/>
                <w:bCs/>
                <w:iCs/>
              </w:rPr>
              <w:t>CohortStart</w:t>
            </w:r>
          </w:p>
        </w:tc>
        <w:tc>
          <w:tcPr>
            <w:tcW w:w="960" w:type="pct"/>
          </w:tcPr>
          <w:p w14:paraId="6BDC4D8D" w14:textId="77777777" w:rsidR="000C38C1" w:rsidRPr="006472A5" w:rsidRDefault="000C38C1" w:rsidP="00F93C8F">
            <w:pPr>
              <w:pStyle w:val="NoSpacing"/>
            </w:pPr>
            <w:r w:rsidRPr="006472A5">
              <w:t>21</w:t>
            </w:r>
          </w:p>
        </w:tc>
      </w:tr>
      <w:tr w:rsidR="000C38C1" w:rsidRPr="00107D01" w14:paraId="64138FAD" w14:textId="77777777" w:rsidTr="00785FFB">
        <w:trPr>
          <w:cnfStyle w:val="000000100000" w:firstRow="0" w:lastRow="0" w:firstColumn="0" w:lastColumn="0" w:oddVBand="0" w:evenVBand="0" w:oddHBand="1" w:evenHBand="0" w:firstRowFirstColumn="0" w:firstRowLastColumn="0" w:lastRowFirstColumn="0" w:lastRowLastColumn="0"/>
          <w:cantSplit/>
          <w:trHeight w:val="216"/>
        </w:trPr>
        <w:tc>
          <w:tcPr>
            <w:tcW w:w="504" w:type="pct"/>
          </w:tcPr>
          <w:p w14:paraId="4D38106B" w14:textId="77777777" w:rsidR="000C38C1" w:rsidRPr="00577A54" w:rsidRDefault="000C38C1" w:rsidP="00F93C8F">
            <w:pPr>
              <w:pStyle w:val="NoSpacing"/>
            </w:pPr>
            <w:r w:rsidRPr="00577A54">
              <w:t>10</w:t>
            </w:r>
          </w:p>
        </w:tc>
        <w:tc>
          <w:tcPr>
            <w:tcW w:w="3536" w:type="pct"/>
          </w:tcPr>
          <w:p w14:paraId="7ADABB19" w14:textId="5FF6F032" w:rsidR="000C38C1" w:rsidRPr="008705FF" w:rsidRDefault="000C38C1" w:rsidP="00F93C8F">
            <w:pPr>
              <w:pStyle w:val="NoSpacing"/>
              <w:rPr>
                <w:rFonts w:ascii="Open Sans" w:hAnsi="Open Sans" w:cs="Open Sans"/>
              </w:rPr>
            </w:pPr>
            <w:r w:rsidRPr="008705FF">
              <w:t>[</w:t>
            </w:r>
            <w:r w:rsidRPr="008705FF">
              <w:rPr>
                <w:i/>
              </w:rPr>
              <w:t>DOB</w:t>
            </w:r>
            <w:r w:rsidRPr="008705FF">
              <w:t xml:space="preserve"> + 6 years]</w:t>
            </w:r>
            <w:r w:rsidRPr="008705FF">
              <w:rPr>
                <w:i/>
              </w:rPr>
              <w:t xml:space="preserve"> &lt;= </w:t>
            </w:r>
            <w:r>
              <w:rPr>
                <w:rFonts w:cstheme="minorHAnsi"/>
                <w:b/>
                <w:bCs/>
                <w:iCs/>
              </w:rPr>
              <w:t>CohortStart</w:t>
            </w:r>
            <w:r w:rsidRPr="008705FF">
              <w:rPr>
                <w:i/>
              </w:rPr>
              <w:t xml:space="preserve"> </w:t>
            </w:r>
          </w:p>
        </w:tc>
        <w:tc>
          <w:tcPr>
            <w:tcW w:w="960" w:type="pct"/>
          </w:tcPr>
          <w:p w14:paraId="3448B34E" w14:textId="77777777" w:rsidR="000C38C1" w:rsidRPr="006472A5" w:rsidRDefault="000C38C1" w:rsidP="00F93C8F">
            <w:pPr>
              <w:pStyle w:val="NoSpacing"/>
            </w:pPr>
            <w:r w:rsidRPr="006472A5">
              <w:t>17</w:t>
            </w:r>
          </w:p>
        </w:tc>
      </w:tr>
      <w:tr w:rsidR="000C38C1" w:rsidRPr="00107D01" w14:paraId="23461C0F" w14:textId="77777777" w:rsidTr="00785FFB">
        <w:trPr>
          <w:cnfStyle w:val="000000010000" w:firstRow="0" w:lastRow="0" w:firstColumn="0" w:lastColumn="0" w:oddVBand="0" w:evenVBand="0" w:oddHBand="0" w:evenHBand="1" w:firstRowFirstColumn="0" w:firstRowLastColumn="0" w:lastRowFirstColumn="0" w:lastRowLastColumn="0"/>
          <w:cantSplit/>
          <w:trHeight w:val="216"/>
        </w:trPr>
        <w:tc>
          <w:tcPr>
            <w:tcW w:w="504" w:type="pct"/>
          </w:tcPr>
          <w:p w14:paraId="5D7BBF9B" w14:textId="77777777" w:rsidR="000C38C1" w:rsidRPr="00577A54" w:rsidRDefault="000C38C1" w:rsidP="00F93C8F">
            <w:pPr>
              <w:pStyle w:val="NoSpacing"/>
            </w:pPr>
            <w:r w:rsidRPr="00577A54">
              <w:t>11</w:t>
            </w:r>
          </w:p>
        </w:tc>
        <w:tc>
          <w:tcPr>
            <w:tcW w:w="3536" w:type="pct"/>
          </w:tcPr>
          <w:p w14:paraId="6F727C64" w14:textId="764D6D61" w:rsidR="000C38C1" w:rsidRPr="008705FF" w:rsidRDefault="000C38C1" w:rsidP="00F93C8F">
            <w:pPr>
              <w:pStyle w:val="NoSpacing"/>
              <w:rPr>
                <w:rFonts w:ascii="Open Sans" w:hAnsi="Open Sans" w:cs="Open Sans"/>
              </w:rPr>
            </w:pPr>
            <w:r w:rsidRPr="008705FF">
              <w:t>[</w:t>
            </w:r>
            <w:r w:rsidRPr="008705FF">
              <w:rPr>
                <w:i/>
              </w:rPr>
              <w:t>DOB</w:t>
            </w:r>
            <w:r w:rsidRPr="008705FF">
              <w:t xml:space="preserve"> + 3 years]</w:t>
            </w:r>
            <w:r w:rsidRPr="008705FF">
              <w:rPr>
                <w:i/>
              </w:rPr>
              <w:t xml:space="preserve"> &lt;= </w:t>
            </w:r>
            <w:r>
              <w:rPr>
                <w:rFonts w:cstheme="minorHAnsi"/>
                <w:b/>
                <w:bCs/>
                <w:iCs/>
              </w:rPr>
              <w:t>CohortStart</w:t>
            </w:r>
          </w:p>
        </w:tc>
        <w:tc>
          <w:tcPr>
            <w:tcW w:w="960" w:type="pct"/>
          </w:tcPr>
          <w:p w14:paraId="161AF56D" w14:textId="77777777" w:rsidR="000C38C1" w:rsidRPr="006472A5" w:rsidRDefault="000C38C1" w:rsidP="00F93C8F">
            <w:pPr>
              <w:pStyle w:val="NoSpacing"/>
            </w:pPr>
            <w:r w:rsidRPr="006472A5">
              <w:t>5</w:t>
            </w:r>
          </w:p>
        </w:tc>
      </w:tr>
      <w:tr w:rsidR="000C38C1" w:rsidRPr="00107D01" w14:paraId="653A15C5" w14:textId="77777777" w:rsidTr="00785FFB">
        <w:trPr>
          <w:cnfStyle w:val="000000100000" w:firstRow="0" w:lastRow="0" w:firstColumn="0" w:lastColumn="0" w:oddVBand="0" w:evenVBand="0" w:oddHBand="1" w:evenHBand="0" w:firstRowFirstColumn="0" w:firstRowLastColumn="0" w:lastRowFirstColumn="0" w:lastRowLastColumn="0"/>
          <w:cantSplit/>
          <w:trHeight w:val="216"/>
        </w:trPr>
        <w:tc>
          <w:tcPr>
            <w:tcW w:w="504" w:type="pct"/>
          </w:tcPr>
          <w:p w14:paraId="53AF2D89" w14:textId="77777777" w:rsidR="000C38C1" w:rsidRPr="00577A54" w:rsidRDefault="000C38C1" w:rsidP="00F93C8F">
            <w:pPr>
              <w:pStyle w:val="NoSpacing"/>
            </w:pPr>
            <w:r w:rsidRPr="00577A54">
              <w:t>12</w:t>
            </w:r>
          </w:p>
        </w:tc>
        <w:tc>
          <w:tcPr>
            <w:tcW w:w="3536" w:type="pct"/>
          </w:tcPr>
          <w:p w14:paraId="0272C28E" w14:textId="52C0A4E3" w:rsidR="000C38C1" w:rsidRPr="008705FF" w:rsidRDefault="000C38C1" w:rsidP="00F93C8F">
            <w:pPr>
              <w:pStyle w:val="NoSpacing"/>
              <w:rPr>
                <w:rFonts w:ascii="Open Sans" w:hAnsi="Open Sans" w:cs="Open Sans"/>
              </w:rPr>
            </w:pPr>
            <w:r w:rsidRPr="008705FF">
              <w:t>[</w:t>
            </w:r>
            <w:r w:rsidRPr="008705FF">
              <w:rPr>
                <w:i/>
              </w:rPr>
              <w:t>DOB</w:t>
            </w:r>
            <w:r w:rsidRPr="008705FF">
              <w:t xml:space="preserve"> + 1 years]</w:t>
            </w:r>
            <w:r w:rsidRPr="008705FF">
              <w:rPr>
                <w:i/>
              </w:rPr>
              <w:t xml:space="preserve"> &lt;= </w:t>
            </w:r>
            <w:r>
              <w:rPr>
                <w:rFonts w:cstheme="minorHAnsi"/>
                <w:b/>
                <w:bCs/>
                <w:iCs/>
              </w:rPr>
              <w:t>CohortStart</w:t>
            </w:r>
          </w:p>
        </w:tc>
        <w:tc>
          <w:tcPr>
            <w:tcW w:w="960" w:type="pct"/>
          </w:tcPr>
          <w:p w14:paraId="079E76A4" w14:textId="77777777" w:rsidR="000C38C1" w:rsidRPr="006472A5" w:rsidRDefault="000C38C1" w:rsidP="00F93C8F">
            <w:pPr>
              <w:pStyle w:val="NoSpacing"/>
            </w:pPr>
            <w:r w:rsidRPr="006472A5">
              <w:t>2</w:t>
            </w:r>
          </w:p>
        </w:tc>
      </w:tr>
      <w:tr w:rsidR="000C38C1" w:rsidRPr="00107D01" w14:paraId="5509DCC1" w14:textId="77777777" w:rsidTr="00785FFB">
        <w:trPr>
          <w:cnfStyle w:val="000000010000" w:firstRow="0" w:lastRow="0" w:firstColumn="0" w:lastColumn="0" w:oddVBand="0" w:evenVBand="0" w:oddHBand="0" w:evenHBand="1" w:firstRowFirstColumn="0" w:firstRowLastColumn="0" w:lastRowFirstColumn="0" w:lastRowLastColumn="0"/>
          <w:cantSplit/>
          <w:trHeight w:val="216"/>
        </w:trPr>
        <w:tc>
          <w:tcPr>
            <w:tcW w:w="504" w:type="pct"/>
          </w:tcPr>
          <w:p w14:paraId="00620D23" w14:textId="77777777" w:rsidR="000C38C1" w:rsidRPr="00577A54" w:rsidRDefault="000C38C1" w:rsidP="00F93C8F">
            <w:pPr>
              <w:pStyle w:val="NoSpacing"/>
            </w:pPr>
            <w:r w:rsidRPr="00577A54">
              <w:t>13</w:t>
            </w:r>
          </w:p>
        </w:tc>
        <w:tc>
          <w:tcPr>
            <w:tcW w:w="3536" w:type="pct"/>
          </w:tcPr>
          <w:p w14:paraId="4C9EB575" w14:textId="77777777" w:rsidR="000C38C1" w:rsidRPr="00577A54" w:rsidRDefault="000C38C1" w:rsidP="00F93C8F">
            <w:pPr>
              <w:pStyle w:val="NoSpacing"/>
            </w:pPr>
            <w:r w:rsidRPr="00577A54">
              <w:t>(other)</w:t>
            </w:r>
          </w:p>
        </w:tc>
        <w:tc>
          <w:tcPr>
            <w:tcW w:w="960" w:type="pct"/>
          </w:tcPr>
          <w:p w14:paraId="7FA416C1" w14:textId="77777777" w:rsidR="000C38C1" w:rsidRPr="006472A5" w:rsidRDefault="000C38C1" w:rsidP="00F93C8F">
            <w:pPr>
              <w:pStyle w:val="NoSpacing"/>
            </w:pPr>
            <w:r w:rsidRPr="006472A5">
              <w:t>0</w:t>
            </w:r>
          </w:p>
        </w:tc>
      </w:tr>
    </w:tbl>
    <w:p w14:paraId="7BF4302C" w14:textId="6DE68116" w:rsidR="00252C43" w:rsidRDefault="00252C43" w:rsidP="00252C43">
      <w:pPr>
        <w:pStyle w:val="Heading2"/>
      </w:pPr>
      <w:bookmarkStart w:id="96" w:name="_Household_Types_(tlsa_HHID)"/>
      <w:bookmarkStart w:id="97" w:name="_Toc37849751"/>
      <w:bookmarkStart w:id="98" w:name="_Toc79153936"/>
      <w:bookmarkEnd w:id="96"/>
      <w:r>
        <w:t>Household Types</w:t>
      </w:r>
      <w:r w:rsidR="00E14928">
        <w:t xml:space="preserve"> (tlsa_HHID)</w:t>
      </w:r>
      <w:bookmarkEnd w:id="97"/>
      <w:bookmarkEnd w:id="98"/>
    </w:p>
    <w:p w14:paraId="65CB776B" w14:textId="1FB97494" w:rsidR="00215946" w:rsidRPr="00E2612D" w:rsidRDefault="00AC79AD" w:rsidP="00215946">
      <w:pPr>
        <w:jc w:val="center"/>
      </w:pPr>
      <w:r>
        <w:rPr>
          <w:rFonts w:ascii="Times New Roman" w:hAnsi="Times New Roman" w:cs="Times New Roman"/>
          <w:noProof/>
          <w:sz w:val="24"/>
          <w:szCs w:val="24"/>
        </w:rPr>
        <mc:AlternateContent>
          <mc:Choice Requires="wpg">
            <w:drawing>
              <wp:inline distT="0" distB="0" distL="0" distR="0" wp14:anchorId="34492D2B" wp14:editId="5CC438DD">
                <wp:extent cx="3378200" cy="914400"/>
                <wp:effectExtent l="0" t="0" r="12700" b="19050"/>
                <wp:docPr id="74486181" name="Group 744861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78200" cy="914400"/>
                          <a:chOff x="1124721" y="1129513"/>
                          <a:chExt cx="33784" cy="9144"/>
                        </a:xfrm>
                      </wpg:grpSpPr>
                      <wps:wsp>
                        <wps:cNvPr id="74486182" name="AutoShape 469"/>
                        <wps:cNvSpPr>
                          <a:spLocks noChangeArrowheads="1"/>
                        </wps:cNvSpPr>
                        <wps:spPr bwMode="auto">
                          <a:xfrm>
                            <a:off x="1146603" y="1132713"/>
                            <a:ext cx="11902"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7656898F" w14:textId="77777777" w:rsidR="00004824" w:rsidRDefault="00004824" w:rsidP="00AC79AD">
                              <w:pPr>
                                <w:pStyle w:val="Style3"/>
                              </w:pPr>
                              <w:r>
                                <w:t>tlsa_HHID</w:t>
                              </w:r>
                            </w:p>
                          </w:txbxContent>
                        </wps:txbx>
                        <wps:bodyPr rot="0" vert="horz" wrap="square" lIns="0" tIns="0" rIns="0" bIns="0" anchor="ctr" anchorCtr="0" upright="1">
                          <a:noAutofit/>
                        </wps:bodyPr>
                      </wps:wsp>
                      <wpg:grpSp>
                        <wpg:cNvPr id="74486183" name="Group 404"/>
                        <wpg:cNvGrpSpPr>
                          <a:grpSpLocks/>
                        </wpg:cNvGrpSpPr>
                        <wpg:grpSpPr bwMode="auto">
                          <a:xfrm>
                            <a:off x="1124721" y="1130194"/>
                            <a:ext cx="12923" cy="7781"/>
                            <a:chOff x="1124721" y="1130372"/>
                            <a:chExt cx="12922" cy="7781"/>
                          </a:xfrm>
                        </wpg:grpSpPr>
                        <wps:wsp>
                          <wps:cNvPr id="74486184" name="AutoShape 468"/>
                          <wps:cNvSpPr>
                            <a:spLocks noChangeArrowheads="1"/>
                          </wps:cNvSpPr>
                          <wps:spPr bwMode="auto">
                            <a:xfrm>
                              <a:off x="1124721" y="1130372"/>
                              <a:ext cx="12802"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70E822F7" w14:textId="77777777" w:rsidR="00004824" w:rsidRDefault="00004824" w:rsidP="00AC79AD">
                                <w:pPr>
                                  <w:pStyle w:val="Style3"/>
                                </w:pPr>
                                <w:r>
                                  <w:t>tlsa_Enrollment</w:t>
                                </w:r>
                              </w:p>
                            </w:txbxContent>
                          </wps:txbx>
                          <wps:bodyPr rot="0" vert="horz" wrap="square" lIns="0" tIns="0" rIns="0" bIns="0" anchor="ctr" anchorCtr="0" upright="1">
                            <a:noAutofit/>
                          </wps:bodyPr>
                        </wps:wsp>
                        <wps:wsp>
                          <wps:cNvPr id="74486185" name="AutoShape 390"/>
                          <wps:cNvSpPr>
                            <a:spLocks noChangeArrowheads="1"/>
                          </wps:cNvSpPr>
                          <wps:spPr bwMode="auto">
                            <a:xfrm>
                              <a:off x="1124842" y="1135410"/>
                              <a:ext cx="12802"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14924CDA" w14:textId="77777777" w:rsidR="00004824" w:rsidRDefault="00004824" w:rsidP="00AC79AD">
                                <w:pPr>
                                  <w:pStyle w:val="Style3"/>
                                </w:pPr>
                                <w:r>
                                  <w:t>tlsa_CohortDates</w:t>
                                </w:r>
                              </w:p>
                            </w:txbxContent>
                          </wps:txbx>
                          <wps:bodyPr rot="0" vert="horz" wrap="square" lIns="0" tIns="0" rIns="0" bIns="0" anchor="ctr" anchorCtr="0" upright="1">
                            <a:noAutofit/>
                          </wps:bodyPr>
                        </wps:wsp>
                      </wpg:grpSp>
                      <wps:wsp>
                        <wps:cNvPr id="74486186" name="AutoShape 407"/>
                        <wps:cNvSpPr>
                          <a:spLocks/>
                        </wps:cNvSpPr>
                        <wps:spPr bwMode="auto">
                          <a:xfrm flipH="1">
                            <a:off x="1136749" y="1129513"/>
                            <a:ext cx="2423" cy="9144"/>
                          </a:xfrm>
                          <a:prstGeom prst="leftBracket">
                            <a:avLst>
                              <a:gd name="adj" fmla="val 31449"/>
                            </a:avLst>
                          </a:prstGeom>
                          <a:noFill/>
                          <a:ln w="6350">
                            <a:solidFill>
                              <a:schemeClr val="dk1">
                                <a:lumMod val="0"/>
                                <a:lumOff val="0"/>
                              </a:schemeClr>
                            </a:solidFill>
                            <a:round/>
                            <a:headEnd/>
                            <a:tailEnd/>
                          </a:ln>
                          <a:effectLst/>
                          <a:extLst>
                            <a:ext uri="{909E8E84-426E-40DD-AFC4-6F175D3DCCD1}">
                              <a14:hiddenFill xmlns:a14="http://schemas.microsoft.com/office/drawing/2010/main">
                                <a:solidFill>
                                  <a:srgbClr val="5B9BD5"/>
                                </a:solid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74486187" name="AutoShape 408"/>
                        <wps:cNvCnPr>
                          <a:cxnSpLocks noChangeShapeType="1"/>
                          <a:stCxn id="74486186" idx="1"/>
                          <a:endCxn id="74486182" idx="1"/>
                        </wps:cNvCnPr>
                        <wps:spPr bwMode="auto">
                          <a:xfrm>
                            <a:off x="1139172" y="1134085"/>
                            <a:ext cx="7431" cy="0"/>
                          </a:xfrm>
                          <a:prstGeom prst="straightConnector1">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g:wgp>
                  </a:graphicData>
                </a:graphic>
              </wp:inline>
            </w:drawing>
          </mc:Choice>
          <mc:Fallback>
            <w:pict>
              <v:group w14:anchorId="34492D2B" id="Group 74486181" o:spid="_x0000_s1157" style="width:266pt;height:1in;mso-position-horizontal-relative:char;mso-position-vertical-relative:line" coordorigin="11247,11295" coordsize="33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">
                <v:shape id="AutoShape 469" o:spid="_x0000_s1158" type="#_x0000_t113" style="position:absolute;left:11466;top:11327;width:119;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" fillcolor="#ebd7e1" strokecolor="#c285a3" strokeweight=".5pt">
                  <v:shadow color="black" opacity="0" offset="0,0"/>
                  <v:textbox inset="0,0,0,0">
                    <w:txbxContent>
                      <w:p w14:paraId="7656898F" w14:textId="77777777" w:rsidR="00004824" w:rsidRDefault="00004824" w:rsidP="00AC79AD">
                        <w:pPr>
                          <w:pStyle w:val="Style3"/>
                        </w:pPr>
                        <w:r>
                          <w:t>tlsa_HHID</w:t>
                        </w:r>
                      </w:p>
                    </w:txbxContent>
                  </v:textbox>
                </v:shape>
                <v:group id="Group 404" o:spid="_x0000_s1159" style="position:absolute;left:11247;top:11301;width:129;height:78" coordorigin="11247,11303" coordsize="12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">
                  <v:shape id="AutoShape 468" o:spid="_x0000_s1160" type="#_x0000_t113" style="position:absolute;left:11247;top:11303;width:128;height: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" fillcolor="#ebd7e1" strokecolor="#c285a3" strokeweight=".5pt">
                    <v:shadow color="black" opacity="0" offset="0,0"/>
                    <v:textbox inset="0,0,0,0">
                      <w:txbxContent>
                        <w:p w14:paraId="70E822F7" w14:textId="77777777" w:rsidR="00004824" w:rsidRDefault="00004824" w:rsidP="00AC79AD">
                          <w:pPr>
                            <w:pStyle w:val="Style3"/>
                          </w:pPr>
                          <w:r>
                            <w:t>tlsa_Enrollment</w:t>
                          </w:r>
                        </w:p>
                      </w:txbxContent>
                    </v:textbox>
                  </v:shape>
                  <v:shape id="AutoShape 390" o:spid="_x0000_s1161" type="#_x0000_t113" style="position:absolute;left:11248;top:11354;width:128;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" fillcolor="#ebd7e1" strokecolor="#c285a3" strokeweight=".5pt">
                    <v:shadow color="black" opacity="0" offset="0,0"/>
                    <v:textbox inset="0,0,0,0">
                      <w:txbxContent>
                        <w:p w14:paraId="14924CDA" w14:textId="77777777" w:rsidR="00004824" w:rsidRDefault="00004824" w:rsidP="00AC79AD">
                          <w:pPr>
                            <w:pStyle w:val="Style3"/>
                          </w:pPr>
                          <w:r>
                            <w:t>tlsa_CohortDates</w:t>
                          </w:r>
                        </w:p>
                      </w:txbxContent>
                    </v:textbox>
                  </v:shape>
                </v:group>
                <v:shape id="AutoShape 407" o:spid="_x0000_s1162" type="#_x0000_t85" style="position:absolute;left:11367;top:11295;width:24;height:91;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" fillcolor="#5b9bd5" strokecolor="black [0]" strokeweight=".5pt">
                  <v:shadow color="black [0]"/>
                  <v:textbox inset="2.88pt,2.88pt,2.88pt,2.88pt"/>
                </v:shape>
                <v:shape id="AutoShape 408" o:spid="_x0000_s1163" type="#_x0000_t32" style="position:absolute;left:11391;top:11340;width: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" strokecolor="black [0]" strokeweight=".5pt">
                  <v:stroke endarrow="block"/>
                  <v:shadow color="black [0]"/>
                </v:shape>
                <w10:anchorlock/>
              </v:group>
            </w:pict>
          </mc:Fallback>
        </mc:AlternateContent>
      </w:r>
    </w:p>
    <w:p w14:paraId="49B132EA" w14:textId="5B4EB4FA" w:rsidR="00215946" w:rsidRDefault="00215946" w:rsidP="00215946">
      <w:r w:rsidRPr="00E2612D">
        <w:t xml:space="preserve">This </w:t>
      </w:r>
      <w:r>
        <w:t>section defines the logic associated with determining household type for each active household</w:t>
      </w:r>
      <w:r w:rsidR="004873DC">
        <w:t xml:space="preserve">. </w:t>
      </w:r>
    </w:p>
    <w:p w14:paraId="2DFB1C31" w14:textId="4AB56AC8" w:rsidR="00215946" w:rsidRDefault="00215946" w:rsidP="00215946">
      <w:r>
        <w:t xml:space="preserve">It uses the </w:t>
      </w:r>
      <w:r w:rsidR="00B54629">
        <w:t>tlsa</w:t>
      </w:r>
      <w:r>
        <w:t xml:space="preserve">_Enrollment </w:t>
      </w:r>
      <w:r w:rsidRPr="00F305F3">
        <w:rPr>
          <w:b/>
          <w:bCs/>
        </w:rPr>
        <w:t>EntryAge</w:t>
      </w:r>
      <w:r>
        <w:t xml:space="preserve">, </w:t>
      </w:r>
      <w:r w:rsidRPr="00F305F3">
        <w:rPr>
          <w:b/>
          <w:bCs/>
        </w:rPr>
        <w:t>ActiveAge</w:t>
      </w:r>
      <w:r>
        <w:t xml:space="preserve">, </w:t>
      </w:r>
      <w:r w:rsidR="00F305F3" w:rsidRPr="002A757B">
        <w:rPr>
          <w:b/>
          <w:bCs/>
        </w:rPr>
        <w:t>Exit1Age</w:t>
      </w:r>
      <w:r w:rsidR="00F305F3">
        <w:t xml:space="preserve">, </w:t>
      </w:r>
      <w:r>
        <w:t xml:space="preserve">and </w:t>
      </w:r>
      <w:r w:rsidRPr="002A757B">
        <w:rPr>
          <w:b/>
          <w:bCs/>
        </w:rPr>
        <w:t>Exit</w:t>
      </w:r>
      <w:r w:rsidR="002A757B" w:rsidRPr="002A757B">
        <w:rPr>
          <w:b/>
          <w:bCs/>
        </w:rPr>
        <w:t>2</w:t>
      </w:r>
      <w:r w:rsidRPr="002A757B">
        <w:rPr>
          <w:b/>
          <w:bCs/>
        </w:rPr>
        <w:t>Age</w:t>
      </w:r>
      <w:r>
        <w:t xml:space="preserve"> values set in the previous step to set tlsa_HHID </w:t>
      </w:r>
      <w:r w:rsidRPr="00DE4A2E">
        <w:rPr>
          <w:b/>
          <w:bCs/>
        </w:rPr>
        <w:t>Entry</w:t>
      </w:r>
      <w:r w:rsidRPr="00FA73AC">
        <w:rPr>
          <w:b/>
          <w:bCs/>
        </w:rPr>
        <w:t>HHType</w:t>
      </w:r>
      <w:r>
        <w:rPr>
          <w:b/>
          <w:bCs/>
        </w:rPr>
        <w:t xml:space="preserve">, ActiveHHType, </w:t>
      </w:r>
      <w:r w:rsidR="007D1A61">
        <w:rPr>
          <w:b/>
          <w:bCs/>
        </w:rPr>
        <w:t xml:space="preserve">Exit1HHType </w:t>
      </w:r>
      <w:r w:rsidRPr="007D1A61">
        <w:t xml:space="preserve">and </w:t>
      </w:r>
      <w:r>
        <w:rPr>
          <w:b/>
          <w:bCs/>
        </w:rPr>
        <w:t>Exit</w:t>
      </w:r>
      <w:r w:rsidR="007D1A61">
        <w:rPr>
          <w:b/>
          <w:bCs/>
        </w:rPr>
        <w:t>2</w:t>
      </w:r>
      <w:r>
        <w:rPr>
          <w:b/>
          <w:bCs/>
        </w:rPr>
        <w:t>HHType</w:t>
      </w:r>
      <w:r w:rsidR="004873DC">
        <w:t xml:space="preserve">. </w:t>
      </w:r>
    </w:p>
    <w:p w14:paraId="15754DD5" w14:textId="51F06CD6" w:rsidR="00215946" w:rsidRDefault="00215946" w:rsidP="00215946">
      <w:pPr>
        <w:pStyle w:val="Heading3"/>
      </w:pPr>
      <w:r w:rsidRPr="00A96D77">
        <w:t>Relevant Data</w:t>
      </w:r>
    </w:p>
    <w:p w14:paraId="5037A989" w14:textId="77777777" w:rsidR="00215946" w:rsidRPr="006A3016" w:rsidRDefault="00215946" w:rsidP="00215946">
      <w:pPr>
        <w:pStyle w:val="Heading4"/>
      </w:pPr>
      <w:r w:rsidRPr="0088191A">
        <w:t>Source</w:t>
      </w:r>
    </w:p>
    <w:tbl>
      <w:tblPr>
        <w:tblStyle w:val="TableGrid"/>
        <w:tblW w:w="9355" w:type="dxa"/>
        <w:tblLook w:val="04A0" w:firstRow="1" w:lastRow="0" w:firstColumn="1" w:lastColumn="0" w:noHBand="0" w:noVBand="1"/>
      </w:tblPr>
      <w:tblGrid>
        <w:gridCol w:w="9355"/>
      </w:tblGrid>
      <w:tr w:rsidR="00215946" w:rsidRPr="00C9484F" w14:paraId="18E61506" w14:textId="77777777" w:rsidTr="00F93C8F">
        <w:trPr>
          <w:cantSplit/>
          <w:trHeight w:val="216"/>
        </w:trPr>
        <w:tc>
          <w:tcPr>
            <w:tcW w:w="9355" w:type="dxa"/>
            <w:shd w:val="clear" w:color="auto" w:fill="FDE9D9" w:themeFill="accent6" w:themeFillTint="33"/>
          </w:tcPr>
          <w:p w14:paraId="026FDFB7" w14:textId="4F416C74" w:rsidR="00215946" w:rsidRPr="00C9484F" w:rsidRDefault="00215946" w:rsidP="00F93C8F">
            <w:pPr>
              <w:pStyle w:val="NoSpacing"/>
              <w:rPr>
                <w:b/>
                <w:bCs/>
              </w:rPr>
            </w:pPr>
            <w:r>
              <w:rPr>
                <w:b/>
                <w:bCs/>
              </w:rPr>
              <w:t>tlsa</w:t>
            </w:r>
            <w:r w:rsidRPr="00C9484F">
              <w:rPr>
                <w:b/>
                <w:bCs/>
              </w:rPr>
              <w:t>_Enrollment</w:t>
            </w:r>
          </w:p>
        </w:tc>
      </w:tr>
      <w:tr w:rsidR="00215946" w:rsidRPr="006B4F91" w14:paraId="08F70795" w14:textId="77777777" w:rsidTr="00F93C8F">
        <w:trPr>
          <w:cantSplit/>
          <w:trHeight w:val="216"/>
        </w:trPr>
        <w:tc>
          <w:tcPr>
            <w:tcW w:w="9355" w:type="dxa"/>
          </w:tcPr>
          <w:p w14:paraId="4DC13ABB" w14:textId="77777777" w:rsidR="00215946" w:rsidRPr="006A5B3F" w:rsidRDefault="00215946" w:rsidP="00F93C8F">
            <w:pPr>
              <w:pStyle w:val="NoSpacing"/>
            </w:pPr>
            <w:r w:rsidRPr="006A5B3F">
              <w:t>HouseholdID</w:t>
            </w:r>
          </w:p>
        </w:tc>
      </w:tr>
      <w:tr w:rsidR="009E5B16" w:rsidRPr="006B4F91" w14:paraId="1B99FA96" w14:textId="77777777" w:rsidTr="00F93C8F">
        <w:trPr>
          <w:cantSplit/>
          <w:trHeight w:val="216"/>
        </w:trPr>
        <w:tc>
          <w:tcPr>
            <w:tcW w:w="9355" w:type="dxa"/>
          </w:tcPr>
          <w:p w14:paraId="375A3B19" w14:textId="60377E94" w:rsidR="009E5B16" w:rsidRPr="006A5B3F" w:rsidRDefault="009E5B16" w:rsidP="00F93C8F">
            <w:pPr>
              <w:pStyle w:val="NoSpacing"/>
            </w:pPr>
            <w:r>
              <w:t>EntryDate</w:t>
            </w:r>
          </w:p>
        </w:tc>
      </w:tr>
      <w:tr w:rsidR="009E5B16" w:rsidRPr="006B4F91" w14:paraId="24A42F52" w14:textId="77777777" w:rsidTr="00F93C8F">
        <w:trPr>
          <w:cantSplit/>
          <w:trHeight w:val="216"/>
        </w:trPr>
        <w:tc>
          <w:tcPr>
            <w:tcW w:w="9355" w:type="dxa"/>
          </w:tcPr>
          <w:p w14:paraId="33321D8B" w14:textId="246AC71B" w:rsidR="009E5B16" w:rsidRPr="006A5B3F" w:rsidRDefault="009E5B16" w:rsidP="00F93C8F">
            <w:pPr>
              <w:pStyle w:val="NoSpacing"/>
            </w:pPr>
            <w:r>
              <w:t>ExitDate</w:t>
            </w:r>
          </w:p>
        </w:tc>
      </w:tr>
      <w:tr w:rsidR="00215946" w:rsidRPr="006B4F91" w14:paraId="4AFBED84" w14:textId="77777777" w:rsidTr="00F93C8F">
        <w:trPr>
          <w:cantSplit/>
          <w:trHeight w:val="216"/>
        </w:trPr>
        <w:tc>
          <w:tcPr>
            <w:tcW w:w="9355" w:type="dxa"/>
          </w:tcPr>
          <w:p w14:paraId="07EA84F9" w14:textId="14CB1A87" w:rsidR="00215946" w:rsidRPr="006A5B3F" w:rsidRDefault="00215946" w:rsidP="00F93C8F">
            <w:pPr>
              <w:pStyle w:val="NoSpacing"/>
            </w:pPr>
            <w:r>
              <w:t>EntryAge</w:t>
            </w:r>
          </w:p>
        </w:tc>
      </w:tr>
      <w:tr w:rsidR="00215946" w:rsidRPr="006B4F91" w14:paraId="1BE2B64E" w14:textId="77777777" w:rsidTr="00F93C8F">
        <w:trPr>
          <w:cantSplit/>
          <w:trHeight w:val="216"/>
        </w:trPr>
        <w:tc>
          <w:tcPr>
            <w:tcW w:w="9355" w:type="dxa"/>
          </w:tcPr>
          <w:p w14:paraId="48D7DA68" w14:textId="2B57F566" w:rsidR="00215946" w:rsidRPr="006A5B3F" w:rsidRDefault="00215946" w:rsidP="00F93C8F">
            <w:pPr>
              <w:pStyle w:val="NoSpacing"/>
            </w:pPr>
            <w:r>
              <w:t>ActiveAge</w:t>
            </w:r>
          </w:p>
        </w:tc>
      </w:tr>
      <w:tr w:rsidR="009C149E" w:rsidRPr="006B4F91" w14:paraId="01425FFE" w14:textId="77777777" w:rsidTr="00C91919">
        <w:trPr>
          <w:cantSplit/>
          <w:trHeight w:val="216"/>
        </w:trPr>
        <w:tc>
          <w:tcPr>
            <w:tcW w:w="9355" w:type="dxa"/>
          </w:tcPr>
          <w:p w14:paraId="2BA20263" w14:textId="77777777" w:rsidR="009C149E" w:rsidRPr="006A5B3F" w:rsidRDefault="009C149E" w:rsidP="00C91919">
            <w:pPr>
              <w:pStyle w:val="NoSpacing"/>
            </w:pPr>
            <w:r>
              <w:t>Exit1Age</w:t>
            </w:r>
          </w:p>
        </w:tc>
      </w:tr>
      <w:tr w:rsidR="00215946" w:rsidRPr="006B4F91" w14:paraId="0F742F58" w14:textId="77777777" w:rsidTr="00F93C8F">
        <w:trPr>
          <w:cantSplit/>
          <w:trHeight w:val="216"/>
        </w:trPr>
        <w:tc>
          <w:tcPr>
            <w:tcW w:w="9355" w:type="dxa"/>
          </w:tcPr>
          <w:p w14:paraId="0E207D50" w14:textId="63C085F0" w:rsidR="00215946" w:rsidRPr="006A5B3F" w:rsidRDefault="00215946" w:rsidP="00F93C8F">
            <w:pPr>
              <w:pStyle w:val="NoSpacing"/>
            </w:pPr>
            <w:r>
              <w:t>Exit</w:t>
            </w:r>
            <w:r w:rsidR="009C149E">
              <w:t>2</w:t>
            </w:r>
            <w:r>
              <w:t>Age</w:t>
            </w:r>
          </w:p>
        </w:tc>
      </w:tr>
      <w:tr w:rsidR="007F4F13" w:rsidRPr="00C9484F" w14:paraId="142063D5" w14:textId="77777777" w:rsidTr="00ED62C9">
        <w:trPr>
          <w:cantSplit/>
          <w:trHeight w:val="216"/>
        </w:trPr>
        <w:tc>
          <w:tcPr>
            <w:tcW w:w="9355" w:type="dxa"/>
            <w:shd w:val="clear" w:color="auto" w:fill="FDE9D9" w:themeFill="accent6" w:themeFillTint="33"/>
          </w:tcPr>
          <w:p w14:paraId="4862DF61" w14:textId="77777777" w:rsidR="007F4F13" w:rsidRPr="00C9484F" w:rsidRDefault="007F4F13" w:rsidP="00ED62C9">
            <w:pPr>
              <w:pStyle w:val="NoSpacing"/>
              <w:rPr>
                <w:b/>
                <w:bCs/>
              </w:rPr>
            </w:pPr>
            <w:r>
              <w:rPr>
                <w:b/>
                <w:bCs/>
              </w:rPr>
              <w:t>t</w:t>
            </w:r>
            <w:r w:rsidRPr="00C9484F">
              <w:rPr>
                <w:b/>
                <w:bCs/>
              </w:rPr>
              <w:t>lsa_</w:t>
            </w:r>
            <w:r>
              <w:rPr>
                <w:b/>
                <w:bCs/>
              </w:rPr>
              <w:t>CohortDates</w:t>
            </w:r>
          </w:p>
        </w:tc>
      </w:tr>
      <w:tr w:rsidR="007F4F13" w:rsidRPr="006B4F91" w14:paraId="2F4D0DDC" w14:textId="77777777" w:rsidTr="00ED62C9">
        <w:trPr>
          <w:cantSplit/>
          <w:trHeight w:val="216"/>
        </w:trPr>
        <w:tc>
          <w:tcPr>
            <w:tcW w:w="9355" w:type="dxa"/>
          </w:tcPr>
          <w:p w14:paraId="39A2A2D1" w14:textId="77777777" w:rsidR="007F4F13" w:rsidRPr="005F4836" w:rsidRDefault="007F4F13" w:rsidP="00ED62C9">
            <w:pPr>
              <w:pStyle w:val="NoSpacing"/>
            </w:pPr>
            <w:r>
              <w:t>Cohort</w:t>
            </w:r>
          </w:p>
        </w:tc>
      </w:tr>
      <w:tr w:rsidR="007F4F13" w:rsidRPr="006B4F91" w14:paraId="7D8073F4" w14:textId="77777777" w:rsidTr="00ED62C9">
        <w:trPr>
          <w:cantSplit/>
          <w:trHeight w:val="216"/>
        </w:trPr>
        <w:tc>
          <w:tcPr>
            <w:tcW w:w="9355" w:type="dxa"/>
          </w:tcPr>
          <w:p w14:paraId="3A1973E9" w14:textId="77777777" w:rsidR="007F4F13" w:rsidRDefault="007F4F13" w:rsidP="00ED62C9">
            <w:pPr>
              <w:pStyle w:val="NoSpacing"/>
            </w:pPr>
            <w:r>
              <w:t>CohortStart</w:t>
            </w:r>
          </w:p>
        </w:tc>
      </w:tr>
      <w:tr w:rsidR="007F4F13" w:rsidRPr="006B4F91" w14:paraId="01E2BB92" w14:textId="77777777" w:rsidTr="00ED62C9">
        <w:trPr>
          <w:cantSplit/>
          <w:trHeight w:val="216"/>
        </w:trPr>
        <w:tc>
          <w:tcPr>
            <w:tcW w:w="9355" w:type="dxa"/>
          </w:tcPr>
          <w:p w14:paraId="43ED4E54" w14:textId="77777777" w:rsidR="007F4F13" w:rsidRDefault="007F4F13" w:rsidP="00ED62C9">
            <w:pPr>
              <w:pStyle w:val="NoSpacing"/>
            </w:pPr>
            <w:r>
              <w:t>CohortEnd</w:t>
            </w:r>
          </w:p>
        </w:tc>
      </w:tr>
    </w:tbl>
    <w:p w14:paraId="3DD3CF79" w14:textId="77777777" w:rsidR="00215946" w:rsidRPr="006A3016" w:rsidRDefault="00215946" w:rsidP="00215946">
      <w:pPr>
        <w:pStyle w:val="Heading4"/>
      </w:pPr>
      <w:r w:rsidRPr="0088191A">
        <w:t>Target</w:t>
      </w:r>
    </w:p>
    <w:tbl>
      <w:tblPr>
        <w:tblStyle w:val="TableGrid"/>
        <w:tblW w:w="9355" w:type="dxa"/>
        <w:tblLook w:val="04A0" w:firstRow="1" w:lastRow="0" w:firstColumn="1" w:lastColumn="0" w:noHBand="0" w:noVBand="1"/>
      </w:tblPr>
      <w:tblGrid>
        <w:gridCol w:w="9355"/>
      </w:tblGrid>
      <w:tr w:rsidR="00215946" w:rsidRPr="006B4F91" w14:paraId="6A593F15" w14:textId="77777777" w:rsidTr="00F93C8F">
        <w:trPr>
          <w:cantSplit/>
          <w:trHeight w:val="216"/>
        </w:trPr>
        <w:tc>
          <w:tcPr>
            <w:tcW w:w="9355" w:type="dxa"/>
            <w:shd w:val="clear" w:color="auto" w:fill="76923C" w:themeFill="accent3" w:themeFillShade="BF"/>
          </w:tcPr>
          <w:p w14:paraId="01CB2BBA" w14:textId="67969849" w:rsidR="00215946" w:rsidRPr="006B4F91" w:rsidRDefault="00215946" w:rsidP="00F93C8F">
            <w:pPr>
              <w:pStyle w:val="NoSpacing"/>
              <w:rPr>
                <w:b/>
                <w:bCs/>
                <w:color w:val="FFFFFF" w:themeColor="background1"/>
              </w:rPr>
            </w:pPr>
            <w:r>
              <w:rPr>
                <w:b/>
                <w:bCs/>
                <w:color w:val="FFFFFF" w:themeColor="background1"/>
              </w:rPr>
              <w:t>tlsa_HHID</w:t>
            </w:r>
          </w:p>
        </w:tc>
      </w:tr>
      <w:tr w:rsidR="00215946" w14:paraId="7D921CDF" w14:textId="77777777" w:rsidTr="00F93C8F">
        <w:trPr>
          <w:cantSplit/>
          <w:trHeight w:val="216"/>
        </w:trPr>
        <w:tc>
          <w:tcPr>
            <w:tcW w:w="9355" w:type="dxa"/>
          </w:tcPr>
          <w:p w14:paraId="2A399190" w14:textId="4D20FB66" w:rsidR="00215946" w:rsidRPr="006A5B3F" w:rsidRDefault="00215946" w:rsidP="00F93C8F">
            <w:pPr>
              <w:pStyle w:val="NoSpacing"/>
              <w:rPr>
                <w:b/>
                <w:bCs/>
              </w:rPr>
            </w:pPr>
            <w:r>
              <w:rPr>
                <w:b/>
                <w:bCs/>
              </w:rPr>
              <w:t>EntryHHType</w:t>
            </w:r>
          </w:p>
        </w:tc>
      </w:tr>
      <w:tr w:rsidR="00215946" w14:paraId="4C91B2DB" w14:textId="77777777" w:rsidTr="00F93C8F">
        <w:trPr>
          <w:cantSplit/>
          <w:trHeight w:val="216"/>
        </w:trPr>
        <w:tc>
          <w:tcPr>
            <w:tcW w:w="9355" w:type="dxa"/>
          </w:tcPr>
          <w:p w14:paraId="4CFE2301" w14:textId="37C47E31" w:rsidR="00215946" w:rsidRDefault="00215946" w:rsidP="00F93C8F">
            <w:pPr>
              <w:pStyle w:val="NoSpacing"/>
              <w:rPr>
                <w:b/>
                <w:bCs/>
              </w:rPr>
            </w:pPr>
            <w:r>
              <w:rPr>
                <w:b/>
                <w:bCs/>
              </w:rPr>
              <w:t>ActiveHHType</w:t>
            </w:r>
          </w:p>
        </w:tc>
      </w:tr>
      <w:tr w:rsidR="009C149E" w14:paraId="06D3F758" w14:textId="77777777" w:rsidTr="00C91919">
        <w:trPr>
          <w:cantSplit/>
          <w:trHeight w:val="216"/>
        </w:trPr>
        <w:tc>
          <w:tcPr>
            <w:tcW w:w="9355" w:type="dxa"/>
          </w:tcPr>
          <w:p w14:paraId="33E8D8DA" w14:textId="77777777" w:rsidR="009C149E" w:rsidRDefault="009C149E" w:rsidP="00C91919">
            <w:pPr>
              <w:pStyle w:val="NoSpacing"/>
              <w:rPr>
                <w:b/>
                <w:bCs/>
              </w:rPr>
            </w:pPr>
            <w:r>
              <w:rPr>
                <w:b/>
                <w:bCs/>
              </w:rPr>
              <w:t>Exit1HHType</w:t>
            </w:r>
          </w:p>
        </w:tc>
      </w:tr>
      <w:tr w:rsidR="00B0284E" w14:paraId="706B1850" w14:textId="77777777" w:rsidTr="00C91919">
        <w:trPr>
          <w:cantSplit/>
          <w:trHeight w:val="216"/>
        </w:trPr>
        <w:tc>
          <w:tcPr>
            <w:tcW w:w="9355" w:type="dxa"/>
          </w:tcPr>
          <w:p w14:paraId="2AE00D4D" w14:textId="6DE56E3F" w:rsidR="00B0284E" w:rsidRDefault="00B0284E" w:rsidP="00C91919">
            <w:pPr>
              <w:pStyle w:val="NoSpacing"/>
              <w:rPr>
                <w:b/>
                <w:bCs/>
              </w:rPr>
            </w:pPr>
            <w:r>
              <w:rPr>
                <w:b/>
                <w:bCs/>
              </w:rPr>
              <w:t>Exit</w:t>
            </w:r>
            <w:r w:rsidR="009C149E">
              <w:rPr>
                <w:b/>
                <w:bCs/>
              </w:rPr>
              <w:t>2</w:t>
            </w:r>
            <w:r>
              <w:rPr>
                <w:b/>
                <w:bCs/>
              </w:rPr>
              <w:t>HHType</w:t>
            </w:r>
          </w:p>
        </w:tc>
      </w:tr>
    </w:tbl>
    <w:p w14:paraId="696A95DD" w14:textId="77777777" w:rsidR="00215946" w:rsidRPr="00A96D77" w:rsidRDefault="00215946" w:rsidP="00215946">
      <w:pPr>
        <w:pStyle w:val="Heading3"/>
      </w:pPr>
      <w:r w:rsidRPr="00A96D77">
        <w:t>Logic</w:t>
      </w:r>
    </w:p>
    <w:p w14:paraId="39042D0E" w14:textId="0D32FB1A" w:rsidR="00215946" w:rsidRDefault="00215946" w:rsidP="00215946">
      <w:pPr>
        <w:rPr>
          <w:rFonts w:eastAsia="Times New Roman" w:cstheme="minorHAnsi"/>
          <w:szCs w:val="20"/>
        </w:rPr>
      </w:pPr>
      <w:r w:rsidRPr="00A6067F">
        <w:rPr>
          <w:rFonts w:eastAsia="Times New Roman" w:cstheme="minorHAnsi"/>
          <w:szCs w:val="20"/>
        </w:rPr>
        <w:t xml:space="preserve">Household type for each </w:t>
      </w:r>
      <w:r w:rsidRPr="00A013B7">
        <w:rPr>
          <w:b/>
          <w:bCs/>
          <w:iCs/>
        </w:rPr>
        <w:t>HouseholdID</w:t>
      </w:r>
      <w:r w:rsidRPr="00A6067F">
        <w:rPr>
          <w:rFonts w:eastAsia="Times New Roman" w:cstheme="minorHAnsi"/>
          <w:szCs w:val="20"/>
        </w:rPr>
        <w:t xml:space="preserve"> is </w:t>
      </w:r>
      <w:r>
        <w:rPr>
          <w:rFonts w:eastAsia="Times New Roman" w:cstheme="minorHAnsi"/>
          <w:szCs w:val="20"/>
        </w:rPr>
        <w:t>based on counts</w:t>
      </w:r>
      <w:r w:rsidRPr="00A6067F">
        <w:rPr>
          <w:rFonts w:eastAsia="Times New Roman" w:cstheme="minorHAnsi"/>
          <w:szCs w:val="20"/>
        </w:rPr>
        <w:t xml:space="preserve"> of </w:t>
      </w:r>
      <w:r>
        <w:rPr>
          <w:rFonts w:eastAsia="Times New Roman" w:cstheme="minorHAnsi"/>
          <w:szCs w:val="20"/>
        </w:rPr>
        <w:t xml:space="preserve">distinct </w:t>
      </w:r>
      <w:r w:rsidRPr="00DE4A2E">
        <w:rPr>
          <w:rFonts w:eastAsia="Times New Roman" w:cstheme="minorHAnsi"/>
          <w:b/>
          <w:bCs/>
          <w:szCs w:val="20"/>
        </w:rPr>
        <w:t>PersonalID</w:t>
      </w:r>
      <w:r>
        <w:rPr>
          <w:rFonts w:eastAsia="Times New Roman" w:cstheme="minorHAnsi"/>
          <w:szCs w:val="20"/>
        </w:rPr>
        <w:t>s in tlsa_Enrollment</w:t>
      </w:r>
      <w:r w:rsidRPr="00A6067F">
        <w:rPr>
          <w:rFonts w:eastAsia="Times New Roman" w:cstheme="minorHAnsi"/>
          <w:szCs w:val="20"/>
        </w:rPr>
        <w:t xml:space="preserve"> by age status – adult, child, or unknown</w:t>
      </w:r>
      <w:r>
        <w:rPr>
          <w:rFonts w:eastAsia="Times New Roman" w:cstheme="minorHAnsi"/>
          <w:szCs w:val="20"/>
        </w:rPr>
        <w:t xml:space="preserve"> – for enrollments associated with the </w:t>
      </w:r>
      <w:r w:rsidRPr="00A11081">
        <w:rPr>
          <w:rFonts w:eastAsia="Times New Roman" w:cstheme="minorHAnsi"/>
          <w:i/>
          <w:iCs/>
          <w:szCs w:val="20"/>
        </w:rPr>
        <w:t>HouseholdID</w:t>
      </w:r>
      <w:r w:rsidR="004873DC">
        <w:rPr>
          <w:rFonts w:eastAsia="Times New Roman" w:cstheme="minorHAnsi"/>
          <w:szCs w:val="20"/>
        </w:rPr>
        <w:t xml:space="preserve">. </w:t>
      </w:r>
    </w:p>
    <w:p w14:paraId="70414FE5" w14:textId="0372429C" w:rsidR="00215946" w:rsidRDefault="00215946" w:rsidP="00215946">
      <w:pPr>
        <w:rPr>
          <w:rFonts w:eastAsia="Times New Roman" w:cstheme="minorHAnsi"/>
          <w:szCs w:val="20"/>
        </w:rPr>
      </w:pPr>
      <w:r>
        <w:rPr>
          <w:rFonts w:eastAsia="Times New Roman" w:cstheme="minorHAnsi"/>
          <w:szCs w:val="20"/>
        </w:rPr>
        <w:t xml:space="preserve">Age status is based on the </w:t>
      </w:r>
      <w:r>
        <w:rPr>
          <w:rFonts w:eastAsia="Times New Roman" w:cstheme="minorHAnsi"/>
          <w:b/>
          <w:bCs/>
          <w:szCs w:val="20"/>
        </w:rPr>
        <w:t>Entry/Active/Exit</w:t>
      </w:r>
      <w:r w:rsidR="00B5035B">
        <w:rPr>
          <w:rFonts w:eastAsia="Times New Roman" w:cstheme="minorHAnsi"/>
          <w:b/>
          <w:bCs/>
          <w:szCs w:val="20"/>
        </w:rPr>
        <w:t>1/Exit2</w:t>
      </w:r>
      <w:r>
        <w:rPr>
          <w:rFonts w:eastAsia="Times New Roman" w:cstheme="minorHAnsi"/>
          <w:b/>
          <w:bCs/>
          <w:szCs w:val="20"/>
        </w:rPr>
        <w:t>Age</w:t>
      </w:r>
      <w:r>
        <w:rPr>
          <w:rFonts w:eastAsia="Times New Roman" w:cstheme="minorHAnsi"/>
          <w:szCs w:val="20"/>
        </w:rPr>
        <w:t xml:space="preserve"> value for each enrollment, as shown below.</w:t>
      </w:r>
    </w:p>
    <w:tbl>
      <w:tblPr>
        <w:tblStyle w:val="Style11"/>
        <w:tblW w:w="0" w:type="auto"/>
        <w:tblLook w:val="04A0" w:firstRow="1" w:lastRow="0" w:firstColumn="1" w:lastColumn="0" w:noHBand="0" w:noVBand="1"/>
      </w:tblPr>
      <w:tblGrid>
        <w:gridCol w:w="2337"/>
        <w:gridCol w:w="2337"/>
        <w:gridCol w:w="2568"/>
      </w:tblGrid>
      <w:tr w:rsidR="00215946" w:rsidRPr="003F5FB3" w14:paraId="04E2A6A3" w14:textId="77777777" w:rsidTr="00F93C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4A2EDEB" w14:textId="77777777" w:rsidR="00215946" w:rsidRPr="003F5FB3" w:rsidRDefault="00215946" w:rsidP="00F93C8F">
            <w:pPr>
              <w:pStyle w:val="NoSpacing"/>
            </w:pPr>
            <w:r w:rsidRPr="003F5FB3">
              <w:t>Age Status</w:t>
            </w:r>
          </w:p>
        </w:tc>
        <w:tc>
          <w:tcPr>
            <w:tcW w:w="2337" w:type="dxa"/>
          </w:tcPr>
          <w:p w14:paraId="498E0F3C" w14:textId="77777777" w:rsidR="00215946" w:rsidRPr="003F5FB3" w:rsidRDefault="00215946" w:rsidP="00F93C8F">
            <w:pPr>
              <w:pStyle w:val="NoSpacing"/>
              <w:cnfStyle w:val="100000000000" w:firstRow="1" w:lastRow="0" w:firstColumn="0" w:lastColumn="0" w:oddVBand="0" w:evenVBand="0" w:oddHBand="0" w:evenHBand="0" w:firstRowFirstColumn="0" w:firstRowLastColumn="0" w:lastRowFirstColumn="0" w:lastRowLastColumn="0"/>
            </w:pPr>
            <w:r w:rsidRPr="003F5FB3">
              <w:t>Age</w:t>
            </w:r>
          </w:p>
        </w:tc>
        <w:tc>
          <w:tcPr>
            <w:tcW w:w="2337" w:type="dxa"/>
          </w:tcPr>
          <w:p w14:paraId="69EB59D8" w14:textId="00AE6DAE" w:rsidR="00215946" w:rsidRPr="00D17AB6" w:rsidRDefault="00D17AB6" w:rsidP="00F93C8F">
            <w:pPr>
              <w:pStyle w:val="NoSpacing"/>
              <w:cnfStyle w:val="100000000000" w:firstRow="1" w:lastRow="0" w:firstColumn="0" w:lastColumn="0" w:oddVBand="0" w:evenVBand="0" w:oddHBand="0" w:evenHBand="0" w:firstRowFirstColumn="0" w:firstRowLastColumn="0" w:lastRowFirstColumn="0" w:lastRowLastColumn="0"/>
            </w:pPr>
            <w:r w:rsidRPr="00D17AB6">
              <w:rPr>
                <w:rFonts w:cstheme="minorHAnsi"/>
              </w:rPr>
              <w:t>Entry/Active/Exit1/Exit2Age</w:t>
            </w:r>
          </w:p>
        </w:tc>
      </w:tr>
      <w:tr w:rsidR="00215946" w:rsidRPr="003F5FB3" w14:paraId="3DE0D011" w14:textId="77777777" w:rsidTr="00F93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61F75AA" w14:textId="77777777" w:rsidR="00215946" w:rsidRPr="003F5FB3" w:rsidRDefault="00215946" w:rsidP="00F93C8F">
            <w:pPr>
              <w:pStyle w:val="NoSpacing"/>
            </w:pPr>
            <w:r>
              <w:t>Adult</w:t>
            </w:r>
          </w:p>
        </w:tc>
        <w:tc>
          <w:tcPr>
            <w:tcW w:w="2337" w:type="dxa"/>
          </w:tcPr>
          <w:p w14:paraId="7FF1A1F1" w14:textId="77777777" w:rsidR="00215946" w:rsidRPr="003F5FB3" w:rsidRDefault="00215946" w:rsidP="00F93C8F">
            <w:pPr>
              <w:pStyle w:val="NoSpacing"/>
              <w:cnfStyle w:val="000000100000" w:firstRow="0" w:lastRow="0" w:firstColumn="0" w:lastColumn="0" w:oddVBand="0" w:evenVBand="0" w:oddHBand="1" w:evenHBand="0" w:firstRowFirstColumn="0" w:firstRowLastColumn="0" w:lastRowFirstColumn="0" w:lastRowLastColumn="0"/>
            </w:pPr>
            <w:r>
              <w:t>18 and over</w:t>
            </w:r>
          </w:p>
        </w:tc>
        <w:tc>
          <w:tcPr>
            <w:tcW w:w="2337" w:type="dxa"/>
          </w:tcPr>
          <w:p w14:paraId="73DE9AAD" w14:textId="77777777" w:rsidR="00215946" w:rsidRPr="003F5FB3" w:rsidRDefault="00215946" w:rsidP="00F93C8F">
            <w:pPr>
              <w:pStyle w:val="NoSpacing"/>
              <w:cnfStyle w:val="000000100000" w:firstRow="0" w:lastRow="0" w:firstColumn="0" w:lastColumn="0" w:oddVBand="0" w:evenVBand="0" w:oddHBand="1" w:evenHBand="0" w:firstRowFirstColumn="0" w:firstRowLastColumn="0" w:lastRowFirstColumn="0" w:lastRowLastColumn="0"/>
            </w:pPr>
            <w:r>
              <w:t>Between 21 and 65</w:t>
            </w:r>
          </w:p>
        </w:tc>
      </w:tr>
      <w:tr w:rsidR="00215946" w:rsidRPr="003F5FB3" w14:paraId="14727189" w14:textId="77777777" w:rsidTr="00F93C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49AE155" w14:textId="77777777" w:rsidR="00215946" w:rsidRPr="003F5FB3" w:rsidRDefault="00215946" w:rsidP="00F93C8F">
            <w:pPr>
              <w:pStyle w:val="NoSpacing"/>
            </w:pPr>
            <w:r>
              <w:t>Child</w:t>
            </w:r>
          </w:p>
        </w:tc>
        <w:tc>
          <w:tcPr>
            <w:tcW w:w="2337" w:type="dxa"/>
          </w:tcPr>
          <w:p w14:paraId="74C36CD1" w14:textId="77777777" w:rsidR="00215946" w:rsidRPr="003F5FB3" w:rsidRDefault="00215946" w:rsidP="00F93C8F">
            <w:pPr>
              <w:pStyle w:val="NoSpacing"/>
              <w:cnfStyle w:val="000000010000" w:firstRow="0" w:lastRow="0" w:firstColumn="0" w:lastColumn="0" w:oddVBand="0" w:evenVBand="0" w:oddHBand="0" w:evenHBand="1" w:firstRowFirstColumn="0" w:firstRowLastColumn="0" w:lastRowFirstColumn="0" w:lastRowLastColumn="0"/>
            </w:pPr>
            <w:r>
              <w:t>Under 18</w:t>
            </w:r>
          </w:p>
        </w:tc>
        <w:tc>
          <w:tcPr>
            <w:tcW w:w="2337" w:type="dxa"/>
          </w:tcPr>
          <w:p w14:paraId="08328058" w14:textId="77777777" w:rsidR="00215946" w:rsidRPr="003F5FB3" w:rsidRDefault="00215946" w:rsidP="00F93C8F">
            <w:pPr>
              <w:pStyle w:val="NoSpacing"/>
              <w:cnfStyle w:val="000000010000" w:firstRow="0" w:lastRow="0" w:firstColumn="0" w:lastColumn="0" w:oddVBand="0" w:evenVBand="0" w:oddHBand="0" w:evenHBand="1" w:firstRowFirstColumn="0" w:firstRowLastColumn="0" w:lastRowFirstColumn="0" w:lastRowLastColumn="0"/>
            </w:pPr>
            <w:r>
              <w:t>Between 0 and 17</w:t>
            </w:r>
          </w:p>
        </w:tc>
      </w:tr>
      <w:tr w:rsidR="00215946" w:rsidRPr="003F5FB3" w14:paraId="0D188625" w14:textId="77777777" w:rsidTr="00F93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57A45C7" w14:textId="77777777" w:rsidR="00215946" w:rsidRPr="003F5FB3" w:rsidRDefault="00215946" w:rsidP="00F93C8F">
            <w:pPr>
              <w:pStyle w:val="NoSpacing"/>
            </w:pPr>
            <w:r>
              <w:t>Unknown</w:t>
            </w:r>
          </w:p>
        </w:tc>
        <w:tc>
          <w:tcPr>
            <w:tcW w:w="2337" w:type="dxa"/>
          </w:tcPr>
          <w:p w14:paraId="3ED38ED4" w14:textId="77777777" w:rsidR="00215946" w:rsidRPr="003F5FB3" w:rsidRDefault="00215946" w:rsidP="00F93C8F">
            <w:pPr>
              <w:pStyle w:val="NoSpacing"/>
              <w:cnfStyle w:val="000000100000" w:firstRow="0" w:lastRow="0" w:firstColumn="0" w:lastColumn="0" w:oddVBand="0" w:evenVBand="0" w:oddHBand="1" w:evenHBand="0" w:firstRowFirstColumn="0" w:firstRowLastColumn="0" w:lastRowFirstColumn="0" w:lastRowLastColumn="0"/>
            </w:pPr>
            <w:r>
              <w:t>Unknown</w:t>
            </w:r>
          </w:p>
        </w:tc>
        <w:tc>
          <w:tcPr>
            <w:tcW w:w="2337" w:type="dxa"/>
          </w:tcPr>
          <w:p w14:paraId="551B22F2" w14:textId="77777777" w:rsidR="00215946" w:rsidRPr="003F5FB3" w:rsidRDefault="00215946" w:rsidP="00F93C8F">
            <w:pPr>
              <w:pStyle w:val="NoSpacing"/>
              <w:cnfStyle w:val="000000100000" w:firstRow="0" w:lastRow="0" w:firstColumn="0" w:lastColumn="0" w:oddVBand="0" w:evenVBand="0" w:oddHBand="1" w:evenHBand="0" w:firstRowFirstColumn="0" w:firstRowLastColumn="0" w:lastRowFirstColumn="0" w:lastRowLastColumn="0"/>
            </w:pPr>
            <w:r>
              <w:t>98 or 99</w:t>
            </w:r>
          </w:p>
        </w:tc>
      </w:tr>
    </w:tbl>
    <w:p w14:paraId="00DEDFF5" w14:textId="77777777" w:rsidR="00215946" w:rsidRPr="00A6067F" w:rsidRDefault="00215946" w:rsidP="00215946">
      <w:pPr>
        <w:rPr>
          <w:rFonts w:eastAsia="Times New Roman" w:cstheme="minorHAnsi"/>
          <w:szCs w:val="20"/>
        </w:rPr>
      </w:pPr>
      <w:r w:rsidRPr="00A6067F">
        <w:rPr>
          <w:rFonts w:eastAsia="Times New Roman" w:cstheme="minorHAnsi"/>
          <w:szCs w:val="20"/>
        </w:rPr>
        <w:t>The criteria below are mutually exclusive; it is not necessary to apply them in priority order.</w:t>
      </w:r>
    </w:p>
    <w:tbl>
      <w:tblPr>
        <w:tblStyle w:val="Style11"/>
        <w:tblW w:w="4380" w:type="pct"/>
        <w:tblLook w:val="04A0" w:firstRow="1" w:lastRow="0" w:firstColumn="1" w:lastColumn="0" w:noHBand="0" w:noVBand="1"/>
      </w:tblPr>
      <w:tblGrid>
        <w:gridCol w:w="1434"/>
        <w:gridCol w:w="1532"/>
        <w:gridCol w:w="1894"/>
        <w:gridCol w:w="1750"/>
        <w:gridCol w:w="1581"/>
      </w:tblGrid>
      <w:tr w:rsidR="00215946" w:rsidRPr="00107D01" w14:paraId="421C901C" w14:textId="77777777" w:rsidTr="00F93C8F">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876" w:type="pct"/>
          </w:tcPr>
          <w:p w14:paraId="01427B6C" w14:textId="77777777" w:rsidR="00215946" w:rsidRPr="008743AE" w:rsidRDefault="00215946" w:rsidP="00F93C8F">
            <w:pPr>
              <w:pStyle w:val="NoSpacing"/>
            </w:pPr>
            <w:r w:rsidRPr="008743AE">
              <w:t># Adults</w:t>
            </w:r>
          </w:p>
        </w:tc>
        <w:tc>
          <w:tcPr>
            <w:tcW w:w="935" w:type="pct"/>
          </w:tcPr>
          <w:p w14:paraId="6E85814D" w14:textId="77777777" w:rsidR="00215946" w:rsidRPr="008743AE" w:rsidRDefault="00215946" w:rsidP="00F93C8F">
            <w:pPr>
              <w:pStyle w:val="NoSpacing"/>
              <w:cnfStyle w:val="100000000000" w:firstRow="1" w:lastRow="0" w:firstColumn="0" w:lastColumn="0" w:oddVBand="0" w:evenVBand="0" w:oddHBand="0" w:evenHBand="0" w:firstRowFirstColumn="0" w:firstRowLastColumn="0" w:lastRowFirstColumn="0" w:lastRowLastColumn="0"/>
            </w:pPr>
            <w:r w:rsidRPr="008743AE">
              <w:t># Children</w:t>
            </w:r>
          </w:p>
        </w:tc>
        <w:tc>
          <w:tcPr>
            <w:tcW w:w="1156" w:type="pct"/>
          </w:tcPr>
          <w:p w14:paraId="12BE4C9D" w14:textId="77777777" w:rsidR="00215946" w:rsidRPr="008743AE" w:rsidRDefault="00215946" w:rsidP="00F93C8F">
            <w:pPr>
              <w:pStyle w:val="NoSpacing"/>
              <w:cnfStyle w:val="100000000000" w:firstRow="1" w:lastRow="0" w:firstColumn="0" w:lastColumn="0" w:oddVBand="0" w:evenVBand="0" w:oddHBand="0" w:evenHBand="0" w:firstRowFirstColumn="0" w:firstRowLastColumn="0" w:lastRowFirstColumn="0" w:lastRowLastColumn="0"/>
            </w:pPr>
            <w:r w:rsidRPr="008743AE">
              <w:t># Unknown Age</w:t>
            </w:r>
          </w:p>
        </w:tc>
        <w:tc>
          <w:tcPr>
            <w:tcW w:w="1068" w:type="pct"/>
          </w:tcPr>
          <w:p w14:paraId="298DE1E7" w14:textId="77777777" w:rsidR="00215946" w:rsidRPr="008743AE" w:rsidRDefault="00215946" w:rsidP="00F93C8F">
            <w:pPr>
              <w:pStyle w:val="NoSpacing"/>
              <w:cnfStyle w:val="100000000000" w:firstRow="1" w:lastRow="0" w:firstColumn="0" w:lastColumn="0" w:oddVBand="0" w:evenVBand="0" w:oddHBand="0" w:evenHBand="0" w:firstRowFirstColumn="0" w:firstRowLastColumn="0" w:lastRowFirstColumn="0" w:lastRowLastColumn="0"/>
            </w:pPr>
            <w:r w:rsidRPr="008743AE">
              <w:t>HHType</w:t>
            </w:r>
          </w:p>
        </w:tc>
        <w:tc>
          <w:tcPr>
            <w:tcW w:w="965" w:type="pct"/>
          </w:tcPr>
          <w:p w14:paraId="43201D9B" w14:textId="77777777" w:rsidR="00215946" w:rsidRPr="008743AE" w:rsidRDefault="00215946" w:rsidP="00F93C8F">
            <w:pPr>
              <w:pStyle w:val="NoSpacing"/>
              <w:cnfStyle w:val="100000000000" w:firstRow="1" w:lastRow="0" w:firstColumn="0" w:lastColumn="0" w:oddVBand="0" w:evenVBand="0" w:oddHBand="0" w:evenHBand="0" w:firstRowFirstColumn="0" w:firstRowLastColumn="0" w:lastRowFirstColumn="0" w:lastRowLastColumn="0"/>
            </w:pPr>
            <w:r>
              <w:t>LSA</w:t>
            </w:r>
            <w:r w:rsidRPr="008743AE">
              <w:t xml:space="preserve"> Value</w:t>
            </w:r>
          </w:p>
        </w:tc>
      </w:tr>
      <w:tr w:rsidR="00215946" w:rsidRPr="00107D01" w14:paraId="24F0A615" w14:textId="77777777" w:rsidTr="00F93C8F">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76" w:type="pct"/>
          </w:tcPr>
          <w:p w14:paraId="5CD162FA" w14:textId="77777777" w:rsidR="00215946" w:rsidRPr="00A6067F" w:rsidRDefault="00215946" w:rsidP="00F93C8F">
            <w:pPr>
              <w:pStyle w:val="NoSpacing"/>
            </w:pPr>
            <w:r w:rsidRPr="00A6067F">
              <w:t>&gt;= 1</w:t>
            </w:r>
          </w:p>
        </w:tc>
        <w:tc>
          <w:tcPr>
            <w:tcW w:w="935" w:type="pct"/>
          </w:tcPr>
          <w:p w14:paraId="67CF04BB" w14:textId="77777777" w:rsidR="00215946" w:rsidRPr="00577A54" w:rsidRDefault="00215946" w:rsidP="00F93C8F">
            <w:pPr>
              <w:pStyle w:val="NoSpacing"/>
              <w:cnfStyle w:val="000000100000" w:firstRow="0" w:lastRow="0" w:firstColumn="0" w:lastColumn="0" w:oddVBand="0" w:evenVBand="0" w:oddHBand="1" w:evenHBand="0" w:firstRowFirstColumn="0" w:firstRowLastColumn="0" w:lastRowFirstColumn="0" w:lastRowLastColumn="0"/>
            </w:pPr>
            <w:r w:rsidRPr="00577A54">
              <w:t>0</w:t>
            </w:r>
          </w:p>
        </w:tc>
        <w:tc>
          <w:tcPr>
            <w:tcW w:w="1156" w:type="pct"/>
          </w:tcPr>
          <w:p w14:paraId="0BF57A11" w14:textId="77777777" w:rsidR="00215946" w:rsidRPr="00577A54" w:rsidRDefault="00215946" w:rsidP="00F93C8F">
            <w:pPr>
              <w:pStyle w:val="NoSpacing"/>
              <w:cnfStyle w:val="000000100000" w:firstRow="0" w:lastRow="0" w:firstColumn="0" w:lastColumn="0" w:oddVBand="0" w:evenVBand="0" w:oddHBand="1" w:evenHBand="0" w:firstRowFirstColumn="0" w:firstRowLastColumn="0" w:lastRowFirstColumn="0" w:lastRowLastColumn="0"/>
            </w:pPr>
            <w:r w:rsidRPr="00577A54">
              <w:t>0</w:t>
            </w:r>
          </w:p>
        </w:tc>
        <w:tc>
          <w:tcPr>
            <w:tcW w:w="1068" w:type="pct"/>
          </w:tcPr>
          <w:p w14:paraId="63588284" w14:textId="77777777" w:rsidR="00215946" w:rsidRPr="00107D01" w:rsidRDefault="00215946" w:rsidP="00F93C8F">
            <w:pPr>
              <w:pStyle w:val="NoSpacing"/>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655B0F">
              <w:t xml:space="preserve">AO </w:t>
            </w:r>
            <w:r w:rsidRPr="00A6067F">
              <w:t>(Adult-only)</w:t>
            </w:r>
          </w:p>
        </w:tc>
        <w:tc>
          <w:tcPr>
            <w:tcW w:w="965" w:type="pct"/>
          </w:tcPr>
          <w:p w14:paraId="5593DF76" w14:textId="77777777" w:rsidR="00215946" w:rsidRPr="00577A54" w:rsidRDefault="00215946" w:rsidP="00F93C8F">
            <w:pPr>
              <w:pStyle w:val="NoSpacing"/>
              <w:cnfStyle w:val="000000100000" w:firstRow="0" w:lastRow="0" w:firstColumn="0" w:lastColumn="0" w:oddVBand="0" w:evenVBand="0" w:oddHBand="1" w:evenHBand="0" w:firstRowFirstColumn="0" w:firstRowLastColumn="0" w:lastRowFirstColumn="0" w:lastRowLastColumn="0"/>
            </w:pPr>
            <w:r w:rsidRPr="00577A54">
              <w:t>1</w:t>
            </w:r>
          </w:p>
        </w:tc>
      </w:tr>
      <w:tr w:rsidR="00215946" w:rsidRPr="00107D01" w14:paraId="4664F371" w14:textId="77777777" w:rsidTr="00F93C8F">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76" w:type="pct"/>
          </w:tcPr>
          <w:p w14:paraId="3F2042E7" w14:textId="77777777" w:rsidR="00215946" w:rsidRPr="00A6067F" w:rsidRDefault="00215946" w:rsidP="00F93C8F">
            <w:pPr>
              <w:pStyle w:val="NoSpacing"/>
            </w:pPr>
            <w:r w:rsidRPr="00A6067F">
              <w:t>&gt;= 1</w:t>
            </w:r>
          </w:p>
        </w:tc>
        <w:tc>
          <w:tcPr>
            <w:tcW w:w="935" w:type="pct"/>
          </w:tcPr>
          <w:p w14:paraId="53B37880" w14:textId="77777777" w:rsidR="00215946" w:rsidRPr="00577A54" w:rsidRDefault="00215946" w:rsidP="00F93C8F">
            <w:pPr>
              <w:pStyle w:val="NoSpacing"/>
              <w:cnfStyle w:val="000000010000" w:firstRow="0" w:lastRow="0" w:firstColumn="0" w:lastColumn="0" w:oddVBand="0" w:evenVBand="0" w:oddHBand="0" w:evenHBand="1" w:firstRowFirstColumn="0" w:firstRowLastColumn="0" w:lastRowFirstColumn="0" w:lastRowLastColumn="0"/>
            </w:pPr>
            <w:r w:rsidRPr="00577A54">
              <w:t>&gt;= 1</w:t>
            </w:r>
          </w:p>
        </w:tc>
        <w:tc>
          <w:tcPr>
            <w:tcW w:w="1156" w:type="pct"/>
          </w:tcPr>
          <w:p w14:paraId="2722A583" w14:textId="77777777" w:rsidR="00215946" w:rsidRPr="00577A54" w:rsidRDefault="00215946" w:rsidP="00F93C8F">
            <w:pPr>
              <w:pStyle w:val="NoSpacing"/>
              <w:cnfStyle w:val="000000010000" w:firstRow="0" w:lastRow="0" w:firstColumn="0" w:lastColumn="0" w:oddVBand="0" w:evenVBand="0" w:oddHBand="0" w:evenHBand="1" w:firstRowFirstColumn="0" w:firstRowLastColumn="0" w:lastRowFirstColumn="0" w:lastRowLastColumn="0"/>
            </w:pPr>
            <w:r w:rsidRPr="00577A54">
              <w:t>(any)</w:t>
            </w:r>
          </w:p>
        </w:tc>
        <w:tc>
          <w:tcPr>
            <w:tcW w:w="1068" w:type="pct"/>
          </w:tcPr>
          <w:p w14:paraId="7734525A" w14:textId="77777777" w:rsidR="00215946" w:rsidRPr="00107D01" w:rsidRDefault="00215946" w:rsidP="00F93C8F">
            <w:pPr>
              <w:pStyle w:val="NoSpacing"/>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655B0F">
              <w:t xml:space="preserve">AC </w:t>
            </w:r>
            <w:r w:rsidRPr="00A6067F">
              <w:t>(Adult-child)</w:t>
            </w:r>
          </w:p>
        </w:tc>
        <w:tc>
          <w:tcPr>
            <w:tcW w:w="965" w:type="pct"/>
          </w:tcPr>
          <w:p w14:paraId="2D4836A4" w14:textId="77777777" w:rsidR="00215946" w:rsidRPr="00577A54" w:rsidRDefault="00215946" w:rsidP="00F93C8F">
            <w:pPr>
              <w:pStyle w:val="NoSpacing"/>
              <w:cnfStyle w:val="000000010000" w:firstRow="0" w:lastRow="0" w:firstColumn="0" w:lastColumn="0" w:oddVBand="0" w:evenVBand="0" w:oddHBand="0" w:evenHBand="1" w:firstRowFirstColumn="0" w:firstRowLastColumn="0" w:lastRowFirstColumn="0" w:lastRowLastColumn="0"/>
            </w:pPr>
            <w:r w:rsidRPr="00577A54">
              <w:t>2</w:t>
            </w:r>
          </w:p>
        </w:tc>
      </w:tr>
      <w:tr w:rsidR="00215946" w:rsidRPr="00107D01" w14:paraId="7DA1C423" w14:textId="77777777" w:rsidTr="00F93C8F">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76" w:type="pct"/>
          </w:tcPr>
          <w:p w14:paraId="29DC02EE" w14:textId="77777777" w:rsidR="00215946" w:rsidRPr="00A6067F" w:rsidRDefault="00215946" w:rsidP="00F93C8F">
            <w:pPr>
              <w:pStyle w:val="NoSpacing"/>
            </w:pPr>
            <w:r w:rsidRPr="00A6067F">
              <w:t>0</w:t>
            </w:r>
          </w:p>
        </w:tc>
        <w:tc>
          <w:tcPr>
            <w:tcW w:w="935" w:type="pct"/>
          </w:tcPr>
          <w:p w14:paraId="786925DF" w14:textId="77777777" w:rsidR="00215946" w:rsidRPr="00577A54" w:rsidRDefault="00215946" w:rsidP="00F93C8F">
            <w:pPr>
              <w:pStyle w:val="NoSpacing"/>
              <w:cnfStyle w:val="000000100000" w:firstRow="0" w:lastRow="0" w:firstColumn="0" w:lastColumn="0" w:oddVBand="0" w:evenVBand="0" w:oddHBand="1" w:evenHBand="0" w:firstRowFirstColumn="0" w:firstRowLastColumn="0" w:lastRowFirstColumn="0" w:lastRowLastColumn="0"/>
            </w:pPr>
            <w:r w:rsidRPr="00577A54">
              <w:t>&gt;= 1</w:t>
            </w:r>
          </w:p>
        </w:tc>
        <w:tc>
          <w:tcPr>
            <w:tcW w:w="1156" w:type="pct"/>
          </w:tcPr>
          <w:p w14:paraId="74DECBCD" w14:textId="77777777" w:rsidR="00215946" w:rsidRPr="00577A54" w:rsidRDefault="00215946" w:rsidP="00F93C8F">
            <w:pPr>
              <w:pStyle w:val="NoSpacing"/>
              <w:cnfStyle w:val="000000100000" w:firstRow="0" w:lastRow="0" w:firstColumn="0" w:lastColumn="0" w:oddVBand="0" w:evenVBand="0" w:oddHBand="1" w:evenHBand="0" w:firstRowFirstColumn="0" w:firstRowLastColumn="0" w:lastRowFirstColumn="0" w:lastRowLastColumn="0"/>
            </w:pPr>
            <w:r w:rsidRPr="00577A54">
              <w:t>0</w:t>
            </w:r>
          </w:p>
        </w:tc>
        <w:tc>
          <w:tcPr>
            <w:tcW w:w="1068" w:type="pct"/>
          </w:tcPr>
          <w:p w14:paraId="223D77FA" w14:textId="77777777" w:rsidR="00215946" w:rsidRPr="00107D01" w:rsidRDefault="00215946" w:rsidP="00F93C8F">
            <w:pPr>
              <w:pStyle w:val="NoSpacing"/>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655B0F">
              <w:t xml:space="preserve">CO </w:t>
            </w:r>
            <w:r w:rsidRPr="00A6067F">
              <w:t>(Child-only)</w:t>
            </w:r>
          </w:p>
        </w:tc>
        <w:tc>
          <w:tcPr>
            <w:tcW w:w="965" w:type="pct"/>
          </w:tcPr>
          <w:p w14:paraId="2B307914" w14:textId="77777777" w:rsidR="00215946" w:rsidRPr="00577A54" w:rsidRDefault="00215946" w:rsidP="00F93C8F">
            <w:pPr>
              <w:pStyle w:val="NoSpacing"/>
              <w:cnfStyle w:val="000000100000" w:firstRow="0" w:lastRow="0" w:firstColumn="0" w:lastColumn="0" w:oddVBand="0" w:evenVBand="0" w:oddHBand="1" w:evenHBand="0" w:firstRowFirstColumn="0" w:firstRowLastColumn="0" w:lastRowFirstColumn="0" w:lastRowLastColumn="0"/>
            </w:pPr>
            <w:r w:rsidRPr="00577A54">
              <w:t>3</w:t>
            </w:r>
          </w:p>
        </w:tc>
      </w:tr>
      <w:tr w:rsidR="00215946" w:rsidRPr="00107D01" w14:paraId="14F61BB6" w14:textId="77777777" w:rsidTr="00F93C8F">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76" w:type="pct"/>
          </w:tcPr>
          <w:p w14:paraId="41EE64AE" w14:textId="77777777" w:rsidR="00215946" w:rsidRPr="00A6067F" w:rsidRDefault="00215946" w:rsidP="00F93C8F">
            <w:pPr>
              <w:pStyle w:val="NoSpacing"/>
            </w:pPr>
            <w:r w:rsidRPr="00A6067F">
              <w:t>(any)</w:t>
            </w:r>
          </w:p>
        </w:tc>
        <w:tc>
          <w:tcPr>
            <w:tcW w:w="935" w:type="pct"/>
          </w:tcPr>
          <w:p w14:paraId="71994BB0" w14:textId="77777777" w:rsidR="00215946" w:rsidRPr="00577A54" w:rsidRDefault="00215946" w:rsidP="00F93C8F">
            <w:pPr>
              <w:pStyle w:val="NoSpacing"/>
              <w:cnfStyle w:val="000000010000" w:firstRow="0" w:lastRow="0" w:firstColumn="0" w:lastColumn="0" w:oddVBand="0" w:evenVBand="0" w:oddHBand="0" w:evenHBand="1" w:firstRowFirstColumn="0" w:firstRowLastColumn="0" w:lastRowFirstColumn="0" w:lastRowLastColumn="0"/>
            </w:pPr>
            <w:r w:rsidRPr="00577A54">
              <w:t>0</w:t>
            </w:r>
          </w:p>
        </w:tc>
        <w:tc>
          <w:tcPr>
            <w:tcW w:w="1156" w:type="pct"/>
          </w:tcPr>
          <w:p w14:paraId="20F98F08" w14:textId="77777777" w:rsidR="00215946" w:rsidRPr="00577A54" w:rsidRDefault="00215946" w:rsidP="00F93C8F">
            <w:pPr>
              <w:pStyle w:val="NoSpacing"/>
              <w:cnfStyle w:val="000000010000" w:firstRow="0" w:lastRow="0" w:firstColumn="0" w:lastColumn="0" w:oddVBand="0" w:evenVBand="0" w:oddHBand="0" w:evenHBand="1" w:firstRowFirstColumn="0" w:firstRowLastColumn="0" w:lastRowFirstColumn="0" w:lastRowLastColumn="0"/>
            </w:pPr>
            <w:r w:rsidRPr="00577A54">
              <w:t>&gt;= 1</w:t>
            </w:r>
          </w:p>
        </w:tc>
        <w:tc>
          <w:tcPr>
            <w:tcW w:w="1068" w:type="pct"/>
          </w:tcPr>
          <w:p w14:paraId="20F0F58F" w14:textId="77777777" w:rsidR="00215946" w:rsidRPr="00107D01" w:rsidRDefault="00215946" w:rsidP="00F93C8F">
            <w:pPr>
              <w:pStyle w:val="NoSpacing"/>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655B0F">
              <w:t>UN</w:t>
            </w:r>
            <w:r w:rsidRPr="00A6067F">
              <w:t xml:space="preserve"> (Unknown)</w:t>
            </w:r>
          </w:p>
        </w:tc>
        <w:tc>
          <w:tcPr>
            <w:tcW w:w="965" w:type="pct"/>
          </w:tcPr>
          <w:p w14:paraId="570925A5" w14:textId="77777777" w:rsidR="00215946" w:rsidRPr="00577A54" w:rsidRDefault="00215946" w:rsidP="00F93C8F">
            <w:pPr>
              <w:pStyle w:val="NoSpacing"/>
              <w:cnfStyle w:val="000000010000" w:firstRow="0" w:lastRow="0" w:firstColumn="0" w:lastColumn="0" w:oddVBand="0" w:evenVBand="0" w:oddHBand="0" w:evenHBand="1" w:firstRowFirstColumn="0" w:firstRowLastColumn="0" w:lastRowFirstColumn="0" w:lastRowLastColumn="0"/>
            </w:pPr>
            <w:r w:rsidRPr="00577A54">
              <w:t>99</w:t>
            </w:r>
          </w:p>
        </w:tc>
      </w:tr>
      <w:tr w:rsidR="00215946" w:rsidRPr="00107D01" w14:paraId="1671AF0B" w14:textId="77777777" w:rsidTr="00F93C8F">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76" w:type="pct"/>
          </w:tcPr>
          <w:p w14:paraId="4091D6C1" w14:textId="77777777" w:rsidR="00215946" w:rsidRPr="00A6067F" w:rsidRDefault="00215946" w:rsidP="00F93C8F">
            <w:pPr>
              <w:pStyle w:val="NoSpacing"/>
            </w:pPr>
            <w:r w:rsidRPr="00A6067F">
              <w:t>0</w:t>
            </w:r>
          </w:p>
        </w:tc>
        <w:tc>
          <w:tcPr>
            <w:tcW w:w="935" w:type="pct"/>
          </w:tcPr>
          <w:p w14:paraId="35E88873" w14:textId="77777777" w:rsidR="00215946" w:rsidRPr="00577A54" w:rsidRDefault="00215946" w:rsidP="00F93C8F">
            <w:pPr>
              <w:pStyle w:val="NoSpacing"/>
              <w:cnfStyle w:val="000000100000" w:firstRow="0" w:lastRow="0" w:firstColumn="0" w:lastColumn="0" w:oddVBand="0" w:evenVBand="0" w:oddHBand="1" w:evenHBand="0" w:firstRowFirstColumn="0" w:firstRowLastColumn="0" w:lastRowFirstColumn="0" w:lastRowLastColumn="0"/>
            </w:pPr>
            <w:r w:rsidRPr="00577A54">
              <w:t>(any)</w:t>
            </w:r>
          </w:p>
        </w:tc>
        <w:tc>
          <w:tcPr>
            <w:tcW w:w="1156" w:type="pct"/>
          </w:tcPr>
          <w:p w14:paraId="34C7718E" w14:textId="77777777" w:rsidR="00215946" w:rsidRPr="00577A54" w:rsidRDefault="00215946" w:rsidP="00F93C8F">
            <w:pPr>
              <w:pStyle w:val="NoSpacing"/>
              <w:cnfStyle w:val="000000100000" w:firstRow="0" w:lastRow="0" w:firstColumn="0" w:lastColumn="0" w:oddVBand="0" w:evenVBand="0" w:oddHBand="1" w:evenHBand="0" w:firstRowFirstColumn="0" w:firstRowLastColumn="0" w:lastRowFirstColumn="0" w:lastRowLastColumn="0"/>
            </w:pPr>
            <w:r w:rsidRPr="00577A54">
              <w:t>&gt;= 1</w:t>
            </w:r>
          </w:p>
        </w:tc>
        <w:tc>
          <w:tcPr>
            <w:tcW w:w="1068" w:type="pct"/>
          </w:tcPr>
          <w:p w14:paraId="625C1CE4" w14:textId="77777777" w:rsidR="00215946" w:rsidRPr="00107D01" w:rsidRDefault="00215946" w:rsidP="00F93C8F">
            <w:pPr>
              <w:pStyle w:val="NoSpacing"/>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655B0F">
              <w:t>UN</w:t>
            </w:r>
            <w:r w:rsidRPr="00A6067F">
              <w:t xml:space="preserve"> (Unknown)</w:t>
            </w:r>
          </w:p>
        </w:tc>
        <w:tc>
          <w:tcPr>
            <w:tcW w:w="965" w:type="pct"/>
          </w:tcPr>
          <w:p w14:paraId="02CD3B89" w14:textId="77777777" w:rsidR="00215946" w:rsidRPr="00577A54" w:rsidRDefault="00215946" w:rsidP="00F93C8F">
            <w:pPr>
              <w:pStyle w:val="NoSpacing"/>
              <w:cnfStyle w:val="000000100000" w:firstRow="0" w:lastRow="0" w:firstColumn="0" w:lastColumn="0" w:oddVBand="0" w:evenVBand="0" w:oddHBand="1" w:evenHBand="0" w:firstRowFirstColumn="0" w:firstRowLastColumn="0" w:lastRowFirstColumn="0" w:lastRowLastColumn="0"/>
            </w:pPr>
            <w:r w:rsidRPr="00577A54">
              <w:t>99</w:t>
            </w:r>
          </w:p>
        </w:tc>
      </w:tr>
    </w:tbl>
    <w:p w14:paraId="3EF309A6" w14:textId="743A36AA" w:rsidR="00215946" w:rsidRDefault="00215946" w:rsidP="00215946">
      <w:pPr>
        <w:pStyle w:val="Heading4"/>
      </w:pPr>
      <w:r>
        <w:t>EntryHHType</w:t>
      </w:r>
    </w:p>
    <w:p w14:paraId="560B0A8A" w14:textId="2E5C608B" w:rsidR="00650324" w:rsidRDefault="00650324" w:rsidP="00215946">
      <w:r>
        <w:t xml:space="preserve">Calculate for tlsa_HHID based on </w:t>
      </w:r>
      <w:r w:rsidRPr="00DE4A2E">
        <w:rPr>
          <w:b/>
          <w:bCs/>
        </w:rPr>
        <w:t>EntryAge</w:t>
      </w:r>
      <w:r>
        <w:t xml:space="preserve"> for all records in tlsa_Enrollment with the same </w:t>
      </w:r>
      <w:r w:rsidRPr="00DE4A2E">
        <w:rPr>
          <w:b/>
          <w:bCs/>
        </w:rPr>
        <w:t>HouseholdID</w:t>
      </w:r>
      <w:r w:rsidR="004873DC">
        <w:t xml:space="preserve">. </w:t>
      </w:r>
    </w:p>
    <w:p w14:paraId="7850018E" w14:textId="2CBCEB81" w:rsidR="00215946" w:rsidRPr="00FA73AC" w:rsidRDefault="00215946" w:rsidP="00FA73AC">
      <w:r w:rsidRPr="003011EF">
        <w:rPr>
          <w:b/>
          <w:bCs/>
        </w:rPr>
        <w:t>EntryHHType</w:t>
      </w:r>
      <w:r>
        <w:t xml:space="preserve"> is based on all household members’ age at the time of their own project entry</w:t>
      </w:r>
      <w:r w:rsidR="004873DC">
        <w:t xml:space="preserve">. </w:t>
      </w:r>
      <w:r>
        <w:t>It is not a point-in-time determination – for households whose members entered at different times, it may differ from the household type as of the head of household’s entry and/or household members’ entry dates.</w:t>
      </w:r>
    </w:p>
    <w:p w14:paraId="1EFD9ECD" w14:textId="00A02C60" w:rsidR="00215946" w:rsidRDefault="00215946" w:rsidP="00215946">
      <w:pPr>
        <w:pStyle w:val="Heading4"/>
      </w:pPr>
      <w:r>
        <w:t>ActiveHHType</w:t>
      </w:r>
    </w:p>
    <w:p w14:paraId="04DD039B" w14:textId="74CE1353" w:rsidR="002D64A5" w:rsidRDefault="00F2295C" w:rsidP="00650324">
      <w:r>
        <w:t>If tlsa_HHID</w:t>
      </w:r>
      <w:r w:rsidR="0026549F">
        <w:t>.</w:t>
      </w:r>
      <w:r w:rsidR="00967E10" w:rsidRPr="002D64A5">
        <w:rPr>
          <w:b/>
          <w:bCs/>
        </w:rPr>
        <w:t>EntryDate</w:t>
      </w:r>
      <w:r w:rsidR="00967E10">
        <w:t xml:space="preserve"> </w:t>
      </w:r>
      <w:r w:rsidR="00CB26F7">
        <w:t>is &gt;</w:t>
      </w:r>
      <w:r w:rsidR="002A2D59">
        <w:t>=</w:t>
      </w:r>
      <w:r w:rsidR="00CB26F7">
        <w:t xml:space="preserve"> </w:t>
      </w:r>
      <w:r w:rsidR="00CB26F7" w:rsidRPr="002D64A5">
        <w:rPr>
          <w:u w:val="single"/>
        </w:rPr>
        <w:t>ReportStart</w:t>
      </w:r>
      <w:r w:rsidR="00CB26F7">
        <w:t xml:space="preserve"> or tlsa_</w:t>
      </w:r>
      <w:r w:rsidR="005E73D1">
        <w:t>HHID.</w:t>
      </w:r>
      <w:r w:rsidR="005E73D1" w:rsidRPr="002D64A5">
        <w:rPr>
          <w:b/>
          <w:bCs/>
        </w:rPr>
        <w:t>ExitDate</w:t>
      </w:r>
      <w:r w:rsidR="005E73D1">
        <w:t xml:space="preserve"> &lt; </w:t>
      </w:r>
      <w:r w:rsidR="00F749E3" w:rsidRPr="002D64A5">
        <w:rPr>
          <w:u w:val="single"/>
        </w:rPr>
        <w:t>ReportStart</w:t>
      </w:r>
      <w:r w:rsidR="00F749E3">
        <w:t xml:space="preserve">, </w:t>
      </w:r>
      <w:r w:rsidR="002D64A5" w:rsidRPr="002D64A5">
        <w:rPr>
          <w:b/>
          <w:bCs/>
        </w:rPr>
        <w:t>ActiveHHType</w:t>
      </w:r>
      <w:r w:rsidR="002D64A5">
        <w:t xml:space="preserve"> = </w:t>
      </w:r>
      <w:r w:rsidR="002D64A5" w:rsidRPr="002D64A5">
        <w:rPr>
          <w:b/>
          <w:bCs/>
        </w:rPr>
        <w:t>EntryHHType</w:t>
      </w:r>
      <w:r w:rsidR="002D64A5">
        <w:t>.</w:t>
      </w:r>
    </w:p>
    <w:p w14:paraId="27DDA775" w14:textId="3CAFB0BB" w:rsidR="00650324" w:rsidRDefault="00707FC9" w:rsidP="0031564E">
      <w:r>
        <w:t xml:space="preserve">For all </w:t>
      </w:r>
      <w:r w:rsidR="0098314F">
        <w:t xml:space="preserve">other households, </w:t>
      </w:r>
      <w:r w:rsidR="003A01F2" w:rsidRPr="001B3656">
        <w:rPr>
          <w:b/>
          <w:bCs/>
        </w:rPr>
        <w:t>ActiveHHType</w:t>
      </w:r>
      <w:r w:rsidR="003A01F2">
        <w:t xml:space="preserve"> is based on </w:t>
      </w:r>
      <w:r w:rsidR="001B3656" w:rsidRPr="001B3656">
        <w:rPr>
          <w:b/>
          <w:bCs/>
        </w:rPr>
        <w:t>ActiveAge</w:t>
      </w:r>
      <w:r w:rsidR="001B3656">
        <w:t xml:space="preserve"> values for </w:t>
      </w:r>
      <w:r w:rsidR="003A7C57">
        <w:t>records in tlsa_</w:t>
      </w:r>
      <w:r w:rsidR="00650324">
        <w:t xml:space="preserve">Enrollment with the same </w:t>
      </w:r>
      <w:r w:rsidR="00650324" w:rsidRPr="008705FF">
        <w:rPr>
          <w:b/>
          <w:bCs/>
        </w:rPr>
        <w:t>HouseholdID</w:t>
      </w:r>
      <w:r w:rsidR="00650324">
        <w:rPr>
          <w:b/>
          <w:bCs/>
        </w:rPr>
        <w:t xml:space="preserve"> </w:t>
      </w:r>
      <w:r w:rsidR="0031564E" w:rsidRPr="0031564E">
        <w:t>w</w:t>
      </w:r>
      <w:r w:rsidR="00650324">
        <w:t xml:space="preserve">here </w:t>
      </w:r>
      <w:r w:rsidR="00650324" w:rsidRPr="00DE4A2E">
        <w:rPr>
          <w:b/>
          <w:bCs/>
        </w:rPr>
        <w:t>ExitDate</w:t>
      </w:r>
      <w:r w:rsidR="00650324">
        <w:t xml:space="preserve"> is </w:t>
      </w:r>
      <w:r w:rsidR="00143E83">
        <w:t>NULL</w:t>
      </w:r>
      <w:r w:rsidR="00650324">
        <w:t xml:space="preserve"> or </w:t>
      </w:r>
      <w:r w:rsidR="00650324" w:rsidRPr="00DE4A2E">
        <w:rPr>
          <w:b/>
          <w:bCs/>
        </w:rPr>
        <w:t>ExitDate</w:t>
      </w:r>
      <w:r w:rsidR="00650324">
        <w:t xml:space="preserve"> &gt;</w:t>
      </w:r>
      <w:r w:rsidR="00063A0B">
        <w:t>=</w:t>
      </w:r>
      <w:r w:rsidR="00650324">
        <w:t xml:space="preserve"> </w:t>
      </w:r>
      <w:r w:rsidR="00650324" w:rsidRPr="00DE4A2E">
        <w:rPr>
          <w:u w:val="single"/>
        </w:rPr>
        <w:t>ReportStart</w:t>
      </w:r>
      <w:r w:rsidR="004873DC">
        <w:t xml:space="preserve">. </w:t>
      </w:r>
      <w:r w:rsidR="00770C38">
        <w:t xml:space="preserve">In other words, </w:t>
      </w:r>
      <w:r w:rsidR="002E1F9E">
        <w:t xml:space="preserve">if the </w:t>
      </w:r>
      <w:r w:rsidR="008A314A">
        <w:t>household</w:t>
      </w:r>
      <w:r w:rsidR="002E1F9E">
        <w:t xml:space="preserve"> is active in the report period, </w:t>
      </w:r>
      <w:r w:rsidR="00DB5304">
        <w:t xml:space="preserve">household type is based only on </w:t>
      </w:r>
      <w:r w:rsidR="00CB74AB">
        <w:t>the ages of household members who were also active in the report period.</w:t>
      </w:r>
    </w:p>
    <w:p w14:paraId="123B29E9" w14:textId="2C3E5D50" w:rsidR="003011EF" w:rsidRDefault="00524A69" w:rsidP="003011EF">
      <w:r w:rsidRPr="00524A69">
        <w:rPr>
          <w:b/>
          <w:bCs/>
        </w:rPr>
        <w:t>ActiveHHType</w:t>
      </w:r>
      <w:r w:rsidR="003011EF">
        <w:t xml:space="preserve"> is set for all household enrollments </w:t>
      </w:r>
      <w:r>
        <w:t xml:space="preserve">active in the report period, but it is not an indicator that the household meets all of the criteria for inclusion in the active cohort, which are described in section </w:t>
      </w:r>
      <w:hyperlink w:anchor="_Get_Active_HouseholdIDs_1" w:history="1">
        <w:r w:rsidRPr="00524A69">
          <w:rPr>
            <w:rStyle w:val="Hyperlink"/>
          </w:rPr>
          <w:t>5.1 Get Active HouseholdIDs</w:t>
        </w:r>
      </w:hyperlink>
      <w:r w:rsidR="004873DC">
        <w:t xml:space="preserve">. </w:t>
      </w:r>
      <w:r>
        <w:t>.</w:t>
      </w:r>
    </w:p>
    <w:p w14:paraId="2B2ED667" w14:textId="5F5AA648" w:rsidR="00896F86" w:rsidRDefault="00896F86" w:rsidP="00896F86">
      <w:pPr>
        <w:pStyle w:val="Heading4"/>
      </w:pPr>
      <w:r>
        <w:t>Exit</w:t>
      </w:r>
      <w:r w:rsidR="00313658">
        <w:t>1</w:t>
      </w:r>
      <w:r>
        <w:t>HHType</w:t>
      </w:r>
      <w:r w:rsidR="00566DCF">
        <w:t>/Exit2HHType</w:t>
      </w:r>
    </w:p>
    <w:p w14:paraId="28832427" w14:textId="2FD7F0A2" w:rsidR="008937E3" w:rsidRDefault="008937E3" w:rsidP="00650324">
      <w:r w:rsidRPr="008937E3">
        <w:t>If tlsa_HHID.</w:t>
      </w:r>
      <w:r w:rsidRPr="005C4382">
        <w:rPr>
          <w:b/>
          <w:bCs/>
        </w:rPr>
        <w:t>EntryDate</w:t>
      </w:r>
      <w:r w:rsidRPr="008937E3">
        <w:t xml:space="preserve"> is &gt;= </w:t>
      </w:r>
      <w:r w:rsidR="00870694" w:rsidRPr="005C4382">
        <w:rPr>
          <w:b/>
          <w:bCs/>
        </w:rPr>
        <w:t>CohortStart</w:t>
      </w:r>
      <w:r w:rsidRPr="008937E3">
        <w:t xml:space="preserve"> or tlsa_HHID.</w:t>
      </w:r>
      <w:r w:rsidRPr="005C4382">
        <w:rPr>
          <w:b/>
          <w:bCs/>
        </w:rPr>
        <w:t>ExitDate</w:t>
      </w:r>
      <w:r w:rsidRPr="008937E3">
        <w:t xml:space="preserve"> &lt; </w:t>
      </w:r>
      <w:r w:rsidR="00400E4D" w:rsidRPr="005C4382">
        <w:rPr>
          <w:b/>
          <w:bCs/>
        </w:rPr>
        <w:t>CohortStart</w:t>
      </w:r>
      <w:r w:rsidRPr="008937E3">
        <w:t xml:space="preserve">, </w:t>
      </w:r>
      <w:r w:rsidR="00400E4D">
        <w:rPr>
          <w:b/>
          <w:bCs/>
        </w:rPr>
        <w:t>Exit(1 or 2)</w:t>
      </w:r>
      <w:r w:rsidRPr="005C4382">
        <w:rPr>
          <w:b/>
          <w:bCs/>
        </w:rPr>
        <w:t>HHType</w:t>
      </w:r>
      <w:r w:rsidRPr="008937E3">
        <w:t xml:space="preserve"> = </w:t>
      </w:r>
      <w:r w:rsidRPr="005C4382">
        <w:rPr>
          <w:b/>
          <w:bCs/>
        </w:rPr>
        <w:t>EntryHHType</w:t>
      </w:r>
      <w:r w:rsidRPr="008937E3">
        <w:t>.</w:t>
      </w:r>
    </w:p>
    <w:p w14:paraId="7C3EC9C3" w14:textId="33A9FF42" w:rsidR="00650324" w:rsidRDefault="00CC0B2D" w:rsidP="00650324">
      <w:r>
        <w:t>For all other households</w:t>
      </w:r>
      <w:r w:rsidR="00DD138B">
        <w:t xml:space="preserve">, </w:t>
      </w:r>
      <w:r w:rsidR="00DD138B" w:rsidRPr="005C4382">
        <w:rPr>
          <w:b/>
          <w:bCs/>
        </w:rPr>
        <w:t>Exit1HHType</w:t>
      </w:r>
      <w:r w:rsidR="00DD138B">
        <w:t xml:space="preserve"> is based on </w:t>
      </w:r>
      <w:r w:rsidR="00A335E6">
        <w:rPr>
          <w:b/>
          <w:bCs/>
        </w:rPr>
        <w:t>Exit</w:t>
      </w:r>
      <w:r w:rsidR="00DD138B">
        <w:rPr>
          <w:b/>
          <w:bCs/>
        </w:rPr>
        <w:t>1</w:t>
      </w:r>
      <w:r w:rsidR="00650324" w:rsidRPr="008705FF">
        <w:rPr>
          <w:b/>
          <w:bCs/>
        </w:rPr>
        <w:t>Age</w:t>
      </w:r>
      <w:r w:rsidR="00650324">
        <w:t xml:space="preserve"> </w:t>
      </w:r>
      <w:r w:rsidR="00DD138B">
        <w:t xml:space="preserve">and </w:t>
      </w:r>
      <w:r w:rsidR="00DD138B" w:rsidRPr="005C4382">
        <w:rPr>
          <w:b/>
          <w:bCs/>
        </w:rPr>
        <w:t>Exit2HHType</w:t>
      </w:r>
      <w:r w:rsidR="00DD138B">
        <w:t xml:space="preserve"> is based on </w:t>
      </w:r>
      <w:r w:rsidR="00DD138B" w:rsidRPr="005C4382">
        <w:rPr>
          <w:b/>
          <w:bCs/>
        </w:rPr>
        <w:t>Exit2Age</w:t>
      </w:r>
      <w:r w:rsidR="00DD138B">
        <w:t xml:space="preserve"> </w:t>
      </w:r>
      <w:r w:rsidR="00650324">
        <w:t xml:space="preserve">for all records in tlsa_Enrollment with the same </w:t>
      </w:r>
      <w:r w:rsidR="00650324" w:rsidRPr="008705FF">
        <w:rPr>
          <w:b/>
          <w:bCs/>
        </w:rPr>
        <w:t>HouseholdID</w:t>
      </w:r>
      <w:r w:rsidR="00650324">
        <w:rPr>
          <w:b/>
          <w:bCs/>
        </w:rPr>
        <w:t xml:space="preserve"> </w:t>
      </w:r>
      <w:r w:rsidR="00650324">
        <w:t>and:</w:t>
      </w:r>
    </w:p>
    <w:p w14:paraId="567B73D3" w14:textId="7795FAE1" w:rsidR="009E5B16" w:rsidRPr="00645339" w:rsidRDefault="00650324" w:rsidP="0030608E">
      <w:pPr>
        <w:pStyle w:val="ListParagraph"/>
        <w:numPr>
          <w:ilvl w:val="0"/>
          <w:numId w:val="48"/>
        </w:numPr>
        <w:spacing w:before="0" w:after="160" w:line="259" w:lineRule="auto"/>
        <w:rPr>
          <w:rFonts w:cs="Open Sans"/>
          <w:b/>
          <w:sz w:val="26"/>
          <w:szCs w:val="32"/>
        </w:rPr>
      </w:pPr>
      <w:r>
        <w:t>Where tlsa_Enrollment.</w:t>
      </w:r>
      <w:r w:rsidRPr="00645339">
        <w:rPr>
          <w:b/>
          <w:bCs/>
        </w:rPr>
        <w:t>ExitDate</w:t>
      </w:r>
      <w:r>
        <w:t xml:space="preserve"> is between </w:t>
      </w:r>
      <w:r w:rsidRPr="00645339">
        <w:rPr>
          <w:b/>
          <w:bCs/>
        </w:rPr>
        <w:t>CohortSt</w:t>
      </w:r>
      <w:r w:rsidRPr="00A731FB">
        <w:rPr>
          <w:b/>
          <w:bCs/>
        </w:rPr>
        <w:t>art</w:t>
      </w:r>
      <w:r>
        <w:t xml:space="preserve"> and </w:t>
      </w:r>
      <w:r w:rsidRPr="00645339">
        <w:rPr>
          <w:b/>
          <w:bCs/>
        </w:rPr>
        <w:t>CohortEnd</w:t>
      </w:r>
      <w:r>
        <w:t xml:space="preserve"> </w:t>
      </w:r>
      <w:r w:rsidR="009E5B16">
        <w:br w:type="page"/>
      </w:r>
    </w:p>
    <w:p w14:paraId="75582FAC" w14:textId="2F65264F" w:rsidR="008E455B" w:rsidRPr="00C52062" w:rsidRDefault="0034621F" w:rsidP="005904C6">
      <w:pPr>
        <w:pStyle w:val="Heading1"/>
      </w:pPr>
      <w:bookmarkStart w:id="99" w:name="_Toc37849752"/>
      <w:bookmarkStart w:id="100" w:name="_Toc79153937"/>
      <w:r>
        <w:t xml:space="preserve">HMIS Business Logic: </w:t>
      </w:r>
      <w:bookmarkStart w:id="101" w:name="_HDX_2.0_HMIS"/>
      <w:bookmarkStart w:id="102" w:name="_LSAReport.csv"/>
      <w:bookmarkStart w:id="103" w:name="_LSAPerson.csv"/>
      <w:bookmarkStart w:id="104" w:name="_LSAExit.csv"/>
      <w:bookmarkStart w:id="105" w:name="_HMIS_Business_Logic"/>
      <w:bookmarkEnd w:id="95"/>
      <w:bookmarkEnd w:id="101"/>
      <w:bookmarkEnd w:id="102"/>
      <w:bookmarkEnd w:id="103"/>
      <w:bookmarkEnd w:id="104"/>
      <w:bookmarkEnd w:id="105"/>
      <w:r w:rsidR="000365D7">
        <w:t>Project Descriptor Data for Export</w:t>
      </w:r>
      <w:bookmarkEnd w:id="99"/>
      <w:bookmarkEnd w:id="100"/>
    </w:p>
    <w:p w14:paraId="4C881045" w14:textId="11FF6F60" w:rsidR="004A469A" w:rsidRDefault="004A469A" w:rsidP="0088191A">
      <w:pPr>
        <w:pStyle w:val="Heading2"/>
      </w:pPr>
      <w:bookmarkStart w:id="106" w:name="_Report_Metadata_for"/>
      <w:bookmarkStart w:id="107" w:name="_Get_Relevant_Project"/>
      <w:bookmarkStart w:id="108" w:name="_Get_Relevant_Project_1"/>
      <w:bookmarkStart w:id="109" w:name="_Get_Project.csv_Records"/>
      <w:bookmarkStart w:id="110" w:name="_Toc510893840"/>
      <w:bookmarkStart w:id="111" w:name="_Toc37849753"/>
      <w:bookmarkStart w:id="112" w:name="_Toc79153938"/>
      <w:bookmarkEnd w:id="106"/>
      <w:bookmarkEnd w:id="107"/>
      <w:bookmarkEnd w:id="108"/>
      <w:bookmarkEnd w:id="109"/>
      <w:r w:rsidRPr="006C26B8">
        <w:t>Get Project</w:t>
      </w:r>
      <w:r w:rsidR="00487413">
        <w:t>.csv</w:t>
      </w:r>
      <w:r w:rsidRPr="006C26B8">
        <w:t xml:space="preserve"> Records / lsa_Project</w:t>
      </w:r>
      <w:bookmarkEnd w:id="110"/>
      <w:bookmarkEnd w:id="111"/>
      <w:bookmarkEnd w:id="112"/>
    </w:p>
    <w:p w14:paraId="78C95250" w14:textId="74ECF089" w:rsidR="00BB32D5" w:rsidRDefault="0055577A" w:rsidP="00DE4A2E">
      <w:pPr>
        <w:pStyle w:val="NoSpacing"/>
        <w:jc w:val="center"/>
      </w:pPr>
      <w:r>
        <w:rPr>
          <w:rFonts w:ascii="Times New Roman" w:hAnsi="Times New Roman" w:cs="Times New Roman"/>
          <w:noProof/>
          <w:sz w:val="24"/>
          <w:szCs w:val="24"/>
        </w:rPr>
        <mc:AlternateContent>
          <mc:Choice Requires="wpg">
            <w:drawing>
              <wp:inline distT="0" distB="0" distL="0" distR="0" wp14:anchorId="01311514" wp14:editId="765AB8E8">
                <wp:extent cx="4780280" cy="924560"/>
                <wp:effectExtent l="0" t="0" r="20320" b="27940"/>
                <wp:docPr id="74486110" name="Group 74486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80280" cy="924560"/>
                          <a:chOff x="1038761" y="1117778"/>
                          <a:chExt cx="47802" cy="9245"/>
                        </a:xfrm>
                      </wpg:grpSpPr>
                      <wps:wsp>
                        <wps:cNvPr id="74486111" name="AutoShape 404"/>
                        <wps:cNvSpPr>
                          <a:spLocks noChangeArrowheads="1"/>
                        </wps:cNvSpPr>
                        <wps:spPr bwMode="auto">
                          <a:xfrm>
                            <a:off x="1074663" y="1120994"/>
                            <a:ext cx="11901" cy="2814"/>
                          </a:xfrm>
                          <a:prstGeom prst="flowChartDocument">
                            <a:avLst/>
                          </a:prstGeom>
                          <a:solidFill>
                            <a:srgbClr val="FCE5D6"/>
                          </a:solidFill>
                          <a:ln w="6350">
                            <a:solidFill>
                              <a:srgbClr val="F5B18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5302601B" w14:textId="77777777" w:rsidR="00004824" w:rsidRDefault="00004824" w:rsidP="0055577A">
                              <w:pPr>
                                <w:widowControl w:val="0"/>
                                <w:jc w:val="center"/>
                              </w:pPr>
                              <w:r>
                                <w:t>lsa_Project</w:t>
                              </w:r>
                            </w:p>
                          </w:txbxContent>
                        </wps:txbx>
                        <wps:bodyPr rot="0" vert="horz" wrap="square" lIns="0" tIns="0" rIns="0" bIns="0" anchor="ctr" anchorCtr="0" upright="1">
                          <a:noAutofit/>
                        </wps:bodyPr>
                      </wps:wsp>
                      <wpg:grpSp>
                        <wpg:cNvPr id="74486112" name="Group 334"/>
                        <wpg:cNvGrpSpPr>
                          <a:grpSpLocks/>
                        </wpg:cNvGrpSpPr>
                        <wpg:grpSpPr bwMode="auto">
                          <a:xfrm>
                            <a:off x="1055562" y="1117778"/>
                            <a:ext cx="13901" cy="9246"/>
                            <a:chOff x="1055562" y="1117778"/>
                            <a:chExt cx="13900" cy="9245"/>
                          </a:xfrm>
                        </wpg:grpSpPr>
                        <wps:wsp>
                          <wps:cNvPr id="74486113" name="AutoShape 402"/>
                          <wps:cNvSpPr>
                            <a:spLocks noChangeArrowheads="1"/>
                          </wps:cNvSpPr>
                          <wps:spPr bwMode="auto">
                            <a:xfrm>
                              <a:off x="1056762" y="1118482"/>
                              <a:ext cx="11901" cy="3618"/>
                            </a:xfrm>
                            <a:prstGeom prst="flowChartMagneticDisk">
                              <a:avLst/>
                            </a:prstGeom>
                            <a:solidFill>
                              <a:srgbClr val="DFEBF7"/>
                            </a:solidFill>
                            <a:ln w="6350">
                              <a:solidFill>
                                <a:srgbClr val="5B9BD5"/>
                              </a:solidFill>
                              <a:round/>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1D2DBC5C" w14:textId="77777777" w:rsidR="00004824" w:rsidRDefault="00004824" w:rsidP="0055577A">
                                <w:pPr>
                                  <w:pStyle w:val="Style3"/>
                                </w:pPr>
                                <w:r>
                                  <w:t>hmis_Project</w:t>
                                </w:r>
                              </w:p>
                            </w:txbxContent>
                          </wps:txbx>
                          <wps:bodyPr rot="0" vert="horz" wrap="square" lIns="0" tIns="0" rIns="0" bIns="0" anchor="t" anchorCtr="0" upright="1">
                            <a:noAutofit/>
                          </wps:bodyPr>
                        </wps:wsp>
                        <wps:wsp>
                          <wps:cNvPr id="74486114" name="AutoShape 403"/>
                          <wps:cNvSpPr>
                            <a:spLocks noChangeArrowheads="1"/>
                          </wps:cNvSpPr>
                          <wps:spPr bwMode="auto">
                            <a:xfrm>
                              <a:off x="1056762" y="1122602"/>
                              <a:ext cx="11901" cy="3718"/>
                            </a:xfrm>
                            <a:prstGeom prst="flowChartMagneticDisk">
                              <a:avLst/>
                            </a:prstGeom>
                            <a:solidFill>
                              <a:srgbClr val="DFEBF7"/>
                            </a:solidFill>
                            <a:ln w="6350">
                              <a:solidFill>
                                <a:srgbClr val="5B9BD5"/>
                              </a:solidFill>
                              <a:round/>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7E9FDE79" w14:textId="77777777" w:rsidR="00004824" w:rsidRDefault="00004824" w:rsidP="0055577A">
                                <w:pPr>
                                  <w:pStyle w:val="Style3"/>
                                </w:pPr>
                                <w:r>
                                  <w:t>hmis_ProjectCoC</w:t>
                                </w:r>
                              </w:p>
                            </w:txbxContent>
                          </wps:txbx>
                          <wps:bodyPr rot="0" vert="horz" wrap="square" lIns="0" tIns="0" rIns="0" bIns="0" anchor="t" anchorCtr="0" upright="1">
                            <a:noAutofit/>
                          </wps:bodyPr>
                        </wps:wsp>
                        <wps:wsp>
                          <wps:cNvPr id="74486115" name="AutoShape 407"/>
                          <wps:cNvSpPr>
                            <a:spLocks/>
                          </wps:cNvSpPr>
                          <wps:spPr bwMode="auto">
                            <a:xfrm flipV="1">
                              <a:off x="1055562" y="1117778"/>
                              <a:ext cx="2400" cy="9246"/>
                            </a:xfrm>
                            <a:prstGeom prst="leftBracket">
                              <a:avLst>
                                <a:gd name="adj" fmla="val 32104"/>
                              </a:avLst>
                            </a:prstGeom>
                            <a:noFill/>
                            <a:ln w="6350">
                              <a:solidFill>
                                <a:schemeClr val="dk1">
                                  <a:lumMod val="0"/>
                                  <a:lumOff val="0"/>
                                </a:schemeClr>
                              </a:solidFill>
                              <a:round/>
                              <a:headEnd/>
                              <a:tailEnd/>
                            </a:ln>
                            <a:effectLst/>
                            <a:extLst>
                              <a:ext uri="{909E8E84-426E-40DD-AFC4-6F175D3DCCD1}">
                                <a14:hiddenFill xmlns:a14="http://schemas.microsoft.com/office/drawing/2010/main">
                                  <a:solidFill>
                                    <a:srgbClr val="5B9BD5"/>
                                  </a:solid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74486116" name="AutoShape 407"/>
                          <wps:cNvSpPr>
                            <a:spLocks/>
                          </wps:cNvSpPr>
                          <wps:spPr bwMode="auto">
                            <a:xfrm flipH="1" flipV="1">
                              <a:off x="1067063" y="1117778"/>
                              <a:ext cx="2400" cy="9246"/>
                            </a:xfrm>
                            <a:prstGeom prst="leftBracket">
                              <a:avLst>
                                <a:gd name="adj" fmla="val 32104"/>
                              </a:avLst>
                            </a:prstGeom>
                            <a:noFill/>
                            <a:ln w="6350">
                              <a:solidFill>
                                <a:schemeClr val="dk1">
                                  <a:lumMod val="0"/>
                                  <a:lumOff val="0"/>
                                </a:schemeClr>
                              </a:solidFill>
                              <a:round/>
                              <a:headEnd/>
                              <a:tailEnd/>
                            </a:ln>
                            <a:effectLst/>
                            <a:extLst>
                              <a:ext uri="{909E8E84-426E-40DD-AFC4-6F175D3DCCD1}">
                                <a14:hiddenFill xmlns:a14="http://schemas.microsoft.com/office/drawing/2010/main">
                                  <a:solidFill>
                                    <a:srgbClr val="5B9BD5"/>
                                  </a:solid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g:grpSp>
                      <wpg:grpSp>
                        <wpg:cNvPr id="74486117" name="Group 339"/>
                        <wpg:cNvGrpSpPr>
                          <a:grpSpLocks/>
                        </wpg:cNvGrpSpPr>
                        <wpg:grpSpPr bwMode="auto">
                          <a:xfrm>
                            <a:off x="1038761" y="1118369"/>
                            <a:ext cx="12802" cy="8256"/>
                            <a:chOff x="1038761" y="1119908"/>
                            <a:chExt cx="12801" cy="8256"/>
                          </a:xfrm>
                        </wpg:grpSpPr>
                        <wps:wsp>
                          <wps:cNvPr id="74486118" name="AutoShape 405"/>
                          <wps:cNvSpPr>
                            <a:spLocks noChangeArrowheads="1"/>
                          </wps:cNvSpPr>
                          <wps:spPr bwMode="auto">
                            <a:xfrm>
                              <a:off x="1038761" y="1119908"/>
                              <a:ext cx="12802" cy="3657"/>
                            </a:xfrm>
                            <a:prstGeom prst="flowChartDocument">
                              <a:avLst/>
                            </a:prstGeom>
                            <a:solidFill>
                              <a:srgbClr val="FCE5D6"/>
                            </a:solidFill>
                            <a:ln w="6350">
                              <a:solidFill>
                                <a:srgbClr val="F5B18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5626CBFB" w14:textId="77777777" w:rsidR="00004824" w:rsidRDefault="00004824" w:rsidP="0055577A">
                                <w:pPr>
                                  <w:widowControl w:val="0"/>
                                  <w:jc w:val="center"/>
                                </w:pPr>
                                <w:r>
                                  <w:t>lsa_Report</w:t>
                                </w:r>
                              </w:p>
                            </w:txbxContent>
                          </wps:txbx>
                          <wps:bodyPr rot="0" vert="horz" wrap="square" lIns="0" tIns="0" rIns="0" bIns="0" anchor="ctr" anchorCtr="0" upright="1">
                            <a:noAutofit/>
                          </wps:bodyPr>
                        </wps:wsp>
                        <wps:wsp>
                          <wps:cNvPr id="74486119" name="AutoShape 341"/>
                          <wps:cNvSpPr>
                            <a:spLocks noChangeArrowheads="1"/>
                          </wps:cNvSpPr>
                          <wps:spPr bwMode="auto">
                            <a:xfrm>
                              <a:off x="1038761" y="1124506"/>
                              <a:ext cx="12802" cy="3658"/>
                            </a:xfrm>
                            <a:prstGeom prst="flowChartManualInput">
                              <a:avLst/>
                            </a:prstGeom>
                            <a:solidFill>
                              <a:srgbClr val="ECECEC"/>
                            </a:solidFill>
                            <a:ln w="6350">
                              <a:solidFill>
                                <a:srgbClr val="9E9E9E"/>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296C381F" w14:textId="77777777" w:rsidR="00004824" w:rsidRDefault="00004824" w:rsidP="0055577A">
                                <w:pPr>
                                  <w:widowControl w:val="0"/>
                                  <w:spacing w:after="0"/>
                                  <w:jc w:val="center"/>
                                </w:pPr>
                                <w:r>
                                  <w:t>LSAScope = 2 ProjectIDs</w:t>
                                </w:r>
                              </w:p>
                            </w:txbxContent>
                          </wps:txbx>
                          <wps:bodyPr rot="0" vert="horz" wrap="square" lIns="0" tIns="0" rIns="0" bIns="0" anchor="t" anchorCtr="0" upright="1">
                            <a:noAutofit/>
                          </wps:bodyPr>
                        </wps:wsp>
                      </wpg:grpSp>
                      <wps:wsp>
                        <wps:cNvPr id="74486120" name="AutoShape 342"/>
                        <wps:cNvCnPr>
                          <a:cxnSpLocks noChangeShapeType="1"/>
                          <a:stCxn id="74486119" idx="3"/>
                          <a:endCxn id="74486115" idx="1"/>
                        </wps:cNvCnPr>
                        <wps:spPr bwMode="auto">
                          <a:xfrm flipV="1">
                            <a:off x="1051563" y="1122401"/>
                            <a:ext cx="3999" cy="2395"/>
                          </a:xfrm>
                          <a:prstGeom prst="curvedConnector3">
                            <a:avLst>
                              <a:gd name="adj1" fmla="val 50000"/>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74486121" name="AutoShape 343"/>
                        <wps:cNvCnPr>
                          <a:cxnSpLocks noChangeShapeType="1"/>
                          <a:stCxn id="74486118" idx="3"/>
                          <a:endCxn id="74486115" idx="1"/>
                        </wps:cNvCnPr>
                        <wps:spPr bwMode="auto">
                          <a:xfrm>
                            <a:off x="1051563" y="1120198"/>
                            <a:ext cx="3999" cy="2203"/>
                          </a:xfrm>
                          <a:prstGeom prst="curvedConnector3">
                            <a:avLst>
                              <a:gd name="adj1" fmla="val 50000"/>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74486122" name="AutoShape 344"/>
                        <wps:cNvCnPr>
                          <a:cxnSpLocks noChangeShapeType="1"/>
                          <a:stCxn id="74486115" idx="1"/>
                          <a:endCxn id="74486111" idx="1"/>
                        </wps:cNvCnPr>
                        <wps:spPr bwMode="auto">
                          <a:xfrm>
                            <a:off x="1069463" y="1122401"/>
                            <a:ext cx="5200" cy="0"/>
                          </a:xfrm>
                          <a:prstGeom prst="straightConnector1">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g:wgp>
                  </a:graphicData>
                </a:graphic>
              </wp:inline>
            </w:drawing>
          </mc:Choice>
          <mc:Fallback>
            <w:pict>
              <v:group w14:anchorId="01311514" id="Group 74486110" o:spid="_x0000_s1164" style="width:376.4pt;height:72.8pt;mso-position-horizontal-relative:char;mso-position-vertical-relative:line" coordorigin="10387,11177" coordsize="47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">
                <v:shape id="AutoShape 404" o:spid="_x0000_s1165" type="#_x0000_t114" style="position:absolute;left:10746;top:11209;width:119;height: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" fillcolor="#fce5d6" strokecolor="#f5b183" strokeweight=".5pt">
                  <v:shadow color="black" opacity="0" offset="0,0"/>
                  <v:textbox inset="0,0,0,0">
                    <w:txbxContent>
                      <w:p w14:paraId="5302601B" w14:textId="77777777" w:rsidR="00004824" w:rsidRDefault="00004824" w:rsidP="0055577A">
                        <w:pPr>
                          <w:widowControl w:val="0"/>
                          <w:jc w:val="center"/>
                        </w:pPr>
                        <w:r>
                          <w:t>lsa_Project</w:t>
                        </w:r>
                      </w:p>
                    </w:txbxContent>
                  </v:textbox>
                </v:shape>
                <v:group id="Group 334" o:spid="_x0000_s1166" style="position:absolute;left:10555;top:11177;width:139;height:93" coordorigin="10555,11177" coordsize="13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">
                  <v:shape id="AutoShape 402" o:spid="_x0000_s1167" type="#_x0000_t132" style="position:absolute;left:10567;top:11184;width:119;height: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" fillcolor="#dfebf7" strokecolor="#5b9bd5" strokeweight=".5pt">
                    <v:shadow color="black" opacity="0" offset="0,0"/>
                    <v:textbox inset="0,0,0,0">
                      <w:txbxContent>
                        <w:p w14:paraId="1D2DBC5C" w14:textId="77777777" w:rsidR="00004824" w:rsidRDefault="00004824" w:rsidP="0055577A">
                          <w:pPr>
                            <w:pStyle w:val="Style3"/>
                          </w:pPr>
                          <w:r>
                            <w:t>hmis_Project</w:t>
                          </w:r>
                        </w:p>
                      </w:txbxContent>
                    </v:textbox>
                  </v:shape>
                  <v:shape id="AutoShape 403" o:spid="_x0000_s1168" type="#_x0000_t132" style="position:absolute;left:10567;top:11226;width:119;height: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" fillcolor="#dfebf7" strokecolor="#5b9bd5" strokeweight=".5pt">
                    <v:shadow color="black" opacity="0" offset="0,0"/>
                    <v:textbox inset="0,0,0,0">
                      <w:txbxContent>
                        <w:p w14:paraId="7E9FDE79" w14:textId="77777777" w:rsidR="00004824" w:rsidRDefault="00004824" w:rsidP="0055577A">
                          <w:pPr>
                            <w:pStyle w:val="Style3"/>
                          </w:pPr>
                          <w:r>
                            <w:t>hmis_ProjectCoC</w:t>
                          </w:r>
                        </w:p>
                      </w:txbxContent>
                    </v:textbox>
                  </v:shape>
                  <v:shape id="AutoShape 407" o:spid="_x0000_s1169" type="#_x0000_t85" style="position:absolute;left:10555;top:11177;width:24;height:93;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" fillcolor="#5b9bd5" strokecolor="black [0]" strokeweight=".5pt">
                    <v:shadow color="black [0]"/>
                    <v:textbox inset="2.88pt,2.88pt,2.88pt,2.88pt"/>
                  </v:shape>
                  <v:shape id="AutoShape 407" o:spid="_x0000_s1170" type="#_x0000_t85" style="position:absolute;left:10670;top:11177;width:24;height:93;flip:x 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" fillcolor="#5b9bd5" strokecolor="black [0]" strokeweight=".5pt">
                    <v:shadow color="black [0]"/>
                    <v:textbox inset="2.88pt,2.88pt,2.88pt,2.88pt"/>
                  </v:shape>
                </v:group>
                <v:group id="Group 339" o:spid="_x0000_s1171" style="position:absolute;left:10387;top:11183;width:128;height:83" coordorigin="10387,11199" coordsize="12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">
                  <v:shape id="AutoShape 405" o:spid="_x0000_s1172" type="#_x0000_t114" style="position:absolute;left:10387;top:11199;width:128;height: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" fillcolor="#fce5d6" strokecolor="#f5b183" strokeweight=".5pt">
                    <v:shadow color="black" opacity="0" offset="0,0"/>
                    <v:textbox inset="0,0,0,0">
                      <w:txbxContent>
                        <w:p w14:paraId="5626CBFB" w14:textId="77777777" w:rsidR="00004824" w:rsidRDefault="00004824" w:rsidP="0055577A">
                          <w:pPr>
                            <w:widowControl w:val="0"/>
                            <w:jc w:val="center"/>
                          </w:pPr>
                          <w:r>
                            <w:t>lsa_Report</w:t>
                          </w:r>
                        </w:p>
                      </w:txbxContent>
                    </v:textbox>
                  </v:shape>
                  <v:shape id="AutoShape 341" o:spid="_x0000_s1173" type="#_x0000_t118" style="position:absolute;left:10387;top:11245;width:128;height: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" fillcolor="#ececec" strokecolor="#9e9e9e" strokeweight=".5pt">
                    <v:shadow color="black" opacity="0" offset="0,0"/>
                    <v:textbox inset="0,0,0,0">
                      <w:txbxContent>
                        <w:p w14:paraId="296C381F" w14:textId="77777777" w:rsidR="00004824" w:rsidRDefault="00004824" w:rsidP="0055577A">
                          <w:pPr>
                            <w:widowControl w:val="0"/>
                            <w:spacing w:after="0"/>
                            <w:jc w:val="center"/>
                          </w:pPr>
                          <w:r>
                            <w:t>LSAScope = 2 ProjectIDs</w:t>
                          </w:r>
                        </w:p>
                      </w:txbxContent>
                    </v:textbox>
                  </v:shape>
                </v:group>
                <v:shape id="AutoShape 342" o:spid="_x0000_s1174" type="#_x0000_t38" style="position:absolute;left:10515;top:11224;width:40;height:23;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" adj="10800" strokecolor="black [0]" strokeweight=".5pt">
                  <v:stroke endarrow="block"/>
                  <v:shadow color="black [0]"/>
                </v:shape>
                <v:shape id="AutoShape 343" o:spid="_x0000_s1175" type="#_x0000_t38" style="position:absolute;left:10515;top:11201;width:40;height:23;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" adj="10800" strokecolor="black [0]" strokeweight=".5pt">
                  <v:stroke endarrow="block"/>
                  <v:shadow color="black [0]"/>
                </v:shape>
                <v:shape id="AutoShape 344" o:spid="_x0000_s1176" type="#_x0000_t32" style="position:absolute;left:10694;top:11224;width: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" strokecolor="black [0]" strokeweight=".5pt">
                  <v:stroke endarrow="block"/>
                  <v:shadow color="black [0]"/>
                </v:shape>
                <w10:anchorlock/>
              </v:group>
            </w:pict>
          </mc:Fallback>
        </mc:AlternateContent>
      </w:r>
    </w:p>
    <w:p w14:paraId="23A4DE70" w14:textId="4932CB8A" w:rsidR="000E32D5" w:rsidRDefault="000E32D5" w:rsidP="000E32D5">
      <w:r>
        <w:t>Records exported to</w:t>
      </w:r>
      <w:r w:rsidRPr="000E32D5">
        <w:t xml:space="preserve"> </w:t>
      </w:r>
      <w:r w:rsidR="000D3CAE">
        <w:t>Project</w:t>
      </w:r>
      <w:r>
        <w:t>.csv are included in the LSA output and uploaded to HDX 2.0</w:t>
      </w:r>
      <w:r w:rsidR="004873DC">
        <w:t xml:space="preserve">. </w:t>
      </w:r>
    </w:p>
    <w:p w14:paraId="370A5D2A" w14:textId="153429B6" w:rsidR="000E32D5" w:rsidRPr="000E32D5" w:rsidRDefault="000E32D5" w:rsidP="000E32D5">
      <w:r>
        <w:t>LSA business logic in subsequent steps is dependent on the identification of projects that meet the criteria for inclusion</w:t>
      </w:r>
      <w:r w:rsidR="004873DC">
        <w:t xml:space="preserve">. </w:t>
      </w:r>
      <w:r>
        <w:t>References to lsa_Project.</w:t>
      </w:r>
      <w:r w:rsidRPr="00DE4A2E">
        <w:rPr>
          <w:b/>
          <w:bCs/>
        </w:rPr>
        <w:t>ProjectID</w:t>
      </w:r>
      <w:r>
        <w:t xml:space="preserve"> are to these projects; references to hmis_Project records are to all projects in HMIS</w:t>
      </w:r>
      <w:r w:rsidR="004873DC">
        <w:t xml:space="preserve">. </w:t>
      </w:r>
    </w:p>
    <w:p w14:paraId="612F359F" w14:textId="77777777" w:rsidR="004A469A" w:rsidRPr="006C26B8" w:rsidRDefault="004A469A" w:rsidP="006A3016">
      <w:pPr>
        <w:pStyle w:val="Heading3"/>
      </w:pPr>
      <w:r w:rsidRPr="006C26B8">
        <w:t>Relevant Data</w:t>
      </w:r>
    </w:p>
    <w:p w14:paraId="4B481983" w14:textId="36A3C1A8" w:rsidR="005508FD" w:rsidRPr="00C41BC1" w:rsidRDefault="005508FD">
      <w:pPr>
        <w:pStyle w:val="Heading4"/>
      </w:pPr>
      <w:r w:rsidRPr="006A3016">
        <w:t>Source</w:t>
      </w:r>
    </w:p>
    <w:tbl>
      <w:tblPr>
        <w:tblStyle w:val="TableGrid"/>
        <w:tblW w:w="0" w:type="auto"/>
        <w:tblLook w:val="04A0" w:firstRow="1" w:lastRow="0" w:firstColumn="1" w:lastColumn="0" w:noHBand="0" w:noVBand="1"/>
      </w:tblPr>
      <w:tblGrid>
        <w:gridCol w:w="9265"/>
      </w:tblGrid>
      <w:tr w:rsidR="00A75BB1" w:rsidRPr="005F4836" w14:paraId="6DCA8146" w14:textId="77777777" w:rsidTr="001C3E64">
        <w:tc>
          <w:tcPr>
            <w:tcW w:w="9265" w:type="dxa"/>
            <w:shd w:val="clear" w:color="auto" w:fill="FDE9D9" w:themeFill="accent6" w:themeFillTint="33"/>
          </w:tcPr>
          <w:p w14:paraId="6E3E7990" w14:textId="737447C8" w:rsidR="00A75BB1" w:rsidRPr="005F4836" w:rsidRDefault="00A75BB1" w:rsidP="00546F3E">
            <w:pPr>
              <w:pStyle w:val="NoSpacing"/>
              <w:rPr>
                <w:b/>
                <w:bCs/>
              </w:rPr>
            </w:pPr>
            <w:r>
              <w:rPr>
                <w:b/>
                <w:bCs/>
              </w:rPr>
              <w:t>lsa</w:t>
            </w:r>
            <w:r w:rsidRPr="005F4836">
              <w:rPr>
                <w:b/>
                <w:bCs/>
              </w:rPr>
              <w:t>_</w:t>
            </w:r>
            <w:r>
              <w:rPr>
                <w:b/>
                <w:bCs/>
              </w:rPr>
              <w:t>Report</w:t>
            </w:r>
          </w:p>
        </w:tc>
      </w:tr>
      <w:tr w:rsidR="00A75BB1" w:rsidRPr="004416C8" w14:paraId="600DF1E9" w14:textId="77777777" w:rsidTr="00546F3E">
        <w:tc>
          <w:tcPr>
            <w:tcW w:w="9265" w:type="dxa"/>
          </w:tcPr>
          <w:p w14:paraId="0CCE43DB" w14:textId="219C2837" w:rsidR="00A75BB1" w:rsidRPr="00C943B5" w:rsidRDefault="00A75BB1" w:rsidP="00546F3E">
            <w:pPr>
              <w:pStyle w:val="NoSpacing"/>
            </w:pPr>
            <w:r w:rsidRPr="00DE4A2E">
              <w:t>ReportStart</w:t>
            </w:r>
          </w:p>
        </w:tc>
      </w:tr>
      <w:tr w:rsidR="00A75BB1" w:rsidRPr="004416C8" w14:paraId="57A22F78" w14:textId="77777777" w:rsidTr="00546F3E">
        <w:tc>
          <w:tcPr>
            <w:tcW w:w="9265" w:type="dxa"/>
          </w:tcPr>
          <w:p w14:paraId="56BACEF3" w14:textId="51CD4EC1" w:rsidR="00A75BB1" w:rsidRPr="00C943B5" w:rsidRDefault="00A75BB1" w:rsidP="00546F3E">
            <w:pPr>
              <w:pStyle w:val="NoSpacing"/>
            </w:pPr>
            <w:r w:rsidRPr="00DE4A2E">
              <w:t>ReportEnd</w:t>
            </w:r>
          </w:p>
        </w:tc>
      </w:tr>
      <w:tr w:rsidR="00A75BB1" w:rsidRPr="004416C8" w14:paraId="749DF143" w14:textId="77777777" w:rsidTr="00546F3E">
        <w:tc>
          <w:tcPr>
            <w:tcW w:w="9265" w:type="dxa"/>
          </w:tcPr>
          <w:p w14:paraId="505F571E" w14:textId="3802C448" w:rsidR="00A75BB1" w:rsidRPr="00C03C03" w:rsidRDefault="00A75BB1" w:rsidP="00546F3E">
            <w:pPr>
              <w:pStyle w:val="NoSpacing"/>
            </w:pPr>
            <w:r>
              <w:t>ReportCoC</w:t>
            </w:r>
          </w:p>
        </w:tc>
      </w:tr>
      <w:tr w:rsidR="00EA3CE6" w:rsidRPr="005F4836" w14:paraId="25A3D7EE" w14:textId="58CDAB9B" w:rsidTr="00DE4A2E">
        <w:tc>
          <w:tcPr>
            <w:tcW w:w="9265" w:type="dxa"/>
            <w:shd w:val="clear" w:color="auto" w:fill="EEECE1" w:themeFill="background2"/>
          </w:tcPr>
          <w:p w14:paraId="202E273B" w14:textId="77777777" w:rsidR="00EA3CE6" w:rsidRPr="005F4836" w:rsidRDefault="00EA3CE6" w:rsidP="005F4836">
            <w:pPr>
              <w:pStyle w:val="NoSpacing"/>
              <w:rPr>
                <w:b/>
                <w:bCs/>
              </w:rPr>
            </w:pPr>
            <w:r w:rsidRPr="005F4836">
              <w:rPr>
                <w:b/>
                <w:bCs/>
              </w:rPr>
              <w:t>hmis_Project</w:t>
            </w:r>
          </w:p>
        </w:tc>
      </w:tr>
      <w:tr w:rsidR="000D3CAE" w:rsidRPr="004416C8" w14:paraId="0C788EC0" w14:textId="77777777" w:rsidTr="00EA3CE6">
        <w:tc>
          <w:tcPr>
            <w:tcW w:w="9265" w:type="dxa"/>
          </w:tcPr>
          <w:p w14:paraId="73C942DD" w14:textId="63830FDE" w:rsidR="000D3CAE" w:rsidRPr="00EA3CE6" w:rsidRDefault="000D3CAE" w:rsidP="000D3CAE">
            <w:pPr>
              <w:pStyle w:val="NoSpacing"/>
            </w:pPr>
            <w:r w:rsidRPr="00C03C03">
              <w:t>(all columns – see below)</w:t>
            </w:r>
          </w:p>
        </w:tc>
      </w:tr>
      <w:tr w:rsidR="000D3CAE" w:rsidRPr="005F4836" w14:paraId="1762302E" w14:textId="5E378F24" w:rsidTr="00DE4A2E">
        <w:tc>
          <w:tcPr>
            <w:tcW w:w="9265" w:type="dxa"/>
            <w:shd w:val="clear" w:color="auto" w:fill="EEECE1" w:themeFill="background2"/>
          </w:tcPr>
          <w:p w14:paraId="199F829B" w14:textId="77777777" w:rsidR="000D3CAE" w:rsidRPr="005F4836" w:rsidRDefault="000D3CAE" w:rsidP="000D3CAE">
            <w:pPr>
              <w:pStyle w:val="NoSpacing"/>
              <w:rPr>
                <w:b/>
                <w:bCs/>
              </w:rPr>
            </w:pPr>
            <w:r w:rsidRPr="005F4836">
              <w:rPr>
                <w:b/>
                <w:bCs/>
              </w:rPr>
              <w:t>hmis_ProjectCoC</w:t>
            </w:r>
          </w:p>
        </w:tc>
      </w:tr>
      <w:tr w:rsidR="000D3CAE" w:rsidRPr="004416C8" w14:paraId="15B290B0" w14:textId="77777777" w:rsidTr="00EA3CE6">
        <w:tc>
          <w:tcPr>
            <w:tcW w:w="9265" w:type="dxa"/>
          </w:tcPr>
          <w:p w14:paraId="36142AB5" w14:textId="23F85FC4" w:rsidR="000D3CAE" w:rsidRPr="004416C8" w:rsidRDefault="000D3CAE" w:rsidP="000D3CAE">
            <w:pPr>
              <w:pStyle w:val="NoSpacing"/>
            </w:pPr>
            <w:r>
              <w:t>CoCCode</w:t>
            </w:r>
          </w:p>
        </w:tc>
      </w:tr>
    </w:tbl>
    <w:p w14:paraId="6672B0E5" w14:textId="2A665C32" w:rsidR="005508FD" w:rsidRDefault="005508FD" w:rsidP="006A3016">
      <w:pPr>
        <w:pStyle w:val="Heading4"/>
      </w:pPr>
      <w:r w:rsidRPr="006A3016">
        <w:t>Target</w:t>
      </w:r>
    </w:p>
    <w:p w14:paraId="33EBB4A5" w14:textId="015A0C92" w:rsidR="00EC5972" w:rsidRPr="00493BDF" w:rsidRDefault="00EC5972" w:rsidP="00493BDF">
      <w:r>
        <w:t>HDX 2.0 validation of Project.csv is generally consistent with the HMIS CSV specification</w:t>
      </w:r>
      <w:r w:rsidR="00493BDF">
        <w:t>s; differences are noted in the column descriptions below.</w:t>
      </w:r>
    </w:p>
    <w:tbl>
      <w:tblPr>
        <w:tblStyle w:val="Style1"/>
        <w:tblW w:w="9265" w:type="dxa"/>
        <w:tblLook w:val="04A0" w:firstRow="1" w:lastRow="0" w:firstColumn="1" w:lastColumn="0" w:noHBand="0" w:noVBand="1"/>
      </w:tblPr>
      <w:tblGrid>
        <w:gridCol w:w="2710"/>
        <w:gridCol w:w="6555"/>
      </w:tblGrid>
      <w:tr w:rsidR="00996DA4" w:rsidRPr="005F4836" w14:paraId="2974C24B" w14:textId="77777777" w:rsidTr="005F48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shd w:val="clear" w:color="auto" w:fill="76923C" w:themeFill="accent3" w:themeFillShade="BF"/>
          </w:tcPr>
          <w:p w14:paraId="04076EE6" w14:textId="2C5792B4" w:rsidR="00996DA4" w:rsidRPr="005F4836" w:rsidRDefault="00996DA4" w:rsidP="00996DA4">
            <w:pPr>
              <w:pStyle w:val="NoSpacing"/>
              <w:rPr>
                <w:color w:val="FFFFFF" w:themeColor="background1"/>
              </w:rPr>
            </w:pPr>
            <w:r w:rsidRPr="005F4836">
              <w:rPr>
                <w:color w:val="FFFFFF" w:themeColor="background1"/>
              </w:rPr>
              <w:t>lsa_Project</w:t>
            </w:r>
          </w:p>
        </w:tc>
        <w:tc>
          <w:tcPr>
            <w:tcW w:w="6606" w:type="dxa"/>
            <w:shd w:val="clear" w:color="auto" w:fill="76923C" w:themeFill="accent3" w:themeFillShade="BF"/>
          </w:tcPr>
          <w:p w14:paraId="3D20AC0A" w14:textId="24AAC434" w:rsidR="00996DA4" w:rsidRPr="005F4836" w:rsidRDefault="00996DA4" w:rsidP="00996DA4">
            <w:pPr>
              <w:pStyle w:val="NoSpacing"/>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Column Description</w:t>
            </w:r>
          </w:p>
        </w:tc>
      </w:tr>
      <w:tr w:rsidR="00996DA4" w:rsidRPr="009C3437" w14:paraId="48E93A7D" w14:textId="77777777" w:rsidTr="005F4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shd w:val="clear" w:color="auto" w:fill="auto"/>
          </w:tcPr>
          <w:p w14:paraId="000799DF" w14:textId="77777777" w:rsidR="00996DA4" w:rsidRDefault="00996DA4" w:rsidP="00996DA4">
            <w:pPr>
              <w:pStyle w:val="NoSpacing"/>
            </w:pPr>
            <w:r>
              <w:t>ProjectID</w:t>
            </w:r>
          </w:p>
        </w:tc>
        <w:tc>
          <w:tcPr>
            <w:tcW w:w="6606" w:type="dxa"/>
            <w:shd w:val="clear" w:color="auto" w:fill="auto"/>
          </w:tcPr>
          <w:p w14:paraId="6A22822F" w14:textId="4635C04E" w:rsidR="00996DA4" w:rsidRPr="00B379D2" w:rsidRDefault="00996DA4" w:rsidP="00996DA4">
            <w:pPr>
              <w:pStyle w:val="NoSpacing"/>
              <w:cnfStyle w:val="000000100000" w:firstRow="0" w:lastRow="0" w:firstColumn="0" w:lastColumn="0" w:oddVBand="0" w:evenVBand="0" w:oddHBand="1" w:evenHBand="0" w:firstRowFirstColumn="0" w:firstRowLastColumn="0" w:lastRowFirstColumn="0" w:lastRowLastColumn="0"/>
            </w:pPr>
            <w:r w:rsidRPr="00B379D2">
              <w:t>(See HMIS CSV documentation)</w:t>
            </w:r>
          </w:p>
        </w:tc>
      </w:tr>
      <w:tr w:rsidR="006042B0" w:rsidRPr="009C3437" w14:paraId="1B22804E" w14:textId="77777777" w:rsidTr="005F48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587ECC5D" w14:textId="77777777" w:rsidR="006042B0" w:rsidRPr="009C3437" w:rsidRDefault="006042B0" w:rsidP="00312D88">
            <w:pPr>
              <w:pStyle w:val="NoSpacing"/>
            </w:pPr>
            <w:r>
              <w:t>OrganizationID</w:t>
            </w:r>
          </w:p>
        </w:tc>
        <w:tc>
          <w:tcPr>
            <w:tcW w:w="6606" w:type="dxa"/>
          </w:tcPr>
          <w:p w14:paraId="291B65F0" w14:textId="0BE022EC" w:rsidR="006042B0" w:rsidRPr="00B379D2" w:rsidRDefault="00996DA4" w:rsidP="00312D88">
            <w:pPr>
              <w:pStyle w:val="NoSpacing"/>
              <w:cnfStyle w:val="000000010000" w:firstRow="0" w:lastRow="0" w:firstColumn="0" w:lastColumn="0" w:oddVBand="0" w:evenVBand="0" w:oddHBand="0" w:evenHBand="1" w:firstRowFirstColumn="0" w:firstRowLastColumn="0" w:lastRowFirstColumn="0" w:lastRowLastColumn="0"/>
            </w:pPr>
            <w:r w:rsidRPr="00B379D2">
              <w:t>(See HMIS CSV documentation)</w:t>
            </w:r>
          </w:p>
        </w:tc>
      </w:tr>
      <w:tr w:rsidR="006042B0" w:rsidRPr="009C3437" w14:paraId="1DFF57B2" w14:textId="77777777" w:rsidTr="005F4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shd w:val="clear" w:color="auto" w:fill="auto"/>
          </w:tcPr>
          <w:p w14:paraId="5BD14BE2" w14:textId="77777777" w:rsidR="006042B0" w:rsidRDefault="006042B0" w:rsidP="00312D88">
            <w:pPr>
              <w:pStyle w:val="NoSpacing"/>
            </w:pPr>
            <w:r>
              <w:t>ProjectName</w:t>
            </w:r>
          </w:p>
        </w:tc>
        <w:tc>
          <w:tcPr>
            <w:tcW w:w="6606" w:type="dxa"/>
            <w:shd w:val="clear" w:color="auto" w:fill="auto"/>
          </w:tcPr>
          <w:p w14:paraId="6E9D2773" w14:textId="42FCA15C" w:rsidR="006042B0" w:rsidRPr="009C3437" w:rsidRDefault="00BF487A" w:rsidP="00312D88">
            <w:pPr>
              <w:pStyle w:val="NoSpacing"/>
              <w:cnfStyle w:val="000000100000" w:firstRow="0" w:lastRow="0" w:firstColumn="0" w:lastColumn="0" w:oddVBand="0" w:evenVBand="0" w:oddHBand="1" w:evenHBand="0" w:firstRowFirstColumn="0" w:firstRowLastColumn="0" w:lastRowFirstColumn="0" w:lastRowLastColumn="0"/>
            </w:pPr>
            <w:r>
              <w:t>T</w:t>
            </w:r>
            <w:r w:rsidRPr="006F51AA">
              <w:t>runcate HMIS value in export if &gt;</w:t>
            </w:r>
            <w:r w:rsidR="00D81F80">
              <w:t>100</w:t>
            </w:r>
            <w:r w:rsidR="00D81F80" w:rsidRPr="006F51AA">
              <w:t xml:space="preserve"> </w:t>
            </w:r>
            <w:r w:rsidRPr="006F51AA">
              <w:t>characters</w:t>
            </w:r>
          </w:p>
        </w:tc>
      </w:tr>
      <w:tr w:rsidR="006042B0" w:rsidRPr="009C3437" w14:paraId="7BC21738" w14:textId="77777777" w:rsidTr="005F48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4E8F351F" w14:textId="77777777" w:rsidR="006042B0" w:rsidRDefault="006042B0" w:rsidP="00312D88">
            <w:pPr>
              <w:pStyle w:val="NoSpacing"/>
            </w:pPr>
            <w:r>
              <w:t>ProjectCommonName</w:t>
            </w:r>
          </w:p>
        </w:tc>
        <w:tc>
          <w:tcPr>
            <w:tcW w:w="6606" w:type="dxa"/>
          </w:tcPr>
          <w:p w14:paraId="55B42A28" w14:textId="25C7D64C" w:rsidR="006042B0" w:rsidRPr="009C3437" w:rsidRDefault="006042B0" w:rsidP="00312D88">
            <w:pPr>
              <w:pStyle w:val="NoSpacing"/>
              <w:cnfStyle w:val="000000010000" w:firstRow="0" w:lastRow="0" w:firstColumn="0" w:lastColumn="0" w:oddVBand="0" w:evenVBand="0" w:oddHBand="0" w:evenHBand="1" w:firstRowFirstColumn="0" w:firstRowLastColumn="0" w:lastRowFirstColumn="0" w:lastRowLastColumn="0"/>
            </w:pPr>
            <w:r>
              <w:t xml:space="preserve">n/a – will not be imported </w:t>
            </w:r>
          </w:p>
        </w:tc>
      </w:tr>
      <w:tr w:rsidR="006042B0" w14:paraId="7CED496D" w14:textId="77777777" w:rsidTr="005F4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shd w:val="clear" w:color="auto" w:fill="auto"/>
          </w:tcPr>
          <w:p w14:paraId="3F07050E" w14:textId="77777777" w:rsidR="006042B0" w:rsidRDefault="006042B0" w:rsidP="00312D88">
            <w:pPr>
              <w:pStyle w:val="NoSpacing"/>
            </w:pPr>
            <w:r>
              <w:t>OperatingStartDate</w:t>
            </w:r>
          </w:p>
        </w:tc>
        <w:tc>
          <w:tcPr>
            <w:tcW w:w="6606" w:type="dxa"/>
            <w:shd w:val="clear" w:color="auto" w:fill="auto"/>
          </w:tcPr>
          <w:p w14:paraId="2D28450A" w14:textId="30A873D4" w:rsidR="006042B0" w:rsidRDefault="00996DA4" w:rsidP="00312D88">
            <w:pPr>
              <w:pStyle w:val="NoSpacing"/>
              <w:cnfStyle w:val="000000100000" w:firstRow="0" w:lastRow="0" w:firstColumn="0" w:lastColumn="0" w:oddVBand="0" w:evenVBand="0" w:oddHBand="1" w:evenHBand="0" w:firstRowFirstColumn="0" w:firstRowLastColumn="0" w:lastRowFirstColumn="0" w:lastRowLastColumn="0"/>
            </w:pPr>
            <w:r>
              <w:t>(See HMIS CSV documentation)</w:t>
            </w:r>
          </w:p>
        </w:tc>
      </w:tr>
      <w:tr w:rsidR="006042B0" w:rsidRPr="009C3437" w14:paraId="76E3DC55" w14:textId="77777777" w:rsidTr="005F48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09D3112D" w14:textId="77777777" w:rsidR="006042B0" w:rsidRDefault="006042B0" w:rsidP="00312D88">
            <w:pPr>
              <w:pStyle w:val="NoSpacing"/>
            </w:pPr>
            <w:r>
              <w:t>OperatingEndDate</w:t>
            </w:r>
          </w:p>
        </w:tc>
        <w:tc>
          <w:tcPr>
            <w:tcW w:w="6606" w:type="dxa"/>
          </w:tcPr>
          <w:p w14:paraId="02439CD2" w14:textId="70C725A7" w:rsidR="006042B0" w:rsidRPr="009C3437" w:rsidRDefault="003C2503" w:rsidP="00312D88">
            <w:pPr>
              <w:pStyle w:val="NoSpacing"/>
              <w:cnfStyle w:val="000000010000" w:firstRow="0" w:lastRow="0" w:firstColumn="0" w:lastColumn="0" w:oddVBand="0" w:evenVBand="0" w:oddHBand="0" w:evenHBand="1" w:firstRowFirstColumn="0" w:firstRowLastColumn="0" w:lastRowFirstColumn="0" w:lastRowLastColumn="0"/>
            </w:pPr>
            <w:r>
              <w:t xml:space="preserve">If not </w:t>
            </w:r>
            <w:r w:rsidR="00143E83">
              <w:t>NULL</w:t>
            </w:r>
            <w:r>
              <w:t xml:space="preserve">, date must be </w:t>
            </w:r>
            <w:r w:rsidR="004C5AEF">
              <w:t xml:space="preserve">&gt;= </w:t>
            </w:r>
            <w:r w:rsidR="002B78E9">
              <w:rPr>
                <w:u w:val="single"/>
              </w:rPr>
              <w:t>10/1/2012</w:t>
            </w:r>
          </w:p>
        </w:tc>
      </w:tr>
      <w:tr w:rsidR="006042B0" w:rsidRPr="009C3437" w14:paraId="53DB36F6" w14:textId="77777777" w:rsidTr="005F4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shd w:val="clear" w:color="auto" w:fill="auto"/>
          </w:tcPr>
          <w:p w14:paraId="7B07FC18" w14:textId="77777777" w:rsidR="006042B0" w:rsidRDefault="006042B0" w:rsidP="00312D88">
            <w:pPr>
              <w:pStyle w:val="NoSpacing"/>
            </w:pPr>
            <w:r>
              <w:t>ContinuumProject</w:t>
            </w:r>
          </w:p>
        </w:tc>
        <w:tc>
          <w:tcPr>
            <w:tcW w:w="6606" w:type="dxa"/>
            <w:shd w:val="clear" w:color="auto" w:fill="auto"/>
          </w:tcPr>
          <w:p w14:paraId="770D49F5" w14:textId="64AC9E82" w:rsidR="006042B0" w:rsidRPr="009C3437" w:rsidRDefault="0087219B" w:rsidP="00312D88">
            <w:pPr>
              <w:pStyle w:val="NoSpacing"/>
              <w:cnfStyle w:val="000000100000" w:firstRow="0" w:lastRow="0" w:firstColumn="0" w:lastColumn="0" w:oddVBand="0" w:evenVBand="0" w:oddHBand="1" w:evenHBand="0" w:firstRowFirstColumn="0" w:firstRowLastColumn="0" w:lastRowFirstColumn="0" w:lastRowLastColumn="0"/>
            </w:pPr>
            <w:r>
              <w:t>Must = 1</w:t>
            </w:r>
          </w:p>
        </w:tc>
      </w:tr>
      <w:tr w:rsidR="006042B0" w:rsidRPr="009C3437" w14:paraId="6ECBF04A" w14:textId="77777777" w:rsidTr="005F48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55B6DF03" w14:textId="77777777" w:rsidR="006042B0" w:rsidRDefault="006042B0" w:rsidP="00312D88">
            <w:pPr>
              <w:pStyle w:val="NoSpacing"/>
            </w:pPr>
            <w:r>
              <w:t>ProjectType</w:t>
            </w:r>
          </w:p>
        </w:tc>
        <w:tc>
          <w:tcPr>
            <w:tcW w:w="6606" w:type="dxa"/>
          </w:tcPr>
          <w:p w14:paraId="2169B185" w14:textId="139CA1CA" w:rsidR="006042B0" w:rsidRPr="009C3437" w:rsidRDefault="0087219B" w:rsidP="00312D88">
            <w:pPr>
              <w:pStyle w:val="NoSpacing"/>
              <w:cnfStyle w:val="000000010000" w:firstRow="0" w:lastRow="0" w:firstColumn="0" w:lastColumn="0" w:oddVBand="0" w:evenVBand="0" w:oddHBand="0" w:evenHBand="1" w:firstRowFirstColumn="0" w:firstRowLastColumn="0" w:lastRowFirstColumn="0" w:lastRowLastColumn="0"/>
            </w:pPr>
            <w:r>
              <w:t>Must be in (1,2,3,8,</w:t>
            </w:r>
            <w:r w:rsidR="00CE2B53">
              <w:t>9,10,13)</w:t>
            </w:r>
          </w:p>
        </w:tc>
      </w:tr>
      <w:tr w:rsidR="006042B0" w14:paraId="35E17156" w14:textId="77777777" w:rsidTr="005F4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shd w:val="clear" w:color="auto" w:fill="auto"/>
          </w:tcPr>
          <w:p w14:paraId="21342F3A" w14:textId="77777777" w:rsidR="006042B0" w:rsidRPr="00881E3B" w:rsidRDefault="006042B0" w:rsidP="00312D88">
            <w:pPr>
              <w:pStyle w:val="NoSpacing"/>
            </w:pPr>
            <w:r>
              <w:t>HousingType</w:t>
            </w:r>
          </w:p>
        </w:tc>
        <w:tc>
          <w:tcPr>
            <w:tcW w:w="6606" w:type="dxa"/>
            <w:shd w:val="clear" w:color="auto" w:fill="auto"/>
          </w:tcPr>
          <w:p w14:paraId="2E19FBE6" w14:textId="008EF01D" w:rsidR="006042B0" w:rsidRPr="000072CF" w:rsidRDefault="00EB54F3" w:rsidP="00312D88">
            <w:pPr>
              <w:pStyle w:val="NoSpacing"/>
              <w:cnfStyle w:val="000000100000" w:firstRow="0" w:lastRow="0" w:firstColumn="0" w:lastColumn="0" w:oddVBand="0" w:evenVBand="0" w:oddHBand="1" w:evenHBand="0" w:firstRowFirstColumn="0" w:firstRowLastColumn="0" w:lastRowFirstColumn="0" w:lastRowLastColumn="0"/>
            </w:pPr>
            <w:r>
              <w:t xml:space="preserve">Must be in (1,2,3) / no </w:t>
            </w:r>
            <w:r w:rsidR="00143E83">
              <w:t>NULL</w:t>
            </w:r>
            <w:r>
              <w:t xml:space="preserve"> values</w:t>
            </w:r>
          </w:p>
        </w:tc>
      </w:tr>
      <w:tr w:rsidR="006042B0" w14:paraId="4C401B26" w14:textId="77777777" w:rsidTr="005F48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4EBEC927" w14:textId="77777777" w:rsidR="006042B0" w:rsidRPr="00881E3B" w:rsidRDefault="006042B0" w:rsidP="00312D88">
            <w:pPr>
              <w:pStyle w:val="NoSpacing"/>
            </w:pPr>
            <w:r w:rsidRPr="00881E3B">
              <w:t>ResidentialAffiliation</w:t>
            </w:r>
          </w:p>
        </w:tc>
        <w:tc>
          <w:tcPr>
            <w:tcW w:w="6606" w:type="dxa"/>
          </w:tcPr>
          <w:p w14:paraId="3458C310" w14:textId="7CF00D99" w:rsidR="006042B0" w:rsidRDefault="000373F6" w:rsidP="00312D88">
            <w:pPr>
              <w:pStyle w:val="NoSpacing"/>
              <w:cnfStyle w:val="000000010000" w:firstRow="0" w:lastRow="0" w:firstColumn="0" w:lastColumn="0" w:oddVBand="0" w:evenVBand="0" w:oddHBand="0" w:evenHBand="1" w:firstRowFirstColumn="0" w:firstRowLastColumn="0" w:lastRowFirstColumn="0" w:lastRowLastColumn="0"/>
            </w:pPr>
            <w:r>
              <w:t xml:space="preserve">Must be </w:t>
            </w:r>
            <w:r w:rsidR="00143E83">
              <w:t>NULL</w:t>
            </w:r>
          </w:p>
        </w:tc>
      </w:tr>
      <w:tr w:rsidR="00707BD2" w:rsidRPr="009C3437" w14:paraId="0C5C197F" w14:textId="77777777" w:rsidTr="005F4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shd w:val="clear" w:color="auto" w:fill="auto"/>
          </w:tcPr>
          <w:p w14:paraId="06F97270" w14:textId="77777777" w:rsidR="00707BD2" w:rsidRDefault="00707BD2" w:rsidP="00707BD2">
            <w:pPr>
              <w:pStyle w:val="NoSpacing"/>
            </w:pPr>
            <w:r>
              <w:t>TrackingMethod</w:t>
            </w:r>
          </w:p>
        </w:tc>
        <w:tc>
          <w:tcPr>
            <w:tcW w:w="6606" w:type="dxa"/>
            <w:shd w:val="clear" w:color="auto" w:fill="auto"/>
          </w:tcPr>
          <w:p w14:paraId="677051CE" w14:textId="77777777" w:rsidR="00707BD2" w:rsidRPr="00445256" w:rsidRDefault="00707BD2" w:rsidP="00707BD2">
            <w:pPr>
              <w:pStyle w:val="NoSpacing"/>
              <w:cnfStyle w:val="000000100000" w:firstRow="0" w:lastRow="0" w:firstColumn="0" w:lastColumn="0" w:oddVBand="0" w:evenVBand="0" w:oddHBand="1" w:evenHBand="0" w:firstRowFirstColumn="0" w:firstRowLastColumn="0" w:lastRowFirstColumn="0" w:lastRowLastColumn="0"/>
            </w:pPr>
            <w:r w:rsidRPr="00445256">
              <w:t xml:space="preserve">If </w:t>
            </w:r>
            <w:r w:rsidRPr="00445256">
              <w:rPr>
                <w:b/>
                <w:bCs/>
              </w:rPr>
              <w:t>ProjectType</w:t>
            </w:r>
            <w:r w:rsidRPr="00445256">
              <w:t xml:space="preserve"> = 1, value must be 0 or 3;</w:t>
            </w:r>
          </w:p>
          <w:p w14:paraId="621CF7D2" w14:textId="52DEF09F" w:rsidR="00707BD2" w:rsidRPr="009C3437" w:rsidRDefault="00707BD2" w:rsidP="00707BD2">
            <w:pPr>
              <w:pStyle w:val="NoSpacing"/>
              <w:cnfStyle w:val="000000100000" w:firstRow="0" w:lastRow="0" w:firstColumn="0" w:lastColumn="0" w:oddVBand="0" w:evenVBand="0" w:oddHBand="1" w:evenHBand="0" w:firstRowFirstColumn="0" w:firstRowLastColumn="0" w:lastRowFirstColumn="0" w:lastRowLastColumn="0"/>
            </w:pPr>
            <w:r w:rsidRPr="00445256">
              <w:t xml:space="preserve">If </w:t>
            </w:r>
            <w:r w:rsidRPr="00445256">
              <w:rPr>
                <w:b/>
                <w:bCs/>
              </w:rPr>
              <w:t>ProjectType</w:t>
            </w:r>
            <w:r w:rsidRPr="00445256">
              <w:t xml:space="preserve"> &lt;&gt; 1, must be </w:t>
            </w:r>
            <w:r w:rsidR="00143E83">
              <w:t>NULL</w:t>
            </w:r>
          </w:p>
        </w:tc>
      </w:tr>
      <w:tr w:rsidR="00707BD2" w14:paraId="0024E46E" w14:textId="77777777" w:rsidTr="005F48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03CD78BF" w14:textId="77777777" w:rsidR="00707BD2" w:rsidRDefault="00707BD2" w:rsidP="00707BD2">
            <w:pPr>
              <w:pStyle w:val="NoSpacing"/>
            </w:pPr>
            <w:r>
              <w:t>HMISParticipatingProject</w:t>
            </w:r>
          </w:p>
        </w:tc>
        <w:tc>
          <w:tcPr>
            <w:tcW w:w="6606" w:type="dxa"/>
          </w:tcPr>
          <w:p w14:paraId="1DFFF9F5" w14:textId="32A9CC1C" w:rsidR="00707BD2" w:rsidRPr="004D559D" w:rsidRDefault="00996DA4" w:rsidP="00707BD2">
            <w:pPr>
              <w:pStyle w:val="NoSpacing"/>
              <w:cnfStyle w:val="000000010000" w:firstRow="0" w:lastRow="0" w:firstColumn="0" w:lastColumn="0" w:oddVBand="0" w:evenVBand="0" w:oddHBand="0" w:evenHBand="1" w:firstRowFirstColumn="0" w:firstRowLastColumn="0" w:lastRowFirstColumn="0" w:lastRowLastColumn="0"/>
            </w:pPr>
            <w:r w:rsidRPr="004D559D">
              <w:t>(See HMIS CSV documentation)</w:t>
            </w:r>
          </w:p>
        </w:tc>
      </w:tr>
      <w:tr w:rsidR="00707BD2" w14:paraId="6F6008A8" w14:textId="77777777" w:rsidTr="005F4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shd w:val="clear" w:color="auto" w:fill="auto"/>
          </w:tcPr>
          <w:p w14:paraId="3DB2203C" w14:textId="77777777" w:rsidR="00707BD2" w:rsidRDefault="00707BD2" w:rsidP="00707BD2">
            <w:pPr>
              <w:pStyle w:val="NoSpacing"/>
            </w:pPr>
            <w:r w:rsidRPr="00837AD8">
              <w:t>TargetPopulation</w:t>
            </w:r>
          </w:p>
        </w:tc>
        <w:tc>
          <w:tcPr>
            <w:tcW w:w="6606" w:type="dxa"/>
            <w:shd w:val="clear" w:color="auto" w:fill="auto"/>
          </w:tcPr>
          <w:p w14:paraId="78805C40" w14:textId="37081C2C" w:rsidR="00707BD2" w:rsidRPr="004D559D" w:rsidRDefault="00996DA4" w:rsidP="00707BD2">
            <w:pPr>
              <w:pStyle w:val="NoSpacing"/>
              <w:cnfStyle w:val="000000100000" w:firstRow="0" w:lastRow="0" w:firstColumn="0" w:lastColumn="0" w:oddVBand="0" w:evenVBand="0" w:oddHBand="1" w:evenHBand="0" w:firstRowFirstColumn="0" w:firstRowLastColumn="0" w:lastRowFirstColumn="0" w:lastRowLastColumn="0"/>
            </w:pPr>
            <w:r w:rsidRPr="004D559D">
              <w:t>(See HMIS CSV documentation)</w:t>
            </w:r>
          </w:p>
        </w:tc>
        <w:bookmarkStart w:id="113" w:name="_Toc499543985"/>
      </w:tr>
      <w:tr w:rsidR="00D81F80" w14:paraId="0D71F985" w14:textId="77777777" w:rsidTr="005F48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32D36581" w14:textId="583B44E9" w:rsidR="00D81F80" w:rsidRPr="00837AD8" w:rsidRDefault="00D81F80" w:rsidP="00707BD2">
            <w:pPr>
              <w:pStyle w:val="NoSpacing"/>
            </w:pPr>
            <w:r w:rsidRPr="00D81F80">
              <w:t>HOPWAMedAssistedLivingFac</w:t>
            </w:r>
          </w:p>
        </w:tc>
        <w:tc>
          <w:tcPr>
            <w:tcW w:w="6606" w:type="dxa"/>
          </w:tcPr>
          <w:p w14:paraId="72E9C686" w14:textId="48D2F12C" w:rsidR="00D81F80" w:rsidRPr="004D559D" w:rsidRDefault="00D81F80" w:rsidP="00707BD2">
            <w:pPr>
              <w:pStyle w:val="NoSpacing"/>
              <w:cnfStyle w:val="000000010000" w:firstRow="0" w:lastRow="0" w:firstColumn="0" w:lastColumn="0" w:oddVBand="0" w:evenVBand="0" w:oddHBand="0" w:evenHBand="1" w:firstRowFirstColumn="0" w:firstRowLastColumn="0" w:lastRowFirstColumn="0" w:lastRowLastColumn="0"/>
            </w:pPr>
            <w:r>
              <w:t>(See HMIS CSV documentation)</w:t>
            </w:r>
          </w:p>
        </w:tc>
      </w:tr>
      <w:tr w:rsidR="00707BD2" w:rsidRPr="003F2FD5" w14:paraId="1440B7B3" w14:textId="77777777" w:rsidTr="005F4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7271F63B" w14:textId="77777777" w:rsidR="00707BD2" w:rsidRPr="003F2FD5" w:rsidRDefault="00707BD2" w:rsidP="00707BD2">
            <w:pPr>
              <w:pStyle w:val="NoSpacing"/>
            </w:pPr>
            <w:r w:rsidRPr="003F2FD5">
              <w:t>PITCount</w:t>
            </w:r>
          </w:p>
        </w:tc>
        <w:tc>
          <w:tcPr>
            <w:tcW w:w="6606" w:type="dxa"/>
          </w:tcPr>
          <w:p w14:paraId="042ED8D3" w14:textId="3AFF9E13" w:rsidR="00707BD2" w:rsidRPr="003F2FD5" w:rsidRDefault="00707BD2" w:rsidP="00707BD2">
            <w:pPr>
              <w:pStyle w:val="NoSpacing"/>
              <w:cnfStyle w:val="000000100000" w:firstRow="0" w:lastRow="0" w:firstColumn="0" w:lastColumn="0" w:oddVBand="0" w:evenVBand="0" w:oddHBand="1" w:evenHBand="0" w:firstRowFirstColumn="0" w:firstRowLastColumn="0" w:lastRowFirstColumn="0" w:lastRowLastColumn="0"/>
            </w:pPr>
            <w:r>
              <w:t>n/a – will not be imported</w:t>
            </w:r>
          </w:p>
        </w:tc>
      </w:tr>
      <w:tr w:rsidR="00707BD2" w:rsidRPr="009C3437" w14:paraId="3A10C608" w14:textId="77777777" w:rsidTr="005F48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0DE2DCAF" w14:textId="77777777" w:rsidR="00707BD2" w:rsidRDefault="00707BD2" w:rsidP="00707BD2">
            <w:pPr>
              <w:pStyle w:val="NoSpacing"/>
            </w:pPr>
            <w:r>
              <w:t>DateCreated</w:t>
            </w:r>
          </w:p>
        </w:tc>
        <w:tc>
          <w:tcPr>
            <w:tcW w:w="6606" w:type="dxa"/>
          </w:tcPr>
          <w:p w14:paraId="5395EF79" w14:textId="4D2DA132" w:rsidR="00707BD2" w:rsidRPr="005D5C14" w:rsidRDefault="00996DA4" w:rsidP="00707BD2">
            <w:pPr>
              <w:pStyle w:val="NoSpacing"/>
              <w:cnfStyle w:val="000000010000" w:firstRow="0" w:lastRow="0" w:firstColumn="0" w:lastColumn="0" w:oddVBand="0" w:evenVBand="0" w:oddHBand="0" w:evenHBand="1" w:firstRowFirstColumn="0" w:firstRowLastColumn="0" w:lastRowFirstColumn="0" w:lastRowLastColumn="0"/>
            </w:pPr>
            <w:r w:rsidRPr="005D5C14">
              <w:t>(See HMIS CSV documentation)</w:t>
            </w:r>
          </w:p>
        </w:tc>
      </w:tr>
      <w:tr w:rsidR="00707BD2" w:rsidRPr="009C3437" w14:paraId="10F81024" w14:textId="77777777" w:rsidTr="005F4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35B921D7" w14:textId="77777777" w:rsidR="00707BD2" w:rsidRDefault="00707BD2" w:rsidP="00707BD2">
            <w:pPr>
              <w:pStyle w:val="NoSpacing"/>
            </w:pPr>
            <w:r>
              <w:t>DateUpdated</w:t>
            </w:r>
          </w:p>
        </w:tc>
        <w:tc>
          <w:tcPr>
            <w:tcW w:w="6606" w:type="dxa"/>
          </w:tcPr>
          <w:p w14:paraId="3EFD2819" w14:textId="6A8DD381" w:rsidR="00707BD2" w:rsidRPr="005D5C14" w:rsidRDefault="00996DA4" w:rsidP="00707BD2">
            <w:pPr>
              <w:pStyle w:val="NoSpacing"/>
              <w:cnfStyle w:val="000000100000" w:firstRow="0" w:lastRow="0" w:firstColumn="0" w:lastColumn="0" w:oddVBand="0" w:evenVBand="0" w:oddHBand="1" w:evenHBand="0" w:firstRowFirstColumn="0" w:firstRowLastColumn="0" w:lastRowFirstColumn="0" w:lastRowLastColumn="0"/>
            </w:pPr>
            <w:r w:rsidRPr="005D5C14">
              <w:t>(See HMIS CSV documentation)</w:t>
            </w:r>
          </w:p>
        </w:tc>
      </w:tr>
      <w:tr w:rsidR="00707BD2" w:rsidRPr="009C3437" w14:paraId="64BC65FD" w14:textId="77777777" w:rsidTr="005F48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076BFAAA" w14:textId="77777777" w:rsidR="00707BD2" w:rsidRDefault="00707BD2" w:rsidP="00707BD2">
            <w:pPr>
              <w:pStyle w:val="NoSpacing"/>
            </w:pPr>
            <w:r>
              <w:t>UserID</w:t>
            </w:r>
          </w:p>
        </w:tc>
        <w:tc>
          <w:tcPr>
            <w:tcW w:w="6606" w:type="dxa"/>
          </w:tcPr>
          <w:p w14:paraId="6741DCB1" w14:textId="7B601405" w:rsidR="00707BD2" w:rsidRPr="009C3437" w:rsidRDefault="00707BD2" w:rsidP="00707BD2">
            <w:pPr>
              <w:pStyle w:val="NoSpacing"/>
              <w:cnfStyle w:val="000000010000" w:firstRow="0" w:lastRow="0" w:firstColumn="0" w:lastColumn="0" w:oddVBand="0" w:evenVBand="0" w:oddHBand="0" w:evenHBand="1" w:firstRowFirstColumn="0" w:firstRowLastColumn="0" w:lastRowFirstColumn="0" w:lastRowLastColumn="0"/>
            </w:pPr>
            <w:r>
              <w:t>n/a – will not be imported</w:t>
            </w:r>
          </w:p>
        </w:tc>
      </w:tr>
      <w:tr w:rsidR="00707BD2" w:rsidRPr="009C3437" w14:paraId="69DB5371" w14:textId="77777777" w:rsidTr="005F4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63077245" w14:textId="77777777" w:rsidR="00707BD2" w:rsidRDefault="00707BD2" w:rsidP="00707BD2">
            <w:pPr>
              <w:pStyle w:val="NoSpacing"/>
            </w:pPr>
            <w:r>
              <w:t>ExportID</w:t>
            </w:r>
          </w:p>
        </w:tc>
        <w:tc>
          <w:tcPr>
            <w:tcW w:w="6606" w:type="dxa"/>
          </w:tcPr>
          <w:p w14:paraId="730D8CB1" w14:textId="3C6DA05B" w:rsidR="00707BD2" w:rsidRPr="009C3437" w:rsidRDefault="00707BD2" w:rsidP="00707BD2">
            <w:pPr>
              <w:pStyle w:val="NoSpacing"/>
              <w:cnfStyle w:val="000000100000" w:firstRow="0" w:lastRow="0" w:firstColumn="0" w:lastColumn="0" w:oddVBand="0" w:evenVBand="0" w:oddHBand="1" w:evenHBand="0" w:firstRowFirstColumn="0" w:firstRowLastColumn="0" w:lastRowFirstColumn="0" w:lastRowLastColumn="0"/>
            </w:pPr>
            <w:r>
              <w:t xml:space="preserve">Must match </w:t>
            </w:r>
            <w:r w:rsidRPr="005F4836">
              <w:rPr>
                <w:b/>
                <w:bCs/>
                <w:iCs/>
              </w:rPr>
              <w:t>ReportID</w:t>
            </w:r>
            <w:r>
              <w:t xml:space="preserve"> in LSAReport.csv</w:t>
            </w:r>
          </w:p>
        </w:tc>
      </w:tr>
    </w:tbl>
    <w:p w14:paraId="230960AE" w14:textId="77777777" w:rsidR="004A469A" w:rsidRPr="006C26B8" w:rsidRDefault="004A469A" w:rsidP="006A3016">
      <w:pPr>
        <w:pStyle w:val="Heading3"/>
      </w:pPr>
      <w:r w:rsidRPr="006C26B8">
        <w:t>Logic</w:t>
      </w:r>
    </w:p>
    <w:p w14:paraId="39CEAD6E" w14:textId="77777777" w:rsidR="00845F31" w:rsidRPr="00C41BC1" w:rsidRDefault="00845F31">
      <w:pPr>
        <w:pStyle w:val="Heading4"/>
      </w:pPr>
      <w:r w:rsidRPr="006A3016">
        <w:t>Systemwide LSA</w:t>
      </w:r>
    </w:p>
    <w:p w14:paraId="48E033F8" w14:textId="2AB11974" w:rsidR="00A57F38" w:rsidRDefault="00F97B9E" w:rsidP="00A57F38">
      <w:r>
        <w:t xml:space="preserve">When the LSA is being generated for </w:t>
      </w:r>
      <w:r w:rsidR="00E228EA">
        <w:t xml:space="preserve">all relevant projects </w:t>
      </w:r>
      <w:r>
        <w:t>systemwide</w:t>
      </w:r>
      <w:r w:rsidR="00E228EA">
        <w:t>, e</w:t>
      </w:r>
      <w:r w:rsidR="007066A4">
        <w:t xml:space="preserve">xport records for </w:t>
      </w:r>
      <w:r w:rsidR="00D92CD1">
        <w:t>projects where:</w:t>
      </w:r>
    </w:p>
    <w:p w14:paraId="1CDF1971" w14:textId="32665A2F" w:rsidR="00FF46B8" w:rsidRDefault="00FF46B8" w:rsidP="00FF46B8">
      <w:pPr>
        <w:pStyle w:val="ListParagraph"/>
        <w:numPr>
          <w:ilvl w:val="0"/>
          <w:numId w:val="4"/>
        </w:numPr>
      </w:pPr>
      <w:r>
        <w:rPr>
          <w:i/>
          <w:iCs/>
        </w:rPr>
        <w:t>OperatingEndDate</w:t>
      </w:r>
      <w:r>
        <w:t xml:space="preserve"> is NULL; or </w:t>
      </w:r>
    </w:p>
    <w:p w14:paraId="35DFB6A1" w14:textId="76A0E9EB" w:rsidR="00FF46B8" w:rsidRPr="008A7F66" w:rsidRDefault="00FF46B8" w:rsidP="00FF46B8">
      <w:pPr>
        <w:pStyle w:val="ListParagraph"/>
        <w:numPr>
          <w:ilvl w:val="1"/>
          <w:numId w:val="4"/>
        </w:numPr>
      </w:pPr>
      <w:r w:rsidRPr="008A7F66">
        <w:rPr>
          <w:i/>
          <w:iCs/>
        </w:rPr>
        <w:t xml:space="preserve">OperatingEndDate </w:t>
      </w:r>
      <w:r w:rsidRPr="008A7F66">
        <w:t>&gt;= 10/1/2012 and &gt;</w:t>
      </w:r>
      <w:r w:rsidR="00493BDF" w:rsidRPr="008A7F66">
        <w:t xml:space="preserve"> </w:t>
      </w:r>
      <w:r w:rsidRPr="008A7F66">
        <w:rPr>
          <w:i/>
          <w:iCs/>
        </w:rPr>
        <w:t>OperatingStartDate</w:t>
      </w:r>
      <w:r w:rsidRPr="008A7F66">
        <w:t xml:space="preserve"> </w:t>
      </w:r>
    </w:p>
    <w:p w14:paraId="79A6EB97" w14:textId="77777777" w:rsidR="006623E2" w:rsidRDefault="00226539" w:rsidP="00672757">
      <w:pPr>
        <w:pStyle w:val="ListParagraph"/>
        <w:numPr>
          <w:ilvl w:val="0"/>
          <w:numId w:val="4"/>
        </w:numPr>
        <w:spacing w:after="0" w:line="264" w:lineRule="auto"/>
      </w:pPr>
      <w:r w:rsidRPr="0060237C">
        <w:rPr>
          <w:i/>
        </w:rPr>
        <w:t>ContinuumProject</w:t>
      </w:r>
      <w:r>
        <w:t xml:space="preserve"> = </w:t>
      </w:r>
      <w:r w:rsidR="00E75B7F">
        <w:t>Yes (1)</w:t>
      </w:r>
    </w:p>
    <w:p w14:paraId="13A90B86" w14:textId="77777777" w:rsidR="00AE659A" w:rsidRDefault="00AE659A" w:rsidP="00672757">
      <w:pPr>
        <w:pStyle w:val="ListParagraph"/>
        <w:numPr>
          <w:ilvl w:val="0"/>
          <w:numId w:val="4"/>
        </w:numPr>
        <w:spacing w:after="0" w:line="264" w:lineRule="auto"/>
      </w:pPr>
      <w:r>
        <w:t>ProjectCoC.</w:t>
      </w:r>
      <w:r w:rsidRPr="0060237C">
        <w:rPr>
          <w:i/>
        </w:rPr>
        <w:t>CoCCode</w:t>
      </w:r>
      <w:r>
        <w:t xml:space="preserve"> = </w:t>
      </w:r>
      <w:r w:rsidR="00307598" w:rsidRPr="00C51FE1">
        <w:rPr>
          <w:u w:val="single"/>
        </w:rPr>
        <w:t>ReportCoC</w:t>
      </w:r>
      <w:r w:rsidR="00307598">
        <w:t xml:space="preserve"> </w:t>
      </w:r>
    </w:p>
    <w:p w14:paraId="572BDD55" w14:textId="30D876BC" w:rsidR="00226539" w:rsidRDefault="00226539" w:rsidP="00672757">
      <w:pPr>
        <w:pStyle w:val="ListParagraph"/>
        <w:numPr>
          <w:ilvl w:val="0"/>
          <w:numId w:val="4"/>
        </w:numPr>
        <w:spacing w:after="0" w:line="264" w:lineRule="auto"/>
      </w:pPr>
      <w:r w:rsidRPr="00C51FE1">
        <w:rPr>
          <w:i/>
        </w:rPr>
        <w:t>ProjectType</w:t>
      </w:r>
      <w:r>
        <w:t xml:space="preserve"> </w:t>
      </w:r>
      <w:r w:rsidR="00CA7EE1">
        <w:t>is</w:t>
      </w:r>
      <w:r w:rsidR="007F6A48">
        <w:t xml:space="preserve"> </w:t>
      </w:r>
      <w:r w:rsidR="00E75B7F">
        <w:t>ES</w:t>
      </w:r>
      <w:r w:rsidR="00CA7EE1">
        <w:t xml:space="preserve"> (1)</w:t>
      </w:r>
      <w:r w:rsidR="00E75B7F">
        <w:t>, SH</w:t>
      </w:r>
      <w:r w:rsidR="00CA7EE1">
        <w:t xml:space="preserve"> (8)</w:t>
      </w:r>
      <w:r w:rsidR="00E75B7F">
        <w:t>, TH</w:t>
      </w:r>
      <w:r w:rsidR="00CA7EE1">
        <w:t xml:space="preserve"> (2)</w:t>
      </w:r>
      <w:r w:rsidR="00E75B7F">
        <w:t>, RRH</w:t>
      </w:r>
      <w:r w:rsidR="00CA7EE1">
        <w:t xml:space="preserve"> (13)</w:t>
      </w:r>
      <w:r w:rsidR="00E75B7F">
        <w:t>, PSH</w:t>
      </w:r>
      <w:r w:rsidR="00500631">
        <w:t xml:space="preserve"> </w:t>
      </w:r>
      <w:r w:rsidR="00CA7EE1">
        <w:t>(3)</w:t>
      </w:r>
      <w:r w:rsidR="007F6A48">
        <w:t>, or OPH (9 or 10)</w:t>
      </w:r>
    </w:p>
    <w:p w14:paraId="3E7084C8" w14:textId="27C9B407" w:rsidR="0098513A" w:rsidRDefault="0098513A" w:rsidP="0098513A">
      <w:pPr>
        <w:spacing w:after="0"/>
      </w:pPr>
      <w:r>
        <w:t>All project records that meet the criteria above should be included, including projects that do not participate in HMIS</w:t>
      </w:r>
      <w:r w:rsidR="004873DC">
        <w:t xml:space="preserve">. </w:t>
      </w:r>
    </w:p>
    <w:p w14:paraId="797EE2EA" w14:textId="0300DA1F" w:rsidR="00FB6964" w:rsidRDefault="0021216F" w:rsidP="0098513A">
      <w:r>
        <w:t>T</w:t>
      </w:r>
      <w:r w:rsidR="00FB6964">
        <w:t>he export of PDDE data for a systemwide LSA includes records for permanent housing project types ‘PH – Housing Only’ (9) and ‘PH – Housing with Services (no disability required for entry)’ (10)</w:t>
      </w:r>
      <w:r w:rsidR="004873DC">
        <w:t xml:space="preserve">. </w:t>
      </w:r>
      <w:r w:rsidR="00FB6964">
        <w:t>This is the only context in which data associated with projects of these types are relevant to the LSA.</w:t>
      </w:r>
    </w:p>
    <w:p w14:paraId="13D41B67" w14:textId="77777777" w:rsidR="00A64E5B" w:rsidRPr="00C41BC1" w:rsidRDefault="00A64E5B" w:rsidP="006A3016">
      <w:pPr>
        <w:pStyle w:val="Heading4"/>
      </w:pPr>
      <w:r w:rsidRPr="006A3016">
        <w:t>Project-Focused LSA</w:t>
      </w:r>
    </w:p>
    <w:p w14:paraId="4B2C0394" w14:textId="77777777" w:rsidR="00E228EA" w:rsidRDefault="00E228EA" w:rsidP="00E228EA">
      <w:r>
        <w:t>If the LSA is being generated for a subset of projects</w:t>
      </w:r>
      <w:r w:rsidR="007A65FE">
        <w:t>, export records for projects where:</w:t>
      </w:r>
    </w:p>
    <w:p w14:paraId="3AE3B0D1" w14:textId="77777777" w:rsidR="00610FE1" w:rsidRDefault="00610FE1" w:rsidP="00610FE1">
      <w:pPr>
        <w:pStyle w:val="ListParagraph"/>
        <w:numPr>
          <w:ilvl w:val="0"/>
          <w:numId w:val="4"/>
        </w:numPr>
      </w:pPr>
      <w:r>
        <w:rPr>
          <w:i/>
          <w:iCs/>
        </w:rPr>
        <w:t>OperatingEndDate</w:t>
      </w:r>
      <w:r>
        <w:t xml:space="preserve"> is NULL; or </w:t>
      </w:r>
    </w:p>
    <w:p w14:paraId="4C03249B" w14:textId="77777777" w:rsidR="00610FE1" w:rsidRDefault="00610FE1" w:rsidP="00610FE1">
      <w:pPr>
        <w:pStyle w:val="ListParagraph"/>
        <w:numPr>
          <w:ilvl w:val="1"/>
          <w:numId w:val="4"/>
        </w:numPr>
      </w:pPr>
      <w:r>
        <w:rPr>
          <w:i/>
          <w:iCs/>
        </w:rPr>
        <w:t xml:space="preserve">OperatingEndDate </w:t>
      </w:r>
      <w:r>
        <w:t xml:space="preserve">&gt;= 10/1/2012 and &gt; </w:t>
      </w:r>
      <w:r>
        <w:rPr>
          <w:i/>
          <w:iCs/>
        </w:rPr>
        <w:t>OperatingStartDate</w:t>
      </w:r>
      <w:r>
        <w:t xml:space="preserve"> </w:t>
      </w:r>
    </w:p>
    <w:p w14:paraId="491CCD00" w14:textId="77777777" w:rsidR="007A65FE" w:rsidRDefault="007A65FE" w:rsidP="00672757">
      <w:pPr>
        <w:pStyle w:val="ListParagraph"/>
        <w:numPr>
          <w:ilvl w:val="0"/>
          <w:numId w:val="4"/>
        </w:numPr>
      </w:pPr>
      <w:r>
        <w:t>ProjectCoC.</w:t>
      </w:r>
      <w:r w:rsidRPr="0060237C">
        <w:rPr>
          <w:i/>
        </w:rPr>
        <w:t>CoCCode</w:t>
      </w:r>
      <w:r>
        <w:t xml:space="preserve"> = </w:t>
      </w:r>
      <w:r w:rsidRPr="00D5509D">
        <w:rPr>
          <w:u w:val="single"/>
        </w:rPr>
        <w:t>ReportCoC</w:t>
      </w:r>
      <w:r>
        <w:t xml:space="preserve"> </w:t>
      </w:r>
    </w:p>
    <w:p w14:paraId="70F1589B" w14:textId="70D806FC" w:rsidR="008B29F3" w:rsidRDefault="007A65FE" w:rsidP="00672757">
      <w:pPr>
        <w:pStyle w:val="ListParagraph"/>
        <w:numPr>
          <w:ilvl w:val="0"/>
          <w:numId w:val="4"/>
        </w:numPr>
      </w:pPr>
      <w:r w:rsidRPr="00D5509D">
        <w:rPr>
          <w:i/>
        </w:rPr>
        <w:t>Project</w:t>
      </w:r>
      <w:r w:rsidR="00B81318">
        <w:rPr>
          <w:i/>
        </w:rPr>
        <w:t>ID</w:t>
      </w:r>
      <w:r>
        <w:t xml:space="preserve"> is </w:t>
      </w:r>
      <w:r w:rsidR="007552CB">
        <w:t xml:space="preserve">in [list of </w:t>
      </w:r>
      <w:r w:rsidR="008B29F3">
        <w:t xml:space="preserve">user-selected </w:t>
      </w:r>
      <w:r w:rsidR="007552CB" w:rsidRPr="00C51FE1">
        <w:rPr>
          <w:i/>
        </w:rPr>
        <w:t>ProjectID</w:t>
      </w:r>
      <w:r w:rsidR="007552CB">
        <w:t>s</w:t>
      </w:r>
      <w:r w:rsidR="00F318EF">
        <w:t>]</w:t>
      </w:r>
      <w:r w:rsidR="00C6509A">
        <w:t xml:space="preserve"> </w:t>
      </w:r>
    </w:p>
    <w:p w14:paraId="346F5CAE" w14:textId="64873A1A" w:rsidR="00FD3E53" w:rsidRPr="00F36BA3" w:rsidRDefault="00FD3E53" w:rsidP="00672757">
      <w:pPr>
        <w:pStyle w:val="ListParagraph"/>
        <w:numPr>
          <w:ilvl w:val="1"/>
          <w:numId w:val="4"/>
        </w:numPr>
        <w:ind w:left="1080"/>
      </w:pPr>
      <w:r w:rsidRPr="00F36BA3">
        <w:t xml:space="preserve">Section 2.1 requires that the projects available to a user for selection </w:t>
      </w:r>
      <w:r w:rsidR="0098513A">
        <w:t xml:space="preserve">when entering report parameters </w:t>
      </w:r>
      <w:r w:rsidRPr="00F36BA3">
        <w:t xml:space="preserve">must be limited to </w:t>
      </w:r>
      <w:r w:rsidRPr="0098513A">
        <w:rPr>
          <w:i/>
        </w:rPr>
        <w:t>ProjectType</w:t>
      </w:r>
      <w:r w:rsidRPr="00F36BA3">
        <w:t xml:space="preserve">s ES (1), SH (8), TH (2), RRH (13), and PSH (3), so records for other project types are never included when </w:t>
      </w:r>
      <w:r w:rsidRPr="00312D88">
        <w:rPr>
          <w:b/>
          <w:bCs/>
        </w:rPr>
        <w:t>LSAScope</w:t>
      </w:r>
      <w:r w:rsidRPr="00F36BA3">
        <w:t xml:space="preserve"> = 2.</w:t>
      </w:r>
    </w:p>
    <w:p w14:paraId="5B069951" w14:textId="77777777" w:rsidR="00FB38BD" w:rsidRDefault="00FB38BD" w:rsidP="00FB38BD">
      <w:pPr>
        <w:pStyle w:val="Heading4"/>
      </w:pPr>
      <w:r>
        <w:t>Systemwide and Project-Focused LSA</w:t>
      </w:r>
    </w:p>
    <w:p w14:paraId="5A0E2C56" w14:textId="77777777" w:rsidR="00B6325C" w:rsidRPr="00A6584A" w:rsidRDefault="00B6325C" w:rsidP="00B6325C">
      <w:r>
        <w:t xml:space="preserve">Populate </w:t>
      </w:r>
      <w:r w:rsidRPr="0021216F">
        <w:rPr>
          <w:b/>
        </w:rPr>
        <w:t>ExportID</w:t>
      </w:r>
      <w:r>
        <w:rPr>
          <w:i/>
        </w:rPr>
        <w:t xml:space="preserve"> </w:t>
      </w:r>
      <w:r>
        <w:t>with LSAReport.</w:t>
      </w:r>
      <w:r w:rsidRPr="0021216F">
        <w:rPr>
          <w:b/>
        </w:rPr>
        <w:t>ReportID</w:t>
      </w:r>
      <w:r>
        <w:rPr>
          <w:i/>
        </w:rPr>
        <w:t xml:space="preserve">; </w:t>
      </w:r>
      <w:r>
        <w:t xml:space="preserve">the data type for </w:t>
      </w:r>
      <w:r w:rsidRPr="0021216F">
        <w:rPr>
          <w:b/>
        </w:rPr>
        <w:t>ExportID</w:t>
      </w:r>
      <w:r>
        <w:rPr>
          <w:i/>
        </w:rPr>
        <w:t xml:space="preserve"> </w:t>
      </w:r>
      <w:r>
        <w:t xml:space="preserve">is a string, so </w:t>
      </w:r>
      <w:r>
        <w:rPr>
          <w:b/>
        </w:rPr>
        <w:t xml:space="preserve">ReportID </w:t>
      </w:r>
      <w:r>
        <w:t>must be converted appropriately.</w:t>
      </w:r>
    </w:p>
    <w:p w14:paraId="5F93D2C8" w14:textId="725AA599" w:rsidR="002F7EC3" w:rsidRPr="00DC6F91" w:rsidRDefault="002F7EC3" w:rsidP="002F7EC3">
      <w:pPr>
        <w:pBdr>
          <w:top w:val="single" w:sz="4" w:space="1" w:color="auto"/>
          <w:left w:val="single" w:sz="4" w:space="4" w:color="auto"/>
          <w:bottom w:val="single" w:sz="4" w:space="1" w:color="auto"/>
          <w:right w:val="single" w:sz="4" w:space="4" w:color="auto"/>
        </w:pBdr>
        <w:rPr>
          <w:color w:val="000000"/>
        </w:rPr>
      </w:pPr>
      <w:r w:rsidRPr="00DC6F91">
        <w:rPr>
          <w:i/>
          <w:iCs/>
        </w:rPr>
        <w:t>ProjectType</w:t>
      </w:r>
      <w:r>
        <w:t xml:space="preserve"> and </w:t>
      </w:r>
      <w:r w:rsidRPr="00DC6F91">
        <w:rPr>
          <w:i/>
          <w:iCs/>
        </w:rPr>
        <w:t>HousingType</w:t>
      </w:r>
      <w:r>
        <w:t xml:space="preserve"> may be NULL under some circumstances in the HMIS CSV;</w:t>
      </w:r>
      <w:r>
        <w:rPr>
          <w:color w:val="000000"/>
        </w:rPr>
        <w:t xml:space="preserve"> </w:t>
      </w:r>
      <w:r>
        <w:t>none of those circumstances apply to projects included in the LSA</w:t>
      </w:r>
      <w:r w:rsidR="004873DC">
        <w:t xml:space="preserve">. </w:t>
      </w:r>
      <w:r>
        <w:t>Upload validation will fail if those columns do not have valid non-NULL values.</w:t>
      </w:r>
    </w:p>
    <w:p w14:paraId="6CC7D15B" w14:textId="75EF507A" w:rsidR="006623E2" w:rsidRDefault="00793815">
      <w:r w:rsidRPr="00B6325C">
        <w:rPr>
          <w:b/>
        </w:rPr>
        <w:t>ProjectCommonName</w:t>
      </w:r>
      <w:r>
        <w:t xml:space="preserve">, </w:t>
      </w:r>
      <w:r w:rsidRPr="00B6325C">
        <w:rPr>
          <w:b/>
        </w:rPr>
        <w:t>PITCount</w:t>
      </w:r>
      <w:r>
        <w:t xml:space="preserve">, and </w:t>
      </w:r>
      <w:r w:rsidRPr="00B6325C">
        <w:rPr>
          <w:b/>
        </w:rPr>
        <w:t>UserID</w:t>
      </w:r>
      <w:r>
        <w:t xml:space="preserve"> may be exported as </w:t>
      </w:r>
      <w:r w:rsidR="00143E83">
        <w:t>NULL</w:t>
      </w:r>
      <w:r>
        <w:t xml:space="preserve">; </w:t>
      </w:r>
      <w:r w:rsidR="004B42EE">
        <w:t>regardless of their values, they will not be imported into the HDX</w:t>
      </w:r>
      <w:r w:rsidR="00A26CE6">
        <w:t xml:space="preserve"> 2.0</w:t>
      </w:r>
      <w:r w:rsidR="004B42EE">
        <w:t>.</w:t>
      </w:r>
    </w:p>
    <w:p w14:paraId="3017432E" w14:textId="25E48EB5" w:rsidR="004A469A" w:rsidRDefault="00043B56" w:rsidP="0088191A">
      <w:pPr>
        <w:pStyle w:val="Heading2"/>
      </w:pPr>
      <w:bookmarkStart w:id="114" w:name="_Toc29188011"/>
      <w:bookmarkStart w:id="115" w:name="_Toc29188013"/>
      <w:bookmarkStart w:id="116" w:name="_Get_Organization.csv_Records"/>
      <w:bookmarkStart w:id="117" w:name="_Toc37849754"/>
      <w:bookmarkStart w:id="118" w:name="_Toc79153939"/>
      <w:bookmarkEnd w:id="114"/>
      <w:bookmarkEnd w:id="115"/>
      <w:bookmarkEnd w:id="116"/>
      <w:r>
        <w:t xml:space="preserve">Get </w:t>
      </w:r>
      <w:r w:rsidR="004A469A" w:rsidRPr="002B030B">
        <w:t xml:space="preserve">Organization.csv Records </w:t>
      </w:r>
      <w:r w:rsidR="004A469A" w:rsidRPr="00030684">
        <w:t>/ lsa_Organization</w:t>
      </w:r>
      <w:bookmarkEnd w:id="117"/>
      <w:bookmarkEnd w:id="118"/>
    </w:p>
    <w:p w14:paraId="0D54ABAB" w14:textId="2252C065" w:rsidR="00F2146D" w:rsidRDefault="00145FD1" w:rsidP="00EC33D7">
      <w:pPr>
        <w:jc w:val="center"/>
      </w:pPr>
      <w:r w:rsidRPr="00145FD1">
        <w:rPr>
          <w:rFonts w:ascii="Times New Roman" w:eastAsia="Times New Roman" w:hAnsi="Times New Roman" w:cs="Times New Roman"/>
          <w:noProof/>
          <w:sz w:val="24"/>
          <w:szCs w:val="24"/>
        </w:rPr>
        <mc:AlternateContent>
          <mc:Choice Requires="wpg">
            <w:drawing>
              <wp:inline distT="0" distB="0" distL="0" distR="0" wp14:anchorId="5BABAD18" wp14:editId="5551816D">
                <wp:extent cx="4618990" cy="365760"/>
                <wp:effectExtent l="0" t="0" r="10160" b="15240"/>
                <wp:docPr id="74485755"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18990" cy="365760"/>
                          <a:chOff x="1036961" y="1091994"/>
                          <a:chExt cx="46192" cy="3657"/>
                        </a:xfrm>
                      </wpg:grpSpPr>
                      <wps:wsp>
                        <wps:cNvPr id="74485756" name="AutoShape 41"/>
                        <wps:cNvSpPr>
                          <a:spLocks noChangeArrowheads="1"/>
                        </wps:cNvSpPr>
                        <wps:spPr bwMode="auto">
                          <a:xfrm>
                            <a:off x="1052610" y="1091994"/>
                            <a:ext cx="12802" cy="3658"/>
                          </a:xfrm>
                          <a:prstGeom prst="flowChartMagneticDisk">
                            <a:avLst/>
                          </a:prstGeom>
                          <a:solidFill>
                            <a:srgbClr val="DFEBF7"/>
                          </a:solidFill>
                          <a:ln w="6350">
                            <a:solidFill>
                              <a:srgbClr val="5B9BD5"/>
                            </a:solidFill>
                            <a:round/>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048372A5" w14:textId="77777777" w:rsidR="00004824" w:rsidRDefault="00004824" w:rsidP="00C514A1">
                              <w:pPr>
                                <w:pStyle w:val="Style3"/>
                              </w:pPr>
                              <w:r>
                                <w:t>hmis_Organization</w:t>
                              </w:r>
                            </w:p>
                          </w:txbxContent>
                        </wps:txbx>
                        <wps:bodyPr rot="0" vert="horz" wrap="square" lIns="0" tIns="0" rIns="0" bIns="0" anchor="t" anchorCtr="0" upright="1">
                          <a:noAutofit/>
                        </wps:bodyPr>
                      </wps:wsp>
                      <wps:wsp>
                        <wps:cNvPr id="74485757" name="AutoShape 42"/>
                        <wps:cNvSpPr>
                          <a:spLocks noChangeArrowheads="1"/>
                        </wps:cNvSpPr>
                        <wps:spPr bwMode="auto">
                          <a:xfrm>
                            <a:off x="1036961" y="1092451"/>
                            <a:ext cx="11887" cy="2743"/>
                          </a:xfrm>
                          <a:prstGeom prst="flowChartDocument">
                            <a:avLst/>
                          </a:prstGeom>
                          <a:solidFill>
                            <a:srgbClr val="FCE5D6"/>
                          </a:solidFill>
                          <a:ln w="6350">
                            <a:solidFill>
                              <a:srgbClr val="F5B18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41D1C74F" w14:textId="77777777" w:rsidR="00004824" w:rsidRDefault="00004824" w:rsidP="00C514A1">
                              <w:pPr>
                                <w:pStyle w:val="Style3"/>
                              </w:pPr>
                              <w:r>
                                <w:t>lsa_Project</w:t>
                              </w:r>
                            </w:p>
                          </w:txbxContent>
                        </wps:txbx>
                        <wps:bodyPr rot="0" vert="horz" wrap="square" lIns="0" tIns="0" rIns="0" bIns="0" anchor="ctr" anchorCtr="0" upright="1">
                          <a:noAutofit/>
                        </wps:bodyPr>
                      </wps:wsp>
                      <wps:wsp>
                        <wps:cNvPr id="74485758" name="AutoShape 43"/>
                        <wps:cNvSpPr>
                          <a:spLocks noChangeArrowheads="1"/>
                        </wps:cNvSpPr>
                        <wps:spPr bwMode="auto">
                          <a:xfrm>
                            <a:off x="1071266" y="1092451"/>
                            <a:ext cx="11887" cy="2743"/>
                          </a:xfrm>
                          <a:prstGeom prst="flowChartDocument">
                            <a:avLst/>
                          </a:prstGeom>
                          <a:solidFill>
                            <a:srgbClr val="FCE5D6"/>
                          </a:solidFill>
                          <a:ln w="6350">
                            <a:solidFill>
                              <a:srgbClr val="F5B18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27D7F15A" w14:textId="77777777" w:rsidR="00004824" w:rsidRDefault="00004824" w:rsidP="00C514A1">
                              <w:pPr>
                                <w:pStyle w:val="Style3"/>
                              </w:pPr>
                              <w:r>
                                <w:t>lsa_Organization</w:t>
                              </w:r>
                            </w:p>
                          </w:txbxContent>
                        </wps:txbx>
                        <wps:bodyPr rot="0" vert="horz" wrap="square" lIns="0" tIns="0" rIns="0" bIns="0" anchor="ctr" anchorCtr="0" upright="1">
                          <a:noAutofit/>
                        </wps:bodyPr>
                      </wps:wsp>
                      <wps:wsp>
                        <wps:cNvPr id="74485759" name="AutoShape 44"/>
                        <wps:cNvCnPr>
                          <a:cxnSpLocks noChangeShapeType="1"/>
                        </wps:cNvCnPr>
                        <wps:spPr bwMode="auto">
                          <a:xfrm>
                            <a:off x="1048848" y="1093823"/>
                            <a:ext cx="3762" cy="0"/>
                          </a:xfrm>
                          <a:prstGeom prst="curvedConnector3">
                            <a:avLst>
                              <a:gd name="adj1" fmla="val 50000"/>
                            </a:avLst>
                          </a:prstGeom>
                          <a:noFill/>
                          <a:ln w="6350">
                            <a:solidFill>
                              <a:sysClr val="windowText" lastClr="000000">
                                <a:lumMod val="0"/>
                                <a:lumOff val="0"/>
                              </a:sys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74485760" name="AutoShape 45"/>
                        <wps:cNvCnPr>
                          <a:cxnSpLocks noChangeShapeType="1"/>
                        </wps:cNvCnPr>
                        <wps:spPr bwMode="auto">
                          <a:xfrm>
                            <a:off x="1065412" y="1093823"/>
                            <a:ext cx="5854" cy="0"/>
                          </a:xfrm>
                          <a:prstGeom prst="straightConnector1">
                            <a:avLst/>
                          </a:prstGeom>
                          <a:noFill/>
                          <a:ln w="6350">
                            <a:solidFill>
                              <a:sysClr val="windowText" lastClr="000000">
                                <a:lumMod val="0"/>
                                <a:lumOff val="0"/>
                              </a:sys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g:wgp>
                  </a:graphicData>
                </a:graphic>
              </wp:inline>
            </w:drawing>
          </mc:Choice>
          <mc:Fallback>
            <w:pict>
              <v:group w14:anchorId="5BABAD18" id="Group 40" o:spid="_x0000_s1177" style="width:363.7pt;height:28.8pt;mso-position-horizontal-relative:char;mso-position-vertical-relative:line" coordorigin="10369,10919" coordsize="46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">
                <v:shape id="AutoShape 41" o:spid="_x0000_s1178" type="#_x0000_t132" style="position:absolute;left:10526;top:10919;width:128;height: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" fillcolor="#dfebf7" strokecolor="#5b9bd5" strokeweight=".5pt">
                  <v:shadow color="black" opacity="0" offset="0,0"/>
                  <v:textbox inset="0,0,0,0">
                    <w:txbxContent>
                      <w:p w14:paraId="048372A5" w14:textId="77777777" w:rsidR="00004824" w:rsidRDefault="00004824" w:rsidP="00C514A1">
                        <w:pPr>
                          <w:pStyle w:val="Style3"/>
                        </w:pPr>
                        <w:r>
                          <w:t>hmis_Organization</w:t>
                        </w:r>
                      </w:p>
                    </w:txbxContent>
                  </v:textbox>
                </v:shape>
                <v:shape id="AutoShape 42" o:spid="_x0000_s1179" type="#_x0000_t114" style="position:absolute;left:10369;top:10924;width:119;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" fillcolor="#fce5d6" strokecolor="#f5b183" strokeweight=".5pt">
                  <v:shadow color="black" opacity="0" offset="0,0"/>
                  <v:textbox inset="0,0,0,0">
                    <w:txbxContent>
                      <w:p w14:paraId="41D1C74F" w14:textId="77777777" w:rsidR="00004824" w:rsidRDefault="00004824" w:rsidP="00C514A1">
                        <w:pPr>
                          <w:pStyle w:val="Style3"/>
                        </w:pPr>
                        <w:r>
                          <w:t>lsa_Project</w:t>
                        </w:r>
                      </w:p>
                    </w:txbxContent>
                  </v:textbox>
                </v:shape>
                <v:shape id="AutoShape 43" o:spid="_x0000_s1180" type="#_x0000_t114" style="position:absolute;left:10712;top:10924;width:119;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" fillcolor="#fce5d6" strokecolor="#f5b183" strokeweight=".5pt">
                  <v:shadow color="black" opacity="0" offset="0,0"/>
                  <v:textbox inset="0,0,0,0">
                    <w:txbxContent>
                      <w:p w14:paraId="27D7F15A" w14:textId="77777777" w:rsidR="00004824" w:rsidRDefault="00004824" w:rsidP="00C514A1">
                        <w:pPr>
                          <w:pStyle w:val="Style3"/>
                        </w:pPr>
                        <w:r>
                          <w:t>lsa_Organization</w:t>
                        </w:r>
                      </w:p>
                    </w:txbxContent>
                  </v:textbox>
                </v:shape>
                <v:shape id="AutoShape 44" o:spid="_x0000_s1181" type="#_x0000_t38" style="position:absolute;left:10488;top:10938;width:38;height: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" adj="10800" strokeweight=".5pt">
                  <v:stroke endarrow="block"/>
                  <v:shadow color="black [0]"/>
                </v:shape>
                <v:shape id="AutoShape 45" o:spid="_x0000_s1182" type="#_x0000_t32" style="position:absolute;left:10654;top:10938;width: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" strokeweight=".5pt">
                  <v:stroke endarrow="block"/>
                  <v:shadow color="black [0]"/>
                </v:shape>
                <w10:anchorlock/>
              </v:group>
            </w:pict>
          </mc:Fallback>
        </mc:AlternateContent>
      </w:r>
    </w:p>
    <w:p w14:paraId="53BDF05C" w14:textId="1BEFA994" w:rsidR="000E32D5" w:rsidRDefault="000E32D5" w:rsidP="000E32D5">
      <w:r>
        <w:t>Records exported to</w:t>
      </w:r>
      <w:r w:rsidRPr="000E32D5">
        <w:t xml:space="preserve"> </w:t>
      </w:r>
      <w:r>
        <w:t>Organization.csv are included in the LSA output and uploaded to HDX 2.0</w:t>
      </w:r>
      <w:r w:rsidR="004873DC">
        <w:t xml:space="preserve">. </w:t>
      </w:r>
    </w:p>
    <w:p w14:paraId="38BADE0D" w14:textId="42C920CC" w:rsidR="000E32D5" w:rsidRPr="000E32D5" w:rsidRDefault="000E32D5" w:rsidP="000E32D5">
      <w:r>
        <w:t>LSA business logic does not utilize Organization data</w:t>
      </w:r>
      <w:r w:rsidR="00B668EF">
        <w:t xml:space="preserve"> beyond the export of records</w:t>
      </w:r>
      <w:r>
        <w:t>.</w:t>
      </w:r>
    </w:p>
    <w:p w14:paraId="0779078B" w14:textId="6A9346B9" w:rsidR="004A469A" w:rsidRDefault="004A469A" w:rsidP="006A3016">
      <w:pPr>
        <w:pStyle w:val="Heading3"/>
      </w:pPr>
      <w:r w:rsidRPr="006C26B8">
        <w:t>Relevant Data</w:t>
      </w:r>
    </w:p>
    <w:p w14:paraId="5D90B15D" w14:textId="77777777" w:rsidR="00573BC0" w:rsidRPr="00C41BC1" w:rsidRDefault="00573BC0">
      <w:pPr>
        <w:pStyle w:val="Heading4"/>
      </w:pPr>
      <w:r w:rsidRPr="006A3016">
        <w:t>Source</w:t>
      </w:r>
    </w:p>
    <w:tbl>
      <w:tblPr>
        <w:tblStyle w:val="TableGrid"/>
        <w:tblW w:w="9355" w:type="dxa"/>
        <w:tblLook w:val="04A0" w:firstRow="1" w:lastRow="0" w:firstColumn="1" w:lastColumn="0" w:noHBand="0" w:noVBand="1"/>
      </w:tblPr>
      <w:tblGrid>
        <w:gridCol w:w="9355"/>
      </w:tblGrid>
      <w:tr w:rsidR="00BB238D" w:rsidRPr="005F4836" w14:paraId="770DC697" w14:textId="77777777" w:rsidTr="00BB238D">
        <w:tc>
          <w:tcPr>
            <w:tcW w:w="9355" w:type="dxa"/>
            <w:shd w:val="clear" w:color="auto" w:fill="FDE9D9" w:themeFill="accent6" w:themeFillTint="33"/>
          </w:tcPr>
          <w:p w14:paraId="12F11AAC" w14:textId="452FC8DB" w:rsidR="00BB238D" w:rsidRPr="005F4836" w:rsidRDefault="00BB238D" w:rsidP="00705B9E">
            <w:pPr>
              <w:pStyle w:val="NoSpacing"/>
              <w:rPr>
                <w:b/>
                <w:bCs/>
              </w:rPr>
            </w:pPr>
            <w:r w:rsidRPr="005F4836">
              <w:rPr>
                <w:b/>
                <w:bCs/>
              </w:rPr>
              <w:t>lsa_Project</w:t>
            </w:r>
          </w:p>
        </w:tc>
      </w:tr>
      <w:tr w:rsidR="00BB238D" w:rsidRPr="00BB238D" w14:paraId="398343D2" w14:textId="77777777" w:rsidTr="00BB238D">
        <w:tc>
          <w:tcPr>
            <w:tcW w:w="9355" w:type="dxa"/>
          </w:tcPr>
          <w:p w14:paraId="668897AC" w14:textId="43D07302" w:rsidR="00BB238D" w:rsidRPr="00BB238D" w:rsidRDefault="00BB238D" w:rsidP="00705B9E">
            <w:pPr>
              <w:pStyle w:val="NoSpacing"/>
            </w:pPr>
            <w:r w:rsidRPr="00BB238D">
              <w:t>OrganizationID</w:t>
            </w:r>
          </w:p>
        </w:tc>
      </w:tr>
      <w:tr w:rsidR="00BB238D" w:rsidRPr="005F4836" w14:paraId="1FD16D5F" w14:textId="77777777" w:rsidTr="00BB238D">
        <w:tc>
          <w:tcPr>
            <w:tcW w:w="9355" w:type="dxa"/>
            <w:shd w:val="clear" w:color="auto" w:fill="EEECE1" w:themeFill="background2"/>
          </w:tcPr>
          <w:p w14:paraId="0A617476" w14:textId="17BE88E4" w:rsidR="00BB238D" w:rsidRPr="005F4836" w:rsidRDefault="00BB238D" w:rsidP="00705B9E">
            <w:pPr>
              <w:pStyle w:val="NoSpacing"/>
              <w:rPr>
                <w:b/>
                <w:bCs/>
              </w:rPr>
            </w:pPr>
            <w:r w:rsidRPr="005F4836">
              <w:rPr>
                <w:b/>
                <w:bCs/>
              </w:rPr>
              <w:t>hmis_Organization</w:t>
            </w:r>
          </w:p>
        </w:tc>
      </w:tr>
      <w:tr w:rsidR="00BB238D" w:rsidRPr="004416C8" w14:paraId="01378D02" w14:textId="77777777" w:rsidTr="00BB238D">
        <w:tc>
          <w:tcPr>
            <w:tcW w:w="9355" w:type="dxa"/>
          </w:tcPr>
          <w:p w14:paraId="52AAE59D" w14:textId="77777777" w:rsidR="00BB238D" w:rsidRPr="006B4F91" w:rsidRDefault="00BB238D" w:rsidP="00A97C36">
            <w:pPr>
              <w:pStyle w:val="NoSpacing"/>
              <w:rPr>
                <w:i/>
                <w:iCs/>
              </w:rPr>
            </w:pPr>
            <w:r w:rsidRPr="00C03C03">
              <w:t>(all columns – see below)</w:t>
            </w:r>
          </w:p>
        </w:tc>
      </w:tr>
    </w:tbl>
    <w:p w14:paraId="602536AE" w14:textId="6A0A7DAC" w:rsidR="00573BC0" w:rsidRDefault="00573BC0" w:rsidP="006A3016">
      <w:pPr>
        <w:pStyle w:val="Heading4"/>
      </w:pPr>
      <w:r w:rsidRPr="006A3016">
        <w:t>Target</w:t>
      </w:r>
    </w:p>
    <w:p w14:paraId="2F84286C" w14:textId="6064738A" w:rsidR="00493BDF" w:rsidRPr="00493BDF" w:rsidRDefault="00493BDF" w:rsidP="00493BDF">
      <w:r>
        <w:t>HDX 2.0 validation of Organization.csv is generally consistent with the HMIS CSV specifications; differences are noted in the column descriptions below.</w:t>
      </w:r>
    </w:p>
    <w:tbl>
      <w:tblPr>
        <w:tblStyle w:val="Style1"/>
        <w:tblW w:w="9355" w:type="dxa"/>
        <w:tblLook w:val="04A0" w:firstRow="1" w:lastRow="0" w:firstColumn="1" w:lastColumn="0" w:noHBand="0" w:noVBand="1"/>
      </w:tblPr>
      <w:tblGrid>
        <w:gridCol w:w="2659"/>
        <w:gridCol w:w="6696"/>
      </w:tblGrid>
      <w:tr w:rsidR="00BB238D" w:rsidRPr="006B4F91" w14:paraId="1A586232" w14:textId="77777777" w:rsidTr="005F48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shd w:val="clear" w:color="auto" w:fill="76923C" w:themeFill="accent3" w:themeFillShade="BF"/>
          </w:tcPr>
          <w:p w14:paraId="0EAF8FC6" w14:textId="479AFD1F" w:rsidR="00BB238D" w:rsidRPr="006B4F91" w:rsidRDefault="00BB238D" w:rsidP="00BB238D">
            <w:pPr>
              <w:pStyle w:val="NoSpacing"/>
              <w:rPr>
                <w:color w:val="FFFFFF" w:themeColor="background1"/>
              </w:rPr>
            </w:pPr>
            <w:r w:rsidRPr="006B4F91">
              <w:rPr>
                <w:color w:val="FFFFFF" w:themeColor="background1"/>
              </w:rPr>
              <w:t>lsa_</w:t>
            </w:r>
            <w:r>
              <w:rPr>
                <w:color w:val="FFFFFF" w:themeColor="background1"/>
              </w:rPr>
              <w:t>Organization</w:t>
            </w:r>
          </w:p>
        </w:tc>
        <w:tc>
          <w:tcPr>
            <w:tcW w:w="6696" w:type="dxa"/>
            <w:shd w:val="clear" w:color="auto" w:fill="76923C" w:themeFill="accent3" w:themeFillShade="BF"/>
          </w:tcPr>
          <w:p w14:paraId="002B5B40" w14:textId="2A5711BF" w:rsidR="00BB238D" w:rsidRPr="006B4F91" w:rsidRDefault="00BB238D" w:rsidP="00BB238D">
            <w:pPr>
              <w:pStyle w:val="NoSpacing"/>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Column Description</w:t>
            </w:r>
          </w:p>
        </w:tc>
      </w:tr>
      <w:tr w:rsidR="00BB238D" w:rsidRPr="009C3437" w14:paraId="0B199614" w14:textId="77777777" w:rsidTr="005F4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shd w:val="clear" w:color="auto" w:fill="auto"/>
          </w:tcPr>
          <w:p w14:paraId="390CFEC0" w14:textId="77777777" w:rsidR="00BB238D" w:rsidRPr="009C3437" w:rsidRDefault="00BB238D" w:rsidP="00BB238D">
            <w:pPr>
              <w:pStyle w:val="NoSpacing"/>
            </w:pPr>
            <w:r>
              <w:t>OrganizationID</w:t>
            </w:r>
          </w:p>
        </w:tc>
        <w:tc>
          <w:tcPr>
            <w:tcW w:w="6696" w:type="dxa"/>
            <w:shd w:val="clear" w:color="auto" w:fill="auto"/>
          </w:tcPr>
          <w:p w14:paraId="4295E25B" w14:textId="55C97375" w:rsidR="00BB238D" w:rsidRPr="009C3437" w:rsidRDefault="00BB238D" w:rsidP="00BB238D">
            <w:pPr>
              <w:pStyle w:val="NoSpacing"/>
              <w:cnfStyle w:val="000000100000" w:firstRow="0" w:lastRow="0" w:firstColumn="0" w:lastColumn="0" w:oddVBand="0" w:evenVBand="0" w:oddHBand="1" w:evenHBand="0" w:firstRowFirstColumn="0" w:firstRowLastColumn="0" w:lastRowFirstColumn="0" w:lastRowLastColumn="0"/>
            </w:pPr>
            <w:r>
              <w:t>(See HMIS CSV documentation)</w:t>
            </w:r>
          </w:p>
        </w:tc>
      </w:tr>
      <w:tr w:rsidR="00487413" w:rsidRPr="009C3437" w14:paraId="243C3E28" w14:textId="77777777" w:rsidTr="005F48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44EB9CAC" w14:textId="40718BBA" w:rsidR="00487413" w:rsidRDefault="00487413" w:rsidP="00487413">
            <w:pPr>
              <w:pStyle w:val="NoSpacing"/>
            </w:pPr>
            <w:r w:rsidRPr="004A469A">
              <w:t>OrganizationName</w:t>
            </w:r>
          </w:p>
        </w:tc>
        <w:tc>
          <w:tcPr>
            <w:tcW w:w="6696" w:type="dxa"/>
          </w:tcPr>
          <w:p w14:paraId="1DE63998" w14:textId="5F0A4705" w:rsidR="00487413" w:rsidRPr="009C3437" w:rsidRDefault="00487413" w:rsidP="00487413">
            <w:pPr>
              <w:pStyle w:val="NoSpacing"/>
              <w:cnfStyle w:val="000000010000" w:firstRow="0" w:lastRow="0" w:firstColumn="0" w:lastColumn="0" w:oddVBand="0" w:evenVBand="0" w:oddHBand="0" w:evenHBand="1" w:firstRowFirstColumn="0" w:firstRowLastColumn="0" w:lastRowFirstColumn="0" w:lastRowLastColumn="0"/>
            </w:pPr>
            <w:r>
              <w:t>T</w:t>
            </w:r>
            <w:r w:rsidRPr="006F51AA">
              <w:t>runcate HMIS value in export if &gt;50 characters</w:t>
            </w:r>
            <w:r>
              <w:t xml:space="preserve"> </w:t>
            </w:r>
          </w:p>
        </w:tc>
      </w:tr>
      <w:tr w:rsidR="00BB238D" w:rsidRPr="009C3437" w14:paraId="4E32259B" w14:textId="77777777" w:rsidTr="005F4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shd w:val="clear" w:color="auto" w:fill="auto"/>
          </w:tcPr>
          <w:p w14:paraId="34DBB136" w14:textId="22FC72B4" w:rsidR="00BB238D" w:rsidRDefault="00BB238D" w:rsidP="00BB238D">
            <w:pPr>
              <w:pStyle w:val="NoSpacing"/>
            </w:pPr>
            <w:r w:rsidRPr="00AC4B8C">
              <w:t>VictimServiceProvider</w:t>
            </w:r>
          </w:p>
        </w:tc>
        <w:tc>
          <w:tcPr>
            <w:tcW w:w="6696" w:type="dxa"/>
            <w:shd w:val="clear" w:color="auto" w:fill="auto"/>
          </w:tcPr>
          <w:p w14:paraId="6B2A3B4F" w14:textId="606F7A4A" w:rsidR="00BB238D" w:rsidRPr="009C3437" w:rsidRDefault="00BB238D" w:rsidP="00BB238D">
            <w:pPr>
              <w:pStyle w:val="NoSpacing"/>
              <w:cnfStyle w:val="000000100000" w:firstRow="0" w:lastRow="0" w:firstColumn="0" w:lastColumn="0" w:oddVBand="0" w:evenVBand="0" w:oddHBand="1" w:evenHBand="0" w:firstRowFirstColumn="0" w:firstRowLastColumn="0" w:lastRowFirstColumn="0" w:lastRowLastColumn="0"/>
            </w:pPr>
            <w:r>
              <w:t>(See HMIS CSV documentation)</w:t>
            </w:r>
          </w:p>
        </w:tc>
      </w:tr>
      <w:tr w:rsidR="00BB238D" w:rsidRPr="009C3437" w14:paraId="4FA07EF7" w14:textId="77777777" w:rsidTr="005F48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07AF09E0" w14:textId="237A04FF" w:rsidR="00BB238D" w:rsidRDefault="00BB238D" w:rsidP="00BB238D">
            <w:pPr>
              <w:pStyle w:val="NoSpacing"/>
            </w:pPr>
            <w:r w:rsidRPr="002D2B2B">
              <w:t>OrganizationCommonName</w:t>
            </w:r>
          </w:p>
        </w:tc>
        <w:tc>
          <w:tcPr>
            <w:tcW w:w="6696" w:type="dxa"/>
          </w:tcPr>
          <w:p w14:paraId="611A78FD" w14:textId="1B1E7531" w:rsidR="00BB238D" w:rsidRPr="009C3437" w:rsidRDefault="00BB238D" w:rsidP="00BB238D">
            <w:pPr>
              <w:pStyle w:val="NoSpacing"/>
              <w:cnfStyle w:val="000000010000" w:firstRow="0" w:lastRow="0" w:firstColumn="0" w:lastColumn="0" w:oddVBand="0" w:evenVBand="0" w:oddHBand="0" w:evenHBand="1" w:firstRowFirstColumn="0" w:firstRowLastColumn="0" w:lastRowFirstColumn="0" w:lastRowLastColumn="0"/>
            </w:pPr>
            <w:r w:rsidRPr="002D2B2B">
              <w:t>n/a - will not be imported</w:t>
            </w:r>
          </w:p>
        </w:tc>
      </w:tr>
      <w:tr w:rsidR="00BB238D" w:rsidRPr="009C3437" w14:paraId="6070BBC8" w14:textId="77777777" w:rsidTr="005F4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shd w:val="clear" w:color="auto" w:fill="auto"/>
          </w:tcPr>
          <w:p w14:paraId="595845A6" w14:textId="7A82A85F" w:rsidR="00BB238D" w:rsidRDefault="00BB238D" w:rsidP="00BB238D">
            <w:pPr>
              <w:pStyle w:val="NoSpacing"/>
            </w:pPr>
            <w:r w:rsidRPr="004A469A">
              <w:t>DateCreated</w:t>
            </w:r>
          </w:p>
        </w:tc>
        <w:tc>
          <w:tcPr>
            <w:tcW w:w="6696" w:type="dxa"/>
            <w:shd w:val="clear" w:color="auto" w:fill="auto"/>
          </w:tcPr>
          <w:p w14:paraId="2A74DDE1" w14:textId="7C5065F8" w:rsidR="00BB238D" w:rsidRPr="009C3437" w:rsidRDefault="00BB238D" w:rsidP="00BB238D">
            <w:pPr>
              <w:pStyle w:val="NoSpacing"/>
              <w:cnfStyle w:val="000000100000" w:firstRow="0" w:lastRow="0" w:firstColumn="0" w:lastColumn="0" w:oddVBand="0" w:evenVBand="0" w:oddHBand="1" w:evenHBand="0" w:firstRowFirstColumn="0" w:firstRowLastColumn="0" w:lastRowFirstColumn="0" w:lastRowLastColumn="0"/>
            </w:pPr>
            <w:r>
              <w:t>(See HMIS CSV documentation)</w:t>
            </w:r>
          </w:p>
        </w:tc>
      </w:tr>
      <w:tr w:rsidR="00BB238D" w:rsidRPr="009C3437" w14:paraId="6EC59578" w14:textId="77777777" w:rsidTr="005F48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2F9C5D28" w14:textId="018240F9" w:rsidR="00BB238D" w:rsidRDefault="00BB238D" w:rsidP="00BB238D">
            <w:pPr>
              <w:pStyle w:val="NoSpacing"/>
            </w:pPr>
            <w:r w:rsidRPr="004A469A">
              <w:t>DateUpdated</w:t>
            </w:r>
          </w:p>
        </w:tc>
        <w:tc>
          <w:tcPr>
            <w:tcW w:w="6696" w:type="dxa"/>
          </w:tcPr>
          <w:p w14:paraId="1CAE88DF" w14:textId="5EE16EA8" w:rsidR="00BB238D" w:rsidRPr="009C3437" w:rsidRDefault="00BB238D" w:rsidP="00BB238D">
            <w:pPr>
              <w:pStyle w:val="NoSpacing"/>
              <w:cnfStyle w:val="000000010000" w:firstRow="0" w:lastRow="0" w:firstColumn="0" w:lastColumn="0" w:oddVBand="0" w:evenVBand="0" w:oddHBand="0" w:evenHBand="1" w:firstRowFirstColumn="0" w:firstRowLastColumn="0" w:lastRowFirstColumn="0" w:lastRowLastColumn="0"/>
            </w:pPr>
            <w:r>
              <w:t>(See HMIS CSV documentation)</w:t>
            </w:r>
          </w:p>
        </w:tc>
      </w:tr>
      <w:tr w:rsidR="00BB238D" w:rsidRPr="009C3437" w14:paraId="3570286C" w14:textId="77777777" w:rsidTr="005F4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shd w:val="clear" w:color="auto" w:fill="auto"/>
          </w:tcPr>
          <w:p w14:paraId="19C5EC57" w14:textId="7D0338B1" w:rsidR="00BB238D" w:rsidRDefault="00BB238D" w:rsidP="00BB238D">
            <w:pPr>
              <w:pStyle w:val="NoSpacing"/>
            </w:pPr>
            <w:r w:rsidRPr="002D2B2B">
              <w:t>UserID</w:t>
            </w:r>
          </w:p>
        </w:tc>
        <w:tc>
          <w:tcPr>
            <w:tcW w:w="6696" w:type="dxa"/>
            <w:shd w:val="clear" w:color="auto" w:fill="auto"/>
          </w:tcPr>
          <w:p w14:paraId="59087B54" w14:textId="7FA2CCE4" w:rsidR="00BB238D" w:rsidRPr="009C3437" w:rsidRDefault="00BB238D" w:rsidP="00BB238D">
            <w:pPr>
              <w:pStyle w:val="NoSpacing"/>
              <w:cnfStyle w:val="000000100000" w:firstRow="0" w:lastRow="0" w:firstColumn="0" w:lastColumn="0" w:oddVBand="0" w:evenVBand="0" w:oddHBand="1" w:evenHBand="0" w:firstRowFirstColumn="0" w:firstRowLastColumn="0" w:lastRowFirstColumn="0" w:lastRowLastColumn="0"/>
            </w:pPr>
            <w:r w:rsidRPr="002D2B2B">
              <w:t>n/a - will not be imported</w:t>
            </w:r>
          </w:p>
        </w:tc>
      </w:tr>
      <w:tr w:rsidR="00BB238D" w:rsidRPr="009C3437" w14:paraId="087A697B" w14:textId="77777777" w:rsidTr="005F48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1BE68406" w14:textId="239B5678" w:rsidR="00BB238D" w:rsidRDefault="00BB238D" w:rsidP="00BB238D">
            <w:pPr>
              <w:pStyle w:val="NoSpacing"/>
            </w:pPr>
            <w:r w:rsidRPr="004A469A">
              <w:t>DateDeleted</w:t>
            </w:r>
          </w:p>
        </w:tc>
        <w:tc>
          <w:tcPr>
            <w:tcW w:w="6696" w:type="dxa"/>
          </w:tcPr>
          <w:p w14:paraId="756395E5" w14:textId="105207F2" w:rsidR="00BB238D" w:rsidRPr="009C3437" w:rsidRDefault="00143E83" w:rsidP="00BB238D">
            <w:pPr>
              <w:pStyle w:val="NoSpacing"/>
              <w:cnfStyle w:val="000000010000" w:firstRow="0" w:lastRow="0" w:firstColumn="0" w:lastColumn="0" w:oddVBand="0" w:evenVBand="0" w:oddHBand="0" w:evenHBand="1" w:firstRowFirstColumn="0" w:firstRowLastColumn="0" w:lastRowFirstColumn="0" w:lastRowLastColumn="0"/>
            </w:pPr>
            <w:r>
              <w:t>NULL</w:t>
            </w:r>
          </w:p>
        </w:tc>
      </w:tr>
      <w:tr w:rsidR="00BB238D" w:rsidRPr="009C3437" w14:paraId="60D9CE83" w14:textId="77777777" w:rsidTr="005F4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shd w:val="clear" w:color="auto" w:fill="auto"/>
          </w:tcPr>
          <w:p w14:paraId="26B61772" w14:textId="51D44F80" w:rsidR="00BB238D" w:rsidRDefault="00BB238D" w:rsidP="00BB238D">
            <w:pPr>
              <w:pStyle w:val="NoSpacing"/>
            </w:pPr>
            <w:r w:rsidRPr="004A469A">
              <w:t>ExportID</w:t>
            </w:r>
          </w:p>
        </w:tc>
        <w:tc>
          <w:tcPr>
            <w:tcW w:w="6696" w:type="dxa"/>
            <w:shd w:val="clear" w:color="auto" w:fill="auto"/>
          </w:tcPr>
          <w:p w14:paraId="32AE3952" w14:textId="58FAD26A" w:rsidR="00BB238D" w:rsidRPr="009C3437" w:rsidRDefault="00BB238D" w:rsidP="00BB238D">
            <w:pPr>
              <w:pStyle w:val="NoSpacing"/>
              <w:cnfStyle w:val="000000100000" w:firstRow="0" w:lastRow="0" w:firstColumn="0" w:lastColumn="0" w:oddVBand="0" w:evenVBand="0" w:oddHBand="1" w:evenHBand="0" w:firstRowFirstColumn="0" w:firstRowLastColumn="0" w:lastRowFirstColumn="0" w:lastRowLastColumn="0"/>
            </w:pPr>
            <w:r w:rsidRPr="006F51AA">
              <w:t>Must match LSAReport.</w:t>
            </w:r>
            <w:r w:rsidRPr="005F4836">
              <w:rPr>
                <w:b/>
                <w:bCs/>
              </w:rPr>
              <w:t>ReportID</w:t>
            </w:r>
          </w:p>
        </w:tc>
      </w:tr>
    </w:tbl>
    <w:p w14:paraId="2D913DB5" w14:textId="77777777" w:rsidR="004A469A" w:rsidRPr="006C26B8" w:rsidRDefault="004A469A" w:rsidP="006A3016">
      <w:pPr>
        <w:pStyle w:val="Heading3"/>
      </w:pPr>
      <w:r w:rsidRPr="006C26B8">
        <w:t>Logic</w:t>
      </w:r>
    </w:p>
    <w:p w14:paraId="37F90EE3" w14:textId="4346C2CD" w:rsidR="004A469A" w:rsidRPr="00577A54" w:rsidRDefault="00012D36" w:rsidP="004A469A">
      <w:r>
        <w:t xml:space="preserve">There must be exactly </w:t>
      </w:r>
      <w:r w:rsidR="004A469A" w:rsidRPr="00577A54">
        <w:t xml:space="preserve">one record for every </w:t>
      </w:r>
      <w:r w:rsidR="004A469A" w:rsidRPr="005D0E7C">
        <w:rPr>
          <w:i/>
        </w:rPr>
        <w:t>OrganizationID</w:t>
      </w:r>
      <w:r w:rsidR="004A469A" w:rsidRPr="00577A54">
        <w:t xml:space="preserve"> included in Project.csv.</w:t>
      </w:r>
    </w:p>
    <w:p w14:paraId="50F3433E" w14:textId="77777777" w:rsidR="00F3640F" w:rsidRPr="00A6584A" w:rsidRDefault="00F3640F" w:rsidP="00F3640F">
      <w:r>
        <w:t xml:space="preserve">Populate </w:t>
      </w:r>
      <w:r w:rsidRPr="0021216F">
        <w:rPr>
          <w:b/>
        </w:rPr>
        <w:t>ExportID</w:t>
      </w:r>
      <w:r>
        <w:rPr>
          <w:i/>
        </w:rPr>
        <w:t xml:space="preserve"> </w:t>
      </w:r>
      <w:r>
        <w:t>with LSAReport.</w:t>
      </w:r>
      <w:r w:rsidRPr="0021216F">
        <w:rPr>
          <w:b/>
        </w:rPr>
        <w:t>ReportID</w:t>
      </w:r>
      <w:r>
        <w:rPr>
          <w:i/>
        </w:rPr>
        <w:t xml:space="preserve">; </w:t>
      </w:r>
      <w:r>
        <w:t xml:space="preserve">the data type for </w:t>
      </w:r>
      <w:r w:rsidRPr="0021216F">
        <w:rPr>
          <w:b/>
        </w:rPr>
        <w:t>ExportID</w:t>
      </w:r>
      <w:r>
        <w:rPr>
          <w:i/>
        </w:rPr>
        <w:t xml:space="preserve"> </w:t>
      </w:r>
      <w:r>
        <w:t xml:space="preserve">is a string, so </w:t>
      </w:r>
      <w:r w:rsidR="0021216F">
        <w:rPr>
          <w:b/>
        </w:rPr>
        <w:t xml:space="preserve">ReportID </w:t>
      </w:r>
      <w:r w:rsidR="0021216F">
        <w:t>must be converted appropriately</w:t>
      </w:r>
      <w:r>
        <w:t>.</w:t>
      </w:r>
    </w:p>
    <w:p w14:paraId="1F6772BF" w14:textId="5A417B11" w:rsidR="00A00B52" w:rsidRPr="00A57F38" w:rsidRDefault="004C17E1" w:rsidP="00A00B52">
      <w:r w:rsidRPr="0021216F">
        <w:rPr>
          <w:b/>
        </w:rPr>
        <w:t>OrganizationCommonName</w:t>
      </w:r>
      <w:r>
        <w:rPr>
          <w:i/>
        </w:rPr>
        <w:t xml:space="preserve"> </w:t>
      </w:r>
      <w:r>
        <w:t xml:space="preserve">and </w:t>
      </w:r>
      <w:r w:rsidRPr="0021216F">
        <w:rPr>
          <w:b/>
        </w:rPr>
        <w:t>UserID</w:t>
      </w:r>
      <w:r>
        <w:rPr>
          <w:i/>
        </w:rPr>
        <w:t xml:space="preserve"> </w:t>
      </w:r>
      <w:r w:rsidR="00A00B52">
        <w:t xml:space="preserve">may be exported as </w:t>
      </w:r>
      <w:r w:rsidR="00143E83">
        <w:t>NULL</w:t>
      </w:r>
      <w:r w:rsidR="00A00B52">
        <w:t>; regardless of their values, they will not be imported into the HDX</w:t>
      </w:r>
      <w:r w:rsidR="00A26CE6">
        <w:t xml:space="preserve"> 2.0</w:t>
      </w:r>
      <w:r w:rsidR="00A00B52">
        <w:t>.</w:t>
      </w:r>
    </w:p>
    <w:p w14:paraId="5EA9DF54" w14:textId="50A432E6" w:rsidR="004A469A" w:rsidRDefault="004A469A" w:rsidP="0088191A">
      <w:pPr>
        <w:pStyle w:val="Heading2"/>
      </w:pPr>
      <w:bookmarkStart w:id="119" w:name="_Get_Funder.csv_Records"/>
      <w:bookmarkStart w:id="120" w:name="_Toc510893841"/>
      <w:bookmarkStart w:id="121" w:name="_Toc37849755"/>
      <w:bookmarkStart w:id="122" w:name="_Toc79153940"/>
      <w:bookmarkEnd w:id="119"/>
      <w:r w:rsidRPr="006C26B8">
        <w:t>Get Funder.csv Records / lsa_Funder</w:t>
      </w:r>
      <w:bookmarkEnd w:id="120"/>
      <w:bookmarkEnd w:id="121"/>
      <w:bookmarkEnd w:id="122"/>
    </w:p>
    <w:p w14:paraId="63EF77B9" w14:textId="01C6C32B" w:rsidR="00F2146D" w:rsidRDefault="00145FD1" w:rsidP="00EC33D7">
      <w:pPr>
        <w:jc w:val="center"/>
      </w:pPr>
      <w:r>
        <w:rPr>
          <w:rFonts w:ascii="Times New Roman" w:hAnsi="Times New Roman"/>
          <w:noProof/>
          <w:sz w:val="24"/>
          <w:szCs w:val="24"/>
        </w:rPr>
        <mc:AlternateContent>
          <mc:Choice Requires="wpg">
            <w:drawing>
              <wp:inline distT="0" distB="0" distL="0" distR="0" wp14:anchorId="113A8ED3" wp14:editId="32DF0C96">
                <wp:extent cx="4780280" cy="652780"/>
                <wp:effectExtent l="0" t="0" r="20320" b="13970"/>
                <wp:docPr id="74485761" name="Group 744857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80280" cy="652780"/>
                          <a:chOff x="1036961" y="1104255"/>
                          <a:chExt cx="47804" cy="6528"/>
                        </a:xfrm>
                      </wpg:grpSpPr>
                      <wps:wsp>
                        <wps:cNvPr id="74485762" name="AutoShape 410"/>
                        <wps:cNvSpPr>
                          <a:spLocks noChangeArrowheads="1"/>
                        </wps:cNvSpPr>
                        <wps:spPr bwMode="auto">
                          <a:xfrm>
                            <a:off x="1072878" y="1106148"/>
                            <a:ext cx="11887" cy="2743"/>
                          </a:xfrm>
                          <a:prstGeom prst="flowChartDocument">
                            <a:avLst/>
                          </a:prstGeom>
                          <a:solidFill>
                            <a:srgbClr val="FCE5D6"/>
                          </a:solidFill>
                          <a:ln w="6350">
                            <a:solidFill>
                              <a:srgbClr val="F5B18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0E85E4FC" w14:textId="77777777" w:rsidR="00004824" w:rsidRDefault="00004824" w:rsidP="00DE4A2E">
                              <w:pPr>
                                <w:pStyle w:val="Style3"/>
                              </w:pPr>
                              <w:r>
                                <w:t>lsa_Funder</w:t>
                              </w:r>
                            </w:p>
                          </w:txbxContent>
                        </wps:txbx>
                        <wps:bodyPr rot="0" vert="horz" wrap="square" lIns="0" tIns="0" rIns="0" bIns="0" anchor="ctr" anchorCtr="0" upright="1">
                          <a:noAutofit/>
                        </wps:bodyPr>
                      </wps:wsp>
                      <wps:wsp>
                        <wps:cNvPr id="74485763" name="AutoShape 411"/>
                        <wps:cNvSpPr>
                          <a:spLocks noChangeArrowheads="1"/>
                        </wps:cNvSpPr>
                        <wps:spPr bwMode="auto">
                          <a:xfrm>
                            <a:off x="1054920" y="1106148"/>
                            <a:ext cx="12801" cy="3658"/>
                          </a:xfrm>
                          <a:prstGeom prst="flowChartMagneticDisk">
                            <a:avLst/>
                          </a:prstGeom>
                          <a:solidFill>
                            <a:srgbClr val="DFEBF7"/>
                          </a:solidFill>
                          <a:ln w="6350">
                            <a:solidFill>
                              <a:srgbClr val="5B9BD5"/>
                            </a:solidFill>
                            <a:round/>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41AE5118" w14:textId="77777777" w:rsidR="00004824" w:rsidRDefault="00004824" w:rsidP="00DE4A2E">
                              <w:pPr>
                                <w:pStyle w:val="Style3"/>
                              </w:pPr>
                              <w:r>
                                <w:t>hmis_Funder</w:t>
                              </w:r>
                            </w:p>
                          </w:txbxContent>
                        </wps:txbx>
                        <wps:bodyPr rot="0" vert="horz" wrap="square" lIns="0" tIns="0" rIns="0" bIns="0" anchor="t" anchorCtr="0" upright="1">
                          <a:noAutofit/>
                        </wps:bodyPr>
                      </wps:wsp>
                      <wpg:grpSp>
                        <wpg:cNvPr id="74485764" name="Group 412"/>
                        <wpg:cNvGrpSpPr>
                          <a:grpSpLocks/>
                        </wpg:cNvGrpSpPr>
                        <wpg:grpSpPr bwMode="auto">
                          <a:xfrm>
                            <a:off x="1036961" y="1104255"/>
                            <a:ext cx="12091" cy="6529"/>
                            <a:chOff x="1036961" y="1104255"/>
                            <a:chExt cx="12090" cy="6528"/>
                          </a:xfrm>
                        </wpg:grpSpPr>
                        <wps:wsp>
                          <wps:cNvPr id="74485765" name="AutoShape 413"/>
                          <wps:cNvSpPr>
                            <a:spLocks noChangeArrowheads="1"/>
                          </wps:cNvSpPr>
                          <wps:spPr bwMode="auto">
                            <a:xfrm>
                              <a:off x="1037165" y="1104255"/>
                              <a:ext cx="11887" cy="2744"/>
                            </a:xfrm>
                            <a:prstGeom prst="flowChartDocument">
                              <a:avLst/>
                            </a:prstGeom>
                            <a:solidFill>
                              <a:srgbClr val="FCE5D6"/>
                            </a:solidFill>
                            <a:ln w="6350">
                              <a:solidFill>
                                <a:srgbClr val="F5B18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5769CC60" w14:textId="77777777" w:rsidR="00004824" w:rsidRDefault="00004824" w:rsidP="00DE4A2E">
                                <w:pPr>
                                  <w:pStyle w:val="Style3"/>
                                </w:pPr>
                                <w:r>
                                  <w:t>lsa_Report</w:t>
                                </w:r>
                              </w:p>
                            </w:txbxContent>
                          </wps:txbx>
                          <wps:bodyPr rot="0" vert="horz" wrap="square" lIns="0" tIns="0" rIns="0" bIns="0" anchor="ctr" anchorCtr="0" upright="1">
                            <a:noAutofit/>
                          </wps:bodyPr>
                        </wps:wsp>
                        <wps:wsp>
                          <wps:cNvPr id="74485766" name="AutoShape 414"/>
                          <wps:cNvSpPr>
                            <a:spLocks noChangeArrowheads="1"/>
                          </wps:cNvSpPr>
                          <wps:spPr bwMode="auto">
                            <a:xfrm>
                              <a:off x="1036961" y="1108041"/>
                              <a:ext cx="11887" cy="2743"/>
                            </a:xfrm>
                            <a:prstGeom prst="flowChartDocument">
                              <a:avLst/>
                            </a:prstGeom>
                            <a:solidFill>
                              <a:srgbClr val="FCE5D6"/>
                            </a:solidFill>
                            <a:ln w="6350">
                              <a:solidFill>
                                <a:srgbClr val="F5B18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10D263BB" w14:textId="77777777" w:rsidR="00004824" w:rsidRDefault="00004824" w:rsidP="00DE4A2E">
                                <w:pPr>
                                  <w:pStyle w:val="Style3"/>
                                </w:pPr>
                                <w:r>
                                  <w:t>lsa_Project</w:t>
                                </w:r>
                              </w:p>
                            </w:txbxContent>
                          </wps:txbx>
                          <wps:bodyPr rot="0" vert="horz" wrap="square" lIns="0" tIns="0" rIns="0" bIns="0" anchor="ctr" anchorCtr="0" upright="1">
                            <a:noAutofit/>
                          </wps:bodyPr>
                        </wps:wsp>
                      </wpg:grpSp>
                      <wps:wsp>
                        <wps:cNvPr id="74485767" name="AutoShape 415"/>
                        <wps:cNvCnPr>
                          <a:cxnSpLocks noChangeShapeType="1"/>
                          <a:stCxn id="74485765" idx="3"/>
                          <a:endCxn id="74485763" idx="2"/>
                        </wps:cNvCnPr>
                        <wps:spPr bwMode="auto">
                          <a:xfrm>
                            <a:off x="1049052" y="1105627"/>
                            <a:ext cx="5868" cy="2350"/>
                          </a:xfrm>
                          <a:prstGeom prst="curvedConnector3">
                            <a:avLst>
                              <a:gd name="adj1" fmla="val 50000"/>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74485768" name="AutoShape 416"/>
                        <wps:cNvCnPr>
                          <a:cxnSpLocks noChangeShapeType="1"/>
                          <a:stCxn id="74485766" idx="3"/>
                          <a:endCxn id="74485763" idx="2"/>
                        </wps:cNvCnPr>
                        <wps:spPr bwMode="auto">
                          <a:xfrm flipV="1">
                            <a:off x="1048848" y="1107977"/>
                            <a:ext cx="6072" cy="1435"/>
                          </a:xfrm>
                          <a:prstGeom prst="curvedConnector3">
                            <a:avLst>
                              <a:gd name="adj1" fmla="val 50000"/>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74485769" name="AutoShape 417"/>
                        <wps:cNvCnPr>
                          <a:cxnSpLocks noChangeShapeType="1"/>
                          <a:stCxn id="74485763" idx="4"/>
                          <a:endCxn id="74485762" idx="1"/>
                        </wps:cNvCnPr>
                        <wps:spPr bwMode="auto">
                          <a:xfrm flipV="1">
                            <a:off x="1067721" y="1107520"/>
                            <a:ext cx="5157" cy="457"/>
                          </a:xfrm>
                          <a:prstGeom prst="curvedConnector3">
                            <a:avLst>
                              <a:gd name="adj1" fmla="val 50000"/>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g:wgp>
                  </a:graphicData>
                </a:graphic>
              </wp:inline>
            </w:drawing>
          </mc:Choice>
          <mc:Fallback>
            <w:pict>
              <v:group w14:anchorId="113A8ED3" id="Group 74485761" o:spid="_x0000_s1183" style="width:376.4pt;height:51.4pt;mso-position-horizontal-relative:char;mso-position-vertical-relative:line" coordorigin="10369,11042" coordsize="47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">
                <v:shape id="AutoShape 410" o:spid="_x0000_s1184" type="#_x0000_t114" style="position:absolute;left:10728;top:11061;width:119;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" fillcolor="#fce5d6" strokecolor="#f5b183" strokeweight=".5pt">
                  <v:shadow color="black" opacity="0" offset="0,0"/>
                  <v:textbox inset="0,0,0,0">
                    <w:txbxContent>
                      <w:p w14:paraId="0E85E4FC" w14:textId="77777777" w:rsidR="00004824" w:rsidRDefault="00004824" w:rsidP="00DE4A2E">
                        <w:pPr>
                          <w:pStyle w:val="Style3"/>
                        </w:pPr>
                        <w:r>
                          <w:t>lsa_Funder</w:t>
                        </w:r>
                      </w:p>
                    </w:txbxContent>
                  </v:textbox>
                </v:shape>
                <v:shape id="AutoShape 411" o:spid="_x0000_s1185" type="#_x0000_t132" style="position:absolute;left:10549;top:11061;width:128;height: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" fillcolor="#dfebf7" strokecolor="#5b9bd5" strokeweight=".5pt">
                  <v:shadow color="black" opacity="0" offset="0,0"/>
                  <v:textbox inset="0,0,0,0">
                    <w:txbxContent>
                      <w:p w14:paraId="41AE5118" w14:textId="77777777" w:rsidR="00004824" w:rsidRDefault="00004824" w:rsidP="00DE4A2E">
                        <w:pPr>
                          <w:pStyle w:val="Style3"/>
                        </w:pPr>
                        <w:r>
                          <w:t>hmis_Funder</w:t>
                        </w:r>
                      </w:p>
                    </w:txbxContent>
                  </v:textbox>
                </v:shape>
                <v:group id="Group 412" o:spid="_x0000_s1186" style="position:absolute;left:10369;top:11042;width:121;height:65" coordorigin="10369,11042" coordsize="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">
                  <v:shape id="AutoShape 413" o:spid="_x0000_s1187" type="#_x0000_t114" style="position:absolute;left:10371;top:11042;width:119;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" fillcolor="#fce5d6" strokecolor="#f5b183" strokeweight=".5pt">
                    <v:shadow color="black" opacity="0" offset="0,0"/>
                    <v:textbox inset="0,0,0,0">
                      <w:txbxContent>
                        <w:p w14:paraId="5769CC60" w14:textId="77777777" w:rsidR="00004824" w:rsidRDefault="00004824" w:rsidP="00DE4A2E">
                          <w:pPr>
                            <w:pStyle w:val="Style3"/>
                          </w:pPr>
                          <w:r>
                            <w:t>lsa_Report</w:t>
                          </w:r>
                        </w:p>
                      </w:txbxContent>
                    </v:textbox>
                  </v:shape>
                  <v:shape id="AutoShape 414" o:spid="_x0000_s1188" type="#_x0000_t114" style="position:absolute;left:10369;top:11080;width:119;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" fillcolor="#fce5d6" strokecolor="#f5b183" strokeweight=".5pt">
                    <v:shadow color="black" opacity="0" offset="0,0"/>
                    <v:textbox inset="0,0,0,0">
                      <w:txbxContent>
                        <w:p w14:paraId="10D263BB" w14:textId="77777777" w:rsidR="00004824" w:rsidRDefault="00004824" w:rsidP="00DE4A2E">
                          <w:pPr>
                            <w:pStyle w:val="Style3"/>
                          </w:pPr>
                          <w:r>
                            <w:t>lsa_Project</w:t>
                          </w:r>
                        </w:p>
                      </w:txbxContent>
                    </v:textbox>
                  </v:shape>
                </v:group>
                <v:shape id="AutoShape 415" o:spid="_x0000_s1189" type="#_x0000_t38" style="position:absolute;left:10490;top:11056;width:59;height:23;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" adj="10800" strokecolor="black [0]" strokeweight=".5pt">
                  <v:stroke endarrow="block"/>
                  <v:shadow color="black [0]"/>
                </v:shape>
                <v:shape id="AutoShape 416" o:spid="_x0000_s1190" type="#_x0000_t38" style="position:absolute;left:10488;top:11079;width:61;height:15;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" adj="10800" strokecolor="black [0]" strokeweight=".5pt">
                  <v:stroke endarrow="block"/>
                  <v:shadow color="black [0]"/>
                </v:shape>
                <v:shape id="AutoShape 417" o:spid="_x0000_s1191" type="#_x0000_t38" style="position:absolute;left:10677;top:11075;width:51;height:4;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" adj="10800" strokecolor="black [0]" strokeweight=".5pt">
                  <v:stroke endarrow="block"/>
                  <v:shadow color="black [0]"/>
                </v:shape>
                <w10:anchorlock/>
              </v:group>
            </w:pict>
          </mc:Fallback>
        </mc:AlternateContent>
      </w:r>
    </w:p>
    <w:p w14:paraId="58A08971" w14:textId="1D1DC769" w:rsidR="000E32D5" w:rsidRDefault="000E32D5" w:rsidP="000E32D5">
      <w:r>
        <w:t>Records exported to</w:t>
      </w:r>
      <w:r w:rsidRPr="000E32D5">
        <w:t xml:space="preserve"> </w:t>
      </w:r>
      <w:r>
        <w:t>Funder.csv are included in the LSA output and uploaded to HDX 2.0</w:t>
      </w:r>
      <w:r w:rsidR="004873DC">
        <w:t xml:space="preserve">. </w:t>
      </w:r>
    </w:p>
    <w:p w14:paraId="21C58F51" w14:textId="742A63D0" w:rsidR="000E32D5" w:rsidRPr="000E32D5" w:rsidRDefault="000E32D5" w:rsidP="000E32D5">
      <w:r>
        <w:t>LSA business logic does not utilize Funder data</w:t>
      </w:r>
      <w:r w:rsidR="00B668EF">
        <w:t xml:space="preserve"> beyond the export of records</w:t>
      </w:r>
      <w:r>
        <w:t>.</w:t>
      </w:r>
    </w:p>
    <w:p w14:paraId="35E98078" w14:textId="3BB51AA7" w:rsidR="004A469A" w:rsidRDefault="004A469A" w:rsidP="006A3016">
      <w:pPr>
        <w:pStyle w:val="Heading3"/>
      </w:pPr>
      <w:r w:rsidRPr="006C26B8">
        <w:t>Relevant Data</w:t>
      </w:r>
    </w:p>
    <w:p w14:paraId="12273B2B" w14:textId="77777777" w:rsidR="00705B9E" w:rsidRPr="00C41BC1" w:rsidRDefault="00705B9E">
      <w:pPr>
        <w:pStyle w:val="Heading4"/>
      </w:pPr>
      <w:r w:rsidRPr="006A3016">
        <w:t>Source</w:t>
      </w:r>
    </w:p>
    <w:tbl>
      <w:tblPr>
        <w:tblStyle w:val="TableGrid"/>
        <w:tblW w:w="9355" w:type="dxa"/>
        <w:tblLook w:val="04A0" w:firstRow="1" w:lastRow="0" w:firstColumn="1" w:lastColumn="0" w:noHBand="0" w:noVBand="1"/>
      </w:tblPr>
      <w:tblGrid>
        <w:gridCol w:w="9355"/>
      </w:tblGrid>
      <w:tr w:rsidR="00413E35" w:rsidRPr="006B4F91" w14:paraId="1FDA35A8" w14:textId="77777777" w:rsidTr="00304F99">
        <w:tc>
          <w:tcPr>
            <w:tcW w:w="9355" w:type="dxa"/>
            <w:shd w:val="clear" w:color="auto" w:fill="FDE9D9" w:themeFill="accent6" w:themeFillTint="33"/>
          </w:tcPr>
          <w:p w14:paraId="0615A88E" w14:textId="482EFD65" w:rsidR="00413E35" w:rsidRPr="006B4F91" w:rsidRDefault="00413E35" w:rsidP="00413E35">
            <w:pPr>
              <w:pStyle w:val="NoSpacing"/>
              <w:rPr>
                <w:b/>
                <w:bCs/>
              </w:rPr>
            </w:pPr>
            <w:r w:rsidRPr="006B4F91">
              <w:rPr>
                <w:b/>
                <w:bCs/>
              </w:rPr>
              <w:t>lsa_Project</w:t>
            </w:r>
          </w:p>
        </w:tc>
      </w:tr>
      <w:tr w:rsidR="00413E35" w:rsidRPr="00DE4A2E" w14:paraId="0F23C59C" w14:textId="77777777" w:rsidTr="00304F99">
        <w:tc>
          <w:tcPr>
            <w:tcW w:w="9355" w:type="dxa"/>
          </w:tcPr>
          <w:p w14:paraId="11492F72" w14:textId="4DBBEDE2" w:rsidR="00413E35" w:rsidRPr="00DE4A2E" w:rsidRDefault="00413E35" w:rsidP="00413E35">
            <w:pPr>
              <w:pStyle w:val="NoSpacing"/>
            </w:pPr>
            <w:r w:rsidRPr="00DE4A2E">
              <w:t>ProjectID</w:t>
            </w:r>
          </w:p>
        </w:tc>
      </w:tr>
      <w:tr w:rsidR="00413E35" w:rsidRPr="00DE4A2E" w14:paraId="4F6AA7A8" w14:textId="77777777" w:rsidTr="00DE4A2E">
        <w:tc>
          <w:tcPr>
            <w:tcW w:w="9355" w:type="dxa"/>
            <w:shd w:val="clear" w:color="auto" w:fill="FDE9D9" w:themeFill="accent6" w:themeFillTint="33"/>
          </w:tcPr>
          <w:p w14:paraId="54D6CC5B" w14:textId="48FBFC18" w:rsidR="00413E35" w:rsidRPr="00DE4A2E" w:rsidRDefault="00413E35" w:rsidP="00413E35">
            <w:pPr>
              <w:pStyle w:val="NoSpacing"/>
              <w:rPr>
                <w:b/>
                <w:bCs/>
              </w:rPr>
            </w:pPr>
            <w:r w:rsidRPr="00DE4A2E">
              <w:rPr>
                <w:b/>
                <w:bCs/>
              </w:rPr>
              <w:t>lsa_Report</w:t>
            </w:r>
          </w:p>
        </w:tc>
      </w:tr>
      <w:tr w:rsidR="00413E35" w:rsidRPr="00DE4A2E" w14:paraId="32F5E7B6" w14:textId="77777777" w:rsidTr="00304F99">
        <w:tc>
          <w:tcPr>
            <w:tcW w:w="9355" w:type="dxa"/>
          </w:tcPr>
          <w:p w14:paraId="40BD2309" w14:textId="3B3F9947" w:rsidR="00413E35" w:rsidRPr="00DE4A2E" w:rsidRDefault="00413E35" w:rsidP="00413E35">
            <w:pPr>
              <w:pStyle w:val="NoSpacing"/>
            </w:pPr>
            <w:r>
              <w:t>ReportStart</w:t>
            </w:r>
          </w:p>
        </w:tc>
      </w:tr>
      <w:tr w:rsidR="00413E35" w:rsidRPr="006B4F91" w14:paraId="75540EF4" w14:textId="77777777" w:rsidTr="00304F99">
        <w:tc>
          <w:tcPr>
            <w:tcW w:w="9355" w:type="dxa"/>
            <w:shd w:val="clear" w:color="auto" w:fill="EEECE1" w:themeFill="background2"/>
          </w:tcPr>
          <w:p w14:paraId="6A60B8DA" w14:textId="7CA1650B" w:rsidR="00413E35" w:rsidRPr="006B4F91" w:rsidRDefault="00413E35" w:rsidP="00413E35">
            <w:pPr>
              <w:pStyle w:val="NoSpacing"/>
              <w:rPr>
                <w:b/>
                <w:bCs/>
              </w:rPr>
            </w:pPr>
            <w:r w:rsidRPr="006B4F91">
              <w:rPr>
                <w:b/>
                <w:bCs/>
              </w:rPr>
              <w:t>hmis_</w:t>
            </w:r>
            <w:r>
              <w:rPr>
                <w:b/>
                <w:bCs/>
              </w:rPr>
              <w:t>Funder</w:t>
            </w:r>
          </w:p>
        </w:tc>
      </w:tr>
      <w:tr w:rsidR="00413E35" w:rsidRPr="004416C8" w14:paraId="19025D74" w14:textId="77777777" w:rsidTr="00304F99">
        <w:tc>
          <w:tcPr>
            <w:tcW w:w="9355" w:type="dxa"/>
          </w:tcPr>
          <w:p w14:paraId="34CE8AAC" w14:textId="628D4BE0" w:rsidR="00413E35" w:rsidRPr="006B4F91" w:rsidRDefault="00413E35" w:rsidP="00413E35">
            <w:pPr>
              <w:pStyle w:val="NoSpacing"/>
              <w:rPr>
                <w:i/>
                <w:iCs/>
              </w:rPr>
            </w:pPr>
            <w:r w:rsidRPr="00C03C03">
              <w:t>(all columns – see below)</w:t>
            </w:r>
          </w:p>
        </w:tc>
      </w:tr>
    </w:tbl>
    <w:p w14:paraId="124D7C94" w14:textId="18A4E0E4" w:rsidR="00705B9E" w:rsidRDefault="00705B9E" w:rsidP="006A3016">
      <w:pPr>
        <w:pStyle w:val="Heading4"/>
      </w:pPr>
      <w:r w:rsidRPr="006A3016">
        <w:t>Target</w:t>
      </w:r>
    </w:p>
    <w:p w14:paraId="08544B58" w14:textId="2DFD2A55" w:rsidR="00493BDF" w:rsidRPr="00493BDF" w:rsidRDefault="00493BDF" w:rsidP="0083187A">
      <w:r>
        <w:t>HDX 2.0 validation of Funder.csv is generally consistent with the HMIS CSV specifications; differences are noted in the column descriptions below.</w:t>
      </w:r>
    </w:p>
    <w:tbl>
      <w:tblPr>
        <w:tblStyle w:val="Style1"/>
        <w:tblW w:w="9355" w:type="dxa"/>
        <w:tblLook w:val="04A0" w:firstRow="1" w:lastRow="0" w:firstColumn="1" w:lastColumn="0" w:noHBand="0" w:noVBand="1"/>
      </w:tblPr>
      <w:tblGrid>
        <w:gridCol w:w="2659"/>
        <w:gridCol w:w="6696"/>
      </w:tblGrid>
      <w:tr w:rsidR="00487413" w:rsidRPr="006B4F91" w14:paraId="73101F7F" w14:textId="77777777" w:rsidTr="00705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shd w:val="clear" w:color="auto" w:fill="76923C" w:themeFill="accent3" w:themeFillShade="BF"/>
          </w:tcPr>
          <w:p w14:paraId="41B0F8EE" w14:textId="3029D3E5" w:rsidR="00487413" w:rsidRPr="006B4F91" w:rsidRDefault="00487413" w:rsidP="00487413">
            <w:pPr>
              <w:pStyle w:val="NoSpacing"/>
              <w:rPr>
                <w:color w:val="FFFFFF" w:themeColor="background1"/>
              </w:rPr>
            </w:pPr>
            <w:r w:rsidRPr="006B4F91">
              <w:rPr>
                <w:color w:val="FFFFFF" w:themeColor="background1"/>
              </w:rPr>
              <w:t>lsa_</w:t>
            </w:r>
            <w:r>
              <w:rPr>
                <w:color w:val="FFFFFF" w:themeColor="background1"/>
              </w:rPr>
              <w:t>Funder</w:t>
            </w:r>
          </w:p>
        </w:tc>
        <w:tc>
          <w:tcPr>
            <w:tcW w:w="6696" w:type="dxa"/>
            <w:shd w:val="clear" w:color="auto" w:fill="76923C" w:themeFill="accent3" w:themeFillShade="BF"/>
          </w:tcPr>
          <w:p w14:paraId="3D4AA105" w14:textId="55C819E2" w:rsidR="00487413" w:rsidRPr="006B4F91" w:rsidRDefault="00304F99" w:rsidP="00487413">
            <w:pPr>
              <w:pStyle w:val="NoSpacing"/>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Column Description</w:t>
            </w:r>
          </w:p>
        </w:tc>
      </w:tr>
      <w:tr w:rsidR="00304F99" w:rsidRPr="009C3437" w14:paraId="38D5E4CF" w14:textId="77777777" w:rsidTr="00705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shd w:val="clear" w:color="auto" w:fill="auto"/>
          </w:tcPr>
          <w:p w14:paraId="4C952D71" w14:textId="5636B027" w:rsidR="00304F99" w:rsidRPr="009C3437" w:rsidRDefault="00304F99" w:rsidP="00304F99">
            <w:pPr>
              <w:pStyle w:val="NoSpacing"/>
            </w:pPr>
            <w:r w:rsidRPr="004A469A">
              <w:t>FunderID</w:t>
            </w:r>
          </w:p>
        </w:tc>
        <w:tc>
          <w:tcPr>
            <w:tcW w:w="6696" w:type="dxa"/>
            <w:shd w:val="clear" w:color="auto" w:fill="auto"/>
          </w:tcPr>
          <w:p w14:paraId="11FD2DE2" w14:textId="229B5826" w:rsidR="00304F99" w:rsidRPr="009C3437" w:rsidRDefault="00304F99" w:rsidP="00304F99">
            <w:pPr>
              <w:pStyle w:val="NoSpacing"/>
              <w:cnfStyle w:val="000000100000" w:firstRow="0" w:lastRow="0" w:firstColumn="0" w:lastColumn="0" w:oddVBand="0" w:evenVBand="0" w:oddHBand="1" w:evenHBand="0" w:firstRowFirstColumn="0" w:firstRowLastColumn="0" w:lastRowFirstColumn="0" w:lastRowLastColumn="0"/>
            </w:pPr>
            <w:r>
              <w:t>(See HMIS CSV documentation)</w:t>
            </w:r>
          </w:p>
        </w:tc>
      </w:tr>
      <w:tr w:rsidR="00304F99" w:rsidRPr="009C3437" w14:paraId="5BA650E1" w14:textId="77777777" w:rsidTr="00705B9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00B7AB66" w14:textId="56646452" w:rsidR="00304F99" w:rsidRDefault="00304F99" w:rsidP="00304F99">
            <w:pPr>
              <w:pStyle w:val="NoSpacing"/>
            </w:pPr>
            <w:r w:rsidRPr="004A469A">
              <w:t>ProjectID</w:t>
            </w:r>
          </w:p>
        </w:tc>
        <w:tc>
          <w:tcPr>
            <w:tcW w:w="6696" w:type="dxa"/>
          </w:tcPr>
          <w:p w14:paraId="21372580" w14:textId="5BBE76A0" w:rsidR="00304F99" w:rsidRPr="00304F99" w:rsidRDefault="00304F99" w:rsidP="00304F99">
            <w:pPr>
              <w:pStyle w:val="NoSpacing"/>
              <w:cnfStyle w:val="000000010000" w:firstRow="0" w:lastRow="0" w:firstColumn="0" w:lastColumn="0" w:oddVBand="0" w:evenVBand="0" w:oddHBand="0" w:evenHBand="1" w:firstRowFirstColumn="0" w:firstRowLastColumn="0" w:lastRowFirstColumn="0" w:lastRowLastColumn="0"/>
              <w:rPr>
                <w:b/>
                <w:bCs/>
              </w:rPr>
            </w:pPr>
            <w:r>
              <w:t>(See HMIS CSV documentation)</w:t>
            </w:r>
          </w:p>
        </w:tc>
      </w:tr>
      <w:tr w:rsidR="00304F99" w:rsidRPr="009C3437" w14:paraId="702C7316" w14:textId="77777777" w:rsidTr="00705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shd w:val="clear" w:color="auto" w:fill="auto"/>
          </w:tcPr>
          <w:p w14:paraId="1679A19E" w14:textId="37195A47" w:rsidR="00304F99" w:rsidRDefault="00304F99" w:rsidP="00304F99">
            <w:pPr>
              <w:pStyle w:val="NoSpacing"/>
            </w:pPr>
            <w:r w:rsidRPr="004A469A">
              <w:t>Funder</w:t>
            </w:r>
          </w:p>
        </w:tc>
        <w:tc>
          <w:tcPr>
            <w:tcW w:w="6696" w:type="dxa"/>
            <w:shd w:val="clear" w:color="auto" w:fill="auto"/>
          </w:tcPr>
          <w:p w14:paraId="5339EC56" w14:textId="26B03172" w:rsidR="00304F99" w:rsidRPr="00304F99" w:rsidRDefault="00304F99" w:rsidP="00304F99">
            <w:pPr>
              <w:pStyle w:val="NoSpacing"/>
              <w:cnfStyle w:val="000000100000" w:firstRow="0" w:lastRow="0" w:firstColumn="0" w:lastColumn="0" w:oddVBand="0" w:evenVBand="0" w:oddHBand="1" w:evenHBand="0" w:firstRowFirstColumn="0" w:firstRowLastColumn="0" w:lastRowFirstColumn="0" w:lastRowLastColumn="0"/>
              <w:rPr>
                <w:b/>
                <w:bCs/>
              </w:rPr>
            </w:pPr>
            <w:r>
              <w:t>(See HMIS CSV documentation)</w:t>
            </w:r>
          </w:p>
        </w:tc>
      </w:tr>
      <w:tr w:rsidR="00304F99" w:rsidRPr="009C3437" w14:paraId="061FB09C" w14:textId="77777777" w:rsidTr="00705B9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7447F6A5" w14:textId="0CA40D69" w:rsidR="00304F99" w:rsidRDefault="00304F99" w:rsidP="00304F99">
            <w:pPr>
              <w:pStyle w:val="NoSpacing"/>
            </w:pPr>
            <w:r>
              <w:t>OtherFunder</w:t>
            </w:r>
          </w:p>
        </w:tc>
        <w:tc>
          <w:tcPr>
            <w:tcW w:w="6696" w:type="dxa"/>
          </w:tcPr>
          <w:p w14:paraId="07CE0843" w14:textId="7A76E556" w:rsidR="00304F99" w:rsidRPr="00304F99" w:rsidRDefault="00304F99" w:rsidP="00304F99">
            <w:pPr>
              <w:pStyle w:val="NoSpacing"/>
              <w:cnfStyle w:val="000000010000" w:firstRow="0" w:lastRow="0" w:firstColumn="0" w:lastColumn="0" w:oddVBand="0" w:evenVBand="0" w:oddHBand="0" w:evenHBand="1" w:firstRowFirstColumn="0" w:firstRowLastColumn="0" w:lastRowFirstColumn="0" w:lastRowLastColumn="0"/>
              <w:rPr>
                <w:b/>
                <w:bCs/>
              </w:rPr>
            </w:pPr>
            <w:r>
              <w:t>(See HMIS CSV documentation)</w:t>
            </w:r>
          </w:p>
        </w:tc>
      </w:tr>
      <w:tr w:rsidR="00304F99" w:rsidRPr="009C3437" w14:paraId="0086DDE2" w14:textId="77777777" w:rsidTr="00705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shd w:val="clear" w:color="auto" w:fill="auto"/>
          </w:tcPr>
          <w:p w14:paraId="08C701FA" w14:textId="6B41F547" w:rsidR="00304F99" w:rsidRDefault="00304F99" w:rsidP="00304F99">
            <w:pPr>
              <w:pStyle w:val="NoSpacing"/>
            </w:pPr>
            <w:r w:rsidRPr="002D2B2B">
              <w:t>GrantID</w:t>
            </w:r>
          </w:p>
        </w:tc>
        <w:tc>
          <w:tcPr>
            <w:tcW w:w="6696" w:type="dxa"/>
            <w:shd w:val="clear" w:color="auto" w:fill="auto"/>
          </w:tcPr>
          <w:p w14:paraId="55A39B3A" w14:textId="5C6B8C91" w:rsidR="00304F99" w:rsidRPr="009C3437" w:rsidRDefault="00304F99" w:rsidP="00304F99">
            <w:pPr>
              <w:pStyle w:val="NoSpacing"/>
              <w:cnfStyle w:val="000000100000" w:firstRow="0" w:lastRow="0" w:firstColumn="0" w:lastColumn="0" w:oddVBand="0" w:evenVBand="0" w:oddHBand="1" w:evenHBand="0" w:firstRowFirstColumn="0" w:firstRowLastColumn="0" w:lastRowFirstColumn="0" w:lastRowLastColumn="0"/>
            </w:pPr>
            <w:r w:rsidRPr="002D2B2B">
              <w:t>n/a - will not be imported</w:t>
            </w:r>
          </w:p>
        </w:tc>
      </w:tr>
      <w:tr w:rsidR="00304F99" w:rsidRPr="009C3437" w14:paraId="68E52B5C" w14:textId="77777777" w:rsidTr="00705B9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50FAEA76" w14:textId="06C2639B" w:rsidR="00304F99" w:rsidRDefault="00304F99" w:rsidP="00304F99">
            <w:pPr>
              <w:pStyle w:val="NoSpacing"/>
            </w:pPr>
            <w:r w:rsidRPr="004A469A">
              <w:t>StartDate</w:t>
            </w:r>
          </w:p>
        </w:tc>
        <w:tc>
          <w:tcPr>
            <w:tcW w:w="6696" w:type="dxa"/>
          </w:tcPr>
          <w:p w14:paraId="45019606" w14:textId="1C6823E2" w:rsidR="00304F99" w:rsidRPr="009C3437" w:rsidRDefault="00304F99" w:rsidP="00304F99">
            <w:pPr>
              <w:pStyle w:val="NoSpacing"/>
              <w:cnfStyle w:val="000000010000" w:firstRow="0" w:lastRow="0" w:firstColumn="0" w:lastColumn="0" w:oddVBand="0" w:evenVBand="0" w:oddHBand="0" w:evenHBand="1" w:firstRowFirstColumn="0" w:firstRowLastColumn="0" w:lastRowFirstColumn="0" w:lastRowLastColumn="0"/>
            </w:pPr>
            <w:r>
              <w:t>(See HMIS CSV documentation)</w:t>
            </w:r>
          </w:p>
        </w:tc>
      </w:tr>
      <w:tr w:rsidR="00304F99" w:rsidRPr="009C3437" w14:paraId="20005736" w14:textId="77777777" w:rsidTr="00705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shd w:val="clear" w:color="auto" w:fill="auto"/>
          </w:tcPr>
          <w:p w14:paraId="3ABD57B1" w14:textId="32E89CF3" w:rsidR="00304F99" w:rsidRDefault="00304F99" w:rsidP="00304F99">
            <w:pPr>
              <w:pStyle w:val="NoSpacing"/>
            </w:pPr>
            <w:r w:rsidRPr="004A469A">
              <w:t>EndDate</w:t>
            </w:r>
          </w:p>
        </w:tc>
        <w:tc>
          <w:tcPr>
            <w:tcW w:w="6696" w:type="dxa"/>
            <w:shd w:val="clear" w:color="auto" w:fill="auto"/>
          </w:tcPr>
          <w:p w14:paraId="0CD9F107" w14:textId="7904AA19" w:rsidR="00304F99" w:rsidRPr="009C3437" w:rsidRDefault="00304F99" w:rsidP="00304F99">
            <w:pPr>
              <w:pStyle w:val="NoSpacing"/>
              <w:cnfStyle w:val="000000100000" w:firstRow="0" w:lastRow="0" w:firstColumn="0" w:lastColumn="0" w:oddVBand="0" w:evenVBand="0" w:oddHBand="1" w:evenHBand="0" w:firstRowFirstColumn="0" w:firstRowLastColumn="0" w:lastRowFirstColumn="0" w:lastRowLastColumn="0"/>
            </w:pPr>
            <w:r>
              <w:t>(See HMIS CSV documentation)</w:t>
            </w:r>
          </w:p>
        </w:tc>
      </w:tr>
      <w:tr w:rsidR="00304F99" w:rsidRPr="009C3437" w14:paraId="2A044047" w14:textId="77777777" w:rsidTr="00705B9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481E78E6" w14:textId="71E95044" w:rsidR="00304F99" w:rsidRDefault="00304F99" w:rsidP="00304F99">
            <w:pPr>
              <w:pStyle w:val="NoSpacing"/>
            </w:pPr>
            <w:r w:rsidRPr="004A469A">
              <w:t>DateCreated</w:t>
            </w:r>
          </w:p>
        </w:tc>
        <w:tc>
          <w:tcPr>
            <w:tcW w:w="6696" w:type="dxa"/>
          </w:tcPr>
          <w:p w14:paraId="5410F7EE" w14:textId="29D127D3" w:rsidR="00304F99" w:rsidRPr="009C3437" w:rsidRDefault="00304F99" w:rsidP="00304F99">
            <w:pPr>
              <w:pStyle w:val="NoSpacing"/>
              <w:cnfStyle w:val="000000010000" w:firstRow="0" w:lastRow="0" w:firstColumn="0" w:lastColumn="0" w:oddVBand="0" w:evenVBand="0" w:oddHBand="0" w:evenHBand="1" w:firstRowFirstColumn="0" w:firstRowLastColumn="0" w:lastRowFirstColumn="0" w:lastRowLastColumn="0"/>
            </w:pPr>
            <w:r>
              <w:t>(See HMIS CSV documentation)</w:t>
            </w:r>
          </w:p>
        </w:tc>
      </w:tr>
      <w:tr w:rsidR="00304F99" w:rsidRPr="009C3437" w14:paraId="6D0DB2BD" w14:textId="77777777" w:rsidTr="00705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shd w:val="clear" w:color="auto" w:fill="auto"/>
          </w:tcPr>
          <w:p w14:paraId="00229CF8" w14:textId="3376EA7B" w:rsidR="00304F99" w:rsidRDefault="00304F99" w:rsidP="00304F99">
            <w:pPr>
              <w:pStyle w:val="NoSpacing"/>
            </w:pPr>
            <w:r w:rsidRPr="004A469A">
              <w:t>DateUpdated</w:t>
            </w:r>
          </w:p>
        </w:tc>
        <w:tc>
          <w:tcPr>
            <w:tcW w:w="6696" w:type="dxa"/>
            <w:shd w:val="clear" w:color="auto" w:fill="auto"/>
          </w:tcPr>
          <w:p w14:paraId="4AEC79E9" w14:textId="5A3AE12E" w:rsidR="00304F99" w:rsidRPr="009C3437" w:rsidRDefault="00304F99" w:rsidP="00304F99">
            <w:pPr>
              <w:pStyle w:val="NoSpacing"/>
              <w:cnfStyle w:val="000000100000" w:firstRow="0" w:lastRow="0" w:firstColumn="0" w:lastColumn="0" w:oddVBand="0" w:evenVBand="0" w:oddHBand="1" w:evenHBand="0" w:firstRowFirstColumn="0" w:firstRowLastColumn="0" w:lastRowFirstColumn="0" w:lastRowLastColumn="0"/>
            </w:pPr>
            <w:r>
              <w:t>(See HMIS CSV documentation)</w:t>
            </w:r>
          </w:p>
        </w:tc>
      </w:tr>
      <w:tr w:rsidR="00304F99" w:rsidRPr="009C3437" w14:paraId="52F4E5D0" w14:textId="77777777" w:rsidTr="00705B9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11A62A06" w14:textId="606829B7" w:rsidR="00304F99" w:rsidRPr="004A469A" w:rsidRDefault="00304F99" w:rsidP="00304F99">
            <w:pPr>
              <w:pStyle w:val="NoSpacing"/>
            </w:pPr>
            <w:r w:rsidRPr="002D2B2B">
              <w:t>UserID</w:t>
            </w:r>
          </w:p>
        </w:tc>
        <w:tc>
          <w:tcPr>
            <w:tcW w:w="6696" w:type="dxa"/>
          </w:tcPr>
          <w:p w14:paraId="2EA6E03A" w14:textId="1715464C" w:rsidR="00304F99" w:rsidRPr="006F51AA" w:rsidRDefault="00304F99" w:rsidP="00304F99">
            <w:pPr>
              <w:pStyle w:val="NoSpacing"/>
              <w:cnfStyle w:val="000000010000" w:firstRow="0" w:lastRow="0" w:firstColumn="0" w:lastColumn="0" w:oddVBand="0" w:evenVBand="0" w:oddHBand="0" w:evenHBand="1" w:firstRowFirstColumn="0" w:firstRowLastColumn="0" w:lastRowFirstColumn="0" w:lastRowLastColumn="0"/>
            </w:pPr>
            <w:r w:rsidRPr="002D2B2B">
              <w:t>n/a - will not be imported</w:t>
            </w:r>
          </w:p>
        </w:tc>
      </w:tr>
      <w:tr w:rsidR="00304F99" w:rsidRPr="009C3437" w14:paraId="1ED0C527" w14:textId="77777777" w:rsidTr="005F4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shd w:val="clear" w:color="auto" w:fill="auto"/>
          </w:tcPr>
          <w:p w14:paraId="76418C5C" w14:textId="26368BE8" w:rsidR="00304F99" w:rsidRPr="004A469A" w:rsidRDefault="00304F99" w:rsidP="00304F99">
            <w:pPr>
              <w:pStyle w:val="NoSpacing"/>
            </w:pPr>
            <w:r w:rsidRPr="004A469A">
              <w:t>DateDeleted</w:t>
            </w:r>
          </w:p>
        </w:tc>
        <w:tc>
          <w:tcPr>
            <w:tcW w:w="6696" w:type="dxa"/>
            <w:shd w:val="clear" w:color="auto" w:fill="auto"/>
          </w:tcPr>
          <w:p w14:paraId="4BB2A0D4" w14:textId="0D054C12" w:rsidR="00304F99" w:rsidRPr="006F51AA" w:rsidRDefault="00F56411" w:rsidP="00304F99">
            <w:pPr>
              <w:pStyle w:val="NoSpacing"/>
              <w:cnfStyle w:val="000000100000" w:firstRow="0" w:lastRow="0" w:firstColumn="0" w:lastColumn="0" w:oddVBand="0" w:evenVBand="0" w:oddHBand="1" w:evenHBand="0" w:firstRowFirstColumn="0" w:firstRowLastColumn="0" w:lastRowFirstColumn="0" w:lastRowLastColumn="0"/>
            </w:pPr>
            <w:r>
              <w:t>NULL</w:t>
            </w:r>
          </w:p>
        </w:tc>
      </w:tr>
      <w:tr w:rsidR="00304F99" w:rsidRPr="009C3437" w14:paraId="462D7C47" w14:textId="77777777" w:rsidTr="00705B9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2CE75EE9" w14:textId="0355ED34" w:rsidR="00304F99" w:rsidRPr="004A469A" w:rsidRDefault="00304F99" w:rsidP="00304F99">
            <w:pPr>
              <w:pStyle w:val="NoSpacing"/>
            </w:pPr>
            <w:r w:rsidRPr="004A469A">
              <w:t>ExportID</w:t>
            </w:r>
          </w:p>
        </w:tc>
        <w:tc>
          <w:tcPr>
            <w:tcW w:w="6696" w:type="dxa"/>
          </w:tcPr>
          <w:p w14:paraId="4330E77D" w14:textId="1279877C" w:rsidR="00304F99" w:rsidRPr="006F51AA" w:rsidRDefault="00304F99" w:rsidP="00304F99">
            <w:pPr>
              <w:pStyle w:val="NoSpacing"/>
              <w:cnfStyle w:val="000000010000" w:firstRow="0" w:lastRow="0" w:firstColumn="0" w:lastColumn="0" w:oddVBand="0" w:evenVBand="0" w:oddHBand="0" w:evenHBand="1" w:firstRowFirstColumn="0" w:firstRowLastColumn="0" w:lastRowFirstColumn="0" w:lastRowLastColumn="0"/>
            </w:pPr>
            <w:r w:rsidRPr="006F51AA">
              <w:t>Must match LSAReport.</w:t>
            </w:r>
            <w:r w:rsidRPr="005F4836">
              <w:rPr>
                <w:b/>
                <w:bCs/>
              </w:rPr>
              <w:t>ReportID</w:t>
            </w:r>
          </w:p>
        </w:tc>
      </w:tr>
    </w:tbl>
    <w:p w14:paraId="32408D91" w14:textId="77777777" w:rsidR="004A469A" w:rsidRPr="006C26B8" w:rsidRDefault="004A469A" w:rsidP="006A3016">
      <w:pPr>
        <w:pStyle w:val="Heading3"/>
      </w:pPr>
      <w:r w:rsidRPr="006C26B8">
        <w:t>Logic</w:t>
      </w:r>
    </w:p>
    <w:p w14:paraId="65709527" w14:textId="11B0873E" w:rsidR="00A00B52" w:rsidRDefault="00CE2C61" w:rsidP="00A00B52">
      <w:bookmarkStart w:id="123" w:name="_Hlk78889503"/>
      <w:r>
        <w:t xml:space="preserve">There must be at least one </w:t>
      </w:r>
      <w:r w:rsidR="00DB07B5">
        <w:t xml:space="preserve">Funder record for </w:t>
      </w:r>
      <w:r w:rsidR="00A00B52">
        <w:t xml:space="preserve">every </w:t>
      </w:r>
      <w:r w:rsidR="00A00B52" w:rsidRPr="0060237C">
        <w:rPr>
          <w:b/>
        </w:rPr>
        <w:t>ProjectID</w:t>
      </w:r>
      <w:r w:rsidR="00A00B52">
        <w:t xml:space="preserve"> included in Project.csv</w:t>
      </w:r>
      <w:r w:rsidR="00EE55AC">
        <w:t xml:space="preserve"> where Project.</w:t>
      </w:r>
      <w:r w:rsidR="00EE55AC" w:rsidRPr="00793A81">
        <w:rPr>
          <w:b/>
          <w:bCs/>
        </w:rPr>
        <w:t>OperatingEndDate</w:t>
      </w:r>
      <w:r w:rsidR="00EE55AC">
        <w:t xml:space="preserve"> &gt;= </w:t>
      </w:r>
      <w:r w:rsidR="00EE55AC" w:rsidRPr="00793A81">
        <w:rPr>
          <w:u w:val="single"/>
        </w:rPr>
        <w:t>ReportStart</w:t>
      </w:r>
      <w:r w:rsidR="00EE55AC">
        <w:t xml:space="preserve"> or </w:t>
      </w:r>
      <w:r w:rsidR="00793A81">
        <w:t>Project.</w:t>
      </w:r>
      <w:r w:rsidR="00793A81" w:rsidRPr="00947F08">
        <w:rPr>
          <w:b/>
          <w:bCs/>
        </w:rPr>
        <w:t>OperatingEndDate</w:t>
      </w:r>
      <w:r w:rsidR="00EE55AC">
        <w:t xml:space="preserve"> is NULL</w:t>
      </w:r>
      <w:r w:rsidR="004873DC">
        <w:t xml:space="preserve">. </w:t>
      </w:r>
      <w:r w:rsidR="00012D36">
        <w:t xml:space="preserve">Export records </w:t>
      </w:r>
      <w:r w:rsidR="00A00B52">
        <w:t>where:</w:t>
      </w:r>
    </w:p>
    <w:p w14:paraId="298698E9" w14:textId="757F3EC0" w:rsidR="00666BB0" w:rsidRPr="00896BD3" w:rsidRDefault="00666BB0" w:rsidP="0060237C">
      <w:pPr>
        <w:pStyle w:val="ListParagraph"/>
      </w:pPr>
      <w:r w:rsidRPr="00896BD3">
        <w:rPr>
          <w:i/>
        </w:rPr>
        <w:t>EndDate</w:t>
      </w:r>
      <w:r w:rsidRPr="00896BD3">
        <w:t xml:space="preserve"> is </w:t>
      </w:r>
      <w:r w:rsidR="00143E83">
        <w:t>NULL</w:t>
      </w:r>
      <w:r w:rsidRPr="00896BD3">
        <w:t xml:space="preserve"> or </w:t>
      </w:r>
      <w:r w:rsidR="002D2109">
        <w:t>(</w:t>
      </w:r>
      <w:r w:rsidR="00381E03" w:rsidRPr="00896BD3">
        <w:rPr>
          <w:i/>
        </w:rPr>
        <w:t>EndDate</w:t>
      </w:r>
      <w:r w:rsidR="00381E03" w:rsidRPr="00896BD3">
        <w:t xml:space="preserve"> </w:t>
      </w:r>
      <w:r w:rsidRPr="00896BD3">
        <w:t xml:space="preserve">&gt;= </w:t>
      </w:r>
      <w:r w:rsidRPr="00EE55AC">
        <w:rPr>
          <w:u w:val="single"/>
        </w:rPr>
        <w:t>ReportStart</w:t>
      </w:r>
      <w:r w:rsidRPr="002B78E9">
        <w:t xml:space="preserve"> </w:t>
      </w:r>
      <w:r w:rsidR="0052427C">
        <w:t xml:space="preserve">and </w:t>
      </w:r>
      <w:r w:rsidR="0052427C">
        <w:rPr>
          <w:i/>
          <w:iCs/>
        </w:rPr>
        <w:t>EndDate</w:t>
      </w:r>
      <w:r w:rsidR="0052427C">
        <w:t xml:space="preserve"> &gt; </w:t>
      </w:r>
      <w:r w:rsidR="0052427C">
        <w:rPr>
          <w:i/>
          <w:iCs/>
        </w:rPr>
        <w:t>StartDate</w:t>
      </w:r>
      <w:r w:rsidR="0052427C" w:rsidRPr="00573711">
        <w:t>)</w:t>
      </w:r>
    </w:p>
    <w:bookmarkEnd w:id="123"/>
    <w:p w14:paraId="73AAB063" w14:textId="77777777" w:rsidR="00B6325C" w:rsidRPr="00A6584A" w:rsidRDefault="00B6325C" w:rsidP="00B6325C">
      <w:r>
        <w:t xml:space="preserve">Populate </w:t>
      </w:r>
      <w:r w:rsidRPr="00B6325C">
        <w:rPr>
          <w:b/>
        </w:rPr>
        <w:t>ExportID</w:t>
      </w:r>
      <w:r w:rsidRPr="00B6325C">
        <w:rPr>
          <w:i/>
        </w:rPr>
        <w:t xml:space="preserve"> </w:t>
      </w:r>
      <w:r>
        <w:t>with LSAReport.</w:t>
      </w:r>
      <w:r w:rsidRPr="00B6325C">
        <w:rPr>
          <w:b/>
        </w:rPr>
        <w:t>ReportID</w:t>
      </w:r>
      <w:r w:rsidRPr="00B6325C">
        <w:rPr>
          <w:i/>
        </w:rPr>
        <w:t xml:space="preserve">; </w:t>
      </w:r>
      <w:r>
        <w:t xml:space="preserve">the data type for </w:t>
      </w:r>
      <w:r w:rsidRPr="00B6325C">
        <w:rPr>
          <w:b/>
        </w:rPr>
        <w:t>ExportID</w:t>
      </w:r>
      <w:r w:rsidRPr="00B6325C">
        <w:rPr>
          <w:i/>
        </w:rPr>
        <w:t xml:space="preserve"> </w:t>
      </w:r>
      <w:r>
        <w:t xml:space="preserve">is a string, so </w:t>
      </w:r>
      <w:r w:rsidRPr="00B6325C">
        <w:rPr>
          <w:b/>
        </w:rPr>
        <w:t xml:space="preserve">ReportID </w:t>
      </w:r>
      <w:r>
        <w:t>must be converted appropriately.</w:t>
      </w:r>
    </w:p>
    <w:p w14:paraId="52B5FD3E" w14:textId="21EA47EC" w:rsidR="00461B2C" w:rsidRDefault="00517CF2" w:rsidP="00312D88">
      <w:pPr>
        <w:rPr>
          <w:rFonts w:asciiTheme="majorHAnsi" w:eastAsia="Times New Roman" w:hAnsiTheme="majorHAnsi" w:cs="Open Sans"/>
          <w:sz w:val="24"/>
          <w:szCs w:val="28"/>
        </w:rPr>
      </w:pPr>
      <w:r w:rsidRPr="00B6325C">
        <w:rPr>
          <w:b/>
        </w:rPr>
        <w:t>GrantID</w:t>
      </w:r>
      <w:r w:rsidR="00A00B52">
        <w:rPr>
          <w:i/>
        </w:rPr>
        <w:t xml:space="preserve"> </w:t>
      </w:r>
      <w:r w:rsidR="00A00B52">
        <w:t xml:space="preserve">and </w:t>
      </w:r>
      <w:r w:rsidR="00A00B52" w:rsidRPr="00B6325C">
        <w:rPr>
          <w:b/>
        </w:rPr>
        <w:t>UserID</w:t>
      </w:r>
      <w:r w:rsidR="00A00B52">
        <w:rPr>
          <w:i/>
        </w:rPr>
        <w:t xml:space="preserve"> </w:t>
      </w:r>
      <w:r w:rsidR="00A00B52">
        <w:t xml:space="preserve">may be exported as </w:t>
      </w:r>
      <w:r w:rsidR="00143E83">
        <w:t>NULL</w:t>
      </w:r>
      <w:r w:rsidR="00A00B52">
        <w:t>; regardless of their values, they will not be imported into the HDX</w:t>
      </w:r>
      <w:r w:rsidR="00A26CE6">
        <w:t xml:space="preserve"> 2.0</w:t>
      </w:r>
      <w:r w:rsidR="00A00B52">
        <w:t>.</w:t>
      </w:r>
      <w:bookmarkStart w:id="124" w:name="_Toc510893842"/>
    </w:p>
    <w:p w14:paraId="629DE690" w14:textId="0044626A" w:rsidR="007945B2" w:rsidRDefault="007945B2" w:rsidP="0088191A">
      <w:pPr>
        <w:pStyle w:val="Heading2"/>
      </w:pPr>
      <w:bookmarkStart w:id="125" w:name="_Get_Inventory.csv_Records"/>
      <w:bookmarkStart w:id="126" w:name="_Get_ProjectCoC_.csv"/>
      <w:bookmarkStart w:id="127" w:name="_Toc37849756"/>
      <w:bookmarkStart w:id="128" w:name="_Toc79153941"/>
      <w:bookmarkEnd w:id="125"/>
      <w:bookmarkEnd w:id="126"/>
      <w:r w:rsidRPr="006C26B8">
        <w:t xml:space="preserve">Get </w:t>
      </w:r>
      <w:r>
        <w:t>ProjectCoC</w:t>
      </w:r>
      <w:r w:rsidRPr="006C26B8">
        <w:t>.csv Records / lsa_</w:t>
      </w:r>
      <w:r>
        <w:t>ProjectCoC</w:t>
      </w:r>
      <w:bookmarkEnd w:id="127"/>
      <w:bookmarkEnd w:id="128"/>
    </w:p>
    <w:p w14:paraId="5A801CBA" w14:textId="32FB874B" w:rsidR="00F5591D" w:rsidRPr="00F5591D" w:rsidRDefault="00145FD1" w:rsidP="00EC33D7">
      <w:pPr>
        <w:jc w:val="center"/>
      </w:pPr>
      <w:r>
        <w:rPr>
          <w:rFonts w:ascii="Times New Roman" w:hAnsi="Times New Roman"/>
          <w:noProof/>
          <w:sz w:val="24"/>
          <w:szCs w:val="24"/>
        </w:rPr>
        <mc:AlternateContent>
          <mc:Choice Requires="wpg">
            <w:drawing>
              <wp:inline distT="0" distB="0" distL="0" distR="0" wp14:anchorId="6100130F" wp14:editId="31F2B61A">
                <wp:extent cx="4780280" cy="652780"/>
                <wp:effectExtent l="0" t="0" r="20320" b="13970"/>
                <wp:docPr id="74485770" name="Group 744857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80280" cy="652780"/>
                          <a:chOff x="1036961" y="1119033"/>
                          <a:chExt cx="47804" cy="6528"/>
                        </a:xfrm>
                      </wpg:grpSpPr>
                      <wps:wsp>
                        <wps:cNvPr id="74485771" name="AutoShape 419"/>
                        <wps:cNvSpPr>
                          <a:spLocks noChangeArrowheads="1"/>
                        </wps:cNvSpPr>
                        <wps:spPr bwMode="auto">
                          <a:xfrm>
                            <a:off x="1072878" y="1120925"/>
                            <a:ext cx="11887" cy="2744"/>
                          </a:xfrm>
                          <a:prstGeom prst="flowChartDocument">
                            <a:avLst/>
                          </a:prstGeom>
                          <a:solidFill>
                            <a:srgbClr val="FCE5D6"/>
                          </a:solidFill>
                          <a:ln w="6350">
                            <a:solidFill>
                              <a:srgbClr val="F5B18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5AE80A07" w14:textId="77777777" w:rsidR="00004824" w:rsidRDefault="00004824" w:rsidP="00DE4A2E">
                              <w:pPr>
                                <w:pStyle w:val="Style3"/>
                              </w:pPr>
                              <w:r>
                                <w:t>lsa_ProjectCoC</w:t>
                              </w:r>
                            </w:p>
                          </w:txbxContent>
                        </wps:txbx>
                        <wps:bodyPr rot="0" vert="horz" wrap="square" lIns="0" tIns="0" rIns="0" bIns="0" anchor="ctr" anchorCtr="0" upright="1">
                          <a:noAutofit/>
                        </wps:bodyPr>
                      </wps:wsp>
                      <wps:wsp>
                        <wps:cNvPr id="74485772" name="AutoShape 420"/>
                        <wps:cNvSpPr>
                          <a:spLocks noChangeArrowheads="1"/>
                        </wps:cNvSpPr>
                        <wps:spPr bwMode="auto">
                          <a:xfrm>
                            <a:off x="1054920" y="1120468"/>
                            <a:ext cx="12801" cy="3658"/>
                          </a:xfrm>
                          <a:prstGeom prst="flowChartMagneticDisk">
                            <a:avLst/>
                          </a:prstGeom>
                          <a:solidFill>
                            <a:srgbClr val="DFEBF7"/>
                          </a:solidFill>
                          <a:ln w="6350">
                            <a:solidFill>
                              <a:srgbClr val="5B9BD5"/>
                            </a:solidFill>
                            <a:round/>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12D597BF" w14:textId="77777777" w:rsidR="00004824" w:rsidRDefault="00004824" w:rsidP="00DE4A2E">
                              <w:pPr>
                                <w:pStyle w:val="Style3"/>
                              </w:pPr>
                              <w:r>
                                <w:t>hmis_ProjectCoC</w:t>
                              </w:r>
                            </w:p>
                          </w:txbxContent>
                        </wps:txbx>
                        <wps:bodyPr rot="0" vert="horz" wrap="square" lIns="0" tIns="0" rIns="0" bIns="0" anchor="t" anchorCtr="0" upright="1">
                          <a:noAutofit/>
                        </wps:bodyPr>
                      </wps:wsp>
                      <wpg:grpSp>
                        <wpg:cNvPr id="74485773" name="Group 421"/>
                        <wpg:cNvGrpSpPr>
                          <a:grpSpLocks/>
                        </wpg:cNvGrpSpPr>
                        <wpg:grpSpPr bwMode="auto">
                          <a:xfrm>
                            <a:off x="1036961" y="1119033"/>
                            <a:ext cx="12091" cy="6528"/>
                            <a:chOff x="1036961" y="1119033"/>
                            <a:chExt cx="12090" cy="6528"/>
                          </a:xfrm>
                        </wpg:grpSpPr>
                        <wps:wsp>
                          <wps:cNvPr id="74485774" name="AutoShape 422"/>
                          <wps:cNvSpPr>
                            <a:spLocks noChangeArrowheads="1"/>
                          </wps:cNvSpPr>
                          <wps:spPr bwMode="auto">
                            <a:xfrm>
                              <a:off x="1037165" y="1119033"/>
                              <a:ext cx="11887" cy="2743"/>
                            </a:xfrm>
                            <a:prstGeom prst="flowChartDocument">
                              <a:avLst/>
                            </a:prstGeom>
                            <a:solidFill>
                              <a:srgbClr val="FCE5D6"/>
                            </a:solidFill>
                            <a:ln w="6350">
                              <a:solidFill>
                                <a:srgbClr val="F5B18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272B2EC3" w14:textId="77777777" w:rsidR="00004824" w:rsidRDefault="00004824" w:rsidP="00DE4A2E">
                                <w:pPr>
                                  <w:pStyle w:val="Style3"/>
                                </w:pPr>
                                <w:r>
                                  <w:t>lsa_Report</w:t>
                                </w:r>
                              </w:p>
                            </w:txbxContent>
                          </wps:txbx>
                          <wps:bodyPr rot="0" vert="horz" wrap="square" lIns="0" tIns="0" rIns="0" bIns="0" anchor="ctr" anchorCtr="0" upright="1">
                            <a:noAutofit/>
                          </wps:bodyPr>
                        </wps:wsp>
                        <wps:wsp>
                          <wps:cNvPr id="74485775" name="AutoShape 423"/>
                          <wps:cNvSpPr>
                            <a:spLocks noChangeArrowheads="1"/>
                          </wps:cNvSpPr>
                          <wps:spPr bwMode="auto">
                            <a:xfrm>
                              <a:off x="1036961" y="1122818"/>
                              <a:ext cx="11887" cy="2743"/>
                            </a:xfrm>
                            <a:prstGeom prst="flowChartDocument">
                              <a:avLst/>
                            </a:prstGeom>
                            <a:solidFill>
                              <a:srgbClr val="FCE5D6"/>
                            </a:solidFill>
                            <a:ln w="6350">
                              <a:solidFill>
                                <a:srgbClr val="F5B18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3EADC768" w14:textId="77777777" w:rsidR="00004824" w:rsidRDefault="00004824" w:rsidP="00DE4A2E">
                                <w:pPr>
                                  <w:pStyle w:val="Style3"/>
                                </w:pPr>
                                <w:r>
                                  <w:t>lsa_Project</w:t>
                                </w:r>
                              </w:p>
                            </w:txbxContent>
                          </wps:txbx>
                          <wps:bodyPr rot="0" vert="horz" wrap="square" lIns="0" tIns="0" rIns="0" bIns="0" anchor="ctr" anchorCtr="0" upright="1">
                            <a:noAutofit/>
                          </wps:bodyPr>
                        </wps:wsp>
                      </wpg:grpSp>
                      <wps:wsp>
                        <wps:cNvPr id="74485776" name="AutoShape 424"/>
                        <wps:cNvCnPr>
                          <a:cxnSpLocks noChangeShapeType="1"/>
                          <a:stCxn id="74485774" idx="3"/>
                          <a:endCxn id="74485772" idx="2"/>
                        </wps:cNvCnPr>
                        <wps:spPr bwMode="auto">
                          <a:xfrm>
                            <a:off x="1049052" y="1120404"/>
                            <a:ext cx="5868" cy="1893"/>
                          </a:xfrm>
                          <a:prstGeom prst="curvedConnector3">
                            <a:avLst>
                              <a:gd name="adj1" fmla="val 50000"/>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74485777" name="AutoShape 425"/>
                        <wps:cNvCnPr>
                          <a:cxnSpLocks noChangeShapeType="1"/>
                          <a:stCxn id="74485775" idx="3"/>
                          <a:endCxn id="74485772" idx="2"/>
                        </wps:cNvCnPr>
                        <wps:spPr bwMode="auto">
                          <a:xfrm flipV="1">
                            <a:off x="1048848" y="1122297"/>
                            <a:ext cx="6072" cy="1893"/>
                          </a:xfrm>
                          <a:prstGeom prst="curvedConnector3">
                            <a:avLst>
                              <a:gd name="adj1" fmla="val 50000"/>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74485778" name="AutoShape 426"/>
                        <wps:cNvCnPr>
                          <a:cxnSpLocks noChangeShapeType="1"/>
                          <a:stCxn id="74485772" idx="4"/>
                          <a:endCxn id="74485771" idx="1"/>
                        </wps:cNvCnPr>
                        <wps:spPr bwMode="auto">
                          <a:xfrm>
                            <a:off x="1067721" y="1122297"/>
                            <a:ext cx="5157" cy="0"/>
                          </a:xfrm>
                          <a:prstGeom prst="straightConnector1">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g:wgp>
                  </a:graphicData>
                </a:graphic>
              </wp:inline>
            </w:drawing>
          </mc:Choice>
          <mc:Fallback>
            <w:pict>
              <v:group w14:anchorId="6100130F" id="Group 74485770" o:spid="_x0000_s1192" style="width:376.4pt;height:51.4pt;mso-position-horizontal-relative:char;mso-position-vertical-relative:line" coordorigin="10369,11190" coordsize="47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">
                <v:shape id="AutoShape 419" o:spid="_x0000_s1193" type="#_x0000_t114" style="position:absolute;left:10728;top:11209;width:119;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" fillcolor="#fce5d6" strokecolor="#f5b183" strokeweight=".5pt">
                  <v:shadow color="black" opacity="0" offset="0,0"/>
                  <v:textbox inset="0,0,0,0">
                    <w:txbxContent>
                      <w:p w14:paraId="5AE80A07" w14:textId="77777777" w:rsidR="00004824" w:rsidRDefault="00004824" w:rsidP="00DE4A2E">
                        <w:pPr>
                          <w:pStyle w:val="Style3"/>
                        </w:pPr>
                        <w:r>
                          <w:t>lsa_ProjectCoC</w:t>
                        </w:r>
                      </w:p>
                    </w:txbxContent>
                  </v:textbox>
                </v:shape>
                <v:shape id="AutoShape 420" o:spid="_x0000_s1194" type="#_x0000_t132" style="position:absolute;left:10549;top:11204;width:128;height: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" fillcolor="#dfebf7" strokecolor="#5b9bd5" strokeweight=".5pt">
                  <v:shadow color="black" opacity="0" offset="0,0"/>
                  <v:textbox inset="0,0,0,0">
                    <w:txbxContent>
                      <w:p w14:paraId="12D597BF" w14:textId="77777777" w:rsidR="00004824" w:rsidRDefault="00004824" w:rsidP="00DE4A2E">
                        <w:pPr>
                          <w:pStyle w:val="Style3"/>
                        </w:pPr>
                        <w:r>
                          <w:t>hmis_ProjectCoC</w:t>
                        </w:r>
                      </w:p>
                    </w:txbxContent>
                  </v:textbox>
                </v:shape>
                <v:group id="Group 421" o:spid="_x0000_s1195" style="position:absolute;left:10369;top:11190;width:121;height:65" coordorigin="10369,11190" coordsize="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">
                  <v:shape id="AutoShape 422" o:spid="_x0000_s1196" type="#_x0000_t114" style="position:absolute;left:10371;top:11190;width:119;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" fillcolor="#fce5d6" strokecolor="#f5b183" strokeweight=".5pt">
                    <v:shadow color="black" opacity="0" offset="0,0"/>
                    <v:textbox inset="0,0,0,0">
                      <w:txbxContent>
                        <w:p w14:paraId="272B2EC3" w14:textId="77777777" w:rsidR="00004824" w:rsidRDefault="00004824" w:rsidP="00DE4A2E">
                          <w:pPr>
                            <w:pStyle w:val="Style3"/>
                          </w:pPr>
                          <w:r>
                            <w:t>lsa_Report</w:t>
                          </w:r>
                        </w:p>
                      </w:txbxContent>
                    </v:textbox>
                  </v:shape>
                  <v:shape id="AutoShape 423" o:spid="_x0000_s1197" type="#_x0000_t114" style="position:absolute;left:10369;top:11228;width:119;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" fillcolor="#fce5d6" strokecolor="#f5b183" strokeweight=".5pt">
                    <v:shadow color="black" opacity="0" offset="0,0"/>
                    <v:textbox inset="0,0,0,0">
                      <w:txbxContent>
                        <w:p w14:paraId="3EADC768" w14:textId="77777777" w:rsidR="00004824" w:rsidRDefault="00004824" w:rsidP="00DE4A2E">
                          <w:pPr>
                            <w:pStyle w:val="Style3"/>
                          </w:pPr>
                          <w:r>
                            <w:t>lsa_Project</w:t>
                          </w:r>
                        </w:p>
                      </w:txbxContent>
                    </v:textbox>
                  </v:shape>
                </v:group>
                <v:shape id="AutoShape 424" o:spid="_x0000_s1198" type="#_x0000_t38" style="position:absolute;left:10490;top:11204;width:59;height:18;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" adj="10800" strokecolor="black [0]" strokeweight=".5pt">
                  <v:stroke endarrow="block"/>
                  <v:shadow color="black [0]"/>
                </v:shape>
                <v:shape id="AutoShape 425" o:spid="_x0000_s1199" type="#_x0000_t38" style="position:absolute;left:10488;top:11222;width:61;height:19;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" adj="10800" strokecolor="black [0]" strokeweight=".5pt">
                  <v:stroke endarrow="block"/>
                  <v:shadow color="black [0]"/>
                </v:shape>
                <v:shape id="AutoShape 426" o:spid="_x0000_s1200" type="#_x0000_t32" style="position:absolute;left:10677;top:11222;width: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" strokecolor="black [0]" strokeweight=".5pt">
                  <v:stroke endarrow="block"/>
                  <v:shadow color="black [0]"/>
                </v:shape>
                <w10:anchorlock/>
              </v:group>
            </w:pict>
          </mc:Fallback>
        </mc:AlternateContent>
      </w:r>
    </w:p>
    <w:p w14:paraId="3EFA3A47" w14:textId="445FD23C" w:rsidR="000E32D5" w:rsidRDefault="000E32D5" w:rsidP="000E32D5">
      <w:r>
        <w:t>Records exported to</w:t>
      </w:r>
      <w:r w:rsidRPr="000E32D5">
        <w:t xml:space="preserve"> ProjectCoC</w:t>
      </w:r>
      <w:r>
        <w:t>.csv are included in the LSA output and uploaded to HDX 2.0</w:t>
      </w:r>
      <w:r w:rsidR="004873DC">
        <w:t xml:space="preserve">. </w:t>
      </w:r>
    </w:p>
    <w:p w14:paraId="77AA00CD" w14:textId="7A37C402" w:rsidR="00F71669" w:rsidRDefault="000E32D5" w:rsidP="000E32D5">
      <w:r>
        <w:t xml:space="preserve">LSA business logic </w:t>
      </w:r>
      <w:r w:rsidR="00F71669">
        <w:t>uses</w:t>
      </w:r>
      <w:r>
        <w:t xml:space="preserve"> ProjectCoC data </w:t>
      </w:r>
      <w:r w:rsidR="00F71669">
        <w:t>to:</w:t>
      </w:r>
    </w:p>
    <w:p w14:paraId="51E74D93" w14:textId="21DF007E" w:rsidR="00F71669" w:rsidRDefault="00F71669" w:rsidP="0030608E">
      <w:pPr>
        <w:pStyle w:val="ListParagraph"/>
        <w:numPr>
          <w:ilvl w:val="0"/>
          <w:numId w:val="23"/>
        </w:numPr>
      </w:pPr>
      <w:r>
        <w:t>S</w:t>
      </w:r>
      <w:r w:rsidR="000E32D5">
        <w:t xml:space="preserve">elect project records </w:t>
      </w:r>
      <w:r>
        <w:t>for export to</w:t>
      </w:r>
      <w:r w:rsidR="000E32D5">
        <w:t xml:space="preserve"> Project.csv</w:t>
      </w:r>
      <w:r>
        <w:t>; and</w:t>
      </w:r>
    </w:p>
    <w:p w14:paraId="559AA9E2" w14:textId="208FBF23" w:rsidR="000E32D5" w:rsidRPr="000E32D5" w:rsidRDefault="00F71669" w:rsidP="0030608E">
      <w:pPr>
        <w:pStyle w:val="ListParagraph"/>
        <w:numPr>
          <w:ilvl w:val="0"/>
          <w:numId w:val="23"/>
        </w:numPr>
      </w:pPr>
      <w:r>
        <w:t>Report on geography type for active households in LSAHousehold</w:t>
      </w:r>
      <w:r w:rsidR="000E32D5">
        <w:t>.</w:t>
      </w:r>
    </w:p>
    <w:p w14:paraId="5EA307D7" w14:textId="5435E198" w:rsidR="007945B2" w:rsidRDefault="007945B2" w:rsidP="006A3016">
      <w:pPr>
        <w:pStyle w:val="Heading3"/>
      </w:pPr>
      <w:r w:rsidRPr="006C26B8">
        <w:t>Relevant Data</w:t>
      </w:r>
    </w:p>
    <w:p w14:paraId="07E65961" w14:textId="77777777" w:rsidR="00FC2D23" w:rsidRPr="00C41BC1" w:rsidRDefault="00FC2D23">
      <w:pPr>
        <w:pStyle w:val="Heading4"/>
      </w:pPr>
      <w:r w:rsidRPr="006A3016">
        <w:t>Source</w:t>
      </w:r>
    </w:p>
    <w:tbl>
      <w:tblPr>
        <w:tblStyle w:val="TableGrid"/>
        <w:tblW w:w="9355" w:type="dxa"/>
        <w:tblLook w:val="04A0" w:firstRow="1" w:lastRow="0" w:firstColumn="1" w:lastColumn="0" w:noHBand="0" w:noVBand="1"/>
      </w:tblPr>
      <w:tblGrid>
        <w:gridCol w:w="9355"/>
      </w:tblGrid>
      <w:tr w:rsidR="00491441" w:rsidRPr="006B4F91" w14:paraId="1936A0D1" w14:textId="77777777" w:rsidTr="00491441">
        <w:tc>
          <w:tcPr>
            <w:tcW w:w="9355" w:type="dxa"/>
            <w:shd w:val="clear" w:color="auto" w:fill="FDE9D9" w:themeFill="accent6" w:themeFillTint="33"/>
          </w:tcPr>
          <w:p w14:paraId="2AFF9C81" w14:textId="77777777" w:rsidR="00491441" w:rsidRPr="006B4F91" w:rsidRDefault="00491441" w:rsidP="00A311AA">
            <w:pPr>
              <w:pStyle w:val="NoSpacing"/>
              <w:rPr>
                <w:b/>
                <w:bCs/>
              </w:rPr>
            </w:pPr>
            <w:r w:rsidRPr="006B4F91">
              <w:rPr>
                <w:b/>
                <w:bCs/>
              </w:rPr>
              <w:t>lsa_Project</w:t>
            </w:r>
          </w:p>
        </w:tc>
      </w:tr>
      <w:tr w:rsidR="00491441" w:rsidRPr="00491441" w14:paraId="15DFE1F4" w14:textId="77777777" w:rsidTr="00491441">
        <w:tc>
          <w:tcPr>
            <w:tcW w:w="9355" w:type="dxa"/>
          </w:tcPr>
          <w:p w14:paraId="5FC4295F" w14:textId="77777777" w:rsidR="00491441" w:rsidRPr="00491441" w:rsidRDefault="00491441" w:rsidP="00A311AA">
            <w:pPr>
              <w:pStyle w:val="NoSpacing"/>
            </w:pPr>
            <w:r w:rsidRPr="00491441">
              <w:t>ProjectID</w:t>
            </w:r>
          </w:p>
        </w:tc>
      </w:tr>
      <w:tr w:rsidR="00413E35" w:rsidRPr="00491441" w14:paraId="35BDCD7A" w14:textId="77777777" w:rsidTr="00DE4A2E">
        <w:tc>
          <w:tcPr>
            <w:tcW w:w="9355" w:type="dxa"/>
            <w:shd w:val="clear" w:color="auto" w:fill="FDE9D9" w:themeFill="accent6" w:themeFillTint="33"/>
          </w:tcPr>
          <w:p w14:paraId="67F1790D" w14:textId="0F917598" w:rsidR="00413E35" w:rsidRPr="00491441" w:rsidRDefault="00413E35" w:rsidP="00413E35">
            <w:pPr>
              <w:pStyle w:val="NoSpacing"/>
            </w:pPr>
            <w:r w:rsidRPr="006B4F91">
              <w:rPr>
                <w:b/>
                <w:bCs/>
              </w:rPr>
              <w:t>lsa_</w:t>
            </w:r>
            <w:r>
              <w:rPr>
                <w:b/>
                <w:bCs/>
              </w:rPr>
              <w:t>Report</w:t>
            </w:r>
          </w:p>
        </w:tc>
      </w:tr>
      <w:tr w:rsidR="00413E35" w:rsidRPr="00491441" w14:paraId="1B12A04C" w14:textId="77777777" w:rsidTr="00491441">
        <w:tc>
          <w:tcPr>
            <w:tcW w:w="9355" w:type="dxa"/>
          </w:tcPr>
          <w:p w14:paraId="192AD3F8" w14:textId="49ED6809" w:rsidR="00413E35" w:rsidRPr="00491441" w:rsidRDefault="00413E35" w:rsidP="00413E35">
            <w:pPr>
              <w:pStyle w:val="NoSpacing"/>
            </w:pPr>
            <w:r>
              <w:t>ReportCoC</w:t>
            </w:r>
          </w:p>
        </w:tc>
      </w:tr>
      <w:tr w:rsidR="00491441" w:rsidRPr="006B4F91" w14:paraId="21981367" w14:textId="77777777" w:rsidTr="00491441">
        <w:tc>
          <w:tcPr>
            <w:tcW w:w="9355" w:type="dxa"/>
            <w:shd w:val="clear" w:color="auto" w:fill="EEECE1" w:themeFill="background2"/>
          </w:tcPr>
          <w:p w14:paraId="48EC095C" w14:textId="0946408A" w:rsidR="00491441" w:rsidRPr="006B4F91" w:rsidRDefault="00491441" w:rsidP="00A311AA">
            <w:pPr>
              <w:pStyle w:val="NoSpacing"/>
              <w:rPr>
                <w:b/>
                <w:bCs/>
              </w:rPr>
            </w:pPr>
            <w:r w:rsidRPr="006B4F91">
              <w:rPr>
                <w:b/>
                <w:bCs/>
              </w:rPr>
              <w:t>hmis_</w:t>
            </w:r>
            <w:r>
              <w:rPr>
                <w:b/>
                <w:bCs/>
              </w:rPr>
              <w:t>ProjectCoC</w:t>
            </w:r>
          </w:p>
        </w:tc>
      </w:tr>
      <w:tr w:rsidR="00491441" w:rsidRPr="004416C8" w14:paraId="2CFFC57D" w14:textId="77777777" w:rsidTr="00491441">
        <w:tc>
          <w:tcPr>
            <w:tcW w:w="9355" w:type="dxa"/>
          </w:tcPr>
          <w:p w14:paraId="622D277D" w14:textId="6F636557" w:rsidR="00491441" w:rsidRPr="006B4F91" w:rsidRDefault="00491441" w:rsidP="00491441">
            <w:pPr>
              <w:pStyle w:val="NoSpacing"/>
              <w:rPr>
                <w:i/>
                <w:iCs/>
              </w:rPr>
            </w:pPr>
            <w:r w:rsidRPr="00C03C03">
              <w:t>(all columns – see below)</w:t>
            </w:r>
          </w:p>
        </w:tc>
      </w:tr>
    </w:tbl>
    <w:p w14:paraId="63464C5C" w14:textId="08B15246" w:rsidR="00FC2D23" w:rsidRDefault="00FC2D23" w:rsidP="006A3016">
      <w:pPr>
        <w:pStyle w:val="Heading4"/>
      </w:pPr>
      <w:r w:rsidRPr="006A3016">
        <w:t>Target</w:t>
      </w:r>
    </w:p>
    <w:p w14:paraId="15ADF271" w14:textId="4BBAE5FF" w:rsidR="00493BDF" w:rsidRPr="00493BDF" w:rsidRDefault="00493BDF" w:rsidP="0083187A">
      <w:r>
        <w:t>HDX 2.0 validation of ProjectCoC.csv is generally consistent with the HMIS CSV specifications; differences are noted in the column descriptions below.</w:t>
      </w:r>
    </w:p>
    <w:tbl>
      <w:tblPr>
        <w:tblStyle w:val="Style1"/>
        <w:tblW w:w="9355" w:type="dxa"/>
        <w:tblLook w:val="04A0" w:firstRow="1" w:lastRow="0" w:firstColumn="1" w:lastColumn="0" w:noHBand="0" w:noVBand="1"/>
      </w:tblPr>
      <w:tblGrid>
        <w:gridCol w:w="2659"/>
        <w:gridCol w:w="6696"/>
      </w:tblGrid>
      <w:tr w:rsidR="00FC2D23" w:rsidRPr="006B4F91" w14:paraId="12F95005" w14:textId="77777777" w:rsidTr="005F48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shd w:val="clear" w:color="auto" w:fill="76923C" w:themeFill="accent3" w:themeFillShade="BF"/>
          </w:tcPr>
          <w:p w14:paraId="1AEC4C9A" w14:textId="44ECBCE1" w:rsidR="00FC2D23" w:rsidRPr="006B4F91" w:rsidRDefault="00FC2D23" w:rsidP="00A311AA">
            <w:pPr>
              <w:pStyle w:val="NoSpacing"/>
              <w:rPr>
                <w:color w:val="FFFFFF" w:themeColor="background1"/>
              </w:rPr>
            </w:pPr>
            <w:r w:rsidRPr="006B4F91">
              <w:rPr>
                <w:color w:val="FFFFFF" w:themeColor="background1"/>
              </w:rPr>
              <w:t>lsa_</w:t>
            </w:r>
            <w:r w:rsidRPr="00FC2D23">
              <w:rPr>
                <w:color w:val="FFFFFF" w:themeColor="background1"/>
              </w:rPr>
              <w:t>ProjectCoC</w:t>
            </w:r>
          </w:p>
        </w:tc>
        <w:tc>
          <w:tcPr>
            <w:tcW w:w="6696" w:type="dxa"/>
            <w:shd w:val="clear" w:color="auto" w:fill="76923C" w:themeFill="accent3" w:themeFillShade="BF"/>
          </w:tcPr>
          <w:p w14:paraId="764367FD" w14:textId="317B30D0" w:rsidR="00FC2D23" w:rsidRPr="006B4F91" w:rsidRDefault="00491441" w:rsidP="00A311AA">
            <w:pPr>
              <w:pStyle w:val="NoSpacing"/>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Column Description</w:t>
            </w:r>
          </w:p>
        </w:tc>
      </w:tr>
      <w:tr w:rsidR="00FC2D23" w:rsidRPr="009C3437" w14:paraId="1072A946" w14:textId="77777777" w:rsidTr="005F4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shd w:val="clear" w:color="auto" w:fill="auto"/>
          </w:tcPr>
          <w:p w14:paraId="017F9415" w14:textId="5CD9E3C5" w:rsidR="00FC2D23" w:rsidRPr="009C3437" w:rsidRDefault="00FC2D23" w:rsidP="00FC2D23">
            <w:pPr>
              <w:pStyle w:val="NoSpacing"/>
            </w:pPr>
            <w:r>
              <w:t>ProjectCoCID</w:t>
            </w:r>
          </w:p>
        </w:tc>
        <w:tc>
          <w:tcPr>
            <w:tcW w:w="6696" w:type="dxa"/>
            <w:shd w:val="clear" w:color="auto" w:fill="auto"/>
          </w:tcPr>
          <w:p w14:paraId="166088F4" w14:textId="46D2327C" w:rsidR="00FC2D23" w:rsidRPr="009C3437" w:rsidRDefault="00491441" w:rsidP="00FC2D23">
            <w:pPr>
              <w:pStyle w:val="NoSpacing"/>
              <w:cnfStyle w:val="000000100000" w:firstRow="0" w:lastRow="0" w:firstColumn="0" w:lastColumn="0" w:oddVBand="0" w:evenVBand="0" w:oddHBand="1" w:evenHBand="0" w:firstRowFirstColumn="0" w:firstRowLastColumn="0" w:lastRowFirstColumn="0" w:lastRowLastColumn="0"/>
            </w:pPr>
            <w:r>
              <w:t>(See HMIS CSV documentation)</w:t>
            </w:r>
          </w:p>
        </w:tc>
      </w:tr>
      <w:tr w:rsidR="00FC2D23" w:rsidRPr="009C3437" w14:paraId="25809EB3" w14:textId="77777777" w:rsidTr="005F48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19D49CFD" w14:textId="6767215E" w:rsidR="00FC2D23" w:rsidRDefault="00FC2D23" w:rsidP="00FC2D23">
            <w:pPr>
              <w:pStyle w:val="NoSpacing"/>
            </w:pPr>
            <w:r w:rsidRPr="004A469A">
              <w:t>ProjectID</w:t>
            </w:r>
          </w:p>
        </w:tc>
        <w:tc>
          <w:tcPr>
            <w:tcW w:w="6696" w:type="dxa"/>
          </w:tcPr>
          <w:p w14:paraId="0C975ABC" w14:textId="08E794C5" w:rsidR="00FC2D23" w:rsidRPr="009C3437" w:rsidRDefault="00491441" w:rsidP="00FC2D23">
            <w:pPr>
              <w:pStyle w:val="NoSpacing"/>
              <w:cnfStyle w:val="000000010000" w:firstRow="0" w:lastRow="0" w:firstColumn="0" w:lastColumn="0" w:oddVBand="0" w:evenVBand="0" w:oddHBand="0" w:evenHBand="1" w:firstRowFirstColumn="0" w:firstRowLastColumn="0" w:lastRowFirstColumn="0" w:lastRowLastColumn="0"/>
            </w:pPr>
            <w:r>
              <w:t>(See HMIS CSV documentation)</w:t>
            </w:r>
          </w:p>
        </w:tc>
      </w:tr>
      <w:tr w:rsidR="00FC2D23" w:rsidRPr="009C3437" w14:paraId="6AB0CF68" w14:textId="77777777" w:rsidTr="005F4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shd w:val="clear" w:color="auto" w:fill="auto"/>
          </w:tcPr>
          <w:p w14:paraId="5255044B" w14:textId="3704E9A1" w:rsidR="00FC2D23" w:rsidRDefault="00FC2D23" w:rsidP="00FC2D23">
            <w:pPr>
              <w:pStyle w:val="NoSpacing"/>
            </w:pPr>
            <w:r w:rsidRPr="004A469A">
              <w:t>CoCCode</w:t>
            </w:r>
          </w:p>
        </w:tc>
        <w:tc>
          <w:tcPr>
            <w:tcW w:w="6696" w:type="dxa"/>
            <w:shd w:val="clear" w:color="auto" w:fill="auto"/>
          </w:tcPr>
          <w:p w14:paraId="2292897A" w14:textId="3742F540" w:rsidR="00FC2D23" w:rsidRPr="009C3437" w:rsidRDefault="00491441" w:rsidP="00FC2D23">
            <w:pPr>
              <w:pStyle w:val="NoSpacing"/>
              <w:cnfStyle w:val="000000100000" w:firstRow="0" w:lastRow="0" w:firstColumn="0" w:lastColumn="0" w:oddVBand="0" w:evenVBand="0" w:oddHBand="1" w:evenHBand="0" w:firstRowFirstColumn="0" w:firstRowLastColumn="0" w:lastRowFirstColumn="0" w:lastRowLastColumn="0"/>
            </w:pPr>
            <w:r>
              <w:t>(See HMIS CSV documentation)</w:t>
            </w:r>
          </w:p>
        </w:tc>
      </w:tr>
      <w:tr w:rsidR="00FC2D23" w:rsidRPr="009C3437" w14:paraId="7D85771F" w14:textId="77777777" w:rsidTr="005F48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1C11AA91" w14:textId="245A3DB1" w:rsidR="00FC2D23" w:rsidRPr="002B78E9" w:rsidRDefault="00FC2D23" w:rsidP="00BA7066">
            <w:pPr>
              <w:pStyle w:val="NoSpacing"/>
            </w:pPr>
            <w:r w:rsidRPr="002B78E9">
              <w:t>Geocode</w:t>
            </w:r>
          </w:p>
        </w:tc>
        <w:tc>
          <w:tcPr>
            <w:tcW w:w="6696" w:type="dxa"/>
          </w:tcPr>
          <w:p w14:paraId="6CC931B9" w14:textId="08DFFE54" w:rsidR="00FC2D23" w:rsidRPr="002B78E9" w:rsidRDefault="00FC2D23" w:rsidP="00BA7066">
            <w:pPr>
              <w:pStyle w:val="NoSpacing"/>
              <w:cnfStyle w:val="000000010000" w:firstRow="0" w:lastRow="0" w:firstColumn="0" w:lastColumn="0" w:oddVBand="0" w:evenVBand="0" w:oddHBand="0" w:evenHBand="1" w:firstRowFirstColumn="0" w:firstRowLastColumn="0" w:lastRowFirstColumn="0" w:lastRowLastColumn="0"/>
            </w:pPr>
            <w:r w:rsidRPr="002B78E9">
              <w:t xml:space="preserve">Not </w:t>
            </w:r>
            <w:r w:rsidR="00143E83" w:rsidRPr="002B78E9">
              <w:t>NULL</w:t>
            </w:r>
            <w:r w:rsidR="004873DC" w:rsidRPr="002B78E9">
              <w:t xml:space="preserve">. </w:t>
            </w:r>
            <w:r w:rsidR="00BA7066" w:rsidRPr="002B78E9">
              <w:rPr>
                <w:i/>
              </w:rPr>
              <w:t>Geocode</w:t>
            </w:r>
            <w:r w:rsidR="00BA7066" w:rsidRPr="002B78E9">
              <w:t xml:space="preserve"> has a data type of string and must be exported as such / padded with double-quotes so that leading zeroes are not omitted.</w:t>
            </w:r>
          </w:p>
        </w:tc>
      </w:tr>
      <w:tr w:rsidR="00FC2D23" w:rsidRPr="009C3437" w14:paraId="1CCF440D" w14:textId="77777777" w:rsidTr="005F4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shd w:val="clear" w:color="auto" w:fill="auto"/>
          </w:tcPr>
          <w:p w14:paraId="0437D647" w14:textId="42881CD9" w:rsidR="00FC2D23" w:rsidRDefault="00FC2D23" w:rsidP="00FC2D23">
            <w:pPr>
              <w:pStyle w:val="NoSpacing"/>
            </w:pPr>
            <w:r>
              <w:t>Address1</w:t>
            </w:r>
          </w:p>
        </w:tc>
        <w:tc>
          <w:tcPr>
            <w:tcW w:w="6696" w:type="dxa"/>
            <w:shd w:val="clear" w:color="auto" w:fill="auto"/>
          </w:tcPr>
          <w:p w14:paraId="6D241890" w14:textId="1EC76E1F" w:rsidR="00FC2D23" w:rsidRPr="009C3437" w:rsidRDefault="00491441" w:rsidP="00FC2D23">
            <w:pPr>
              <w:pStyle w:val="NoSpacing"/>
              <w:cnfStyle w:val="000000100000" w:firstRow="0" w:lastRow="0" w:firstColumn="0" w:lastColumn="0" w:oddVBand="0" w:evenVBand="0" w:oddHBand="1" w:evenHBand="0" w:firstRowFirstColumn="0" w:firstRowLastColumn="0" w:lastRowFirstColumn="0" w:lastRowLastColumn="0"/>
            </w:pPr>
            <w:r>
              <w:t>(See HMIS CSV documentation)</w:t>
            </w:r>
          </w:p>
        </w:tc>
      </w:tr>
      <w:tr w:rsidR="00FC2D23" w:rsidRPr="009C3437" w14:paraId="02AA470D" w14:textId="77777777" w:rsidTr="005F48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56726463" w14:textId="5EF93E1E" w:rsidR="00FC2D23" w:rsidRDefault="00FC2D23" w:rsidP="00FC2D23">
            <w:pPr>
              <w:pStyle w:val="NoSpacing"/>
            </w:pPr>
            <w:r>
              <w:t>Address2</w:t>
            </w:r>
          </w:p>
        </w:tc>
        <w:tc>
          <w:tcPr>
            <w:tcW w:w="6696" w:type="dxa"/>
          </w:tcPr>
          <w:p w14:paraId="7D82169C" w14:textId="63D854E1" w:rsidR="00FC2D23" w:rsidRPr="009C3437" w:rsidRDefault="00491441" w:rsidP="00FC2D23">
            <w:pPr>
              <w:pStyle w:val="NoSpacing"/>
              <w:cnfStyle w:val="000000010000" w:firstRow="0" w:lastRow="0" w:firstColumn="0" w:lastColumn="0" w:oddVBand="0" w:evenVBand="0" w:oddHBand="0" w:evenHBand="1" w:firstRowFirstColumn="0" w:firstRowLastColumn="0" w:lastRowFirstColumn="0" w:lastRowLastColumn="0"/>
            </w:pPr>
            <w:r>
              <w:t>(See HMIS CSV documentation)</w:t>
            </w:r>
          </w:p>
        </w:tc>
      </w:tr>
      <w:tr w:rsidR="00FC2D23" w:rsidRPr="009C3437" w14:paraId="05BAF665" w14:textId="77777777" w:rsidTr="005F4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shd w:val="clear" w:color="auto" w:fill="auto"/>
          </w:tcPr>
          <w:p w14:paraId="5974723F" w14:textId="5EE8D1B0" w:rsidR="00FC2D23" w:rsidRDefault="00FC2D23" w:rsidP="00FC2D23">
            <w:pPr>
              <w:pStyle w:val="NoSpacing"/>
            </w:pPr>
            <w:r>
              <w:t>City</w:t>
            </w:r>
          </w:p>
        </w:tc>
        <w:tc>
          <w:tcPr>
            <w:tcW w:w="6696" w:type="dxa"/>
            <w:shd w:val="clear" w:color="auto" w:fill="auto"/>
          </w:tcPr>
          <w:p w14:paraId="634FC164" w14:textId="7D3D2FB9" w:rsidR="00FC2D23" w:rsidRPr="009C3437" w:rsidRDefault="00491441" w:rsidP="00FC2D23">
            <w:pPr>
              <w:pStyle w:val="NoSpacing"/>
              <w:cnfStyle w:val="000000100000" w:firstRow="0" w:lastRow="0" w:firstColumn="0" w:lastColumn="0" w:oddVBand="0" w:evenVBand="0" w:oddHBand="1" w:evenHBand="0" w:firstRowFirstColumn="0" w:firstRowLastColumn="0" w:lastRowFirstColumn="0" w:lastRowLastColumn="0"/>
            </w:pPr>
            <w:r>
              <w:t>(See HMIS CSV documentation)</w:t>
            </w:r>
          </w:p>
        </w:tc>
      </w:tr>
      <w:tr w:rsidR="00FC2D23" w:rsidRPr="009C3437" w14:paraId="7F100C28" w14:textId="77777777" w:rsidTr="005F48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708B24BB" w14:textId="209D761B" w:rsidR="00FC2D23" w:rsidRDefault="00FC2D23" w:rsidP="00FC2D23">
            <w:pPr>
              <w:pStyle w:val="NoSpacing"/>
            </w:pPr>
            <w:r>
              <w:t>State</w:t>
            </w:r>
          </w:p>
        </w:tc>
        <w:tc>
          <w:tcPr>
            <w:tcW w:w="6696" w:type="dxa"/>
          </w:tcPr>
          <w:p w14:paraId="250D01F0" w14:textId="2F5CD34E" w:rsidR="00FC2D23" w:rsidRPr="009C3437" w:rsidRDefault="00491441" w:rsidP="00FC2D23">
            <w:pPr>
              <w:pStyle w:val="NoSpacing"/>
              <w:cnfStyle w:val="000000010000" w:firstRow="0" w:lastRow="0" w:firstColumn="0" w:lastColumn="0" w:oddVBand="0" w:evenVBand="0" w:oddHBand="0" w:evenHBand="1" w:firstRowFirstColumn="0" w:firstRowLastColumn="0" w:lastRowFirstColumn="0" w:lastRowLastColumn="0"/>
            </w:pPr>
            <w:r>
              <w:t>(See HMIS CSV documentation)</w:t>
            </w:r>
          </w:p>
        </w:tc>
      </w:tr>
      <w:tr w:rsidR="00FC2D23" w:rsidRPr="009C3437" w14:paraId="6680BDD3" w14:textId="77777777" w:rsidTr="005F4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shd w:val="clear" w:color="auto" w:fill="auto"/>
          </w:tcPr>
          <w:p w14:paraId="25AF4EAC" w14:textId="54B96EFF" w:rsidR="00FC2D23" w:rsidRDefault="00FC2D23" w:rsidP="00FC2D23">
            <w:pPr>
              <w:pStyle w:val="NoSpacing"/>
            </w:pPr>
            <w:r>
              <w:t>ZIP</w:t>
            </w:r>
          </w:p>
        </w:tc>
        <w:tc>
          <w:tcPr>
            <w:tcW w:w="6696" w:type="dxa"/>
            <w:shd w:val="clear" w:color="auto" w:fill="auto"/>
          </w:tcPr>
          <w:p w14:paraId="5169E4F0" w14:textId="4D18C6CE" w:rsidR="00FC2D23" w:rsidRPr="009C3437" w:rsidRDefault="00FC2D23" w:rsidP="00BA7066">
            <w:pPr>
              <w:pStyle w:val="NoSpacing"/>
              <w:cnfStyle w:val="000000100000" w:firstRow="0" w:lastRow="0" w:firstColumn="0" w:lastColumn="0" w:oddVBand="0" w:evenVBand="0" w:oddHBand="1" w:evenHBand="0" w:firstRowFirstColumn="0" w:firstRowLastColumn="0" w:lastRowFirstColumn="0" w:lastRowLastColumn="0"/>
            </w:pPr>
            <w:r>
              <w:t xml:space="preserve">Not </w:t>
            </w:r>
            <w:r w:rsidR="00143E83">
              <w:t>NULL</w:t>
            </w:r>
            <w:r w:rsidR="004873DC">
              <w:t xml:space="preserve">. </w:t>
            </w:r>
            <w:r w:rsidR="00BA7066">
              <w:t xml:space="preserve">Note that </w:t>
            </w:r>
            <w:r w:rsidR="00BA7066" w:rsidRPr="00777F63">
              <w:rPr>
                <w:i/>
              </w:rPr>
              <w:t>ZIP</w:t>
            </w:r>
            <w:r w:rsidR="00BA7066">
              <w:t xml:space="preserve"> has a data type of string and must be exported as such / padded with double-quotes so that leading zeroes are not omitted</w:t>
            </w:r>
            <w:r w:rsidR="004873DC">
              <w:t xml:space="preserve">. </w:t>
            </w:r>
            <w:r w:rsidR="00BA7066">
              <w:t>If ZIP codes are collected with a four-digit suffix, only the first five digits should be exported.</w:t>
            </w:r>
          </w:p>
        </w:tc>
      </w:tr>
      <w:tr w:rsidR="00FC2D23" w:rsidRPr="009C3437" w14:paraId="740E9FDA" w14:textId="77777777" w:rsidTr="005F48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73FF4468" w14:textId="08FC7CBD" w:rsidR="00FC2D23" w:rsidRPr="004A469A" w:rsidRDefault="00FC2D23" w:rsidP="00FC2D23">
            <w:pPr>
              <w:pStyle w:val="NoSpacing"/>
            </w:pPr>
            <w:r>
              <w:t>GeographyType</w:t>
            </w:r>
          </w:p>
        </w:tc>
        <w:tc>
          <w:tcPr>
            <w:tcW w:w="6696" w:type="dxa"/>
          </w:tcPr>
          <w:p w14:paraId="22F0342E" w14:textId="4532E118" w:rsidR="00FC2D23" w:rsidRPr="006F51AA" w:rsidRDefault="00F824D6" w:rsidP="00FC2D23">
            <w:pPr>
              <w:pStyle w:val="NoSpacing"/>
              <w:cnfStyle w:val="000000010000" w:firstRow="0" w:lastRow="0" w:firstColumn="0" w:lastColumn="0" w:oddVBand="0" w:evenVBand="0" w:oddHBand="0" w:evenHBand="1" w:firstRowFirstColumn="0" w:firstRowLastColumn="0" w:lastRowFirstColumn="0" w:lastRowLastColumn="0"/>
            </w:pPr>
            <w:r>
              <w:t>Not NULL / i</w:t>
            </w:r>
            <w:r w:rsidR="00FC2D23">
              <w:t>n (1,2,3)</w:t>
            </w:r>
          </w:p>
        </w:tc>
      </w:tr>
      <w:tr w:rsidR="00FC2D23" w:rsidRPr="009C3437" w14:paraId="28F608DF" w14:textId="77777777" w:rsidTr="005F4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shd w:val="clear" w:color="auto" w:fill="auto"/>
          </w:tcPr>
          <w:p w14:paraId="7017518C" w14:textId="2867F743" w:rsidR="00FC2D23" w:rsidRPr="004A469A" w:rsidRDefault="00FC2D23" w:rsidP="00FC2D23">
            <w:pPr>
              <w:pStyle w:val="NoSpacing"/>
            </w:pPr>
            <w:r w:rsidRPr="004A469A">
              <w:t>DateCreated</w:t>
            </w:r>
          </w:p>
        </w:tc>
        <w:tc>
          <w:tcPr>
            <w:tcW w:w="6696" w:type="dxa"/>
            <w:shd w:val="clear" w:color="auto" w:fill="auto"/>
          </w:tcPr>
          <w:p w14:paraId="49A062AB" w14:textId="17231DFF" w:rsidR="00FC2D23" w:rsidRPr="006F51AA" w:rsidRDefault="00491441" w:rsidP="00FC2D23">
            <w:pPr>
              <w:pStyle w:val="NoSpacing"/>
              <w:cnfStyle w:val="000000100000" w:firstRow="0" w:lastRow="0" w:firstColumn="0" w:lastColumn="0" w:oddVBand="0" w:evenVBand="0" w:oddHBand="1" w:evenHBand="0" w:firstRowFirstColumn="0" w:firstRowLastColumn="0" w:lastRowFirstColumn="0" w:lastRowLastColumn="0"/>
            </w:pPr>
            <w:r>
              <w:t>(See HMIS CSV documentation)</w:t>
            </w:r>
          </w:p>
        </w:tc>
      </w:tr>
      <w:tr w:rsidR="00FC2D23" w:rsidRPr="009C3437" w14:paraId="76377165" w14:textId="77777777" w:rsidTr="005F48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01BF292F" w14:textId="1B49E41F" w:rsidR="00FC2D23" w:rsidRPr="004A469A" w:rsidRDefault="00FC2D23" w:rsidP="00FC2D23">
            <w:pPr>
              <w:pStyle w:val="NoSpacing"/>
            </w:pPr>
            <w:r w:rsidRPr="004A469A">
              <w:t>DateUpdated</w:t>
            </w:r>
          </w:p>
        </w:tc>
        <w:tc>
          <w:tcPr>
            <w:tcW w:w="6696" w:type="dxa"/>
          </w:tcPr>
          <w:p w14:paraId="1D9B9F35" w14:textId="39427E21" w:rsidR="00FC2D23" w:rsidRPr="006F51AA" w:rsidRDefault="00491441" w:rsidP="00FC2D23">
            <w:pPr>
              <w:pStyle w:val="NoSpacing"/>
              <w:cnfStyle w:val="000000010000" w:firstRow="0" w:lastRow="0" w:firstColumn="0" w:lastColumn="0" w:oddVBand="0" w:evenVBand="0" w:oddHBand="0" w:evenHBand="1" w:firstRowFirstColumn="0" w:firstRowLastColumn="0" w:lastRowFirstColumn="0" w:lastRowLastColumn="0"/>
            </w:pPr>
            <w:r>
              <w:t>(See HMIS CSV documentation)</w:t>
            </w:r>
          </w:p>
        </w:tc>
      </w:tr>
      <w:tr w:rsidR="00FC2D23" w:rsidRPr="009C3437" w14:paraId="42B8DA9D" w14:textId="77777777" w:rsidTr="005F4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shd w:val="clear" w:color="auto" w:fill="auto"/>
          </w:tcPr>
          <w:p w14:paraId="6BD3EE79" w14:textId="5E10F1B3" w:rsidR="00FC2D23" w:rsidRPr="004A469A" w:rsidRDefault="00FC2D23" w:rsidP="00FC2D23">
            <w:pPr>
              <w:pStyle w:val="NoSpacing"/>
            </w:pPr>
            <w:r w:rsidRPr="002D2B2B">
              <w:t>UserID</w:t>
            </w:r>
          </w:p>
        </w:tc>
        <w:tc>
          <w:tcPr>
            <w:tcW w:w="6696" w:type="dxa"/>
            <w:shd w:val="clear" w:color="auto" w:fill="auto"/>
          </w:tcPr>
          <w:p w14:paraId="3C707EAF" w14:textId="4B15493A" w:rsidR="00FC2D23" w:rsidRPr="006F51AA" w:rsidRDefault="00FC2D23" w:rsidP="00FC2D23">
            <w:pPr>
              <w:pStyle w:val="NoSpacing"/>
              <w:cnfStyle w:val="000000100000" w:firstRow="0" w:lastRow="0" w:firstColumn="0" w:lastColumn="0" w:oddVBand="0" w:evenVBand="0" w:oddHBand="1" w:evenHBand="0" w:firstRowFirstColumn="0" w:firstRowLastColumn="0" w:lastRowFirstColumn="0" w:lastRowLastColumn="0"/>
            </w:pPr>
            <w:r w:rsidRPr="002D2B2B">
              <w:t>n/a - will not be imported</w:t>
            </w:r>
          </w:p>
        </w:tc>
      </w:tr>
      <w:tr w:rsidR="00FC2D23" w:rsidRPr="009C3437" w14:paraId="189742B8" w14:textId="77777777" w:rsidTr="005F48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6CC74DEA" w14:textId="0AA710D0" w:rsidR="00FC2D23" w:rsidRPr="004A469A" w:rsidRDefault="00FC2D23" w:rsidP="00FC2D23">
            <w:pPr>
              <w:pStyle w:val="NoSpacing"/>
            </w:pPr>
            <w:r w:rsidRPr="004A469A">
              <w:t>DateDeleted</w:t>
            </w:r>
          </w:p>
        </w:tc>
        <w:tc>
          <w:tcPr>
            <w:tcW w:w="6696" w:type="dxa"/>
          </w:tcPr>
          <w:p w14:paraId="3504EA24" w14:textId="6F796EE7" w:rsidR="00FC2D23" w:rsidRPr="006F51AA" w:rsidRDefault="00143E83" w:rsidP="00FC2D23">
            <w:pPr>
              <w:pStyle w:val="NoSpacing"/>
              <w:cnfStyle w:val="000000010000" w:firstRow="0" w:lastRow="0" w:firstColumn="0" w:lastColumn="0" w:oddVBand="0" w:evenVBand="0" w:oddHBand="0" w:evenHBand="1" w:firstRowFirstColumn="0" w:firstRowLastColumn="0" w:lastRowFirstColumn="0" w:lastRowLastColumn="0"/>
            </w:pPr>
            <w:r>
              <w:t>NULL</w:t>
            </w:r>
          </w:p>
        </w:tc>
      </w:tr>
      <w:tr w:rsidR="00FC2D23" w:rsidRPr="009C3437" w14:paraId="37A65236" w14:textId="77777777" w:rsidTr="005F4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shd w:val="clear" w:color="auto" w:fill="auto"/>
          </w:tcPr>
          <w:p w14:paraId="50B19D21" w14:textId="20E30681" w:rsidR="00FC2D23" w:rsidRPr="004A469A" w:rsidRDefault="00FC2D23" w:rsidP="00FC2D23">
            <w:pPr>
              <w:pStyle w:val="NoSpacing"/>
            </w:pPr>
            <w:r w:rsidRPr="004A469A">
              <w:t>ExportID</w:t>
            </w:r>
          </w:p>
        </w:tc>
        <w:tc>
          <w:tcPr>
            <w:tcW w:w="6696" w:type="dxa"/>
            <w:shd w:val="clear" w:color="auto" w:fill="auto"/>
          </w:tcPr>
          <w:p w14:paraId="48E5EC48" w14:textId="407D5596" w:rsidR="00FC2D23" w:rsidRPr="006F51AA" w:rsidRDefault="00FC2D23" w:rsidP="00FC2D23">
            <w:pPr>
              <w:pStyle w:val="NoSpacing"/>
              <w:cnfStyle w:val="000000100000" w:firstRow="0" w:lastRow="0" w:firstColumn="0" w:lastColumn="0" w:oddVBand="0" w:evenVBand="0" w:oddHBand="1" w:evenHBand="0" w:firstRowFirstColumn="0" w:firstRowLastColumn="0" w:lastRowFirstColumn="0" w:lastRowLastColumn="0"/>
            </w:pPr>
            <w:r w:rsidRPr="006F51AA">
              <w:t>Must match LSAReport.</w:t>
            </w:r>
            <w:r w:rsidRPr="006B4F91">
              <w:rPr>
                <w:b/>
                <w:bCs/>
              </w:rPr>
              <w:t>ReportID</w:t>
            </w:r>
          </w:p>
        </w:tc>
      </w:tr>
    </w:tbl>
    <w:p w14:paraId="6A63CA76" w14:textId="77777777" w:rsidR="003F050C" w:rsidRPr="006C26B8" w:rsidRDefault="003F050C" w:rsidP="003F050C">
      <w:pPr>
        <w:pStyle w:val="Heading3"/>
      </w:pPr>
      <w:r w:rsidRPr="006C26B8">
        <w:t>Logic</w:t>
      </w:r>
    </w:p>
    <w:p w14:paraId="56DA4BA5" w14:textId="06BA4CD7" w:rsidR="00D6021D" w:rsidRPr="00577A54" w:rsidRDefault="00D6021D" w:rsidP="00D6021D">
      <w:r>
        <w:t>There must be</w:t>
      </w:r>
      <w:r w:rsidR="00630A10">
        <w:t xml:space="preserve"> exactly</w:t>
      </w:r>
      <w:r w:rsidRPr="00577A54">
        <w:t xml:space="preserve"> one </w:t>
      </w:r>
      <w:r w:rsidR="00E33D12">
        <w:t>ProjectCoC</w:t>
      </w:r>
      <w:r w:rsidR="00CD1BD9">
        <w:t xml:space="preserve"> </w:t>
      </w:r>
      <w:r w:rsidRPr="00577A54">
        <w:t xml:space="preserve">record for every </w:t>
      </w:r>
      <w:r w:rsidR="00E33D12">
        <w:rPr>
          <w:i/>
        </w:rPr>
        <w:t>Project</w:t>
      </w:r>
      <w:r w:rsidRPr="005D0E7C">
        <w:rPr>
          <w:i/>
        </w:rPr>
        <w:t>ID</w:t>
      </w:r>
      <w:r w:rsidRPr="00577A54">
        <w:t xml:space="preserve"> included in Project.csv</w:t>
      </w:r>
      <w:r w:rsidR="004873DC">
        <w:t xml:space="preserve">. </w:t>
      </w:r>
      <w:r w:rsidR="000D10B7">
        <w:t xml:space="preserve">Export </w:t>
      </w:r>
      <w:r w:rsidR="00AB5D67">
        <w:t xml:space="preserve">only records where </w:t>
      </w:r>
      <w:r w:rsidR="00AB5D67" w:rsidRPr="00312D88">
        <w:rPr>
          <w:i/>
          <w:iCs/>
        </w:rPr>
        <w:t>CoCCode</w:t>
      </w:r>
      <w:r w:rsidR="00AB5D67">
        <w:t xml:space="preserve"> = </w:t>
      </w:r>
      <w:r w:rsidR="00AB5D67" w:rsidRPr="00146368">
        <w:rPr>
          <w:u w:val="single"/>
        </w:rPr>
        <w:t>ReportCoC</w:t>
      </w:r>
      <w:r w:rsidR="004873DC">
        <w:t xml:space="preserve">. </w:t>
      </w:r>
    </w:p>
    <w:p w14:paraId="0BA39C6F" w14:textId="29D266A9" w:rsidR="002E54BF" w:rsidRPr="00577A54" w:rsidRDefault="002E54BF" w:rsidP="00834C55">
      <w:pPr>
        <w:pBdr>
          <w:top w:val="single" w:sz="4" w:space="1" w:color="auto"/>
          <w:left w:val="single" w:sz="4" w:space="4" w:color="auto"/>
          <w:bottom w:val="single" w:sz="4" w:space="1" w:color="auto"/>
          <w:right w:val="single" w:sz="4" w:space="4" w:color="auto"/>
        </w:pBdr>
      </w:pPr>
      <w:r>
        <w:t xml:space="preserve">The HMIS CSV allows NULL values for </w:t>
      </w:r>
      <w:r w:rsidRPr="00F824D6">
        <w:rPr>
          <w:i/>
          <w:iCs/>
        </w:rPr>
        <w:t>Geocode</w:t>
      </w:r>
      <w:r>
        <w:t xml:space="preserve">, </w:t>
      </w:r>
      <w:r w:rsidRPr="00F824D6">
        <w:rPr>
          <w:i/>
          <w:iCs/>
        </w:rPr>
        <w:t>ZIP</w:t>
      </w:r>
      <w:r>
        <w:t xml:space="preserve"> and </w:t>
      </w:r>
      <w:r>
        <w:rPr>
          <w:i/>
          <w:iCs/>
        </w:rPr>
        <w:t>GeographyType</w:t>
      </w:r>
      <w:r w:rsidR="004873DC">
        <w:rPr>
          <w:i/>
          <w:iCs/>
        </w:rPr>
        <w:t xml:space="preserve">. </w:t>
      </w:r>
      <w:r>
        <w:t xml:space="preserve">However, </w:t>
      </w:r>
      <w:r w:rsidR="002A1C78">
        <w:t>they</w:t>
      </w:r>
      <w:r>
        <w:t xml:space="preserve"> are </w:t>
      </w:r>
      <w:r w:rsidR="002A1C78">
        <w:t>mandatory f</w:t>
      </w:r>
      <w:r>
        <w:t>or the LSA and upload validation will fail if those columns do not contain valid values.</w:t>
      </w:r>
    </w:p>
    <w:p w14:paraId="0F94DF12" w14:textId="77777777" w:rsidR="00D6021D" w:rsidRPr="00A6584A" w:rsidRDefault="00D6021D" w:rsidP="00D6021D">
      <w:r>
        <w:t xml:space="preserve">Populate </w:t>
      </w:r>
      <w:r w:rsidRPr="0021216F">
        <w:rPr>
          <w:b/>
        </w:rPr>
        <w:t>ExportID</w:t>
      </w:r>
      <w:r>
        <w:rPr>
          <w:i/>
        </w:rPr>
        <w:t xml:space="preserve"> </w:t>
      </w:r>
      <w:r>
        <w:t>with LSAReport.</w:t>
      </w:r>
      <w:r w:rsidRPr="0021216F">
        <w:rPr>
          <w:b/>
        </w:rPr>
        <w:t>ReportID</w:t>
      </w:r>
      <w:r>
        <w:rPr>
          <w:i/>
        </w:rPr>
        <w:t xml:space="preserve">; </w:t>
      </w:r>
      <w:r>
        <w:t xml:space="preserve">the data type for </w:t>
      </w:r>
      <w:r w:rsidRPr="0021216F">
        <w:rPr>
          <w:b/>
        </w:rPr>
        <w:t>ExportID</w:t>
      </w:r>
      <w:r>
        <w:rPr>
          <w:i/>
        </w:rPr>
        <w:t xml:space="preserve"> </w:t>
      </w:r>
      <w:r>
        <w:t xml:space="preserve">is a string, so </w:t>
      </w:r>
      <w:r>
        <w:rPr>
          <w:b/>
        </w:rPr>
        <w:t xml:space="preserve">ReportID </w:t>
      </w:r>
      <w:r>
        <w:t>must be converted appropriately.</w:t>
      </w:r>
    </w:p>
    <w:p w14:paraId="5D3E7F1E" w14:textId="48F816AF" w:rsidR="00D6021D" w:rsidRPr="00A57F38" w:rsidRDefault="00D6021D" w:rsidP="00D6021D">
      <w:r w:rsidRPr="0021216F">
        <w:rPr>
          <w:b/>
        </w:rPr>
        <w:t>UserID</w:t>
      </w:r>
      <w:r>
        <w:rPr>
          <w:i/>
        </w:rPr>
        <w:t xml:space="preserve"> </w:t>
      </w:r>
      <w:r>
        <w:t xml:space="preserve">may be exported as </w:t>
      </w:r>
      <w:r w:rsidR="00143E83">
        <w:t>NULL</w:t>
      </w:r>
      <w:r>
        <w:t xml:space="preserve">; regardless of value, </w:t>
      </w:r>
      <w:r w:rsidR="00CD5105">
        <w:t>it</w:t>
      </w:r>
      <w:r>
        <w:t xml:space="preserve"> will not be imported into the HDX 2.0.</w:t>
      </w:r>
    </w:p>
    <w:p w14:paraId="3B38ADBF" w14:textId="7FAF8921" w:rsidR="004A469A" w:rsidRDefault="004A469A" w:rsidP="0088191A">
      <w:pPr>
        <w:pStyle w:val="Heading2"/>
      </w:pPr>
      <w:bookmarkStart w:id="129" w:name="_Get_Inventory.csv_Records_1"/>
      <w:bookmarkStart w:id="130" w:name="_Toc37849757"/>
      <w:bookmarkStart w:id="131" w:name="_Toc79153942"/>
      <w:bookmarkEnd w:id="129"/>
      <w:r w:rsidRPr="006C26B8">
        <w:t>Get Inventory.csv Records / lsa_Inventory</w:t>
      </w:r>
      <w:bookmarkEnd w:id="124"/>
      <w:bookmarkEnd w:id="130"/>
      <w:bookmarkEnd w:id="131"/>
    </w:p>
    <w:p w14:paraId="0C2CAD27" w14:textId="12F82056" w:rsidR="00EC33D7" w:rsidRPr="00EC33D7" w:rsidRDefault="00145FD1" w:rsidP="00EC33D7">
      <w:pPr>
        <w:jc w:val="center"/>
      </w:pPr>
      <w:r>
        <w:rPr>
          <w:rFonts w:ascii="Times New Roman" w:hAnsi="Times New Roman"/>
          <w:noProof/>
          <w:sz w:val="24"/>
          <w:szCs w:val="24"/>
        </w:rPr>
        <mc:AlternateContent>
          <mc:Choice Requires="wpg">
            <w:drawing>
              <wp:inline distT="0" distB="0" distL="0" distR="0" wp14:anchorId="0811395C" wp14:editId="4740D498">
                <wp:extent cx="4780280" cy="652780"/>
                <wp:effectExtent l="0" t="0" r="20320" b="13970"/>
                <wp:docPr id="74485779" name="Group 744857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80280" cy="652780"/>
                          <a:chOff x="1036961" y="1131687"/>
                          <a:chExt cx="47804" cy="6528"/>
                        </a:xfrm>
                      </wpg:grpSpPr>
                      <wps:wsp>
                        <wps:cNvPr id="74485780" name="AutoShape 428"/>
                        <wps:cNvSpPr>
                          <a:spLocks noChangeArrowheads="1"/>
                        </wps:cNvSpPr>
                        <wps:spPr bwMode="auto">
                          <a:xfrm>
                            <a:off x="1072878" y="1133580"/>
                            <a:ext cx="11887" cy="2743"/>
                          </a:xfrm>
                          <a:prstGeom prst="flowChartDocument">
                            <a:avLst/>
                          </a:prstGeom>
                          <a:solidFill>
                            <a:srgbClr val="FCE5D6"/>
                          </a:solidFill>
                          <a:ln w="6350">
                            <a:solidFill>
                              <a:srgbClr val="F5B18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17D22C35" w14:textId="77777777" w:rsidR="00004824" w:rsidRDefault="00004824" w:rsidP="00DE4A2E">
                              <w:pPr>
                                <w:pStyle w:val="Style3"/>
                              </w:pPr>
                              <w:r>
                                <w:t>lsa_Inventory</w:t>
                              </w:r>
                            </w:p>
                          </w:txbxContent>
                        </wps:txbx>
                        <wps:bodyPr rot="0" vert="horz" wrap="square" lIns="0" tIns="0" rIns="0" bIns="0" anchor="ctr" anchorCtr="0" upright="1">
                          <a:noAutofit/>
                        </wps:bodyPr>
                      </wps:wsp>
                      <wps:wsp>
                        <wps:cNvPr id="74485781" name="AutoShape 429"/>
                        <wps:cNvSpPr>
                          <a:spLocks noChangeArrowheads="1"/>
                        </wps:cNvSpPr>
                        <wps:spPr bwMode="auto">
                          <a:xfrm>
                            <a:off x="1054920" y="1133123"/>
                            <a:ext cx="12801" cy="3657"/>
                          </a:xfrm>
                          <a:prstGeom prst="flowChartMagneticDisk">
                            <a:avLst/>
                          </a:prstGeom>
                          <a:solidFill>
                            <a:srgbClr val="DFEBF7"/>
                          </a:solidFill>
                          <a:ln w="6350">
                            <a:solidFill>
                              <a:srgbClr val="5B9BD5"/>
                            </a:solidFill>
                            <a:round/>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74F6A00D" w14:textId="77777777" w:rsidR="00004824" w:rsidRDefault="00004824" w:rsidP="00DE4A2E">
                              <w:pPr>
                                <w:pStyle w:val="Style3"/>
                              </w:pPr>
                              <w:r>
                                <w:t>hmis_Inventory</w:t>
                              </w:r>
                            </w:p>
                          </w:txbxContent>
                        </wps:txbx>
                        <wps:bodyPr rot="0" vert="horz" wrap="square" lIns="0" tIns="0" rIns="0" bIns="0" anchor="t" anchorCtr="0" upright="1">
                          <a:noAutofit/>
                        </wps:bodyPr>
                      </wps:wsp>
                      <wpg:grpSp>
                        <wpg:cNvPr id="74485782" name="Group 430"/>
                        <wpg:cNvGrpSpPr>
                          <a:grpSpLocks/>
                        </wpg:cNvGrpSpPr>
                        <wpg:grpSpPr bwMode="auto">
                          <a:xfrm>
                            <a:off x="1036961" y="1131687"/>
                            <a:ext cx="12091" cy="6529"/>
                            <a:chOff x="1036961" y="1131687"/>
                            <a:chExt cx="12090" cy="6528"/>
                          </a:xfrm>
                        </wpg:grpSpPr>
                        <wps:wsp>
                          <wps:cNvPr id="74485783" name="AutoShape 431"/>
                          <wps:cNvSpPr>
                            <a:spLocks noChangeArrowheads="1"/>
                          </wps:cNvSpPr>
                          <wps:spPr bwMode="auto">
                            <a:xfrm>
                              <a:off x="1037165" y="1131687"/>
                              <a:ext cx="11887" cy="2744"/>
                            </a:xfrm>
                            <a:prstGeom prst="flowChartDocument">
                              <a:avLst/>
                            </a:prstGeom>
                            <a:solidFill>
                              <a:srgbClr val="FCE5D6"/>
                            </a:solidFill>
                            <a:ln w="6350">
                              <a:solidFill>
                                <a:srgbClr val="F5B18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346718C5" w14:textId="77777777" w:rsidR="00004824" w:rsidRDefault="00004824" w:rsidP="00DE4A2E">
                                <w:pPr>
                                  <w:pStyle w:val="Style3"/>
                                </w:pPr>
                                <w:r>
                                  <w:t>lsa_Report</w:t>
                                </w:r>
                              </w:p>
                            </w:txbxContent>
                          </wps:txbx>
                          <wps:bodyPr rot="0" vert="horz" wrap="square" lIns="0" tIns="0" rIns="0" bIns="0" anchor="ctr" anchorCtr="0" upright="1">
                            <a:noAutofit/>
                          </wps:bodyPr>
                        </wps:wsp>
                        <wps:wsp>
                          <wps:cNvPr id="74485784" name="AutoShape 432"/>
                          <wps:cNvSpPr>
                            <a:spLocks noChangeArrowheads="1"/>
                          </wps:cNvSpPr>
                          <wps:spPr bwMode="auto">
                            <a:xfrm>
                              <a:off x="1036961" y="1135473"/>
                              <a:ext cx="11887" cy="2743"/>
                            </a:xfrm>
                            <a:prstGeom prst="flowChartDocument">
                              <a:avLst/>
                            </a:prstGeom>
                            <a:solidFill>
                              <a:srgbClr val="FCE5D6"/>
                            </a:solidFill>
                            <a:ln w="6350">
                              <a:solidFill>
                                <a:srgbClr val="F5B18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722E15C1" w14:textId="77777777" w:rsidR="00004824" w:rsidRDefault="00004824" w:rsidP="00DE4A2E">
                                <w:pPr>
                                  <w:pStyle w:val="Style3"/>
                                </w:pPr>
                                <w:r>
                                  <w:t>lsa_Project</w:t>
                                </w:r>
                              </w:p>
                            </w:txbxContent>
                          </wps:txbx>
                          <wps:bodyPr rot="0" vert="horz" wrap="square" lIns="0" tIns="0" rIns="0" bIns="0" anchor="ctr" anchorCtr="0" upright="1">
                            <a:noAutofit/>
                          </wps:bodyPr>
                        </wps:wsp>
                      </wpg:grpSp>
                      <wps:wsp>
                        <wps:cNvPr id="74485785" name="AutoShape 433"/>
                        <wps:cNvCnPr>
                          <a:cxnSpLocks noChangeShapeType="1"/>
                          <a:stCxn id="74485783" idx="3"/>
                          <a:endCxn id="74485781" idx="2"/>
                        </wps:cNvCnPr>
                        <wps:spPr bwMode="auto">
                          <a:xfrm>
                            <a:off x="1049052" y="1133059"/>
                            <a:ext cx="5868" cy="1893"/>
                          </a:xfrm>
                          <a:prstGeom prst="curvedConnector3">
                            <a:avLst>
                              <a:gd name="adj1" fmla="val 50000"/>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74485786" name="AutoShape 434"/>
                        <wps:cNvCnPr>
                          <a:cxnSpLocks noChangeShapeType="1"/>
                          <a:stCxn id="74485784" idx="3"/>
                          <a:endCxn id="74485781" idx="2"/>
                        </wps:cNvCnPr>
                        <wps:spPr bwMode="auto">
                          <a:xfrm flipV="1">
                            <a:off x="1048848" y="1134952"/>
                            <a:ext cx="6072" cy="1892"/>
                          </a:xfrm>
                          <a:prstGeom prst="curvedConnector3">
                            <a:avLst>
                              <a:gd name="adj1" fmla="val 50000"/>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74485787" name="AutoShape 435"/>
                        <wps:cNvCnPr>
                          <a:cxnSpLocks noChangeShapeType="1"/>
                          <a:stCxn id="74485781" idx="4"/>
                          <a:endCxn id="74485780" idx="1"/>
                        </wps:cNvCnPr>
                        <wps:spPr bwMode="auto">
                          <a:xfrm>
                            <a:off x="1067721" y="1134952"/>
                            <a:ext cx="5157" cy="0"/>
                          </a:xfrm>
                          <a:prstGeom prst="straightConnector1">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g:wgp>
                  </a:graphicData>
                </a:graphic>
              </wp:inline>
            </w:drawing>
          </mc:Choice>
          <mc:Fallback>
            <w:pict>
              <v:group w14:anchorId="0811395C" id="Group 74485779" o:spid="_x0000_s1201" style="width:376.4pt;height:51.4pt;mso-position-horizontal-relative:char;mso-position-vertical-relative:line" coordorigin="10369,11316" coordsize="47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">
                <v:shape id="AutoShape 428" o:spid="_x0000_s1202" type="#_x0000_t114" style="position:absolute;left:10728;top:11335;width:119;height: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" fillcolor="#fce5d6" strokecolor="#f5b183" strokeweight=".5pt">
                  <v:shadow color="black" opacity="0" offset="0,0"/>
                  <v:textbox inset="0,0,0,0">
                    <w:txbxContent>
                      <w:p w14:paraId="17D22C35" w14:textId="77777777" w:rsidR="00004824" w:rsidRDefault="00004824" w:rsidP="00DE4A2E">
                        <w:pPr>
                          <w:pStyle w:val="Style3"/>
                        </w:pPr>
                        <w:r>
                          <w:t>lsa_Inventory</w:t>
                        </w:r>
                      </w:p>
                    </w:txbxContent>
                  </v:textbox>
                </v:shape>
                <v:shape id="AutoShape 429" o:spid="_x0000_s1203" type="#_x0000_t132" style="position:absolute;left:10549;top:11331;width:128;height: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" fillcolor="#dfebf7" strokecolor="#5b9bd5" strokeweight=".5pt">
                  <v:shadow color="black" opacity="0" offset="0,0"/>
                  <v:textbox inset="0,0,0,0">
                    <w:txbxContent>
                      <w:p w14:paraId="74F6A00D" w14:textId="77777777" w:rsidR="00004824" w:rsidRDefault="00004824" w:rsidP="00DE4A2E">
                        <w:pPr>
                          <w:pStyle w:val="Style3"/>
                        </w:pPr>
                        <w:r>
                          <w:t>hmis_Inventory</w:t>
                        </w:r>
                      </w:p>
                    </w:txbxContent>
                  </v:textbox>
                </v:shape>
                <v:group id="Group 430" o:spid="_x0000_s1204" style="position:absolute;left:10369;top:11316;width:121;height:66" coordorigin="10369,11316" coordsize="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">
                  <v:shape id="AutoShape 431" o:spid="_x0000_s1205" type="#_x0000_t114" style="position:absolute;left:10371;top:11316;width:119;height: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" fillcolor="#fce5d6" strokecolor="#f5b183" strokeweight=".5pt">
                    <v:shadow color="black" opacity="0" offset="0,0"/>
                    <v:textbox inset="0,0,0,0">
                      <w:txbxContent>
                        <w:p w14:paraId="346718C5" w14:textId="77777777" w:rsidR="00004824" w:rsidRDefault="00004824" w:rsidP="00DE4A2E">
                          <w:pPr>
                            <w:pStyle w:val="Style3"/>
                          </w:pPr>
                          <w:r>
                            <w:t>lsa_Report</w:t>
                          </w:r>
                        </w:p>
                      </w:txbxContent>
                    </v:textbox>
                  </v:shape>
                  <v:shape id="AutoShape 432" o:spid="_x0000_s1206" type="#_x0000_t114" style="position:absolute;left:10369;top:11354;width:119;height: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" fillcolor="#fce5d6" strokecolor="#f5b183" strokeweight=".5pt">
                    <v:shadow color="black" opacity="0" offset="0,0"/>
                    <v:textbox inset="0,0,0,0">
                      <w:txbxContent>
                        <w:p w14:paraId="722E15C1" w14:textId="77777777" w:rsidR="00004824" w:rsidRDefault="00004824" w:rsidP="00DE4A2E">
                          <w:pPr>
                            <w:pStyle w:val="Style3"/>
                          </w:pPr>
                          <w:r>
                            <w:t>lsa_Project</w:t>
                          </w:r>
                        </w:p>
                      </w:txbxContent>
                    </v:textbox>
                  </v:shape>
                </v:group>
                <v:shape id="AutoShape 433" o:spid="_x0000_s1207" type="#_x0000_t38" style="position:absolute;left:10490;top:11330;width:59;height:19;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" adj="10800" strokecolor="black [0]" strokeweight=".5pt">
                  <v:stroke endarrow="block"/>
                  <v:shadow color="black [0]"/>
                </v:shape>
                <v:shape id="AutoShape 434" o:spid="_x0000_s1208" type="#_x0000_t38" style="position:absolute;left:10488;top:11349;width:61;height:19;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" adj="10800" strokecolor="black [0]" strokeweight=".5pt">
                  <v:stroke endarrow="block"/>
                  <v:shadow color="black [0]"/>
                </v:shape>
                <v:shape id="AutoShape 435" o:spid="_x0000_s1209" type="#_x0000_t32" style="position:absolute;left:10677;top:11349;width: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" strokecolor="black [0]" strokeweight=".5pt">
                  <v:stroke endarrow="block"/>
                  <v:shadow color="black [0]"/>
                </v:shape>
                <w10:anchorlock/>
              </v:group>
            </w:pict>
          </mc:Fallback>
        </mc:AlternateContent>
      </w:r>
    </w:p>
    <w:p w14:paraId="2AD65EEF" w14:textId="6334573E" w:rsidR="000E32D5" w:rsidRDefault="000E32D5" w:rsidP="000E32D5">
      <w:r>
        <w:t>Records exported to</w:t>
      </w:r>
      <w:r w:rsidRPr="000E32D5">
        <w:t xml:space="preserve"> Inventory</w:t>
      </w:r>
      <w:r>
        <w:t>.csv are included in the LSA output and uploaded to HDX 2.0</w:t>
      </w:r>
      <w:r w:rsidR="004873DC">
        <w:t xml:space="preserve">. </w:t>
      </w:r>
    </w:p>
    <w:p w14:paraId="7D04D00F" w14:textId="220121B5" w:rsidR="000E32D5" w:rsidRPr="000E32D5" w:rsidRDefault="000E32D5" w:rsidP="000E32D5">
      <w:r>
        <w:t xml:space="preserve">LSA business logic does not utilize </w:t>
      </w:r>
      <w:r w:rsidRPr="000E32D5">
        <w:t>Inventory</w:t>
      </w:r>
      <w:r>
        <w:t xml:space="preserve"> data</w:t>
      </w:r>
      <w:r w:rsidR="00B61D8B">
        <w:t xml:space="preserve"> beyond the export of </w:t>
      </w:r>
      <w:r w:rsidR="00F64070">
        <w:t>records</w:t>
      </w:r>
      <w:r>
        <w:t>.</w:t>
      </w:r>
    </w:p>
    <w:p w14:paraId="086E5886" w14:textId="1BB0CA32" w:rsidR="004A469A" w:rsidRDefault="004A469A" w:rsidP="006A3016">
      <w:pPr>
        <w:pStyle w:val="Heading3"/>
      </w:pPr>
      <w:r w:rsidRPr="006C26B8">
        <w:t>Relevant Data</w:t>
      </w:r>
    </w:p>
    <w:p w14:paraId="6C8ECB45" w14:textId="77777777" w:rsidR="00FC2D23" w:rsidRPr="00C41BC1" w:rsidRDefault="00FC2D23">
      <w:pPr>
        <w:pStyle w:val="Heading4"/>
      </w:pPr>
      <w:r w:rsidRPr="006A3016">
        <w:t>Source</w:t>
      </w:r>
    </w:p>
    <w:tbl>
      <w:tblPr>
        <w:tblStyle w:val="TableGrid"/>
        <w:tblW w:w="9355" w:type="dxa"/>
        <w:tblLook w:val="04A0" w:firstRow="1" w:lastRow="0" w:firstColumn="1" w:lastColumn="0" w:noHBand="0" w:noVBand="1"/>
      </w:tblPr>
      <w:tblGrid>
        <w:gridCol w:w="9355"/>
      </w:tblGrid>
      <w:tr w:rsidR="00490006" w:rsidRPr="006B4F91" w14:paraId="1F835AAF" w14:textId="77777777" w:rsidTr="00C03C03">
        <w:tc>
          <w:tcPr>
            <w:tcW w:w="9355" w:type="dxa"/>
            <w:shd w:val="clear" w:color="auto" w:fill="FDE9D9" w:themeFill="accent6" w:themeFillTint="33"/>
          </w:tcPr>
          <w:p w14:paraId="3D1906C2" w14:textId="3DA1E5B2" w:rsidR="00490006" w:rsidRPr="006B4F91" w:rsidRDefault="00490006" w:rsidP="00A311AA">
            <w:pPr>
              <w:pStyle w:val="NoSpacing"/>
              <w:rPr>
                <w:b/>
                <w:bCs/>
              </w:rPr>
            </w:pPr>
            <w:r w:rsidRPr="006B4F91">
              <w:rPr>
                <w:b/>
                <w:bCs/>
              </w:rPr>
              <w:t>lsa_</w:t>
            </w:r>
            <w:r w:rsidR="00413E35">
              <w:rPr>
                <w:b/>
                <w:bCs/>
              </w:rPr>
              <w:t>Report</w:t>
            </w:r>
          </w:p>
        </w:tc>
      </w:tr>
      <w:tr w:rsidR="00490006" w:rsidRPr="00DE4A2E" w14:paraId="7726253F" w14:textId="77777777" w:rsidTr="00C03C03">
        <w:tc>
          <w:tcPr>
            <w:tcW w:w="9355" w:type="dxa"/>
          </w:tcPr>
          <w:p w14:paraId="0D3AB8FB" w14:textId="06F5BB67" w:rsidR="00490006" w:rsidRPr="00DE4A2E" w:rsidRDefault="00413E35" w:rsidP="00A311AA">
            <w:pPr>
              <w:pStyle w:val="NoSpacing"/>
            </w:pPr>
            <w:r w:rsidRPr="00DE4A2E">
              <w:t>ReportStart</w:t>
            </w:r>
          </w:p>
        </w:tc>
      </w:tr>
      <w:tr w:rsidR="00413E35" w:rsidRPr="00DE4A2E" w14:paraId="494819C5" w14:textId="77777777" w:rsidTr="00C03C03">
        <w:tc>
          <w:tcPr>
            <w:tcW w:w="9355" w:type="dxa"/>
          </w:tcPr>
          <w:p w14:paraId="6BD0EE05" w14:textId="758DA054" w:rsidR="00413E35" w:rsidRPr="00DE4A2E" w:rsidRDefault="00413E35" w:rsidP="00A311AA">
            <w:pPr>
              <w:pStyle w:val="NoSpacing"/>
            </w:pPr>
            <w:r w:rsidRPr="00DE4A2E">
              <w:rPr>
                <w:rFonts w:cstheme="minorHAnsi"/>
              </w:rPr>
              <w:t>ReportEnd</w:t>
            </w:r>
          </w:p>
        </w:tc>
      </w:tr>
      <w:tr w:rsidR="00413E35" w:rsidRPr="00DE4A2E" w14:paraId="4F60466D" w14:textId="77777777" w:rsidTr="00C03C03">
        <w:tc>
          <w:tcPr>
            <w:tcW w:w="9355" w:type="dxa"/>
          </w:tcPr>
          <w:p w14:paraId="4D4E4956" w14:textId="0691F4F3" w:rsidR="00413E35" w:rsidRPr="00DE4A2E" w:rsidRDefault="00413E35" w:rsidP="00A311AA">
            <w:pPr>
              <w:pStyle w:val="NoSpacing"/>
            </w:pPr>
            <w:r w:rsidRPr="00DE4A2E">
              <w:t>ReportCoC</w:t>
            </w:r>
          </w:p>
        </w:tc>
      </w:tr>
      <w:tr w:rsidR="00413E35" w:rsidRPr="006B4F91" w14:paraId="690B9679" w14:textId="77777777" w:rsidTr="00DE4A2E">
        <w:tc>
          <w:tcPr>
            <w:tcW w:w="9355" w:type="dxa"/>
            <w:shd w:val="clear" w:color="auto" w:fill="FDE9D9" w:themeFill="accent6" w:themeFillTint="33"/>
          </w:tcPr>
          <w:p w14:paraId="6FBAB701" w14:textId="77777777" w:rsidR="00413E35" w:rsidRPr="006B4F91" w:rsidRDefault="00413E35" w:rsidP="00DE4A2E">
            <w:pPr>
              <w:pStyle w:val="NoSpacing"/>
              <w:rPr>
                <w:b/>
                <w:bCs/>
              </w:rPr>
            </w:pPr>
            <w:r w:rsidRPr="006B4F91">
              <w:rPr>
                <w:b/>
                <w:bCs/>
              </w:rPr>
              <w:t>lsa_Project</w:t>
            </w:r>
          </w:p>
        </w:tc>
      </w:tr>
      <w:tr w:rsidR="00413E35" w:rsidRPr="00DE4A2E" w14:paraId="05BB1CC7" w14:textId="77777777" w:rsidTr="00DE4A2E">
        <w:tc>
          <w:tcPr>
            <w:tcW w:w="9355" w:type="dxa"/>
          </w:tcPr>
          <w:p w14:paraId="7C989C8F" w14:textId="77777777" w:rsidR="00413E35" w:rsidRPr="00DE4A2E" w:rsidRDefault="00413E35" w:rsidP="00DE4A2E">
            <w:pPr>
              <w:pStyle w:val="NoSpacing"/>
            </w:pPr>
            <w:r w:rsidRPr="00DE4A2E">
              <w:t>ProjectID</w:t>
            </w:r>
          </w:p>
        </w:tc>
      </w:tr>
      <w:tr w:rsidR="00490006" w:rsidRPr="006B4F91" w14:paraId="6B80ED68" w14:textId="77777777" w:rsidTr="00C03C03">
        <w:tc>
          <w:tcPr>
            <w:tcW w:w="9355" w:type="dxa"/>
            <w:shd w:val="clear" w:color="auto" w:fill="EEECE1" w:themeFill="background2"/>
          </w:tcPr>
          <w:p w14:paraId="0D6FE504" w14:textId="1501847D" w:rsidR="00490006" w:rsidRPr="006B4F91" w:rsidRDefault="00490006" w:rsidP="00A311AA">
            <w:pPr>
              <w:pStyle w:val="NoSpacing"/>
              <w:rPr>
                <w:b/>
                <w:bCs/>
              </w:rPr>
            </w:pPr>
            <w:r w:rsidRPr="006B4F91">
              <w:rPr>
                <w:b/>
                <w:bCs/>
              </w:rPr>
              <w:t>hmis_</w:t>
            </w:r>
            <w:r>
              <w:rPr>
                <w:b/>
                <w:bCs/>
              </w:rPr>
              <w:t>Inventory</w:t>
            </w:r>
          </w:p>
        </w:tc>
      </w:tr>
      <w:tr w:rsidR="00490006" w:rsidRPr="004416C8" w14:paraId="0F73E843" w14:textId="77777777" w:rsidTr="00C03C03">
        <w:tc>
          <w:tcPr>
            <w:tcW w:w="9355" w:type="dxa"/>
          </w:tcPr>
          <w:p w14:paraId="4C20A9BD" w14:textId="0AF5EA81" w:rsidR="00490006" w:rsidRPr="00C03C03" w:rsidRDefault="00490006" w:rsidP="00A311AA">
            <w:pPr>
              <w:pStyle w:val="NoSpacing"/>
            </w:pPr>
            <w:r w:rsidRPr="00C03C03">
              <w:t>(all columns</w:t>
            </w:r>
            <w:r w:rsidR="00C03C03" w:rsidRPr="00C03C03">
              <w:t xml:space="preserve"> – see below)</w:t>
            </w:r>
          </w:p>
        </w:tc>
      </w:tr>
    </w:tbl>
    <w:p w14:paraId="53DEFBC3" w14:textId="5C164B11" w:rsidR="00FC2D23" w:rsidRDefault="00FC2D23" w:rsidP="006A3016">
      <w:pPr>
        <w:pStyle w:val="Heading4"/>
      </w:pPr>
      <w:r w:rsidRPr="006A3016">
        <w:t>Target</w:t>
      </w:r>
    </w:p>
    <w:p w14:paraId="5E4AA670" w14:textId="0B6574B0" w:rsidR="00493BDF" w:rsidRPr="00493BDF" w:rsidRDefault="00493BDF" w:rsidP="0083187A">
      <w:r>
        <w:t>HDX 2.0 validation of Inventory.csv is generally consistent with the HMIS CSV specifications; differences are noted in the column descriptions below.</w:t>
      </w:r>
    </w:p>
    <w:tbl>
      <w:tblPr>
        <w:tblStyle w:val="Style1"/>
        <w:tblW w:w="9355" w:type="dxa"/>
        <w:tblLook w:val="04A0" w:firstRow="1" w:lastRow="0" w:firstColumn="1" w:lastColumn="0" w:noHBand="0" w:noVBand="1"/>
      </w:tblPr>
      <w:tblGrid>
        <w:gridCol w:w="2659"/>
        <w:gridCol w:w="6696"/>
      </w:tblGrid>
      <w:tr w:rsidR="00FC2D23" w:rsidRPr="006B4F91" w14:paraId="74A3FAD0" w14:textId="77777777" w:rsidTr="00A311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shd w:val="clear" w:color="auto" w:fill="76923C" w:themeFill="accent3" w:themeFillShade="BF"/>
          </w:tcPr>
          <w:p w14:paraId="2C6D58C2" w14:textId="6A865164" w:rsidR="00FC2D23" w:rsidRPr="006B4F91" w:rsidRDefault="00FC2D23" w:rsidP="00A311AA">
            <w:pPr>
              <w:pStyle w:val="NoSpacing"/>
              <w:rPr>
                <w:color w:val="FFFFFF" w:themeColor="background1"/>
              </w:rPr>
            </w:pPr>
            <w:r w:rsidRPr="006B4F91">
              <w:rPr>
                <w:color w:val="FFFFFF" w:themeColor="background1"/>
              </w:rPr>
              <w:t>lsa_</w:t>
            </w:r>
            <w:r w:rsidR="00707BD2">
              <w:rPr>
                <w:color w:val="FFFFFF" w:themeColor="background1"/>
              </w:rPr>
              <w:t>Inventory</w:t>
            </w:r>
          </w:p>
        </w:tc>
        <w:tc>
          <w:tcPr>
            <w:tcW w:w="6696" w:type="dxa"/>
            <w:shd w:val="clear" w:color="auto" w:fill="76923C" w:themeFill="accent3" w:themeFillShade="BF"/>
          </w:tcPr>
          <w:p w14:paraId="79F2DA0C" w14:textId="7DC3DB57" w:rsidR="00FC2D23" w:rsidRPr="006B4F91" w:rsidRDefault="00A91705" w:rsidP="00A311AA">
            <w:pPr>
              <w:pStyle w:val="NoSpacing"/>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Column Description</w:t>
            </w:r>
          </w:p>
        </w:tc>
      </w:tr>
      <w:tr w:rsidR="00707BD2" w:rsidRPr="009C3437" w14:paraId="1653540A" w14:textId="77777777" w:rsidTr="00A31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shd w:val="clear" w:color="auto" w:fill="auto"/>
          </w:tcPr>
          <w:p w14:paraId="51D9F286" w14:textId="42B35B20" w:rsidR="00707BD2" w:rsidRPr="009C3437" w:rsidRDefault="00707BD2" w:rsidP="00707BD2">
            <w:pPr>
              <w:pStyle w:val="NoSpacing"/>
            </w:pPr>
            <w:r w:rsidRPr="004A469A">
              <w:t>InventoryID</w:t>
            </w:r>
          </w:p>
        </w:tc>
        <w:tc>
          <w:tcPr>
            <w:tcW w:w="6696" w:type="dxa"/>
            <w:shd w:val="clear" w:color="auto" w:fill="auto"/>
          </w:tcPr>
          <w:p w14:paraId="3139ED5A" w14:textId="5EE13E4D" w:rsidR="00707BD2" w:rsidRPr="009C3437" w:rsidRDefault="00A91705" w:rsidP="00707BD2">
            <w:pPr>
              <w:pStyle w:val="NoSpacing"/>
              <w:cnfStyle w:val="000000100000" w:firstRow="0" w:lastRow="0" w:firstColumn="0" w:lastColumn="0" w:oddVBand="0" w:evenVBand="0" w:oddHBand="1" w:evenHBand="0" w:firstRowFirstColumn="0" w:firstRowLastColumn="0" w:lastRowFirstColumn="0" w:lastRowLastColumn="0"/>
            </w:pPr>
            <w:r>
              <w:t>(See HMIS CSV</w:t>
            </w:r>
            <w:r w:rsidR="0090327F">
              <w:t xml:space="preserve"> documentation)</w:t>
            </w:r>
          </w:p>
        </w:tc>
      </w:tr>
      <w:tr w:rsidR="0090327F" w:rsidRPr="009C3437" w14:paraId="147576DD" w14:textId="77777777" w:rsidTr="00A311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15CBBBE8" w14:textId="38A6B8CE" w:rsidR="0090327F" w:rsidRDefault="0090327F" w:rsidP="0090327F">
            <w:pPr>
              <w:pStyle w:val="NoSpacing"/>
            </w:pPr>
            <w:r w:rsidRPr="004A469A">
              <w:t>ProjectID</w:t>
            </w:r>
          </w:p>
        </w:tc>
        <w:tc>
          <w:tcPr>
            <w:tcW w:w="6696" w:type="dxa"/>
          </w:tcPr>
          <w:p w14:paraId="43F47691" w14:textId="416802B8" w:rsidR="0090327F" w:rsidRPr="009C3437" w:rsidRDefault="0090327F" w:rsidP="0090327F">
            <w:pPr>
              <w:pStyle w:val="NoSpacing"/>
              <w:cnfStyle w:val="000000010000" w:firstRow="0" w:lastRow="0" w:firstColumn="0" w:lastColumn="0" w:oddVBand="0" w:evenVBand="0" w:oddHBand="0" w:evenHBand="1" w:firstRowFirstColumn="0" w:firstRowLastColumn="0" w:lastRowFirstColumn="0" w:lastRowLastColumn="0"/>
            </w:pPr>
            <w:r w:rsidRPr="006E7579">
              <w:t>(See HMIS CSV documentation)</w:t>
            </w:r>
          </w:p>
        </w:tc>
      </w:tr>
      <w:tr w:rsidR="0090327F" w:rsidRPr="009C3437" w14:paraId="5005C403" w14:textId="77777777" w:rsidTr="00A31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shd w:val="clear" w:color="auto" w:fill="auto"/>
          </w:tcPr>
          <w:p w14:paraId="795DBC1F" w14:textId="6AA655AA" w:rsidR="0090327F" w:rsidRDefault="0090327F" w:rsidP="0090327F">
            <w:pPr>
              <w:pStyle w:val="NoSpacing"/>
            </w:pPr>
            <w:r w:rsidRPr="004A469A">
              <w:t>CoCCode</w:t>
            </w:r>
          </w:p>
        </w:tc>
        <w:tc>
          <w:tcPr>
            <w:tcW w:w="6696" w:type="dxa"/>
            <w:shd w:val="clear" w:color="auto" w:fill="auto"/>
          </w:tcPr>
          <w:p w14:paraId="1C06E82D" w14:textId="4E3D29FB" w:rsidR="0090327F" w:rsidRPr="009C3437" w:rsidRDefault="0090327F" w:rsidP="0090327F">
            <w:pPr>
              <w:pStyle w:val="NoSpacing"/>
              <w:cnfStyle w:val="000000100000" w:firstRow="0" w:lastRow="0" w:firstColumn="0" w:lastColumn="0" w:oddVBand="0" w:evenVBand="0" w:oddHBand="1" w:evenHBand="0" w:firstRowFirstColumn="0" w:firstRowLastColumn="0" w:lastRowFirstColumn="0" w:lastRowLastColumn="0"/>
            </w:pPr>
            <w:r w:rsidRPr="006E7579">
              <w:t>(See HMIS CSV documentation)</w:t>
            </w:r>
          </w:p>
        </w:tc>
      </w:tr>
      <w:tr w:rsidR="00707BD2" w:rsidRPr="009C3437" w14:paraId="283BED39" w14:textId="77777777" w:rsidTr="00A311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6F3998CA" w14:textId="36D03CE5" w:rsidR="00707BD2" w:rsidRDefault="00707BD2" w:rsidP="00707BD2">
            <w:pPr>
              <w:pStyle w:val="NoSpacing"/>
            </w:pPr>
            <w:r w:rsidRPr="004A469A">
              <w:t>HouseholdType</w:t>
            </w:r>
          </w:p>
        </w:tc>
        <w:tc>
          <w:tcPr>
            <w:tcW w:w="6696" w:type="dxa"/>
          </w:tcPr>
          <w:p w14:paraId="0FA7823C" w14:textId="0327790F" w:rsidR="00707BD2" w:rsidRPr="009C3437" w:rsidRDefault="00707BD2" w:rsidP="00707BD2">
            <w:pPr>
              <w:pStyle w:val="NoSpacing"/>
              <w:cnfStyle w:val="000000010000" w:firstRow="0" w:lastRow="0" w:firstColumn="0" w:lastColumn="0" w:oddVBand="0" w:evenVBand="0" w:oddHBand="0" w:evenHBand="1" w:firstRowFirstColumn="0" w:firstRowLastColumn="0" w:lastRowFirstColumn="0" w:lastRowLastColumn="0"/>
            </w:pPr>
            <w:r w:rsidRPr="006F51AA">
              <w:t>In (1,3,4)</w:t>
            </w:r>
          </w:p>
        </w:tc>
      </w:tr>
      <w:tr w:rsidR="00707BD2" w:rsidRPr="009C3437" w14:paraId="7799A93C" w14:textId="77777777" w:rsidTr="00A31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shd w:val="clear" w:color="auto" w:fill="auto"/>
          </w:tcPr>
          <w:p w14:paraId="1E086ABE" w14:textId="0DBD76B0" w:rsidR="00707BD2" w:rsidRDefault="00707BD2" w:rsidP="00707BD2">
            <w:pPr>
              <w:pStyle w:val="NoSpacing"/>
            </w:pPr>
            <w:r w:rsidRPr="004A469A">
              <w:t>Availability</w:t>
            </w:r>
          </w:p>
        </w:tc>
        <w:tc>
          <w:tcPr>
            <w:tcW w:w="6696" w:type="dxa"/>
            <w:shd w:val="clear" w:color="auto" w:fill="auto"/>
          </w:tcPr>
          <w:p w14:paraId="43F3B5FE" w14:textId="2310B6B5" w:rsidR="00707BD2" w:rsidRPr="009C3437" w:rsidRDefault="00143E83" w:rsidP="00707BD2">
            <w:pPr>
              <w:pStyle w:val="NoSpacing"/>
              <w:cnfStyle w:val="000000100000" w:firstRow="0" w:lastRow="0" w:firstColumn="0" w:lastColumn="0" w:oddVBand="0" w:evenVBand="0" w:oddHBand="1" w:evenHBand="0" w:firstRowFirstColumn="0" w:firstRowLastColumn="0" w:lastRowFirstColumn="0" w:lastRowLastColumn="0"/>
            </w:pPr>
            <w:r>
              <w:t>NULL</w:t>
            </w:r>
            <w:r w:rsidR="00707BD2" w:rsidRPr="006F51AA">
              <w:t xml:space="preserve"> unless Project.</w:t>
            </w:r>
            <w:r w:rsidR="00707BD2" w:rsidRPr="002D2B2B">
              <w:rPr>
                <w:i/>
              </w:rPr>
              <w:t>ProjectType</w:t>
            </w:r>
            <w:r w:rsidR="00707BD2" w:rsidRPr="004A469A">
              <w:t xml:space="preserve"> = 1; otherwise, in (1,2,3)</w:t>
            </w:r>
          </w:p>
        </w:tc>
      </w:tr>
      <w:tr w:rsidR="0090327F" w:rsidRPr="009C3437" w14:paraId="4C5245F8" w14:textId="77777777" w:rsidTr="00A311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5CFE6C70" w14:textId="313F9D67" w:rsidR="0090327F" w:rsidRDefault="0090327F" w:rsidP="0090327F">
            <w:pPr>
              <w:pStyle w:val="NoSpacing"/>
            </w:pPr>
            <w:r w:rsidRPr="004A469A">
              <w:t>UnitInventory</w:t>
            </w:r>
          </w:p>
        </w:tc>
        <w:tc>
          <w:tcPr>
            <w:tcW w:w="6696" w:type="dxa"/>
          </w:tcPr>
          <w:p w14:paraId="2792F874" w14:textId="06A2EA68" w:rsidR="0090327F" w:rsidRPr="009C3437" w:rsidRDefault="0090327F" w:rsidP="0090327F">
            <w:pPr>
              <w:pStyle w:val="NoSpacing"/>
              <w:cnfStyle w:val="000000010000" w:firstRow="0" w:lastRow="0" w:firstColumn="0" w:lastColumn="0" w:oddVBand="0" w:evenVBand="0" w:oddHBand="0" w:evenHBand="1" w:firstRowFirstColumn="0" w:firstRowLastColumn="0" w:lastRowFirstColumn="0" w:lastRowLastColumn="0"/>
            </w:pPr>
            <w:r w:rsidRPr="00BA6578">
              <w:t>(See HMIS CSV documentation)</w:t>
            </w:r>
          </w:p>
        </w:tc>
      </w:tr>
      <w:tr w:rsidR="00CC43FD" w:rsidRPr="009C3437" w14:paraId="38876196" w14:textId="77777777" w:rsidTr="00A31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shd w:val="clear" w:color="auto" w:fill="auto"/>
          </w:tcPr>
          <w:p w14:paraId="0B530E0B" w14:textId="6A9310B8" w:rsidR="00CC43FD" w:rsidRDefault="00CC43FD" w:rsidP="00CC43FD">
            <w:pPr>
              <w:pStyle w:val="NoSpacing"/>
            </w:pPr>
            <w:r w:rsidRPr="004A469A">
              <w:t>BedInventory</w:t>
            </w:r>
          </w:p>
        </w:tc>
        <w:tc>
          <w:tcPr>
            <w:tcW w:w="6696" w:type="dxa"/>
            <w:shd w:val="clear" w:color="auto" w:fill="auto"/>
          </w:tcPr>
          <w:p w14:paraId="0C4E7266" w14:textId="49C920C2" w:rsidR="00CC43FD" w:rsidRPr="009C3437" w:rsidRDefault="00CC43FD" w:rsidP="00CC43FD">
            <w:pPr>
              <w:pStyle w:val="NoSpacing"/>
              <w:cnfStyle w:val="000000100000" w:firstRow="0" w:lastRow="0" w:firstColumn="0" w:lastColumn="0" w:oddVBand="0" w:evenVBand="0" w:oddHBand="1" w:evenHBand="0" w:firstRowFirstColumn="0" w:firstRowLastColumn="0" w:lastRowFirstColumn="0" w:lastRowLastColumn="0"/>
            </w:pPr>
            <w:r>
              <w:t>Total number of beds</w:t>
            </w:r>
            <w:r w:rsidR="008C3B6D">
              <w:t xml:space="preserve"> equal to the sum of </w:t>
            </w:r>
            <w:r w:rsidR="000C03E8">
              <w:t>the seven columns below</w:t>
            </w:r>
          </w:p>
        </w:tc>
      </w:tr>
      <w:tr w:rsidR="00CC43FD" w:rsidRPr="009C3437" w14:paraId="4157CEE0" w14:textId="77777777" w:rsidTr="00A311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3CB7899D" w14:textId="2A22CBDE" w:rsidR="00CC43FD" w:rsidRDefault="00CC43FD" w:rsidP="00CC43FD">
            <w:pPr>
              <w:pStyle w:val="NoSpacing"/>
            </w:pPr>
            <w:r>
              <w:t>CHVetBedInventory</w:t>
            </w:r>
          </w:p>
        </w:tc>
        <w:tc>
          <w:tcPr>
            <w:tcW w:w="6696" w:type="dxa"/>
          </w:tcPr>
          <w:p w14:paraId="682728DF" w14:textId="43FA8340" w:rsidR="00CC43FD" w:rsidRPr="009C3437" w:rsidRDefault="00CC43FD" w:rsidP="00CC43FD">
            <w:pPr>
              <w:pStyle w:val="NoSpacing"/>
              <w:cnfStyle w:val="000000010000" w:firstRow="0" w:lastRow="0" w:firstColumn="0" w:lastColumn="0" w:oddVBand="0" w:evenVBand="0" w:oddHBand="0" w:evenHBand="1" w:firstRowFirstColumn="0" w:firstRowLastColumn="0" w:lastRowFirstColumn="0" w:lastRowLastColumn="0"/>
            </w:pPr>
            <w:r>
              <w:t>Count of dedicated beds for chronically homeless veterans; may not be NULL</w:t>
            </w:r>
          </w:p>
        </w:tc>
      </w:tr>
      <w:tr w:rsidR="00CC43FD" w:rsidRPr="009C3437" w14:paraId="1DA90156" w14:textId="77777777" w:rsidTr="00A31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shd w:val="clear" w:color="auto" w:fill="auto"/>
          </w:tcPr>
          <w:p w14:paraId="60A83560" w14:textId="0AD8B4DD" w:rsidR="00CC43FD" w:rsidRDefault="00CC43FD" w:rsidP="00CC43FD">
            <w:pPr>
              <w:pStyle w:val="NoSpacing"/>
            </w:pPr>
            <w:r>
              <w:t>YouthVetBedInventory</w:t>
            </w:r>
          </w:p>
        </w:tc>
        <w:tc>
          <w:tcPr>
            <w:tcW w:w="6696" w:type="dxa"/>
            <w:shd w:val="clear" w:color="auto" w:fill="auto"/>
          </w:tcPr>
          <w:p w14:paraId="30148116" w14:textId="7C8A00BE" w:rsidR="00CC43FD" w:rsidRPr="009C3437" w:rsidRDefault="00CC43FD" w:rsidP="00CC43FD">
            <w:pPr>
              <w:pStyle w:val="NoSpacing"/>
              <w:cnfStyle w:val="000000100000" w:firstRow="0" w:lastRow="0" w:firstColumn="0" w:lastColumn="0" w:oddVBand="0" w:evenVBand="0" w:oddHBand="1" w:evenHBand="0" w:firstRowFirstColumn="0" w:firstRowLastColumn="0" w:lastRowFirstColumn="0" w:lastRowLastColumn="0"/>
            </w:pPr>
            <w:r>
              <w:t xml:space="preserve">Count of dedicated beds for veterans between 18 and 24; may not be </w:t>
            </w:r>
            <w:r w:rsidRPr="00B2558E">
              <w:t>NULL</w:t>
            </w:r>
          </w:p>
        </w:tc>
      </w:tr>
      <w:tr w:rsidR="00CC43FD" w:rsidRPr="009C3437" w14:paraId="2CEA504D" w14:textId="77777777" w:rsidTr="00A311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083D93BD" w14:textId="65AB99FE" w:rsidR="00CC43FD" w:rsidRDefault="00CC43FD" w:rsidP="00CC43FD">
            <w:pPr>
              <w:pStyle w:val="NoSpacing"/>
            </w:pPr>
            <w:r w:rsidRPr="004A469A">
              <w:t>VetBedInventory</w:t>
            </w:r>
          </w:p>
        </w:tc>
        <w:tc>
          <w:tcPr>
            <w:tcW w:w="6696" w:type="dxa"/>
          </w:tcPr>
          <w:p w14:paraId="3D597BAC" w14:textId="554B78B3" w:rsidR="00CC43FD" w:rsidRPr="009C3437" w:rsidRDefault="00CC43FD" w:rsidP="00CC43FD">
            <w:pPr>
              <w:pStyle w:val="NoSpacing"/>
              <w:cnfStyle w:val="000000010000" w:firstRow="0" w:lastRow="0" w:firstColumn="0" w:lastColumn="0" w:oddVBand="0" w:evenVBand="0" w:oddHBand="0" w:evenHBand="1" w:firstRowFirstColumn="0" w:firstRowLastColumn="0" w:lastRowFirstColumn="0" w:lastRowLastColumn="0"/>
            </w:pPr>
            <w:r>
              <w:t xml:space="preserve">Count of dedicated beds for veterans with no requirements based on CH status or age; may not be </w:t>
            </w:r>
            <w:r w:rsidRPr="00B2558E">
              <w:t>NULL</w:t>
            </w:r>
          </w:p>
        </w:tc>
      </w:tr>
      <w:tr w:rsidR="00CC43FD" w:rsidRPr="009C3437" w14:paraId="3502B2DC" w14:textId="77777777" w:rsidTr="00A31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shd w:val="clear" w:color="auto" w:fill="auto"/>
          </w:tcPr>
          <w:p w14:paraId="34175325" w14:textId="3A61E428" w:rsidR="00CC43FD" w:rsidRDefault="00CC43FD" w:rsidP="00CC43FD">
            <w:pPr>
              <w:pStyle w:val="NoSpacing"/>
            </w:pPr>
            <w:r>
              <w:t>CHYouthBedInventory</w:t>
            </w:r>
          </w:p>
        </w:tc>
        <w:tc>
          <w:tcPr>
            <w:tcW w:w="6696" w:type="dxa"/>
            <w:shd w:val="clear" w:color="auto" w:fill="auto"/>
          </w:tcPr>
          <w:p w14:paraId="7DDD7C9E" w14:textId="4B6258A6" w:rsidR="00CC43FD" w:rsidRPr="009C3437" w:rsidRDefault="00CC43FD" w:rsidP="00CC43FD">
            <w:pPr>
              <w:pStyle w:val="NoSpacing"/>
              <w:cnfStyle w:val="000000100000" w:firstRow="0" w:lastRow="0" w:firstColumn="0" w:lastColumn="0" w:oddVBand="0" w:evenVBand="0" w:oddHBand="1" w:evenHBand="0" w:firstRowFirstColumn="0" w:firstRowLastColumn="0" w:lastRowFirstColumn="0" w:lastRowLastColumn="0"/>
            </w:pPr>
            <w:r>
              <w:t xml:space="preserve">Count of dedicated beds for chronically homeless youth between 18 and 24; may not be </w:t>
            </w:r>
            <w:r w:rsidRPr="00B2558E">
              <w:t>NULL</w:t>
            </w:r>
          </w:p>
        </w:tc>
      </w:tr>
      <w:tr w:rsidR="00CC43FD" w:rsidRPr="009C3437" w14:paraId="779B633F" w14:textId="77777777" w:rsidTr="00A311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43946655" w14:textId="75D482F0" w:rsidR="00CC43FD" w:rsidRDefault="00CC43FD" w:rsidP="00CC43FD">
            <w:pPr>
              <w:pStyle w:val="NoSpacing"/>
            </w:pPr>
            <w:r w:rsidRPr="004A469A">
              <w:t>YouthBedInventory</w:t>
            </w:r>
          </w:p>
        </w:tc>
        <w:tc>
          <w:tcPr>
            <w:tcW w:w="6696" w:type="dxa"/>
          </w:tcPr>
          <w:p w14:paraId="2F269E80" w14:textId="16EFA82E" w:rsidR="00CC43FD" w:rsidRPr="009C3437" w:rsidRDefault="00CC43FD" w:rsidP="00CC43FD">
            <w:pPr>
              <w:pStyle w:val="NoSpacing"/>
              <w:cnfStyle w:val="000000010000" w:firstRow="0" w:lastRow="0" w:firstColumn="0" w:lastColumn="0" w:oddVBand="0" w:evenVBand="0" w:oddHBand="0" w:evenHBand="1" w:firstRowFirstColumn="0" w:firstRowLastColumn="0" w:lastRowFirstColumn="0" w:lastRowLastColumn="0"/>
            </w:pPr>
            <w:r>
              <w:t xml:space="preserve">Count of dedicated beds for youth between 18 and 24; may not be </w:t>
            </w:r>
            <w:r w:rsidRPr="00B2558E">
              <w:t>NULL</w:t>
            </w:r>
          </w:p>
        </w:tc>
      </w:tr>
      <w:tr w:rsidR="00CC43FD" w:rsidRPr="009C3437" w14:paraId="3806BD08" w14:textId="77777777" w:rsidTr="00A31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shd w:val="clear" w:color="auto" w:fill="auto"/>
          </w:tcPr>
          <w:p w14:paraId="1F3B646B" w14:textId="263B5CE3" w:rsidR="00CC43FD" w:rsidRDefault="00CC43FD" w:rsidP="00CC43FD">
            <w:pPr>
              <w:pStyle w:val="NoSpacing"/>
            </w:pPr>
            <w:r>
              <w:t>CHBedInventory</w:t>
            </w:r>
          </w:p>
        </w:tc>
        <w:tc>
          <w:tcPr>
            <w:tcW w:w="6696" w:type="dxa"/>
            <w:shd w:val="clear" w:color="auto" w:fill="auto"/>
          </w:tcPr>
          <w:p w14:paraId="44883284" w14:textId="0313B851" w:rsidR="00CC43FD" w:rsidRPr="009C3437" w:rsidRDefault="00CC43FD" w:rsidP="00CC43FD">
            <w:pPr>
              <w:pStyle w:val="NoSpacing"/>
              <w:cnfStyle w:val="000000100000" w:firstRow="0" w:lastRow="0" w:firstColumn="0" w:lastColumn="0" w:oddVBand="0" w:evenVBand="0" w:oddHBand="1" w:evenHBand="0" w:firstRowFirstColumn="0" w:firstRowLastColumn="0" w:lastRowFirstColumn="0" w:lastRowLastColumn="0"/>
            </w:pPr>
            <w:r>
              <w:t xml:space="preserve">Count of dedicated beds for chronically homeless clients with no requirements based on veteran status or age; may not be </w:t>
            </w:r>
            <w:r w:rsidRPr="00B2558E">
              <w:t>NULL</w:t>
            </w:r>
          </w:p>
        </w:tc>
      </w:tr>
      <w:tr w:rsidR="00CC43FD" w:rsidRPr="009C3437" w14:paraId="301D169F" w14:textId="77777777" w:rsidTr="00A311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758EB5E4" w14:textId="69BD3979" w:rsidR="00CC43FD" w:rsidRDefault="00CC43FD" w:rsidP="00CC43FD">
            <w:pPr>
              <w:pStyle w:val="NoSpacing"/>
            </w:pPr>
            <w:r>
              <w:t>OtherBedInventory</w:t>
            </w:r>
          </w:p>
        </w:tc>
        <w:tc>
          <w:tcPr>
            <w:tcW w:w="6696" w:type="dxa"/>
          </w:tcPr>
          <w:p w14:paraId="7EE4F1CC" w14:textId="2692B978" w:rsidR="003F050C" w:rsidRPr="009C3437" w:rsidRDefault="00CC43FD" w:rsidP="003F050C">
            <w:pPr>
              <w:pStyle w:val="NoSpacing"/>
              <w:cnfStyle w:val="000000010000" w:firstRow="0" w:lastRow="0" w:firstColumn="0" w:lastColumn="0" w:oddVBand="0" w:evenVBand="0" w:oddHBand="0" w:evenHBand="1" w:firstRowFirstColumn="0" w:firstRowLastColumn="0" w:lastRowFirstColumn="0" w:lastRowLastColumn="0"/>
            </w:pPr>
            <w:r>
              <w:t>Count of beds for people experiencing homelessness with no requirements based on CH status, veteran status, or age; may not be NULL</w:t>
            </w:r>
          </w:p>
        </w:tc>
      </w:tr>
      <w:tr w:rsidR="00707BD2" w:rsidRPr="009C3437" w14:paraId="05D76A89" w14:textId="77777777" w:rsidTr="00A31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shd w:val="clear" w:color="auto" w:fill="auto"/>
          </w:tcPr>
          <w:p w14:paraId="66F9A0CF" w14:textId="530C9D77" w:rsidR="00707BD2" w:rsidRDefault="00707BD2" w:rsidP="00707BD2">
            <w:pPr>
              <w:pStyle w:val="NoSpacing"/>
            </w:pPr>
            <w:r>
              <w:t>ESBedType</w:t>
            </w:r>
          </w:p>
        </w:tc>
        <w:tc>
          <w:tcPr>
            <w:tcW w:w="6696" w:type="dxa"/>
            <w:shd w:val="clear" w:color="auto" w:fill="auto"/>
          </w:tcPr>
          <w:p w14:paraId="119B173E" w14:textId="0C05A2F8" w:rsidR="00707BD2" w:rsidRPr="009C3437" w:rsidRDefault="00143E83" w:rsidP="00707BD2">
            <w:pPr>
              <w:pStyle w:val="NoSpacing"/>
              <w:cnfStyle w:val="000000100000" w:firstRow="0" w:lastRow="0" w:firstColumn="0" w:lastColumn="0" w:oddVBand="0" w:evenVBand="0" w:oddHBand="1" w:evenHBand="0" w:firstRowFirstColumn="0" w:firstRowLastColumn="0" w:lastRowFirstColumn="0" w:lastRowLastColumn="0"/>
            </w:pPr>
            <w:r>
              <w:t>NULL</w:t>
            </w:r>
            <w:r w:rsidR="00707BD2" w:rsidRPr="006F51AA">
              <w:t xml:space="preserve"> unless Project.</w:t>
            </w:r>
            <w:r w:rsidR="00707BD2" w:rsidRPr="002D2B2B">
              <w:rPr>
                <w:i/>
              </w:rPr>
              <w:t>ProjectType</w:t>
            </w:r>
            <w:r w:rsidR="00707BD2" w:rsidRPr="004A469A">
              <w:t xml:space="preserve"> = 1; otherwise, in (1,2,3)</w:t>
            </w:r>
          </w:p>
        </w:tc>
      </w:tr>
      <w:tr w:rsidR="00707BD2" w:rsidRPr="009C3437" w14:paraId="0FAB480D" w14:textId="77777777" w:rsidTr="00A311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341EC869" w14:textId="5E934D0A" w:rsidR="00707BD2" w:rsidRPr="004A469A" w:rsidRDefault="00707BD2" w:rsidP="00707BD2">
            <w:pPr>
              <w:pStyle w:val="NoSpacing"/>
            </w:pPr>
            <w:r w:rsidRPr="004A469A">
              <w:t>InventoryStartDate</w:t>
            </w:r>
          </w:p>
        </w:tc>
        <w:tc>
          <w:tcPr>
            <w:tcW w:w="6696" w:type="dxa"/>
          </w:tcPr>
          <w:p w14:paraId="1BFB384B" w14:textId="058D17D0" w:rsidR="00707BD2" w:rsidRPr="006F51AA" w:rsidRDefault="00707BD2" w:rsidP="00707BD2">
            <w:pPr>
              <w:pStyle w:val="NoSpacing"/>
              <w:cnfStyle w:val="000000010000" w:firstRow="0" w:lastRow="0" w:firstColumn="0" w:lastColumn="0" w:oddVBand="0" w:evenVBand="0" w:oddHBand="0" w:evenHBand="1" w:firstRowFirstColumn="0" w:firstRowLastColumn="0" w:lastRowFirstColumn="0" w:lastRowLastColumn="0"/>
            </w:pPr>
            <w:r w:rsidRPr="006F51AA">
              <w:t xml:space="preserve">&lt; </w:t>
            </w:r>
            <w:r w:rsidRPr="002D2B2B">
              <w:t>ReportEnd</w:t>
            </w:r>
          </w:p>
        </w:tc>
      </w:tr>
      <w:tr w:rsidR="00707BD2" w:rsidRPr="009C3437" w14:paraId="74225D63" w14:textId="77777777" w:rsidTr="00A31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shd w:val="clear" w:color="auto" w:fill="auto"/>
          </w:tcPr>
          <w:p w14:paraId="38F7D40B" w14:textId="2CBD7917" w:rsidR="00707BD2" w:rsidRPr="004A469A" w:rsidRDefault="00707BD2" w:rsidP="00707BD2">
            <w:pPr>
              <w:pStyle w:val="NoSpacing"/>
            </w:pPr>
            <w:r w:rsidRPr="004A469A">
              <w:t>InventoryEndDate</w:t>
            </w:r>
          </w:p>
        </w:tc>
        <w:tc>
          <w:tcPr>
            <w:tcW w:w="6696" w:type="dxa"/>
            <w:shd w:val="clear" w:color="auto" w:fill="auto"/>
          </w:tcPr>
          <w:p w14:paraId="168E821D" w14:textId="2CCE4510" w:rsidR="00707BD2" w:rsidRPr="006F51AA" w:rsidRDefault="00143E83" w:rsidP="00707BD2">
            <w:pPr>
              <w:pStyle w:val="NoSpacing"/>
              <w:cnfStyle w:val="000000100000" w:firstRow="0" w:lastRow="0" w:firstColumn="0" w:lastColumn="0" w:oddVBand="0" w:evenVBand="0" w:oddHBand="1" w:evenHBand="0" w:firstRowFirstColumn="0" w:firstRowLastColumn="0" w:lastRowFirstColumn="0" w:lastRowLastColumn="0"/>
            </w:pPr>
            <w:r>
              <w:t>NULL</w:t>
            </w:r>
            <w:r w:rsidR="00707BD2" w:rsidRPr="006F51AA">
              <w:t xml:space="preserve"> or &gt;</w:t>
            </w:r>
            <w:r w:rsidR="00707BD2" w:rsidRPr="00F36BA3">
              <w:t>=</w:t>
            </w:r>
            <w:r w:rsidR="00707BD2" w:rsidRPr="006F51AA">
              <w:t xml:space="preserve"> </w:t>
            </w:r>
            <w:r w:rsidR="00707BD2" w:rsidRPr="00D95273">
              <w:t>ReportStart</w:t>
            </w:r>
          </w:p>
        </w:tc>
      </w:tr>
      <w:tr w:rsidR="0090327F" w:rsidRPr="009C3437" w14:paraId="3F0B70AA" w14:textId="77777777" w:rsidTr="00A311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65658A69" w14:textId="57998DBE" w:rsidR="0090327F" w:rsidRPr="004A469A" w:rsidRDefault="0090327F" w:rsidP="0090327F">
            <w:pPr>
              <w:pStyle w:val="NoSpacing"/>
            </w:pPr>
            <w:r w:rsidRPr="004A469A">
              <w:t>DateCreated</w:t>
            </w:r>
          </w:p>
        </w:tc>
        <w:tc>
          <w:tcPr>
            <w:tcW w:w="6696" w:type="dxa"/>
          </w:tcPr>
          <w:p w14:paraId="037BCA45" w14:textId="048F1D63" w:rsidR="0090327F" w:rsidRPr="006F51AA" w:rsidRDefault="0090327F" w:rsidP="0090327F">
            <w:pPr>
              <w:pStyle w:val="NoSpacing"/>
              <w:cnfStyle w:val="000000010000" w:firstRow="0" w:lastRow="0" w:firstColumn="0" w:lastColumn="0" w:oddVBand="0" w:evenVBand="0" w:oddHBand="0" w:evenHBand="1" w:firstRowFirstColumn="0" w:firstRowLastColumn="0" w:lastRowFirstColumn="0" w:lastRowLastColumn="0"/>
            </w:pPr>
            <w:r w:rsidRPr="00901A0B">
              <w:t>(See HMIS CSV documentation)</w:t>
            </w:r>
          </w:p>
        </w:tc>
      </w:tr>
      <w:tr w:rsidR="0090327F" w:rsidRPr="009C3437" w14:paraId="2E292D78" w14:textId="77777777" w:rsidTr="00A31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shd w:val="clear" w:color="auto" w:fill="auto"/>
          </w:tcPr>
          <w:p w14:paraId="34EDFB0E" w14:textId="72A3B35A" w:rsidR="0090327F" w:rsidRPr="004A469A" w:rsidRDefault="0090327F" w:rsidP="0090327F">
            <w:pPr>
              <w:pStyle w:val="NoSpacing"/>
            </w:pPr>
            <w:r w:rsidRPr="004A469A">
              <w:t>DateUpdated</w:t>
            </w:r>
          </w:p>
        </w:tc>
        <w:tc>
          <w:tcPr>
            <w:tcW w:w="6696" w:type="dxa"/>
            <w:shd w:val="clear" w:color="auto" w:fill="auto"/>
          </w:tcPr>
          <w:p w14:paraId="28C52500" w14:textId="016701A9" w:rsidR="0090327F" w:rsidRPr="006F51AA" w:rsidRDefault="0090327F" w:rsidP="0090327F">
            <w:pPr>
              <w:pStyle w:val="NoSpacing"/>
              <w:cnfStyle w:val="000000100000" w:firstRow="0" w:lastRow="0" w:firstColumn="0" w:lastColumn="0" w:oddVBand="0" w:evenVBand="0" w:oddHBand="1" w:evenHBand="0" w:firstRowFirstColumn="0" w:firstRowLastColumn="0" w:lastRowFirstColumn="0" w:lastRowLastColumn="0"/>
            </w:pPr>
            <w:r w:rsidRPr="00901A0B">
              <w:t>(See HMIS CSV documentation)</w:t>
            </w:r>
          </w:p>
        </w:tc>
      </w:tr>
      <w:tr w:rsidR="00707BD2" w:rsidRPr="009C3437" w14:paraId="35CDDA64" w14:textId="77777777" w:rsidTr="00A311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7CC21E78" w14:textId="40E1AE73" w:rsidR="00707BD2" w:rsidRPr="004A469A" w:rsidRDefault="00707BD2" w:rsidP="00707BD2">
            <w:pPr>
              <w:pStyle w:val="NoSpacing"/>
            </w:pPr>
            <w:r w:rsidRPr="002D2B2B">
              <w:t>UserID</w:t>
            </w:r>
          </w:p>
        </w:tc>
        <w:tc>
          <w:tcPr>
            <w:tcW w:w="6696" w:type="dxa"/>
          </w:tcPr>
          <w:p w14:paraId="3E17E58B" w14:textId="4BA70BC7" w:rsidR="00707BD2" w:rsidRPr="006F51AA" w:rsidRDefault="00707BD2" w:rsidP="00707BD2">
            <w:pPr>
              <w:pStyle w:val="NoSpacing"/>
              <w:cnfStyle w:val="000000010000" w:firstRow="0" w:lastRow="0" w:firstColumn="0" w:lastColumn="0" w:oddVBand="0" w:evenVBand="0" w:oddHBand="0" w:evenHBand="1" w:firstRowFirstColumn="0" w:firstRowLastColumn="0" w:lastRowFirstColumn="0" w:lastRowLastColumn="0"/>
            </w:pPr>
            <w:r w:rsidRPr="002D2B2B">
              <w:t>n/a - will not be imported</w:t>
            </w:r>
          </w:p>
        </w:tc>
      </w:tr>
      <w:tr w:rsidR="00707BD2" w:rsidRPr="009C3437" w14:paraId="7BE31AE5" w14:textId="77777777" w:rsidTr="00A31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shd w:val="clear" w:color="auto" w:fill="auto"/>
          </w:tcPr>
          <w:p w14:paraId="35400073" w14:textId="3F88F031" w:rsidR="00707BD2" w:rsidRPr="004A469A" w:rsidRDefault="00707BD2" w:rsidP="00707BD2">
            <w:pPr>
              <w:pStyle w:val="NoSpacing"/>
            </w:pPr>
            <w:r w:rsidRPr="004A469A">
              <w:t>DateDeleted</w:t>
            </w:r>
          </w:p>
        </w:tc>
        <w:tc>
          <w:tcPr>
            <w:tcW w:w="6696" w:type="dxa"/>
            <w:shd w:val="clear" w:color="auto" w:fill="auto"/>
          </w:tcPr>
          <w:p w14:paraId="735E189C" w14:textId="37144AC8" w:rsidR="00707BD2" w:rsidRPr="006F51AA" w:rsidRDefault="00143E83" w:rsidP="00707BD2">
            <w:pPr>
              <w:pStyle w:val="NoSpacing"/>
              <w:cnfStyle w:val="000000100000" w:firstRow="0" w:lastRow="0" w:firstColumn="0" w:lastColumn="0" w:oddVBand="0" w:evenVBand="0" w:oddHBand="1" w:evenHBand="0" w:firstRowFirstColumn="0" w:firstRowLastColumn="0" w:lastRowFirstColumn="0" w:lastRowLastColumn="0"/>
            </w:pPr>
            <w:r>
              <w:t>NULL</w:t>
            </w:r>
          </w:p>
        </w:tc>
      </w:tr>
      <w:tr w:rsidR="00707BD2" w:rsidRPr="009C3437" w14:paraId="642CFCBF" w14:textId="77777777" w:rsidTr="00A311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0FA0D211" w14:textId="77777777" w:rsidR="00707BD2" w:rsidRPr="004A469A" w:rsidRDefault="00707BD2" w:rsidP="00A311AA">
            <w:pPr>
              <w:pStyle w:val="NoSpacing"/>
            </w:pPr>
            <w:r w:rsidRPr="004A469A">
              <w:t>ExportID</w:t>
            </w:r>
          </w:p>
        </w:tc>
        <w:tc>
          <w:tcPr>
            <w:tcW w:w="6696" w:type="dxa"/>
          </w:tcPr>
          <w:p w14:paraId="27A79C89" w14:textId="77777777" w:rsidR="00707BD2" w:rsidRPr="006F51AA" w:rsidRDefault="00707BD2" w:rsidP="00A311AA">
            <w:pPr>
              <w:pStyle w:val="NoSpacing"/>
              <w:cnfStyle w:val="000000010000" w:firstRow="0" w:lastRow="0" w:firstColumn="0" w:lastColumn="0" w:oddVBand="0" w:evenVBand="0" w:oddHBand="0" w:evenHBand="1" w:firstRowFirstColumn="0" w:firstRowLastColumn="0" w:lastRowFirstColumn="0" w:lastRowLastColumn="0"/>
            </w:pPr>
            <w:r w:rsidRPr="006F51AA">
              <w:t>Must match LSAReport.</w:t>
            </w:r>
            <w:r w:rsidRPr="006B4F91">
              <w:rPr>
                <w:b/>
                <w:bCs/>
              </w:rPr>
              <w:t>ReportID</w:t>
            </w:r>
          </w:p>
        </w:tc>
      </w:tr>
    </w:tbl>
    <w:p w14:paraId="68EFE245" w14:textId="5D964AFA" w:rsidR="004A469A" w:rsidRDefault="004A469A" w:rsidP="006A3016">
      <w:pPr>
        <w:pStyle w:val="Heading3"/>
      </w:pPr>
      <w:r w:rsidRPr="006C26B8">
        <w:t>Logic</w:t>
      </w:r>
    </w:p>
    <w:p w14:paraId="69C73009" w14:textId="77777777" w:rsidR="005D4BC9" w:rsidRPr="005D4BC9" w:rsidRDefault="005D4BC9" w:rsidP="001855BF"/>
    <w:p w14:paraId="455B19D5" w14:textId="42DD1BEA" w:rsidR="00BA75F7" w:rsidRDefault="00BA75F7" w:rsidP="00BA75F7">
      <w:pPr>
        <w:pBdr>
          <w:top w:val="single" w:sz="4" w:space="1" w:color="auto"/>
          <w:left w:val="single" w:sz="4" w:space="4" w:color="auto"/>
          <w:bottom w:val="single" w:sz="4" w:space="1" w:color="auto"/>
          <w:right w:val="single" w:sz="4" w:space="4" w:color="auto"/>
        </w:pBdr>
      </w:pPr>
      <w:r w:rsidRPr="00C21FB6">
        <w:t>The</w:t>
      </w:r>
      <w:r>
        <w:t xml:space="preserve"> HMIS CSV allows NULL values for</w:t>
      </w:r>
      <w:r w:rsidRPr="00322465">
        <w:t xml:space="preserve"> </w:t>
      </w:r>
      <w:r w:rsidRPr="00542141">
        <w:rPr>
          <w:i/>
          <w:iCs/>
        </w:rPr>
        <w:t>CHVetBedInventory</w:t>
      </w:r>
      <w:r>
        <w:t xml:space="preserve">, </w:t>
      </w:r>
      <w:r w:rsidRPr="00542141">
        <w:rPr>
          <w:i/>
          <w:iCs/>
        </w:rPr>
        <w:t>YouthVetBedInventory</w:t>
      </w:r>
      <w:r>
        <w:t xml:space="preserve">, </w:t>
      </w:r>
      <w:r w:rsidRPr="00542141">
        <w:rPr>
          <w:i/>
          <w:iCs/>
        </w:rPr>
        <w:t>VetBedInventory</w:t>
      </w:r>
      <w:r>
        <w:t xml:space="preserve">, </w:t>
      </w:r>
      <w:r w:rsidRPr="00542141">
        <w:rPr>
          <w:i/>
          <w:iCs/>
        </w:rPr>
        <w:t>CHYouthBedInventory</w:t>
      </w:r>
      <w:r>
        <w:t xml:space="preserve">, </w:t>
      </w:r>
      <w:r w:rsidRPr="00542141">
        <w:rPr>
          <w:i/>
          <w:iCs/>
        </w:rPr>
        <w:t>YouthBedInventory</w:t>
      </w:r>
      <w:r>
        <w:t xml:space="preserve">, </w:t>
      </w:r>
      <w:r w:rsidRPr="00542141">
        <w:rPr>
          <w:i/>
          <w:iCs/>
        </w:rPr>
        <w:t>CHBedInventory</w:t>
      </w:r>
      <w:r>
        <w:t xml:space="preserve">, and </w:t>
      </w:r>
      <w:r w:rsidRPr="00542141">
        <w:rPr>
          <w:i/>
          <w:iCs/>
        </w:rPr>
        <w:t>OtherBedInventory</w:t>
      </w:r>
      <w:r>
        <w:t>. They are mandatory for the LSA and upload validation will fail if those columns do not have valid non-NULL values.</w:t>
      </w:r>
      <w:r w:rsidRPr="00BA75F7">
        <w:t xml:space="preserve"> </w:t>
      </w:r>
      <w:r>
        <w:t>If the project does not have beds in a given category, the value should be 0.</w:t>
      </w:r>
    </w:p>
    <w:p w14:paraId="195E1FC2" w14:textId="4E45A1C7" w:rsidR="00BA75F7" w:rsidRPr="00DC6F91" w:rsidRDefault="00BA75F7" w:rsidP="00BA75F7">
      <w:pPr>
        <w:pBdr>
          <w:top w:val="single" w:sz="4" w:space="1" w:color="auto"/>
          <w:left w:val="single" w:sz="4" w:space="4" w:color="auto"/>
          <w:bottom w:val="single" w:sz="4" w:space="1" w:color="auto"/>
          <w:right w:val="single" w:sz="4" w:space="4" w:color="auto"/>
        </w:pBdr>
        <w:rPr>
          <w:color w:val="000000"/>
        </w:rPr>
      </w:pPr>
      <w:r w:rsidRPr="00845520">
        <w:rPr>
          <w:i/>
          <w:iCs/>
        </w:rPr>
        <w:t>BedInventory</w:t>
      </w:r>
      <w:r>
        <w:t xml:space="preserve"> must be equal to the sum of those columns.</w:t>
      </w:r>
      <w:r w:rsidR="000C03E8">
        <w:t xml:space="preserve">  For projects with no beds dedicated for CH, youth, or veteran populations, </w:t>
      </w:r>
      <w:r w:rsidR="000C03E8" w:rsidRPr="000C03E8">
        <w:rPr>
          <w:i/>
          <w:iCs/>
        </w:rPr>
        <w:t>BedInventory</w:t>
      </w:r>
      <w:r w:rsidR="000C03E8">
        <w:t xml:space="preserve"> = </w:t>
      </w:r>
      <w:r w:rsidR="000C03E8" w:rsidRPr="000C03E8">
        <w:rPr>
          <w:i/>
          <w:iCs/>
        </w:rPr>
        <w:t>OtherBedInventory</w:t>
      </w:r>
      <w:r w:rsidR="000C03E8">
        <w:t xml:space="preserve">. </w:t>
      </w:r>
    </w:p>
    <w:p w14:paraId="03BA17B5" w14:textId="6D72A5A5" w:rsidR="00800C8C" w:rsidRDefault="00D1733A" w:rsidP="00800C8C">
      <w:r>
        <w:t xml:space="preserve">There must be at least one </w:t>
      </w:r>
      <w:r w:rsidR="00E922D2">
        <w:t xml:space="preserve">Inventory record for </w:t>
      </w:r>
      <w:r w:rsidR="00800C8C">
        <w:t xml:space="preserve">every </w:t>
      </w:r>
      <w:r w:rsidR="00800C8C">
        <w:rPr>
          <w:i/>
        </w:rPr>
        <w:t>ProjectID</w:t>
      </w:r>
      <w:r w:rsidR="00800C8C">
        <w:t xml:space="preserve"> included in Project.csv</w:t>
      </w:r>
      <w:r w:rsidR="00793A81" w:rsidRPr="00793A81">
        <w:t xml:space="preserve"> </w:t>
      </w:r>
      <w:r w:rsidR="00793A81">
        <w:t>where Project.</w:t>
      </w:r>
      <w:r w:rsidR="00793A81" w:rsidRPr="00947F08">
        <w:rPr>
          <w:b/>
          <w:bCs/>
        </w:rPr>
        <w:t>OperatingEndDate</w:t>
      </w:r>
      <w:r w:rsidR="00793A81">
        <w:t xml:space="preserve"> &gt;= </w:t>
      </w:r>
      <w:r w:rsidR="00793A81" w:rsidRPr="00947F08">
        <w:rPr>
          <w:u w:val="single"/>
        </w:rPr>
        <w:t>ReportStart</w:t>
      </w:r>
      <w:r w:rsidR="00793A81">
        <w:t xml:space="preserve"> or Project.</w:t>
      </w:r>
      <w:r w:rsidR="00793A81" w:rsidRPr="00947F08">
        <w:rPr>
          <w:b/>
          <w:bCs/>
        </w:rPr>
        <w:t>OperatingEndDate</w:t>
      </w:r>
      <w:r w:rsidR="00793A81">
        <w:t xml:space="preserve"> is NULL</w:t>
      </w:r>
      <w:r w:rsidR="004873DC">
        <w:t xml:space="preserve">. </w:t>
      </w:r>
      <w:r w:rsidR="00E922D2">
        <w:t>Export all records</w:t>
      </w:r>
      <w:r w:rsidR="00800C8C">
        <w:t xml:space="preserve"> where:</w:t>
      </w:r>
    </w:p>
    <w:p w14:paraId="152C404A" w14:textId="77777777" w:rsidR="00BB096C" w:rsidRDefault="00BB096C" w:rsidP="00672757">
      <w:pPr>
        <w:pStyle w:val="ListParagraph"/>
        <w:numPr>
          <w:ilvl w:val="0"/>
          <w:numId w:val="4"/>
        </w:numPr>
        <w:spacing w:before="0" w:after="0" w:line="240" w:lineRule="auto"/>
      </w:pPr>
      <w:r>
        <w:rPr>
          <w:i/>
        </w:rPr>
        <w:t xml:space="preserve">CoCCode = </w:t>
      </w:r>
      <w:r w:rsidRPr="00A6584A">
        <w:rPr>
          <w:u w:val="single"/>
        </w:rPr>
        <w:t>ReportCoC</w:t>
      </w:r>
      <w:r>
        <w:t xml:space="preserve"> </w:t>
      </w:r>
    </w:p>
    <w:p w14:paraId="5256ACF7" w14:textId="214E721D" w:rsidR="00A52F9B" w:rsidRDefault="001B6AA6" w:rsidP="00D803FE">
      <w:pPr>
        <w:pStyle w:val="ListParagraph"/>
        <w:numPr>
          <w:ilvl w:val="0"/>
          <w:numId w:val="4"/>
        </w:numPr>
        <w:spacing w:before="0" w:after="0" w:line="240" w:lineRule="auto"/>
      </w:pPr>
      <w:r w:rsidRPr="00F36BA3">
        <w:rPr>
          <w:i/>
        </w:rPr>
        <w:t>Inventory</w:t>
      </w:r>
      <w:r w:rsidR="00800C8C" w:rsidRPr="00A6584A">
        <w:rPr>
          <w:i/>
        </w:rPr>
        <w:t>EndDate</w:t>
      </w:r>
      <w:r w:rsidR="00800C8C">
        <w:t xml:space="preserve"> is </w:t>
      </w:r>
      <w:r w:rsidR="00143E83">
        <w:t>NULL</w:t>
      </w:r>
      <w:r w:rsidR="00800C8C">
        <w:t xml:space="preserve"> or</w:t>
      </w:r>
      <w:r w:rsidR="00DF5077">
        <w:t xml:space="preserve"> (</w:t>
      </w:r>
      <w:r w:rsidR="00DF5077" w:rsidRPr="00F36BA3">
        <w:rPr>
          <w:i/>
        </w:rPr>
        <w:t>Inventory</w:t>
      </w:r>
      <w:r w:rsidR="00DF5077" w:rsidRPr="00A6584A">
        <w:rPr>
          <w:i/>
        </w:rPr>
        <w:t>EndDate</w:t>
      </w:r>
      <w:r w:rsidR="00800C8C">
        <w:t xml:space="preserve"> &gt;= </w:t>
      </w:r>
      <w:r w:rsidR="00800C8C" w:rsidRPr="00793A81">
        <w:rPr>
          <w:u w:val="single"/>
        </w:rPr>
        <w:t>ReportStart</w:t>
      </w:r>
      <w:r w:rsidR="00800C8C" w:rsidRPr="00BA75F7">
        <w:t xml:space="preserve"> </w:t>
      </w:r>
      <w:r w:rsidR="00DF5077">
        <w:t xml:space="preserve">and </w:t>
      </w:r>
      <w:r w:rsidR="00DF5077" w:rsidRPr="00F36BA3">
        <w:rPr>
          <w:i/>
        </w:rPr>
        <w:t>Inventory</w:t>
      </w:r>
      <w:r w:rsidR="00DF5077" w:rsidRPr="00A6584A">
        <w:rPr>
          <w:i/>
        </w:rPr>
        <w:t>EndDate</w:t>
      </w:r>
      <w:r w:rsidR="00DF5077">
        <w:t xml:space="preserve"> &gt; </w:t>
      </w:r>
      <w:r w:rsidR="00DF5077" w:rsidRPr="00923C65">
        <w:rPr>
          <w:i/>
          <w:iCs/>
        </w:rPr>
        <w:t>InventoryStartDate</w:t>
      </w:r>
      <w:r w:rsidR="00DF5077">
        <w:t>)</w:t>
      </w:r>
    </w:p>
    <w:p w14:paraId="5A4A89CB" w14:textId="407F32A6" w:rsidR="00800C8C" w:rsidRPr="00A6584A" w:rsidRDefault="00800C8C" w:rsidP="00800C8C">
      <w:r>
        <w:t xml:space="preserve">Populate </w:t>
      </w:r>
      <w:r w:rsidRPr="009C5E50">
        <w:rPr>
          <w:i/>
        </w:rPr>
        <w:t xml:space="preserve">ExportID </w:t>
      </w:r>
      <w:r>
        <w:t>with LSAReport.</w:t>
      </w:r>
      <w:r w:rsidRPr="003814C3">
        <w:rPr>
          <w:b/>
        </w:rPr>
        <w:t>ReportID</w:t>
      </w:r>
      <w:r w:rsidRPr="009C5E50">
        <w:rPr>
          <w:i/>
        </w:rPr>
        <w:t xml:space="preserve">; </w:t>
      </w:r>
      <w:r>
        <w:t xml:space="preserve">the data type for </w:t>
      </w:r>
      <w:r w:rsidRPr="009C5E50">
        <w:rPr>
          <w:i/>
        </w:rPr>
        <w:t xml:space="preserve">ExportID </w:t>
      </w:r>
      <w:r>
        <w:t>is a string, so values must be padded with quotes.</w:t>
      </w:r>
    </w:p>
    <w:p w14:paraId="78951213" w14:textId="2E6064D6" w:rsidR="00800C8C" w:rsidRDefault="00800C8C" w:rsidP="00800C8C">
      <w:r>
        <w:rPr>
          <w:i/>
        </w:rPr>
        <w:t xml:space="preserve">UserID </w:t>
      </w:r>
      <w:r>
        <w:t xml:space="preserve">may be exported as </w:t>
      </w:r>
      <w:r w:rsidR="00143E83">
        <w:t>NULL</w:t>
      </w:r>
      <w:r>
        <w:t xml:space="preserve">; regardless of </w:t>
      </w:r>
      <w:r w:rsidR="00EB464E">
        <w:t>its value, it</w:t>
      </w:r>
      <w:r>
        <w:t xml:space="preserve"> will not be imported into the HDX</w:t>
      </w:r>
      <w:r w:rsidR="00A26CE6">
        <w:t xml:space="preserve"> 2.0</w:t>
      </w:r>
      <w:r>
        <w:t>.</w:t>
      </w:r>
    </w:p>
    <w:p w14:paraId="7C43535F" w14:textId="77777777" w:rsidR="00715CF5" w:rsidRDefault="00715CF5">
      <w:pPr>
        <w:spacing w:before="0" w:after="160" w:line="259" w:lineRule="auto"/>
        <w:rPr>
          <w:rFonts w:eastAsia="Times New Roman" w:cs="Open Sans"/>
          <w:b/>
          <w:sz w:val="26"/>
          <w:szCs w:val="32"/>
          <w:highlight w:val="lightGray"/>
        </w:rPr>
      </w:pPr>
      <w:bookmarkStart w:id="132" w:name="_Toc29188023"/>
      <w:bookmarkStart w:id="133" w:name="_Toc29188024"/>
      <w:bookmarkStart w:id="134" w:name="_Toc29188025"/>
      <w:bookmarkStart w:id="135" w:name="_Toc29188082"/>
      <w:bookmarkStart w:id="136" w:name="_Toc29188083"/>
      <w:bookmarkStart w:id="137" w:name="_Toc29188084"/>
      <w:bookmarkStart w:id="138" w:name="_Toc29188085"/>
      <w:bookmarkStart w:id="139" w:name="_Toc29188086"/>
      <w:bookmarkStart w:id="140" w:name="_Get_Active_HouseholdIDs"/>
      <w:bookmarkEnd w:id="113"/>
      <w:bookmarkEnd w:id="132"/>
      <w:bookmarkEnd w:id="133"/>
      <w:bookmarkEnd w:id="134"/>
      <w:bookmarkEnd w:id="135"/>
      <w:bookmarkEnd w:id="136"/>
      <w:bookmarkEnd w:id="137"/>
      <w:bookmarkEnd w:id="138"/>
      <w:bookmarkEnd w:id="139"/>
      <w:bookmarkEnd w:id="140"/>
      <w:r>
        <w:rPr>
          <w:highlight w:val="lightGray"/>
        </w:rPr>
        <w:br w:type="page"/>
      </w:r>
    </w:p>
    <w:p w14:paraId="6AA20C2D" w14:textId="1A6C1ADF" w:rsidR="00E158FC" w:rsidRDefault="00365473" w:rsidP="007B5290">
      <w:pPr>
        <w:pStyle w:val="Heading1"/>
      </w:pPr>
      <w:bookmarkStart w:id="141" w:name="_HMIS_Business_Logic:_1"/>
      <w:bookmarkStart w:id="142" w:name="_Toc37849758"/>
      <w:bookmarkStart w:id="143" w:name="_Toc79153943"/>
      <w:bookmarkEnd w:id="141"/>
      <w:r>
        <w:t>HMIS Business Logic:</w:t>
      </w:r>
      <w:r w:rsidR="005A642F">
        <w:t xml:space="preserve"> </w:t>
      </w:r>
      <w:r w:rsidR="00E158FC">
        <w:t>LSAPerson</w:t>
      </w:r>
      <w:bookmarkEnd w:id="142"/>
      <w:bookmarkEnd w:id="143"/>
    </w:p>
    <w:p w14:paraId="620ED007" w14:textId="519D2E0C" w:rsidR="00715CF5" w:rsidRDefault="00715CF5" w:rsidP="00715CF5">
      <w:r>
        <w:t xml:space="preserve">The data type for every column in LSAPerson is integer; no value may be </w:t>
      </w:r>
      <w:r w:rsidR="00143E83">
        <w:t>NULL</w:t>
      </w:r>
      <w:r>
        <w:t>.</w:t>
      </w:r>
    </w:p>
    <w:tbl>
      <w:tblPr>
        <w:tblStyle w:val="Style11"/>
        <w:tblW w:w="9445" w:type="dxa"/>
        <w:tblLook w:val="04A0" w:firstRow="1" w:lastRow="0" w:firstColumn="1" w:lastColumn="0" w:noHBand="0" w:noVBand="1"/>
      </w:tblPr>
      <w:tblGrid>
        <w:gridCol w:w="715"/>
        <w:gridCol w:w="1980"/>
        <w:gridCol w:w="6750"/>
      </w:tblGrid>
      <w:tr w:rsidR="00715CF5" w:rsidRPr="00D23CF2" w14:paraId="0CC9776D" w14:textId="77777777" w:rsidTr="00DC3219">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715" w:type="dxa"/>
            <w:noWrap/>
          </w:tcPr>
          <w:p w14:paraId="6D4F927A" w14:textId="77777777" w:rsidR="00715CF5" w:rsidRPr="00291CD4" w:rsidRDefault="00715CF5" w:rsidP="00DC3219">
            <w:pPr>
              <w:pStyle w:val="NoSpacing"/>
            </w:pPr>
            <w:r>
              <w:t>#</w:t>
            </w:r>
          </w:p>
        </w:tc>
        <w:tc>
          <w:tcPr>
            <w:tcW w:w="1980" w:type="dxa"/>
            <w:noWrap/>
          </w:tcPr>
          <w:p w14:paraId="20B34EC7" w14:textId="77777777" w:rsidR="00715CF5" w:rsidRPr="00B02A68" w:rsidRDefault="00715CF5" w:rsidP="00DC3219">
            <w:pPr>
              <w:pStyle w:val="NoSpacing"/>
              <w:cnfStyle w:val="100000000000" w:firstRow="1" w:lastRow="0" w:firstColumn="0" w:lastColumn="0" w:oddVBand="0" w:evenVBand="0" w:oddHBand="0" w:evenHBand="0" w:firstRowFirstColumn="0" w:firstRowLastColumn="0" w:lastRowFirstColumn="0" w:lastRowLastColumn="0"/>
            </w:pPr>
            <w:r w:rsidRPr="00B02A68">
              <w:t>Column Name</w:t>
            </w:r>
          </w:p>
        </w:tc>
        <w:tc>
          <w:tcPr>
            <w:tcW w:w="6750" w:type="dxa"/>
          </w:tcPr>
          <w:p w14:paraId="19E1F6E5" w14:textId="77777777" w:rsidR="00715CF5" w:rsidRPr="00A6616E" w:rsidRDefault="00715CF5" w:rsidP="00DC3219">
            <w:pPr>
              <w:pStyle w:val="NoSpacing"/>
              <w:cnfStyle w:val="100000000000" w:firstRow="1" w:lastRow="0" w:firstColumn="0" w:lastColumn="0" w:oddVBand="0" w:evenVBand="0" w:oddHBand="0" w:evenHBand="0" w:firstRowFirstColumn="0" w:firstRowLastColumn="0" w:lastRowFirstColumn="0" w:lastRowLastColumn="0"/>
            </w:pPr>
            <w:r w:rsidRPr="00A6616E">
              <w:t>Notes</w:t>
            </w:r>
          </w:p>
        </w:tc>
      </w:tr>
      <w:tr w:rsidR="00715CF5" w:rsidRPr="00D23CF2" w14:paraId="7659B283" w14:textId="77777777" w:rsidTr="00DC3219">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tcPr>
          <w:p w14:paraId="27F747F9" w14:textId="77777777" w:rsidR="00715CF5" w:rsidRPr="00291CD4" w:rsidRDefault="00715CF5" w:rsidP="00DC3219">
            <w:pPr>
              <w:pStyle w:val="NoSpacing"/>
            </w:pPr>
            <w:r w:rsidRPr="00192F86">
              <w:t>1</w:t>
            </w:r>
          </w:p>
        </w:tc>
        <w:tc>
          <w:tcPr>
            <w:tcW w:w="1980" w:type="dxa"/>
            <w:noWrap/>
          </w:tcPr>
          <w:p w14:paraId="5490D7D9" w14:textId="77777777" w:rsidR="00715CF5" w:rsidRPr="000D5A2E" w:rsidRDefault="00715CF5" w:rsidP="00DC3219">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RowTotal</w:t>
            </w:r>
          </w:p>
        </w:tc>
        <w:tc>
          <w:tcPr>
            <w:tcW w:w="6750" w:type="dxa"/>
          </w:tcPr>
          <w:p w14:paraId="53B5891B" w14:textId="3A93D6F4" w:rsidR="00715CF5" w:rsidRPr="00A6616E" w:rsidRDefault="00715CF5" w:rsidP="00DC3219">
            <w:pPr>
              <w:pStyle w:val="NoSpacing"/>
              <w:cnfStyle w:val="000000100000" w:firstRow="0" w:lastRow="0" w:firstColumn="0" w:lastColumn="0" w:oddVBand="0" w:evenVBand="0" w:oddHBand="1" w:evenHBand="0" w:firstRowFirstColumn="0" w:firstRowLastColumn="0" w:lastRowFirstColumn="0" w:lastRowLastColumn="0"/>
            </w:pPr>
            <w:r w:rsidRPr="00A6616E">
              <w:t>A count of distinct PersonalIDs for active clients, grouped by all values in the other columns</w:t>
            </w:r>
            <w:r w:rsidR="004873DC">
              <w:t xml:space="preserve">. </w:t>
            </w:r>
            <w:r w:rsidRPr="00A6616E">
              <w:t>Must be &gt; 0.</w:t>
            </w:r>
          </w:p>
        </w:tc>
      </w:tr>
      <w:tr w:rsidR="00715CF5" w:rsidRPr="00D23CF2" w14:paraId="313029DC" w14:textId="77777777" w:rsidTr="00DC3219">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hideMark/>
          </w:tcPr>
          <w:p w14:paraId="6A224665" w14:textId="77777777" w:rsidR="00715CF5" w:rsidRPr="00291CD4" w:rsidRDefault="00715CF5" w:rsidP="00DC3219">
            <w:pPr>
              <w:pStyle w:val="NoSpacing"/>
            </w:pPr>
            <w:r w:rsidRPr="00192F86">
              <w:t>2</w:t>
            </w:r>
          </w:p>
        </w:tc>
        <w:tc>
          <w:tcPr>
            <w:tcW w:w="1980" w:type="dxa"/>
            <w:noWrap/>
            <w:hideMark/>
          </w:tcPr>
          <w:p w14:paraId="3FF385CE" w14:textId="77777777" w:rsidR="00715CF5" w:rsidRPr="000D5A2E" w:rsidRDefault="00715CF5" w:rsidP="00DC3219">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Gender</w:t>
            </w:r>
          </w:p>
        </w:tc>
        <w:tc>
          <w:tcPr>
            <w:tcW w:w="6750" w:type="dxa"/>
          </w:tcPr>
          <w:p w14:paraId="7C610600" w14:textId="67CE7F03" w:rsidR="00715CF5" w:rsidRPr="00A6616E" w:rsidRDefault="00715CF5" w:rsidP="00DC3219">
            <w:pPr>
              <w:pStyle w:val="NoSpacing"/>
              <w:cnfStyle w:val="000000010000" w:firstRow="0" w:lastRow="0" w:firstColumn="0" w:lastColumn="0" w:oddVBand="0" w:evenVBand="0" w:oddHBand="0" w:evenHBand="1" w:firstRowFirstColumn="0" w:firstRowLastColumn="0" w:lastRowFirstColumn="0" w:lastRowLastColumn="0"/>
            </w:pPr>
            <w:r>
              <w:t xml:space="preserve">See </w:t>
            </w:r>
            <w:hyperlink w:anchor="_LSAPerson_Demographics" w:history="1">
              <w:r w:rsidR="000F1498">
                <w:rPr>
                  <w:rStyle w:val="Hyperlink"/>
                </w:rPr>
                <w:t xml:space="preserve">5.4 </w:t>
              </w:r>
              <w:r w:rsidRPr="006F72D8">
                <w:rPr>
                  <w:rStyle w:val="Hyperlink"/>
                </w:rPr>
                <w:t>LSAPerson Demographics</w:t>
              </w:r>
            </w:hyperlink>
          </w:p>
        </w:tc>
      </w:tr>
      <w:tr w:rsidR="000F1498" w:rsidRPr="00D23CF2" w14:paraId="6E9C77F3" w14:textId="77777777" w:rsidTr="00DC3219">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hideMark/>
          </w:tcPr>
          <w:p w14:paraId="1FC29A24" w14:textId="77777777" w:rsidR="000F1498" w:rsidRPr="00291CD4" w:rsidRDefault="000F1498" w:rsidP="000F1498">
            <w:pPr>
              <w:pStyle w:val="NoSpacing"/>
            </w:pPr>
            <w:r w:rsidRPr="00192F86">
              <w:t>3</w:t>
            </w:r>
          </w:p>
        </w:tc>
        <w:tc>
          <w:tcPr>
            <w:tcW w:w="1980" w:type="dxa"/>
            <w:noWrap/>
            <w:hideMark/>
          </w:tcPr>
          <w:p w14:paraId="07A019EB" w14:textId="77777777" w:rsidR="000F1498" w:rsidRPr="000D5A2E" w:rsidRDefault="000F1498" w:rsidP="000F1498">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Race</w:t>
            </w:r>
          </w:p>
        </w:tc>
        <w:tc>
          <w:tcPr>
            <w:tcW w:w="6750" w:type="dxa"/>
          </w:tcPr>
          <w:p w14:paraId="240F00BF" w14:textId="5FBE72EC" w:rsidR="000F1498" w:rsidRPr="00A6616E" w:rsidRDefault="000F1498" w:rsidP="000F1498">
            <w:pPr>
              <w:pStyle w:val="NoSpacing"/>
              <w:cnfStyle w:val="000000100000" w:firstRow="0" w:lastRow="0" w:firstColumn="0" w:lastColumn="0" w:oddVBand="0" w:evenVBand="0" w:oddHBand="1" w:evenHBand="0" w:firstRowFirstColumn="0" w:firstRowLastColumn="0" w:lastRowFirstColumn="0" w:lastRowLastColumn="0"/>
            </w:pPr>
            <w:r>
              <w:t xml:space="preserve">See </w:t>
            </w:r>
            <w:hyperlink w:anchor="_LSAPerson_Demographics" w:history="1">
              <w:r>
                <w:rPr>
                  <w:rStyle w:val="Hyperlink"/>
                </w:rPr>
                <w:t xml:space="preserve">5.4 </w:t>
              </w:r>
              <w:r w:rsidRPr="006F72D8">
                <w:rPr>
                  <w:rStyle w:val="Hyperlink"/>
                </w:rPr>
                <w:t>LSAPerson Demographics</w:t>
              </w:r>
            </w:hyperlink>
          </w:p>
        </w:tc>
      </w:tr>
      <w:tr w:rsidR="000F1498" w:rsidRPr="00D23CF2" w14:paraId="14B1B9AC" w14:textId="77777777" w:rsidTr="00DC3219">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hideMark/>
          </w:tcPr>
          <w:p w14:paraId="03B299F2" w14:textId="77777777" w:rsidR="000F1498" w:rsidRPr="00291CD4" w:rsidRDefault="000F1498" w:rsidP="000F1498">
            <w:pPr>
              <w:pStyle w:val="NoSpacing"/>
            </w:pPr>
            <w:r w:rsidRPr="00192F86">
              <w:t>4</w:t>
            </w:r>
          </w:p>
        </w:tc>
        <w:tc>
          <w:tcPr>
            <w:tcW w:w="1980" w:type="dxa"/>
            <w:noWrap/>
            <w:hideMark/>
          </w:tcPr>
          <w:p w14:paraId="75C88558" w14:textId="77777777" w:rsidR="000F1498" w:rsidRPr="000D5A2E" w:rsidRDefault="000F1498" w:rsidP="000F1498">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Ethnicity</w:t>
            </w:r>
          </w:p>
        </w:tc>
        <w:tc>
          <w:tcPr>
            <w:tcW w:w="6750" w:type="dxa"/>
          </w:tcPr>
          <w:p w14:paraId="28B07629" w14:textId="5BBA7090" w:rsidR="000F1498" w:rsidRPr="00A6616E" w:rsidRDefault="000F1498" w:rsidP="000F1498">
            <w:pPr>
              <w:pStyle w:val="NoSpacing"/>
              <w:cnfStyle w:val="000000010000" w:firstRow="0" w:lastRow="0" w:firstColumn="0" w:lastColumn="0" w:oddVBand="0" w:evenVBand="0" w:oddHBand="0" w:evenHBand="1" w:firstRowFirstColumn="0" w:firstRowLastColumn="0" w:lastRowFirstColumn="0" w:lastRowLastColumn="0"/>
            </w:pPr>
            <w:r>
              <w:t xml:space="preserve">See </w:t>
            </w:r>
            <w:hyperlink w:anchor="_LSAPerson_Demographics" w:history="1">
              <w:r>
                <w:rPr>
                  <w:rStyle w:val="Hyperlink"/>
                </w:rPr>
                <w:t xml:space="preserve">5.4 </w:t>
              </w:r>
              <w:r w:rsidRPr="006F72D8">
                <w:rPr>
                  <w:rStyle w:val="Hyperlink"/>
                </w:rPr>
                <w:t>LSAPerson Demographics</w:t>
              </w:r>
            </w:hyperlink>
          </w:p>
        </w:tc>
      </w:tr>
      <w:tr w:rsidR="000F1498" w:rsidRPr="00D23CF2" w14:paraId="0CCF7AFF" w14:textId="77777777" w:rsidTr="00DC3219">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hideMark/>
          </w:tcPr>
          <w:p w14:paraId="012CA67F" w14:textId="77777777" w:rsidR="000F1498" w:rsidRPr="00291CD4" w:rsidRDefault="000F1498" w:rsidP="000F1498">
            <w:pPr>
              <w:pStyle w:val="NoSpacing"/>
            </w:pPr>
            <w:r w:rsidRPr="00192F86">
              <w:t>5</w:t>
            </w:r>
          </w:p>
        </w:tc>
        <w:tc>
          <w:tcPr>
            <w:tcW w:w="1980" w:type="dxa"/>
            <w:noWrap/>
            <w:hideMark/>
          </w:tcPr>
          <w:p w14:paraId="28FC13A8" w14:textId="77777777" w:rsidR="000F1498" w:rsidRPr="000D5A2E" w:rsidRDefault="000F1498" w:rsidP="000F1498">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VetStatus</w:t>
            </w:r>
          </w:p>
        </w:tc>
        <w:tc>
          <w:tcPr>
            <w:tcW w:w="6750" w:type="dxa"/>
          </w:tcPr>
          <w:p w14:paraId="698ACC60" w14:textId="2F74B49B" w:rsidR="000F1498" w:rsidRPr="00A6616E" w:rsidRDefault="000F1498" w:rsidP="000F1498">
            <w:pPr>
              <w:pStyle w:val="NoSpacing"/>
              <w:cnfStyle w:val="000000100000" w:firstRow="0" w:lastRow="0" w:firstColumn="0" w:lastColumn="0" w:oddVBand="0" w:evenVBand="0" w:oddHBand="1" w:evenHBand="0" w:firstRowFirstColumn="0" w:firstRowLastColumn="0" w:lastRowFirstColumn="0" w:lastRowLastColumn="0"/>
            </w:pPr>
            <w:r>
              <w:t xml:space="preserve">See </w:t>
            </w:r>
            <w:hyperlink w:anchor="_LSAPerson_Demographics" w:history="1">
              <w:r>
                <w:rPr>
                  <w:rStyle w:val="Hyperlink"/>
                </w:rPr>
                <w:t xml:space="preserve">5.4 </w:t>
              </w:r>
              <w:r w:rsidRPr="006F72D8">
                <w:rPr>
                  <w:rStyle w:val="Hyperlink"/>
                </w:rPr>
                <w:t>LSAPerson Demographics</w:t>
              </w:r>
            </w:hyperlink>
          </w:p>
        </w:tc>
      </w:tr>
      <w:tr w:rsidR="000F1498" w:rsidRPr="00D23CF2" w14:paraId="36C46885" w14:textId="77777777" w:rsidTr="00DC3219">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hideMark/>
          </w:tcPr>
          <w:p w14:paraId="0EAE4B07" w14:textId="77777777" w:rsidR="000F1498" w:rsidRPr="00291CD4" w:rsidRDefault="000F1498" w:rsidP="000F1498">
            <w:pPr>
              <w:pStyle w:val="NoSpacing"/>
            </w:pPr>
            <w:r w:rsidRPr="00192F86">
              <w:t>6</w:t>
            </w:r>
          </w:p>
        </w:tc>
        <w:tc>
          <w:tcPr>
            <w:tcW w:w="1980" w:type="dxa"/>
            <w:noWrap/>
            <w:hideMark/>
          </w:tcPr>
          <w:p w14:paraId="4F80FC78" w14:textId="77777777" w:rsidR="000F1498" w:rsidRPr="000D5A2E" w:rsidRDefault="000F1498" w:rsidP="000F1498">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DisabilityStatus</w:t>
            </w:r>
          </w:p>
        </w:tc>
        <w:tc>
          <w:tcPr>
            <w:tcW w:w="6750" w:type="dxa"/>
          </w:tcPr>
          <w:p w14:paraId="226278E3" w14:textId="476CD94A" w:rsidR="000F1498" w:rsidRPr="00A6616E" w:rsidRDefault="000F1498" w:rsidP="000F1498">
            <w:pPr>
              <w:pStyle w:val="NoSpacing"/>
              <w:cnfStyle w:val="000000010000" w:firstRow="0" w:lastRow="0" w:firstColumn="0" w:lastColumn="0" w:oddVBand="0" w:evenVBand="0" w:oddHBand="0" w:evenHBand="1" w:firstRowFirstColumn="0" w:firstRowLastColumn="0" w:lastRowFirstColumn="0" w:lastRowLastColumn="0"/>
            </w:pPr>
            <w:r>
              <w:t xml:space="preserve">See </w:t>
            </w:r>
            <w:hyperlink w:anchor="_LSAPerson_Demographics" w:history="1">
              <w:r>
                <w:rPr>
                  <w:rStyle w:val="Hyperlink"/>
                </w:rPr>
                <w:t xml:space="preserve">5.4 </w:t>
              </w:r>
              <w:r w:rsidRPr="006F72D8">
                <w:rPr>
                  <w:rStyle w:val="Hyperlink"/>
                </w:rPr>
                <w:t>LSAPerson Demographics</w:t>
              </w:r>
            </w:hyperlink>
          </w:p>
        </w:tc>
      </w:tr>
      <w:tr w:rsidR="000F1498" w:rsidRPr="00D23CF2" w14:paraId="05A2AC6F" w14:textId="77777777" w:rsidTr="00DC3219">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hideMark/>
          </w:tcPr>
          <w:p w14:paraId="27EA77CE" w14:textId="77777777" w:rsidR="000F1498" w:rsidRPr="00291CD4" w:rsidRDefault="000F1498" w:rsidP="000F1498">
            <w:pPr>
              <w:pStyle w:val="NoSpacing"/>
            </w:pPr>
            <w:r w:rsidRPr="00192F86">
              <w:t>7</w:t>
            </w:r>
          </w:p>
        </w:tc>
        <w:tc>
          <w:tcPr>
            <w:tcW w:w="1980" w:type="dxa"/>
            <w:noWrap/>
            <w:hideMark/>
          </w:tcPr>
          <w:p w14:paraId="6902EA3B" w14:textId="77777777" w:rsidR="000F1498" w:rsidRPr="000D5A2E" w:rsidRDefault="000F1498" w:rsidP="000F1498">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CHTime</w:t>
            </w:r>
          </w:p>
        </w:tc>
        <w:tc>
          <w:tcPr>
            <w:tcW w:w="6750" w:type="dxa"/>
          </w:tcPr>
          <w:p w14:paraId="2FE0D5D1" w14:textId="143553AC" w:rsidR="000F1498" w:rsidRDefault="000F1498" w:rsidP="000F1498">
            <w:pPr>
              <w:pStyle w:val="NoSpacing"/>
              <w:cnfStyle w:val="000000100000" w:firstRow="0" w:lastRow="0" w:firstColumn="0" w:lastColumn="0" w:oddVBand="0" w:evenVBand="0" w:oddHBand="1" w:evenHBand="0" w:firstRowFirstColumn="0" w:firstRowLastColumn="0" w:lastRowFirstColumn="0" w:lastRowLastColumn="0"/>
            </w:pPr>
            <w:r>
              <w:t xml:space="preserve">See </w:t>
            </w:r>
            <w:hyperlink w:anchor="_Toc34144028" w:history="1">
              <w:r w:rsidR="001772B9">
                <w:rPr>
                  <w:rStyle w:val="Hyperlink"/>
                </w:rPr>
                <w:t>5.5</w:t>
              </w:r>
              <w:r w:rsidRPr="00430763">
                <w:rPr>
                  <w:rStyle w:val="Hyperlink"/>
                </w:rPr>
                <w:t xml:space="preserve"> Time Spent in ES/SH or on the Street</w:t>
              </w:r>
            </w:hyperlink>
            <w:r>
              <w:t xml:space="preserve"> </w:t>
            </w:r>
          </w:p>
          <w:p w14:paraId="5F777A7B" w14:textId="7E132E0C" w:rsidR="000F1498" w:rsidRPr="00A6616E" w:rsidRDefault="000F1498" w:rsidP="000F1498">
            <w:pPr>
              <w:pStyle w:val="NoSpacing"/>
              <w:cnfStyle w:val="000000100000" w:firstRow="0" w:lastRow="0" w:firstColumn="0" w:lastColumn="0" w:oddVBand="0" w:evenVBand="0" w:oddHBand="1" w:evenHBand="0" w:firstRowFirstColumn="0" w:firstRowLastColumn="0" w:lastRowFirstColumn="0" w:lastRowLastColumn="0"/>
            </w:pPr>
            <w:r>
              <w:t xml:space="preserve">through </w:t>
            </w:r>
            <w:hyperlink w:anchor="_CHTime_and_CHTimeStatus" w:history="1">
              <w:r w:rsidR="001772B9">
                <w:rPr>
                  <w:rStyle w:val="Hyperlink"/>
                </w:rPr>
                <w:t>5.10</w:t>
              </w:r>
              <w:r w:rsidRPr="00430763">
                <w:rPr>
                  <w:rStyle w:val="Hyperlink"/>
                </w:rPr>
                <w:t xml:space="preserve"> </w:t>
              </w:r>
              <w:r w:rsidRPr="00A6616E">
                <w:rPr>
                  <w:rStyle w:val="Hyperlink"/>
                </w:rPr>
                <w:t>CHTime and CHTimeStatus</w:t>
              </w:r>
            </w:hyperlink>
            <w:r>
              <w:t xml:space="preserve"> </w:t>
            </w:r>
          </w:p>
        </w:tc>
      </w:tr>
      <w:tr w:rsidR="001772B9" w:rsidRPr="00D23CF2" w14:paraId="22EBE1B3" w14:textId="77777777" w:rsidTr="00DC3219">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hideMark/>
          </w:tcPr>
          <w:p w14:paraId="4CBDD971" w14:textId="77777777" w:rsidR="001772B9" w:rsidRPr="00291CD4" w:rsidRDefault="001772B9" w:rsidP="001772B9">
            <w:pPr>
              <w:pStyle w:val="NoSpacing"/>
            </w:pPr>
            <w:r w:rsidRPr="00192F86">
              <w:t>8</w:t>
            </w:r>
          </w:p>
        </w:tc>
        <w:tc>
          <w:tcPr>
            <w:tcW w:w="1980" w:type="dxa"/>
            <w:noWrap/>
            <w:hideMark/>
          </w:tcPr>
          <w:p w14:paraId="2A4BA9F4" w14:textId="77777777" w:rsidR="001772B9" w:rsidRPr="000D5A2E" w:rsidRDefault="001772B9" w:rsidP="001772B9">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CHTimeStatus</w:t>
            </w:r>
          </w:p>
        </w:tc>
        <w:tc>
          <w:tcPr>
            <w:tcW w:w="6750" w:type="dxa"/>
          </w:tcPr>
          <w:p w14:paraId="10E5D8A5" w14:textId="77777777" w:rsidR="001772B9" w:rsidRDefault="001772B9" w:rsidP="001772B9">
            <w:pPr>
              <w:pStyle w:val="NoSpacing"/>
              <w:cnfStyle w:val="000000010000" w:firstRow="0" w:lastRow="0" w:firstColumn="0" w:lastColumn="0" w:oddVBand="0" w:evenVBand="0" w:oddHBand="0" w:evenHBand="1" w:firstRowFirstColumn="0" w:firstRowLastColumn="0" w:lastRowFirstColumn="0" w:lastRowLastColumn="0"/>
            </w:pPr>
            <w:r>
              <w:t xml:space="preserve">See </w:t>
            </w:r>
            <w:hyperlink w:anchor="_Toc34144028" w:history="1">
              <w:r>
                <w:rPr>
                  <w:rStyle w:val="Hyperlink"/>
                </w:rPr>
                <w:t>5.5</w:t>
              </w:r>
              <w:r w:rsidRPr="00430763">
                <w:rPr>
                  <w:rStyle w:val="Hyperlink"/>
                </w:rPr>
                <w:t xml:space="preserve"> Time Spent in ES/SH or on the Street</w:t>
              </w:r>
            </w:hyperlink>
            <w:r>
              <w:t xml:space="preserve"> </w:t>
            </w:r>
          </w:p>
          <w:p w14:paraId="7A297148" w14:textId="5CB4EE2F" w:rsidR="001772B9" w:rsidRPr="00A6616E" w:rsidRDefault="001772B9" w:rsidP="001772B9">
            <w:pPr>
              <w:pStyle w:val="NoSpacing"/>
              <w:cnfStyle w:val="000000010000" w:firstRow="0" w:lastRow="0" w:firstColumn="0" w:lastColumn="0" w:oddVBand="0" w:evenVBand="0" w:oddHBand="0" w:evenHBand="1" w:firstRowFirstColumn="0" w:firstRowLastColumn="0" w:lastRowFirstColumn="0" w:lastRowLastColumn="0"/>
            </w:pPr>
            <w:r>
              <w:t xml:space="preserve">through </w:t>
            </w:r>
            <w:hyperlink w:anchor="_CHTime_and_CHTimeStatus" w:history="1">
              <w:r>
                <w:rPr>
                  <w:rStyle w:val="Hyperlink"/>
                </w:rPr>
                <w:t>5.10</w:t>
              </w:r>
              <w:r w:rsidRPr="00430763">
                <w:rPr>
                  <w:rStyle w:val="Hyperlink"/>
                </w:rPr>
                <w:t xml:space="preserve"> </w:t>
              </w:r>
              <w:r w:rsidRPr="00A6616E">
                <w:rPr>
                  <w:rStyle w:val="Hyperlink"/>
                </w:rPr>
                <w:t>CHTime and CHTimeStatus</w:t>
              </w:r>
            </w:hyperlink>
            <w:r>
              <w:t xml:space="preserve"> </w:t>
            </w:r>
          </w:p>
        </w:tc>
      </w:tr>
      <w:tr w:rsidR="001772B9" w:rsidRPr="00D23CF2" w14:paraId="56058DEE" w14:textId="77777777" w:rsidTr="00DC3219">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hideMark/>
          </w:tcPr>
          <w:p w14:paraId="4E3E6452" w14:textId="77777777" w:rsidR="001772B9" w:rsidRPr="00291CD4" w:rsidRDefault="001772B9" w:rsidP="001772B9">
            <w:pPr>
              <w:pStyle w:val="NoSpacing"/>
            </w:pPr>
            <w:r w:rsidRPr="00192F86">
              <w:t>9</w:t>
            </w:r>
          </w:p>
        </w:tc>
        <w:tc>
          <w:tcPr>
            <w:tcW w:w="1980" w:type="dxa"/>
            <w:noWrap/>
            <w:hideMark/>
          </w:tcPr>
          <w:p w14:paraId="4A9B84E4" w14:textId="77777777" w:rsidR="001772B9" w:rsidRPr="000D5A2E" w:rsidRDefault="001772B9" w:rsidP="001772B9">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DVStatus</w:t>
            </w:r>
          </w:p>
        </w:tc>
        <w:tc>
          <w:tcPr>
            <w:tcW w:w="6750" w:type="dxa"/>
          </w:tcPr>
          <w:p w14:paraId="4B45F645" w14:textId="6E3D0C2F" w:rsidR="001772B9" w:rsidRPr="00A6616E" w:rsidRDefault="001772B9" w:rsidP="001772B9">
            <w:pPr>
              <w:pStyle w:val="NoSpacing"/>
              <w:cnfStyle w:val="000000100000" w:firstRow="0" w:lastRow="0" w:firstColumn="0" w:lastColumn="0" w:oddVBand="0" w:evenVBand="0" w:oddHBand="1" w:evenHBand="0" w:firstRowFirstColumn="0" w:firstRowLastColumn="0" w:lastRowFirstColumn="0" w:lastRowLastColumn="0"/>
            </w:pPr>
            <w:r>
              <w:t xml:space="preserve">See </w:t>
            </w:r>
            <w:hyperlink w:anchor="_LSAPerson_Demographics" w:history="1">
              <w:r>
                <w:rPr>
                  <w:rStyle w:val="Hyperlink"/>
                </w:rPr>
                <w:t>5.4</w:t>
              </w:r>
              <w:r w:rsidRPr="006F72D8">
                <w:rPr>
                  <w:rStyle w:val="Hyperlink"/>
                </w:rPr>
                <w:t xml:space="preserve"> LSAPerson Demographics</w:t>
              </w:r>
            </w:hyperlink>
          </w:p>
        </w:tc>
      </w:tr>
      <w:tr w:rsidR="001772B9" w:rsidRPr="00D23CF2" w14:paraId="5232624E" w14:textId="77777777" w:rsidTr="00DC3219">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hideMark/>
          </w:tcPr>
          <w:p w14:paraId="2E22CDA3" w14:textId="77777777" w:rsidR="001772B9" w:rsidRPr="00291CD4" w:rsidRDefault="001772B9" w:rsidP="001772B9">
            <w:pPr>
              <w:pStyle w:val="NoSpacing"/>
            </w:pPr>
            <w:r w:rsidRPr="00192F86">
              <w:t>10</w:t>
            </w:r>
          </w:p>
        </w:tc>
        <w:tc>
          <w:tcPr>
            <w:tcW w:w="1980" w:type="dxa"/>
            <w:noWrap/>
            <w:hideMark/>
          </w:tcPr>
          <w:p w14:paraId="0837A875" w14:textId="77777777" w:rsidR="001772B9" w:rsidRPr="000D5A2E" w:rsidRDefault="001772B9" w:rsidP="001772B9">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ESTAgeMin</w:t>
            </w:r>
          </w:p>
        </w:tc>
        <w:tc>
          <w:tcPr>
            <w:tcW w:w="6750" w:type="dxa"/>
          </w:tcPr>
          <w:p w14:paraId="5A46337F" w14:textId="095B2382" w:rsidR="001772B9" w:rsidRPr="00A6616E" w:rsidRDefault="001772B9" w:rsidP="001772B9">
            <w:pPr>
              <w:pStyle w:val="NoSpacing"/>
              <w:cnfStyle w:val="000000010000" w:firstRow="0" w:lastRow="0" w:firstColumn="0" w:lastColumn="0" w:oddVBand="0" w:evenVBand="0" w:oddHBand="0" w:evenHBand="1" w:firstRowFirstColumn="0" w:firstRowLastColumn="0" w:lastRowFirstColumn="0" w:lastRowLastColumn="0"/>
            </w:pPr>
            <w:r>
              <w:t xml:space="preserve">See </w:t>
            </w:r>
            <w:hyperlink w:anchor="_EST/RRH/PSHAgeMin_and_EST/RRH/PSHAg" w:history="1">
              <w:r>
                <w:rPr>
                  <w:rStyle w:val="Hyperlink"/>
                </w:rPr>
                <w:t>5.11</w:t>
              </w:r>
              <w:r w:rsidRPr="00BC5AA1">
                <w:rPr>
                  <w:rStyle w:val="Hyperlink"/>
                </w:rPr>
                <w:t xml:space="preserve"> EST/RRH/PSHAgeMin and EST/RRH/PSHAgeMax</w:t>
              </w:r>
            </w:hyperlink>
          </w:p>
        </w:tc>
      </w:tr>
      <w:tr w:rsidR="001772B9" w:rsidRPr="00D23CF2" w14:paraId="420DB909" w14:textId="77777777" w:rsidTr="00DC3219">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hideMark/>
          </w:tcPr>
          <w:p w14:paraId="71F23C00" w14:textId="77777777" w:rsidR="001772B9" w:rsidRPr="00291CD4" w:rsidRDefault="001772B9" w:rsidP="001772B9">
            <w:pPr>
              <w:pStyle w:val="NoSpacing"/>
            </w:pPr>
            <w:r w:rsidRPr="00192F86">
              <w:t>11</w:t>
            </w:r>
          </w:p>
        </w:tc>
        <w:tc>
          <w:tcPr>
            <w:tcW w:w="1980" w:type="dxa"/>
            <w:noWrap/>
            <w:hideMark/>
          </w:tcPr>
          <w:p w14:paraId="74F4BAE4" w14:textId="77777777" w:rsidR="001772B9" w:rsidRPr="000D5A2E" w:rsidRDefault="001772B9" w:rsidP="001772B9">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ESTAgeMax</w:t>
            </w:r>
          </w:p>
        </w:tc>
        <w:tc>
          <w:tcPr>
            <w:tcW w:w="6750" w:type="dxa"/>
          </w:tcPr>
          <w:p w14:paraId="6BB2B66F" w14:textId="41B7A699" w:rsidR="001772B9" w:rsidRPr="00A6616E" w:rsidRDefault="001772B9" w:rsidP="001772B9">
            <w:pPr>
              <w:pStyle w:val="NoSpacing"/>
              <w:cnfStyle w:val="000000100000" w:firstRow="0" w:lastRow="0" w:firstColumn="0" w:lastColumn="0" w:oddVBand="0" w:evenVBand="0" w:oddHBand="1" w:evenHBand="0" w:firstRowFirstColumn="0" w:firstRowLastColumn="0" w:lastRowFirstColumn="0" w:lastRowLastColumn="0"/>
            </w:pPr>
            <w:r>
              <w:t xml:space="preserve">See </w:t>
            </w:r>
            <w:hyperlink w:anchor="_EST/RRH/PSHAgeMin_and_EST/RRH/PSHAg" w:history="1">
              <w:r>
                <w:rPr>
                  <w:rStyle w:val="Hyperlink"/>
                </w:rPr>
                <w:t>5.11</w:t>
              </w:r>
              <w:r w:rsidRPr="00BC5AA1">
                <w:rPr>
                  <w:rStyle w:val="Hyperlink"/>
                </w:rPr>
                <w:t xml:space="preserve"> EST/RRH/PSHAgeMin and EST/RRH/PSHAgeMax</w:t>
              </w:r>
            </w:hyperlink>
          </w:p>
        </w:tc>
      </w:tr>
      <w:tr w:rsidR="001772B9" w:rsidRPr="00D23CF2" w14:paraId="7EDCFD36" w14:textId="77777777" w:rsidTr="00DC3219">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hideMark/>
          </w:tcPr>
          <w:p w14:paraId="238059B9" w14:textId="77777777" w:rsidR="001772B9" w:rsidRPr="00291CD4" w:rsidRDefault="001772B9" w:rsidP="001772B9">
            <w:pPr>
              <w:pStyle w:val="NoSpacing"/>
            </w:pPr>
            <w:r w:rsidRPr="00192F86">
              <w:t>12</w:t>
            </w:r>
          </w:p>
        </w:tc>
        <w:tc>
          <w:tcPr>
            <w:tcW w:w="1980" w:type="dxa"/>
            <w:noWrap/>
            <w:hideMark/>
          </w:tcPr>
          <w:p w14:paraId="0DFEE4AD" w14:textId="77777777" w:rsidR="001772B9" w:rsidRPr="000D5A2E" w:rsidRDefault="001772B9" w:rsidP="001772B9">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HHTypeEST</w:t>
            </w:r>
          </w:p>
        </w:tc>
        <w:tc>
          <w:tcPr>
            <w:tcW w:w="6750" w:type="dxa"/>
          </w:tcPr>
          <w:p w14:paraId="06978BDB" w14:textId="5D4D3A30" w:rsidR="001772B9" w:rsidRPr="00A6616E" w:rsidRDefault="001772B9" w:rsidP="001772B9">
            <w:pPr>
              <w:pStyle w:val="NoSpacing"/>
              <w:cnfStyle w:val="000000010000" w:firstRow="0" w:lastRow="0" w:firstColumn="0" w:lastColumn="0" w:oddVBand="0" w:evenVBand="0" w:oddHBand="0" w:evenHBand="1" w:firstRowFirstColumn="0" w:firstRowLastColumn="0" w:lastRowFirstColumn="0" w:lastRowLastColumn="0"/>
            </w:pPr>
            <w:r>
              <w:t xml:space="preserve">See </w:t>
            </w:r>
            <w:hyperlink w:anchor="_HHTypeEST/RRH/PSH_-_LSAPerson" w:history="1">
              <w:r>
                <w:rPr>
                  <w:rStyle w:val="Hyperlink"/>
                </w:rPr>
                <w:t>5.12</w:t>
              </w:r>
              <w:r w:rsidRPr="00A6616E">
                <w:rPr>
                  <w:rStyle w:val="Hyperlink"/>
                </w:rPr>
                <w:t xml:space="preserve"> HHTypeEST/RRH/PSH</w:t>
              </w:r>
            </w:hyperlink>
          </w:p>
        </w:tc>
      </w:tr>
      <w:tr w:rsidR="001772B9" w:rsidRPr="00D23CF2" w14:paraId="1020F43B" w14:textId="77777777" w:rsidTr="00DC3219">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hideMark/>
          </w:tcPr>
          <w:p w14:paraId="7EEB0AB5" w14:textId="77777777" w:rsidR="001772B9" w:rsidRPr="00291CD4" w:rsidRDefault="001772B9" w:rsidP="001772B9">
            <w:pPr>
              <w:pStyle w:val="NoSpacing"/>
            </w:pPr>
            <w:r w:rsidRPr="00192F86">
              <w:t>13</w:t>
            </w:r>
          </w:p>
        </w:tc>
        <w:tc>
          <w:tcPr>
            <w:tcW w:w="1980" w:type="dxa"/>
            <w:noWrap/>
            <w:hideMark/>
          </w:tcPr>
          <w:p w14:paraId="1A06B8F8" w14:textId="77777777" w:rsidR="001772B9" w:rsidRPr="000D5A2E" w:rsidRDefault="001772B9" w:rsidP="001772B9">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HoHEST</w:t>
            </w:r>
          </w:p>
        </w:tc>
        <w:tc>
          <w:tcPr>
            <w:tcW w:w="6750" w:type="dxa"/>
          </w:tcPr>
          <w:p w14:paraId="0EF2B546" w14:textId="7693C256" w:rsidR="001772B9" w:rsidRPr="00A6616E" w:rsidRDefault="001772B9" w:rsidP="001772B9">
            <w:pPr>
              <w:pStyle w:val="NoSpacing"/>
              <w:cnfStyle w:val="000000100000" w:firstRow="0" w:lastRow="0" w:firstColumn="0" w:lastColumn="0" w:oddVBand="0" w:evenVBand="0" w:oddHBand="1" w:evenHBand="0" w:firstRowFirstColumn="0" w:firstRowLastColumn="0" w:lastRowFirstColumn="0" w:lastRowLastColumn="0"/>
            </w:pPr>
            <w:r>
              <w:t xml:space="preserve">See </w:t>
            </w:r>
            <w:hyperlink w:anchor="_HoHEST/RRH/PSH" w:history="1">
              <w:r>
                <w:rPr>
                  <w:rStyle w:val="Hyperlink"/>
                </w:rPr>
                <w:t>5.</w:t>
              </w:r>
              <w:r w:rsidRPr="00B750EC">
                <w:rPr>
                  <w:rStyle w:val="Hyperlink"/>
                </w:rPr>
                <w:t>1</w:t>
              </w:r>
              <w:r>
                <w:rPr>
                  <w:rStyle w:val="Hyperlink"/>
                </w:rPr>
                <w:t>3</w:t>
              </w:r>
              <w:r w:rsidRPr="00B750EC">
                <w:rPr>
                  <w:rStyle w:val="Hyperlink"/>
                </w:rPr>
                <w:t xml:space="preserve"> </w:t>
              </w:r>
              <w:r w:rsidRPr="00A6616E">
                <w:rPr>
                  <w:rStyle w:val="Hyperlink"/>
                </w:rPr>
                <w:t>HoHEST/RRH/PSH</w:t>
              </w:r>
            </w:hyperlink>
          </w:p>
        </w:tc>
      </w:tr>
      <w:tr w:rsidR="001772B9" w:rsidRPr="00D23CF2" w14:paraId="4B08398B" w14:textId="77777777" w:rsidTr="00DC3219">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hideMark/>
          </w:tcPr>
          <w:p w14:paraId="5B463EF1" w14:textId="77777777" w:rsidR="001772B9" w:rsidRPr="00291CD4" w:rsidRDefault="001772B9" w:rsidP="001772B9">
            <w:pPr>
              <w:pStyle w:val="NoSpacing"/>
            </w:pPr>
            <w:r w:rsidRPr="00192F86">
              <w:t>14</w:t>
            </w:r>
          </w:p>
        </w:tc>
        <w:tc>
          <w:tcPr>
            <w:tcW w:w="1980" w:type="dxa"/>
            <w:noWrap/>
            <w:hideMark/>
          </w:tcPr>
          <w:p w14:paraId="30E996A4" w14:textId="77777777" w:rsidR="001772B9" w:rsidRPr="000D5A2E" w:rsidRDefault="001772B9" w:rsidP="001772B9">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AdultEST</w:t>
            </w:r>
          </w:p>
        </w:tc>
        <w:tc>
          <w:tcPr>
            <w:tcW w:w="6750" w:type="dxa"/>
          </w:tcPr>
          <w:p w14:paraId="0C44EB6C" w14:textId="0EABF701" w:rsidR="001772B9" w:rsidRPr="00A6616E" w:rsidRDefault="001772B9" w:rsidP="001772B9">
            <w:pPr>
              <w:pStyle w:val="NoSpacing"/>
              <w:cnfStyle w:val="000000010000" w:firstRow="0" w:lastRow="0" w:firstColumn="0" w:lastColumn="0" w:oddVBand="0" w:evenVBand="0" w:oddHBand="0" w:evenHBand="1" w:firstRowFirstColumn="0" w:firstRowLastColumn="0" w:lastRowFirstColumn="0" w:lastRowLastColumn="0"/>
            </w:pPr>
            <w:r>
              <w:t xml:space="preserve">See </w:t>
            </w:r>
            <w:hyperlink w:anchor="_AHARHoHEST/RRH/PSH" w:history="1">
              <w:r w:rsidR="001D0290">
                <w:rPr>
                  <w:rStyle w:val="Hyperlink"/>
                </w:rPr>
                <w:t>5.</w:t>
              </w:r>
              <w:r w:rsidRPr="00B750EC">
                <w:rPr>
                  <w:rStyle w:val="Hyperlink"/>
                </w:rPr>
                <w:t>1</w:t>
              </w:r>
              <w:r w:rsidR="001D0290">
                <w:rPr>
                  <w:rStyle w:val="Hyperlink"/>
                </w:rPr>
                <w:t>5</w:t>
              </w:r>
              <w:r w:rsidRPr="00B750EC">
                <w:rPr>
                  <w:rStyle w:val="Hyperlink"/>
                </w:rPr>
                <w:t xml:space="preserve"> AdultEST/RRH/PSH</w:t>
              </w:r>
            </w:hyperlink>
          </w:p>
        </w:tc>
      </w:tr>
      <w:tr w:rsidR="001772B9" w:rsidRPr="00D23CF2" w14:paraId="706ED590" w14:textId="77777777" w:rsidTr="00DC3219">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hideMark/>
          </w:tcPr>
          <w:p w14:paraId="159462E3" w14:textId="77777777" w:rsidR="001772B9" w:rsidRPr="00291CD4" w:rsidRDefault="001772B9" w:rsidP="001772B9">
            <w:pPr>
              <w:pStyle w:val="NoSpacing"/>
            </w:pPr>
            <w:r w:rsidRPr="00192F86">
              <w:t>15</w:t>
            </w:r>
          </w:p>
        </w:tc>
        <w:tc>
          <w:tcPr>
            <w:tcW w:w="1980" w:type="dxa"/>
            <w:noWrap/>
            <w:hideMark/>
          </w:tcPr>
          <w:p w14:paraId="78A26CB0" w14:textId="77777777" w:rsidR="001772B9" w:rsidRPr="000D5A2E" w:rsidRDefault="001772B9" w:rsidP="001772B9">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HHChronicEST</w:t>
            </w:r>
          </w:p>
        </w:tc>
        <w:tc>
          <w:tcPr>
            <w:tcW w:w="6750" w:type="dxa"/>
          </w:tcPr>
          <w:p w14:paraId="4073A086" w14:textId="77777777" w:rsidR="001D0290" w:rsidRDefault="001D0290" w:rsidP="001D0290">
            <w:pPr>
              <w:pStyle w:val="NoSpacing"/>
              <w:cnfStyle w:val="000000100000" w:firstRow="0" w:lastRow="0" w:firstColumn="0" w:lastColumn="0" w:oddVBand="0" w:evenVBand="0" w:oddHBand="1" w:evenHBand="0" w:firstRowFirstColumn="0" w:firstRowLastColumn="0" w:lastRowFirstColumn="0" w:lastRowLastColumn="0"/>
            </w:pPr>
            <w:r>
              <w:t xml:space="preserve">See </w:t>
            </w:r>
            <w:hyperlink w:anchor="_Set_Population_Identifiers_5" w:history="1">
              <w:r>
                <w:rPr>
                  <w:rStyle w:val="Hyperlink"/>
                </w:rPr>
                <w:t>5.17 Set Population Identifiers for Active HMIS Households</w:t>
              </w:r>
            </w:hyperlink>
            <w:r>
              <w:t xml:space="preserve"> </w:t>
            </w:r>
          </w:p>
          <w:p w14:paraId="03C67B24" w14:textId="2EE20AEC" w:rsidR="001772B9" w:rsidRPr="00A6616E" w:rsidRDefault="001D0290" w:rsidP="001D0290">
            <w:pPr>
              <w:pStyle w:val="NoSpacing"/>
              <w:cnfStyle w:val="000000100000" w:firstRow="0" w:lastRow="0" w:firstColumn="0" w:lastColumn="0" w:oddVBand="0" w:evenVBand="0" w:oddHBand="1" w:evenHBand="0" w:firstRowFirstColumn="0" w:firstRowLastColumn="0" w:lastRowFirstColumn="0" w:lastRowLastColumn="0"/>
            </w:pPr>
            <w:r>
              <w:t xml:space="preserve">and </w:t>
            </w:r>
            <w:hyperlink w:anchor="_Set_Population_Identifiers_4" w:history="1">
              <w:r>
                <w:rPr>
                  <w:rStyle w:val="Hyperlink"/>
                </w:rPr>
                <w:t>5.18</w:t>
              </w:r>
              <w:r w:rsidRPr="00B750EC">
                <w:rPr>
                  <w:rStyle w:val="Hyperlink"/>
                </w:rPr>
                <w:t xml:space="preserve"> Set Population Identifers for LSAPerson from Active Households</w:t>
              </w:r>
            </w:hyperlink>
          </w:p>
        </w:tc>
      </w:tr>
      <w:tr w:rsidR="001772B9" w:rsidRPr="00D23CF2" w14:paraId="64FA2B2C" w14:textId="77777777" w:rsidTr="00DC3219">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hideMark/>
          </w:tcPr>
          <w:p w14:paraId="6703EC12" w14:textId="77777777" w:rsidR="001772B9" w:rsidRPr="00291CD4" w:rsidRDefault="001772B9" w:rsidP="001772B9">
            <w:pPr>
              <w:pStyle w:val="NoSpacing"/>
            </w:pPr>
            <w:r w:rsidRPr="00192F86">
              <w:t>16</w:t>
            </w:r>
          </w:p>
        </w:tc>
        <w:tc>
          <w:tcPr>
            <w:tcW w:w="1980" w:type="dxa"/>
            <w:noWrap/>
            <w:hideMark/>
          </w:tcPr>
          <w:p w14:paraId="1C846AFF" w14:textId="77777777" w:rsidR="001772B9" w:rsidRPr="000D5A2E" w:rsidRDefault="001772B9" w:rsidP="001772B9">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HHVetEST</w:t>
            </w:r>
          </w:p>
        </w:tc>
        <w:tc>
          <w:tcPr>
            <w:tcW w:w="6750" w:type="dxa"/>
          </w:tcPr>
          <w:p w14:paraId="1F09872A" w14:textId="094E8DA8" w:rsidR="001772B9" w:rsidRDefault="001772B9" w:rsidP="001772B9">
            <w:pPr>
              <w:pStyle w:val="NoSpacing"/>
              <w:cnfStyle w:val="000000010000" w:firstRow="0" w:lastRow="0" w:firstColumn="0" w:lastColumn="0" w:oddVBand="0" w:evenVBand="0" w:oddHBand="0" w:evenHBand="1" w:firstRowFirstColumn="0" w:firstRowLastColumn="0" w:lastRowFirstColumn="0" w:lastRowLastColumn="0"/>
            </w:pPr>
            <w:r>
              <w:t xml:space="preserve">See </w:t>
            </w:r>
            <w:hyperlink w:anchor="_Set_Population_Identifiers_5" w:history="1">
              <w:r>
                <w:rPr>
                  <w:rStyle w:val="Hyperlink"/>
                </w:rPr>
                <w:t>5.17 Set Population Identifiers for Active HMIS Households</w:t>
              </w:r>
            </w:hyperlink>
            <w:r>
              <w:t xml:space="preserve"> </w:t>
            </w:r>
          </w:p>
          <w:p w14:paraId="4B931785" w14:textId="60CA28E0" w:rsidR="001772B9" w:rsidRPr="00A6616E" w:rsidRDefault="001772B9" w:rsidP="001772B9">
            <w:pPr>
              <w:pStyle w:val="NoSpacing"/>
              <w:cnfStyle w:val="000000010000" w:firstRow="0" w:lastRow="0" w:firstColumn="0" w:lastColumn="0" w:oddVBand="0" w:evenVBand="0" w:oddHBand="0" w:evenHBand="1" w:firstRowFirstColumn="0" w:firstRowLastColumn="0" w:lastRowFirstColumn="0" w:lastRowLastColumn="0"/>
            </w:pPr>
            <w:r>
              <w:t xml:space="preserve">and </w:t>
            </w:r>
            <w:hyperlink w:anchor="_Set_Population_Identifiers_4" w:history="1">
              <w:r w:rsidR="001D0290">
                <w:rPr>
                  <w:rStyle w:val="Hyperlink"/>
                </w:rPr>
                <w:t>5.18</w:t>
              </w:r>
              <w:r w:rsidRPr="00B750EC">
                <w:rPr>
                  <w:rStyle w:val="Hyperlink"/>
                </w:rPr>
                <w:t xml:space="preserve"> Set Population Identifers for LSAPerson from Active Households</w:t>
              </w:r>
            </w:hyperlink>
          </w:p>
        </w:tc>
      </w:tr>
      <w:tr w:rsidR="001772B9" w:rsidRPr="00D23CF2" w14:paraId="5AADD82C" w14:textId="77777777" w:rsidTr="00DC3219">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hideMark/>
          </w:tcPr>
          <w:p w14:paraId="6C57195D" w14:textId="77777777" w:rsidR="001772B9" w:rsidRPr="00291CD4" w:rsidRDefault="001772B9" w:rsidP="001772B9">
            <w:pPr>
              <w:pStyle w:val="NoSpacing"/>
            </w:pPr>
            <w:r w:rsidRPr="00192F86">
              <w:t>17</w:t>
            </w:r>
          </w:p>
        </w:tc>
        <w:tc>
          <w:tcPr>
            <w:tcW w:w="1980" w:type="dxa"/>
            <w:noWrap/>
            <w:hideMark/>
          </w:tcPr>
          <w:p w14:paraId="6474F194" w14:textId="77777777" w:rsidR="001772B9" w:rsidRPr="000D5A2E" w:rsidRDefault="001772B9" w:rsidP="001772B9">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HHDisabilityEST</w:t>
            </w:r>
          </w:p>
        </w:tc>
        <w:tc>
          <w:tcPr>
            <w:tcW w:w="6750" w:type="dxa"/>
          </w:tcPr>
          <w:p w14:paraId="416D5791" w14:textId="77777777" w:rsidR="001D0290" w:rsidRDefault="001D0290" w:rsidP="001D0290">
            <w:pPr>
              <w:pStyle w:val="NoSpacing"/>
              <w:cnfStyle w:val="000000100000" w:firstRow="0" w:lastRow="0" w:firstColumn="0" w:lastColumn="0" w:oddVBand="0" w:evenVBand="0" w:oddHBand="1" w:evenHBand="0" w:firstRowFirstColumn="0" w:firstRowLastColumn="0" w:lastRowFirstColumn="0" w:lastRowLastColumn="0"/>
            </w:pPr>
            <w:r>
              <w:t xml:space="preserve">See </w:t>
            </w:r>
            <w:hyperlink w:anchor="_Set_Population_Identifiers_5" w:history="1">
              <w:r>
                <w:rPr>
                  <w:rStyle w:val="Hyperlink"/>
                </w:rPr>
                <w:t>5.17 Set Population Identifiers for Active HMIS Households</w:t>
              </w:r>
            </w:hyperlink>
            <w:r>
              <w:t xml:space="preserve"> </w:t>
            </w:r>
          </w:p>
          <w:p w14:paraId="32EA1ED6" w14:textId="1AC532BD" w:rsidR="001772B9" w:rsidRPr="00A6616E" w:rsidRDefault="001D0290" w:rsidP="001D0290">
            <w:pPr>
              <w:pStyle w:val="NoSpacing"/>
              <w:cnfStyle w:val="000000100000" w:firstRow="0" w:lastRow="0" w:firstColumn="0" w:lastColumn="0" w:oddVBand="0" w:evenVBand="0" w:oddHBand="1" w:evenHBand="0" w:firstRowFirstColumn="0" w:firstRowLastColumn="0" w:lastRowFirstColumn="0" w:lastRowLastColumn="0"/>
            </w:pPr>
            <w:r>
              <w:t xml:space="preserve">and </w:t>
            </w:r>
            <w:hyperlink w:anchor="_Set_Population_Identifiers_4" w:history="1">
              <w:r>
                <w:rPr>
                  <w:rStyle w:val="Hyperlink"/>
                </w:rPr>
                <w:t>5.18</w:t>
              </w:r>
              <w:r w:rsidRPr="00B750EC">
                <w:rPr>
                  <w:rStyle w:val="Hyperlink"/>
                </w:rPr>
                <w:t xml:space="preserve"> Set Population Identifers for LSAPerson from Active Households</w:t>
              </w:r>
            </w:hyperlink>
          </w:p>
        </w:tc>
      </w:tr>
      <w:tr w:rsidR="001772B9" w:rsidRPr="00D23CF2" w14:paraId="219D67B7" w14:textId="77777777" w:rsidTr="00DC3219">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hideMark/>
          </w:tcPr>
          <w:p w14:paraId="5A4B076B" w14:textId="77777777" w:rsidR="001772B9" w:rsidRPr="00291CD4" w:rsidRDefault="001772B9" w:rsidP="001772B9">
            <w:pPr>
              <w:pStyle w:val="NoSpacing"/>
            </w:pPr>
            <w:r w:rsidRPr="00192F86">
              <w:t>18</w:t>
            </w:r>
          </w:p>
        </w:tc>
        <w:tc>
          <w:tcPr>
            <w:tcW w:w="1980" w:type="dxa"/>
            <w:noWrap/>
            <w:hideMark/>
          </w:tcPr>
          <w:p w14:paraId="0B68823E" w14:textId="77777777" w:rsidR="001772B9" w:rsidRPr="000D5A2E" w:rsidRDefault="001772B9" w:rsidP="001772B9">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HHFleeingDVEST</w:t>
            </w:r>
          </w:p>
        </w:tc>
        <w:tc>
          <w:tcPr>
            <w:tcW w:w="6750" w:type="dxa"/>
          </w:tcPr>
          <w:p w14:paraId="7C0B18CF" w14:textId="77777777" w:rsidR="001D0290" w:rsidRDefault="001D0290" w:rsidP="001D0290">
            <w:pPr>
              <w:pStyle w:val="NoSpacing"/>
              <w:cnfStyle w:val="000000010000" w:firstRow="0" w:lastRow="0" w:firstColumn="0" w:lastColumn="0" w:oddVBand="0" w:evenVBand="0" w:oddHBand="0" w:evenHBand="1" w:firstRowFirstColumn="0" w:firstRowLastColumn="0" w:lastRowFirstColumn="0" w:lastRowLastColumn="0"/>
            </w:pPr>
            <w:r>
              <w:t xml:space="preserve">See </w:t>
            </w:r>
            <w:hyperlink w:anchor="_Set_Population_Identifiers_5" w:history="1">
              <w:r>
                <w:rPr>
                  <w:rStyle w:val="Hyperlink"/>
                </w:rPr>
                <w:t>5.17 Set Population Identifiers for Active HMIS Households</w:t>
              </w:r>
            </w:hyperlink>
            <w:r>
              <w:t xml:space="preserve"> </w:t>
            </w:r>
          </w:p>
          <w:p w14:paraId="53F964D0" w14:textId="50C3C1E6" w:rsidR="001772B9" w:rsidRPr="00A6616E" w:rsidRDefault="001D0290" w:rsidP="001D0290">
            <w:pPr>
              <w:pStyle w:val="NoSpacing"/>
              <w:cnfStyle w:val="000000010000" w:firstRow="0" w:lastRow="0" w:firstColumn="0" w:lastColumn="0" w:oddVBand="0" w:evenVBand="0" w:oddHBand="0" w:evenHBand="1" w:firstRowFirstColumn="0" w:firstRowLastColumn="0" w:lastRowFirstColumn="0" w:lastRowLastColumn="0"/>
            </w:pPr>
            <w:r>
              <w:t xml:space="preserve">and </w:t>
            </w:r>
            <w:hyperlink w:anchor="_Set_Population_Identifiers_4" w:history="1">
              <w:r>
                <w:rPr>
                  <w:rStyle w:val="Hyperlink"/>
                </w:rPr>
                <w:t>5.18</w:t>
              </w:r>
              <w:r w:rsidRPr="00B750EC">
                <w:rPr>
                  <w:rStyle w:val="Hyperlink"/>
                </w:rPr>
                <w:t xml:space="preserve"> Set Population Identifers for LSAPerson from Active Households</w:t>
              </w:r>
            </w:hyperlink>
          </w:p>
        </w:tc>
      </w:tr>
      <w:tr w:rsidR="001772B9" w:rsidRPr="00D23CF2" w14:paraId="78FD487D" w14:textId="77777777" w:rsidTr="00DC3219">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hideMark/>
          </w:tcPr>
          <w:p w14:paraId="2EA09D64" w14:textId="77777777" w:rsidR="001772B9" w:rsidRPr="00291CD4" w:rsidRDefault="001772B9" w:rsidP="001772B9">
            <w:pPr>
              <w:pStyle w:val="NoSpacing"/>
            </w:pPr>
            <w:r w:rsidRPr="00192F86">
              <w:t>19</w:t>
            </w:r>
          </w:p>
        </w:tc>
        <w:tc>
          <w:tcPr>
            <w:tcW w:w="1980" w:type="dxa"/>
            <w:noWrap/>
            <w:hideMark/>
          </w:tcPr>
          <w:p w14:paraId="62C2CADC" w14:textId="77777777" w:rsidR="001772B9" w:rsidRPr="000D5A2E" w:rsidRDefault="001772B9" w:rsidP="001772B9">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HHAdultAgeAOEST</w:t>
            </w:r>
          </w:p>
        </w:tc>
        <w:tc>
          <w:tcPr>
            <w:tcW w:w="6750" w:type="dxa"/>
          </w:tcPr>
          <w:p w14:paraId="6DB5FF0E" w14:textId="77777777" w:rsidR="001D0290" w:rsidRDefault="001D0290" w:rsidP="001D0290">
            <w:pPr>
              <w:pStyle w:val="NoSpacing"/>
              <w:cnfStyle w:val="000000100000" w:firstRow="0" w:lastRow="0" w:firstColumn="0" w:lastColumn="0" w:oddVBand="0" w:evenVBand="0" w:oddHBand="1" w:evenHBand="0" w:firstRowFirstColumn="0" w:firstRowLastColumn="0" w:lastRowFirstColumn="0" w:lastRowLastColumn="0"/>
            </w:pPr>
            <w:r>
              <w:t xml:space="preserve">See </w:t>
            </w:r>
            <w:hyperlink w:anchor="_Set_Population_Identifiers_5" w:history="1">
              <w:r>
                <w:rPr>
                  <w:rStyle w:val="Hyperlink"/>
                </w:rPr>
                <w:t>5.17 Set Population Identifiers for Active HMIS Households</w:t>
              </w:r>
            </w:hyperlink>
            <w:r>
              <w:t xml:space="preserve"> </w:t>
            </w:r>
          </w:p>
          <w:p w14:paraId="5B236C44" w14:textId="7A069CAB" w:rsidR="001772B9" w:rsidRPr="00A6616E" w:rsidRDefault="001D0290" w:rsidP="001D0290">
            <w:pPr>
              <w:pStyle w:val="NoSpacing"/>
              <w:cnfStyle w:val="000000100000" w:firstRow="0" w:lastRow="0" w:firstColumn="0" w:lastColumn="0" w:oddVBand="0" w:evenVBand="0" w:oddHBand="1" w:evenHBand="0" w:firstRowFirstColumn="0" w:firstRowLastColumn="0" w:lastRowFirstColumn="0" w:lastRowLastColumn="0"/>
            </w:pPr>
            <w:r>
              <w:t xml:space="preserve">and </w:t>
            </w:r>
            <w:hyperlink w:anchor="_Set_Population_Identifiers_4" w:history="1">
              <w:r>
                <w:rPr>
                  <w:rStyle w:val="Hyperlink"/>
                </w:rPr>
                <w:t>5.18</w:t>
              </w:r>
              <w:r w:rsidRPr="00B750EC">
                <w:rPr>
                  <w:rStyle w:val="Hyperlink"/>
                </w:rPr>
                <w:t xml:space="preserve"> Set Population Identifers for LSAPerson from Active Households</w:t>
              </w:r>
            </w:hyperlink>
          </w:p>
        </w:tc>
      </w:tr>
      <w:tr w:rsidR="001772B9" w:rsidRPr="00D23CF2" w14:paraId="77812341" w14:textId="77777777" w:rsidTr="00DC3219">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hideMark/>
          </w:tcPr>
          <w:p w14:paraId="27D2D0CF" w14:textId="77777777" w:rsidR="001772B9" w:rsidRPr="00291CD4" w:rsidRDefault="001772B9" w:rsidP="001772B9">
            <w:pPr>
              <w:pStyle w:val="NoSpacing"/>
            </w:pPr>
            <w:r w:rsidRPr="00192F86">
              <w:t>20</w:t>
            </w:r>
          </w:p>
        </w:tc>
        <w:tc>
          <w:tcPr>
            <w:tcW w:w="1980" w:type="dxa"/>
            <w:noWrap/>
            <w:hideMark/>
          </w:tcPr>
          <w:p w14:paraId="5DA1502B" w14:textId="77777777" w:rsidR="001772B9" w:rsidRPr="000D5A2E" w:rsidRDefault="001772B9" w:rsidP="001772B9">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HHAdultAgeACEST</w:t>
            </w:r>
          </w:p>
        </w:tc>
        <w:tc>
          <w:tcPr>
            <w:tcW w:w="6750" w:type="dxa"/>
          </w:tcPr>
          <w:p w14:paraId="45020325" w14:textId="77777777" w:rsidR="001D0290" w:rsidRDefault="001D0290" w:rsidP="001D0290">
            <w:pPr>
              <w:pStyle w:val="NoSpacing"/>
              <w:cnfStyle w:val="000000010000" w:firstRow="0" w:lastRow="0" w:firstColumn="0" w:lastColumn="0" w:oddVBand="0" w:evenVBand="0" w:oddHBand="0" w:evenHBand="1" w:firstRowFirstColumn="0" w:firstRowLastColumn="0" w:lastRowFirstColumn="0" w:lastRowLastColumn="0"/>
            </w:pPr>
            <w:r>
              <w:t xml:space="preserve">See </w:t>
            </w:r>
            <w:hyperlink w:anchor="_Set_Population_Identifiers_5" w:history="1">
              <w:r>
                <w:rPr>
                  <w:rStyle w:val="Hyperlink"/>
                </w:rPr>
                <w:t>5.17 Set Population Identifiers for Active HMIS Households</w:t>
              </w:r>
            </w:hyperlink>
            <w:r>
              <w:t xml:space="preserve"> </w:t>
            </w:r>
          </w:p>
          <w:p w14:paraId="19B2B2C6" w14:textId="793F8066" w:rsidR="001772B9" w:rsidRPr="00A6616E" w:rsidRDefault="001D0290" w:rsidP="001D0290">
            <w:pPr>
              <w:pStyle w:val="NoSpacing"/>
              <w:cnfStyle w:val="000000010000" w:firstRow="0" w:lastRow="0" w:firstColumn="0" w:lastColumn="0" w:oddVBand="0" w:evenVBand="0" w:oddHBand="0" w:evenHBand="1" w:firstRowFirstColumn="0" w:firstRowLastColumn="0" w:lastRowFirstColumn="0" w:lastRowLastColumn="0"/>
            </w:pPr>
            <w:r>
              <w:t xml:space="preserve">and </w:t>
            </w:r>
            <w:hyperlink w:anchor="_Set_Population_Identifiers_4" w:history="1">
              <w:r>
                <w:rPr>
                  <w:rStyle w:val="Hyperlink"/>
                </w:rPr>
                <w:t>5.18</w:t>
              </w:r>
              <w:r w:rsidRPr="00B750EC">
                <w:rPr>
                  <w:rStyle w:val="Hyperlink"/>
                </w:rPr>
                <w:t xml:space="preserve"> Set Population Identifers for LSAPerson from Active Households</w:t>
              </w:r>
            </w:hyperlink>
          </w:p>
        </w:tc>
      </w:tr>
      <w:tr w:rsidR="001772B9" w:rsidRPr="00D23CF2" w14:paraId="24868536" w14:textId="77777777" w:rsidTr="00DC3219">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hideMark/>
          </w:tcPr>
          <w:p w14:paraId="30325FD6" w14:textId="77777777" w:rsidR="001772B9" w:rsidRPr="00291CD4" w:rsidRDefault="001772B9" w:rsidP="001772B9">
            <w:pPr>
              <w:pStyle w:val="NoSpacing"/>
            </w:pPr>
            <w:r w:rsidRPr="00192F86">
              <w:t>21</w:t>
            </w:r>
          </w:p>
        </w:tc>
        <w:tc>
          <w:tcPr>
            <w:tcW w:w="1980" w:type="dxa"/>
            <w:noWrap/>
            <w:hideMark/>
          </w:tcPr>
          <w:p w14:paraId="17936BE3" w14:textId="77777777" w:rsidR="001772B9" w:rsidRPr="000D5A2E" w:rsidRDefault="001772B9" w:rsidP="001772B9">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HHParentEST</w:t>
            </w:r>
          </w:p>
        </w:tc>
        <w:tc>
          <w:tcPr>
            <w:tcW w:w="6750" w:type="dxa"/>
          </w:tcPr>
          <w:p w14:paraId="3A470978" w14:textId="77777777" w:rsidR="001D0290" w:rsidRDefault="001D0290" w:rsidP="001D0290">
            <w:pPr>
              <w:pStyle w:val="NoSpacing"/>
              <w:cnfStyle w:val="000000100000" w:firstRow="0" w:lastRow="0" w:firstColumn="0" w:lastColumn="0" w:oddVBand="0" w:evenVBand="0" w:oddHBand="1" w:evenHBand="0" w:firstRowFirstColumn="0" w:firstRowLastColumn="0" w:lastRowFirstColumn="0" w:lastRowLastColumn="0"/>
            </w:pPr>
            <w:r>
              <w:t xml:space="preserve">See </w:t>
            </w:r>
            <w:hyperlink w:anchor="_Set_Population_Identifiers_5" w:history="1">
              <w:r>
                <w:rPr>
                  <w:rStyle w:val="Hyperlink"/>
                </w:rPr>
                <w:t>5.17 Set Population Identifiers for Active HMIS Households</w:t>
              </w:r>
            </w:hyperlink>
            <w:r>
              <w:t xml:space="preserve"> </w:t>
            </w:r>
          </w:p>
          <w:p w14:paraId="197E7CCD" w14:textId="52430407" w:rsidR="001772B9" w:rsidRPr="00A6616E" w:rsidRDefault="001D0290" w:rsidP="001D0290">
            <w:pPr>
              <w:pStyle w:val="NoSpacing"/>
              <w:cnfStyle w:val="000000100000" w:firstRow="0" w:lastRow="0" w:firstColumn="0" w:lastColumn="0" w:oddVBand="0" w:evenVBand="0" w:oddHBand="1" w:evenHBand="0" w:firstRowFirstColumn="0" w:firstRowLastColumn="0" w:lastRowFirstColumn="0" w:lastRowLastColumn="0"/>
            </w:pPr>
            <w:r>
              <w:t xml:space="preserve">and </w:t>
            </w:r>
            <w:hyperlink w:anchor="_Set_Population_Identifiers_4" w:history="1">
              <w:r>
                <w:rPr>
                  <w:rStyle w:val="Hyperlink"/>
                </w:rPr>
                <w:t>5.18</w:t>
              </w:r>
              <w:r w:rsidRPr="00B750EC">
                <w:rPr>
                  <w:rStyle w:val="Hyperlink"/>
                </w:rPr>
                <w:t xml:space="preserve"> Set Population Identifers for LSAPerson from Active Households</w:t>
              </w:r>
            </w:hyperlink>
          </w:p>
        </w:tc>
      </w:tr>
      <w:tr w:rsidR="001772B9" w:rsidRPr="00D23CF2" w14:paraId="36CDB769" w14:textId="77777777" w:rsidTr="00DC3219">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hideMark/>
          </w:tcPr>
          <w:p w14:paraId="57B1400F" w14:textId="77777777" w:rsidR="001772B9" w:rsidRPr="00291CD4" w:rsidRDefault="001772B9" w:rsidP="001772B9">
            <w:pPr>
              <w:pStyle w:val="NoSpacing"/>
            </w:pPr>
            <w:r w:rsidRPr="00192F86">
              <w:t>22</w:t>
            </w:r>
          </w:p>
        </w:tc>
        <w:tc>
          <w:tcPr>
            <w:tcW w:w="1980" w:type="dxa"/>
            <w:noWrap/>
            <w:hideMark/>
          </w:tcPr>
          <w:p w14:paraId="45F35850" w14:textId="77777777" w:rsidR="001772B9" w:rsidRPr="000D5A2E" w:rsidRDefault="001772B9" w:rsidP="001772B9">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AC3PlusEST</w:t>
            </w:r>
          </w:p>
        </w:tc>
        <w:tc>
          <w:tcPr>
            <w:tcW w:w="6750" w:type="dxa"/>
          </w:tcPr>
          <w:p w14:paraId="0E9B93B9" w14:textId="77777777" w:rsidR="001D0290" w:rsidRDefault="001D0290" w:rsidP="001D0290">
            <w:pPr>
              <w:pStyle w:val="NoSpacing"/>
              <w:cnfStyle w:val="000000010000" w:firstRow="0" w:lastRow="0" w:firstColumn="0" w:lastColumn="0" w:oddVBand="0" w:evenVBand="0" w:oddHBand="0" w:evenHBand="1" w:firstRowFirstColumn="0" w:firstRowLastColumn="0" w:lastRowFirstColumn="0" w:lastRowLastColumn="0"/>
            </w:pPr>
            <w:r>
              <w:t xml:space="preserve">See </w:t>
            </w:r>
            <w:hyperlink w:anchor="_Set_Population_Identifiers_5" w:history="1">
              <w:r>
                <w:rPr>
                  <w:rStyle w:val="Hyperlink"/>
                </w:rPr>
                <w:t>5.17 Set Population Identifiers for Active HMIS Households</w:t>
              </w:r>
            </w:hyperlink>
            <w:r>
              <w:t xml:space="preserve"> </w:t>
            </w:r>
          </w:p>
          <w:p w14:paraId="6173E965" w14:textId="017ECB4C" w:rsidR="001772B9" w:rsidRPr="00A6616E" w:rsidRDefault="001D0290" w:rsidP="001D0290">
            <w:pPr>
              <w:pStyle w:val="NoSpacing"/>
              <w:cnfStyle w:val="000000010000" w:firstRow="0" w:lastRow="0" w:firstColumn="0" w:lastColumn="0" w:oddVBand="0" w:evenVBand="0" w:oddHBand="0" w:evenHBand="1" w:firstRowFirstColumn="0" w:firstRowLastColumn="0" w:lastRowFirstColumn="0" w:lastRowLastColumn="0"/>
            </w:pPr>
            <w:r>
              <w:t xml:space="preserve">and </w:t>
            </w:r>
            <w:hyperlink w:anchor="_Set_Population_Identifiers_4" w:history="1">
              <w:r>
                <w:rPr>
                  <w:rStyle w:val="Hyperlink"/>
                </w:rPr>
                <w:t>5.18</w:t>
              </w:r>
              <w:r w:rsidRPr="00B750EC">
                <w:rPr>
                  <w:rStyle w:val="Hyperlink"/>
                </w:rPr>
                <w:t xml:space="preserve"> Set Population Identifers for LSAPerson from Active Households</w:t>
              </w:r>
            </w:hyperlink>
          </w:p>
        </w:tc>
      </w:tr>
      <w:tr w:rsidR="001772B9" w:rsidRPr="00D23CF2" w14:paraId="5EA88E79" w14:textId="77777777" w:rsidTr="00DC3219">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hideMark/>
          </w:tcPr>
          <w:p w14:paraId="0D020A52" w14:textId="77777777" w:rsidR="001772B9" w:rsidRPr="00291CD4" w:rsidRDefault="001772B9" w:rsidP="001772B9">
            <w:pPr>
              <w:pStyle w:val="NoSpacing"/>
            </w:pPr>
            <w:r w:rsidRPr="00192F86">
              <w:t>23</w:t>
            </w:r>
          </w:p>
        </w:tc>
        <w:tc>
          <w:tcPr>
            <w:tcW w:w="1980" w:type="dxa"/>
            <w:noWrap/>
            <w:hideMark/>
          </w:tcPr>
          <w:p w14:paraId="225290BB" w14:textId="77777777" w:rsidR="001772B9" w:rsidRPr="000D5A2E" w:rsidRDefault="001772B9" w:rsidP="001772B9">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AHAREST</w:t>
            </w:r>
          </w:p>
        </w:tc>
        <w:tc>
          <w:tcPr>
            <w:tcW w:w="6750" w:type="dxa"/>
          </w:tcPr>
          <w:p w14:paraId="54871E77" w14:textId="052F50D8" w:rsidR="001772B9" w:rsidRPr="00A6616E" w:rsidRDefault="001772B9" w:rsidP="001772B9">
            <w:pPr>
              <w:pStyle w:val="NoSpacing"/>
              <w:cnfStyle w:val="000000100000" w:firstRow="0" w:lastRow="0" w:firstColumn="0" w:lastColumn="0" w:oddVBand="0" w:evenVBand="0" w:oddHBand="1" w:evenHBand="0" w:firstRowFirstColumn="0" w:firstRowLastColumn="0" w:lastRowFirstColumn="0" w:lastRowLastColumn="0"/>
            </w:pPr>
            <w:r>
              <w:t xml:space="preserve">See </w:t>
            </w:r>
            <w:hyperlink w:anchor="_AHAREST/RRH/PSH__–" w:history="1">
              <w:r w:rsidR="0086751D">
                <w:rPr>
                  <w:rStyle w:val="Hyperlink"/>
                </w:rPr>
                <w:t>5</w:t>
              </w:r>
              <w:r>
                <w:rPr>
                  <w:rStyle w:val="Hyperlink"/>
                </w:rPr>
                <w:t>.</w:t>
              </w:r>
              <w:r w:rsidRPr="008C419F">
                <w:rPr>
                  <w:rStyle w:val="Hyperlink"/>
                </w:rPr>
                <w:t>1</w:t>
              </w:r>
              <w:r w:rsidR="0086751D">
                <w:rPr>
                  <w:rStyle w:val="Hyperlink"/>
                </w:rPr>
                <w:t>4</w:t>
              </w:r>
              <w:r w:rsidRPr="008C419F">
                <w:rPr>
                  <w:rStyle w:val="Hyperlink"/>
                </w:rPr>
                <w:t xml:space="preserve"> AHAREST/RRH/PSH</w:t>
              </w:r>
            </w:hyperlink>
          </w:p>
        </w:tc>
      </w:tr>
      <w:tr w:rsidR="003160AE" w:rsidRPr="00D23CF2" w14:paraId="4FE637EC" w14:textId="77777777" w:rsidTr="00DC3219">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hideMark/>
          </w:tcPr>
          <w:p w14:paraId="036EB098" w14:textId="54E7A4B3" w:rsidR="003160AE" w:rsidRPr="00291CD4" w:rsidRDefault="003160AE" w:rsidP="003160AE">
            <w:pPr>
              <w:pStyle w:val="NoSpacing"/>
            </w:pPr>
            <w:r w:rsidRPr="00192F86">
              <w:t>24</w:t>
            </w:r>
          </w:p>
        </w:tc>
        <w:tc>
          <w:tcPr>
            <w:tcW w:w="1980" w:type="dxa"/>
            <w:noWrap/>
            <w:hideMark/>
          </w:tcPr>
          <w:p w14:paraId="48797BA1" w14:textId="681B9EE9" w:rsidR="003160AE" w:rsidRPr="000D5A2E" w:rsidRDefault="003160AE" w:rsidP="003160AE">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AHARHoHEST</w:t>
            </w:r>
          </w:p>
        </w:tc>
        <w:tc>
          <w:tcPr>
            <w:tcW w:w="6750" w:type="dxa"/>
          </w:tcPr>
          <w:p w14:paraId="7788A31B" w14:textId="7BA0DBBA" w:rsidR="003160AE" w:rsidRPr="00A6616E" w:rsidRDefault="003160AE" w:rsidP="003160AE">
            <w:pPr>
              <w:pStyle w:val="NoSpacing"/>
              <w:cnfStyle w:val="000000010000" w:firstRow="0" w:lastRow="0" w:firstColumn="0" w:lastColumn="0" w:oddVBand="0" w:evenVBand="0" w:oddHBand="0" w:evenHBand="1" w:firstRowFirstColumn="0" w:firstRowLastColumn="0" w:lastRowFirstColumn="0" w:lastRowLastColumn="0"/>
            </w:pPr>
            <w:r>
              <w:t xml:space="preserve">See </w:t>
            </w:r>
            <w:hyperlink w:anchor="_AHARHoHEST/RRH/PSH_1" w:history="1">
              <w:r>
                <w:rPr>
                  <w:rStyle w:val="Hyperlink"/>
                </w:rPr>
                <w:t>5.</w:t>
              </w:r>
              <w:r w:rsidRPr="008C419F">
                <w:rPr>
                  <w:rStyle w:val="Hyperlink"/>
                </w:rPr>
                <w:t>1</w:t>
              </w:r>
              <w:r>
                <w:rPr>
                  <w:rStyle w:val="Hyperlink"/>
                </w:rPr>
                <w:t>6</w:t>
              </w:r>
              <w:r w:rsidRPr="008C419F">
                <w:rPr>
                  <w:rStyle w:val="Hyperlink"/>
                </w:rPr>
                <w:t xml:space="preserve"> AHARHoHEST/RRH/PSH</w:t>
              </w:r>
            </w:hyperlink>
          </w:p>
        </w:tc>
      </w:tr>
      <w:tr w:rsidR="0086751D" w:rsidRPr="00D23CF2" w14:paraId="587706BD" w14:textId="77777777" w:rsidTr="00DC3219">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tcPr>
          <w:p w14:paraId="4DFC2EFA" w14:textId="77777777" w:rsidR="0086751D" w:rsidRPr="00291CD4" w:rsidRDefault="0086751D" w:rsidP="0086751D">
            <w:pPr>
              <w:pStyle w:val="NoSpacing"/>
            </w:pPr>
            <w:r w:rsidRPr="00192F86">
              <w:t>25</w:t>
            </w:r>
          </w:p>
        </w:tc>
        <w:tc>
          <w:tcPr>
            <w:tcW w:w="1980" w:type="dxa"/>
            <w:noWrap/>
          </w:tcPr>
          <w:p w14:paraId="5EA30948" w14:textId="77777777" w:rsidR="0086751D" w:rsidRPr="000D5A2E" w:rsidRDefault="0086751D" w:rsidP="0086751D">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RRHAgeMin</w:t>
            </w:r>
          </w:p>
        </w:tc>
        <w:tc>
          <w:tcPr>
            <w:tcW w:w="6750" w:type="dxa"/>
          </w:tcPr>
          <w:p w14:paraId="2FA7EE8B" w14:textId="64CA7C41" w:rsidR="0086751D" w:rsidRPr="00A6616E" w:rsidRDefault="0086751D" w:rsidP="0086751D">
            <w:pPr>
              <w:pStyle w:val="NoSpacing"/>
              <w:cnfStyle w:val="000000100000" w:firstRow="0" w:lastRow="0" w:firstColumn="0" w:lastColumn="0" w:oddVBand="0" w:evenVBand="0" w:oddHBand="1" w:evenHBand="0" w:firstRowFirstColumn="0" w:firstRowLastColumn="0" w:lastRowFirstColumn="0" w:lastRowLastColumn="0"/>
            </w:pPr>
            <w:r>
              <w:t xml:space="preserve">See </w:t>
            </w:r>
            <w:hyperlink w:anchor="_EST/RRH/PSHAgeMin_and_EST/RRH/PSHAg" w:history="1">
              <w:r>
                <w:rPr>
                  <w:rStyle w:val="Hyperlink"/>
                </w:rPr>
                <w:t>5.11</w:t>
              </w:r>
              <w:r w:rsidRPr="00BC5AA1">
                <w:rPr>
                  <w:rStyle w:val="Hyperlink"/>
                </w:rPr>
                <w:t xml:space="preserve"> EST/RRH/PSHAgeMin and EST/RRH/PSHAgeMax</w:t>
              </w:r>
            </w:hyperlink>
          </w:p>
        </w:tc>
      </w:tr>
      <w:tr w:rsidR="0086751D" w:rsidRPr="00D23CF2" w14:paraId="54CB4428" w14:textId="77777777" w:rsidTr="00DC3219">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tcPr>
          <w:p w14:paraId="694A5BFF" w14:textId="77777777" w:rsidR="0086751D" w:rsidRPr="00291CD4" w:rsidRDefault="0086751D" w:rsidP="0086751D">
            <w:pPr>
              <w:pStyle w:val="NoSpacing"/>
            </w:pPr>
            <w:r w:rsidRPr="00192F86">
              <w:t>26</w:t>
            </w:r>
          </w:p>
        </w:tc>
        <w:tc>
          <w:tcPr>
            <w:tcW w:w="1980" w:type="dxa"/>
            <w:noWrap/>
          </w:tcPr>
          <w:p w14:paraId="64B82F95" w14:textId="77777777" w:rsidR="0086751D" w:rsidRPr="000D5A2E" w:rsidRDefault="0086751D" w:rsidP="0086751D">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RRHAgeMax</w:t>
            </w:r>
          </w:p>
        </w:tc>
        <w:tc>
          <w:tcPr>
            <w:tcW w:w="6750" w:type="dxa"/>
          </w:tcPr>
          <w:p w14:paraId="09066131" w14:textId="0D82B19F" w:rsidR="0086751D" w:rsidRPr="00A6616E" w:rsidRDefault="0086751D" w:rsidP="0086751D">
            <w:pPr>
              <w:pStyle w:val="NoSpacing"/>
              <w:cnfStyle w:val="000000010000" w:firstRow="0" w:lastRow="0" w:firstColumn="0" w:lastColumn="0" w:oddVBand="0" w:evenVBand="0" w:oddHBand="0" w:evenHBand="1" w:firstRowFirstColumn="0" w:firstRowLastColumn="0" w:lastRowFirstColumn="0" w:lastRowLastColumn="0"/>
            </w:pPr>
            <w:r>
              <w:t xml:space="preserve">See </w:t>
            </w:r>
            <w:hyperlink w:anchor="_EST/RRH/PSHAgeMin_and_EST/RRH/PSHAg" w:history="1">
              <w:r>
                <w:rPr>
                  <w:rStyle w:val="Hyperlink"/>
                </w:rPr>
                <w:t>5.11</w:t>
              </w:r>
              <w:r w:rsidRPr="00BC5AA1">
                <w:rPr>
                  <w:rStyle w:val="Hyperlink"/>
                </w:rPr>
                <w:t xml:space="preserve"> EST/RRH/PSHAgeMin and EST/RRH/PSHAgeMax</w:t>
              </w:r>
            </w:hyperlink>
          </w:p>
        </w:tc>
      </w:tr>
      <w:tr w:rsidR="0086751D" w:rsidRPr="00D23CF2" w14:paraId="0C309C5F" w14:textId="77777777" w:rsidTr="00DC3219">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tcPr>
          <w:p w14:paraId="15028495" w14:textId="77777777" w:rsidR="0086751D" w:rsidRPr="00291CD4" w:rsidRDefault="0086751D" w:rsidP="0086751D">
            <w:pPr>
              <w:pStyle w:val="NoSpacing"/>
            </w:pPr>
            <w:r w:rsidRPr="00192F86">
              <w:t>27</w:t>
            </w:r>
          </w:p>
        </w:tc>
        <w:tc>
          <w:tcPr>
            <w:tcW w:w="1980" w:type="dxa"/>
            <w:noWrap/>
          </w:tcPr>
          <w:p w14:paraId="1CA4F7A3" w14:textId="77777777" w:rsidR="0086751D" w:rsidRPr="000D5A2E" w:rsidRDefault="0086751D" w:rsidP="0086751D">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HHTypeRRH</w:t>
            </w:r>
          </w:p>
        </w:tc>
        <w:tc>
          <w:tcPr>
            <w:tcW w:w="6750" w:type="dxa"/>
          </w:tcPr>
          <w:p w14:paraId="7FBCE1D5" w14:textId="00AD8A54" w:rsidR="0086751D" w:rsidRPr="00A6616E" w:rsidRDefault="0086751D" w:rsidP="0086751D">
            <w:pPr>
              <w:pStyle w:val="NoSpacing"/>
              <w:cnfStyle w:val="000000100000" w:firstRow="0" w:lastRow="0" w:firstColumn="0" w:lastColumn="0" w:oddVBand="0" w:evenVBand="0" w:oddHBand="1" w:evenHBand="0" w:firstRowFirstColumn="0" w:firstRowLastColumn="0" w:lastRowFirstColumn="0" w:lastRowLastColumn="0"/>
            </w:pPr>
            <w:r>
              <w:t xml:space="preserve">See </w:t>
            </w:r>
            <w:hyperlink w:anchor="_HHTypeEST/RRH/PSH_-_LSAPerson" w:history="1">
              <w:r>
                <w:rPr>
                  <w:rStyle w:val="Hyperlink"/>
                </w:rPr>
                <w:t>5.12</w:t>
              </w:r>
              <w:r w:rsidRPr="00A6616E">
                <w:rPr>
                  <w:rStyle w:val="Hyperlink"/>
                </w:rPr>
                <w:t xml:space="preserve"> HHTypeEST/RRH/PSH</w:t>
              </w:r>
            </w:hyperlink>
          </w:p>
        </w:tc>
      </w:tr>
      <w:tr w:rsidR="0086751D" w:rsidRPr="00D23CF2" w14:paraId="4498C232" w14:textId="77777777" w:rsidTr="00DC3219">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tcPr>
          <w:p w14:paraId="3FEBA2E2" w14:textId="77777777" w:rsidR="0086751D" w:rsidRPr="00291CD4" w:rsidRDefault="0086751D" w:rsidP="0086751D">
            <w:pPr>
              <w:pStyle w:val="NoSpacing"/>
            </w:pPr>
            <w:r w:rsidRPr="00192F86">
              <w:t>28</w:t>
            </w:r>
          </w:p>
        </w:tc>
        <w:tc>
          <w:tcPr>
            <w:tcW w:w="1980" w:type="dxa"/>
            <w:noWrap/>
          </w:tcPr>
          <w:p w14:paraId="4DD47EAF" w14:textId="77777777" w:rsidR="0086751D" w:rsidRPr="000D5A2E" w:rsidRDefault="0086751D" w:rsidP="0086751D">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HoHRRH</w:t>
            </w:r>
          </w:p>
        </w:tc>
        <w:tc>
          <w:tcPr>
            <w:tcW w:w="6750" w:type="dxa"/>
          </w:tcPr>
          <w:p w14:paraId="6C0CDD75" w14:textId="7FEEB0A1" w:rsidR="0086751D" w:rsidRPr="00A6616E" w:rsidRDefault="0086751D" w:rsidP="0086751D">
            <w:pPr>
              <w:pStyle w:val="NoSpacing"/>
              <w:cnfStyle w:val="000000010000" w:firstRow="0" w:lastRow="0" w:firstColumn="0" w:lastColumn="0" w:oddVBand="0" w:evenVBand="0" w:oddHBand="0" w:evenHBand="1" w:firstRowFirstColumn="0" w:firstRowLastColumn="0" w:lastRowFirstColumn="0" w:lastRowLastColumn="0"/>
            </w:pPr>
            <w:r>
              <w:t xml:space="preserve">See </w:t>
            </w:r>
            <w:hyperlink w:anchor="_HoHEST/RRH/PSH" w:history="1">
              <w:r>
                <w:rPr>
                  <w:rStyle w:val="Hyperlink"/>
                </w:rPr>
                <w:t>5.</w:t>
              </w:r>
              <w:r w:rsidRPr="00B750EC">
                <w:rPr>
                  <w:rStyle w:val="Hyperlink"/>
                </w:rPr>
                <w:t>1</w:t>
              </w:r>
              <w:r>
                <w:rPr>
                  <w:rStyle w:val="Hyperlink"/>
                </w:rPr>
                <w:t>3</w:t>
              </w:r>
              <w:r w:rsidRPr="00B750EC">
                <w:rPr>
                  <w:rStyle w:val="Hyperlink"/>
                </w:rPr>
                <w:t xml:space="preserve"> </w:t>
              </w:r>
              <w:r w:rsidRPr="00A6616E">
                <w:rPr>
                  <w:rStyle w:val="Hyperlink"/>
                </w:rPr>
                <w:t>HoHEST/RRH/PSH</w:t>
              </w:r>
            </w:hyperlink>
          </w:p>
        </w:tc>
      </w:tr>
      <w:tr w:rsidR="0086751D" w:rsidRPr="00D23CF2" w14:paraId="4A893116" w14:textId="77777777" w:rsidTr="00DC3219">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tcPr>
          <w:p w14:paraId="335ED933" w14:textId="77777777" w:rsidR="0086751D" w:rsidRPr="00291CD4" w:rsidRDefault="0086751D" w:rsidP="0086751D">
            <w:pPr>
              <w:pStyle w:val="NoSpacing"/>
            </w:pPr>
            <w:r w:rsidRPr="00192F86">
              <w:t>29</w:t>
            </w:r>
          </w:p>
        </w:tc>
        <w:tc>
          <w:tcPr>
            <w:tcW w:w="1980" w:type="dxa"/>
            <w:noWrap/>
          </w:tcPr>
          <w:p w14:paraId="58BF359E" w14:textId="77777777" w:rsidR="0086751D" w:rsidRPr="000D5A2E" w:rsidRDefault="0086751D" w:rsidP="0086751D">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AdultRRH</w:t>
            </w:r>
          </w:p>
        </w:tc>
        <w:tc>
          <w:tcPr>
            <w:tcW w:w="6750" w:type="dxa"/>
          </w:tcPr>
          <w:p w14:paraId="3A78E22A" w14:textId="63601802" w:rsidR="0086751D" w:rsidRPr="00A6616E" w:rsidRDefault="0086751D" w:rsidP="0086751D">
            <w:pPr>
              <w:pStyle w:val="NoSpacing"/>
              <w:cnfStyle w:val="000000100000" w:firstRow="0" w:lastRow="0" w:firstColumn="0" w:lastColumn="0" w:oddVBand="0" w:evenVBand="0" w:oddHBand="1" w:evenHBand="0" w:firstRowFirstColumn="0" w:firstRowLastColumn="0" w:lastRowFirstColumn="0" w:lastRowLastColumn="0"/>
            </w:pPr>
            <w:r>
              <w:t xml:space="preserve">See </w:t>
            </w:r>
            <w:hyperlink w:anchor="_AHARHoHEST/RRH/PSH" w:history="1">
              <w:r>
                <w:rPr>
                  <w:rStyle w:val="Hyperlink"/>
                </w:rPr>
                <w:t>5.</w:t>
              </w:r>
              <w:r w:rsidRPr="00B750EC">
                <w:rPr>
                  <w:rStyle w:val="Hyperlink"/>
                </w:rPr>
                <w:t>1</w:t>
              </w:r>
              <w:r>
                <w:rPr>
                  <w:rStyle w:val="Hyperlink"/>
                </w:rPr>
                <w:t>5</w:t>
              </w:r>
              <w:r w:rsidRPr="00B750EC">
                <w:rPr>
                  <w:rStyle w:val="Hyperlink"/>
                </w:rPr>
                <w:t xml:space="preserve"> AdultEST/RRH/PSH</w:t>
              </w:r>
            </w:hyperlink>
          </w:p>
        </w:tc>
      </w:tr>
      <w:tr w:rsidR="001772B9" w:rsidRPr="00D23CF2" w14:paraId="020CDBA6" w14:textId="77777777" w:rsidTr="00DC3219">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tcPr>
          <w:p w14:paraId="0C2CEBF1" w14:textId="77777777" w:rsidR="001772B9" w:rsidRPr="00291CD4" w:rsidRDefault="001772B9" w:rsidP="001772B9">
            <w:pPr>
              <w:pStyle w:val="NoSpacing"/>
            </w:pPr>
            <w:r w:rsidRPr="00192F86">
              <w:t>30</w:t>
            </w:r>
          </w:p>
        </w:tc>
        <w:tc>
          <w:tcPr>
            <w:tcW w:w="1980" w:type="dxa"/>
            <w:noWrap/>
          </w:tcPr>
          <w:p w14:paraId="326432F3" w14:textId="77777777" w:rsidR="001772B9" w:rsidRPr="000D5A2E" w:rsidRDefault="001772B9" w:rsidP="001772B9">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HHChronicRRH</w:t>
            </w:r>
          </w:p>
        </w:tc>
        <w:tc>
          <w:tcPr>
            <w:tcW w:w="6750" w:type="dxa"/>
          </w:tcPr>
          <w:p w14:paraId="4EA4F6F8" w14:textId="77777777" w:rsidR="001D0290" w:rsidRDefault="001D0290" w:rsidP="001D0290">
            <w:pPr>
              <w:pStyle w:val="NoSpacing"/>
              <w:cnfStyle w:val="000000010000" w:firstRow="0" w:lastRow="0" w:firstColumn="0" w:lastColumn="0" w:oddVBand="0" w:evenVBand="0" w:oddHBand="0" w:evenHBand="1" w:firstRowFirstColumn="0" w:firstRowLastColumn="0" w:lastRowFirstColumn="0" w:lastRowLastColumn="0"/>
            </w:pPr>
            <w:r>
              <w:t xml:space="preserve">See </w:t>
            </w:r>
            <w:hyperlink w:anchor="_Set_Population_Identifiers_5" w:history="1">
              <w:r>
                <w:rPr>
                  <w:rStyle w:val="Hyperlink"/>
                </w:rPr>
                <w:t>5.17 Set Population Identifiers for Active HMIS Households</w:t>
              </w:r>
            </w:hyperlink>
            <w:r>
              <w:t xml:space="preserve"> </w:t>
            </w:r>
          </w:p>
          <w:p w14:paraId="22E68F1C" w14:textId="29A370FF" w:rsidR="001772B9" w:rsidRPr="00A6616E" w:rsidRDefault="001D0290" w:rsidP="001D0290">
            <w:pPr>
              <w:pStyle w:val="NoSpacing"/>
              <w:cnfStyle w:val="000000010000" w:firstRow="0" w:lastRow="0" w:firstColumn="0" w:lastColumn="0" w:oddVBand="0" w:evenVBand="0" w:oddHBand="0" w:evenHBand="1" w:firstRowFirstColumn="0" w:firstRowLastColumn="0" w:lastRowFirstColumn="0" w:lastRowLastColumn="0"/>
            </w:pPr>
            <w:r>
              <w:t xml:space="preserve">and </w:t>
            </w:r>
            <w:hyperlink w:anchor="_Set_Population_Identifiers_4" w:history="1">
              <w:r>
                <w:rPr>
                  <w:rStyle w:val="Hyperlink"/>
                </w:rPr>
                <w:t>5.18</w:t>
              </w:r>
              <w:r w:rsidRPr="00B750EC">
                <w:rPr>
                  <w:rStyle w:val="Hyperlink"/>
                </w:rPr>
                <w:t xml:space="preserve"> Set Population Identifers for LSAPerson from Active Households</w:t>
              </w:r>
            </w:hyperlink>
          </w:p>
        </w:tc>
      </w:tr>
      <w:tr w:rsidR="001772B9" w:rsidRPr="00D23CF2" w14:paraId="2799DF61" w14:textId="77777777" w:rsidTr="00DC3219">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tcPr>
          <w:p w14:paraId="425324CE" w14:textId="77777777" w:rsidR="001772B9" w:rsidRPr="00291CD4" w:rsidRDefault="001772B9" w:rsidP="001772B9">
            <w:pPr>
              <w:pStyle w:val="NoSpacing"/>
            </w:pPr>
            <w:r w:rsidRPr="00192F86">
              <w:t>31</w:t>
            </w:r>
          </w:p>
        </w:tc>
        <w:tc>
          <w:tcPr>
            <w:tcW w:w="1980" w:type="dxa"/>
            <w:noWrap/>
          </w:tcPr>
          <w:p w14:paraId="0AB7C0D8" w14:textId="77777777" w:rsidR="001772B9" w:rsidRPr="000D5A2E" w:rsidRDefault="001772B9" w:rsidP="001772B9">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HHVetRRH</w:t>
            </w:r>
          </w:p>
        </w:tc>
        <w:tc>
          <w:tcPr>
            <w:tcW w:w="6750" w:type="dxa"/>
          </w:tcPr>
          <w:p w14:paraId="578686B3" w14:textId="77777777" w:rsidR="001D0290" w:rsidRDefault="001D0290" w:rsidP="001D0290">
            <w:pPr>
              <w:pStyle w:val="NoSpacing"/>
              <w:cnfStyle w:val="000000100000" w:firstRow="0" w:lastRow="0" w:firstColumn="0" w:lastColumn="0" w:oddVBand="0" w:evenVBand="0" w:oddHBand="1" w:evenHBand="0" w:firstRowFirstColumn="0" w:firstRowLastColumn="0" w:lastRowFirstColumn="0" w:lastRowLastColumn="0"/>
            </w:pPr>
            <w:r>
              <w:t xml:space="preserve">See </w:t>
            </w:r>
            <w:hyperlink w:anchor="_Set_Population_Identifiers_5" w:history="1">
              <w:r>
                <w:rPr>
                  <w:rStyle w:val="Hyperlink"/>
                </w:rPr>
                <w:t>5.17 Set Population Identifiers for Active HMIS Households</w:t>
              </w:r>
            </w:hyperlink>
            <w:r>
              <w:t xml:space="preserve"> </w:t>
            </w:r>
          </w:p>
          <w:p w14:paraId="7C501746" w14:textId="5EEA5BB0" w:rsidR="001772B9" w:rsidRPr="00A6616E" w:rsidRDefault="001D0290" w:rsidP="001D0290">
            <w:pPr>
              <w:pStyle w:val="NoSpacing"/>
              <w:cnfStyle w:val="000000100000" w:firstRow="0" w:lastRow="0" w:firstColumn="0" w:lastColumn="0" w:oddVBand="0" w:evenVBand="0" w:oddHBand="1" w:evenHBand="0" w:firstRowFirstColumn="0" w:firstRowLastColumn="0" w:lastRowFirstColumn="0" w:lastRowLastColumn="0"/>
            </w:pPr>
            <w:r>
              <w:t xml:space="preserve">and </w:t>
            </w:r>
            <w:hyperlink w:anchor="_Set_Population_Identifiers_4" w:history="1">
              <w:r>
                <w:rPr>
                  <w:rStyle w:val="Hyperlink"/>
                </w:rPr>
                <w:t>5.18</w:t>
              </w:r>
              <w:r w:rsidRPr="00B750EC">
                <w:rPr>
                  <w:rStyle w:val="Hyperlink"/>
                </w:rPr>
                <w:t xml:space="preserve"> Set Population Identifers for LSAPerson from Active Households</w:t>
              </w:r>
            </w:hyperlink>
          </w:p>
        </w:tc>
      </w:tr>
      <w:tr w:rsidR="001772B9" w:rsidRPr="00D23CF2" w14:paraId="5C90D7EE" w14:textId="77777777" w:rsidTr="00DC3219">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tcPr>
          <w:p w14:paraId="551B44F5" w14:textId="77777777" w:rsidR="001772B9" w:rsidRPr="00291CD4" w:rsidRDefault="001772B9" w:rsidP="001772B9">
            <w:pPr>
              <w:pStyle w:val="NoSpacing"/>
            </w:pPr>
            <w:r w:rsidRPr="00192F86">
              <w:t>32</w:t>
            </w:r>
          </w:p>
        </w:tc>
        <w:tc>
          <w:tcPr>
            <w:tcW w:w="1980" w:type="dxa"/>
            <w:noWrap/>
          </w:tcPr>
          <w:p w14:paraId="1231581A" w14:textId="77777777" w:rsidR="001772B9" w:rsidRPr="000D5A2E" w:rsidRDefault="001772B9" w:rsidP="001772B9">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HHDisabilityRRH</w:t>
            </w:r>
          </w:p>
        </w:tc>
        <w:tc>
          <w:tcPr>
            <w:tcW w:w="6750" w:type="dxa"/>
          </w:tcPr>
          <w:p w14:paraId="3F9457FA" w14:textId="77777777" w:rsidR="001D0290" w:rsidRDefault="001D0290" w:rsidP="001D0290">
            <w:pPr>
              <w:pStyle w:val="NoSpacing"/>
              <w:cnfStyle w:val="000000010000" w:firstRow="0" w:lastRow="0" w:firstColumn="0" w:lastColumn="0" w:oddVBand="0" w:evenVBand="0" w:oddHBand="0" w:evenHBand="1" w:firstRowFirstColumn="0" w:firstRowLastColumn="0" w:lastRowFirstColumn="0" w:lastRowLastColumn="0"/>
            </w:pPr>
            <w:r>
              <w:t xml:space="preserve">See </w:t>
            </w:r>
            <w:hyperlink w:anchor="_Set_Population_Identifiers_5" w:history="1">
              <w:r>
                <w:rPr>
                  <w:rStyle w:val="Hyperlink"/>
                </w:rPr>
                <w:t>5.17 Set Population Identifiers for Active HMIS Households</w:t>
              </w:r>
            </w:hyperlink>
            <w:r>
              <w:t xml:space="preserve"> </w:t>
            </w:r>
          </w:p>
          <w:p w14:paraId="482F605E" w14:textId="38FFE42B" w:rsidR="001772B9" w:rsidRPr="00A6616E" w:rsidRDefault="001D0290" w:rsidP="001D0290">
            <w:pPr>
              <w:pStyle w:val="NoSpacing"/>
              <w:cnfStyle w:val="000000010000" w:firstRow="0" w:lastRow="0" w:firstColumn="0" w:lastColumn="0" w:oddVBand="0" w:evenVBand="0" w:oddHBand="0" w:evenHBand="1" w:firstRowFirstColumn="0" w:firstRowLastColumn="0" w:lastRowFirstColumn="0" w:lastRowLastColumn="0"/>
            </w:pPr>
            <w:r>
              <w:t xml:space="preserve">and </w:t>
            </w:r>
            <w:hyperlink w:anchor="_Set_Population_Identifiers_4" w:history="1">
              <w:r>
                <w:rPr>
                  <w:rStyle w:val="Hyperlink"/>
                </w:rPr>
                <w:t>5.18</w:t>
              </w:r>
              <w:r w:rsidRPr="00B750EC">
                <w:rPr>
                  <w:rStyle w:val="Hyperlink"/>
                </w:rPr>
                <w:t xml:space="preserve"> Set Population Identifers for LSAPerson from Active Households</w:t>
              </w:r>
            </w:hyperlink>
          </w:p>
        </w:tc>
      </w:tr>
      <w:tr w:rsidR="001772B9" w:rsidRPr="00D23CF2" w14:paraId="7D780262" w14:textId="77777777" w:rsidTr="00DC3219">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tcPr>
          <w:p w14:paraId="3BB8A0E0" w14:textId="77777777" w:rsidR="001772B9" w:rsidRPr="00291CD4" w:rsidRDefault="001772B9" w:rsidP="001772B9">
            <w:pPr>
              <w:pStyle w:val="NoSpacing"/>
            </w:pPr>
            <w:r w:rsidRPr="00192F86">
              <w:t>33</w:t>
            </w:r>
          </w:p>
        </w:tc>
        <w:tc>
          <w:tcPr>
            <w:tcW w:w="1980" w:type="dxa"/>
            <w:noWrap/>
          </w:tcPr>
          <w:p w14:paraId="35007BEE" w14:textId="77777777" w:rsidR="001772B9" w:rsidRPr="000D5A2E" w:rsidRDefault="001772B9" w:rsidP="001772B9">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HHFleeingDVRRH</w:t>
            </w:r>
          </w:p>
        </w:tc>
        <w:tc>
          <w:tcPr>
            <w:tcW w:w="6750" w:type="dxa"/>
          </w:tcPr>
          <w:p w14:paraId="1455FC80" w14:textId="77777777" w:rsidR="001D0290" w:rsidRDefault="001D0290" w:rsidP="001D0290">
            <w:pPr>
              <w:pStyle w:val="NoSpacing"/>
              <w:cnfStyle w:val="000000100000" w:firstRow="0" w:lastRow="0" w:firstColumn="0" w:lastColumn="0" w:oddVBand="0" w:evenVBand="0" w:oddHBand="1" w:evenHBand="0" w:firstRowFirstColumn="0" w:firstRowLastColumn="0" w:lastRowFirstColumn="0" w:lastRowLastColumn="0"/>
            </w:pPr>
            <w:r>
              <w:t xml:space="preserve">See </w:t>
            </w:r>
            <w:hyperlink w:anchor="_Set_Population_Identifiers_5" w:history="1">
              <w:r>
                <w:rPr>
                  <w:rStyle w:val="Hyperlink"/>
                </w:rPr>
                <w:t>5.17 Set Population Identifiers for Active HMIS Households</w:t>
              </w:r>
            </w:hyperlink>
            <w:r>
              <w:t xml:space="preserve"> </w:t>
            </w:r>
          </w:p>
          <w:p w14:paraId="6AF6145C" w14:textId="41C489A0" w:rsidR="001772B9" w:rsidRPr="00A6616E" w:rsidRDefault="001D0290" w:rsidP="001D0290">
            <w:pPr>
              <w:pStyle w:val="NoSpacing"/>
              <w:cnfStyle w:val="000000100000" w:firstRow="0" w:lastRow="0" w:firstColumn="0" w:lastColumn="0" w:oddVBand="0" w:evenVBand="0" w:oddHBand="1" w:evenHBand="0" w:firstRowFirstColumn="0" w:firstRowLastColumn="0" w:lastRowFirstColumn="0" w:lastRowLastColumn="0"/>
            </w:pPr>
            <w:r>
              <w:t xml:space="preserve">and </w:t>
            </w:r>
            <w:hyperlink w:anchor="_Set_Population_Identifiers_4" w:history="1">
              <w:r>
                <w:rPr>
                  <w:rStyle w:val="Hyperlink"/>
                </w:rPr>
                <w:t>5.18</w:t>
              </w:r>
              <w:r w:rsidRPr="00B750EC">
                <w:rPr>
                  <w:rStyle w:val="Hyperlink"/>
                </w:rPr>
                <w:t xml:space="preserve"> Set Population Identifers for LSAPerson from Active Households</w:t>
              </w:r>
            </w:hyperlink>
          </w:p>
        </w:tc>
      </w:tr>
      <w:tr w:rsidR="001772B9" w:rsidRPr="00D23CF2" w14:paraId="3254EDF1" w14:textId="77777777" w:rsidTr="00DC3219">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tcPr>
          <w:p w14:paraId="00005846" w14:textId="77777777" w:rsidR="001772B9" w:rsidRPr="00291CD4" w:rsidRDefault="001772B9" w:rsidP="001772B9">
            <w:pPr>
              <w:pStyle w:val="NoSpacing"/>
            </w:pPr>
            <w:r w:rsidRPr="00192F86">
              <w:t>34</w:t>
            </w:r>
          </w:p>
        </w:tc>
        <w:tc>
          <w:tcPr>
            <w:tcW w:w="1980" w:type="dxa"/>
            <w:noWrap/>
          </w:tcPr>
          <w:p w14:paraId="284733D9" w14:textId="77777777" w:rsidR="001772B9" w:rsidRPr="000D5A2E" w:rsidRDefault="001772B9" w:rsidP="001772B9">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HHAdultAgeAORRH</w:t>
            </w:r>
          </w:p>
        </w:tc>
        <w:tc>
          <w:tcPr>
            <w:tcW w:w="6750" w:type="dxa"/>
          </w:tcPr>
          <w:p w14:paraId="614519D1" w14:textId="77777777" w:rsidR="001D0290" w:rsidRDefault="001D0290" w:rsidP="001D0290">
            <w:pPr>
              <w:pStyle w:val="NoSpacing"/>
              <w:cnfStyle w:val="000000010000" w:firstRow="0" w:lastRow="0" w:firstColumn="0" w:lastColumn="0" w:oddVBand="0" w:evenVBand="0" w:oddHBand="0" w:evenHBand="1" w:firstRowFirstColumn="0" w:firstRowLastColumn="0" w:lastRowFirstColumn="0" w:lastRowLastColumn="0"/>
            </w:pPr>
            <w:r>
              <w:t xml:space="preserve">See </w:t>
            </w:r>
            <w:hyperlink w:anchor="_Set_Population_Identifiers_5" w:history="1">
              <w:r>
                <w:rPr>
                  <w:rStyle w:val="Hyperlink"/>
                </w:rPr>
                <w:t>5.17 Set Population Identifiers for Active HMIS Households</w:t>
              </w:r>
            </w:hyperlink>
            <w:r>
              <w:t xml:space="preserve"> </w:t>
            </w:r>
          </w:p>
          <w:p w14:paraId="702764DA" w14:textId="32FC4C4E" w:rsidR="001772B9" w:rsidRPr="00A6616E" w:rsidRDefault="001D0290" w:rsidP="001D0290">
            <w:pPr>
              <w:pStyle w:val="NoSpacing"/>
              <w:cnfStyle w:val="000000010000" w:firstRow="0" w:lastRow="0" w:firstColumn="0" w:lastColumn="0" w:oddVBand="0" w:evenVBand="0" w:oddHBand="0" w:evenHBand="1" w:firstRowFirstColumn="0" w:firstRowLastColumn="0" w:lastRowFirstColumn="0" w:lastRowLastColumn="0"/>
            </w:pPr>
            <w:r>
              <w:t xml:space="preserve">and </w:t>
            </w:r>
            <w:hyperlink w:anchor="_Set_Population_Identifiers_4" w:history="1">
              <w:r>
                <w:rPr>
                  <w:rStyle w:val="Hyperlink"/>
                </w:rPr>
                <w:t>5.18</w:t>
              </w:r>
              <w:r w:rsidRPr="00B750EC">
                <w:rPr>
                  <w:rStyle w:val="Hyperlink"/>
                </w:rPr>
                <w:t xml:space="preserve"> Set Population Identifers for LSAPerson from Active Households</w:t>
              </w:r>
            </w:hyperlink>
          </w:p>
        </w:tc>
      </w:tr>
      <w:tr w:rsidR="001772B9" w:rsidRPr="00D23CF2" w14:paraId="63AAEBC0" w14:textId="77777777" w:rsidTr="00DC3219">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tcPr>
          <w:p w14:paraId="7F38FC01" w14:textId="77777777" w:rsidR="001772B9" w:rsidRPr="00291CD4" w:rsidRDefault="001772B9" w:rsidP="001772B9">
            <w:pPr>
              <w:pStyle w:val="NoSpacing"/>
            </w:pPr>
            <w:r w:rsidRPr="00192F86">
              <w:t>35</w:t>
            </w:r>
          </w:p>
        </w:tc>
        <w:tc>
          <w:tcPr>
            <w:tcW w:w="1980" w:type="dxa"/>
            <w:noWrap/>
          </w:tcPr>
          <w:p w14:paraId="4828C12D" w14:textId="77777777" w:rsidR="001772B9" w:rsidRPr="000D5A2E" w:rsidRDefault="001772B9" w:rsidP="001772B9">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HHAdultAgeACRRH</w:t>
            </w:r>
          </w:p>
        </w:tc>
        <w:tc>
          <w:tcPr>
            <w:tcW w:w="6750" w:type="dxa"/>
          </w:tcPr>
          <w:p w14:paraId="164BCDEE" w14:textId="77777777" w:rsidR="001D0290" w:rsidRDefault="001D0290" w:rsidP="001D0290">
            <w:pPr>
              <w:pStyle w:val="NoSpacing"/>
              <w:cnfStyle w:val="000000100000" w:firstRow="0" w:lastRow="0" w:firstColumn="0" w:lastColumn="0" w:oddVBand="0" w:evenVBand="0" w:oddHBand="1" w:evenHBand="0" w:firstRowFirstColumn="0" w:firstRowLastColumn="0" w:lastRowFirstColumn="0" w:lastRowLastColumn="0"/>
            </w:pPr>
            <w:r>
              <w:t xml:space="preserve">See </w:t>
            </w:r>
            <w:hyperlink w:anchor="_Set_Population_Identifiers_5" w:history="1">
              <w:r>
                <w:rPr>
                  <w:rStyle w:val="Hyperlink"/>
                </w:rPr>
                <w:t>5.17 Set Population Identifiers for Active HMIS Households</w:t>
              </w:r>
            </w:hyperlink>
            <w:r>
              <w:t xml:space="preserve"> </w:t>
            </w:r>
          </w:p>
          <w:p w14:paraId="18753625" w14:textId="7527DEA7" w:rsidR="001772B9" w:rsidRPr="00A6616E" w:rsidRDefault="001D0290" w:rsidP="001D0290">
            <w:pPr>
              <w:pStyle w:val="NoSpacing"/>
              <w:cnfStyle w:val="000000100000" w:firstRow="0" w:lastRow="0" w:firstColumn="0" w:lastColumn="0" w:oddVBand="0" w:evenVBand="0" w:oddHBand="1" w:evenHBand="0" w:firstRowFirstColumn="0" w:firstRowLastColumn="0" w:lastRowFirstColumn="0" w:lastRowLastColumn="0"/>
            </w:pPr>
            <w:r>
              <w:t xml:space="preserve">and </w:t>
            </w:r>
            <w:hyperlink w:anchor="_Set_Population_Identifiers_4" w:history="1">
              <w:r>
                <w:rPr>
                  <w:rStyle w:val="Hyperlink"/>
                </w:rPr>
                <w:t>5.18</w:t>
              </w:r>
              <w:r w:rsidRPr="00B750EC">
                <w:rPr>
                  <w:rStyle w:val="Hyperlink"/>
                </w:rPr>
                <w:t xml:space="preserve"> Set Population Identifers for LSAPerson from Active Households</w:t>
              </w:r>
            </w:hyperlink>
          </w:p>
        </w:tc>
      </w:tr>
      <w:tr w:rsidR="001772B9" w:rsidRPr="00D23CF2" w14:paraId="6E9E8DDA" w14:textId="77777777" w:rsidTr="00DC3219">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tcPr>
          <w:p w14:paraId="2F231B70" w14:textId="77777777" w:rsidR="001772B9" w:rsidRPr="00291CD4" w:rsidRDefault="001772B9" w:rsidP="001772B9">
            <w:pPr>
              <w:pStyle w:val="NoSpacing"/>
            </w:pPr>
            <w:r w:rsidRPr="00192F86">
              <w:t>36</w:t>
            </w:r>
          </w:p>
        </w:tc>
        <w:tc>
          <w:tcPr>
            <w:tcW w:w="1980" w:type="dxa"/>
            <w:noWrap/>
          </w:tcPr>
          <w:p w14:paraId="70E066BC" w14:textId="77777777" w:rsidR="001772B9" w:rsidRPr="000D5A2E" w:rsidRDefault="001772B9" w:rsidP="001772B9">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HHParentRRH</w:t>
            </w:r>
          </w:p>
        </w:tc>
        <w:tc>
          <w:tcPr>
            <w:tcW w:w="6750" w:type="dxa"/>
          </w:tcPr>
          <w:p w14:paraId="27301A20" w14:textId="77777777" w:rsidR="001D0290" w:rsidRDefault="001D0290" w:rsidP="001D0290">
            <w:pPr>
              <w:pStyle w:val="NoSpacing"/>
              <w:cnfStyle w:val="000000010000" w:firstRow="0" w:lastRow="0" w:firstColumn="0" w:lastColumn="0" w:oddVBand="0" w:evenVBand="0" w:oddHBand="0" w:evenHBand="1" w:firstRowFirstColumn="0" w:firstRowLastColumn="0" w:lastRowFirstColumn="0" w:lastRowLastColumn="0"/>
            </w:pPr>
            <w:r>
              <w:t xml:space="preserve">See </w:t>
            </w:r>
            <w:hyperlink w:anchor="_Set_Population_Identifiers_5" w:history="1">
              <w:r>
                <w:rPr>
                  <w:rStyle w:val="Hyperlink"/>
                </w:rPr>
                <w:t>5.17 Set Population Identifiers for Active HMIS Households</w:t>
              </w:r>
            </w:hyperlink>
            <w:r>
              <w:t xml:space="preserve"> </w:t>
            </w:r>
          </w:p>
          <w:p w14:paraId="78FBCAC3" w14:textId="7B67130A" w:rsidR="001772B9" w:rsidRPr="00A6616E" w:rsidRDefault="001D0290" w:rsidP="001D0290">
            <w:pPr>
              <w:pStyle w:val="NoSpacing"/>
              <w:cnfStyle w:val="000000010000" w:firstRow="0" w:lastRow="0" w:firstColumn="0" w:lastColumn="0" w:oddVBand="0" w:evenVBand="0" w:oddHBand="0" w:evenHBand="1" w:firstRowFirstColumn="0" w:firstRowLastColumn="0" w:lastRowFirstColumn="0" w:lastRowLastColumn="0"/>
            </w:pPr>
            <w:r>
              <w:t xml:space="preserve">and </w:t>
            </w:r>
            <w:hyperlink w:anchor="_Set_Population_Identifiers_4" w:history="1">
              <w:r>
                <w:rPr>
                  <w:rStyle w:val="Hyperlink"/>
                </w:rPr>
                <w:t>5.18</w:t>
              </w:r>
              <w:r w:rsidRPr="00B750EC">
                <w:rPr>
                  <w:rStyle w:val="Hyperlink"/>
                </w:rPr>
                <w:t xml:space="preserve"> Set Population Identifers for LSAPerson from Active Households</w:t>
              </w:r>
            </w:hyperlink>
          </w:p>
        </w:tc>
      </w:tr>
      <w:tr w:rsidR="001772B9" w:rsidRPr="00D23CF2" w14:paraId="3026BA3A" w14:textId="77777777" w:rsidTr="00DC3219">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tcPr>
          <w:p w14:paraId="53B4DD81" w14:textId="77777777" w:rsidR="001772B9" w:rsidRPr="00291CD4" w:rsidRDefault="001772B9" w:rsidP="001772B9">
            <w:pPr>
              <w:pStyle w:val="NoSpacing"/>
            </w:pPr>
            <w:r w:rsidRPr="00192F86">
              <w:t>37</w:t>
            </w:r>
          </w:p>
        </w:tc>
        <w:tc>
          <w:tcPr>
            <w:tcW w:w="1980" w:type="dxa"/>
            <w:noWrap/>
          </w:tcPr>
          <w:p w14:paraId="5CA27AB3" w14:textId="77777777" w:rsidR="001772B9" w:rsidRPr="000D5A2E" w:rsidRDefault="001772B9" w:rsidP="001772B9">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AC3PlusRRH</w:t>
            </w:r>
          </w:p>
        </w:tc>
        <w:tc>
          <w:tcPr>
            <w:tcW w:w="6750" w:type="dxa"/>
          </w:tcPr>
          <w:p w14:paraId="40A76CD5" w14:textId="77777777" w:rsidR="001D0290" w:rsidRDefault="001D0290" w:rsidP="001D0290">
            <w:pPr>
              <w:pStyle w:val="NoSpacing"/>
              <w:cnfStyle w:val="000000100000" w:firstRow="0" w:lastRow="0" w:firstColumn="0" w:lastColumn="0" w:oddVBand="0" w:evenVBand="0" w:oddHBand="1" w:evenHBand="0" w:firstRowFirstColumn="0" w:firstRowLastColumn="0" w:lastRowFirstColumn="0" w:lastRowLastColumn="0"/>
            </w:pPr>
            <w:r>
              <w:t xml:space="preserve">See </w:t>
            </w:r>
            <w:hyperlink w:anchor="_Set_Population_Identifiers_5" w:history="1">
              <w:r>
                <w:rPr>
                  <w:rStyle w:val="Hyperlink"/>
                </w:rPr>
                <w:t>5.17 Set Population Identifiers for Active HMIS Households</w:t>
              </w:r>
            </w:hyperlink>
            <w:r>
              <w:t xml:space="preserve"> </w:t>
            </w:r>
          </w:p>
          <w:p w14:paraId="1210F8D5" w14:textId="72070CD4" w:rsidR="001772B9" w:rsidRPr="00A6616E" w:rsidRDefault="001D0290" w:rsidP="001D0290">
            <w:pPr>
              <w:pStyle w:val="NoSpacing"/>
              <w:cnfStyle w:val="000000100000" w:firstRow="0" w:lastRow="0" w:firstColumn="0" w:lastColumn="0" w:oddVBand="0" w:evenVBand="0" w:oddHBand="1" w:evenHBand="0" w:firstRowFirstColumn="0" w:firstRowLastColumn="0" w:lastRowFirstColumn="0" w:lastRowLastColumn="0"/>
            </w:pPr>
            <w:r>
              <w:t xml:space="preserve">and </w:t>
            </w:r>
            <w:hyperlink w:anchor="_Set_Population_Identifiers_4" w:history="1">
              <w:r>
                <w:rPr>
                  <w:rStyle w:val="Hyperlink"/>
                </w:rPr>
                <w:t>5.18</w:t>
              </w:r>
              <w:r w:rsidRPr="00B750EC">
                <w:rPr>
                  <w:rStyle w:val="Hyperlink"/>
                </w:rPr>
                <w:t xml:space="preserve"> Set Population Identifers for LSAPerson from Active Households</w:t>
              </w:r>
            </w:hyperlink>
          </w:p>
        </w:tc>
      </w:tr>
      <w:tr w:rsidR="0086751D" w:rsidRPr="00D23CF2" w14:paraId="7EA79018" w14:textId="77777777" w:rsidTr="00DC3219">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tcPr>
          <w:p w14:paraId="58C31B69" w14:textId="77777777" w:rsidR="0086751D" w:rsidRPr="00291CD4" w:rsidRDefault="0086751D" w:rsidP="0086751D">
            <w:pPr>
              <w:pStyle w:val="NoSpacing"/>
            </w:pPr>
            <w:r w:rsidRPr="00192F86">
              <w:t>38</w:t>
            </w:r>
          </w:p>
        </w:tc>
        <w:tc>
          <w:tcPr>
            <w:tcW w:w="1980" w:type="dxa"/>
            <w:noWrap/>
          </w:tcPr>
          <w:p w14:paraId="4FFF6AE7" w14:textId="77777777" w:rsidR="0086751D" w:rsidRPr="000D5A2E" w:rsidRDefault="0086751D" w:rsidP="0086751D">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AHARRRH</w:t>
            </w:r>
          </w:p>
        </w:tc>
        <w:tc>
          <w:tcPr>
            <w:tcW w:w="6750" w:type="dxa"/>
          </w:tcPr>
          <w:p w14:paraId="14B4FF01" w14:textId="71C422B6" w:rsidR="0086751D" w:rsidRPr="00A6616E" w:rsidRDefault="0086751D" w:rsidP="0086751D">
            <w:pPr>
              <w:pStyle w:val="NoSpacing"/>
              <w:cnfStyle w:val="000000010000" w:firstRow="0" w:lastRow="0" w:firstColumn="0" w:lastColumn="0" w:oddVBand="0" w:evenVBand="0" w:oddHBand="0" w:evenHBand="1" w:firstRowFirstColumn="0" w:firstRowLastColumn="0" w:lastRowFirstColumn="0" w:lastRowLastColumn="0"/>
            </w:pPr>
            <w:r>
              <w:t xml:space="preserve">See </w:t>
            </w:r>
            <w:hyperlink w:anchor="_AHAREST/RRH/PSH__–" w:history="1">
              <w:r>
                <w:rPr>
                  <w:rStyle w:val="Hyperlink"/>
                </w:rPr>
                <w:t>5.</w:t>
              </w:r>
              <w:r w:rsidRPr="008C419F">
                <w:rPr>
                  <w:rStyle w:val="Hyperlink"/>
                </w:rPr>
                <w:t>1</w:t>
              </w:r>
              <w:r>
                <w:rPr>
                  <w:rStyle w:val="Hyperlink"/>
                </w:rPr>
                <w:t>4</w:t>
              </w:r>
              <w:r w:rsidRPr="008C419F">
                <w:rPr>
                  <w:rStyle w:val="Hyperlink"/>
                </w:rPr>
                <w:t xml:space="preserve"> AHAREST/RRH/PSH</w:t>
              </w:r>
            </w:hyperlink>
          </w:p>
        </w:tc>
      </w:tr>
      <w:tr w:rsidR="0086751D" w:rsidRPr="00D23CF2" w14:paraId="2E6D3AE5" w14:textId="77777777" w:rsidTr="00DC3219">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tcPr>
          <w:p w14:paraId="7D4FD48A" w14:textId="77777777" w:rsidR="0086751D" w:rsidRPr="00291CD4" w:rsidRDefault="0086751D" w:rsidP="0086751D">
            <w:pPr>
              <w:pStyle w:val="NoSpacing"/>
            </w:pPr>
            <w:r w:rsidRPr="00192F86">
              <w:t>39</w:t>
            </w:r>
          </w:p>
        </w:tc>
        <w:tc>
          <w:tcPr>
            <w:tcW w:w="1980" w:type="dxa"/>
            <w:noWrap/>
          </w:tcPr>
          <w:p w14:paraId="7A999AA8" w14:textId="77777777" w:rsidR="0086751D" w:rsidRPr="000D5A2E" w:rsidRDefault="0086751D" w:rsidP="0086751D">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AHARHoHRRH</w:t>
            </w:r>
          </w:p>
        </w:tc>
        <w:tc>
          <w:tcPr>
            <w:tcW w:w="6750" w:type="dxa"/>
          </w:tcPr>
          <w:p w14:paraId="71CF07DA" w14:textId="3197F3E7" w:rsidR="0086751D" w:rsidRPr="00A6616E" w:rsidRDefault="0086751D" w:rsidP="0086751D">
            <w:pPr>
              <w:pStyle w:val="NoSpacing"/>
              <w:cnfStyle w:val="000000100000" w:firstRow="0" w:lastRow="0" w:firstColumn="0" w:lastColumn="0" w:oddVBand="0" w:evenVBand="0" w:oddHBand="1" w:evenHBand="0" w:firstRowFirstColumn="0" w:firstRowLastColumn="0" w:lastRowFirstColumn="0" w:lastRowLastColumn="0"/>
            </w:pPr>
            <w:r>
              <w:t xml:space="preserve">See </w:t>
            </w:r>
            <w:hyperlink w:anchor="_AHARHoHEST/RRH/PSH_1" w:history="1">
              <w:r>
                <w:rPr>
                  <w:rStyle w:val="Hyperlink"/>
                </w:rPr>
                <w:t>5.</w:t>
              </w:r>
              <w:r w:rsidRPr="008C419F">
                <w:rPr>
                  <w:rStyle w:val="Hyperlink"/>
                </w:rPr>
                <w:t>1</w:t>
              </w:r>
              <w:r>
                <w:rPr>
                  <w:rStyle w:val="Hyperlink"/>
                </w:rPr>
                <w:t>6</w:t>
              </w:r>
              <w:r w:rsidRPr="008C419F">
                <w:rPr>
                  <w:rStyle w:val="Hyperlink"/>
                </w:rPr>
                <w:t xml:space="preserve"> AHARHoHEST/RRH/PSH</w:t>
              </w:r>
            </w:hyperlink>
          </w:p>
        </w:tc>
      </w:tr>
      <w:tr w:rsidR="0086751D" w:rsidRPr="00D23CF2" w14:paraId="191F8C51" w14:textId="77777777" w:rsidTr="00DC3219">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tcPr>
          <w:p w14:paraId="2F79310B" w14:textId="77777777" w:rsidR="0086751D" w:rsidRPr="00291CD4" w:rsidRDefault="0086751D" w:rsidP="0086751D">
            <w:pPr>
              <w:pStyle w:val="NoSpacing"/>
            </w:pPr>
            <w:r w:rsidRPr="00192F86">
              <w:t>40</w:t>
            </w:r>
          </w:p>
        </w:tc>
        <w:tc>
          <w:tcPr>
            <w:tcW w:w="1980" w:type="dxa"/>
            <w:noWrap/>
          </w:tcPr>
          <w:p w14:paraId="575B4245" w14:textId="77777777" w:rsidR="0086751D" w:rsidRPr="000D5A2E" w:rsidRDefault="0086751D" w:rsidP="0086751D">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PSHAgeMin</w:t>
            </w:r>
          </w:p>
        </w:tc>
        <w:tc>
          <w:tcPr>
            <w:tcW w:w="6750" w:type="dxa"/>
          </w:tcPr>
          <w:p w14:paraId="630A31A6" w14:textId="1C9240DB" w:rsidR="0086751D" w:rsidRPr="00A6616E" w:rsidRDefault="0086751D" w:rsidP="0086751D">
            <w:pPr>
              <w:pStyle w:val="NoSpacing"/>
              <w:cnfStyle w:val="000000010000" w:firstRow="0" w:lastRow="0" w:firstColumn="0" w:lastColumn="0" w:oddVBand="0" w:evenVBand="0" w:oddHBand="0" w:evenHBand="1" w:firstRowFirstColumn="0" w:firstRowLastColumn="0" w:lastRowFirstColumn="0" w:lastRowLastColumn="0"/>
            </w:pPr>
            <w:r>
              <w:t xml:space="preserve">See </w:t>
            </w:r>
            <w:hyperlink w:anchor="_EST/RRH/PSHAgeMin_and_EST/RRH/PSHAg" w:history="1">
              <w:r>
                <w:rPr>
                  <w:rStyle w:val="Hyperlink"/>
                </w:rPr>
                <w:t>5.11</w:t>
              </w:r>
              <w:r w:rsidRPr="00BC5AA1">
                <w:rPr>
                  <w:rStyle w:val="Hyperlink"/>
                </w:rPr>
                <w:t xml:space="preserve"> EST/RRH/PSHAgeMin and EST/RRH/PSHAgeMax</w:t>
              </w:r>
            </w:hyperlink>
          </w:p>
        </w:tc>
      </w:tr>
      <w:tr w:rsidR="0086751D" w:rsidRPr="00D23CF2" w14:paraId="0AEB935E" w14:textId="77777777" w:rsidTr="00DC3219">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tcPr>
          <w:p w14:paraId="6A56BF30" w14:textId="77777777" w:rsidR="0086751D" w:rsidRPr="00291CD4" w:rsidRDefault="0086751D" w:rsidP="0086751D">
            <w:pPr>
              <w:pStyle w:val="NoSpacing"/>
            </w:pPr>
            <w:r w:rsidRPr="00192F86">
              <w:t>41</w:t>
            </w:r>
          </w:p>
        </w:tc>
        <w:tc>
          <w:tcPr>
            <w:tcW w:w="1980" w:type="dxa"/>
            <w:noWrap/>
          </w:tcPr>
          <w:p w14:paraId="1CF18462" w14:textId="77777777" w:rsidR="0086751D" w:rsidRPr="000D5A2E" w:rsidRDefault="0086751D" w:rsidP="0086751D">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PSHAgeMax</w:t>
            </w:r>
          </w:p>
        </w:tc>
        <w:tc>
          <w:tcPr>
            <w:tcW w:w="6750" w:type="dxa"/>
          </w:tcPr>
          <w:p w14:paraId="78706550" w14:textId="33A01D04" w:rsidR="0086751D" w:rsidRPr="00A6616E" w:rsidRDefault="0086751D" w:rsidP="0086751D">
            <w:pPr>
              <w:pStyle w:val="NoSpacing"/>
              <w:cnfStyle w:val="000000100000" w:firstRow="0" w:lastRow="0" w:firstColumn="0" w:lastColumn="0" w:oddVBand="0" w:evenVBand="0" w:oddHBand="1" w:evenHBand="0" w:firstRowFirstColumn="0" w:firstRowLastColumn="0" w:lastRowFirstColumn="0" w:lastRowLastColumn="0"/>
            </w:pPr>
            <w:r>
              <w:t xml:space="preserve">See </w:t>
            </w:r>
            <w:hyperlink w:anchor="_EST/RRH/PSHAgeMin_and_EST/RRH/PSHAg" w:history="1">
              <w:r>
                <w:rPr>
                  <w:rStyle w:val="Hyperlink"/>
                </w:rPr>
                <w:t>5.11</w:t>
              </w:r>
              <w:r w:rsidRPr="00BC5AA1">
                <w:rPr>
                  <w:rStyle w:val="Hyperlink"/>
                </w:rPr>
                <w:t xml:space="preserve"> EST/RRH/PSHAgeMin and EST/RRH/PSHAgeMax</w:t>
              </w:r>
            </w:hyperlink>
          </w:p>
        </w:tc>
      </w:tr>
      <w:tr w:rsidR="0086751D" w:rsidRPr="00D23CF2" w14:paraId="5CCCEABE" w14:textId="77777777" w:rsidTr="00DC3219">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tcPr>
          <w:p w14:paraId="0A8146CE" w14:textId="77777777" w:rsidR="0086751D" w:rsidRPr="00291CD4" w:rsidRDefault="0086751D" w:rsidP="0086751D">
            <w:pPr>
              <w:pStyle w:val="NoSpacing"/>
            </w:pPr>
            <w:r w:rsidRPr="00192F86">
              <w:t>42</w:t>
            </w:r>
          </w:p>
        </w:tc>
        <w:tc>
          <w:tcPr>
            <w:tcW w:w="1980" w:type="dxa"/>
            <w:noWrap/>
          </w:tcPr>
          <w:p w14:paraId="1C861585" w14:textId="77777777" w:rsidR="0086751D" w:rsidRPr="000D5A2E" w:rsidRDefault="0086751D" w:rsidP="0086751D">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HHTypePSH</w:t>
            </w:r>
          </w:p>
        </w:tc>
        <w:tc>
          <w:tcPr>
            <w:tcW w:w="6750" w:type="dxa"/>
          </w:tcPr>
          <w:p w14:paraId="5EF44A22" w14:textId="69B9F15E" w:rsidR="0086751D" w:rsidRPr="00A6616E" w:rsidRDefault="0086751D" w:rsidP="0086751D">
            <w:pPr>
              <w:pStyle w:val="NoSpacing"/>
              <w:cnfStyle w:val="000000010000" w:firstRow="0" w:lastRow="0" w:firstColumn="0" w:lastColumn="0" w:oddVBand="0" w:evenVBand="0" w:oddHBand="0" w:evenHBand="1" w:firstRowFirstColumn="0" w:firstRowLastColumn="0" w:lastRowFirstColumn="0" w:lastRowLastColumn="0"/>
            </w:pPr>
            <w:r>
              <w:t xml:space="preserve">See </w:t>
            </w:r>
            <w:hyperlink w:anchor="_HHTypeEST/RRH/PSH_-_LSAPerson" w:history="1">
              <w:r>
                <w:rPr>
                  <w:rStyle w:val="Hyperlink"/>
                </w:rPr>
                <w:t>5.12</w:t>
              </w:r>
              <w:r w:rsidRPr="00A6616E">
                <w:rPr>
                  <w:rStyle w:val="Hyperlink"/>
                </w:rPr>
                <w:t xml:space="preserve"> HHTypeEST/RRH/PSH</w:t>
              </w:r>
            </w:hyperlink>
          </w:p>
        </w:tc>
      </w:tr>
      <w:tr w:rsidR="0086751D" w:rsidRPr="00D23CF2" w14:paraId="4EAA7BC5" w14:textId="77777777" w:rsidTr="00DC3219">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tcPr>
          <w:p w14:paraId="3C56668C" w14:textId="77777777" w:rsidR="0086751D" w:rsidRPr="00291CD4" w:rsidRDefault="0086751D" w:rsidP="0086751D">
            <w:pPr>
              <w:pStyle w:val="NoSpacing"/>
            </w:pPr>
            <w:r w:rsidRPr="00192F86">
              <w:t>43</w:t>
            </w:r>
          </w:p>
        </w:tc>
        <w:tc>
          <w:tcPr>
            <w:tcW w:w="1980" w:type="dxa"/>
            <w:noWrap/>
          </w:tcPr>
          <w:p w14:paraId="59A8D56F" w14:textId="77777777" w:rsidR="0086751D" w:rsidRPr="000D5A2E" w:rsidRDefault="0086751D" w:rsidP="0086751D">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HoHPSH</w:t>
            </w:r>
          </w:p>
        </w:tc>
        <w:tc>
          <w:tcPr>
            <w:tcW w:w="6750" w:type="dxa"/>
          </w:tcPr>
          <w:p w14:paraId="3D10F597" w14:textId="5FDAEB78" w:rsidR="0086751D" w:rsidRPr="00A6616E" w:rsidRDefault="0086751D" w:rsidP="0086751D">
            <w:pPr>
              <w:pStyle w:val="NoSpacing"/>
              <w:cnfStyle w:val="000000100000" w:firstRow="0" w:lastRow="0" w:firstColumn="0" w:lastColumn="0" w:oddVBand="0" w:evenVBand="0" w:oddHBand="1" w:evenHBand="0" w:firstRowFirstColumn="0" w:firstRowLastColumn="0" w:lastRowFirstColumn="0" w:lastRowLastColumn="0"/>
            </w:pPr>
            <w:r>
              <w:t xml:space="preserve">See </w:t>
            </w:r>
            <w:hyperlink w:anchor="_HoHEST/RRH/PSH" w:history="1">
              <w:r>
                <w:rPr>
                  <w:rStyle w:val="Hyperlink"/>
                </w:rPr>
                <w:t>5.</w:t>
              </w:r>
              <w:r w:rsidRPr="00B750EC">
                <w:rPr>
                  <w:rStyle w:val="Hyperlink"/>
                </w:rPr>
                <w:t>1</w:t>
              </w:r>
              <w:r>
                <w:rPr>
                  <w:rStyle w:val="Hyperlink"/>
                </w:rPr>
                <w:t>3</w:t>
              </w:r>
              <w:r w:rsidRPr="00B750EC">
                <w:rPr>
                  <w:rStyle w:val="Hyperlink"/>
                </w:rPr>
                <w:t xml:space="preserve"> </w:t>
              </w:r>
              <w:r w:rsidRPr="00A6616E">
                <w:rPr>
                  <w:rStyle w:val="Hyperlink"/>
                </w:rPr>
                <w:t>HoHEST/RRH/PSH</w:t>
              </w:r>
            </w:hyperlink>
          </w:p>
        </w:tc>
      </w:tr>
      <w:tr w:rsidR="0086751D" w:rsidRPr="00D23CF2" w14:paraId="772E8020" w14:textId="77777777" w:rsidTr="00DC3219">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tcPr>
          <w:p w14:paraId="7D5B0D34" w14:textId="77777777" w:rsidR="0086751D" w:rsidRPr="00291CD4" w:rsidRDefault="0086751D" w:rsidP="0086751D">
            <w:pPr>
              <w:pStyle w:val="NoSpacing"/>
            </w:pPr>
            <w:r w:rsidRPr="00192F86">
              <w:t>44</w:t>
            </w:r>
          </w:p>
        </w:tc>
        <w:tc>
          <w:tcPr>
            <w:tcW w:w="1980" w:type="dxa"/>
            <w:noWrap/>
          </w:tcPr>
          <w:p w14:paraId="29167F86" w14:textId="77777777" w:rsidR="0086751D" w:rsidRPr="000D5A2E" w:rsidRDefault="0086751D" w:rsidP="0086751D">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AdultPSH</w:t>
            </w:r>
          </w:p>
        </w:tc>
        <w:tc>
          <w:tcPr>
            <w:tcW w:w="6750" w:type="dxa"/>
          </w:tcPr>
          <w:p w14:paraId="5F27066E" w14:textId="2BC8F1D5" w:rsidR="0086751D" w:rsidRPr="00A6616E" w:rsidRDefault="0086751D" w:rsidP="0086751D">
            <w:pPr>
              <w:pStyle w:val="NoSpacing"/>
              <w:cnfStyle w:val="000000010000" w:firstRow="0" w:lastRow="0" w:firstColumn="0" w:lastColumn="0" w:oddVBand="0" w:evenVBand="0" w:oddHBand="0" w:evenHBand="1" w:firstRowFirstColumn="0" w:firstRowLastColumn="0" w:lastRowFirstColumn="0" w:lastRowLastColumn="0"/>
            </w:pPr>
            <w:r>
              <w:t xml:space="preserve">See </w:t>
            </w:r>
            <w:hyperlink w:anchor="_AHARHoHEST/RRH/PSH" w:history="1">
              <w:r>
                <w:rPr>
                  <w:rStyle w:val="Hyperlink"/>
                </w:rPr>
                <w:t>5.</w:t>
              </w:r>
              <w:r w:rsidRPr="00B750EC">
                <w:rPr>
                  <w:rStyle w:val="Hyperlink"/>
                </w:rPr>
                <w:t>1</w:t>
              </w:r>
              <w:r>
                <w:rPr>
                  <w:rStyle w:val="Hyperlink"/>
                </w:rPr>
                <w:t>5</w:t>
              </w:r>
              <w:r w:rsidRPr="00B750EC">
                <w:rPr>
                  <w:rStyle w:val="Hyperlink"/>
                </w:rPr>
                <w:t xml:space="preserve"> AdultEST/RRH/PSH</w:t>
              </w:r>
            </w:hyperlink>
          </w:p>
        </w:tc>
      </w:tr>
      <w:tr w:rsidR="001772B9" w:rsidRPr="00D23CF2" w14:paraId="26460794" w14:textId="77777777" w:rsidTr="00DC3219">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tcPr>
          <w:p w14:paraId="4DF6477B" w14:textId="77777777" w:rsidR="001772B9" w:rsidRPr="00291CD4" w:rsidRDefault="001772B9" w:rsidP="001772B9">
            <w:pPr>
              <w:pStyle w:val="NoSpacing"/>
            </w:pPr>
            <w:r w:rsidRPr="00192F86">
              <w:t>45</w:t>
            </w:r>
          </w:p>
        </w:tc>
        <w:tc>
          <w:tcPr>
            <w:tcW w:w="1980" w:type="dxa"/>
            <w:noWrap/>
          </w:tcPr>
          <w:p w14:paraId="7C211D43" w14:textId="77777777" w:rsidR="001772B9" w:rsidRPr="000D5A2E" w:rsidRDefault="001772B9" w:rsidP="001772B9">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HHChronicPSH</w:t>
            </w:r>
          </w:p>
        </w:tc>
        <w:tc>
          <w:tcPr>
            <w:tcW w:w="6750" w:type="dxa"/>
          </w:tcPr>
          <w:p w14:paraId="7804088C" w14:textId="77777777" w:rsidR="001D0290" w:rsidRDefault="001D0290" w:rsidP="001D0290">
            <w:pPr>
              <w:pStyle w:val="NoSpacing"/>
              <w:cnfStyle w:val="000000100000" w:firstRow="0" w:lastRow="0" w:firstColumn="0" w:lastColumn="0" w:oddVBand="0" w:evenVBand="0" w:oddHBand="1" w:evenHBand="0" w:firstRowFirstColumn="0" w:firstRowLastColumn="0" w:lastRowFirstColumn="0" w:lastRowLastColumn="0"/>
            </w:pPr>
            <w:r>
              <w:t xml:space="preserve">See </w:t>
            </w:r>
            <w:hyperlink w:anchor="_Set_Population_Identifiers_5" w:history="1">
              <w:r>
                <w:rPr>
                  <w:rStyle w:val="Hyperlink"/>
                </w:rPr>
                <w:t>5.17 Set Population Identifiers for Active HMIS Households</w:t>
              </w:r>
            </w:hyperlink>
            <w:r>
              <w:t xml:space="preserve"> </w:t>
            </w:r>
          </w:p>
          <w:p w14:paraId="65F294DE" w14:textId="4DC8D62C" w:rsidR="001772B9" w:rsidRPr="00A6616E" w:rsidRDefault="001D0290" w:rsidP="001D0290">
            <w:pPr>
              <w:pStyle w:val="NoSpacing"/>
              <w:cnfStyle w:val="000000100000" w:firstRow="0" w:lastRow="0" w:firstColumn="0" w:lastColumn="0" w:oddVBand="0" w:evenVBand="0" w:oddHBand="1" w:evenHBand="0" w:firstRowFirstColumn="0" w:firstRowLastColumn="0" w:lastRowFirstColumn="0" w:lastRowLastColumn="0"/>
            </w:pPr>
            <w:r>
              <w:t xml:space="preserve">and </w:t>
            </w:r>
            <w:hyperlink w:anchor="_Set_Population_Identifiers_4" w:history="1">
              <w:r>
                <w:rPr>
                  <w:rStyle w:val="Hyperlink"/>
                </w:rPr>
                <w:t>5.18</w:t>
              </w:r>
              <w:r w:rsidRPr="00B750EC">
                <w:rPr>
                  <w:rStyle w:val="Hyperlink"/>
                </w:rPr>
                <w:t xml:space="preserve"> Set Population Identifers for LSAPerson from Active Households</w:t>
              </w:r>
            </w:hyperlink>
          </w:p>
        </w:tc>
      </w:tr>
      <w:tr w:rsidR="001772B9" w:rsidRPr="00D23CF2" w14:paraId="4A13CD6A" w14:textId="77777777" w:rsidTr="00DC3219">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tcPr>
          <w:p w14:paraId="679D8710" w14:textId="77777777" w:rsidR="001772B9" w:rsidRPr="00291CD4" w:rsidRDefault="001772B9" w:rsidP="001772B9">
            <w:pPr>
              <w:pStyle w:val="NoSpacing"/>
            </w:pPr>
            <w:r w:rsidRPr="00192F86">
              <w:t>46</w:t>
            </w:r>
          </w:p>
        </w:tc>
        <w:tc>
          <w:tcPr>
            <w:tcW w:w="1980" w:type="dxa"/>
            <w:noWrap/>
          </w:tcPr>
          <w:p w14:paraId="215369E6" w14:textId="77777777" w:rsidR="001772B9" w:rsidRPr="000D5A2E" w:rsidRDefault="001772B9" w:rsidP="001772B9">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HHVetPSH</w:t>
            </w:r>
          </w:p>
        </w:tc>
        <w:tc>
          <w:tcPr>
            <w:tcW w:w="6750" w:type="dxa"/>
          </w:tcPr>
          <w:p w14:paraId="59D55F1D" w14:textId="77777777" w:rsidR="001D0290" w:rsidRDefault="001D0290" w:rsidP="001D0290">
            <w:pPr>
              <w:pStyle w:val="NoSpacing"/>
              <w:cnfStyle w:val="000000010000" w:firstRow="0" w:lastRow="0" w:firstColumn="0" w:lastColumn="0" w:oddVBand="0" w:evenVBand="0" w:oddHBand="0" w:evenHBand="1" w:firstRowFirstColumn="0" w:firstRowLastColumn="0" w:lastRowFirstColumn="0" w:lastRowLastColumn="0"/>
            </w:pPr>
            <w:r>
              <w:t xml:space="preserve">See </w:t>
            </w:r>
            <w:hyperlink w:anchor="_Set_Population_Identifiers_5" w:history="1">
              <w:r>
                <w:rPr>
                  <w:rStyle w:val="Hyperlink"/>
                </w:rPr>
                <w:t>5.17 Set Population Identifiers for Active HMIS Households</w:t>
              </w:r>
            </w:hyperlink>
            <w:r>
              <w:t xml:space="preserve"> </w:t>
            </w:r>
          </w:p>
          <w:p w14:paraId="14A2F168" w14:textId="69AEB1ED" w:rsidR="001772B9" w:rsidRPr="00A6616E" w:rsidRDefault="001D0290" w:rsidP="001D0290">
            <w:pPr>
              <w:pStyle w:val="NoSpacing"/>
              <w:cnfStyle w:val="000000010000" w:firstRow="0" w:lastRow="0" w:firstColumn="0" w:lastColumn="0" w:oddVBand="0" w:evenVBand="0" w:oddHBand="0" w:evenHBand="1" w:firstRowFirstColumn="0" w:firstRowLastColumn="0" w:lastRowFirstColumn="0" w:lastRowLastColumn="0"/>
            </w:pPr>
            <w:r>
              <w:t xml:space="preserve">and </w:t>
            </w:r>
            <w:hyperlink w:anchor="_Set_Population_Identifiers_4" w:history="1">
              <w:r>
                <w:rPr>
                  <w:rStyle w:val="Hyperlink"/>
                </w:rPr>
                <w:t>5.18</w:t>
              </w:r>
              <w:r w:rsidRPr="00B750EC">
                <w:rPr>
                  <w:rStyle w:val="Hyperlink"/>
                </w:rPr>
                <w:t xml:space="preserve"> Set Population Identifers for LSAPerson from Active Households</w:t>
              </w:r>
            </w:hyperlink>
          </w:p>
        </w:tc>
      </w:tr>
      <w:tr w:rsidR="001772B9" w:rsidRPr="00D23CF2" w14:paraId="75143AFB" w14:textId="77777777" w:rsidTr="00DC3219">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tcPr>
          <w:p w14:paraId="74BC42E8" w14:textId="77777777" w:rsidR="001772B9" w:rsidRPr="00291CD4" w:rsidRDefault="001772B9" w:rsidP="001772B9">
            <w:pPr>
              <w:pStyle w:val="NoSpacing"/>
            </w:pPr>
            <w:r w:rsidRPr="00192F86">
              <w:t>47</w:t>
            </w:r>
          </w:p>
        </w:tc>
        <w:tc>
          <w:tcPr>
            <w:tcW w:w="1980" w:type="dxa"/>
            <w:noWrap/>
          </w:tcPr>
          <w:p w14:paraId="755FB198" w14:textId="77777777" w:rsidR="001772B9" w:rsidRPr="000D5A2E" w:rsidRDefault="001772B9" w:rsidP="001772B9">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HHDisabilityPSH</w:t>
            </w:r>
          </w:p>
        </w:tc>
        <w:tc>
          <w:tcPr>
            <w:tcW w:w="6750" w:type="dxa"/>
          </w:tcPr>
          <w:p w14:paraId="2DE1CE48" w14:textId="77777777" w:rsidR="001D0290" w:rsidRDefault="001D0290" w:rsidP="001D0290">
            <w:pPr>
              <w:pStyle w:val="NoSpacing"/>
              <w:cnfStyle w:val="000000100000" w:firstRow="0" w:lastRow="0" w:firstColumn="0" w:lastColumn="0" w:oddVBand="0" w:evenVBand="0" w:oddHBand="1" w:evenHBand="0" w:firstRowFirstColumn="0" w:firstRowLastColumn="0" w:lastRowFirstColumn="0" w:lastRowLastColumn="0"/>
            </w:pPr>
            <w:r>
              <w:t xml:space="preserve">See </w:t>
            </w:r>
            <w:hyperlink w:anchor="_Set_Population_Identifiers_5" w:history="1">
              <w:r>
                <w:rPr>
                  <w:rStyle w:val="Hyperlink"/>
                </w:rPr>
                <w:t>5.17 Set Population Identifiers for Active HMIS Households</w:t>
              </w:r>
            </w:hyperlink>
            <w:r>
              <w:t xml:space="preserve"> </w:t>
            </w:r>
          </w:p>
          <w:p w14:paraId="20DA62FD" w14:textId="4AB35D39" w:rsidR="001772B9" w:rsidRPr="00A6616E" w:rsidRDefault="001D0290" w:rsidP="001D0290">
            <w:pPr>
              <w:pStyle w:val="NoSpacing"/>
              <w:cnfStyle w:val="000000100000" w:firstRow="0" w:lastRow="0" w:firstColumn="0" w:lastColumn="0" w:oddVBand="0" w:evenVBand="0" w:oddHBand="1" w:evenHBand="0" w:firstRowFirstColumn="0" w:firstRowLastColumn="0" w:lastRowFirstColumn="0" w:lastRowLastColumn="0"/>
            </w:pPr>
            <w:r>
              <w:t xml:space="preserve">and </w:t>
            </w:r>
            <w:hyperlink w:anchor="_Set_Population_Identifiers_4" w:history="1">
              <w:r>
                <w:rPr>
                  <w:rStyle w:val="Hyperlink"/>
                </w:rPr>
                <w:t>5.18</w:t>
              </w:r>
              <w:r w:rsidRPr="00B750EC">
                <w:rPr>
                  <w:rStyle w:val="Hyperlink"/>
                </w:rPr>
                <w:t xml:space="preserve"> Set Population Identifers for LSAPerson from Active Households</w:t>
              </w:r>
            </w:hyperlink>
          </w:p>
        </w:tc>
      </w:tr>
      <w:tr w:rsidR="001772B9" w:rsidRPr="00D23CF2" w14:paraId="7BCF1B91" w14:textId="77777777" w:rsidTr="00DC3219">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tcPr>
          <w:p w14:paraId="24279C6E" w14:textId="77777777" w:rsidR="001772B9" w:rsidRPr="00291CD4" w:rsidRDefault="001772B9" w:rsidP="001772B9">
            <w:pPr>
              <w:pStyle w:val="NoSpacing"/>
            </w:pPr>
            <w:r w:rsidRPr="00192F86">
              <w:t>48</w:t>
            </w:r>
          </w:p>
        </w:tc>
        <w:tc>
          <w:tcPr>
            <w:tcW w:w="1980" w:type="dxa"/>
            <w:noWrap/>
          </w:tcPr>
          <w:p w14:paraId="1EA8FB82" w14:textId="77777777" w:rsidR="001772B9" w:rsidRPr="000D5A2E" w:rsidRDefault="001772B9" w:rsidP="001772B9">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HHFleeingDVPSH</w:t>
            </w:r>
          </w:p>
        </w:tc>
        <w:tc>
          <w:tcPr>
            <w:tcW w:w="6750" w:type="dxa"/>
          </w:tcPr>
          <w:p w14:paraId="1472C314" w14:textId="77777777" w:rsidR="001D0290" w:rsidRDefault="001D0290" w:rsidP="001D0290">
            <w:pPr>
              <w:pStyle w:val="NoSpacing"/>
              <w:cnfStyle w:val="000000010000" w:firstRow="0" w:lastRow="0" w:firstColumn="0" w:lastColumn="0" w:oddVBand="0" w:evenVBand="0" w:oddHBand="0" w:evenHBand="1" w:firstRowFirstColumn="0" w:firstRowLastColumn="0" w:lastRowFirstColumn="0" w:lastRowLastColumn="0"/>
            </w:pPr>
            <w:r>
              <w:t xml:space="preserve">See </w:t>
            </w:r>
            <w:hyperlink w:anchor="_Set_Population_Identifiers_5" w:history="1">
              <w:r>
                <w:rPr>
                  <w:rStyle w:val="Hyperlink"/>
                </w:rPr>
                <w:t>5.17 Set Population Identifiers for Active HMIS Households</w:t>
              </w:r>
            </w:hyperlink>
            <w:r>
              <w:t xml:space="preserve"> </w:t>
            </w:r>
          </w:p>
          <w:p w14:paraId="58B39104" w14:textId="11B287B9" w:rsidR="001772B9" w:rsidRPr="00A6616E" w:rsidRDefault="001D0290" w:rsidP="001D0290">
            <w:pPr>
              <w:pStyle w:val="NoSpacing"/>
              <w:cnfStyle w:val="000000010000" w:firstRow="0" w:lastRow="0" w:firstColumn="0" w:lastColumn="0" w:oddVBand="0" w:evenVBand="0" w:oddHBand="0" w:evenHBand="1" w:firstRowFirstColumn="0" w:firstRowLastColumn="0" w:lastRowFirstColumn="0" w:lastRowLastColumn="0"/>
            </w:pPr>
            <w:r>
              <w:t xml:space="preserve">and </w:t>
            </w:r>
            <w:hyperlink w:anchor="_Set_Population_Identifiers_4" w:history="1">
              <w:r>
                <w:rPr>
                  <w:rStyle w:val="Hyperlink"/>
                </w:rPr>
                <w:t>5.18</w:t>
              </w:r>
              <w:r w:rsidRPr="00B750EC">
                <w:rPr>
                  <w:rStyle w:val="Hyperlink"/>
                </w:rPr>
                <w:t xml:space="preserve"> Set Population Identifers for LSAPerson from Active Households</w:t>
              </w:r>
            </w:hyperlink>
          </w:p>
        </w:tc>
      </w:tr>
      <w:tr w:rsidR="001772B9" w:rsidRPr="00D23CF2" w14:paraId="47EFC789" w14:textId="77777777" w:rsidTr="00DC3219">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tcPr>
          <w:p w14:paraId="53619711" w14:textId="77777777" w:rsidR="001772B9" w:rsidRPr="00291CD4" w:rsidRDefault="001772B9" w:rsidP="001772B9">
            <w:pPr>
              <w:pStyle w:val="NoSpacing"/>
            </w:pPr>
            <w:r w:rsidRPr="00192F86">
              <w:t>49</w:t>
            </w:r>
          </w:p>
        </w:tc>
        <w:tc>
          <w:tcPr>
            <w:tcW w:w="1980" w:type="dxa"/>
            <w:noWrap/>
          </w:tcPr>
          <w:p w14:paraId="61ED37B9" w14:textId="77777777" w:rsidR="001772B9" w:rsidRPr="000D5A2E" w:rsidRDefault="001772B9" w:rsidP="001772B9">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HHAdultAgeAOPSH</w:t>
            </w:r>
          </w:p>
        </w:tc>
        <w:tc>
          <w:tcPr>
            <w:tcW w:w="6750" w:type="dxa"/>
          </w:tcPr>
          <w:p w14:paraId="6408CE01" w14:textId="77777777" w:rsidR="001D0290" w:rsidRDefault="001D0290" w:rsidP="001D0290">
            <w:pPr>
              <w:pStyle w:val="NoSpacing"/>
              <w:cnfStyle w:val="000000100000" w:firstRow="0" w:lastRow="0" w:firstColumn="0" w:lastColumn="0" w:oddVBand="0" w:evenVBand="0" w:oddHBand="1" w:evenHBand="0" w:firstRowFirstColumn="0" w:firstRowLastColumn="0" w:lastRowFirstColumn="0" w:lastRowLastColumn="0"/>
            </w:pPr>
            <w:r>
              <w:t xml:space="preserve">See </w:t>
            </w:r>
            <w:hyperlink w:anchor="_Set_Population_Identifiers_5" w:history="1">
              <w:r>
                <w:rPr>
                  <w:rStyle w:val="Hyperlink"/>
                </w:rPr>
                <w:t>5.17 Set Population Identifiers for Active HMIS Households</w:t>
              </w:r>
            </w:hyperlink>
            <w:r>
              <w:t xml:space="preserve"> </w:t>
            </w:r>
          </w:p>
          <w:p w14:paraId="0DFD4293" w14:textId="40D3E6D6" w:rsidR="001772B9" w:rsidRPr="00A6616E" w:rsidRDefault="001D0290" w:rsidP="001D0290">
            <w:pPr>
              <w:pStyle w:val="NoSpacing"/>
              <w:cnfStyle w:val="000000100000" w:firstRow="0" w:lastRow="0" w:firstColumn="0" w:lastColumn="0" w:oddVBand="0" w:evenVBand="0" w:oddHBand="1" w:evenHBand="0" w:firstRowFirstColumn="0" w:firstRowLastColumn="0" w:lastRowFirstColumn="0" w:lastRowLastColumn="0"/>
            </w:pPr>
            <w:r>
              <w:t xml:space="preserve">and </w:t>
            </w:r>
            <w:hyperlink w:anchor="_Set_Population_Identifiers_4" w:history="1">
              <w:r>
                <w:rPr>
                  <w:rStyle w:val="Hyperlink"/>
                </w:rPr>
                <w:t>5.18</w:t>
              </w:r>
              <w:r w:rsidRPr="00B750EC">
                <w:rPr>
                  <w:rStyle w:val="Hyperlink"/>
                </w:rPr>
                <w:t xml:space="preserve"> Set Population Identifers for LSAPerson from Active Households</w:t>
              </w:r>
            </w:hyperlink>
          </w:p>
        </w:tc>
      </w:tr>
      <w:tr w:rsidR="001772B9" w:rsidRPr="00D23CF2" w14:paraId="7C80B901" w14:textId="77777777" w:rsidTr="00DC3219">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tcPr>
          <w:p w14:paraId="54C6AD35" w14:textId="77777777" w:rsidR="001772B9" w:rsidRPr="00291CD4" w:rsidRDefault="001772B9" w:rsidP="001772B9">
            <w:pPr>
              <w:pStyle w:val="NoSpacing"/>
            </w:pPr>
            <w:r w:rsidRPr="00192F86">
              <w:t>50</w:t>
            </w:r>
          </w:p>
        </w:tc>
        <w:tc>
          <w:tcPr>
            <w:tcW w:w="1980" w:type="dxa"/>
            <w:noWrap/>
          </w:tcPr>
          <w:p w14:paraId="64EFAD4F" w14:textId="77777777" w:rsidR="001772B9" w:rsidRPr="000D5A2E" w:rsidRDefault="001772B9" w:rsidP="001772B9">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HHAdultAgeACPSH</w:t>
            </w:r>
          </w:p>
        </w:tc>
        <w:tc>
          <w:tcPr>
            <w:tcW w:w="6750" w:type="dxa"/>
          </w:tcPr>
          <w:p w14:paraId="1727F36F" w14:textId="77777777" w:rsidR="001D0290" w:rsidRDefault="001D0290" w:rsidP="001D0290">
            <w:pPr>
              <w:pStyle w:val="NoSpacing"/>
              <w:cnfStyle w:val="000000010000" w:firstRow="0" w:lastRow="0" w:firstColumn="0" w:lastColumn="0" w:oddVBand="0" w:evenVBand="0" w:oddHBand="0" w:evenHBand="1" w:firstRowFirstColumn="0" w:firstRowLastColumn="0" w:lastRowFirstColumn="0" w:lastRowLastColumn="0"/>
            </w:pPr>
            <w:r>
              <w:t xml:space="preserve">See </w:t>
            </w:r>
            <w:hyperlink w:anchor="_Set_Population_Identifiers_5" w:history="1">
              <w:r>
                <w:rPr>
                  <w:rStyle w:val="Hyperlink"/>
                </w:rPr>
                <w:t>5.17 Set Population Identifiers for Active HMIS Households</w:t>
              </w:r>
            </w:hyperlink>
            <w:r>
              <w:t xml:space="preserve"> </w:t>
            </w:r>
          </w:p>
          <w:p w14:paraId="63DEFC44" w14:textId="72B297A1" w:rsidR="001772B9" w:rsidRPr="00A6616E" w:rsidRDefault="001D0290" w:rsidP="001D0290">
            <w:pPr>
              <w:pStyle w:val="NoSpacing"/>
              <w:cnfStyle w:val="000000010000" w:firstRow="0" w:lastRow="0" w:firstColumn="0" w:lastColumn="0" w:oddVBand="0" w:evenVBand="0" w:oddHBand="0" w:evenHBand="1" w:firstRowFirstColumn="0" w:firstRowLastColumn="0" w:lastRowFirstColumn="0" w:lastRowLastColumn="0"/>
            </w:pPr>
            <w:r>
              <w:t xml:space="preserve">and </w:t>
            </w:r>
            <w:hyperlink w:anchor="_Set_Population_Identifiers_4" w:history="1">
              <w:r>
                <w:rPr>
                  <w:rStyle w:val="Hyperlink"/>
                </w:rPr>
                <w:t>5.18</w:t>
              </w:r>
              <w:r w:rsidRPr="00B750EC">
                <w:rPr>
                  <w:rStyle w:val="Hyperlink"/>
                </w:rPr>
                <w:t xml:space="preserve"> Set Population Identifers for LSAPerson from Active Households</w:t>
              </w:r>
            </w:hyperlink>
          </w:p>
        </w:tc>
      </w:tr>
      <w:tr w:rsidR="001772B9" w:rsidRPr="00D23CF2" w14:paraId="390EAAF3" w14:textId="77777777" w:rsidTr="00DC3219">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tcPr>
          <w:p w14:paraId="714668AD" w14:textId="77777777" w:rsidR="001772B9" w:rsidRPr="00291CD4" w:rsidRDefault="001772B9" w:rsidP="001772B9">
            <w:pPr>
              <w:pStyle w:val="NoSpacing"/>
            </w:pPr>
            <w:r w:rsidRPr="00192F86">
              <w:t>51</w:t>
            </w:r>
          </w:p>
        </w:tc>
        <w:tc>
          <w:tcPr>
            <w:tcW w:w="1980" w:type="dxa"/>
            <w:noWrap/>
          </w:tcPr>
          <w:p w14:paraId="352AA4DE" w14:textId="77777777" w:rsidR="001772B9" w:rsidRPr="000D5A2E" w:rsidRDefault="001772B9" w:rsidP="001772B9">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HHParentPSH</w:t>
            </w:r>
          </w:p>
        </w:tc>
        <w:tc>
          <w:tcPr>
            <w:tcW w:w="6750" w:type="dxa"/>
          </w:tcPr>
          <w:p w14:paraId="06CD7874" w14:textId="77777777" w:rsidR="001D0290" w:rsidRDefault="001D0290" w:rsidP="001D0290">
            <w:pPr>
              <w:pStyle w:val="NoSpacing"/>
              <w:cnfStyle w:val="000000100000" w:firstRow="0" w:lastRow="0" w:firstColumn="0" w:lastColumn="0" w:oddVBand="0" w:evenVBand="0" w:oddHBand="1" w:evenHBand="0" w:firstRowFirstColumn="0" w:firstRowLastColumn="0" w:lastRowFirstColumn="0" w:lastRowLastColumn="0"/>
            </w:pPr>
            <w:r>
              <w:t xml:space="preserve">See </w:t>
            </w:r>
            <w:hyperlink w:anchor="_Set_Population_Identifiers_5" w:history="1">
              <w:r>
                <w:rPr>
                  <w:rStyle w:val="Hyperlink"/>
                </w:rPr>
                <w:t>5.17 Set Population Identifiers for Active HMIS Households</w:t>
              </w:r>
            </w:hyperlink>
            <w:r>
              <w:t xml:space="preserve"> </w:t>
            </w:r>
          </w:p>
          <w:p w14:paraId="6653D491" w14:textId="1392B57D" w:rsidR="001772B9" w:rsidRPr="00A6616E" w:rsidRDefault="001D0290" w:rsidP="001D0290">
            <w:pPr>
              <w:pStyle w:val="NoSpacing"/>
              <w:cnfStyle w:val="000000100000" w:firstRow="0" w:lastRow="0" w:firstColumn="0" w:lastColumn="0" w:oddVBand="0" w:evenVBand="0" w:oddHBand="1" w:evenHBand="0" w:firstRowFirstColumn="0" w:firstRowLastColumn="0" w:lastRowFirstColumn="0" w:lastRowLastColumn="0"/>
            </w:pPr>
            <w:r>
              <w:t xml:space="preserve">and </w:t>
            </w:r>
            <w:hyperlink w:anchor="_Set_Population_Identifiers_4" w:history="1">
              <w:r>
                <w:rPr>
                  <w:rStyle w:val="Hyperlink"/>
                </w:rPr>
                <w:t>5.18</w:t>
              </w:r>
              <w:r w:rsidRPr="00B750EC">
                <w:rPr>
                  <w:rStyle w:val="Hyperlink"/>
                </w:rPr>
                <w:t xml:space="preserve"> Set Population Identifers for LSAPerson from Active Households</w:t>
              </w:r>
            </w:hyperlink>
          </w:p>
        </w:tc>
      </w:tr>
      <w:tr w:rsidR="001772B9" w:rsidRPr="00D23CF2" w14:paraId="2B4EDA7E" w14:textId="77777777" w:rsidTr="00DC3219">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tcPr>
          <w:p w14:paraId="02C0F1D1" w14:textId="77777777" w:rsidR="001772B9" w:rsidRPr="00291CD4" w:rsidRDefault="001772B9" w:rsidP="001772B9">
            <w:pPr>
              <w:pStyle w:val="NoSpacing"/>
            </w:pPr>
            <w:r w:rsidRPr="00192F86">
              <w:t>52</w:t>
            </w:r>
          </w:p>
        </w:tc>
        <w:tc>
          <w:tcPr>
            <w:tcW w:w="1980" w:type="dxa"/>
            <w:noWrap/>
          </w:tcPr>
          <w:p w14:paraId="3F09819E" w14:textId="77777777" w:rsidR="001772B9" w:rsidRPr="000D5A2E" w:rsidRDefault="001772B9" w:rsidP="001772B9">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AC3PlusPSH</w:t>
            </w:r>
          </w:p>
        </w:tc>
        <w:tc>
          <w:tcPr>
            <w:tcW w:w="6750" w:type="dxa"/>
          </w:tcPr>
          <w:p w14:paraId="57EFF272" w14:textId="77777777" w:rsidR="001D0290" w:rsidRDefault="001D0290" w:rsidP="001D0290">
            <w:pPr>
              <w:pStyle w:val="NoSpacing"/>
              <w:cnfStyle w:val="000000010000" w:firstRow="0" w:lastRow="0" w:firstColumn="0" w:lastColumn="0" w:oddVBand="0" w:evenVBand="0" w:oddHBand="0" w:evenHBand="1" w:firstRowFirstColumn="0" w:firstRowLastColumn="0" w:lastRowFirstColumn="0" w:lastRowLastColumn="0"/>
            </w:pPr>
            <w:r>
              <w:t xml:space="preserve">See </w:t>
            </w:r>
            <w:hyperlink w:anchor="_Set_Population_Identifiers_5" w:history="1">
              <w:r>
                <w:rPr>
                  <w:rStyle w:val="Hyperlink"/>
                </w:rPr>
                <w:t>5.17 Set Population Identifiers for Active HMIS Households</w:t>
              </w:r>
            </w:hyperlink>
            <w:r>
              <w:t xml:space="preserve"> </w:t>
            </w:r>
          </w:p>
          <w:p w14:paraId="25AAFA3E" w14:textId="2B34F521" w:rsidR="001772B9" w:rsidRPr="00A6616E" w:rsidRDefault="001D0290" w:rsidP="001D0290">
            <w:pPr>
              <w:pStyle w:val="NoSpacing"/>
              <w:cnfStyle w:val="000000010000" w:firstRow="0" w:lastRow="0" w:firstColumn="0" w:lastColumn="0" w:oddVBand="0" w:evenVBand="0" w:oddHBand="0" w:evenHBand="1" w:firstRowFirstColumn="0" w:firstRowLastColumn="0" w:lastRowFirstColumn="0" w:lastRowLastColumn="0"/>
            </w:pPr>
            <w:r>
              <w:t xml:space="preserve">and </w:t>
            </w:r>
            <w:hyperlink w:anchor="_Set_Population_Identifiers_4" w:history="1">
              <w:r>
                <w:rPr>
                  <w:rStyle w:val="Hyperlink"/>
                </w:rPr>
                <w:t>5.18</w:t>
              </w:r>
              <w:r w:rsidRPr="00B750EC">
                <w:rPr>
                  <w:rStyle w:val="Hyperlink"/>
                </w:rPr>
                <w:t xml:space="preserve"> Set Population Identifers for LSAPerson from Active Households</w:t>
              </w:r>
            </w:hyperlink>
          </w:p>
        </w:tc>
      </w:tr>
      <w:tr w:rsidR="0086751D" w:rsidRPr="00D23CF2" w14:paraId="5151E65B" w14:textId="77777777" w:rsidTr="00DC3219">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tcPr>
          <w:p w14:paraId="0B20CF92" w14:textId="77777777" w:rsidR="0086751D" w:rsidRPr="00291CD4" w:rsidRDefault="0086751D" w:rsidP="0086751D">
            <w:pPr>
              <w:pStyle w:val="NoSpacing"/>
            </w:pPr>
            <w:r w:rsidRPr="00192F86">
              <w:t>53</w:t>
            </w:r>
          </w:p>
        </w:tc>
        <w:tc>
          <w:tcPr>
            <w:tcW w:w="1980" w:type="dxa"/>
            <w:noWrap/>
          </w:tcPr>
          <w:p w14:paraId="04C7C592" w14:textId="77777777" w:rsidR="0086751D" w:rsidRPr="000D5A2E" w:rsidRDefault="0086751D" w:rsidP="0086751D">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AHARPSH</w:t>
            </w:r>
          </w:p>
        </w:tc>
        <w:tc>
          <w:tcPr>
            <w:tcW w:w="6750" w:type="dxa"/>
          </w:tcPr>
          <w:p w14:paraId="7EF327FC" w14:textId="2839B0EF" w:rsidR="0086751D" w:rsidRPr="00A6616E" w:rsidRDefault="0086751D" w:rsidP="0086751D">
            <w:pPr>
              <w:pStyle w:val="NoSpacing"/>
              <w:cnfStyle w:val="000000100000" w:firstRow="0" w:lastRow="0" w:firstColumn="0" w:lastColumn="0" w:oddVBand="0" w:evenVBand="0" w:oddHBand="1" w:evenHBand="0" w:firstRowFirstColumn="0" w:firstRowLastColumn="0" w:lastRowFirstColumn="0" w:lastRowLastColumn="0"/>
            </w:pPr>
            <w:r>
              <w:t xml:space="preserve">See </w:t>
            </w:r>
            <w:hyperlink w:anchor="_AHAREST/RRH/PSH__–" w:history="1">
              <w:r>
                <w:rPr>
                  <w:rStyle w:val="Hyperlink"/>
                </w:rPr>
                <w:t>5.</w:t>
              </w:r>
              <w:r w:rsidRPr="008C419F">
                <w:rPr>
                  <w:rStyle w:val="Hyperlink"/>
                </w:rPr>
                <w:t>1</w:t>
              </w:r>
              <w:r>
                <w:rPr>
                  <w:rStyle w:val="Hyperlink"/>
                </w:rPr>
                <w:t>4</w:t>
              </w:r>
              <w:r w:rsidRPr="008C419F">
                <w:rPr>
                  <w:rStyle w:val="Hyperlink"/>
                </w:rPr>
                <w:t xml:space="preserve"> AHAREST/RRH/PSH</w:t>
              </w:r>
            </w:hyperlink>
          </w:p>
        </w:tc>
      </w:tr>
      <w:tr w:rsidR="0086751D" w:rsidRPr="00D23CF2" w14:paraId="50359053" w14:textId="77777777" w:rsidTr="00DC3219">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tcPr>
          <w:p w14:paraId="4DFF1BFB" w14:textId="77777777" w:rsidR="0086751D" w:rsidRPr="00291CD4" w:rsidRDefault="0086751D" w:rsidP="0086751D">
            <w:pPr>
              <w:pStyle w:val="NoSpacing"/>
            </w:pPr>
            <w:r w:rsidRPr="00192F86">
              <w:t>54</w:t>
            </w:r>
          </w:p>
        </w:tc>
        <w:tc>
          <w:tcPr>
            <w:tcW w:w="1980" w:type="dxa"/>
            <w:noWrap/>
          </w:tcPr>
          <w:p w14:paraId="4EE14DBD" w14:textId="77777777" w:rsidR="0086751D" w:rsidRPr="000D5A2E" w:rsidRDefault="0086751D" w:rsidP="0086751D">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AHARHoHPSH</w:t>
            </w:r>
          </w:p>
        </w:tc>
        <w:tc>
          <w:tcPr>
            <w:tcW w:w="6750" w:type="dxa"/>
          </w:tcPr>
          <w:p w14:paraId="34703888" w14:textId="72BF8F4F" w:rsidR="0086751D" w:rsidRPr="00A6616E" w:rsidRDefault="0086751D" w:rsidP="0086751D">
            <w:pPr>
              <w:pStyle w:val="NoSpacing"/>
              <w:cnfStyle w:val="000000010000" w:firstRow="0" w:lastRow="0" w:firstColumn="0" w:lastColumn="0" w:oddVBand="0" w:evenVBand="0" w:oddHBand="0" w:evenHBand="1" w:firstRowFirstColumn="0" w:firstRowLastColumn="0" w:lastRowFirstColumn="0" w:lastRowLastColumn="0"/>
            </w:pPr>
            <w:r>
              <w:t xml:space="preserve">See </w:t>
            </w:r>
            <w:hyperlink w:anchor="_AHARHoHEST/RRH/PSH_1" w:history="1">
              <w:r>
                <w:rPr>
                  <w:rStyle w:val="Hyperlink"/>
                </w:rPr>
                <w:t>5.</w:t>
              </w:r>
              <w:r w:rsidRPr="008C419F">
                <w:rPr>
                  <w:rStyle w:val="Hyperlink"/>
                </w:rPr>
                <w:t>1</w:t>
              </w:r>
              <w:r>
                <w:rPr>
                  <w:rStyle w:val="Hyperlink"/>
                </w:rPr>
                <w:t>6</w:t>
              </w:r>
              <w:r w:rsidRPr="008C419F">
                <w:rPr>
                  <w:rStyle w:val="Hyperlink"/>
                </w:rPr>
                <w:t xml:space="preserve"> AHARHoHEST/RRH/PSH</w:t>
              </w:r>
            </w:hyperlink>
          </w:p>
        </w:tc>
      </w:tr>
      <w:tr w:rsidR="001772B9" w:rsidRPr="00D23CF2" w14:paraId="172F0EBE" w14:textId="77777777" w:rsidTr="00DC3219">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tcPr>
          <w:p w14:paraId="31EE8E9A" w14:textId="77777777" w:rsidR="001772B9" w:rsidRPr="00291CD4" w:rsidRDefault="001772B9" w:rsidP="001772B9">
            <w:pPr>
              <w:pStyle w:val="NoSpacing"/>
            </w:pPr>
            <w:r w:rsidRPr="00192F86">
              <w:t>55</w:t>
            </w:r>
          </w:p>
        </w:tc>
        <w:tc>
          <w:tcPr>
            <w:tcW w:w="1980" w:type="dxa"/>
            <w:noWrap/>
          </w:tcPr>
          <w:p w14:paraId="27E18A9B" w14:textId="77777777" w:rsidR="001772B9" w:rsidRPr="000D5A2E" w:rsidRDefault="001772B9" w:rsidP="001772B9">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ReportID</w:t>
            </w:r>
          </w:p>
        </w:tc>
        <w:tc>
          <w:tcPr>
            <w:tcW w:w="6750" w:type="dxa"/>
          </w:tcPr>
          <w:p w14:paraId="128F1BED" w14:textId="77777777" w:rsidR="001772B9" w:rsidRPr="00A6616E" w:rsidRDefault="001772B9" w:rsidP="001772B9">
            <w:pPr>
              <w:pStyle w:val="NoSpacing"/>
              <w:cnfStyle w:val="000000100000" w:firstRow="0" w:lastRow="0" w:firstColumn="0" w:lastColumn="0" w:oddVBand="0" w:evenVBand="0" w:oddHBand="1" w:evenHBand="0" w:firstRowFirstColumn="0" w:firstRowLastColumn="0" w:lastRowFirstColumn="0" w:lastRowLastColumn="0"/>
            </w:pPr>
            <w:r>
              <w:t xml:space="preserve">Must match ReportID in LSAReport; see </w:t>
            </w:r>
            <w:hyperlink w:anchor="_Report_Metadata_for" w:history="1">
              <w:r w:rsidRPr="00B133A2">
                <w:rPr>
                  <w:rStyle w:val="Hyperlink"/>
                </w:rPr>
                <w:t>4.1 Report Metadata for LSAReport</w:t>
              </w:r>
            </w:hyperlink>
          </w:p>
        </w:tc>
      </w:tr>
    </w:tbl>
    <w:p w14:paraId="7B589F48" w14:textId="77777777" w:rsidR="00715CF5" w:rsidRPr="00D8091D" w:rsidRDefault="00715CF5" w:rsidP="00DE4A2E"/>
    <w:p w14:paraId="64F49CC4" w14:textId="4D94F467" w:rsidR="00BC4291" w:rsidRDefault="00073AE1" w:rsidP="0088191A">
      <w:pPr>
        <w:pStyle w:val="Heading2"/>
      </w:pPr>
      <w:bookmarkStart w:id="144" w:name="_Get_Active_HouseholdIDs_1"/>
      <w:bookmarkStart w:id="145" w:name="_Toc37849759"/>
      <w:bookmarkStart w:id="146" w:name="_Toc79153944"/>
      <w:bookmarkEnd w:id="144"/>
      <w:r>
        <w:t>Identify</w:t>
      </w:r>
      <w:r w:rsidRPr="00C52062">
        <w:t xml:space="preserve"> </w:t>
      </w:r>
      <w:r w:rsidR="00BC4291" w:rsidRPr="00C52062">
        <w:t xml:space="preserve">Active </w:t>
      </w:r>
      <w:r>
        <w:t xml:space="preserve">and AHAR </w:t>
      </w:r>
      <w:r w:rsidR="00BC4291" w:rsidRPr="00C52062">
        <w:t>Household</w:t>
      </w:r>
      <w:r w:rsidR="00BC4291">
        <w:t>ID</w:t>
      </w:r>
      <w:r w:rsidR="00BC4291" w:rsidRPr="00C52062">
        <w:t>s</w:t>
      </w:r>
      <w:bookmarkEnd w:id="145"/>
      <w:bookmarkEnd w:id="146"/>
    </w:p>
    <w:p w14:paraId="566BD99D" w14:textId="6762A0BB" w:rsidR="006E3B97" w:rsidRDefault="002C279F" w:rsidP="0060467F">
      <w:pPr>
        <w:jc w:val="center"/>
      </w:pPr>
      <w:r>
        <w:rPr>
          <w:rFonts w:ascii="Times New Roman" w:hAnsi="Times New Roman" w:cs="Times New Roman"/>
          <w:noProof/>
          <w:sz w:val="24"/>
          <w:szCs w:val="24"/>
        </w:rPr>
        <mc:AlternateContent>
          <mc:Choice Requires="wpg">
            <w:drawing>
              <wp:inline distT="0" distB="0" distL="0" distR="0" wp14:anchorId="38D32CA0" wp14:editId="79E83FC7">
                <wp:extent cx="5071110" cy="1005840"/>
                <wp:effectExtent l="0" t="0" r="15240" b="22860"/>
                <wp:docPr id="241" name="Group 2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71110" cy="1005840"/>
                          <a:chOff x="1142836" y="1129037"/>
                          <a:chExt cx="50711" cy="10058"/>
                        </a:xfrm>
                      </wpg:grpSpPr>
                      <wps:wsp>
                        <wps:cNvPr id="242" name="AutoShape 383"/>
                        <wps:cNvSpPr>
                          <a:spLocks/>
                        </wps:cNvSpPr>
                        <wps:spPr bwMode="auto">
                          <a:xfrm flipV="1">
                            <a:off x="1160540" y="1129037"/>
                            <a:ext cx="2501" cy="10059"/>
                          </a:xfrm>
                          <a:prstGeom prst="leftBracket">
                            <a:avLst>
                              <a:gd name="adj" fmla="val 90923"/>
                            </a:avLst>
                          </a:prstGeom>
                          <a:noFill/>
                          <a:ln w="6350">
                            <a:solidFill>
                              <a:schemeClr val="dk1">
                                <a:lumMod val="0"/>
                                <a:lumOff val="0"/>
                              </a:schemeClr>
                            </a:solidFill>
                            <a:round/>
                            <a:headEnd/>
                            <a:tailEnd/>
                          </a:ln>
                          <a:effectLst/>
                          <a:extLst>
                            <a:ext uri="{909E8E84-426E-40DD-AFC4-6F175D3DCCD1}">
                              <a14:hiddenFill xmlns:a14="http://schemas.microsoft.com/office/drawing/2010/main">
                                <a:solidFill>
                                  <a:srgbClr val="5B9BD5"/>
                                </a:solid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74485312" name="AutoShape 384"/>
                        <wps:cNvCnPr>
                          <a:cxnSpLocks noChangeShapeType="1"/>
                          <a:stCxn id="242" idx="1"/>
                        </wps:cNvCnPr>
                        <wps:spPr bwMode="auto">
                          <a:xfrm>
                            <a:off x="1175563" y="1134067"/>
                            <a:ext cx="6268" cy="93"/>
                          </a:xfrm>
                          <a:prstGeom prst="curvedConnector3">
                            <a:avLst>
                              <a:gd name="adj1" fmla="val 50000"/>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g:grpSp>
                        <wpg:cNvPr id="74485313" name="Group 5"/>
                        <wpg:cNvGrpSpPr>
                          <a:grpSpLocks/>
                        </wpg:cNvGrpSpPr>
                        <wpg:grpSpPr bwMode="auto">
                          <a:xfrm>
                            <a:off x="1142836" y="1130803"/>
                            <a:ext cx="11903" cy="6528"/>
                            <a:chOff x="1142836" y="1128794"/>
                            <a:chExt cx="11902" cy="6527"/>
                          </a:xfrm>
                        </wpg:grpSpPr>
                        <wps:wsp>
                          <wps:cNvPr id="74485314" name="AutoShape 386"/>
                          <wps:cNvSpPr>
                            <a:spLocks noChangeArrowheads="1"/>
                          </wps:cNvSpPr>
                          <wps:spPr bwMode="auto">
                            <a:xfrm>
                              <a:off x="1142836" y="1128794"/>
                              <a:ext cx="11903" cy="2711"/>
                            </a:xfrm>
                            <a:prstGeom prst="flowChartDocument">
                              <a:avLst/>
                            </a:prstGeom>
                            <a:solidFill>
                              <a:srgbClr val="FCE5D6"/>
                            </a:solidFill>
                            <a:ln w="6350">
                              <a:solidFill>
                                <a:srgbClr val="F5B18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1863C2A1" w14:textId="77777777" w:rsidR="00004824" w:rsidRDefault="00004824" w:rsidP="002C279F">
                                <w:pPr>
                                  <w:pStyle w:val="Style3"/>
                                </w:pPr>
                                <w:r>
                                  <w:t>lsa_Report</w:t>
                                </w:r>
                              </w:p>
                            </w:txbxContent>
                          </wps:txbx>
                          <wps:bodyPr rot="0" vert="horz" wrap="square" lIns="0" tIns="0" rIns="0" bIns="0" anchor="ctr" anchorCtr="0" upright="1">
                            <a:noAutofit/>
                          </wps:bodyPr>
                        </wps:wsp>
                        <wps:wsp>
                          <wps:cNvPr id="74485315" name="AutoShape 387"/>
                          <wps:cNvSpPr>
                            <a:spLocks noChangeArrowheads="1"/>
                          </wps:cNvSpPr>
                          <wps:spPr bwMode="auto">
                            <a:xfrm>
                              <a:off x="1142836" y="1132610"/>
                              <a:ext cx="11903" cy="2711"/>
                            </a:xfrm>
                            <a:prstGeom prst="flowChartDocument">
                              <a:avLst/>
                            </a:prstGeom>
                            <a:solidFill>
                              <a:srgbClr val="FCE5D6"/>
                            </a:solidFill>
                            <a:ln w="6350">
                              <a:solidFill>
                                <a:srgbClr val="F5B18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7C0F9044" w14:textId="77777777" w:rsidR="00004824" w:rsidRDefault="00004824" w:rsidP="002C279F">
                                <w:pPr>
                                  <w:pStyle w:val="Style3"/>
                                </w:pPr>
                                <w:r>
                                  <w:t>lsa_Project</w:t>
                                </w:r>
                              </w:p>
                            </w:txbxContent>
                          </wps:txbx>
                          <wps:bodyPr rot="0" vert="horz" wrap="square" lIns="0" tIns="0" rIns="0" bIns="0" anchor="ctr" anchorCtr="0" upright="1">
                            <a:noAutofit/>
                          </wps:bodyPr>
                        </wps:wsp>
                      </wpg:grpSp>
                      <wps:wsp>
                        <wps:cNvPr id="74485316" name="AutoShape 388"/>
                        <wps:cNvCnPr>
                          <a:cxnSpLocks noChangeShapeType="1"/>
                          <a:stCxn id="74485314" idx="3"/>
                          <a:endCxn id="242" idx="1"/>
                        </wps:cNvCnPr>
                        <wps:spPr bwMode="auto">
                          <a:xfrm>
                            <a:off x="1154739" y="1132159"/>
                            <a:ext cx="5801" cy="1908"/>
                          </a:xfrm>
                          <a:prstGeom prst="curvedConnector3">
                            <a:avLst>
                              <a:gd name="adj1" fmla="val 50000"/>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74485329" name="AutoShape 389"/>
                        <wps:cNvCnPr>
                          <a:cxnSpLocks noChangeShapeType="1"/>
                          <a:stCxn id="74485315" idx="3"/>
                          <a:endCxn id="242" idx="1"/>
                        </wps:cNvCnPr>
                        <wps:spPr bwMode="auto">
                          <a:xfrm flipV="1">
                            <a:off x="1154739" y="1134067"/>
                            <a:ext cx="5801" cy="1908"/>
                          </a:xfrm>
                          <a:prstGeom prst="curvedConnector3">
                            <a:avLst>
                              <a:gd name="adj1" fmla="val 50000"/>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74485544" name="AutoShape 390"/>
                        <wps:cNvSpPr>
                          <a:spLocks noChangeArrowheads="1"/>
                        </wps:cNvSpPr>
                        <wps:spPr bwMode="auto">
                          <a:xfrm>
                            <a:off x="1181645" y="1132661"/>
                            <a:ext cx="11902" cy="2812"/>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3907B8D2" w14:textId="77777777" w:rsidR="00004824" w:rsidRDefault="00004824" w:rsidP="002C279F">
                              <w:pPr>
                                <w:pStyle w:val="Style3"/>
                              </w:pPr>
                              <w:r>
                                <w:t>tlsa_HHID</w:t>
                              </w:r>
                            </w:p>
                          </w:txbxContent>
                        </wps:txbx>
                        <wps:bodyPr rot="0" vert="horz" wrap="square" lIns="0" tIns="0" rIns="0" bIns="0" anchor="ctr" anchorCtr="0" upright="1">
                          <a:noAutofit/>
                        </wps:bodyPr>
                      </wps:wsp>
                      <wpg:grpSp>
                        <wpg:cNvPr id="74485547" name="Group 11"/>
                        <wpg:cNvGrpSpPr>
                          <a:grpSpLocks/>
                        </wpg:cNvGrpSpPr>
                        <wpg:grpSpPr bwMode="auto">
                          <a:xfrm>
                            <a:off x="1161740" y="1130150"/>
                            <a:ext cx="12803" cy="7833"/>
                            <a:chOff x="1161740" y="1129927"/>
                            <a:chExt cx="12802" cy="7833"/>
                          </a:xfrm>
                        </wpg:grpSpPr>
                        <wps:wsp>
                          <wps:cNvPr id="74485548" name="AutoShape 379"/>
                          <wps:cNvSpPr>
                            <a:spLocks noChangeArrowheads="1"/>
                          </wps:cNvSpPr>
                          <wps:spPr bwMode="auto">
                            <a:xfrm>
                              <a:off x="1161740" y="1129927"/>
                              <a:ext cx="12803" cy="3615"/>
                            </a:xfrm>
                            <a:prstGeom prst="flowChartMagneticDisk">
                              <a:avLst/>
                            </a:prstGeom>
                            <a:solidFill>
                              <a:srgbClr val="DFEBF7"/>
                            </a:solidFill>
                            <a:ln w="6350">
                              <a:solidFill>
                                <a:srgbClr val="5B9BD5"/>
                              </a:solidFill>
                              <a:round/>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4E001F86" w14:textId="77777777" w:rsidR="00004824" w:rsidRDefault="00004824" w:rsidP="002C279F">
                                <w:pPr>
                                  <w:pStyle w:val="Style3"/>
                                </w:pPr>
                                <w:r>
                                  <w:t>hmis_EnrollmentCoC</w:t>
                                </w:r>
                              </w:p>
                            </w:txbxContent>
                          </wps:txbx>
                          <wps:bodyPr rot="0" vert="horz" wrap="square" lIns="0" tIns="0" rIns="0" bIns="0" anchor="t" anchorCtr="0" upright="1">
                            <a:noAutofit/>
                          </wps:bodyPr>
                        </wps:wsp>
                        <wps:wsp>
                          <wps:cNvPr id="74485565" name="AutoShape 390"/>
                          <wps:cNvSpPr>
                            <a:spLocks noChangeArrowheads="1"/>
                          </wps:cNvSpPr>
                          <wps:spPr bwMode="auto">
                            <a:xfrm>
                              <a:off x="1161740" y="1134948"/>
                              <a:ext cx="12803" cy="2812"/>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5223ED6F" w14:textId="77777777" w:rsidR="00004824" w:rsidRDefault="00004824" w:rsidP="002C279F">
                                <w:pPr>
                                  <w:pStyle w:val="Style3"/>
                                </w:pPr>
                                <w:r>
                                  <w:t>tlsa_HHID</w:t>
                                </w:r>
                              </w:p>
                            </w:txbxContent>
                          </wps:txbx>
                          <wps:bodyPr rot="0" vert="horz" wrap="square" lIns="0" tIns="0" rIns="0" bIns="0" anchor="ctr" anchorCtr="0" upright="1">
                            <a:noAutofit/>
                          </wps:bodyPr>
                        </wps:wsp>
                      </wpg:grpSp>
                      <wps:wsp>
                        <wps:cNvPr id="74485709" name="AutoShape 383"/>
                        <wps:cNvSpPr>
                          <a:spLocks/>
                        </wps:cNvSpPr>
                        <wps:spPr bwMode="auto">
                          <a:xfrm flipH="1" flipV="1">
                            <a:off x="1173063" y="1129037"/>
                            <a:ext cx="2500" cy="10059"/>
                          </a:xfrm>
                          <a:prstGeom prst="leftBracket">
                            <a:avLst>
                              <a:gd name="adj" fmla="val 90959"/>
                            </a:avLst>
                          </a:prstGeom>
                          <a:noFill/>
                          <a:ln w="6350">
                            <a:solidFill>
                              <a:schemeClr val="dk1">
                                <a:lumMod val="0"/>
                                <a:lumOff val="0"/>
                              </a:schemeClr>
                            </a:solidFill>
                            <a:round/>
                            <a:headEnd/>
                            <a:tailEnd/>
                          </a:ln>
                          <a:effectLst/>
                          <a:extLst>
                            <a:ext uri="{909E8E84-426E-40DD-AFC4-6F175D3DCCD1}">
                              <a14:hiddenFill xmlns:a14="http://schemas.microsoft.com/office/drawing/2010/main">
                                <a:solidFill>
                                  <a:srgbClr val="5B9BD5"/>
                                </a:solid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g:wgp>
                  </a:graphicData>
                </a:graphic>
              </wp:inline>
            </w:drawing>
          </mc:Choice>
          <mc:Fallback>
            <w:pict>
              <v:group w14:anchorId="38D32CA0" id="Group 241" o:spid="_x0000_s1210" style="width:399.3pt;height:79.2pt;mso-position-horizontal-relative:char;mso-position-vertical-relative:line" coordorigin="11428,11290" coordsize="507,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">
                <v:shape id="AutoShape 383" o:spid="_x0000_s1211" type="#_x0000_t85" style="position:absolute;left:11605;top:11290;width:25;height:10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" adj="4883" fillcolor="#5b9bd5" strokecolor="black [0]" strokeweight=".5pt">
                  <v:shadow color="black [0]"/>
                  <v:textbox inset="2.88pt,2.88pt,2.88pt,2.88pt"/>
                </v:shape>
                <v:shape id="AutoShape 384" o:spid="_x0000_s1212" type="#_x0000_t38" style="position:absolute;left:11755;top:11340;width:63;height:1;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" adj="10800" strokecolor="black [0]" strokeweight=".5pt">
                  <v:stroke endarrow="block"/>
                  <v:shadow color="black [0]"/>
                </v:shape>
                <v:group id="Group 5" o:spid="_x0000_s1213" style="position:absolute;left:11428;top:11308;width:119;height:65" coordorigin="11428,11287" coordsize="11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">
                  <v:shape id="AutoShape 386" o:spid="_x0000_s1214" type="#_x0000_t114" style="position:absolute;left:11428;top:11287;width:119;height: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" fillcolor="#fce5d6" strokecolor="#f5b183" strokeweight=".5pt">
                    <v:shadow color="black" opacity="0" offset="0,0"/>
                    <v:textbox inset="0,0,0,0">
                      <w:txbxContent>
                        <w:p w14:paraId="1863C2A1" w14:textId="77777777" w:rsidR="00004824" w:rsidRDefault="00004824" w:rsidP="002C279F">
                          <w:pPr>
                            <w:pStyle w:val="Style3"/>
                          </w:pPr>
                          <w:r>
                            <w:t>lsa_Report</w:t>
                          </w:r>
                        </w:p>
                      </w:txbxContent>
                    </v:textbox>
                  </v:shape>
                  <v:shape id="AutoShape 387" o:spid="_x0000_s1215" type="#_x0000_t114" style="position:absolute;left:11428;top:11326;width:119;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" fillcolor="#fce5d6" strokecolor="#f5b183" strokeweight=".5pt">
                    <v:shadow color="black" opacity="0" offset="0,0"/>
                    <v:textbox inset="0,0,0,0">
                      <w:txbxContent>
                        <w:p w14:paraId="7C0F9044" w14:textId="77777777" w:rsidR="00004824" w:rsidRDefault="00004824" w:rsidP="002C279F">
                          <w:pPr>
                            <w:pStyle w:val="Style3"/>
                          </w:pPr>
                          <w:r>
                            <w:t>lsa_Project</w:t>
                          </w:r>
                        </w:p>
                      </w:txbxContent>
                    </v:textbox>
                  </v:shape>
                </v:group>
                <v:shape id="AutoShape 388" o:spid="_x0000_s1216" type="#_x0000_t38" style="position:absolute;left:11547;top:11321;width:58;height:19;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" adj="10800" strokecolor="black [0]" strokeweight=".5pt">
                  <v:stroke endarrow="block"/>
                  <v:shadow color="black [0]"/>
                </v:shape>
                <v:shape id="AutoShape 389" o:spid="_x0000_s1217" type="#_x0000_t38" style="position:absolute;left:11547;top:11340;width:58;height:19;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" adj="10800" strokecolor="black [0]" strokeweight=".5pt">
                  <v:stroke endarrow="block"/>
                  <v:shadow color="black [0]"/>
                </v:shape>
                <v:shape id="AutoShape 390" o:spid="_x0000_s1218" type="#_x0000_t113" style="position:absolute;left:11816;top:11326;width:119;height: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" fillcolor="#ebd7e1" strokecolor="#c285a3" strokeweight=".5pt">
                  <v:shadow color="black" opacity="0" offset="0,0"/>
                  <v:textbox inset="0,0,0,0">
                    <w:txbxContent>
                      <w:p w14:paraId="3907B8D2" w14:textId="77777777" w:rsidR="00004824" w:rsidRDefault="00004824" w:rsidP="002C279F">
                        <w:pPr>
                          <w:pStyle w:val="Style3"/>
                        </w:pPr>
                        <w:r>
                          <w:t>tlsa_HHID</w:t>
                        </w:r>
                      </w:p>
                    </w:txbxContent>
                  </v:textbox>
                </v:shape>
                <v:group id="Group 11" o:spid="_x0000_s1219" style="position:absolute;left:11617;top:11301;width:128;height:78" coordorigin="11617,11299" coordsize="12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">
                  <v:shape id="AutoShape 379" o:spid="_x0000_s1220" type="#_x0000_t132" style="position:absolute;left:11617;top:11299;width:128;height: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" fillcolor="#dfebf7" strokecolor="#5b9bd5" strokeweight=".5pt">
                    <v:shadow color="black" opacity="0" offset="0,0"/>
                    <v:textbox inset="0,0,0,0">
                      <w:txbxContent>
                        <w:p w14:paraId="4E001F86" w14:textId="77777777" w:rsidR="00004824" w:rsidRDefault="00004824" w:rsidP="002C279F">
                          <w:pPr>
                            <w:pStyle w:val="Style3"/>
                          </w:pPr>
                          <w:r>
                            <w:t>hmis_EnrollmentCoC</w:t>
                          </w:r>
                        </w:p>
                      </w:txbxContent>
                    </v:textbox>
                  </v:shape>
                  <v:shape id="AutoShape 390" o:spid="_x0000_s1221" type="#_x0000_t113" style="position:absolute;left:11617;top:11349;width:128;height: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" fillcolor="#ebd7e1" strokecolor="#c285a3" strokeweight=".5pt">
                    <v:shadow color="black" opacity="0" offset="0,0"/>
                    <v:textbox inset="0,0,0,0">
                      <w:txbxContent>
                        <w:p w14:paraId="5223ED6F" w14:textId="77777777" w:rsidR="00004824" w:rsidRDefault="00004824" w:rsidP="002C279F">
                          <w:pPr>
                            <w:pStyle w:val="Style3"/>
                          </w:pPr>
                          <w:r>
                            <w:t>tlsa_HHID</w:t>
                          </w:r>
                        </w:p>
                      </w:txbxContent>
                    </v:textbox>
                  </v:shape>
                </v:group>
                <v:shape id="AutoShape 383" o:spid="_x0000_s1222" type="#_x0000_t85" style="position:absolute;left:11730;top:11290;width:25;height:100;flip:x 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" adj="4883" fillcolor="#5b9bd5" strokecolor="black [0]" strokeweight=".5pt">
                  <v:shadow color="black [0]"/>
                  <v:textbox inset="2.88pt,2.88pt,2.88pt,2.88pt"/>
                </v:shape>
                <w10:anchorlock/>
              </v:group>
            </w:pict>
          </mc:Fallback>
        </mc:AlternateContent>
      </w:r>
    </w:p>
    <w:p w14:paraId="6C24697D" w14:textId="1C42067E" w:rsidR="00B64C37" w:rsidRDefault="00152843" w:rsidP="00152843">
      <w:r w:rsidRPr="00E2612D">
        <w:t xml:space="preserve">This </w:t>
      </w:r>
      <w:r w:rsidR="00FD11C0">
        <w:t>section defines the logic associated with</w:t>
      </w:r>
      <w:r>
        <w:t xml:space="preserve"> identif</w:t>
      </w:r>
      <w:r w:rsidR="00FD11C0">
        <w:t>ying</w:t>
      </w:r>
      <w:r>
        <w:t xml:space="preserve"> enrollments for heads of household that meet the criteria for inclusion in the active cohort</w:t>
      </w:r>
      <w:r w:rsidR="004873DC">
        <w:t xml:space="preserve">. </w:t>
      </w:r>
    </w:p>
    <w:p w14:paraId="49CEDAB0" w14:textId="0E0C1EC3" w:rsidR="00152843" w:rsidRDefault="00B35D6E" w:rsidP="00152843">
      <w:r>
        <w:t>It uses</w:t>
      </w:r>
      <w:r w:rsidR="0060467F">
        <w:t xml:space="preserve"> data in lsa_Report and lsa_Project as parameters</w:t>
      </w:r>
      <w:r>
        <w:t xml:space="preserve"> applied to </w:t>
      </w:r>
      <w:r w:rsidR="00BB33B1">
        <w:t>tlsa_HHID</w:t>
      </w:r>
      <w:r w:rsidR="006B145D">
        <w:t xml:space="preserve"> and</w:t>
      </w:r>
      <w:r w:rsidR="00152843" w:rsidRPr="00E2612D">
        <w:t xml:space="preserve"> hmis_EnrollmentCoC</w:t>
      </w:r>
      <w:r w:rsidR="004873DC">
        <w:t xml:space="preserve">. </w:t>
      </w:r>
      <w:r>
        <w:t xml:space="preserve">As described, </w:t>
      </w:r>
      <w:r w:rsidR="00F86C8F">
        <w:t xml:space="preserve">the </w:t>
      </w:r>
      <w:r w:rsidR="00F86C8F" w:rsidRPr="00EA65D0">
        <w:rPr>
          <w:b/>
          <w:bCs/>
        </w:rPr>
        <w:t>Active</w:t>
      </w:r>
      <w:r w:rsidR="00F86C8F">
        <w:t xml:space="preserve"> column in tlsa_HHID is set to 1 for </w:t>
      </w:r>
      <w:r>
        <w:t>each</w:t>
      </w:r>
      <w:r w:rsidR="00EA65D0">
        <w:t xml:space="preserve"> active</w:t>
      </w:r>
      <w:r>
        <w:t xml:space="preserve"> </w:t>
      </w:r>
      <w:r w:rsidRPr="00B678E4">
        <w:rPr>
          <w:i/>
          <w:iCs/>
        </w:rPr>
        <w:t>HouseholdID</w:t>
      </w:r>
      <w:r w:rsidR="00EA65D0">
        <w:t>.</w:t>
      </w:r>
    </w:p>
    <w:p w14:paraId="3BCC197F" w14:textId="50C0BB40" w:rsidR="000E32D5" w:rsidRDefault="00DD56EC" w:rsidP="00094BE2">
      <w:r>
        <w:t xml:space="preserve">References to </w:t>
      </w:r>
      <w:r w:rsidR="00105316">
        <w:t xml:space="preserve">active </w:t>
      </w:r>
      <w:r w:rsidR="00105316" w:rsidRPr="00105316">
        <w:rPr>
          <w:b/>
          <w:bCs/>
        </w:rPr>
        <w:t>HouseholdID</w:t>
      </w:r>
      <w:r w:rsidR="00105316">
        <w:t xml:space="preserve">s and/or </w:t>
      </w:r>
      <w:r>
        <w:t xml:space="preserve">any of the columns included in </w:t>
      </w:r>
      <w:r w:rsidR="00805D27">
        <w:t>tlsa</w:t>
      </w:r>
      <w:r>
        <w:t xml:space="preserve">_HHID mean </w:t>
      </w:r>
      <w:r w:rsidR="006D1454">
        <w:t xml:space="preserve">records where </w:t>
      </w:r>
      <w:r w:rsidR="006D1454" w:rsidRPr="006D1454">
        <w:rPr>
          <w:b/>
          <w:bCs/>
        </w:rPr>
        <w:t>Active</w:t>
      </w:r>
      <w:r w:rsidR="006D1454">
        <w:t xml:space="preserve"> = 1 and </w:t>
      </w:r>
      <w:r>
        <w:t xml:space="preserve">the column values as they are set </w:t>
      </w:r>
      <w:r w:rsidR="00995652">
        <w:t>in this and subsequent steps.</w:t>
      </w:r>
    </w:p>
    <w:p w14:paraId="266FE48D" w14:textId="240D2FEE" w:rsidR="0014091F" w:rsidRDefault="0014091F" w:rsidP="006A3016">
      <w:pPr>
        <w:pStyle w:val="Heading3"/>
      </w:pPr>
      <w:r w:rsidRPr="00107D01">
        <w:t>Relevant Data</w:t>
      </w:r>
    </w:p>
    <w:p w14:paraId="62FDBCC1" w14:textId="77777777" w:rsidR="00B718C1" w:rsidRPr="006A3016" w:rsidRDefault="00B718C1">
      <w:pPr>
        <w:pStyle w:val="Heading4"/>
      </w:pPr>
      <w:r w:rsidRPr="0088191A">
        <w:t>Source</w:t>
      </w:r>
    </w:p>
    <w:tbl>
      <w:tblPr>
        <w:tblStyle w:val="TableGrid"/>
        <w:tblW w:w="9355" w:type="dxa"/>
        <w:tblLook w:val="04A0" w:firstRow="1" w:lastRow="0" w:firstColumn="1" w:lastColumn="0" w:noHBand="0" w:noVBand="1"/>
      </w:tblPr>
      <w:tblGrid>
        <w:gridCol w:w="9355"/>
      </w:tblGrid>
      <w:tr w:rsidR="00C816DB" w:rsidRPr="005F4836" w14:paraId="0945F3F8" w14:textId="77777777" w:rsidTr="002C279F">
        <w:trPr>
          <w:cantSplit/>
          <w:trHeight w:val="216"/>
        </w:trPr>
        <w:tc>
          <w:tcPr>
            <w:tcW w:w="9355" w:type="dxa"/>
            <w:shd w:val="clear" w:color="auto" w:fill="FDE9D9" w:themeFill="accent6" w:themeFillTint="33"/>
          </w:tcPr>
          <w:p w14:paraId="375D16F1" w14:textId="6FF93957" w:rsidR="00C816DB" w:rsidRPr="00C032F4" w:rsidRDefault="00C816DB" w:rsidP="002C279F">
            <w:pPr>
              <w:pStyle w:val="NoSpacing"/>
              <w:rPr>
                <w:b/>
                <w:bCs/>
              </w:rPr>
            </w:pPr>
            <w:r w:rsidRPr="00C032F4">
              <w:rPr>
                <w:b/>
                <w:bCs/>
              </w:rPr>
              <w:t>lsa_</w:t>
            </w:r>
            <w:r>
              <w:rPr>
                <w:b/>
                <w:bCs/>
              </w:rPr>
              <w:t>Report</w:t>
            </w:r>
          </w:p>
        </w:tc>
      </w:tr>
      <w:tr w:rsidR="00C816DB" w14:paraId="754A48D6" w14:textId="77777777" w:rsidTr="002C279F">
        <w:trPr>
          <w:cantSplit/>
          <w:trHeight w:val="216"/>
        </w:trPr>
        <w:tc>
          <w:tcPr>
            <w:tcW w:w="9355" w:type="dxa"/>
          </w:tcPr>
          <w:p w14:paraId="1EEC962F" w14:textId="77777777" w:rsidR="00C816DB" w:rsidRPr="00C032F4" w:rsidRDefault="00C816DB" w:rsidP="002C279F">
            <w:pPr>
              <w:pStyle w:val="NoSpacing"/>
            </w:pPr>
            <w:r>
              <w:t>ReportStart</w:t>
            </w:r>
          </w:p>
        </w:tc>
      </w:tr>
      <w:tr w:rsidR="00C816DB" w14:paraId="4F2106CD" w14:textId="77777777" w:rsidTr="002C279F">
        <w:trPr>
          <w:cantSplit/>
          <w:trHeight w:val="216"/>
        </w:trPr>
        <w:tc>
          <w:tcPr>
            <w:tcW w:w="9355" w:type="dxa"/>
          </w:tcPr>
          <w:p w14:paraId="3DD929AF" w14:textId="43D520BB" w:rsidR="00C816DB" w:rsidRPr="00C032F4" w:rsidRDefault="00C816DB" w:rsidP="002C279F">
            <w:pPr>
              <w:pStyle w:val="NoSpacing"/>
            </w:pPr>
            <w:r w:rsidRPr="00FC60BE">
              <w:rPr>
                <w:rFonts w:cstheme="minorHAnsi"/>
                <w:u w:val="single"/>
              </w:rPr>
              <w:t>ReportEnd</w:t>
            </w:r>
          </w:p>
        </w:tc>
      </w:tr>
      <w:tr w:rsidR="00C816DB" w14:paraId="1E4F3078" w14:textId="77777777" w:rsidTr="002C279F">
        <w:trPr>
          <w:cantSplit/>
          <w:trHeight w:val="216"/>
        </w:trPr>
        <w:tc>
          <w:tcPr>
            <w:tcW w:w="9355" w:type="dxa"/>
          </w:tcPr>
          <w:p w14:paraId="5BAD3175" w14:textId="6CADBC2B" w:rsidR="00C816DB" w:rsidRPr="00C032F4" w:rsidRDefault="00C816DB" w:rsidP="002C279F">
            <w:pPr>
              <w:pStyle w:val="NoSpacing"/>
            </w:pPr>
            <w:r>
              <w:t>ReportCoC</w:t>
            </w:r>
          </w:p>
        </w:tc>
      </w:tr>
      <w:tr w:rsidR="00C032F4" w:rsidRPr="005F4836" w14:paraId="2418C5C6" w14:textId="77777777" w:rsidTr="00C032F4">
        <w:trPr>
          <w:cantSplit/>
          <w:trHeight w:val="216"/>
        </w:trPr>
        <w:tc>
          <w:tcPr>
            <w:tcW w:w="9355" w:type="dxa"/>
            <w:shd w:val="clear" w:color="auto" w:fill="FDE9D9" w:themeFill="accent6" w:themeFillTint="33"/>
          </w:tcPr>
          <w:p w14:paraId="2E1E3B22" w14:textId="1ECA4273" w:rsidR="00C032F4" w:rsidRPr="00C032F4" w:rsidRDefault="00C032F4" w:rsidP="009446A1">
            <w:pPr>
              <w:pStyle w:val="NoSpacing"/>
              <w:rPr>
                <w:b/>
                <w:bCs/>
              </w:rPr>
            </w:pPr>
            <w:r w:rsidRPr="00C032F4">
              <w:rPr>
                <w:b/>
                <w:bCs/>
              </w:rPr>
              <w:t>lsa_Project</w:t>
            </w:r>
          </w:p>
        </w:tc>
      </w:tr>
      <w:tr w:rsidR="00C032F4" w14:paraId="74A88B5F" w14:textId="77777777" w:rsidTr="00C032F4">
        <w:trPr>
          <w:cantSplit/>
          <w:trHeight w:val="216"/>
        </w:trPr>
        <w:tc>
          <w:tcPr>
            <w:tcW w:w="9355" w:type="dxa"/>
          </w:tcPr>
          <w:p w14:paraId="35D113C1" w14:textId="77777777" w:rsidR="00C032F4" w:rsidRPr="00C032F4" w:rsidRDefault="00C032F4" w:rsidP="009446A1">
            <w:pPr>
              <w:pStyle w:val="NoSpacing"/>
            </w:pPr>
            <w:r w:rsidRPr="00C032F4">
              <w:t>ProjectID</w:t>
            </w:r>
          </w:p>
        </w:tc>
      </w:tr>
      <w:tr w:rsidR="00C032F4" w:rsidRPr="005F4836" w14:paraId="6022B0F9" w14:textId="77777777" w:rsidTr="00DE4A2E">
        <w:trPr>
          <w:cantSplit/>
          <w:trHeight w:val="197"/>
        </w:trPr>
        <w:tc>
          <w:tcPr>
            <w:tcW w:w="9355" w:type="dxa"/>
            <w:shd w:val="clear" w:color="auto" w:fill="FDE9D9" w:themeFill="accent6" w:themeFillTint="33"/>
          </w:tcPr>
          <w:p w14:paraId="3B3F1E9E" w14:textId="6EEAF6D8" w:rsidR="00C032F4" w:rsidRPr="00C032F4" w:rsidRDefault="00AF65BA" w:rsidP="009446A1">
            <w:pPr>
              <w:pStyle w:val="NoSpacing"/>
              <w:rPr>
                <w:b/>
                <w:bCs/>
              </w:rPr>
            </w:pPr>
            <w:r>
              <w:rPr>
                <w:b/>
                <w:bCs/>
              </w:rPr>
              <w:t>tlsa</w:t>
            </w:r>
            <w:r w:rsidR="00C032F4" w:rsidRPr="00C032F4">
              <w:rPr>
                <w:b/>
                <w:bCs/>
              </w:rPr>
              <w:t>_</w:t>
            </w:r>
            <w:r w:rsidR="006B145D">
              <w:rPr>
                <w:b/>
                <w:bCs/>
              </w:rPr>
              <w:t>HHID</w:t>
            </w:r>
          </w:p>
        </w:tc>
      </w:tr>
      <w:tr w:rsidR="00BB6796" w14:paraId="09FBDC0F" w14:textId="77777777" w:rsidTr="00C032F4">
        <w:trPr>
          <w:cantSplit/>
          <w:trHeight w:val="216"/>
        </w:trPr>
        <w:tc>
          <w:tcPr>
            <w:tcW w:w="9355" w:type="dxa"/>
          </w:tcPr>
          <w:p w14:paraId="34751037" w14:textId="7D1B2862" w:rsidR="00BB6796" w:rsidRDefault="00BB6796" w:rsidP="009446A1">
            <w:pPr>
              <w:pStyle w:val="NoSpacing"/>
            </w:pPr>
            <w:r>
              <w:t>EnrollmentID</w:t>
            </w:r>
          </w:p>
        </w:tc>
      </w:tr>
      <w:tr w:rsidR="00073AE1" w14:paraId="5251A801" w14:textId="77777777" w:rsidTr="00C032F4">
        <w:trPr>
          <w:cantSplit/>
          <w:trHeight w:val="216"/>
        </w:trPr>
        <w:tc>
          <w:tcPr>
            <w:tcW w:w="9355" w:type="dxa"/>
          </w:tcPr>
          <w:p w14:paraId="21298EA2" w14:textId="3FE22014" w:rsidR="00073AE1" w:rsidRDefault="00073AE1" w:rsidP="009446A1">
            <w:pPr>
              <w:pStyle w:val="NoSpacing"/>
            </w:pPr>
            <w:r>
              <w:t>ProjectType</w:t>
            </w:r>
          </w:p>
        </w:tc>
      </w:tr>
      <w:tr w:rsidR="00BB6796" w14:paraId="411D8738" w14:textId="77777777" w:rsidTr="00C032F4">
        <w:trPr>
          <w:cantSplit/>
          <w:trHeight w:val="216"/>
        </w:trPr>
        <w:tc>
          <w:tcPr>
            <w:tcW w:w="9355" w:type="dxa"/>
          </w:tcPr>
          <w:p w14:paraId="7C0E0688" w14:textId="5B4C461F" w:rsidR="00BB6796" w:rsidRPr="00C032F4" w:rsidRDefault="00BB6796" w:rsidP="009446A1">
            <w:pPr>
              <w:pStyle w:val="NoSpacing"/>
            </w:pPr>
            <w:r>
              <w:t>EntryDate</w:t>
            </w:r>
          </w:p>
        </w:tc>
      </w:tr>
      <w:tr w:rsidR="00073AE1" w14:paraId="7027DA48" w14:textId="77777777" w:rsidTr="00C032F4">
        <w:trPr>
          <w:cantSplit/>
          <w:trHeight w:val="216"/>
        </w:trPr>
        <w:tc>
          <w:tcPr>
            <w:tcW w:w="9355" w:type="dxa"/>
          </w:tcPr>
          <w:p w14:paraId="414E33D9" w14:textId="785FB50B" w:rsidR="00073AE1" w:rsidRDefault="00073AE1" w:rsidP="009446A1">
            <w:pPr>
              <w:pStyle w:val="NoSpacing"/>
            </w:pPr>
            <w:r>
              <w:t>MoveInDate</w:t>
            </w:r>
          </w:p>
        </w:tc>
      </w:tr>
      <w:tr w:rsidR="00C032F4" w14:paraId="4B5B53B6" w14:textId="77777777" w:rsidTr="00C032F4">
        <w:trPr>
          <w:cantSplit/>
          <w:trHeight w:val="216"/>
        </w:trPr>
        <w:tc>
          <w:tcPr>
            <w:tcW w:w="9355" w:type="dxa"/>
          </w:tcPr>
          <w:p w14:paraId="0EE7D02A" w14:textId="133368F1" w:rsidR="00C032F4" w:rsidRPr="00C032F4" w:rsidRDefault="00BB6796" w:rsidP="009446A1">
            <w:pPr>
              <w:pStyle w:val="NoSpacing"/>
            </w:pPr>
            <w:r>
              <w:t>ExitDate</w:t>
            </w:r>
          </w:p>
        </w:tc>
      </w:tr>
      <w:tr w:rsidR="00C032F4" w:rsidRPr="005F4836" w14:paraId="2BE136AE" w14:textId="77777777" w:rsidTr="00C032F4">
        <w:trPr>
          <w:cantSplit/>
          <w:trHeight w:val="197"/>
        </w:trPr>
        <w:tc>
          <w:tcPr>
            <w:tcW w:w="9355" w:type="dxa"/>
            <w:shd w:val="clear" w:color="auto" w:fill="EEECE1" w:themeFill="background2"/>
          </w:tcPr>
          <w:p w14:paraId="6BE5D0EA" w14:textId="574F488D" w:rsidR="00C032F4" w:rsidRPr="00C032F4" w:rsidRDefault="00C032F4" w:rsidP="009446A1">
            <w:pPr>
              <w:pStyle w:val="NoSpacing"/>
              <w:rPr>
                <w:b/>
                <w:bCs/>
              </w:rPr>
            </w:pPr>
            <w:r w:rsidRPr="00C032F4">
              <w:rPr>
                <w:b/>
                <w:bCs/>
              </w:rPr>
              <w:t>hmis_EnrollmentCoC</w:t>
            </w:r>
          </w:p>
        </w:tc>
      </w:tr>
      <w:tr w:rsidR="00C032F4" w14:paraId="61FF79A1" w14:textId="77777777" w:rsidTr="00C032F4">
        <w:trPr>
          <w:cantSplit/>
          <w:trHeight w:val="216"/>
        </w:trPr>
        <w:tc>
          <w:tcPr>
            <w:tcW w:w="9355" w:type="dxa"/>
          </w:tcPr>
          <w:p w14:paraId="79FB74CB" w14:textId="1D254A7F" w:rsidR="00C032F4" w:rsidRPr="00C032F4" w:rsidRDefault="00C032F4" w:rsidP="009446A1">
            <w:pPr>
              <w:pStyle w:val="NoSpacing"/>
            </w:pPr>
            <w:r w:rsidRPr="00C032F4">
              <w:t>EnrollmentID</w:t>
            </w:r>
          </w:p>
        </w:tc>
      </w:tr>
      <w:tr w:rsidR="00C032F4" w14:paraId="59D7ED07" w14:textId="77777777" w:rsidTr="00C032F4">
        <w:trPr>
          <w:cantSplit/>
          <w:trHeight w:val="216"/>
        </w:trPr>
        <w:tc>
          <w:tcPr>
            <w:tcW w:w="9355" w:type="dxa"/>
          </w:tcPr>
          <w:p w14:paraId="20E9EE81" w14:textId="5EE8443A" w:rsidR="00C032F4" w:rsidRPr="00C032F4" w:rsidRDefault="00C032F4" w:rsidP="009446A1">
            <w:pPr>
              <w:pStyle w:val="NoSpacing"/>
            </w:pPr>
            <w:r w:rsidRPr="00C032F4">
              <w:t>InformationDate</w:t>
            </w:r>
          </w:p>
        </w:tc>
      </w:tr>
      <w:tr w:rsidR="00C032F4" w14:paraId="046355CE" w14:textId="77777777" w:rsidTr="00C032F4">
        <w:trPr>
          <w:cantSplit/>
          <w:trHeight w:val="216"/>
        </w:trPr>
        <w:tc>
          <w:tcPr>
            <w:tcW w:w="9355" w:type="dxa"/>
          </w:tcPr>
          <w:p w14:paraId="4BAD1603" w14:textId="1917AB22" w:rsidR="00C032F4" w:rsidRPr="00C032F4" w:rsidRDefault="00C032F4" w:rsidP="009446A1">
            <w:pPr>
              <w:pStyle w:val="NoSpacing"/>
            </w:pPr>
            <w:r w:rsidRPr="00C032F4">
              <w:t>CoCCode</w:t>
            </w:r>
          </w:p>
        </w:tc>
      </w:tr>
    </w:tbl>
    <w:p w14:paraId="41527578" w14:textId="5E2AACD0" w:rsidR="00B718C1" w:rsidRPr="006A3016" w:rsidRDefault="00B718C1" w:rsidP="006A3016">
      <w:pPr>
        <w:pStyle w:val="Heading4"/>
      </w:pPr>
      <w:r w:rsidRPr="0088191A">
        <w:t>Target</w:t>
      </w:r>
    </w:p>
    <w:p w14:paraId="2634958F" w14:textId="0E24DDAE" w:rsidR="00680E72" w:rsidRPr="006A5B3F" w:rsidRDefault="00680E72" w:rsidP="008F2C7B">
      <w:r>
        <w:t xml:space="preserve">The logic associated with values for columns with names in </w:t>
      </w:r>
      <w:r w:rsidRPr="008F2C7B">
        <w:rPr>
          <w:b/>
          <w:bCs/>
        </w:rPr>
        <w:t>bold</w:t>
      </w:r>
      <w:r>
        <w:t xml:space="preserve"> below is described in this step</w:t>
      </w:r>
      <w:r w:rsidR="004873DC">
        <w:t xml:space="preserve">. </w:t>
      </w:r>
      <w:r>
        <w:t>The business logic associated with other columns is described in subsequent steps</w:t>
      </w:r>
      <w:r w:rsidR="004873DC">
        <w:t xml:space="preserve">. </w:t>
      </w:r>
    </w:p>
    <w:tbl>
      <w:tblPr>
        <w:tblStyle w:val="TableGrid"/>
        <w:tblW w:w="9355" w:type="dxa"/>
        <w:tblLook w:val="04A0" w:firstRow="1" w:lastRow="0" w:firstColumn="1" w:lastColumn="0" w:noHBand="0" w:noVBand="1"/>
      </w:tblPr>
      <w:tblGrid>
        <w:gridCol w:w="2733"/>
        <w:gridCol w:w="6622"/>
      </w:tblGrid>
      <w:tr w:rsidR="00B718C1" w:rsidRPr="005F4836" w14:paraId="50AACD43" w14:textId="77777777" w:rsidTr="00DE4A2E">
        <w:trPr>
          <w:cantSplit/>
          <w:trHeight w:val="216"/>
        </w:trPr>
        <w:tc>
          <w:tcPr>
            <w:tcW w:w="2733" w:type="dxa"/>
            <w:shd w:val="clear" w:color="auto" w:fill="76923C" w:themeFill="accent3" w:themeFillShade="BF"/>
          </w:tcPr>
          <w:p w14:paraId="7F7501D4" w14:textId="164D3744" w:rsidR="00B718C1" w:rsidRPr="005F4836" w:rsidRDefault="0008595E" w:rsidP="009446A1">
            <w:pPr>
              <w:pStyle w:val="NoSpacing"/>
              <w:rPr>
                <w:b/>
                <w:bCs/>
                <w:color w:val="FFFFFF" w:themeColor="background1"/>
              </w:rPr>
            </w:pPr>
            <w:r>
              <w:rPr>
                <w:b/>
                <w:bCs/>
                <w:color w:val="FFFFFF" w:themeColor="background1"/>
              </w:rPr>
              <w:t>tlsa</w:t>
            </w:r>
            <w:r w:rsidR="00FC65E4">
              <w:rPr>
                <w:b/>
                <w:bCs/>
                <w:color w:val="FFFFFF" w:themeColor="background1"/>
              </w:rPr>
              <w:t>_HHID</w:t>
            </w:r>
          </w:p>
        </w:tc>
        <w:tc>
          <w:tcPr>
            <w:tcW w:w="6622" w:type="dxa"/>
            <w:shd w:val="clear" w:color="auto" w:fill="76923C" w:themeFill="accent3" w:themeFillShade="BF"/>
          </w:tcPr>
          <w:p w14:paraId="46D4115C" w14:textId="2A5AF99F" w:rsidR="00B718C1" w:rsidRPr="005F4836" w:rsidRDefault="00EA3CE6" w:rsidP="009446A1">
            <w:pPr>
              <w:pStyle w:val="NoSpacing"/>
              <w:rPr>
                <w:b/>
                <w:bCs/>
                <w:color w:val="FFFFFF" w:themeColor="background1"/>
              </w:rPr>
            </w:pPr>
            <w:r>
              <w:rPr>
                <w:b/>
                <w:bCs/>
                <w:color w:val="FFFFFF" w:themeColor="background1"/>
              </w:rPr>
              <w:t>Column Description</w:t>
            </w:r>
          </w:p>
        </w:tc>
      </w:tr>
      <w:tr w:rsidR="00DD6203" w14:paraId="1E51A3A4" w14:textId="77777777" w:rsidTr="00DE4A2E">
        <w:trPr>
          <w:cantSplit/>
          <w:trHeight w:val="216"/>
        </w:trPr>
        <w:tc>
          <w:tcPr>
            <w:tcW w:w="2733" w:type="dxa"/>
          </w:tcPr>
          <w:p w14:paraId="4391712F" w14:textId="0E53B0CE" w:rsidR="00DD6203" w:rsidRPr="00C032F4" w:rsidRDefault="0008595E" w:rsidP="00DD6203">
            <w:pPr>
              <w:pStyle w:val="NoSpacing"/>
              <w:rPr>
                <w:b/>
              </w:rPr>
            </w:pPr>
            <w:r>
              <w:rPr>
                <w:b/>
              </w:rPr>
              <w:t>Active</w:t>
            </w:r>
          </w:p>
        </w:tc>
        <w:tc>
          <w:tcPr>
            <w:tcW w:w="6622" w:type="dxa"/>
          </w:tcPr>
          <w:p w14:paraId="23841CCD" w14:textId="45BD090C" w:rsidR="00DD6203" w:rsidRPr="006B4F91" w:rsidRDefault="0008595E" w:rsidP="004523C0">
            <w:pPr>
              <w:pStyle w:val="NoSpacing"/>
              <w:tabs>
                <w:tab w:val="left" w:pos="4845"/>
              </w:tabs>
            </w:pPr>
            <w:r>
              <w:rPr>
                <w:rFonts w:cstheme="minorHAnsi"/>
              </w:rPr>
              <w:t>1 identifies HouseholdIDs included in the active cohort</w:t>
            </w:r>
          </w:p>
        </w:tc>
      </w:tr>
      <w:tr w:rsidR="00073AE1" w14:paraId="28F00281" w14:textId="77777777" w:rsidTr="00DE4A2E">
        <w:trPr>
          <w:cantSplit/>
          <w:trHeight w:val="216"/>
        </w:trPr>
        <w:tc>
          <w:tcPr>
            <w:tcW w:w="2733" w:type="dxa"/>
          </w:tcPr>
          <w:p w14:paraId="0238A098" w14:textId="53A7945E" w:rsidR="00073AE1" w:rsidRDefault="00073AE1" w:rsidP="00073AE1">
            <w:pPr>
              <w:pStyle w:val="NoSpacing"/>
              <w:rPr>
                <w:b/>
              </w:rPr>
            </w:pPr>
            <w:r>
              <w:rPr>
                <w:b/>
              </w:rPr>
              <w:t>AHAR</w:t>
            </w:r>
          </w:p>
        </w:tc>
        <w:tc>
          <w:tcPr>
            <w:tcW w:w="6622" w:type="dxa"/>
          </w:tcPr>
          <w:p w14:paraId="5175A2B6" w14:textId="446C536D" w:rsidR="00073AE1" w:rsidRDefault="00544D47" w:rsidP="00073AE1">
            <w:pPr>
              <w:pStyle w:val="NoSpacing"/>
              <w:tabs>
                <w:tab w:val="left" w:pos="4845"/>
              </w:tabs>
              <w:rPr>
                <w:rFonts w:cstheme="minorHAnsi"/>
              </w:rPr>
            </w:pPr>
            <w:r>
              <w:rPr>
                <w:rFonts w:cstheme="minorHAnsi"/>
              </w:rPr>
              <w:t>1 identifies the subset of HouseholdIDs in the active cohort where the head of household’s enrollment includes at least one bednight during the report period</w:t>
            </w:r>
          </w:p>
        </w:tc>
      </w:tr>
    </w:tbl>
    <w:p w14:paraId="4BB2DCB8" w14:textId="409E5FC9" w:rsidR="009D02F1" w:rsidRDefault="009D02F1" w:rsidP="006A3016">
      <w:pPr>
        <w:pStyle w:val="Heading3"/>
      </w:pPr>
      <w:r>
        <w:t>Logic</w:t>
      </w:r>
    </w:p>
    <w:p w14:paraId="729DF809" w14:textId="08C2002F" w:rsidR="004B5987" w:rsidRPr="006A3016" w:rsidRDefault="00073AE1">
      <w:pPr>
        <w:pStyle w:val="Heading4"/>
      </w:pPr>
      <w:r>
        <w:t>Active</w:t>
      </w:r>
    </w:p>
    <w:p w14:paraId="27CA57DC" w14:textId="064956A2" w:rsidR="003812F4" w:rsidRDefault="00073AE1" w:rsidP="00263F8E">
      <w:pPr>
        <w:rPr>
          <w:rFonts w:eastAsia="Times New Roman" w:cstheme="minorHAnsi"/>
        </w:rPr>
      </w:pPr>
      <w:r>
        <w:rPr>
          <w:rFonts w:eastAsia="Times New Roman" w:cstheme="minorHAnsi"/>
        </w:rPr>
        <w:t xml:space="preserve">Set </w:t>
      </w:r>
      <w:r>
        <w:rPr>
          <w:rFonts w:eastAsia="Times New Roman" w:cstheme="minorHAnsi"/>
          <w:b/>
          <w:bCs/>
        </w:rPr>
        <w:t xml:space="preserve">Active </w:t>
      </w:r>
      <w:r>
        <w:rPr>
          <w:rFonts w:eastAsia="Times New Roman" w:cstheme="minorHAnsi"/>
        </w:rPr>
        <w:t>= 1 for</w:t>
      </w:r>
      <w:r w:rsidR="009D02F1" w:rsidRPr="00A6067F">
        <w:rPr>
          <w:rFonts w:eastAsia="Times New Roman" w:cstheme="minorHAnsi"/>
        </w:rPr>
        <w:t xml:space="preserve"> </w:t>
      </w:r>
      <w:r w:rsidR="00BB33B1">
        <w:rPr>
          <w:rFonts w:eastAsia="Times New Roman" w:cstheme="minorHAnsi"/>
        </w:rPr>
        <w:t>tlsa_HHID</w:t>
      </w:r>
      <w:r w:rsidR="00BB6796">
        <w:rPr>
          <w:rFonts w:eastAsia="Times New Roman" w:cstheme="minorHAnsi"/>
        </w:rPr>
        <w:t>.</w:t>
      </w:r>
      <w:r w:rsidR="00BB6796" w:rsidRPr="00DE4A2E">
        <w:rPr>
          <w:rFonts w:eastAsia="Times New Roman" w:cstheme="minorHAnsi"/>
          <w:b/>
          <w:bCs/>
        </w:rPr>
        <w:t>HouseholdID</w:t>
      </w:r>
      <w:r w:rsidR="00BB6796">
        <w:rPr>
          <w:rFonts w:eastAsia="Times New Roman" w:cstheme="minorHAnsi"/>
        </w:rPr>
        <w:t xml:space="preserve">s where </w:t>
      </w:r>
      <w:r w:rsidR="00740041">
        <w:rPr>
          <w:rFonts w:eastAsia="Times New Roman" w:cstheme="minorHAnsi"/>
        </w:rPr>
        <w:t>:</w:t>
      </w:r>
    </w:p>
    <w:p w14:paraId="3B7FDBB0" w14:textId="4EEEC857" w:rsidR="00CA5114" w:rsidRPr="002F0D32" w:rsidRDefault="008F6BF3" w:rsidP="0030608E">
      <w:pPr>
        <w:pStyle w:val="ListParagraph"/>
        <w:numPr>
          <w:ilvl w:val="0"/>
          <w:numId w:val="32"/>
        </w:numPr>
      </w:pPr>
      <w:r>
        <w:t xml:space="preserve">There is a record for the </w:t>
      </w:r>
      <w:r w:rsidRPr="00DE4A2E">
        <w:rPr>
          <w:b/>
          <w:bCs/>
        </w:rPr>
        <w:t>ProjectID</w:t>
      </w:r>
      <w:r>
        <w:t xml:space="preserve"> in </w:t>
      </w:r>
      <w:r w:rsidR="00456FB9">
        <w:t>lsa_Project</w:t>
      </w:r>
      <w:r>
        <w:t>; and</w:t>
      </w:r>
    </w:p>
    <w:p w14:paraId="3D56ED9D" w14:textId="2DE8C630" w:rsidR="00CA5114" w:rsidRDefault="00740041" w:rsidP="0030608E">
      <w:pPr>
        <w:pStyle w:val="ListParagraph"/>
        <w:numPr>
          <w:ilvl w:val="0"/>
          <w:numId w:val="32"/>
        </w:numPr>
      </w:pPr>
      <w:r>
        <w:rPr>
          <w:b/>
          <w:bCs/>
        </w:rPr>
        <w:t>EntryDate</w:t>
      </w:r>
      <w:r w:rsidR="00CA5114">
        <w:t xml:space="preserve"> &lt;= </w:t>
      </w:r>
      <w:r w:rsidR="008F6BF3" w:rsidRPr="00DE4A2E">
        <w:rPr>
          <w:u w:val="single"/>
        </w:rPr>
        <w:t>ReportEnd</w:t>
      </w:r>
      <w:r w:rsidR="008F6BF3">
        <w:rPr>
          <w:u w:val="single"/>
        </w:rPr>
        <w:t>; and</w:t>
      </w:r>
    </w:p>
    <w:p w14:paraId="2C72BD17" w14:textId="0CFCA71E" w:rsidR="00363F6A" w:rsidRPr="007B5290" w:rsidRDefault="00CA5114" w:rsidP="0030608E">
      <w:pPr>
        <w:pStyle w:val="ListParagraph"/>
        <w:numPr>
          <w:ilvl w:val="0"/>
          <w:numId w:val="32"/>
        </w:numPr>
        <w:rPr>
          <w:u w:val="single"/>
        </w:rPr>
      </w:pPr>
      <w:r w:rsidRPr="00DE4A2E">
        <w:rPr>
          <w:b/>
          <w:bCs/>
        </w:rPr>
        <w:t>ExitDate</w:t>
      </w:r>
      <w:r>
        <w:t xml:space="preserve"> is </w:t>
      </w:r>
      <w:r w:rsidR="00143E83">
        <w:t>NULL</w:t>
      </w:r>
      <w:r>
        <w:t xml:space="preserve"> or</w:t>
      </w:r>
      <w:r w:rsidR="00740041">
        <w:rPr>
          <w:i/>
          <w:iCs/>
        </w:rPr>
        <w:t xml:space="preserve"> </w:t>
      </w:r>
      <w:r w:rsidRPr="00DE4A2E">
        <w:rPr>
          <w:b/>
          <w:bCs/>
        </w:rPr>
        <w:t>ExitDate</w:t>
      </w:r>
      <w:r>
        <w:t xml:space="preserve"> &gt;= </w:t>
      </w:r>
      <w:r w:rsidRPr="00683863">
        <w:rPr>
          <w:u w:val="single"/>
        </w:rPr>
        <w:t>ReportStart</w:t>
      </w:r>
      <w:r w:rsidR="008F6BF3">
        <w:t>; and</w:t>
      </w:r>
    </w:p>
    <w:p w14:paraId="76E0FB08" w14:textId="5B3C2384" w:rsidR="00CA5114" w:rsidRPr="00DE4A2E" w:rsidRDefault="008F6BF3" w:rsidP="0030608E">
      <w:pPr>
        <w:pStyle w:val="ListParagraph"/>
        <w:numPr>
          <w:ilvl w:val="0"/>
          <w:numId w:val="32"/>
        </w:numPr>
        <w:rPr>
          <w:u w:val="single"/>
        </w:rPr>
      </w:pPr>
      <w:r>
        <w:t>hmis_EnrollmentCoC.</w:t>
      </w:r>
      <w:r w:rsidR="00740041" w:rsidRPr="003D6740">
        <w:rPr>
          <w:i/>
          <w:iCs/>
        </w:rPr>
        <w:t>CoCCode</w:t>
      </w:r>
      <w:r w:rsidR="00740041">
        <w:t xml:space="preserve"> = </w:t>
      </w:r>
      <w:r w:rsidR="00740041" w:rsidRPr="003D6740">
        <w:rPr>
          <w:u w:val="single"/>
        </w:rPr>
        <w:t xml:space="preserve">ReportCoC </w:t>
      </w:r>
      <w:r w:rsidR="00740041">
        <w:rPr>
          <w:u w:val="single"/>
        </w:rPr>
        <w:t xml:space="preserve">for </w:t>
      </w:r>
      <w:r w:rsidR="00740041">
        <w:t>th</w:t>
      </w:r>
      <w:r w:rsidR="00CA5114">
        <w:t>e</w:t>
      </w:r>
      <w:r w:rsidR="00740041">
        <w:t xml:space="preserve"> most recent </w:t>
      </w:r>
      <w:r w:rsidR="00CA5114" w:rsidRPr="002F0D32">
        <w:t>EnrollmentCoC</w:t>
      </w:r>
      <w:r w:rsidR="00CA5114">
        <w:t xml:space="preserve"> record where </w:t>
      </w:r>
      <w:r w:rsidR="00CA5114" w:rsidRPr="003D6740">
        <w:rPr>
          <w:i/>
          <w:iCs/>
        </w:rPr>
        <w:t>InformationDate</w:t>
      </w:r>
      <w:r w:rsidR="00CA5114">
        <w:t xml:space="preserve"> &lt;= </w:t>
      </w:r>
      <w:r w:rsidR="00CA5114" w:rsidRPr="003D6740">
        <w:rPr>
          <w:u w:val="single"/>
        </w:rPr>
        <w:t>ReportEnd</w:t>
      </w:r>
      <w:r w:rsidR="00CA5114">
        <w:t xml:space="preserve"> </w:t>
      </w:r>
    </w:p>
    <w:p w14:paraId="37309FC3" w14:textId="5D62C75E" w:rsidR="00740041" w:rsidRPr="004523C0" w:rsidRDefault="00073AE1" w:rsidP="0030608E">
      <w:pPr>
        <w:pStyle w:val="ListParagraph"/>
        <w:numPr>
          <w:ilvl w:val="1"/>
          <w:numId w:val="32"/>
        </w:numPr>
        <w:rPr>
          <w:u w:val="single"/>
        </w:rPr>
      </w:pPr>
      <w:r>
        <w:t>This is necessary because the</w:t>
      </w:r>
      <w:r w:rsidRPr="00DE4A2E">
        <w:t xml:space="preserve"> </w:t>
      </w:r>
      <w:r>
        <w:t>initial</w:t>
      </w:r>
      <w:r w:rsidRPr="00DE4A2E">
        <w:t xml:space="preserve"> </w:t>
      </w:r>
      <w:r w:rsidR="00740041" w:rsidRPr="00DE4A2E">
        <w:t xml:space="preserve">selection criteria for </w:t>
      </w:r>
      <w:r w:rsidR="00BB33B1">
        <w:t>tlsa_HHID</w:t>
      </w:r>
      <w:r w:rsidR="00740041" w:rsidRPr="00DE4A2E">
        <w:t xml:space="preserve"> requires only that there is at least one </w:t>
      </w:r>
      <w:r w:rsidR="00740041" w:rsidRPr="004523C0">
        <w:rPr>
          <w:i/>
          <w:iCs/>
        </w:rPr>
        <w:t>EnrollmentCoC</w:t>
      </w:r>
      <w:r w:rsidR="00740041" w:rsidRPr="00DE4A2E">
        <w:t xml:space="preserve"> record</w:t>
      </w:r>
      <w:r w:rsidR="00740041">
        <w:t xml:space="preserve"> for </w:t>
      </w:r>
      <w:r w:rsidR="00740041" w:rsidRPr="00DE4A2E">
        <w:rPr>
          <w:u w:val="single"/>
        </w:rPr>
        <w:t>ReportCoC</w:t>
      </w:r>
      <w:r w:rsidR="00740041" w:rsidRPr="00DE4A2E">
        <w:t xml:space="preserve"> and not that it be the most recent.</w:t>
      </w:r>
    </w:p>
    <w:p w14:paraId="3F30B508" w14:textId="77777777" w:rsidR="00073AE1" w:rsidRDefault="00073AE1" w:rsidP="00073AE1">
      <w:pPr>
        <w:pStyle w:val="Heading4"/>
      </w:pPr>
      <w:r>
        <w:t>AHAR</w:t>
      </w:r>
    </w:p>
    <w:p w14:paraId="4A9DCFB1" w14:textId="77777777" w:rsidR="00073AE1" w:rsidRDefault="00073AE1" w:rsidP="00073AE1">
      <w:pPr>
        <w:rPr>
          <w:rFonts w:eastAsia="Times New Roman" w:cstheme="minorHAnsi"/>
        </w:rPr>
      </w:pPr>
      <w:r>
        <w:rPr>
          <w:rFonts w:eastAsia="Times New Roman" w:cstheme="minorHAnsi"/>
        </w:rPr>
        <w:t xml:space="preserve">Set </w:t>
      </w:r>
      <w:r>
        <w:rPr>
          <w:rFonts w:eastAsia="Times New Roman" w:cstheme="minorHAnsi"/>
          <w:b/>
          <w:bCs/>
        </w:rPr>
        <w:t>AHAR</w:t>
      </w:r>
      <w:r>
        <w:rPr>
          <w:rFonts w:eastAsia="Times New Roman" w:cstheme="minorHAnsi"/>
        </w:rPr>
        <w:t xml:space="preserve"> = 1 for</w:t>
      </w:r>
      <w:r w:rsidRPr="00A6067F">
        <w:rPr>
          <w:rFonts w:eastAsia="Times New Roman" w:cstheme="minorHAnsi"/>
        </w:rPr>
        <w:t xml:space="preserve"> </w:t>
      </w:r>
      <w:r>
        <w:rPr>
          <w:rFonts w:eastAsia="Times New Roman" w:cstheme="minorHAnsi"/>
        </w:rPr>
        <w:t>tlsa_HHID.</w:t>
      </w:r>
      <w:r w:rsidRPr="00DE4A2E">
        <w:rPr>
          <w:rFonts w:eastAsia="Times New Roman" w:cstheme="minorHAnsi"/>
          <w:b/>
          <w:bCs/>
        </w:rPr>
        <w:t>HouseholdID</w:t>
      </w:r>
      <w:r>
        <w:rPr>
          <w:rFonts w:eastAsia="Times New Roman" w:cstheme="minorHAnsi"/>
        </w:rPr>
        <w:t xml:space="preserve">s where: </w:t>
      </w:r>
    </w:p>
    <w:p w14:paraId="2335A6B3" w14:textId="77777777" w:rsidR="00073AE1" w:rsidRDefault="00073AE1" w:rsidP="00073AE1">
      <w:pPr>
        <w:pStyle w:val="ListParagraph"/>
        <w:numPr>
          <w:ilvl w:val="0"/>
          <w:numId w:val="32"/>
        </w:numPr>
      </w:pPr>
      <w:r w:rsidRPr="00845520">
        <w:rPr>
          <w:b/>
          <w:bCs/>
        </w:rPr>
        <w:t>Active</w:t>
      </w:r>
      <w:r>
        <w:t xml:space="preserve"> = 1; and:</w:t>
      </w:r>
    </w:p>
    <w:p w14:paraId="5C48DBFF" w14:textId="77777777" w:rsidR="00073AE1" w:rsidRPr="00150833" w:rsidRDefault="00073AE1" w:rsidP="00073AE1">
      <w:pPr>
        <w:pStyle w:val="ListParagraph"/>
        <w:numPr>
          <w:ilvl w:val="0"/>
          <w:numId w:val="32"/>
        </w:numPr>
      </w:pPr>
      <w:r>
        <w:rPr>
          <w:b/>
          <w:bCs/>
        </w:rPr>
        <w:t xml:space="preserve">ExitDate </w:t>
      </w:r>
      <w:r>
        <w:t xml:space="preserve">&gt; </w:t>
      </w:r>
      <w:r>
        <w:rPr>
          <w:u w:val="single"/>
        </w:rPr>
        <w:t>ReportStart</w:t>
      </w:r>
      <w:r>
        <w:t xml:space="preserve"> or </w:t>
      </w:r>
      <w:r w:rsidRPr="00845520">
        <w:rPr>
          <w:b/>
          <w:bCs/>
        </w:rPr>
        <w:t>ExitDate</w:t>
      </w:r>
      <w:r>
        <w:t xml:space="preserve"> is NULL</w:t>
      </w:r>
      <w:r w:rsidRPr="00845520">
        <w:t>; and</w:t>
      </w:r>
    </w:p>
    <w:p w14:paraId="722C9D9A" w14:textId="77777777" w:rsidR="00073AE1" w:rsidRDefault="00073AE1" w:rsidP="00073AE1">
      <w:pPr>
        <w:pStyle w:val="ListParagraph"/>
        <w:numPr>
          <w:ilvl w:val="1"/>
          <w:numId w:val="32"/>
        </w:numPr>
      </w:pPr>
      <w:r w:rsidRPr="00845520">
        <w:rPr>
          <w:b/>
          <w:bCs/>
        </w:rPr>
        <w:t>ProjectType</w:t>
      </w:r>
      <w:r>
        <w:t xml:space="preserve"> in (1,2,8); or</w:t>
      </w:r>
    </w:p>
    <w:p w14:paraId="574FEEA9" w14:textId="41D84E98" w:rsidR="00073AE1" w:rsidRPr="00073AE1" w:rsidRDefault="00073AE1">
      <w:pPr>
        <w:pStyle w:val="ListParagraph"/>
        <w:numPr>
          <w:ilvl w:val="1"/>
          <w:numId w:val="32"/>
        </w:numPr>
      </w:pPr>
      <w:r>
        <w:rPr>
          <w:b/>
          <w:bCs/>
        </w:rPr>
        <w:t xml:space="preserve">Project Type </w:t>
      </w:r>
      <w:r w:rsidRPr="00845520">
        <w:t>in (3,13) and</w:t>
      </w:r>
      <w:r>
        <w:rPr>
          <w:b/>
          <w:bCs/>
        </w:rPr>
        <w:t xml:space="preserve"> MoveInDate </w:t>
      </w:r>
      <w:r w:rsidRPr="00845520">
        <w:t>is not NULL</w:t>
      </w:r>
    </w:p>
    <w:p w14:paraId="1E1A5677" w14:textId="31874A46" w:rsidR="001437DE" w:rsidRDefault="00073AE1" w:rsidP="0088191A">
      <w:pPr>
        <w:pStyle w:val="Heading2"/>
      </w:pPr>
      <w:bookmarkStart w:id="147" w:name="_Toc29163943"/>
      <w:bookmarkStart w:id="148" w:name="_Toc29188088"/>
      <w:bookmarkStart w:id="149" w:name="_Toc29188093"/>
      <w:bookmarkStart w:id="150" w:name="_Toc29188094"/>
      <w:bookmarkStart w:id="151" w:name="_Resolve_Data_Conflicts"/>
      <w:bookmarkStart w:id="152" w:name="_Toc79153945"/>
      <w:bookmarkStart w:id="153" w:name="_Toc37849760"/>
      <w:bookmarkEnd w:id="147"/>
      <w:bookmarkEnd w:id="148"/>
      <w:bookmarkEnd w:id="149"/>
      <w:bookmarkEnd w:id="150"/>
      <w:bookmarkEnd w:id="151"/>
      <w:r>
        <w:t xml:space="preserve">Identify </w:t>
      </w:r>
      <w:r w:rsidR="008670BD">
        <w:t>Activ</w:t>
      </w:r>
      <w:r w:rsidR="001437DE" w:rsidRPr="00C52062">
        <w:t xml:space="preserve">e </w:t>
      </w:r>
      <w:r>
        <w:t xml:space="preserve">and AHAR </w:t>
      </w:r>
      <w:r w:rsidR="001437DE" w:rsidRPr="00C52062">
        <w:t>Enrollments</w:t>
      </w:r>
      <w:bookmarkEnd w:id="152"/>
      <w:r w:rsidR="001437DE">
        <w:t xml:space="preserve"> </w:t>
      </w:r>
      <w:bookmarkEnd w:id="153"/>
    </w:p>
    <w:p w14:paraId="024DEF54" w14:textId="532EADDD" w:rsidR="0096507F" w:rsidRDefault="008F16F0" w:rsidP="00DE4A2E">
      <w:pPr>
        <w:pStyle w:val="Style3"/>
      </w:pPr>
      <w:r>
        <w:rPr>
          <w:rFonts w:ascii="Times New Roman" w:hAnsi="Times New Roman" w:cs="Times New Roman"/>
          <w:noProof/>
          <w:sz w:val="24"/>
          <w:szCs w:val="24"/>
        </w:rPr>
        <mc:AlternateContent>
          <mc:Choice Requires="wpg">
            <w:drawing>
              <wp:inline distT="0" distB="0" distL="0" distR="0" wp14:anchorId="45B5F788" wp14:editId="16951FFF">
                <wp:extent cx="3175238" cy="676375"/>
                <wp:effectExtent l="0" t="0" r="25400" b="28575"/>
                <wp:docPr id="74486132" name="Group 744861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75238" cy="676375"/>
                          <a:chOff x="1038856" y="1133171"/>
                          <a:chExt cx="31751" cy="6763"/>
                        </a:xfrm>
                      </wpg:grpSpPr>
                      <wps:wsp>
                        <wps:cNvPr id="74486133" name="AutoShape 437"/>
                        <wps:cNvCnPr>
                          <a:cxnSpLocks noChangeShapeType="1"/>
                          <a:stCxn id="74486136" idx="3"/>
                        </wps:cNvCnPr>
                        <wps:spPr bwMode="auto">
                          <a:xfrm>
                            <a:off x="1050759" y="1134543"/>
                            <a:ext cx="7945" cy="2095"/>
                          </a:xfrm>
                          <a:prstGeom prst="curvedConnector3">
                            <a:avLst>
                              <a:gd name="adj1" fmla="val 50000"/>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74486134" name="AutoShape 438"/>
                        <wps:cNvCnPr>
                          <a:cxnSpLocks noChangeShapeType="1"/>
                          <a:stCxn id="74486137" idx="3"/>
                        </wps:cNvCnPr>
                        <wps:spPr bwMode="auto">
                          <a:xfrm flipV="1">
                            <a:off x="1050859" y="1136638"/>
                            <a:ext cx="7845" cy="1924"/>
                          </a:xfrm>
                          <a:prstGeom prst="curvedConnector3">
                            <a:avLst>
                              <a:gd name="adj1" fmla="val 50000"/>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74486136" name="AutoShape 446"/>
                        <wps:cNvSpPr>
                          <a:spLocks noChangeArrowheads="1"/>
                        </wps:cNvSpPr>
                        <wps:spPr bwMode="auto">
                          <a:xfrm>
                            <a:off x="1038856" y="1133171"/>
                            <a:ext cx="11903" cy="2743"/>
                          </a:xfrm>
                          <a:prstGeom prst="flowChartDocument">
                            <a:avLst/>
                          </a:prstGeom>
                          <a:solidFill>
                            <a:srgbClr val="FCE5D6"/>
                          </a:solidFill>
                          <a:ln w="6350">
                            <a:solidFill>
                              <a:srgbClr val="F5B18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70E5FEA2" w14:textId="77777777" w:rsidR="00004824" w:rsidRDefault="00004824" w:rsidP="00DE4A2E">
                              <w:pPr>
                                <w:pStyle w:val="Style3"/>
                              </w:pPr>
                              <w:r>
                                <w:t>lsa_Report</w:t>
                              </w:r>
                            </w:p>
                          </w:txbxContent>
                        </wps:txbx>
                        <wps:bodyPr rot="0" vert="horz" wrap="square" lIns="0" tIns="0" rIns="0" bIns="0" anchor="ctr" anchorCtr="0" upright="1">
                          <a:noAutofit/>
                        </wps:bodyPr>
                      </wps:wsp>
                      <wps:wsp>
                        <wps:cNvPr id="74486137" name="AutoShape 447"/>
                        <wps:cNvSpPr>
                          <a:spLocks noChangeArrowheads="1"/>
                        </wps:cNvSpPr>
                        <wps:spPr bwMode="auto">
                          <a:xfrm>
                            <a:off x="1038956" y="1137190"/>
                            <a:ext cx="11903" cy="2744"/>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42669213" w14:textId="1AA00CAE" w:rsidR="00004824" w:rsidRDefault="00004824" w:rsidP="00DE4A2E">
                              <w:pPr>
                                <w:pStyle w:val="Style3"/>
                              </w:pPr>
                              <w:r>
                                <w:t>tlsa_HHID</w:t>
                              </w:r>
                            </w:p>
                          </w:txbxContent>
                        </wps:txbx>
                        <wps:bodyPr rot="0" vert="horz" wrap="square" lIns="0" tIns="0" rIns="0" bIns="0" anchor="ctr" anchorCtr="0" upright="1">
                          <a:noAutofit/>
                        </wps:bodyPr>
                      </wps:wsp>
                      <wps:wsp>
                        <wps:cNvPr id="74486139" name="AutoShape 448"/>
                        <wps:cNvSpPr>
                          <a:spLocks noChangeArrowheads="1"/>
                        </wps:cNvSpPr>
                        <wps:spPr bwMode="auto">
                          <a:xfrm>
                            <a:off x="1058704" y="1135281"/>
                            <a:ext cx="11903" cy="271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0E621949" w14:textId="77777777" w:rsidR="00004824" w:rsidRDefault="00004824" w:rsidP="00DE4A2E">
                              <w:pPr>
                                <w:pStyle w:val="Style3"/>
                              </w:pPr>
                              <w:r>
                                <w:t>tlsa_Enrollment</w:t>
                              </w:r>
                            </w:p>
                          </w:txbxContent>
                        </wps:txbx>
                        <wps:bodyPr rot="0" vert="horz" wrap="square" lIns="0" tIns="0" rIns="0" bIns="0" anchor="ctr" anchorCtr="0" upright="1">
                          <a:noAutofit/>
                        </wps:bodyPr>
                      </wps:wsp>
                    </wpg:wgp>
                  </a:graphicData>
                </a:graphic>
              </wp:inline>
            </w:drawing>
          </mc:Choice>
          <mc:Fallback>
            <w:pict>
              <v:group w14:anchorId="45B5F788" id="Group 74486132" o:spid="_x0000_s1223" style="width:250pt;height:53.25pt;mso-position-horizontal-relative:char;mso-position-vertical-relative:line" coordorigin="10388,11331" coordsize="31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">
                <v:shape id="AutoShape 437" o:spid="_x0000_s1224" type="#_x0000_t38" style="position:absolute;left:10507;top:11345;width:80;height:21;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" adj="10800" strokecolor="black [0]" strokeweight=".5pt">
                  <v:stroke endarrow="block"/>
                  <v:shadow color="black [0]"/>
                </v:shape>
                <v:shape id="AutoShape 438" o:spid="_x0000_s1225" type="#_x0000_t38" style="position:absolute;left:10508;top:11366;width:79;height:19;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" adj="10800" strokecolor="black [0]" strokeweight=".5pt">
                  <v:stroke endarrow="block"/>
                  <v:shadow color="black [0]"/>
                </v:shape>
                <v:shape id="AutoShape 446" o:spid="_x0000_s1226" type="#_x0000_t114" style="position:absolute;left:10388;top:11331;width:119;height: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" fillcolor="#fce5d6" strokecolor="#f5b183" strokeweight=".5pt">
                  <v:shadow color="black" opacity="0" offset="0,0"/>
                  <v:textbox inset="0,0,0,0">
                    <w:txbxContent>
                      <w:p w14:paraId="70E5FEA2" w14:textId="77777777" w:rsidR="00004824" w:rsidRDefault="00004824" w:rsidP="00DE4A2E">
                        <w:pPr>
                          <w:pStyle w:val="Style3"/>
                        </w:pPr>
                        <w:r>
                          <w:t>lsa_Report</w:t>
                        </w:r>
                      </w:p>
                    </w:txbxContent>
                  </v:textbox>
                </v:shape>
                <v:shape id="AutoShape 447" o:spid="_x0000_s1227" type="#_x0000_t113" style="position:absolute;left:10389;top:11371;width:119;height: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" fillcolor="#ebd7e1" strokecolor="#c285a3" strokeweight=".5pt">
                  <v:shadow color="black" opacity="0" offset="0,0"/>
                  <v:textbox inset="0,0,0,0">
                    <w:txbxContent>
                      <w:p w14:paraId="42669213" w14:textId="1AA00CAE" w:rsidR="00004824" w:rsidRDefault="00004824" w:rsidP="00DE4A2E">
                        <w:pPr>
                          <w:pStyle w:val="Style3"/>
                        </w:pPr>
                        <w:r>
                          <w:t>tlsa_HHID</w:t>
                        </w:r>
                      </w:p>
                    </w:txbxContent>
                  </v:textbox>
                </v:shape>
                <v:shape id="AutoShape 448" o:spid="_x0000_s1228" type="#_x0000_t113" style="position:absolute;left:10587;top:11352;width:119;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" fillcolor="#ebd7e1" strokecolor="#c285a3" strokeweight=".5pt">
                  <v:shadow color="black" opacity="0" offset="0,0"/>
                  <v:textbox inset="0,0,0,0">
                    <w:txbxContent>
                      <w:p w14:paraId="0E621949" w14:textId="77777777" w:rsidR="00004824" w:rsidRDefault="00004824" w:rsidP="00DE4A2E">
                        <w:pPr>
                          <w:pStyle w:val="Style3"/>
                        </w:pPr>
                        <w:r>
                          <w:t>tlsa_Enrollment</w:t>
                        </w:r>
                      </w:p>
                    </w:txbxContent>
                  </v:textbox>
                </v:shape>
                <w10:anchorlock/>
              </v:group>
            </w:pict>
          </mc:Fallback>
        </mc:AlternateContent>
      </w:r>
    </w:p>
    <w:p w14:paraId="205DD811" w14:textId="6D9F286A" w:rsidR="00886BFC" w:rsidRDefault="00886BFC" w:rsidP="00886BFC">
      <w:r w:rsidRPr="00E2612D">
        <w:t xml:space="preserve">This </w:t>
      </w:r>
      <w:r>
        <w:t xml:space="preserve">section defines the logic associated with identifying all active enrollments associated with the active </w:t>
      </w:r>
      <w:r w:rsidRPr="00B678E4">
        <w:rPr>
          <w:i/>
          <w:iCs/>
        </w:rPr>
        <w:t>HouseholdID</w:t>
      </w:r>
      <w:r w:rsidRPr="00DE4A2E">
        <w:t>s</w:t>
      </w:r>
      <w:r>
        <w:t xml:space="preserve"> identified in the previous step</w:t>
      </w:r>
      <w:r w:rsidR="004873DC">
        <w:t xml:space="preserve">. </w:t>
      </w:r>
    </w:p>
    <w:p w14:paraId="4B36D7F2" w14:textId="252A0279" w:rsidR="00886BFC" w:rsidRDefault="00886BFC" w:rsidP="00886BFC">
      <w:r>
        <w:t xml:space="preserve">It uses data in lsa_Report and </w:t>
      </w:r>
      <w:r w:rsidR="000E4E91">
        <w:t>tlsa</w:t>
      </w:r>
      <w:r>
        <w:t xml:space="preserve">_HHID as parameters applied to </w:t>
      </w:r>
      <w:r w:rsidR="007F19E8">
        <w:t>tlsa</w:t>
      </w:r>
      <w:r w:rsidRPr="00E2612D">
        <w:t>_Enrollment</w:t>
      </w:r>
      <w:r w:rsidR="00B84144">
        <w:t xml:space="preserve"> and sets</w:t>
      </w:r>
      <w:r>
        <w:t xml:space="preserve"> </w:t>
      </w:r>
      <w:r w:rsidR="000E4E91">
        <w:t xml:space="preserve">the </w:t>
      </w:r>
      <w:r w:rsidR="000E4E91">
        <w:rPr>
          <w:b/>
          <w:bCs/>
        </w:rPr>
        <w:t xml:space="preserve">Active </w:t>
      </w:r>
      <w:r w:rsidR="00531B4F">
        <w:t xml:space="preserve">column in tlsa_Enrollment to 1 </w:t>
      </w:r>
      <w:r w:rsidR="00B84144">
        <w:t xml:space="preserve">for </w:t>
      </w:r>
      <w:r w:rsidR="00321013">
        <w:t>active enrollments</w:t>
      </w:r>
      <w:r w:rsidR="004873DC">
        <w:t xml:space="preserve">. </w:t>
      </w:r>
    </w:p>
    <w:p w14:paraId="7EA22708" w14:textId="4DB8B659" w:rsidR="00CB505E" w:rsidRDefault="00886BFC" w:rsidP="00886BFC">
      <w:r>
        <w:t>References in subsequent sections to active</w:t>
      </w:r>
      <w:r w:rsidR="004A12BD">
        <w:t xml:space="preserve"> enrollments and of the columns </w:t>
      </w:r>
      <w:r w:rsidR="00786A6E">
        <w:t xml:space="preserve">in tlsa_Enrollment </w:t>
      </w:r>
      <w:r>
        <w:t>mean the column values as they are set in this and subsequent steps</w:t>
      </w:r>
      <w:r w:rsidR="004873DC">
        <w:t xml:space="preserve">. </w:t>
      </w:r>
    </w:p>
    <w:p w14:paraId="35061045" w14:textId="2B506AF0" w:rsidR="00636877" w:rsidRDefault="00636877" w:rsidP="006A3016">
      <w:pPr>
        <w:pStyle w:val="Heading3"/>
      </w:pPr>
      <w:r>
        <w:t>Relevant Data</w:t>
      </w:r>
    </w:p>
    <w:p w14:paraId="47233727" w14:textId="2E379A79" w:rsidR="00636877" w:rsidRPr="006A3016" w:rsidRDefault="00636877">
      <w:pPr>
        <w:pStyle w:val="Heading4"/>
      </w:pPr>
      <w:r w:rsidRPr="0088191A">
        <w:t>Source</w:t>
      </w:r>
    </w:p>
    <w:tbl>
      <w:tblPr>
        <w:tblStyle w:val="TableGrid"/>
        <w:tblW w:w="9355" w:type="dxa"/>
        <w:tblLook w:val="04A0" w:firstRow="1" w:lastRow="0" w:firstColumn="1" w:lastColumn="0" w:noHBand="0" w:noVBand="1"/>
      </w:tblPr>
      <w:tblGrid>
        <w:gridCol w:w="9355"/>
      </w:tblGrid>
      <w:tr w:rsidR="00AF370B" w:rsidRPr="00C9484F" w14:paraId="7A1BB6AC" w14:textId="77777777" w:rsidTr="00AF370B">
        <w:trPr>
          <w:cantSplit/>
          <w:trHeight w:val="216"/>
        </w:trPr>
        <w:tc>
          <w:tcPr>
            <w:tcW w:w="9355" w:type="dxa"/>
            <w:shd w:val="clear" w:color="auto" w:fill="FDE9D9" w:themeFill="accent6" w:themeFillTint="33"/>
          </w:tcPr>
          <w:p w14:paraId="608BCAAE" w14:textId="28CAE236" w:rsidR="00AF370B" w:rsidRPr="00C9484F" w:rsidRDefault="00147F22" w:rsidP="00C71837">
            <w:pPr>
              <w:pStyle w:val="NoSpacing"/>
              <w:rPr>
                <w:b/>
                <w:bCs/>
              </w:rPr>
            </w:pPr>
            <w:bookmarkStart w:id="154" w:name="_Toc499543986"/>
            <w:r>
              <w:rPr>
                <w:b/>
                <w:bCs/>
              </w:rPr>
              <w:t>tlsa_</w:t>
            </w:r>
            <w:r w:rsidR="00FC65E4">
              <w:rPr>
                <w:b/>
                <w:bCs/>
              </w:rPr>
              <w:t>HHID</w:t>
            </w:r>
          </w:p>
        </w:tc>
      </w:tr>
      <w:tr w:rsidR="00AF370B" w14:paraId="259C356E" w14:textId="77777777" w:rsidTr="00AF370B">
        <w:trPr>
          <w:cantSplit/>
          <w:trHeight w:val="216"/>
        </w:trPr>
        <w:tc>
          <w:tcPr>
            <w:tcW w:w="9355" w:type="dxa"/>
          </w:tcPr>
          <w:p w14:paraId="143BDD7F" w14:textId="0FAFC399" w:rsidR="00AF370B" w:rsidRPr="00AF370B" w:rsidRDefault="00AF370B" w:rsidP="00C71837">
            <w:pPr>
              <w:pStyle w:val="NoSpacing"/>
            </w:pPr>
            <w:r w:rsidRPr="00AF370B">
              <w:t>HouseholdID</w:t>
            </w:r>
          </w:p>
        </w:tc>
      </w:tr>
      <w:tr w:rsidR="00455AC1" w14:paraId="2E57096C" w14:textId="77777777" w:rsidTr="00AF370B">
        <w:trPr>
          <w:cantSplit/>
          <w:trHeight w:val="216"/>
        </w:trPr>
        <w:tc>
          <w:tcPr>
            <w:tcW w:w="9355" w:type="dxa"/>
          </w:tcPr>
          <w:p w14:paraId="6433B296" w14:textId="671F0567" w:rsidR="00455AC1" w:rsidRPr="00AF370B" w:rsidRDefault="00455AC1" w:rsidP="00C71837">
            <w:pPr>
              <w:pStyle w:val="NoSpacing"/>
            </w:pPr>
            <w:r>
              <w:t>Active</w:t>
            </w:r>
          </w:p>
        </w:tc>
      </w:tr>
      <w:tr w:rsidR="00AF370B" w:rsidRPr="006B4F91" w14:paraId="5C538F71" w14:textId="77777777" w:rsidTr="00DE4A2E">
        <w:trPr>
          <w:cantSplit/>
          <w:trHeight w:val="197"/>
        </w:trPr>
        <w:tc>
          <w:tcPr>
            <w:tcW w:w="9355" w:type="dxa"/>
            <w:shd w:val="clear" w:color="auto" w:fill="FDE9D9" w:themeFill="accent6" w:themeFillTint="33"/>
          </w:tcPr>
          <w:p w14:paraId="481F59AB" w14:textId="6846A28E" w:rsidR="00AF370B" w:rsidRPr="006B4F91" w:rsidRDefault="00AF65BA" w:rsidP="00C71837">
            <w:pPr>
              <w:pStyle w:val="NoSpacing"/>
              <w:rPr>
                <w:b/>
                <w:bCs/>
              </w:rPr>
            </w:pPr>
            <w:r>
              <w:rPr>
                <w:b/>
                <w:bCs/>
              </w:rPr>
              <w:t>tlsa</w:t>
            </w:r>
            <w:r w:rsidR="00AF370B" w:rsidRPr="006B4F91">
              <w:rPr>
                <w:b/>
                <w:bCs/>
              </w:rPr>
              <w:t>_Enrollment</w:t>
            </w:r>
          </w:p>
        </w:tc>
      </w:tr>
      <w:tr w:rsidR="00AF370B" w14:paraId="1924280D" w14:textId="77777777" w:rsidTr="00AF370B">
        <w:trPr>
          <w:cantSplit/>
          <w:trHeight w:val="216"/>
        </w:trPr>
        <w:tc>
          <w:tcPr>
            <w:tcW w:w="9355" w:type="dxa"/>
          </w:tcPr>
          <w:p w14:paraId="0CB2BDD7" w14:textId="77777777" w:rsidR="00AF370B" w:rsidRPr="00AF370B" w:rsidRDefault="00AF370B" w:rsidP="00C71837">
            <w:pPr>
              <w:pStyle w:val="NoSpacing"/>
            </w:pPr>
            <w:r w:rsidRPr="00AF370B">
              <w:t>EnrollmentID</w:t>
            </w:r>
          </w:p>
        </w:tc>
      </w:tr>
      <w:tr w:rsidR="00AF370B" w14:paraId="5F2509F5" w14:textId="77777777" w:rsidTr="00AF370B">
        <w:trPr>
          <w:cantSplit/>
          <w:trHeight w:val="216"/>
        </w:trPr>
        <w:tc>
          <w:tcPr>
            <w:tcW w:w="9355" w:type="dxa"/>
          </w:tcPr>
          <w:p w14:paraId="6717F71B" w14:textId="77777777" w:rsidR="00AF370B" w:rsidRPr="00AF370B" w:rsidRDefault="00AF370B" w:rsidP="00C71837">
            <w:pPr>
              <w:pStyle w:val="NoSpacing"/>
            </w:pPr>
            <w:r w:rsidRPr="00AF370B">
              <w:t>HouseholdID</w:t>
            </w:r>
          </w:p>
        </w:tc>
      </w:tr>
      <w:tr w:rsidR="00073AE1" w14:paraId="504DDCEE" w14:textId="77777777" w:rsidTr="00AF370B">
        <w:trPr>
          <w:cantSplit/>
          <w:trHeight w:val="216"/>
        </w:trPr>
        <w:tc>
          <w:tcPr>
            <w:tcW w:w="9355" w:type="dxa"/>
          </w:tcPr>
          <w:p w14:paraId="6EABCFC0" w14:textId="22BDEFD0" w:rsidR="00073AE1" w:rsidRPr="00AF370B" w:rsidRDefault="00073AE1" w:rsidP="00C71837">
            <w:pPr>
              <w:pStyle w:val="NoSpacing"/>
            </w:pPr>
            <w:r>
              <w:t>EntryDate</w:t>
            </w:r>
          </w:p>
        </w:tc>
      </w:tr>
      <w:tr w:rsidR="00073AE1" w14:paraId="04160434" w14:textId="77777777" w:rsidTr="00AF370B">
        <w:trPr>
          <w:cantSplit/>
          <w:trHeight w:val="216"/>
        </w:trPr>
        <w:tc>
          <w:tcPr>
            <w:tcW w:w="9355" w:type="dxa"/>
          </w:tcPr>
          <w:p w14:paraId="29AD9ABD" w14:textId="2EFD5213" w:rsidR="00073AE1" w:rsidRPr="00AF370B" w:rsidRDefault="00073AE1" w:rsidP="00C71837">
            <w:pPr>
              <w:pStyle w:val="NoSpacing"/>
            </w:pPr>
            <w:r>
              <w:t>MoveInDate</w:t>
            </w:r>
          </w:p>
        </w:tc>
      </w:tr>
      <w:tr w:rsidR="00AF65BA" w14:paraId="5C293EC2" w14:textId="77777777" w:rsidTr="00AF370B">
        <w:trPr>
          <w:cantSplit/>
          <w:trHeight w:val="216"/>
        </w:trPr>
        <w:tc>
          <w:tcPr>
            <w:tcW w:w="9355" w:type="dxa"/>
          </w:tcPr>
          <w:p w14:paraId="6BFCCBF4" w14:textId="409CD47B" w:rsidR="00AF65BA" w:rsidRPr="00AF370B" w:rsidRDefault="00AF65BA" w:rsidP="00C71837">
            <w:pPr>
              <w:pStyle w:val="NoSpacing"/>
            </w:pPr>
            <w:r>
              <w:t>ExitDate</w:t>
            </w:r>
          </w:p>
        </w:tc>
      </w:tr>
    </w:tbl>
    <w:p w14:paraId="4F4D831A" w14:textId="18685E30" w:rsidR="004D6E81" w:rsidRPr="006A3016" w:rsidRDefault="004D6E81" w:rsidP="006A3016">
      <w:pPr>
        <w:pStyle w:val="Heading4"/>
      </w:pPr>
      <w:r w:rsidRPr="0088191A">
        <w:t>Target</w:t>
      </w:r>
    </w:p>
    <w:p w14:paraId="3F90B98F" w14:textId="01892E3F" w:rsidR="006A5B3F" w:rsidRPr="002F0D32" w:rsidRDefault="006A5B3F" w:rsidP="006A5B3F">
      <w:r>
        <w:t xml:space="preserve">The logic associated with values for columns with names in </w:t>
      </w:r>
      <w:r w:rsidRPr="002F0D32">
        <w:rPr>
          <w:b/>
          <w:bCs/>
        </w:rPr>
        <w:t>bold</w:t>
      </w:r>
      <w:r>
        <w:t xml:space="preserve"> below is described in this step</w:t>
      </w:r>
      <w:r w:rsidR="004873DC">
        <w:t xml:space="preserve">. </w:t>
      </w:r>
      <w:r>
        <w:t>The business logic associated with other columns is described in subsequent steps</w:t>
      </w:r>
      <w:r w:rsidR="004873DC">
        <w:t xml:space="preserve">. </w:t>
      </w:r>
    </w:p>
    <w:tbl>
      <w:tblPr>
        <w:tblStyle w:val="TableGrid"/>
        <w:tblW w:w="9355" w:type="dxa"/>
        <w:tblLook w:val="04A0" w:firstRow="1" w:lastRow="0" w:firstColumn="1" w:lastColumn="0" w:noHBand="0" w:noVBand="1"/>
      </w:tblPr>
      <w:tblGrid>
        <w:gridCol w:w="9355"/>
      </w:tblGrid>
      <w:tr w:rsidR="00786A6E" w:rsidRPr="006B4F91" w14:paraId="7F660463" w14:textId="77777777" w:rsidTr="00786A6E">
        <w:trPr>
          <w:cantSplit/>
          <w:trHeight w:val="216"/>
        </w:trPr>
        <w:tc>
          <w:tcPr>
            <w:tcW w:w="9355" w:type="dxa"/>
            <w:shd w:val="clear" w:color="auto" w:fill="76923C" w:themeFill="accent3" w:themeFillShade="BF"/>
          </w:tcPr>
          <w:p w14:paraId="2ABA766C" w14:textId="0D1B7425" w:rsidR="00786A6E" w:rsidRPr="006B4F91" w:rsidRDefault="00786A6E" w:rsidP="00C71837">
            <w:pPr>
              <w:pStyle w:val="NoSpacing"/>
              <w:rPr>
                <w:b/>
                <w:bCs/>
                <w:color w:val="FFFFFF" w:themeColor="background1"/>
              </w:rPr>
            </w:pPr>
            <w:r>
              <w:rPr>
                <w:b/>
                <w:bCs/>
                <w:color w:val="FFFFFF" w:themeColor="background1"/>
              </w:rPr>
              <w:t>tlsa_Enrollment</w:t>
            </w:r>
          </w:p>
        </w:tc>
      </w:tr>
      <w:tr w:rsidR="00786A6E" w14:paraId="3768EE81" w14:textId="77777777" w:rsidTr="00786A6E">
        <w:trPr>
          <w:cantSplit/>
          <w:trHeight w:val="216"/>
        </w:trPr>
        <w:tc>
          <w:tcPr>
            <w:tcW w:w="9355" w:type="dxa"/>
          </w:tcPr>
          <w:p w14:paraId="07C34560" w14:textId="2EBC858B" w:rsidR="00786A6E" w:rsidRPr="00AF370B" w:rsidRDefault="00786A6E" w:rsidP="00C71837">
            <w:pPr>
              <w:pStyle w:val="NoSpacing"/>
              <w:rPr>
                <w:b/>
              </w:rPr>
            </w:pPr>
            <w:r>
              <w:rPr>
                <w:b/>
              </w:rPr>
              <w:t>Active</w:t>
            </w:r>
          </w:p>
        </w:tc>
      </w:tr>
      <w:tr w:rsidR="00D6011B" w14:paraId="6D423447" w14:textId="77777777" w:rsidTr="00786A6E">
        <w:trPr>
          <w:cantSplit/>
          <w:trHeight w:val="216"/>
        </w:trPr>
        <w:tc>
          <w:tcPr>
            <w:tcW w:w="9355" w:type="dxa"/>
          </w:tcPr>
          <w:p w14:paraId="31A6F643" w14:textId="00AA6825" w:rsidR="00D6011B" w:rsidRDefault="00D6011B" w:rsidP="00C71837">
            <w:pPr>
              <w:pStyle w:val="NoSpacing"/>
              <w:rPr>
                <w:b/>
              </w:rPr>
            </w:pPr>
            <w:r>
              <w:rPr>
                <w:b/>
              </w:rPr>
              <w:t>AHAR</w:t>
            </w:r>
          </w:p>
        </w:tc>
      </w:tr>
    </w:tbl>
    <w:bookmarkEnd w:id="154"/>
    <w:p w14:paraId="1E908E0E" w14:textId="6C399A9F" w:rsidR="008E455B" w:rsidRPr="00A96D77" w:rsidRDefault="008E455B" w:rsidP="006A3016">
      <w:pPr>
        <w:pStyle w:val="Heading3"/>
      </w:pPr>
      <w:r w:rsidRPr="00A96D77">
        <w:t>Logic</w:t>
      </w:r>
    </w:p>
    <w:p w14:paraId="6772F860" w14:textId="27521D5D" w:rsidR="00D6602B" w:rsidRPr="006A3016" w:rsidRDefault="00D6011B">
      <w:pPr>
        <w:pStyle w:val="Heading4"/>
      </w:pPr>
      <w:r>
        <w:t>Active</w:t>
      </w:r>
    </w:p>
    <w:p w14:paraId="6265282A" w14:textId="06657EEF" w:rsidR="00736B2E" w:rsidRPr="00736B2E" w:rsidRDefault="007F4F13" w:rsidP="008F2C7B">
      <w:r>
        <w:rPr>
          <w:b/>
          <w:bCs/>
        </w:rPr>
        <w:t>Active</w:t>
      </w:r>
      <w:r>
        <w:t xml:space="preserve"> = 1 is set to identify the subset of </w:t>
      </w:r>
      <w:r w:rsidR="00736B2E">
        <w:t>enrollments</w:t>
      </w:r>
      <w:r w:rsidR="00C91919">
        <w:t xml:space="preserve"> in tlsa_Enrollment where</w:t>
      </w:r>
      <w:r w:rsidR="00736B2E">
        <w:t>:</w:t>
      </w:r>
    </w:p>
    <w:p w14:paraId="3C0CBEF9" w14:textId="02F21112" w:rsidR="00482327" w:rsidRDefault="00C47588" w:rsidP="0030608E">
      <w:pPr>
        <w:pStyle w:val="ListParagraph"/>
        <w:numPr>
          <w:ilvl w:val="0"/>
          <w:numId w:val="32"/>
        </w:numPr>
      </w:pPr>
      <w:r>
        <w:t xml:space="preserve">The </w:t>
      </w:r>
      <w:r w:rsidRPr="00C47588">
        <w:rPr>
          <w:b/>
          <w:bCs/>
        </w:rPr>
        <w:t>HouseholdID</w:t>
      </w:r>
      <w:r>
        <w:t xml:space="preserve"> matches a </w:t>
      </w:r>
      <w:r w:rsidRPr="00C47588">
        <w:rPr>
          <w:b/>
          <w:bCs/>
        </w:rPr>
        <w:t>HouseholdID</w:t>
      </w:r>
      <w:r>
        <w:t xml:space="preserve"> in tlsa</w:t>
      </w:r>
      <w:r w:rsidR="00FC65E4">
        <w:t>_HHID</w:t>
      </w:r>
      <w:r w:rsidR="00535ED2">
        <w:t xml:space="preserve"> (HHID)</w:t>
      </w:r>
      <w:r>
        <w:t xml:space="preserve"> where </w:t>
      </w:r>
      <w:r w:rsidRPr="00C47588">
        <w:rPr>
          <w:b/>
          <w:bCs/>
        </w:rPr>
        <w:t>Active</w:t>
      </w:r>
      <w:r>
        <w:t xml:space="preserve"> = 1</w:t>
      </w:r>
    </w:p>
    <w:p w14:paraId="3820A144" w14:textId="3A223F6C" w:rsidR="00482327" w:rsidRDefault="00482327" w:rsidP="0030608E">
      <w:pPr>
        <w:pStyle w:val="ListParagraph"/>
        <w:numPr>
          <w:ilvl w:val="0"/>
          <w:numId w:val="32"/>
        </w:numPr>
        <w:rPr>
          <w:u w:val="single"/>
        </w:rPr>
      </w:pPr>
      <w:r w:rsidRPr="00DA481E">
        <w:rPr>
          <w:b/>
          <w:bCs/>
        </w:rPr>
        <w:t>ExitDate</w:t>
      </w:r>
      <w:r>
        <w:t xml:space="preserve"> is </w:t>
      </w:r>
      <w:r w:rsidR="00143E83">
        <w:t>NULL</w:t>
      </w:r>
      <w:r>
        <w:t xml:space="preserve"> or </w:t>
      </w:r>
      <w:r w:rsidR="00DA481E" w:rsidRPr="00DA481E">
        <w:rPr>
          <w:b/>
          <w:bCs/>
        </w:rPr>
        <w:t>ExitDate</w:t>
      </w:r>
      <w:r w:rsidR="00DA481E">
        <w:t xml:space="preserve"> </w:t>
      </w:r>
      <w:r>
        <w:t xml:space="preserve">&gt;= </w:t>
      </w:r>
      <w:r w:rsidRPr="00DA481E">
        <w:rPr>
          <w:u w:val="single"/>
        </w:rPr>
        <w:t>ReportStart</w:t>
      </w:r>
    </w:p>
    <w:p w14:paraId="2CF81CEB" w14:textId="77777777" w:rsidR="00D6011B" w:rsidRPr="006A3016" w:rsidRDefault="00D6011B" w:rsidP="00D6011B">
      <w:pPr>
        <w:pStyle w:val="Heading4"/>
      </w:pPr>
      <w:r>
        <w:t>AHAR</w:t>
      </w:r>
    </w:p>
    <w:p w14:paraId="457A4168" w14:textId="77777777" w:rsidR="00D6011B" w:rsidRPr="00736B2E" w:rsidRDefault="00D6011B" w:rsidP="00D6011B">
      <w:r>
        <w:rPr>
          <w:b/>
          <w:bCs/>
        </w:rPr>
        <w:t>AHAR</w:t>
      </w:r>
      <w:r>
        <w:t xml:space="preserve"> = 1 is set to identify the subset of enrollments in tlsa_Enrollment where:</w:t>
      </w:r>
    </w:p>
    <w:p w14:paraId="7E2C0B0B" w14:textId="77777777" w:rsidR="00D6011B" w:rsidRDefault="00D6011B" w:rsidP="00D6011B">
      <w:pPr>
        <w:pStyle w:val="ListParagraph"/>
        <w:numPr>
          <w:ilvl w:val="0"/>
          <w:numId w:val="32"/>
        </w:numPr>
      </w:pPr>
      <w:r>
        <w:t xml:space="preserve">The </w:t>
      </w:r>
      <w:r w:rsidRPr="00C47588">
        <w:rPr>
          <w:b/>
          <w:bCs/>
        </w:rPr>
        <w:t>HouseholdID</w:t>
      </w:r>
      <w:r>
        <w:t xml:space="preserve"> matches a </w:t>
      </w:r>
      <w:r w:rsidRPr="00C47588">
        <w:rPr>
          <w:b/>
          <w:bCs/>
        </w:rPr>
        <w:t>HouseholdID</w:t>
      </w:r>
      <w:r>
        <w:t xml:space="preserve"> in tlsa_HHID where </w:t>
      </w:r>
      <w:r w:rsidRPr="001A0862">
        <w:rPr>
          <w:b/>
          <w:bCs/>
        </w:rPr>
        <w:t>AHAR</w:t>
      </w:r>
      <w:r>
        <w:t xml:space="preserve"> = 1</w:t>
      </w:r>
    </w:p>
    <w:p w14:paraId="7AB0A425" w14:textId="77777777" w:rsidR="00D6011B" w:rsidRDefault="00D6011B" w:rsidP="00D6011B">
      <w:pPr>
        <w:pStyle w:val="ListParagraph"/>
        <w:numPr>
          <w:ilvl w:val="0"/>
          <w:numId w:val="32"/>
        </w:numPr>
      </w:pPr>
      <w:r w:rsidRPr="00BB785F">
        <w:rPr>
          <w:b/>
        </w:rPr>
        <w:t>EntryDate</w:t>
      </w:r>
      <w:r>
        <w:t xml:space="preserve"> &lt;= </w:t>
      </w:r>
      <w:r>
        <w:rPr>
          <w:u w:val="single"/>
        </w:rPr>
        <w:t>ReportEnd</w:t>
      </w:r>
    </w:p>
    <w:p w14:paraId="65962915" w14:textId="77777777" w:rsidR="00D6011B" w:rsidRDefault="00D6011B" w:rsidP="00D6011B">
      <w:pPr>
        <w:pStyle w:val="ListParagraph"/>
        <w:numPr>
          <w:ilvl w:val="0"/>
          <w:numId w:val="32"/>
        </w:numPr>
        <w:rPr>
          <w:u w:val="single"/>
        </w:rPr>
      </w:pPr>
      <w:r w:rsidRPr="00DA481E">
        <w:rPr>
          <w:b/>
          <w:bCs/>
        </w:rPr>
        <w:t>ExitDate</w:t>
      </w:r>
      <w:r>
        <w:t xml:space="preserve"> is NULL or </w:t>
      </w:r>
      <w:r w:rsidRPr="00DA481E">
        <w:rPr>
          <w:b/>
          <w:bCs/>
        </w:rPr>
        <w:t>ExitDate</w:t>
      </w:r>
      <w:r>
        <w:t xml:space="preserve"> &gt; </w:t>
      </w:r>
      <w:r w:rsidRPr="00DA481E">
        <w:rPr>
          <w:u w:val="single"/>
        </w:rPr>
        <w:t>ReportStart</w:t>
      </w:r>
    </w:p>
    <w:p w14:paraId="4CB2FE65" w14:textId="73943749" w:rsidR="00D6011B" w:rsidRDefault="00D6011B" w:rsidP="00D6011B">
      <w:pPr>
        <w:pStyle w:val="ListParagraph"/>
        <w:numPr>
          <w:ilvl w:val="0"/>
          <w:numId w:val="32"/>
        </w:numPr>
      </w:pPr>
      <w:r>
        <w:t xml:space="preserve">If </w:t>
      </w:r>
      <w:r w:rsidRPr="00BB785F">
        <w:rPr>
          <w:b/>
        </w:rPr>
        <w:t>ProjectType</w:t>
      </w:r>
      <w:r>
        <w:t xml:space="preserve"> in (3,13), </w:t>
      </w:r>
      <w:r w:rsidRPr="00BB785F">
        <w:rPr>
          <w:b/>
        </w:rPr>
        <w:t>MoveInDate</w:t>
      </w:r>
      <w:r>
        <w:t xml:space="preserve"> &lt;= </w:t>
      </w:r>
      <w:r>
        <w:rPr>
          <w:u w:val="single"/>
        </w:rPr>
        <w:t>ReportEnd</w:t>
      </w:r>
      <w:r>
        <w:t xml:space="preserve"> (do not count people not in housing)</w:t>
      </w:r>
    </w:p>
    <w:p w14:paraId="61171B20" w14:textId="69918C71" w:rsidR="008E455B" w:rsidRDefault="0098647E" w:rsidP="0088191A">
      <w:pPr>
        <w:pStyle w:val="Heading2"/>
      </w:pPr>
      <w:bookmarkStart w:id="155" w:name="_Toc29188096"/>
      <w:bookmarkStart w:id="156" w:name="_Toc31197136"/>
      <w:bookmarkStart w:id="157" w:name="_Toc29188097"/>
      <w:bookmarkStart w:id="158" w:name="_Toc31197137"/>
      <w:bookmarkStart w:id="159" w:name="_Toc29188098"/>
      <w:bookmarkStart w:id="160" w:name="_Toc31197138"/>
      <w:bookmarkStart w:id="161" w:name="_Toc29188099"/>
      <w:bookmarkStart w:id="162" w:name="_Toc31197139"/>
      <w:bookmarkStart w:id="163" w:name="_Toc29188100"/>
      <w:bookmarkStart w:id="164" w:name="_Toc31197140"/>
      <w:bookmarkStart w:id="165" w:name="_Toc29188101"/>
      <w:bookmarkStart w:id="166" w:name="_Toc31197141"/>
      <w:bookmarkStart w:id="167" w:name="_Toc29188102"/>
      <w:bookmarkStart w:id="168" w:name="_Toc31197142"/>
      <w:bookmarkStart w:id="169" w:name="_Set_Age_Group"/>
      <w:bookmarkStart w:id="170" w:name="_Toc29188104"/>
      <w:bookmarkStart w:id="171" w:name="_Toc31197144"/>
      <w:bookmarkStart w:id="172" w:name="_Set_Household_Type"/>
      <w:bookmarkStart w:id="173" w:name="_Get_Active_Clients"/>
      <w:bookmarkStart w:id="174" w:name="_Toc499543989"/>
      <w:bookmarkStart w:id="175" w:name="_Toc37849761"/>
      <w:bookmarkStart w:id="176" w:name="_Toc79153946"/>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r w:rsidRPr="00C52062">
        <w:t xml:space="preserve">Get Active Clients </w:t>
      </w:r>
      <w:bookmarkEnd w:id="174"/>
      <w:r w:rsidR="00801317">
        <w:t>for LSAPerson</w:t>
      </w:r>
      <w:bookmarkEnd w:id="175"/>
      <w:bookmarkEnd w:id="176"/>
    </w:p>
    <w:p w14:paraId="0FC5BF6B" w14:textId="57A29E39" w:rsidR="00D979B0" w:rsidRPr="00E2612D" w:rsidRDefault="00340046" w:rsidP="00025EB0">
      <w:pPr>
        <w:jc w:val="center"/>
      </w:pPr>
      <w:r>
        <w:rPr>
          <w:rFonts w:ascii="Times New Roman" w:hAnsi="Times New Roman"/>
          <w:noProof/>
          <w:sz w:val="24"/>
          <w:szCs w:val="24"/>
        </w:rPr>
        <mc:AlternateContent>
          <mc:Choice Requires="wpg">
            <w:drawing>
              <wp:inline distT="0" distB="0" distL="0" distR="0" wp14:anchorId="01A53643" wp14:editId="3279E275">
                <wp:extent cx="3260725" cy="274320"/>
                <wp:effectExtent l="0" t="0" r="15875" b="11430"/>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60725" cy="274320"/>
                          <a:chOff x="1123478" y="1134746"/>
                          <a:chExt cx="32604" cy="2743"/>
                        </a:xfrm>
                      </wpg:grpSpPr>
                      <wps:wsp>
                        <wps:cNvPr id="53" name="AutoShape 468"/>
                        <wps:cNvSpPr>
                          <a:spLocks noChangeArrowheads="1"/>
                        </wps:cNvSpPr>
                        <wps:spPr bwMode="auto">
                          <a:xfrm>
                            <a:off x="1123478" y="1134746"/>
                            <a:ext cx="11887" cy="2744"/>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0CDE74EB" w14:textId="50B9F533" w:rsidR="00004824" w:rsidRDefault="00004824" w:rsidP="00340046">
                              <w:pPr>
                                <w:pStyle w:val="Style3"/>
                              </w:pPr>
                              <w:r>
                                <w:t>tlsa_Enrollment</w:t>
                              </w:r>
                            </w:p>
                          </w:txbxContent>
                        </wps:txbx>
                        <wps:bodyPr rot="0" vert="horz" wrap="square" lIns="0" tIns="0" rIns="0" bIns="0" anchor="ctr" anchorCtr="0" upright="1">
                          <a:noAutofit/>
                        </wps:bodyPr>
                      </wps:wsp>
                      <wps:wsp>
                        <wps:cNvPr id="54" name="AutoShape 469"/>
                        <wps:cNvSpPr>
                          <a:spLocks noChangeArrowheads="1"/>
                        </wps:cNvSpPr>
                        <wps:spPr bwMode="auto">
                          <a:xfrm>
                            <a:off x="1144195" y="1134746"/>
                            <a:ext cx="11887" cy="2744"/>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792B9D2F" w14:textId="786575CA" w:rsidR="00004824" w:rsidRDefault="00004824" w:rsidP="00340046">
                              <w:pPr>
                                <w:pStyle w:val="Style3"/>
                              </w:pPr>
                              <w:r>
                                <w:t>tlsa_Person</w:t>
                              </w:r>
                            </w:p>
                          </w:txbxContent>
                        </wps:txbx>
                        <wps:bodyPr rot="0" vert="horz" wrap="square" lIns="0" tIns="0" rIns="0" bIns="0" anchor="ctr" anchorCtr="0" upright="1">
                          <a:noAutofit/>
                        </wps:bodyPr>
                      </wps:wsp>
                      <wps:wsp>
                        <wps:cNvPr id="55" name="AutoShape 470"/>
                        <wps:cNvCnPr>
                          <a:cxnSpLocks noChangeShapeType="1"/>
                        </wps:cNvCnPr>
                        <wps:spPr bwMode="auto">
                          <a:xfrm>
                            <a:off x="1135365" y="1136118"/>
                            <a:ext cx="8830" cy="0"/>
                          </a:xfrm>
                          <a:prstGeom prst="straightConnector1">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g:wgp>
                  </a:graphicData>
                </a:graphic>
              </wp:inline>
            </w:drawing>
          </mc:Choice>
          <mc:Fallback>
            <w:pict>
              <v:group w14:anchorId="01A53643" id="Group 52" o:spid="_x0000_s1229" style="width:256.75pt;height:21.6pt;mso-position-horizontal-relative:char;mso-position-vertical-relative:line" coordorigin="11234,11347" coordsize="326,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">
                <v:shape id="AutoShape 468" o:spid="_x0000_s1230" type="#_x0000_t113" style="position:absolute;left:11234;top:11347;width:119;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" fillcolor="#ebd7e1" strokecolor="#c285a3" strokeweight=".5pt">
                  <v:shadow color="black" opacity="0" offset="0,0"/>
                  <v:textbox inset="0,0,0,0">
                    <w:txbxContent>
                      <w:p w14:paraId="0CDE74EB" w14:textId="50B9F533" w:rsidR="00004824" w:rsidRDefault="00004824" w:rsidP="00340046">
                        <w:pPr>
                          <w:pStyle w:val="Style3"/>
                        </w:pPr>
                        <w:r>
                          <w:t>tlsa_Enrollment</w:t>
                        </w:r>
                      </w:p>
                    </w:txbxContent>
                  </v:textbox>
                </v:shape>
                <v:shape id="AutoShape 469" o:spid="_x0000_s1231" type="#_x0000_t113" style="position:absolute;left:11441;top:11347;width:119;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" fillcolor="#ebd7e1" strokecolor="#c285a3" strokeweight=".5pt">
                  <v:shadow color="black" opacity="0" offset="0,0"/>
                  <v:textbox inset="0,0,0,0">
                    <w:txbxContent>
                      <w:p w14:paraId="792B9D2F" w14:textId="786575CA" w:rsidR="00004824" w:rsidRDefault="00004824" w:rsidP="00340046">
                        <w:pPr>
                          <w:pStyle w:val="Style3"/>
                        </w:pPr>
                        <w:r>
                          <w:t>tlsa_Person</w:t>
                        </w:r>
                      </w:p>
                    </w:txbxContent>
                  </v:textbox>
                </v:shape>
                <v:shape id="AutoShape 470" o:spid="_x0000_s1232" type="#_x0000_t32" style="position:absolute;left:11353;top:11361;width:8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" strokecolor="black [0]" strokeweight=".5pt">
                  <v:stroke endarrow="block"/>
                  <v:shadow color="black [0]"/>
                </v:shape>
                <w10:anchorlock/>
              </v:group>
            </w:pict>
          </mc:Fallback>
        </mc:AlternateContent>
      </w:r>
    </w:p>
    <w:p w14:paraId="1033FEC8" w14:textId="338715C7" w:rsidR="001B1FF5" w:rsidRDefault="001B1FF5" w:rsidP="0088191A">
      <w:r w:rsidRPr="00A6067F">
        <w:t xml:space="preserve">The </w:t>
      </w:r>
      <w:r w:rsidR="00D979B0">
        <w:t xml:space="preserve">tlsa_Person </w:t>
      </w:r>
      <w:r w:rsidRPr="00A6067F">
        <w:t xml:space="preserve">data construct holds one record for each distinct </w:t>
      </w:r>
      <w:r w:rsidRPr="00655B0F">
        <w:rPr>
          <w:i/>
        </w:rPr>
        <w:t>PersonalID</w:t>
      </w:r>
      <w:r w:rsidRPr="00A6067F">
        <w:t xml:space="preserve"> in </w:t>
      </w:r>
      <w:r w:rsidR="00C91919">
        <w:t>tlsa_</w:t>
      </w:r>
      <w:r w:rsidRPr="00A6067F">
        <w:t>Enrollment</w:t>
      </w:r>
      <w:r w:rsidR="00C91919">
        <w:t xml:space="preserve"> where </w:t>
      </w:r>
      <w:r w:rsidR="00C91919" w:rsidRPr="00C91919">
        <w:rPr>
          <w:b/>
          <w:bCs/>
        </w:rPr>
        <w:t>Active</w:t>
      </w:r>
      <w:r w:rsidR="00C91919">
        <w:t xml:space="preserve"> = 1</w:t>
      </w:r>
      <w:r w:rsidR="004873DC">
        <w:t xml:space="preserve">. </w:t>
      </w:r>
      <w:r w:rsidRPr="00A6067F">
        <w:t>It is a client-level version of the aggregate LSAPerson data and is used to set values for each LSA reporting category –</w:t>
      </w:r>
      <w:r w:rsidR="00C91919">
        <w:t xml:space="preserve"> </w:t>
      </w:r>
      <w:r w:rsidRPr="0060237C">
        <w:rPr>
          <w:b/>
        </w:rPr>
        <w:t>Gender</w:t>
      </w:r>
      <w:r w:rsidRPr="00A6067F">
        <w:t xml:space="preserve">, </w:t>
      </w:r>
      <w:r w:rsidRPr="0060237C">
        <w:rPr>
          <w:b/>
        </w:rPr>
        <w:t>Race</w:t>
      </w:r>
      <w:r w:rsidRPr="00A6067F">
        <w:t>, etc</w:t>
      </w:r>
      <w:r w:rsidR="004873DC">
        <w:t xml:space="preserve">. </w:t>
      </w:r>
      <w:r w:rsidRPr="00A6067F">
        <w:t>– for each client</w:t>
      </w:r>
      <w:r w:rsidR="004873DC">
        <w:t xml:space="preserve">. </w:t>
      </w:r>
      <w:r w:rsidRPr="00A6067F">
        <w:t xml:space="preserve">It includes all columns from LSAPerson.csv other than </w:t>
      </w:r>
      <w:r w:rsidRPr="00655B0F">
        <w:rPr>
          <w:b/>
        </w:rPr>
        <w:t>RowTotal</w:t>
      </w:r>
      <w:r w:rsidRPr="00A6067F">
        <w:t xml:space="preserve"> and </w:t>
      </w:r>
      <w:r w:rsidRPr="00655B0F">
        <w:rPr>
          <w:b/>
        </w:rPr>
        <w:t>ReportID</w:t>
      </w:r>
      <w:r w:rsidRPr="00A6067F">
        <w:t xml:space="preserve">, as well as </w:t>
      </w:r>
      <w:r>
        <w:t xml:space="preserve">several columns which are </w:t>
      </w:r>
      <w:r w:rsidRPr="00A6067F">
        <w:t xml:space="preserve">used as a reference to simplify </w:t>
      </w:r>
      <w:r>
        <w:t>business logic but do not correlate to a column in LSAPerson</w:t>
      </w:r>
      <w:r w:rsidR="004873DC">
        <w:t xml:space="preserve">. </w:t>
      </w:r>
    </w:p>
    <w:p w14:paraId="0381393A" w14:textId="61953ED5" w:rsidR="003C176F" w:rsidRDefault="003C176F">
      <w:pPr>
        <w:pStyle w:val="Heading3"/>
      </w:pPr>
      <w:r w:rsidRPr="00C52062">
        <w:t>Relevant Data</w:t>
      </w:r>
    </w:p>
    <w:p w14:paraId="2E3718C4" w14:textId="77777777" w:rsidR="00AD2181" w:rsidRPr="006A3016" w:rsidRDefault="00AD2181">
      <w:pPr>
        <w:pStyle w:val="Heading4"/>
      </w:pPr>
      <w:r w:rsidRPr="0088191A">
        <w:t>Source</w:t>
      </w:r>
    </w:p>
    <w:tbl>
      <w:tblPr>
        <w:tblStyle w:val="Style1"/>
        <w:tblW w:w="9355" w:type="dxa"/>
        <w:tblLook w:val="04A0" w:firstRow="1" w:lastRow="0" w:firstColumn="1" w:lastColumn="0" w:noHBand="0" w:noVBand="1"/>
      </w:tblPr>
      <w:tblGrid>
        <w:gridCol w:w="9355"/>
      </w:tblGrid>
      <w:tr w:rsidR="004C382D" w:rsidRPr="003C176F" w14:paraId="2AB4D9B8" w14:textId="77777777" w:rsidTr="004C382D">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9355" w:type="dxa"/>
            <w:shd w:val="clear" w:color="auto" w:fill="FDE9D9" w:themeFill="accent6" w:themeFillTint="33"/>
          </w:tcPr>
          <w:p w14:paraId="12BDF504" w14:textId="131B7A20" w:rsidR="004C382D" w:rsidRPr="003C176F" w:rsidRDefault="00C91919" w:rsidP="00A97C36">
            <w:pPr>
              <w:pStyle w:val="NoSpacing"/>
            </w:pPr>
            <w:r>
              <w:t>tlsa</w:t>
            </w:r>
            <w:r w:rsidR="004C382D" w:rsidRPr="003C176F">
              <w:t>_Enrollment</w:t>
            </w:r>
          </w:p>
        </w:tc>
      </w:tr>
      <w:tr w:rsidR="004C382D" w:rsidRPr="00107D01" w14:paraId="51DE0A3B" w14:textId="77777777" w:rsidTr="004C382D">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9355" w:type="dxa"/>
            <w:shd w:val="clear" w:color="auto" w:fill="auto"/>
          </w:tcPr>
          <w:p w14:paraId="7711238F" w14:textId="77777777" w:rsidR="004C382D" w:rsidRPr="00970494" w:rsidRDefault="004C382D" w:rsidP="00A97C36">
            <w:pPr>
              <w:pStyle w:val="NoSpacing"/>
            </w:pPr>
            <w:r w:rsidRPr="00970494">
              <w:t>PersonalID</w:t>
            </w:r>
          </w:p>
        </w:tc>
      </w:tr>
      <w:tr w:rsidR="00C91919" w:rsidRPr="00107D01" w14:paraId="0EF69D1D" w14:textId="77777777" w:rsidTr="004C382D">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9355" w:type="dxa"/>
          </w:tcPr>
          <w:p w14:paraId="5B4C08B3" w14:textId="79A956B2" w:rsidR="00C91919" w:rsidRPr="00970494" w:rsidRDefault="00C91919" w:rsidP="00A97C36">
            <w:pPr>
              <w:pStyle w:val="NoSpacing"/>
            </w:pPr>
            <w:r>
              <w:t>Active</w:t>
            </w:r>
          </w:p>
        </w:tc>
      </w:tr>
    </w:tbl>
    <w:p w14:paraId="4E3B4A81" w14:textId="0561DBBD" w:rsidR="00AD2181" w:rsidRPr="006A3016" w:rsidRDefault="00AD2181" w:rsidP="006A3016">
      <w:pPr>
        <w:pStyle w:val="Heading4"/>
      </w:pPr>
      <w:r w:rsidRPr="0088191A">
        <w:t>Target</w:t>
      </w:r>
    </w:p>
    <w:p w14:paraId="1A13C115" w14:textId="2899CF50" w:rsidR="006A5B3F" w:rsidRPr="002F0D32" w:rsidRDefault="006A5B3F" w:rsidP="006A5B3F">
      <w:r>
        <w:t xml:space="preserve">The logic associated with values for columns with names in </w:t>
      </w:r>
      <w:r w:rsidRPr="002F0D32">
        <w:rPr>
          <w:b/>
          <w:bCs/>
        </w:rPr>
        <w:t>bold</w:t>
      </w:r>
      <w:r>
        <w:t xml:space="preserve"> below is described in this step</w:t>
      </w:r>
      <w:r w:rsidR="004873DC">
        <w:t xml:space="preserve">. </w:t>
      </w:r>
      <w:r>
        <w:t>The business logic associated with other columns is described in subsequent steps</w:t>
      </w:r>
      <w:r w:rsidR="004873DC">
        <w:t xml:space="preserve">. </w:t>
      </w:r>
    </w:p>
    <w:tbl>
      <w:tblPr>
        <w:tblStyle w:val="Style1"/>
        <w:tblW w:w="9288" w:type="dxa"/>
        <w:tblLook w:val="04A0" w:firstRow="1" w:lastRow="0" w:firstColumn="1" w:lastColumn="0" w:noHBand="0" w:noVBand="1"/>
      </w:tblPr>
      <w:tblGrid>
        <w:gridCol w:w="2243"/>
        <w:gridCol w:w="7045"/>
      </w:tblGrid>
      <w:tr w:rsidR="00AD2181" w:rsidRPr="003C176F" w14:paraId="1F35E43F" w14:textId="77777777" w:rsidTr="00A97C36">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2243" w:type="dxa"/>
            <w:shd w:val="clear" w:color="auto" w:fill="76923C" w:themeFill="accent3" w:themeFillShade="BF"/>
          </w:tcPr>
          <w:p w14:paraId="53A6253B" w14:textId="5716A8B3" w:rsidR="00AD2181" w:rsidRPr="003C176F" w:rsidRDefault="00D979B0" w:rsidP="00A97C36">
            <w:pPr>
              <w:pStyle w:val="NoSpacing"/>
              <w:rPr>
                <w:color w:val="FFFFFF" w:themeColor="background1"/>
              </w:rPr>
            </w:pPr>
            <w:r>
              <w:rPr>
                <w:color w:val="FFFFFF" w:themeColor="background1"/>
              </w:rPr>
              <w:t>tlsa_Person</w:t>
            </w:r>
          </w:p>
        </w:tc>
        <w:tc>
          <w:tcPr>
            <w:tcW w:w="7045" w:type="dxa"/>
            <w:shd w:val="clear" w:color="auto" w:fill="76923C" w:themeFill="accent3" w:themeFillShade="BF"/>
          </w:tcPr>
          <w:p w14:paraId="27EF37A1" w14:textId="1EC8BF2B" w:rsidR="00AD2181" w:rsidRPr="003C176F" w:rsidRDefault="004C382D" w:rsidP="00A97C36">
            <w:pPr>
              <w:pStyle w:val="NoSpacing"/>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Column Description</w:t>
            </w:r>
          </w:p>
        </w:tc>
      </w:tr>
      <w:tr w:rsidR="00AD2181" w:rsidRPr="00107D01" w14:paraId="1E597405" w14:textId="77777777" w:rsidTr="00A97C36">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shd w:val="clear" w:color="auto" w:fill="auto"/>
          </w:tcPr>
          <w:p w14:paraId="718206AC" w14:textId="77777777" w:rsidR="00AD2181" w:rsidRPr="00970494" w:rsidRDefault="00AD2181" w:rsidP="00A97C36">
            <w:pPr>
              <w:pStyle w:val="NoSpacing"/>
            </w:pPr>
            <w:r w:rsidRPr="00970494">
              <w:t>PersonalID</w:t>
            </w:r>
          </w:p>
        </w:tc>
        <w:tc>
          <w:tcPr>
            <w:tcW w:w="7045" w:type="dxa"/>
            <w:shd w:val="clear" w:color="auto" w:fill="auto"/>
          </w:tcPr>
          <w:p w14:paraId="2446E0C2" w14:textId="5F3402FD" w:rsidR="00AD2181" w:rsidRDefault="00AD2181" w:rsidP="00A97C36">
            <w:pPr>
              <w:spacing w:before="0" w:after="0"/>
              <w:contextualSpacing/>
              <w:cnfStyle w:val="000000100000" w:firstRow="0" w:lastRow="0" w:firstColumn="0" w:lastColumn="0" w:oddVBand="0" w:evenVBand="0" w:oddHBand="1" w:evenHBand="0" w:firstRowFirstColumn="0" w:firstRowLastColumn="0" w:lastRowFirstColumn="0" w:lastRowLastColumn="0"/>
              <w:rPr>
                <w:rFonts w:cstheme="minorHAnsi"/>
              </w:rPr>
            </w:pPr>
            <w:r w:rsidRPr="00A6067F">
              <w:rPr>
                <w:rFonts w:cstheme="minorHAnsi"/>
                <w:iCs/>
              </w:rPr>
              <w:t xml:space="preserve">Distinct </w:t>
            </w:r>
            <w:r w:rsidRPr="00C91919">
              <w:rPr>
                <w:b/>
                <w:bCs/>
                <w:iCs/>
              </w:rPr>
              <w:t>PersonalID</w:t>
            </w:r>
            <w:r w:rsidRPr="00C91919">
              <w:rPr>
                <w:iCs/>
              </w:rPr>
              <w:t>s</w:t>
            </w:r>
            <w:r w:rsidRPr="00A6067F">
              <w:rPr>
                <w:rFonts w:cstheme="minorHAnsi"/>
              </w:rPr>
              <w:t xml:space="preserve"> </w:t>
            </w:r>
            <w:r w:rsidR="00C91919">
              <w:rPr>
                <w:rFonts w:cstheme="minorHAnsi"/>
              </w:rPr>
              <w:t>tlsa</w:t>
            </w:r>
            <w:r w:rsidRPr="00A6067F">
              <w:rPr>
                <w:rFonts w:cstheme="minorHAnsi"/>
              </w:rPr>
              <w:t>_Enrollment</w:t>
            </w:r>
            <w:r w:rsidR="00C91919">
              <w:rPr>
                <w:rFonts w:cstheme="minorHAnsi"/>
              </w:rPr>
              <w:t xml:space="preserve"> where </w:t>
            </w:r>
            <w:r w:rsidR="00C91919" w:rsidRPr="00C91919">
              <w:rPr>
                <w:rFonts w:cstheme="minorHAnsi"/>
                <w:b/>
                <w:bCs/>
              </w:rPr>
              <w:t>Active</w:t>
            </w:r>
            <w:r w:rsidR="00C91919">
              <w:rPr>
                <w:rFonts w:cstheme="minorHAnsi"/>
              </w:rPr>
              <w:t xml:space="preserve"> = 1</w:t>
            </w:r>
          </w:p>
          <w:p w14:paraId="4E293816" w14:textId="6E111A81" w:rsidR="00AD2181" w:rsidRPr="00107D01" w:rsidRDefault="00AD2181" w:rsidP="00A97C36">
            <w:pPr>
              <w:spacing w:before="0" w:after="0"/>
              <w:contextualSpacing/>
              <w:cnfStyle w:val="000000100000" w:firstRow="0" w:lastRow="0" w:firstColumn="0" w:lastColumn="0" w:oddVBand="0" w:evenVBand="0" w:oddHBand="1" w:evenHBand="0" w:firstRowFirstColumn="0" w:firstRowLastColumn="0" w:lastRowFirstColumn="0" w:lastRowLastColumn="0"/>
              <w:rPr>
                <w:rFonts w:ascii="Open Sans" w:hAnsi="Open Sans" w:cs="Open Sans"/>
                <w:i/>
              </w:rPr>
            </w:pPr>
            <w:r>
              <w:rPr>
                <w:rFonts w:cstheme="minorHAnsi"/>
              </w:rPr>
              <w:t xml:space="preserve">The count of </w:t>
            </w:r>
            <w:r w:rsidR="00C91919" w:rsidRPr="00C91919">
              <w:rPr>
                <w:b/>
                <w:bCs/>
                <w:iCs/>
              </w:rPr>
              <w:t>PersonalID</w:t>
            </w:r>
            <w:r w:rsidR="00C91919" w:rsidRPr="00C91919">
              <w:rPr>
                <w:iCs/>
              </w:rPr>
              <w:t>s</w:t>
            </w:r>
            <w:r>
              <w:rPr>
                <w:rFonts w:cstheme="minorHAnsi"/>
              </w:rPr>
              <w:t xml:space="preserve">, grouped by the values in all other columns, is used to populate the </w:t>
            </w:r>
            <w:r w:rsidRPr="003C176F">
              <w:rPr>
                <w:rFonts w:cstheme="minorHAnsi"/>
                <w:b/>
                <w:bCs/>
              </w:rPr>
              <w:t>RowTotal</w:t>
            </w:r>
            <w:r>
              <w:rPr>
                <w:rFonts w:cstheme="minorHAnsi"/>
              </w:rPr>
              <w:t xml:space="preserve"> column of LSAPerson.</w:t>
            </w:r>
          </w:p>
        </w:tc>
      </w:tr>
      <w:tr w:rsidR="00AD2181" w:rsidRPr="00107D01" w14:paraId="3E0FA274" w14:textId="77777777" w:rsidTr="00A97C36">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tcPr>
          <w:p w14:paraId="68C496FE" w14:textId="77777777" w:rsidR="00AD2181" w:rsidRPr="00C9484F" w:rsidRDefault="00AD2181" w:rsidP="00A97C36">
            <w:pPr>
              <w:pStyle w:val="NoSpacing"/>
              <w:rPr>
                <w:b w:val="0"/>
                <w:bCs w:val="0"/>
              </w:rPr>
            </w:pPr>
            <w:r w:rsidRPr="00C9484F">
              <w:rPr>
                <w:b w:val="0"/>
                <w:bCs w:val="0"/>
              </w:rPr>
              <w:t>HoHAdult</w:t>
            </w:r>
          </w:p>
        </w:tc>
        <w:tc>
          <w:tcPr>
            <w:tcW w:w="7045" w:type="dxa"/>
          </w:tcPr>
          <w:p w14:paraId="58E16A6F" w14:textId="77777777" w:rsidR="00AD2181" w:rsidRDefault="00AD2181" w:rsidP="00A97C36">
            <w:pPr>
              <w:spacing w:before="0" w:after="0"/>
              <w:contextualSpacing/>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(Does not correlate to a column in LSAPerson.csv)</w:t>
            </w:r>
          </w:p>
          <w:p w14:paraId="5ABD0E32" w14:textId="202DE3F5" w:rsidR="00AD2181" w:rsidRDefault="00AD2181" w:rsidP="00A97C36">
            <w:pPr>
              <w:spacing w:before="0" w:after="0"/>
              <w:contextualSpacing/>
              <w:cnfStyle w:val="000000010000" w:firstRow="0" w:lastRow="0" w:firstColumn="0" w:lastColumn="0" w:oddVBand="0" w:evenVBand="0" w:oddHBand="0" w:evenHBand="1" w:firstRowFirstColumn="0" w:firstRowLastColumn="0" w:lastRowFirstColumn="0" w:lastRowLastColumn="0"/>
              <w:rPr>
                <w:rFonts w:cstheme="minorHAnsi"/>
              </w:rPr>
            </w:pPr>
            <w:r w:rsidRPr="00577A54">
              <w:rPr>
                <w:rFonts w:cstheme="minorHAnsi"/>
              </w:rPr>
              <w:t xml:space="preserve">Identifies whether the client was served as an adult, a head of household, or both for any </w:t>
            </w:r>
            <w:r w:rsidR="00C91919">
              <w:rPr>
                <w:rFonts w:cstheme="minorHAnsi"/>
              </w:rPr>
              <w:t>active enrollment</w:t>
            </w:r>
            <w:r w:rsidRPr="00577A54">
              <w:rPr>
                <w:rFonts w:cstheme="minorHAnsi"/>
              </w:rPr>
              <w:t xml:space="preserve"> (0 = No, 1 = Adult, 2=HoH, 3 = Adult and HoH</w:t>
            </w:r>
            <w:r>
              <w:rPr>
                <w:rFonts w:cstheme="minorHAnsi"/>
              </w:rPr>
              <w:t>); used to simplify later steps.</w:t>
            </w:r>
          </w:p>
          <w:p w14:paraId="21D68742" w14:textId="5516A127" w:rsidR="00AD2181" w:rsidRPr="00577A54" w:rsidRDefault="00AD2181" w:rsidP="00A97C36">
            <w:pPr>
              <w:spacing w:before="0" w:after="0"/>
              <w:contextualSpacing/>
              <w:cnfStyle w:val="000000010000" w:firstRow="0" w:lastRow="0" w:firstColumn="0" w:lastColumn="0" w:oddVBand="0" w:evenVBand="0" w:oddHBand="0" w:evenHBand="1" w:firstRowFirstColumn="0" w:firstRowLastColumn="0" w:lastRowFirstColumn="0" w:lastRowLastColumn="0"/>
              <w:rPr>
                <w:rFonts w:cstheme="minorHAnsi"/>
              </w:rPr>
            </w:pPr>
            <w:r>
              <w:rPr>
                <w:rFonts w:cs="Open Sans"/>
              </w:rPr>
              <w:t>See</w:t>
            </w:r>
            <w:r w:rsidR="007D579B">
              <w:rPr>
                <w:rFonts w:cs="Open Sans"/>
              </w:rPr>
              <w:t xml:space="preserve"> section</w:t>
            </w:r>
            <w:r>
              <w:rPr>
                <w:rFonts w:cs="Open Sans"/>
              </w:rPr>
              <w:t xml:space="preserve"> </w:t>
            </w:r>
            <w:hyperlink w:anchor="_LSAPerson_Demographics" w:history="1">
              <w:r w:rsidR="00CC3438">
                <w:rPr>
                  <w:rStyle w:val="Hyperlink"/>
                  <w:rFonts w:cs="Open Sans"/>
                </w:rPr>
                <w:t>5.</w:t>
              </w:r>
              <w:r w:rsidR="0086751D">
                <w:rPr>
                  <w:rStyle w:val="Hyperlink"/>
                  <w:rFonts w:cs="Open Sans"/>
                </w:rPr>
                <w:t>4</w:t>
              </w:r>
              <w:r w:rsidR="00CC3438">
                <w:rPr>
                  <w:rStyle w:val="Hyperlink"/>
                  <w:rFonts w:cs="Open Sans"/>
                </w:rPr>
                <w:t xml:space="preserve"> LSAPerson Demographics</w:t>
              </w:r>
            </w:hyperlink>
          </w:p>
        </w:tc>
      </w:tr>
      <w:tr w:rsidR="00AD2181" w:rsidRPr="00107D01" w14:paraId="1A40F44A" w14:textId="77777777" w:rsidTr="00A97C36">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shd w:val="clear" w:color="auto" w:fill="auto"/>
          </w:tcPr>
          <w:p w14:paraId="78D80DCF" w14:textId="77777777" w:rsidR="00AD2181" w:rsidRPr="00C9484F" w:rsidRDefault="00AD2181" w:rsidP="00A97C36">
            <w:pPr>
              <w:pStyle w:val="NoSpacing"/>
              <w:rPr>
                <w:b w:val="0"/>
                <w:bCs w:val="0"/>
              </w:rPr>
            </w:pPr>
            <w:r w:rsidRPr="00C9484F">
              <w:rPr>
                <w:b w:val="0"/>
                <w:bCs w:val="0"/>
              </w:rPr>
              <w:t>CHStart</w:t>
            </w:r>
          </w:p>
        </w:tc>
        <w:tc>
          <w:tcPr>
            <w:tcW w:w="7045" w:type="dxa"/>
            <w:shd w:val="clear" w:color="auto" w:fill="auto"/>
          </w:tcPr>
          <w:p w14:paraId="1396BDF4" w14:textId="77777777" w:rsidR="00AD2181" w:rsidRDefault="00AD2181" w:rsidP="00A97C36">
            <w:pPr>
              <w:spacing w:before="0" w:after="0"/>
              <w:contextualSpacing/>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(Does not correlate to a column in LSAPerson.csv)</w:t>
            </w:r>
          </w:p>
          <w:p w14:paraId="190207F2" w14:textId="0CB84056" w:rsidR="00AD2181" w:rsidRDefault="00AD2181" w:rsidP="00A97C36">
            <w:pPr>
              <w:spacing w:before="0" w:after="0"/>
              <w:contextualSpacing/>
              <w:cnfStyle w:val="000000100000" w:firstRow="0" w:lastRow="0" w:firstColumn="0" w:lastColumn="0" w:oddVBand="0" w:evenVBand="0" w:oddHBand="1" w:evenHBand="0" w:firstRowFirstColumn="0" w:firstRowLastColumn="0" w:lastRowFirstColumn="0" w:lastRowLastColumn="0"/>
              <w:rPr>
                <w:rFonts w:cstheme="minorHAnsi"/>
              </w:rPr>
            </w:pPr>
            <w:r w:rsidRPr="00A6067F">
              <w:rPr>
                <w:rFonts w:cstheme="minorHAnsi"/>
              </w:rPr>
              <w:t xml:space="preserve">Where </w:t>
            </w:r>
            <w:r w:rsidRPr="00655B0F">
              <w:rPr>
                <w:b/>
              </w:rPr>
              <w:t>HoHAdult</w:t>
            </w:r>
            <w:r w:rsidRPr="00A6067F">
              <w:rPr>
                <w:rFonts w:cstheme="minorHAnsi"/>
              </w:rPr>
              <w:t xml:space="preserve"> &gt; 0</w:t>
            </w:r>
            <w:r w:rsidR="00A1558F">
              <w:rPr>
                <w:rFonts w:cstheme="minorHAnsi"/>
              </w:rPr>
              <w:t>:</w:t>
            </w:r>
            <w:r w:rsidRPr="00A6067F">
              <w:rPr>
                <w:rFonts w:cstheme="minorHAnsi"/>
              </w:rPr>
              <w:t xml:space="preserve"> </w:t>
            </w:r>
            <w:r w:rsidR="00A1558F">
              <w:rPr>
                <w:rFonts w:cstheme="minorHAnsi"/>
              </w:rPr>
              <w:t>[</w:t>
            </w:r>
            <w:r w:rsidRPr="00655B0F">
              <w:rPr>
                <w:b/>
              </w:rPr>
              <w:t>LastActive</w:t>
            </w:r>
            <w:r w:rsidRPr="00A6067F">
              <w:rPr>
                <w:rFonts w:cstheme="minorHAnsi"/>
              </w:rPr>
              <w:t xml:space="preserve"> – 3 years + 1 day</w:t>
            </w:r>
            <w:r w:rsidR="008E48A8">
              <w:rPr>
                <w:rFonts w:cstheme="minorHAnsi"/>
              </w:rPr>
              <w:t>]</w:t>
            </w:r>
            <w:r w:rsidRPr="00A6067F">
              <w:rPr>
                <w:rFonts w:cstheme="minorHAnsi"/>
              </w:rPr>
              <w:t xml:space="preserve">; used </w:t>
            </w:r>
            <w:r>
              <w:rPr>
                <w:rFonts w:cstheme="minorHAnsi"/>
              </w:rPr>
              <w:t xml:space="preserve">to calculate </w:t>
            </w:r>
            <w:r w:rsidRPr="003C176F">
              <w:rPr>
                <w:rFonts w:cstheme="minorHAnsi"/>
                <w:b/>
                <w:bCs/>
              </w:rPr>
              <w:t>CHTime</w:t>
            </w:r>
            <w:r>
              <w:rPr>
                <w:rFonts w:cstheme="minorHAnsi"/>
              </w:rPr>
              <w:t>.</w:t>
            </w:r>
          </w:p>
          <w:p w14:paraId="7DF77B45" w14:textId="5A9A4940" w:rsidR="00AD2181" w:rsidRPr="003C176F" w:rsidRDefault="00AD2181" w:rsidP="00A97C36">
            <w:pPr>
              <w:spacing w:before="0" w:after="0"/>
              <w:contextualSpacing/>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See</w:t>
            </w:r>
            <w:r w:rsidR="007D579B">
              <w:rPr>
                <w:rFonts w:cstheme="minorHAnsi"/>
              </w:rPr>
              <w:t xml:space="preserve"> section</w:t>
            </w:r>
            <w:r>
              <w:rPr>
                <w:rFonts w:cstheme="minorHAnsi"/>
              </w:rPr>
              <w:t xml:space="preserve"> </w:t>
            </w:r>
            <w:hyperlink w:anchor="_ES/SH/Street_Time_–" w:history="1">
              <w:r w:rsidR="00CC3438">
                <w:rPr>
                  <w:rStyle w:val="Hyperlink"/>
                  <w:rFonts w:cstheme="minorHAnsi"/>
                </w:rPr>
                <w:t>5.</w:t>
              </w:r>
              <w:r w:rsidR="0086751D">
                <w:rPr>
                  <w:rStyle w:val="Hyperlink"/>
                  <w:rFonts w:cstheme="minorHAnsi"/>
                </w:rPr>
                <w:t>5</w:t>
              </w:r>
              <w:r w:rsidR="00CC3438">
                <w:rPr>
                  <w:rStyle w:val="Hyperlink"/>
                  <w:rFonts w:cstheme="minorHAnsi"/>
                </w:rPr>
                <w:t xml:space="preserve"> Time Spent in ES/SH or on the Street – LSAPerson</w:t>
              </w:r>
            </w:hyperlink>
            <w:r>
              <w:rPr>
                <w:rFonts w:cstheme="minorHAnsi"/>
              </w:rPr>
              <w:t>.</w:t>
            </w:r>
          </w:p>
        </w:tc>
      </w:tr>
      <w:tr w:rsidR="00AD2181" w:rsidRPr="00107D01" w14:paraId="5AD18CB5" w14:textId="77777777" w:rsidTr="00A97C36">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tcPr>
          <w:p w14:paraId="48E875DA" w14:textId="77777777" w:rsidR="00AD2181" w:rsidRPr="00C9484F" w:rsidRDefault="00AD2181" w:rsidP="00A97C36">
            <w:pPr>
              <w:pStyle w:val="NoSpacing"/>
              <w:rPr>
                <w:b w:val="0"/>
                <w:bCs w:val="0"/>
              </w:rPr>
            </w:pPr>
            <w:r w:rsidRPr="00C9484F">
              <w:rPr>
                <w:b w:val="0"/>
                <w:bCs w:val="0"/>
              </w:rPr>
              <w:t xml:space="preserve">LastActive </w:t>
            </w:r>
          </w:p>
        </w:tc>
        <w:tc>
          <w:tcPr>
            <w:tcW w:w="7045" w:type="dxa"/>
          </w:tcPr>
          <w:p w14:paraId="18FE042A" w14:textId="77777777" w:rsidR="00AD2181" w:rsidRDefault="00AD2181" w:rsidP="00A97C36">
            <w:pPr>
              <w:spacing w:before="0" w:after="0"/>
              <w:contextualSpacing/>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(Does not correlate to a column in LSAPerson.csv)</w:t>
            </w:r>
          </w:p>
          <w:p w14:paraId="63F27C2C" w14:textId="77777777" w:rsidR="00AD2181" w:rsidRDefault="00AD2181" w:rsidP="00A97C36">
            <w:pPr>
              <w:spacing w:before="0" w:after="0"/>
              <w:contextualSpacing/>
              <w:cnfStyle w:val="000000010000" w:firstRow="0" w:lastRow="0" w:firstColumn="0" w:lastColumn="0" w:oddVBand="0" w:evenVBand="0" w:oddHBand="0" w:evenHBand="1" w:firstRowFirstColumn="0" w:firstRowLastColumn="0" w:lastRowFirstColumn="0" w:lastRowLastColumn="0"/>
              <w:rPr>
                <w:rFonts w:cstheme="minorHAnsi"/>
                <w:b/>
                <w:bCs/>
              </w:rPr>
            </w:pPr>
            <w:r w:rsidRPr="00A6067F">
              <w:rPr>
                <w:rFonts w:cstheme="minorHAnsi"/>
              </w:rPr>
              <w:t xml:space="preserve">Where </w:t>
            </w:r>
            <w:r w:rsidRPr="00655B0F">
              <w:rPr>
                <w:b/>
              </w:rPr>
              <w:t>HoHAdult</w:t>
            </w:r>
            <w:r w:rsidRPr="00A6067F">
              <w:rPr>
                <w:rFonts w:cstheme="minorHAnsi"/>
              </w:rPr>
              <w:t xml:space="preserve"> &gt; 0, the client’s last active date in the report period; used </w:t>
            </w:r>
            <w:r>
              <w:rPr>
                <w:rFonts w:cstheme="minorHAnsi"/>
              </w:rPr>
              <w:t>to calculate</w:t>
            </w:r>
            <w:r w:rsidRPr="00A6067F">
              <w:rPr>
                <w:rFonts w:cstheme="minorHAnsi"/>
              </w:rPr>
              <w:t xml:space="preserve"> </w:t>
            </w:r>
            <w:r w:rsidRPr="003C176F">
              <w:rPr>
                <w:rFonts w:cstheme="minorHAnsi"/>
                <w:b/>
                <w:bCs/>
              </w:rPr>
              <w:t>CHTime</w:t>
            </w:r>
            <w:r>
              <w:rPr>
                <w:rFonts w:cstheme="minorHAnsi"/>
                <w:b/>
                <w:bCs/>
              </w:rPr>
              <w:t>.</w:t>
            </w:r>
          </w:p>
          <w:p w14:paraId="689297AC" w14:textId="4A4A736A" w:rsidR="00AD2181" w:rsidRPr="00107D01" w:rsidRDefault="00AD2181" w:rsidP="00A97C36">
            <w:pPr>
              <w:spacing w:before="0" w:after="0"/>
              <w:contextualSpacing/>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cstheme="minorHAnsi"/>
              </w:rPr>
              <w:t xml:space="preserve">See </w:t>
            </w:r>
            <w:r w:rsidR="007D579B">
              <w:rPr>
                <w:rFonts w:cstheme="minorHAnsi"/>
              </w:rPr>
              <w:t xml:space="preserve">section </w:t>
            </w:r>
            <w:hyperlink w:anchor="_ES/SH/Street_Time_–" w:history="1">
              <w:r w:rsidR="00CC3438">
                <w:rPr>
                  <w:rStyle w:val="Hyperlink"/>
                  <w:rFonts w:cstheme="minorHAnsi"/>
                </w:rPr>
                <w:t>5.</w:t>
              </w:r>
              <w:r w:rsidR="0086751D">
                <w:rPr>
                  <w:rStyle w:val="Hyperlink"/>
                  <w:rFonts w:cstheme="minorHAnsi"/>
                </w:rPr>
                <w:t>5</w:t>
              </w:r>
              <w:r w:rsidR="00CC3438">
                <w:rPr>
                  <w:rStyle w:val="Hyperlink"/>
                  <w:rFonts w:cstheme="minorHAnsi"/>
                </w:rPr>
                <w:t xml:space="preserve"> Time Spent in ES/SH or on the Street – LSAPerson</w:t>
              </w:r>
            </w:hyperlink>
            <w:r>
              <w:rPr>
                <w:rFonts w:cstheme="minorHAnsi"/>
              </w:rPr>
              <w:t>.</w:t>
            </w:r>
          </w:p>
        </w:tc>
      </w:tr>
      <w:tr w:rsidR="00AD2181" w:rsidRPr="00107D01" w14:paraId="6B9B9010" w14:textId="77777777" w:rsidTr="00A97C36">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shd w:val="clear" w:color="auto" w:fill="auto"/>
          </w:tcPr>
          <w:p w14:paraId="340FD2D2" w14:textId="77777777" w:rsidR="00AD2181" w:rsidRPr="00C9484F" w:rsidRDefault="00AD2181" w:rsidP="00A97C36">
            <w:pPr>
              <w:pStyle w:val="NoSpacing"/>
              <w:rPr>
                <w:b w:val="0"/>
                <w:bCs w:val="0"/>
              </w:rPr>
            </w:pPr>
            <w:r w:rsidRPr="00C9484F">
              <w:rPr>
                <w:b w:val="0"/>
                <w:bCs w:val="0"/>
              </w:rPr>
              <w:t>Gender</w:t>
            </w:r>
          </w:p>
        </w:tc>
        <w:tc>
          <w:tcPr>
            <w:tcW w:w="7045" w:type="dxa"/>
            <w:shd w:val="clear" w:color="auto" w:fill="auto"/>
          </w:tcPr>
          <w:p w14:paraId="5E179EAD" w14:textId="77777777" w:rsidR="00AD2181" w:rsidRPr="003C176F" w:rsidRDefault="00AD2181" w:rsidP="00A97C36">
            <w:pPr>
              <w:spacing w:before="0" w:after="0"/>
              <w:contextualSpacing/>
              <w:cnfStyle w:val="000000100000" w:firstRow="0" w:lastRow="0" w:firstColumn="0" w:lastColumn="0" w:oddVBand="0" w:evenVBand="0" w:oddHBand="1" w:evenHBand="0" w:firstRowFirstColumn="0" w:firstRowLastColumn="0" w:lastRowFirstColumn="0" w:lastRowLastColumn="0"/>
            </w:pPr>
            <w:r w:rsidRPr="00734287">
              <w:t xml:space="preserve">Gender for adults and heads of household; </w:t>
            </w:r>
            <w:r>
              <w:t>n</w:t>
            </w:r>
            <w:r w:rsidRPr="00734287">
              <w:t xml:space="preserve">ot applicable (value = -1) for non-HoH </w:t>
            </w:r>
            <w:r w:rsidRPr="003C176F">
              <w:t>children</w:t>
            </w:r>
          </w:p>
          <w:p w14:paraId="4B2F2B43" w14:textId="4FF348D5" w:rsidR="00AD2181" w:rsidRPr="00107D01" w:rsidRDefault="00AD2181" w:rsidP="00A97C36">
            <w:pPr>
              <w:spacing w:before="0" w:after="0"/>
              <w:contextualSpacing/>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3C176F">
              <w:rPr>
                <w:rFonts w:cs="Open Sans"/>
              </w:rPr>
              <w:t>See</w:t>
            </w:r>
            <w:r w:rsidR="007D579B">
              <w:rPr>
                <w:rFonts w:cs="Open Sans"/>
              </w:rPr>
              <w:t xml:space="preserve"> section</w:t>
            </w:r>
            <w:r w:rsidRPr="003C176F">
              <w:rPr>
                <w:rFonts w:cs="Open Sans"/>
              </w:rPr>
              <w:t xml:space="preserve"> </w:t>
            </w:r>
            <w:hyperlink w:anchor="_LSAPerson_Demographics" w:history="1">
              <w:r w:rsidR="00CC3438">
                <w:rPr>
                  <w:rStyle w:val="Hyperlink"/>
                  <w:rFonts w:cs="Open Sans"/>
                </w:rPr>
                <w:t>5.</w:t>
              </w:r>
              <w:r w:rsidR="0086751D">
                <w:rPr>
                  <w:rStyle w:val="Hyperlink"/>
                  <w:rFonts w:cs="Open Sans"/>
                </w:rPr>
                <w:t>4</w:t>
              </w:r>
              <w:r w:rsidR="00CC3438">
                <w:rPr>
                  <w:rStyle w:val="Hyperlink"/>
                  <w:rFonts w:cs="Open Sans"/>
                </w:rPr>
                <w:t xml:space="preserve"> LSAPerson Demographics</w:t>
              </w:r>
            </w:hyperlink>
            <w:r>
              <w:rPr>
                <w:rFonts w:cs="Open Sans"/>
              </w:rPr>
              <w:t xml:space="preserve"> </w:t>
            </w:r>
          </w:p>
        </w:tc>
      </w:tr>
      <w:tr w:rsidR="00AD2181" w:rsidRPr="00107D01" w14:paraId="296F70A7" w14:textId="77777777" w:rsidTr="00A97C36">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tcPr>
          <w:p w14:paraId="49F2B723" w14:textId="77777777" w:rsidR="00AD2181" w:rsidRPr="00C9484F" w:rsidRDefault="00AD2181" w:rsidP="00A97C36">
            <w:pPr>
              <w:pStyle w:val="NoSpacing"/>
              <w:rPr>
                <w:b w:val="0"/>
                <w:bCs w:val="0"/>
              </w:rPr>
            </w:pPr>
            <w:r w:rsidRPr="00C9484F">
              <w:rPr>
                <w:b w:val="0"/>
                <w:bCs w:val="0"/>
              </w:rPr>
              <w:t>Race</w:t>
            </w:r>
          </w:p>
        </w:tc>
        <w:tc>
          <w:tcPr>
            <w:tcW w:w="7045" w:type="dxa"/>
          </w:tcPr>
          <w:p w14:paraId="7F68A755" w14:textId="1B52B000" w:rsidR="00AD2181" w:rsidRPr="003C176F" w:rsidRDefault="00AD2181" w:rsidP="00A97C36">
            <w:pPr>
              <w:spacing w:before="0" w:after="0"/>
              <w:contextualSpacing/>
              <w:cnfStyle w:val="000000010000" w:firstRow="0" w:lastRow="0" w:firstColumn="0" w:lastColumn="0" w:oddVBand="0" w:evenVBand="0" w:oddHBand="0" w:evenHBand="1" w:firstRowFirstColumn="0" w:firstRowLastColumn="0" w:lastRowFirstColumn="0" w:lastRowLastColumn="0"/>
            </w:pPr>
            <w:r w:rsidRPr="00734287">
              <w:t>Race for adults and heads of household; not applicable (value = -1) for non-HoH children</w:t>
            </w:r>
            <w:r w:rsidRPr="003C176F">
              <w:t xml:space="preserve"> </w:t>
            </w:r>
          </w:p>
          <w:p w14:paraId="6CE85E1D" w14:textId="3AA284EE" w:rsidR="00AD2181" w:rsidRPr="00107D01" w:rsidRDefault="00AD2181" w:rsidP="00A97C36">
            <w:pPr>
              <w:spacing w:before="0" w:after="0"/>
              <w:contextualSpacing/>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3C176F">
              <w:rPr>
                <w:rFonts w:cs="Open Sans"/>
              </w:rPr>
              <w:t xml:space="preserve">See </w:t>
            </w:r>
            <w:r w:rsidR="007D579B">
              <w:rPr>
                <w:rFonts w:cs="Open Sans"/>
              </w:rPr>
              <w:t>section</w:t>
            </w:r>
            <w:r w:rsidR="00CC3438">
              <w:rPr>
                <w:rFonts w:cs="Open Sans"/>
              </w:rPr>
              <w:t xml:space="preserve"> </w:t>
            </w:r>
            <w:r w:rsidR="00CC3438" w:rsidRPr="00CC3438">
              <w:rPr>
                <w:rStyle w:val="Hyperlink"/>
                <w:rFonts w:cs="Open Sans"/>
              </w:rPr>
              <w:t>5.</w:t>
            </w:r>
            <w:r w:rsidR="0086751D">
              <w:rPr>
                <w:rStyle w:val="Hyperlink"/>
                <w:rFonts w:cs="Open Sans"/>
              </w:rPr>
              <w:t>4</w:t>
            </w:r>
            <w:r w:rsidR="00CC3438" w:rsidRPr="00CC3438">
              <w:rPr>
                <w:rStyle w:val="Hyperlink"/>
                <w:rFonts w:cs="Open Sans"/>
              </w:rPr>
              <w:t xml:space="preserve"> LSAPerson Demographics</w:t>
            </w:r>
          </w:p>
        </w:tc>
      </w:tr>
      <w:tr w:rsidR="00AD2181" w:rsidRPr="00107D01" w14:paraId="63A6F8E7" w14:textId="77777777" w:rsidTr="00A97C36">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shd w:val="clear" w:color="auto" w:fill="auto"/>
          </w:tcPr>
          <w:p w14:paraId="334182B9" w14:textId="77777777" w:rsidR="00AD2181" w:rsidRPr="00C9484F" w:rsidRDefault="00AD2181" w:rsidP="00A97C36">
            <w:pPr>
              <w:pStyle w:val="NoSpacing"/>
              <w:rPr>
                <w:b w:val="0"/>
                <w:bCs w:val="0"/>
              </w:rPr>
            </w:pPr>
            <w:r w:rsidRPr="00C9484F">
              <w:rPr>
                <w:b w:val="0"/>
                <w:bCs w:val="0"/>
              </w:rPr>
              <w:t>Ethnicity</w:t>
            </w:r>
          </w:p>
        </w:tc>
        <w:tc>
          <w:tcPr>
            <w:tcW w:w="7045" w:type="dxa"/>
            <w:shd w:val="clear" w:color="auto" w:fill="auto"/>
          </w:tcPr>
          <w:p w14:paraId="7340B4B1" w14:textId="4E464AC2" w:rsidR="00AD2181" w:rsidRPr="003C176F" w:rsidRDefault="00AD2181" w:rsidP="00A97C36">
            <w:pPr>
              <w:spacing w:before="0" w:after="0"/>
              <w:contextualSpacing/>
              <w:cnfStyle w:val="000000100000" w:firstRow="0" w:lastRow="0" w:firstColumn="0" w:lastColumn="0" w:oddVBand="0" w:evenVBand="0" w:oddHBand="1" w:evenHBand="0" w:firstRowFirstColumn="0" w:firstRowLastColumn="0" w:lastRowFirstColumn="0" w:lastRowLastColumn="0"/>
            </w:pPr>
            <w:r w:rsidRPr="00734287">
              <w:t>Ethnicity for adults and heads of household; not applicable (value = -1) for non-HoH children</w:t>
            </w:r>
            <w:r w:rsidRPr="003C176F">
              <w:t xml:space="preserve"> </w:t>
            </w:r>
          </w:p>
          <w:p w14:paraId="1460E111" w14:textId="2E1F0D83" w:rsidR="00AD2181" w:rsidRPr="00107D01" w:rsidRDefault="00AD2181" w:rsidP="00A97C36">
            <w:pPr>
              <w:spacing w:before="0" w:after="0"/>
              <w:contextualSpacing/>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3C176F">
              <w:rPr>
                <w:rFonts w:cs="Open Sans"/>
              </w:rPr>
              <w:t xml:space="preserve">See </w:t>
            </w:r>
            <w:r w:rsidR="007D579B">
              <w:rPr>
                <w:rFonts w:cs="Open Sans"/>
              </w:rPr>
              <w:t xml:space="preserve">section </w:t>
            </w:r>
            <w:r w:rsidR="00CC3438" w:rsidRPr="00CC3438">
              <w:rPr>
                <w:rStyle w:val="Hyperlink"/>
                <w:rFonts w:cs="Open Sans"/>
              </w:rPr>
              <w:t>5.</w:t>
            </w:r>
            <w:r w:rsidR="0086751D">
              <w:rPr>
                <w:rStyle w:val="Hyperlink"/>
                <w:rFonts w:cs="Open Sans"/>
              </w:rPr>
              <w:t>4</w:t>
            </w:r>
            <w:r w:rsidR="00CC3438" w:rsidRPr="00CC3438">
              <w:rPr>
                <w:rStyle w:val="Hyperlink"/>
                <w:rFonts w:cs="Open Sans"/>
              </w:rPr>
              <w:t xml:space="preserve"> LSAPerson Demographics</w:t>
            </w:r>
          </w:p>
        </w:tc>
      </w:tr>
      <w:tr w:rsidR="00AD2181" w:rsidRPr="00107D01" w14:paraId="7045B396" w14:textId="77777777" w:rsidTr="00A97C36">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tcPr>
          <w:p w14:paraId="17A7AACF" w14:textId="77777777" w:rsidR="00AD2181" w:rsidRPr="00C9484F" w:rsidRDefault="00AD2181" w:rsidP="00A97C36">
            <w:pPr>
              <w:pStyle w:val="NoSpacing"/>
              <w:rPr>
                <w:b w:val="0"/>
                <w:bCs w:val="0"/>
              </w:rPr>
            </w:pPr>
            <w:r w:rsidRPr="00C9484F">
              <w:rPr>
                <w:b w:val="0"/>
                <w:bCs w:val="0"/>
              </w:rPr>
              <w:t>VetStatus</w:t>
            </w:r>
          </w:p>
        </w:tc>
        <w:tc>
          <w:tcPr>
            <w:tcW w:w="7045" w:type="dxa"/>
          </w:tcPr>
          <w:p w14:paraId="16508877" w14:textId="77777777" w:rsidR="00AD2181" w:rsidRPr="003C176F" w:rsidRDefault="00AD2181" w:rsidP="00A97C36">
            <w:pPr>
              <w:spacing w:before="0" w:after="0"/>
              <w:contextualSpacing/>
              <w:cnfStyle w:val="000000010000" w:firstRow="0" w:lastRow="0" w:firstColumn="0" w:lastColumn="0" w:oddVBand="0" w:evenVBand="0" w:oddHBand="0" w:evenHBand="1" w:firstRowFirstColumn="0" w:firstRowLastColumn="0" w:lastRowFirstColumn="0" w:lastRowLastColumn="0"/>
            </w:pPr>
            <w:r w:rsidRPr="00734287">
              <w:t>Veteran Status for adults; not applicable (value = -1) for children</w:t>
            </w:r>
            <w:r w:rsidRPr="003C176F">
              <w:t xml:space="preserve"> </w:t>
            </w:r>
          </w:p>
          <w:p w14:paraId="2A8FF8BA" w14:textId="1B1E148E" w:rsidR="00AD2181" w:rsidRPr="00107D01" w:rsidRDefault="00AD2181" w:rsidP="00A97C36">
            <w:pPr>
              <w:spacing w:before="0" w:after="0"/>
              <w:contextualSpacing/>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3C176F">
              <w:rPr>
                <w:rFonts w:cs="Open Sans"/>
              </w:rPr>
              <w:t xml:space="preserve">See </w:t>
            </w:r>
            <w:r w:rsidR="007D579B">
              <w:rPr>
                <w:rFonts w:cs="Open Sans"/>
              </w:rPr>
              <w:t xml:space="preserve">section </w:t>
            </w:r>
            <w:r w:rsidR="00CC3438" w:rsidRPr="00CC3438">
              <w:rPr>
                <w:rStyle w:val="Hyperlink"/>
                <w:rFonts w:cs="Open Sans"/>
              </w:rPr>
              <w:t>5.</w:t>
            </w:r>
            <w:r w:rsidR="0086751D">
              <w:rPr>
                <w:rStyle w:val="Hyperlink"/>
                <w:rFonts w:cs="Open Sans"/>
              </w:rPr>
              <w:t>4</w:t>
            </w:r>
            <w:r w:rsidR="00CC3438" w:rsidRPr="00CC3438">
              <w:rPr>
                <w:rStyle w:val="Hyperlink"/>
                <w:rFonts w:cs="Open Sans"/>
              </w:rPr>
              <w:t xml:space="preserve"> LSAPerson Demographics</w:t>
            </w:r>
          </w:p>
        </w:tc>
      </w:tr>
      <w:tr w:rsidR="00AD2181" w:rsidRPr="00107D01" w14:paraId="4C26AF8F" w14:textId="77777777" w:rsidTr="00A97C36">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shd w:val="clear" w:color="auto" w:fill="auto"/>
          </w:tcPr>
          <w:p w14:paraId="3D076E4A" w14:textId="77777777" w:rsidR="00AD2181" w:rsidRPr="00C9484F" w:rsidRDefault="00AD2181" w:rsidP="00A97C36">
            <w:pPr>
              <w:pStyle w:val="NoSpacing"/>
              <w:rPr>
                <w:b w:val="0"/>
                <w:bCs w:val="0"/>
              </w:rPr>
            </w:pPr>
            <w:r w:rsidRPr="00C9484F">
              <w:rPr>
                <w:b w:val="0"/>
                <w:bCs w:val="0"/>
              </w:rPr>
              <w:t>DisabilityStatus</w:t>
            </w:r>
          </w:p>
        </w:tc>
        <w:tc>
          <w:tcPr>
            <w:tcW w:w="7045" w:type="dxa"/>
            <w:shd w:val="clear" w:color="auto" w:fill="auto"/>
          </w:tcPr>
          <w:p w14:paraId="611EDCD4" w14:textId="79AED176" w:rsidR="00AD2181" w:rsidRPr="003C176F" w:rsidRDefault="00AD2181" w:rsidP="00A97C36">
            <w:pPr>
              <w:spacing w:before="0" w:after="0"/>
              <w:contextualSpacing/>
              <w:cnfStyle w:val="000000100000" w:firstRow="0" w:lastRow="0" w:firstColumn="0" w:lastColumn="0" w:oddVBand="0" w:evenVBand="0" w:oddHBand="1" w:evenHBand="0" w:firstRowFirstColumn="0" w:firstRowLastColumn="0" w:lastRowFirstColumn="0" w:lastRowLastColumn="0"/>
            </w:pPr>
            <w:r w:rsidRPr="00734287">
              <w:t xml:space="preserve">Disability Status for adults and heads of household based on records of </w:t>
            </w:r>
            <w:r w:rsidRPr="000D5A2E">
              <w:rPr>
                <w:i/>
                <w:iCs/>
              </w:rPr>
              <w:t xml:space="preserve">3.08 Disabling Condition </w:t>
            </w:r>
            <w:r w:rsidRPr="00734287">
              <w:t>for all active enrollments; not applicable (value = -1) for non-HoH children</w:t>
            </w:r>
            <w:r w:rsidRPr="003C176F">
              <w:t xml:space="preserve"> </w:t>
            </w:r>
          </w:p>
          <w:p w14:paraId="780AA9F2" w14:textId="6CFF9B00" w:rsidR="00AD2181" w:rsidRPr="00107D01" w:rsidRDefault="00AD2181" w:rsidP="00A97C36">
            <w:pPr>
              <w:spacing w:before="0" w:after="0"/>
              <w:contextualSpacing/>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3C176F">
              <w:rPr>
                <w:rFonts w:cs="Open Sans"/>
              </w:rPr>
              <w:t xml:space="preserve">See </w:t>
            </w:r>
            <w:r w:rsidR="007D579B">
              <w:rPr>
                <w:rFonts w:cs="Open Sans"/>
              </w:rPr>
              <w:t xml:space="preserve">section </w:t>
            </w:r>
            <w:r w:rsidR="00CC3438" w:rsidRPr="00CC3438">
              <w:rPr>
                <w:rStyle w:val="Hyperlink"/>
                <w:rFonts w:cs="Open Sans"/>
              </w:rPr>
              <w:t>5.</w:t>
            </w:r>
            <w:r w:rsidR="0086751D">
              <w:rPr>
                <w:rStyle w:val="Hyperlink"/>
                <w:rFonts w:cs="Open Sans"/>
              </w:rPr>
              <w:t>4</w:t>
            </w:r>
            <w:r w:rsidR="00CC3438" w:rsidRPr="00CC3438">
              <w:rPr>
                <w:rStyle w:val="Hyperlink"/>
                <w:rFonts w:cs="Open Sans"/>
              </w:rPr>
              <w:t xml:space="preserve"> LSAPerson Demographics</w:t>
            </w:r>
          </w:p>
        </w:tc>
      </w:tr>
      <w:tr w:rsidR="00AD2181" w:rsidRPr="00107D01" w14:paraId="11088B4A" w14:textId="77777777" w:rsidTr="00A97C36">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tcPr>
          <w:p w14:paraId="0329EA87" w14:textId="77777777" w:rsidR="00AD2181" w:rsidRPr="0073635D" w:rsidRDefault="00AD2181" w:rsidP="00A97C36">
            <w:pPr>
              <w:pStyle w:val="NoSpacing"/>
              <w:rPr>
                <w:b w:val="0"/>
                <w:bCs w:val="0"/>
              </w:rPr>
            </w:pPr>
            <w:r w:rsidRPr="0073635D">
              <w:rPr>
                <w:b w:val="0"/>
                <w:bCs w:val="0"/>
              </w:rPr>
              <w:t>CHTime</w:t>
            </w:r>
          </w:p>
        </w:tc>
        <w:tc>
          <w:tcPr>
            <w:tcW w:w="7045" w:type="dxa"/>
          </w:tcPr>
          <w:p w14:paraId="7A16EDE5" w14:textId="7DEC89FF" w:rsidR="00AD2181" w:rsidRDefault="00AD2181" w:rsidP="00A97C36">
            <w:pPr>
              <w:spacing w:before="0" w:after="0"/>
              <w:contextualSpacing/>
              <w:cnfStyle w:val="000000010000" w:firstRow="0" w:lastRow="0" w:firstColumn="0" w:lastColumn="0" w:oddVBand="0" w:evenVBand="0" w:oddHBand="0" w:evenHBand="1" w:firstRowFirstColumn="0" w:firstRowLastColumn="0" w:lastRowFirstColumn="0" w:lastRowLastColumn="0"/>
            </w:pPr>
            <w:r w:rsidRPr="00734287">
              <w:t>For adults and heads of household, the total number of days in ES/SH or on the street in the three years prior to the client's last active date in the report period</w:t>
            </w:r>
            <w:r w:rsidR="004873DC">
              <w:t xml:space="preserve">. </w:t>
            </w:r>
            <w:r w:rsidRPr="00734287">
              <w:t xml:space="preserve">Based on data from active and inactive enrollments, the count of days excludes any </w:t>
            </w:r>
            <w:r w:rsidR="00DF3862">
              <w:t xml:space="preserve">dates </w:t>
            </w:r>
            <w:r w:rsidR="0016424B">
              <w:t>when clients were</w:t>
            </w:r>
            <w:r w:rsidRPr="00734287">
              <w:t xml:space="preserve"> enrolled in continuum TH projects or housed in RRH/PSH, but otherwise includes:</w:t>
            </w:r>
          </w:p>
          <w:p w14:paraId="5CB15484" w14:textId="77777777" w:rsidR="00AD2181" w:rsidRPr="00FE2511" w:rsidRDefault="00AD2181" w:rsidP="0030608E">
            <w:pPr>
              <w:pStyle w:val="ListParagraph"/>
              <w:numPr>
                <w:ilvl w:val="0"/>
                <w:numId w:val="22"/>
              </w:numPr>
              <w:spacing w:before="0" w:after="0"/>
              <w:cnfStyle w:val="000000010000" w:firstRow="0" w:lastRow="0" w:firstColumn="0" w:lastColumn="0" w:oddVBand="0" w:evenVBand="0" w:oddHBand="0" w:evenHBand="1" w:firstRowFirstColumn="0" w:firstRowLastColumn="0" w:lastRowFirstColumn="0" w:lastRowLastColumn="0"/>
            </w:pPr>
            <w:r w:rsidRPr="00FE2511">
              <w:t>Dates between entry and exit in continuum entry-exit ES and SH projects; and</w:t>
            </w:r>
          </w:p>
          <w:p w14:paraId="1A043322" w14:textId="77777777" w:rsidR="00AD2181" w:rsidRPr="00FE2511" w:rsidRDefault="00AD2181" w:rsidP="0030608E">
            <w:pPr>
              <w:pStyle w:val="ListParagraph"/>
              <w:numPr>
                <w:ilvl w:val="0"/>
                <w:numId w:val="22"/>
              </w:numPr>
              <w:spacing w:before="0" w:after="0"/>
              <w:cnfStyle w:val="000000010000" w:firstRow="0" w:lastRow="0" w:firstColumn="0" w:lastColumn="0" w:oddVBand="0" w:evenVBand="0" w:oddHBand="0" w:evenHBand="1" w:firstRowFirstColumn="0" w:firstRowLastColumn="0" w:lastRowFirstColumn="0" w:lastRowLastColumn="0"/>
            </w:pPr>
            <w:r w:rsidRPr="00FE2511">
              <w:t>Bed-night dates in night-by-night shelters; and</w:t>
            </w:r>
          </w:p>
          <w:p w14:paraId="2E2A5766" w14:textId="77777777" w:rsidR="00AD2181" w:rsidRPr="00FE2511" w:rsidRDefault="00AD2181" w:rsidP="0030608E">
            <w:pPr>
              <w:pStyle w:val="ListParagraph"/>
              <w:numPr>
                <w:ilvl w:val="0"/>
                <w:numId w:val="22"/>
              </w:numPr>
              <w:spacing w:before="0" w:after="0"/>
              <w:cnfStyle w:val="000000010000" w:firstRow="0" w:lastRow="0" w:firstColumn="0" w:lastColumn="0" w:oddVBand="0" w:evenVBand="0" w:oddHBand="0" w:evenHBand="1" w:firstRowFirstColumn="0" w:firstRowLastColumn="0" w:lastRowFirstColumn="0" w:lastRowLastColumn="0"/>
            </w:pPr>
            <w:r w:rsidRPr="00FE2511">
              <w:t xml:space="preserve">Dates between 3.917 </w:t>
            </w:r>
            <w:r w:rsidRPr="00FE2511">
              <w:rPr>
                <w:i/>
                <w:iCs/>
              </w:rPr>
              <w:t>DateToStreetESSH</w:t>
            </w:r>
            <w:r w:rsidRPr="00FE2511">
              <w:t xml:space="preserve"> and </w:t>
            </w:r>
            <w:r w:rsidRPr="00FE2511">
              <w:rPr>
                <w:i/>
                <w:iCs/>
              </w:rPr>
              <w:t>EntryDate</w:t>
            </w:r>
            <w:r w:rsidRPr="00FE2511">
              <w:t xml:space="preserve"> for ES/SH/TH/RRH/PSH projects; and</w:t>
            </w:r>
          </w:p>
          <w:p w14:paraId="2967B8CD" w14:textId="77777777" w:rsidR="00AD2181" w:rsidRPr="00FE2511" w:rsidRDefault="00AD2181" w:rsidP="0030608E">
            <w:pPr>
              <w:pStyle w:val="ListParagraph"/>
              <w:numPr>
                <w:ilvl w:val="0"/>
                <w:numId w:val="22"/>
              </w:numPr>
              <w:spacing w:before="0" w:after="0"/>
              <w:cnfStyle w:val="000000010000" w:firstRow="0" w:lastRow="0" w:firstColumn="0" w:lastColumn="0" w:oddVBand="0" w:evenVBand="0" w:oddHBand="0" w:evenHBand="1" w:firstRowFirstColumn="0" w:firstRowLastColumn="0" w:lastRowFirstColumn="0" w:lastRowLastColumn="0"/>
            </w:pPr>
            <w:r w:rsidRPr="00FE2511">
              <w:t>Dates between any RRH/PSH EntryDate and the earlier of MoveInDate or ExitDate when LivingSituation is ES/SH/Street; or</w:t>
            </w:r>
          </w:p>
          <w:p w14:paraId="0B2954A9" w14:textId="77777777" w:rsidR="00AD2181" w:rsidRPr="003C176F" w:rsidRDefault="00AD2181" w:rsidP="0030608E">
            <w:pPr>
              <w:pStyle w:val="ListParagraph"/>
              <w:numPr>
                <w:ilvl w:val="0"/>
                <w:numId w:val="22"/>
              </w:numPr>
              <w:spacing w:before="0" w:after="0"/>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FE2511">
              <w:t>For people who do not meet the time criteria for chronic homelessness based on the above, may be set based on 3.917 number of months and number of times homeless in the past three years from ES/SH/TH/RRH/PSH enrollments with entry dates in the year ending on the client's last active date</w:t>
            </w:r>
            <w:r>
              <w:t>.</w:t>
            </w:r>
          </w:p>
          <w:p w14:paraId="4BA1961C" w14:textId="57C44DC1" w:rsidR="00AD2181" w:rsidRPr="003C176F" w:rsidRDefault="00AD2181" w:rsidP="00CC3438">
            <w:pPr>
              <w:spacing w:before="0" w:after="0"/>
              <w:cnfStyle w:val="000000010000" w:firstRow="0" w:lastRow="0" w:firstColumn="0" w:lastColumn="0" w:oddVBand="0" w:evenVBand="0" w:oddHBand="0" w:evenHBand="1" w:firstRowFirstColumn="0" w:firstRowLastColumn="0" w:lastRowFirstColumn="0" w:lastRowLastColumn="0"/>
              <w:rPr>
                <w:rFonts w:ascii="Open Sans" w:hAnsi="Open Sans" w:cs="Open Sans"/>
              </w:rPr>
            </w:pPr>
            <w:r>
              <w:t xml:space="preserve">See sections </w:t>
            </w:r>
            <w:hyperlink w:anchor="_ES/SH/Street_Time_–" w:history="1">
              <w:r w:rsidR="00CC3438">
                <w:rPr>
                  <w:rStyle w:val="Hyperlink"/>
                </w:rPr>
                <w:t>5.</w:t>
              </w:r>
              <w:r w:rsidR="0086751D">
                <w:rPr>
                  <w:rStyle w:val="Hyperlink"/>
                </w:rPr>
                <w:t>5</w:t>
              </w:r>
            </w:hyperlink>
            <w:r>
              <w:t>-</w:t>
            </w:r>
            <w:r w:rsidR="00CC3438">
              <w:t>5.1</w:t>
            </w:r>
            <w:r w:rsidR="0086751D">
              <w:t>0</w:t>
            </w:r>
            <w:r>
              <w:t xml:space="preserve"> for associated business logic</w:t>
            </w:r>
            <w:r w:rsidRPr="003C176F">
              <w:t>.</w:t>
            </w:r>
          </w:p>
        </w:tc>
      </w:tr>
      <w:tr w:rsidR="00AD2181" w:rsidRPr="00107D01" w14:paraId="72627D6B" w14:textId="77777777" w:rsidTr="00A97C36">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shd w:val="clear" w:color="auto" w:fill="auto"/>
          </w:tcPr>
          <w:p w14:paraId="0FD44491" w14:textId="77777777" w:rsidR="00AD2181" w:rsidRPr="0073635D" w:rsidRDefault="00AD2181" w:rsidP="00A97C36">
            <w:pPr>
              <w:pStyle w:val="NoSpacing"/>
              <w:rPr>
                <w:b w:val="0"/>
                <w:bCs w:val="0"/>
              </w:rPr>
            </w:pPr>
            <w:r w:rsidRPr="0073635D">
              <w:rPr>
                <w:b w:val="0"/>
                <w:bCs w:val="0"/>
              </w:rPr>
              <w:t>CHTimeStatus</w:t>
            </w:r>
          </w:p>
        </w:tc>
        <w:tc>
          <w:tcPr>
            <w:tcW w:w="7045" w:type="dxa"/>
            <w:shd w:val="clear" w:color="auto" w:fill="auto"/>
          </w:tcPr>
          <w:p w14:paraId="5D57285E" w14:textId="59DDB244" w:rsidR="00AD2181" w:rsidRDefault="00AD2181" w:rsidP="00A97C36">
            <w:pPr>
              <w:spacing w:before="0" w:after="0"/>
              <w:cnfStyle w:val="000000100000" w:firstRow="0" w:lastRow="0" w:firstColumn="0" w:lastColumn="0" w:oddVBand="0" w:evenVBand="0" w:oddHBand="1" w:evenHBand="0" w:firstRowFirstColumn="0" w:firstRowLastColumn="0" w:lastRowFirstColumn="0" w:lastRowLastColumn="0"/>
            </w:pPr>
            <w:r w:rsidRPr="00FE2511">
              <w:t>For clients wit</w:t>
            </w:r>
            <w:r>
              <w:t xml:space="preserve">h </w:t>
            </w:r>
            <w:r w:rsidRPr="00FE2511">
              <w:t>365+ days of ES/SH/Street time in the three years prior to their last active date (</w:t>
            </w:r>
            <w:r w:rsidRPr="00FE2511">
              <w:rPr>
                <w:b/>
                <w:bCs/>
              </w:rPr>
              <w:t>CHTime</w:t>
            </w:r>
            <w:r w:rsidRPr="00FE2511">
              <w:t>), specifies whether the dates are grouped so that the client meets the time criteria for chronic homelessness</w:t>
            </w:r>
            <w:r w:rsidR="004873DC">
              <w:t xml:space="preserve">. </w:t>
            </w:r>
            <w:r w:rsidRPr="00FE2511">
              <w:t>Otherwise not applicable.</w:t>
            </w:r>
          </w:p>
          <w:p w14:paraId="73B4991A" w14:textId="7A49E9FE" w:rsidR="00AD2181" w:rsidRPr="00FE2511" w:rsidRDefault="0086751D" w:rsidP="00CC3438">
            <w:pPr>
              <w:spacing w:before="0" w:after="0"/>
              <w:cnfStyle w:val="000000100000" w:firstRow="0" w:lastRow="0" w:firstColumn="0" w:lastColumn="0" w:oddVBand="0" w:evenVBand="0" w:oddHBand="1" w:evenHBand="0" w:firstRowFirstColumn="0" w:firstRowLastColumn="0" w:lastRowFirstColumn="0" w:lastRowLastColumn="0"/>
            </w:pPr>
            <w:r>
              <w:t xml:space="preserve">See sections </w:t>
            </w:r>
            <w:hyperlink w:anchor="_ES/SH/Street_Time_–" w:history="1">
              <w:r>
                <w:rPr>
                  <w:rStyle w:val="Hyperlink"/>
                </w:rPr>
                <w:t>5.5</w:t>
              </w:r>
            </w:hyperlink>
            <w:r>
              <w:t>-5.10 for associated business logic</w:t>
            </w:r>
            <w:r w:rsidRPr="003C176F">
              <w:t>.</w:t>
            </w:r>
          </w:p>
        </w:tc>
      </w:tr>
      <w:tr w:rsidR="00AD2181" w:rsidRPr="00107D01" w14:paraId="3D58C4C4" w14:textId="77777777" w:rsidTr="00A97C36">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tcPr>
          <w:p w14:paraId="47725F31" w14:textId="77777777" w:rsidR="00AD2181" w:rsidRPr="0073635D" w:rsidRDefault="00AD2181" w:rsidP="00A97C36">
            <w:pPr>
              <w:pStyle w:val="NoSpacing"/>
              <w:rPr>
                <w:b w:val="0"/>
                <w:bCs w:val="0"/>
              </w:rPr>
            </w:pPr>
            <w:r w:rsidRPr="0073635D">
              <w:rPr>
                <w:b w:val="0"/>
                <w:bCs w:val="0"/>
              </w:rPr>
              <w:t>DVStatus</w:t>
            </w:r>
          </w:p>
        </w:tc>
        <w:tc>
          <w:tcPr>
            <w:tcW w:w="7045" w:type="dxa"/>
          </w:tcPr>
          <w:p w14:paraId="09BAB53E" w14:textId="77777777" w:rsidR="00AD2181" w:rsidRDefault="00AD2181" w:rsidP="00A97C36">
            <w:pPr>
              <w:spacing w:before="0" w:after="0"/>
              <w:contextualSpacing/>
              <w:cnfStyle w:val="000000010000" w:firstRow="0" w:lastRow="0" w:firstColumn="0" w:lastColumn="0" w:oddVBand="0" w:evenVBand="0" w:oddHBand="0" w:evenHBand="1" w:firstRowFirstColumn="0" w:firstRowLastColumn="0" w:lastRowFirstColumn="0" w:lastRowLastColumn="0"/>
            </w:pPr>
            <w:r w:rsidRPr="00FE2511">
              <w:t>DV Status for adults and heads of household based on records of 4.11 Domestic Violence for all active enrollments; not applicable (value = -1) for non-HoH children</w:t>
            </w:r>
          </w:p>
          <w:p w14:paraId="5AC7C837" w14:textId="1672683D" w:rsidR="00AD2181" w:rsidRPr="00107D01" w:rsidRDefault="00AD2181" w:rsidP="00A97C36">
            <w:pPr>
              <w:spacing w:before="0" w:after="0"/>
              <w:contextualSpacing/>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3C176F">
              <w:rPr>
                <w:rFonts w:cs="Open Sans"/>
              </w:rPr>
              <w:t xml:space="preserve">See </w:t>
            </w:r>
            <w:r w:rsidR="007D579B">
              <w:rPr>
                <w:rFonts w:cs="Open Sans"/>
              </w:rPr>
              <w:t xml:space="preserve">section </w:t>
            </w:r>
            <w:r w:rsidR="00CC3438" w:rsidRPr="00CC3438">
              <w:rPr>
                <w:rStyle w:val="Hyperlink"/>
                <w:rFonts w:cs="Open Sans"/>
              </w:rPr>
              <w:t>5.</w:t>
            </w:r>
            <w:r w:rsidR="0086751D">
              <w:rPr>
                <w:rStyle w:val="Hyperlink"/>
                <w:rFonts w:cs="Open Sans"/>
              </w:rPr>
              <w:t>4</w:t>
            </w:r>
            <w:r w:rsidR="00CC3438" w:rsidRPr="00CC3438">
              <w:rPr>
                <w:rStyle w:val="Hyperlink"/>
                <w:rFonts w:cs="Open Sans"/>
              </w:rPr>
              <w:t xml:space="preserve"> LSAPerson Demographics</w:t>
            </w:r>
          </w:p>
        </w:tc>
      </w:tr>
      <w:tr w:rsidR="00AD2181" w:rsidRPr="00107D01" w14:paraId="2A87B816" w14:textId="77777777" w:rsidTr="00A97C36">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shd w:val="clear" w:color="auto" w:fill="auto"/>
          </w:tcPr>
          <w:p w14:paraId="1181646E" w14:textId="77777777" w:rsidR="00AD2181" w:rsidRPr="0073635D" w:rsidRDefault="00AD2181" w:rsidP="00A97C36">
            <w:pPr>
              <w:pStyle w:val="NoSpacing"/>
              <w:rPr>
                <w:rFonts w:cstheme="minorHAnsi"/>
                <w:b w:val="0"/>
                <w:bCs w:val="0"/>
              </w:rPr>
            </w:pPr>
            <w:r w:rsidRPr="0073635D">
              <w:rPr>
                <w:rFonts w:cstheme="minorHAnsi"/>
                <w:b w:val="0"/>
                <w:bCs w:val="0"/>
                <w:color w:val="000000"/>
              </w:rPr>
              <w:t>ESTAgeMin</w:t>
            </w:r>
          </w:p>
        </w:tc>
        <w:tc>
          <w:tcPr>
            <w:tcW w:w="7045" w:type="dxa"/>
            <w:shd w:val="clear" w:color="auto" w:fill="auto"/>
          </w:tcPr>
          <w:p w14:paraId="2BF67F8B" w14:textId="6BD537DC" w:rsidR="00AD2181" w:rsidRPr="00FE2511" w:rsidRDefault="00AD2181" w:rsidP="00A97C36">
            <w:pPr>
              <w:spacing w:before="0" w:after="0"/>
              <w:contextualSpacing/>
              <w:cnfStyle w:val="000000100000" w:firstRow="0" w:lastRow="0" w:firstColumn="0" w:lastColumn="0" w:oddVBand="0" w:evenVBand="0" w:oddHBand="1" w:evenHBand="0" w:firstRowFirstColumn="0" w:firstRowLastColumn="0" w:lastRowFirstColumn="0" w:lastRowLastColumn="0"/>
            </w:pPr>
            <w:r w:rsidRPr="003F4616">
              <w:t>The</w:t>
            </w:r>
            <w:r>
              <w:t xml:space="preserve"> person’s</w:t>
            </w:r>
            <w:r w:rsidRPr="003F4616">
              <w:t xml:space="preserve"> minimum age at the later of </w:t>
            </w:r>
            <w:r w:rsidRPr="003C176F">
              <w:rPr>
                <w:u w:val="single"/>
              </w:rPr>
              <w:t>ReportStart</w:t>
            </w:r>
            <w:r w:rsidRPr="003F4616">
              <w:t xml:space="preserve"> and </w:t>
            </w:r>
            <w:r w:rsidRPr="003C176F">
              <w:rPr>
                <w:i/>
                <w:iCs/>
              </w:rPr>
              <w:t>EntryDate</w:t>
            </w:r>
            <w:r w:rsidRPr="003F4616">
              <w:t xml:space="preserve"> for any </w:t>
            </w:r>
            <w:r>
              <w:t xml:space="preserve">active </w:t>
            </w:r>
            <w:r w:rsidRPr="003F4616">
              <w:t>ES/SH/TH enrollment</w:t>
            </w:r>
            <w:r w:rsidR="004873DC">
              <w:t xml:space="preserve">. </w:t>
            </w:r>
          </w:p>
        </w:tc>
      </w:tr>
      <w:tr w:rsidR="00AD2181" w:rsidRPr="00107D01" w14:paraId="00CBEDF4" w14:textId="77777777" w:rsidTr="00A97C36">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tcPr>
          <w:p w14:paraId="33ADED7F" w14:textId="77777777" w:rsidR="00AD2181" w:rsidRPr="0073635D" w:rsidRDefault="00AD2181" w:rsidP="00A97C36">
            <w:pPr>
              <w:pStyle w:val="NoSpacing"/>
              <w:rPr>
                <w:rFonts w:cstheme="minorHAnsi"/>
                <w:b w:val="0"/>
                <w:bCs w:val="0"/>
              </w:rPr>
            </w:pPr>
            <w:r w:rsidRPr="0073635D">
              <w:rPr>
                <w:rFonts w:cstheme="minorHAnsi"/>
                <w:b w:val="0"/>
                <w:bCs w:val="0"/>
                <w:color w:val="000000"/>
              </w:rPr>
              <w:t>ESTAgeMax</w:t>
            </w:r>
          </w:p>
        </w:tc>
        <w:tc>
          <w:tcPr>
            <w:tcW w:w="7045" w:type="dxa"/>
          </w:tcPr>
          <w:p w14:paraId="327D023F" w14:textId="77777777" w:rsidR="00AD2181" w:rsidRPr="00FE2511" w:rsidRDefault="00AD2181" w:rsidP="00A97C36">
            <w:pPr>
              <w:spacing w:before="0" w:after="0"/>
              <w:contextualSpacing/>
              <w:cnfStyle w:val="000000010000" w:firstRow="0" w:lastRow="0" w:firstColumn="0" w:lastColumn="0" w:oddVBand="0" w:evenVBand="0" w:oddHBand="0" w:evenHBand="1" w:firstRowFirstColumn="0" w:firstRowLastColumn="0" w:lastRowFirstColumn="0" w:lastRowLastColumn="0"/>
            </w:pPr>
            <w:r w:rsidRPr="003F4616">
              <w:t xml:space="preserve">The </w:t>
            </w:r>
            <w:r>
              <w:t xml:space="preserve">person’s </w:t>
            </w:r>
            <w:r w:rsidRPr="003F4616">
              <w:t xml:space="preserve">maximum age at the later of </w:t>
            </w:r>
            <w:r w:rsidRPr="003C176F">
              <w:rPr>
                <w:u w:val="single"/>
              </w:rPr>
              <w:t>ReportStart</w:t>
            </w:r>
            <w:r w:rsidRPr="003F4616">
              <w:t xml:space="preserve"> and </w:t>
            </w:r>
            <w:r w:rsidRPr="003C176F">
              <w:rPr>
                <w:i/>
                <w:iCs/>
              </w:rPr>
              <w:t>EntryDate</w:t>
            </w:r>
            <w:r w:rsidRPr="003F4616">
              <w:t xml:space="preserve"> for any </w:t>
            </w:r>
            <w:r>
              <w:t xml:space="preserve">active </w:t>
            </w:r>
            <w:r w:rsidRPr="003F4616">
              <w:t>ES/SH/TH enrollment.</w:t>
            </w:r>
          </w:p>
        </w:tc>
      </w:tr>
      <w:tr w:rsidR="00AD2181" w:rsidRPr="00107D01" w14:paraId="70897117" w14:textId="77777777" w:rsidTr="00A97C36">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shd w:val="clear" w:color="auto" w:fill="auto"/>
          </w:tcPr>
          <w:p w14:paraId="2A744C8F" w14:textId="77777777" w:rsidR="00AD2181" w:rsidRPr="0073635D" w:rsidRDefault="00AD2181" w:rsidP="00A97C36">
            <w:pPr>
              <w:pStyle w:val="NoSpacing"/>
              <w:rPr>
                <w:rFonts w:cstheme="minorHAnsi"/>
                <w:b w:val="0"/>
                <w:bCs w:val="0"/>
              </w:rPr>
            </w:pPr>
            <w:r w:rsidRPr="0073635D">
              <w:rPr>
                <w:rFonts w:cstheme="minorHAnsi"/>
                <w:b w:val="0"/>
                <w:bCs w:val="0"/>
              </w:rPr>
              <w:t>HHTypeEST</w:t>
            </w:r>
          </w:p>
        </w:tc>
        <w:tc>
          <w:tcPr>
            <w:tcW w:w="7045" w:type="dxa"/>
            <w:shd w:val="clear" w:color="auto" w:fill="auto"/>
          </w:tcPr>
          <w:p w14:paraId="4AA9D627" w14:textId="77777777" w:rsidR="00AD2181" w:rsidRPr="00107D01" w:rsidRDefault="00AD2181" w:rsidP="00A97C36">
            <w:pPr>
              <w:spacing w:before="0" w:after="0"/>
              <w:contextualSpacing/>
              <w:cnfStyle w:val="000000100000" w:firstRow="0" w:lastRow="0" w:firstColumn="0" w:lastColumn="0" w:oddVBand="0" w:evenVBand="0" w:oddHBand="1" w:evenHBand="0" w:firstRowFirstColumn="0" w:firstRowLastColumn="0" w:lastRowFirstColumn="0" w:lastRowLastColumn="0"/>
              <w:rPr>
                <w:rFonts w:ascii="Open Sans" w:hAnsi="Open Sans" w:cs="Open Sans"/>
              </w:rPr>
            </w:pPr>
            <w:r>
              <w:rPr>
                <w:rFonts w:cstheme="minorHAnsi"/>
              </w:rPr>
              <w:t>Identifies household types, if any, in which the person was served in the ES/SH/TH project group.</w:t>
            </w:r>
          </w:p>
        </w:tc>
      </w:tr>
      <w:tr w:rsidR="00AD2181" w:rsidRPr="00107D01" w14:paraId="0AB91161" w14:textId="77777777" w:rsidTr="00A97C36">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tcPr>
          <w:p w14:paraId="63C47C7C" w14:textId="77777777" w:rsidR="00AD2181" w:rsidRPr="0073635D" w:rsidRDefault="00AD2181" w:rsidP="00A97C36">
            <w:pPr>
              <w:pStyle w:val="NoSpacing"/>
              <w:rPr>
                <w:b w:val="0"/>
                <w:bCs w:val="0"/>
              </w:rPr>
            </w:pPr>
            <w:r w:rsidRPr="0073635D">
              <w:rPr>
                <w:b w:val="0"/>
                <w:bCs w:val="0"/>
              </w:rPr>
              <w:t>HoHEST</w:t>
            </w:r>
          </w:p>
        </w:tc>
        <w:tc>
          <w:tcPr>
            <w:tcW w:w="7045" w:type="dxa"/>
          </w:tcPr>
          <w:p w14:paraId="03E88814" w14:textId="77777777" w:rsidR="00AD2181" w:rsidRPr="00107D01" w:rsidRDefault="00AD2181" w:rsidP="00A97C36">
            <w:pPr>
              <w:spacing w:before="0" w:after="0"/>
              <w:contextualSpacing/>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cstheme="minorHAnsi"/>
              </w:rPr>
              <w:t>Identifies household types, if any, in which the person was served in the ES/SH/TH project group as a head of household</w:t>
            </w:r>
          </w:p>
        </w:tc>
      </w:tr>
      <w:tr w:rsidR="00F46EE4" w:rsidRPr="00107D01" w14:paraId="7F0607F6" w14:textId="77777777" w:rsidTr="00A97C36">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shd w:val="clear" w:color="auto" w:fill="auto"/>
          </w:tcPr>
          <w:p w14:paraId="78DC6CDC" w14:textId="77777777" w:rsidR="00F46EE4" w:rsidRPr="0073635D" w:rsidRDefault="00F46EE4" w:rsidP="00F46EE4">
            <w:pPr>
              <w:pStyle w:val="NoSpacing"/>
              <w:rPr>
                <w:b w:val="0"/>
                <w:bCs w:val="0"/>
              </w:rPr>
            </w:pPr>
            <w:r w:rsidRPr="0073635D">
              <w:rPr>
                <w:b w:val="0"/>
                <w:bCs w:val="0"/>
              </w:rPr>
              <w:t>AdultEST</w:t>
            </w:r>
          </w:p>
        </w:tc>
        <w:tc>
          <w:tcPr>
            <w:tcW w:w="7045" w:type="dxa"/>
            <w:shd w:val="clear" w:color="auto" w:fill="auto"/>
          </w:tcPr>
          <w:p w14:paraId="3B491DB9" w14:textId="102FE5F6" w:rsidR="00F46EE4" w:rsidRPr="00107D01" w:rsidRDefault="00F46EE4" w:rsidP="00F46EE4">
            <w:pPr>
              <w:spacing w:before="0" w:after="0"/>
              <w:contextualSpacing/>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F85254">
              <w:t>The combination of household types in which clients were served in ES/SH/TH projects as an adult.</w:t>
            </w:r>
          </w:p>
        </w:tc>
      </w:tr>
      <w:tr w:rsidR="00F46EE4" w:rsidRPr="00107D01" w14:paraId="68F8D877" w14:textId="77777777" w:rsidTr="00A97C36">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tcPr>
          <w:p w14:paraId="5B56D725" w14:textId="367D38A3" w:rsidR="00F46EE4" w:rsidRPr="00F46EE4" w:rsidRDefault="00F46EE4" w:rsidP="00F46EE4">
            <w:pPr>
              <w:pStyle w:val="NoSpacing"/>
              <w:rPr>
                <w:b w:val="0"/>
                <w:bCs w:val="0"/>
              </w:rPr>
            </w:pPr>
            <w:r w:rsidRPr="00F46EE4">
              <w:rPr>
                <w:b w:val="0"/>
                <w:bCs w:val="0"/>
              </w:rPr>
              <w:t>AHARAdultEST</w:t>
            </w:r>
          </w:p>
        </w:tc>
        <w:tc>
          <w:tcPr>
            <w:tcW w:w="7045" w:type="dxa"/>
          </w:tcPr>
          <w:p w14:paraId="2D88823B" w14:textId="330D43F7" w:rsidR="00F46EE4" w:rsidRDefault="00F46EE4" w:rsidP="00F46EE4">
            <w:pPr>
              <w:spacing w:before="0" w:after="0"/>
              <w:contextualSpacing/>
              <w:cnfStyle w:val="000000010000" w:firstRow="0" w:lastRow="0" w:firstColumn="0" w:lastColumn="0" w:oddVBand="0" w:evenVBand="0" w:oddHBand="0" w:evenHBand="1" w:firstRowFirstColumn="0" w:firstRowLastColumn="0" w:lastRowFirstColumn="0" w:lastRowLastColumn="0"/>
              <w:rPr>
                <w:rFonts w:cstheme="minorHAnsi"/>
              </w:rPr>
            </w:pPr>
            <w:r w:rsidRPr="00F85254">
              <w:t>The combination of household types in which adults had at least one ES/SH/TH bednight in the report period.</w:t>
            </w:r>
          </w:p>
        </w:tc>
      </w:tr>
      <w:tr w:rsidR="00AD2181" w:rsidRPr="00107D01" w14:paraId="513AF13C" w14:textId="77777777" w:rsidTr="00D95273">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shd w:val="clear" w:color="auto" w:fill="auto"/>
          </w:tcPr>
          <w:p w14:paraId="256C6CB1" w14:textId="77777777" w:rsidR="00AD2181" w:rsidRPr="0073635D" w:rsidRDefault="00AD2181" w:rsidP="00A97C36">
            <w:pPr>
              <w:pStyle w:val="NoSpacing"/>
              <w:rPr>
                <w:rFonts w:cstheme="minorHAnsi"/>
                <w:b w:val="0"/>
                <w:bCs w:val="0"/>
              </w:rPr>
            </w:pPr>
            <w:r w:rsidRPr="0073635D">
              <w:rPr>
                <w:rFonts w:cstheme="minorHAnsi"/>
                <w:b w:val="0"/>
                <w:bCs w:val="0"/>
                <w:color w:val="000000"/>
              </w:rPr>
              <w:t>HHChronicEST</w:t>
            </w:r>
          </w:p>
        </w:tc>
        <w:tc>
          <w:tcPr>
            <w:tcW w:w="0" w:type="dxa"/>
            <w:shd w:val="clear" w:color="auto" w:fill="auto"/>
          </w:tcPr>
          <w:p w14:paraId="4B9293BF" w14:textId="77777777" w:rsidR="00AD2181" w:rsidRPr="007327FC" w:rsidRDefault="00AD2181" w:rsidP="00A97C36">
            <w:pPr>
              <w:spacing w:before="0" w:after="0"/>
              <w:contextualSpacing/>
              <w:cnfStyle w:val="000000100000" w:firstRow="0" w:lastRow="0" w:firstColumn="0" w:lastColumn="0" w:oddVBand="0" w:evenVBand="0" w:oddHBand="1" w:evenHBand="0" w:firstRowFirstColumn="0" w:firstRowLastColumn="0" w:lastRowFirstColumn="0" w:lastRowLastColumn="0"/>
              <w:rPr>
                <w:rFonts w:cstheme="minorHAnsi"/>
              </w:rPr>
            </w:pPr>
            <w:r w:rsidRPr="00771BE6">
              <w:rPr>
                <w:rFonts w:cstheme="minorHAnsi"/>
              </w:rPr>
              <w:t xml:space="preserve">Population identifier; the combination of household types in which </w:t>
            </w:r>
            <w:r w:rsidRPr="000C6C12">
              <w:rPr>
                <w:rFonts w:cstheme="minorHAnsi"/>
              </w:rPr>
              <w:t>the person was served</w:t>
            </w:r>
            <w:r w:rsidRPr="007327FC">
              <w:rPr>
                <w:rFonts w:cstheme="minorHAnsi"/>
              </w:rPr>
              <w:t xml:space="preserve"> in ES/SH/TH projects in household with a chronically homeless adult or HoH.</w:t>
            </w:r>
          </w:p>
        </w:tc>
      </w:tr>
      <w:tr w:rsidR="00AD2181" w:rsidRPr="00107D01" w14:paraId="5FFA0AC2" w14:textId="77777777" w:rsidTr="00A97C36">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tcPr>
          <w:p w14:paraId="5D456562" w14:textId="77777777" w:rsidR="00AD2181" w:rsidRPr="0073635D" w:rsidRDefault="00AD2181" w:rsidP="00A97C36">
            <w:pPr>
              <w:pStyle w:val="NoSpacing"/>
              <w:rPr>
                <w:rFonts w:cstheme="minorHAnsi"/>
                <w:b w:val="0"/>
                <w:bCs w:val="0"/>
              </w:rPr>
            </w:pPr>
            <w:r w:rsidRPr="0073635D">
              <w:rPr>
                <w:rFonts w:cstheme="minorHAnsi"/>
                <w:b w:val="0"/>
                <w:bCs w:val="0"/>
                <w:color w:val="000000"/>
              </w:rPr>
              <w:t>HHVetEST</w:t>
            </w:r>
          </w:p>
        </w:tc>
        <w:tc>
          <w:tcPr>
            <w:tcW w:w="7045" w:type="dxa"/>
          </w:tcPr>
          <w:p w14:paraId="4A4F5198" w14:textId="77777777" w:rsidR="00AD2181" w:rsidRPr="007327FC" w:rsidRDefault="00AD2181" w:rsidP="00A97C36">
            <w:pPr>
              <w:spacing w:before="0" w:after="0"/>
              <w:contextualSpacing/>
              <w:cnfStyle w:val="000000010000" w:firstRow="0" w:lastRow="0" w:firstColumn="0" w:lastColumn="0" w:oddVBand="0" w:evenVBand="0" w:oddHBand="0" w:evenHBand="1" w:firstRowFirstColumn="0" w:firstRowLastColumn="0" w:lastRowFirstColumn="0" w:lastRowLastColumn="0"/>
              <w:rPr>
                <w:rFonts w:cstheme="minorHAnsi"/>
              </w:rPr>
            </w:pPr>
            <w:r w:rsidRPr="00771BE6">
              <w:rPr>
                <w:rFonts w:cstheme="minorHAnsi"/>
              </w:rPr>
              <w:t xml:space="preserve">Population identifier; the combination of household types in which </w:t>
            </w:r>
            <w:r w:rsidRPr="000C6C12">
              <w:rPr>
                <w:rFonts w:cstheme="minorHAnsi"/>
              </w:rPr>
              <w:t>the person was served</w:t>
            </w:r>
            <w:r w:rsidRPr="007327FC">
              <w:rPr>
                <w:rFonts w:cstheme="minorHAnsi"/>
              </w:rPr>
              <w:t xml:space="preserve"> in ES/SH/TH projects in household with a veteran.</w:t>
            </w:r>
          </w:p>
        </w:tc>
      </w:tr>
      <w:tr w:rsidR="00AD2181" w:rsidRPr="00107D01" w14:paraId="4A4A70F9" w14:textId="77777777" w:rsidTr="00D95273">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shd w:val="clear" w:color="auto" w:fill="auto"/>
          </w:tcPr>
          <w:p w14:paraId="167BACD0" w14:textId="77777777" w:rsidR="00AD2181" w:rsidRPr="0073635D" w:rsidRDefault="00AD2181" w:rsidP="00A97C36">
            <w:pPr>
              <w:pStyle w:val="NoSpacing"/>
              <w:rPr>
                <w:rFonts w:cstheme="minorHAnsi"/>
                <w:b w:val="0"/>
                <w:bCs w:val="0"/>
              </w:rPr>
            </w:pPr>
            <w:r w:rsidRPr="0073635D">
              <w:rPr>
                <w:rFonts w:cstheme="minorHAnsi"/>
                <w:b w:val="0"/>
                <w:bCs w:val="0"/>
                <w:color w:val="000000"/>
              </w:rPr>
              <w:t>HHDisabilityEST</w:t>
            </w:r>
          </w:p>
        </w:tc>
        <w:tc>
          <w:tcPr>
            <w:tcW w:w="0" w:type="dxa"/>
            <w:shd w:val="clear" w:color="auto" w:fill="auto"/>
          </w:tcPr>
          <w:p w14:paraId="21A17677" w14:textId="77777777" w:rsidR="00AD2181" w:rsidRPr="00DB4FDE" w:rsidRDefault="00AD2181" w:rsidP="00A97C36">
            <w:pPr>
              <w:spacing w:before="0" w:after="0"/>
              <w:contextualSpacing/>
              <w:cnfStyle w:val="000000100000" w:firstRow="0" w:lastRow="0" w:firstColumn="0" w:lastColumn="0" w:oddVBand="0" w:evenVBand="0" w:oddHBand="1" w:evenHBand="0" w:firstRowFirstColumn="0" w:firstRowLastColumn="0" w:lastRowFirstColumn="0" w:lastRowLastColumn="0"/>
              <w:rPr>
                <w:rFonts w:cstheme="minorHAnsi"/>
              </w:rPr>
            </w:pPr>
            <w:r w:rsidRPr="00771BE6">
              <w:rPr>
                <w:rFonts w:cstheme="minorHAnsi"/>
              </w:rPr>
              <w:t xml:space="preserve">Population identifier; the combination of household types in which </w:t>
            </w:r>
            <w:r w:rsidRPr="000C6C12">
              <w:rPr>
                <w:rFonts w:cstheme="minorHAnsi"/>
              </w:rPr>
              <w:t>the person was served</w:t>
            </w:r>
            <w:r w:rsidRPr="007327FC">
              <w:rPr>
                <w:rFonts w:cstheme="minorHAnsi"/>
              </w:rPr>
              <w:t xml:space="preserve"> in ES/SH/TH projects in household with a disabled adult or HoH.</w:t>
            </w:r>
          </w:p>
        </w:tc>
      </w:tr>
      <w:tr w:rsidR="00AD2181" w:rsidRPr="00107D01" w14:paraId="50E490EA" w14:textId="77777777" w:rsidTr="00A97C36">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tcPr>
          <w:p w14:paraId="24DCCDB6" w14:textId="77777777" w:rsidR="00AD2181" w:rsidRPr="0073635D" w:rsidRDefault="00AD2181" w:rsidP="00A97C36">
            <w:pPr>
              <w:pStyle w:val="NoSpacing"/>
              <w:rPr>
                <w:rFonts w:cstheme="minorHAnsi"/>
                <w:b w:val="0"/>
                <w:bCs w:val="0"/>
              </w:rPr>
            </w:pPr>
            <w:r w:rsidRPr="0073635D">
              <w:rPr>
                <w:rFonts w:cstheme="minorHAnsi"/>
                <w:b w:val="0"/>
                <w:bCs w:val="0"/>
                <w:color w:val="000000"/>
              </w:rPr>
              <w:t>HHFleeingDVEST</w:t>
            </w:r>
          </w:p>
        </w:tc>
        <w:tc>
          <w:tcPr>
            <w:tcW w:w="7045" w:type="dxa"/>
          </w:tcPr>
          <w:p w14:paraId="45CC7D02" w14:textId="77777777" w:rsidR="00AD2181" w:rsidRPr="007327FC" w:rsidRDefault="00AD2181" w:rsidP="00A97C36">
            <w:pPr>
              <w:spacing w:before="0" w:after="0"/>
              <w:contextualSpacing/>
              <w:cnfStyle w:val="000000010000" w:firstRow="0" w:lastRow="0" w:firstColumn="0" w:lastColumn="0" w:oddVBand="0" w:evenVBand="0" w:oddHBand="0" w:evenHBand="1" w:firstRowFirstColumn="0" w:firstRowLastColumn="0" w:lastRowFirstColumn="0" w:lastRowLastColumn="0"/>
              <w:rPr>
                <w:rFonts w:cstheme="minorHAnsi"/>
              </w:rPr>
            </w:pPr>
            <w:r w:rsidRPr="00771BE6">
              <w:rPr>
                <w:rFonts w:cstheme="minorHAnsi"/>
              </w:rPr>
              <w:t xml:space="preserve">Population identifier; the combination of household types in which </w:t>
            </w:r>
            <w:r w:rsidRPr="000C6C12">
              <w:rPr>
                <w:rFonts w:cstheme="minorHAnsi"/>
              </w:rPr>
              <w:t>the person was served</w:t>
            </w:r>
            <w:r w:rsidRPr="007327FC">
              <w:rPr>
                <w:rFonts w:cstheme="minorHAnsi"/>
              </w:rPr>
              <w:t xml:space="preserve"> in ES/SH/TH projects in household with an adult or HoH fleeing domestic violence.</w:t>
            </w:r>
          </w:p>
        </w:tc>
      </w:tr>
      <w:tr w:rsidR="00AD2181" w:rsidRPr="00107D01" w14:paraId="56ADF528" w14:textId="77777777" w:rsidTr="00D95273">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shd w:val="clear" w:color="auto" w:fill="auto"/>
          </w:tcPr>
          <w:p w14:paraId="6B983D04" w14:textId="77777777" w:rsidR="00AD2181" w:rsidRPr="0073635D" w:rsidRDefault="00AD2181" w:rsidP="00A97C36">
            <w:pPr>
              <w:pStyle w:val="NoSpacing"/>
              <w:rPr>
                <w:rFonts w:cstheme="minorHAnsi"/>
                <w:b w:val="0"/>
                <w:bCs w:val="0"/>
              </w:rPr>
            </w:pPr>
            <w:r w:rsidRPr="0073635D">
              <w:rPr>
                <w:rFonts w:cstheme="minorHAnsi"/>
                <w:b w:val="0"/>
                <w:bCs w:val="0"/>
                <w:color w:val="000000"/>
              </w:rPr>
              <w:t>HHAdultAgeAOEST</w:t>
            </w:r>
          </w:p>
        </w:tc>
        <w:tc>
          <w:tcPr>
            <w:tcW w:w="0" w:type="dxa"/>
            <w:shd w:val="clear" w:color="auto" w:fill="auto"/>
          </w:tcPr>
          <w:p w14:paraId="4A69C4C1" w14:textId="77777777" w:rsidR="00AD2181" w:rsidRPr="00DB4FDE" w:rsidRDefault="00AD2181" w:rsidP="00A97C36">
            <w:pPr>
              <w:spacing w:before="0" w:after="0"/>
              <w:contextualSpacing/>
              <w:cnfStyle w:val="000000100000" w:firstRow="0" w:lastRow="0" w:firstColumn="0" w:lastColumn="0" w:oddVBand="0" w:evenVBand="0" w:oddHBand="1" w:evenHBand="0" w:firstRowFirstColumn="0" w:firstRowLastColumn="0" w:lastRowFirstColumn="0" w:lastRowLastColumn="0"/>
              <w:rPr>
                <w:rFonts w:cstheme="minorHAnsi"/>
              </w:rPr>
            </w:pPr>
            <w:r w:rsidRPr="00771BE6">
              <w:rPr>
                <w:rFonts w:cstheme="minorHAnsi"/>
              </w:rPr>
              <w:t>Population identifier based on the combination of adult household members’ ages</w:t>
            </w:r>
            <w:r w:rsidRPr="000C6C12">
              <w:rPr>
                <w:rFonts w:cstheme="minorHAnsi"/>
              </w:rPr>
              <w:t xml:space="preserve"> for </w:t>
            </w:r>
            <w:r w:rsidRPr="007327FC">
              <w:rPr>
                <w:rFonts w:cstheme="minorHAnsi"/>
              </w:rPr>
              <w:t>ES/SH/TH clients served in AO households.</w:t>
            </w:r>
          </w:p>
        </w:tc>
      </w:tr>
      <w:tr w:rsidR="00AD2181" w:rsidRPr="00107D01" w14:paraId="13E1B064" w14:textId="77777777" w:rsidTr="00A97C36">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tcPr>
          <w:p w14:paraId="6AA2DF96" w14:textId="77777777" w:rsidR="00AD2181" w:rsidRPr="0073635D" w:rsidRDefault="00AD2181" w:rsidP="00A97C36">
            <w:pPr>
              <w:pStyle w:val="NoSpacing"/>
              <w:rPr>
                <w:rFonts w:cstheme="minorHAnsi"/>
                <w:b w:val="0"/>
                <w:bCs w:val="0"/>
              </w:rPr>
            </w:pPr>
            <w:r w:rsidRPr="0073635D">
              <w:rPr>
                <w:rFonts w:cstheme="minorHAnsi"/>
                <w:b w:val="0"/>
                <w:bCs w:val="0"/>
                <w:color w:val="000000"/>
              </w:rPr>
              <w:t>HHAdultAgeACEST</w:t>
            </w:r>
          </w:p>
        </w:tc>
        <w:tc>
          <w:tcPr>
            <w:tcW w:w="7045" w:type="dxa"/>
          </w:tcPr>
          <w:p w14:paraId="05687874" w14:textId="77777777" w:rsidR="00AD2181" w:rsidRPr="009E14F7" w:rsidRDefault="00AD2181" w:rsidP="00A97C36">
            <w:pPr>
              <w:spacing w:before="0" w:after="0"/>
              <w:contextualSpacing/>
              <w:cnfStyle w:val="000000010000" w:firstRow="0" w:lastRow="0" w:firstColumn="0" w:lastColumn="0" w:oddVBand="0" w:evenVBand="0" w:oddHBand="0" w:evenHBand="1" w:firstRowFirstColumn="0" w:firstRowLastColumn="0" w:lastRowFirstColumn="0" w:lastRowLastColumn="0"/>
              <w:rPr>
                <w:rFonts w:cstheme="minorHAnsi"/>
              </w:rPr>
            </w:pPr>
            <w:r w:rsidRPr="00771BE6">
              <w:rPr>
                <w:rFonts w:cstheme="minorHAnsi"/>
              </w:rPr>
              <w:t>Population identifier based on the combination of adult household members’ ages</w:t>
            </w:r>
            <w:r w:rsidRPr="000C6C12">
              <w:rPr>
                <w:rFonts w:cstheme="minorHAnsi"/>
              </w:rPr>
              <w:t xml:space="preserve"> for </w:t>
            </w:r>
            <w:r w:rsidRPr="007327FC">
              <w:rPr>
                <w:rFonts w:cstheme="minorHAnsi"/>
              </w:rPr>
              <w:t>ES/SH/TH clients served in A</w:t>
            </w:r>
            <w:r w:rsidRPr="00DB4FDE">
              <w:rPr>
                <w:rFonts w:cstheme="minorHAnsi"/>
              </w:rPr>
              <w:t>C</w:t>
            </w:r>
            <w:r w:rsidRPr="00FB484D">
              <w:rPr>
                <w:rFonts w:cstheme="minorHAnsi"/>
              </w:rPr>
              <w:t xml:space="preserve"> households.</w:t>
            </w:r>
          </w:p>
        </w:tc>
      </w:tr>
      <w:tr w:rsidR="00AD2181" w:rsidRPr="00107D01" w14:paraId="047AA731" w14:textId="77777777" w:rsidTr="00D95273">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shd w:val="clear" w:color="auto" w:fill="auto"/>
          </w:tcPr>
          <w:p w14:paraId="5438B349" w14:textId="77777777" w:rsidR="00AD2181" w:rsidRPr="0073635D" w:rsidRDefault="00AD2181" w:rsidP="00A97C36">
            <w:pPr>
              <w:pStyle w:val="NoSpacing"/>
              <w:rPr>
                <w:rFonts w:cstheme="minorHAnsi"/>
                <w:b w:val="0"/>
                <w:bCs w:val="0"/>
              </w:rPr>
            </w:pPr>
            <w:r w:rsidRPr="0073635D">
              <w:rPr>
                <w:rFonts w:cstheme="minorHAnsi"/>
                <w:b w:val="0"/>
                <w:bCs w:val="0"/>
                <w:color w:val="000000"/>
              </w:rPr>
              <w:t>HHParentEST</w:t>
            </w:r>
          </w:p>
        </w:tc>
        <w:tc>
          <w:tcPr>
            <w:tcW w:w="0" w:type="dxa"/>
            <w:shd w:val="clear" w:color="auto" w:fill="auto"/>
          </w:tcPr>
          <w:p w14:paraId="1E42D1E3" w14:textId="77777777" w:rsidR="00AD2181" w:rsidRPr="007327FC" w:rsidRDefault="00AD2181" w:rsidP="00A97C36">
            <w:pPr>
              <w:spacing w:before="0" w:after="0"/>
              <w:contextualSpacing/>
              <w:cnfStyle w:val="000000100000" w:firstRow="0" w:lastRow="0" w:firstColumn="0" w:lastColumn="0" w:oddVBand="0" w:evenVBand="0" w:oddHBand="1" w:evenHBand="0" w:firstRowFirstColumn="0" w:firstRowLastColumn="0" w:lastRowFirstColumn="0" w:lastRowLastColumn="0"/>
              <w:rPr>
                <w:rFonts w:cstheme="minorHAnsi"/>
              </w:rPr>
            </w:pPr>
            <w:r w:rsidRPr="00771BE6">
              <w:rPr>
                <w:rFonts w:cstheme="minorHAnsi"/>
              </w:rPr>
              <w:t xml:space="preserve">Population identifier; the combination of household types in which </w:t>
            </w:r>
            <w:r w:rsidRPr="000C6C12">
              <w:rPr>
                <w:rFonts w:cstheme="minorHAnsi"/>
              </w:rPr>
              <w:t>the person was served</w:t>
            </w:r>
            <w:r w:rsidRPr="007327FC">
              <w:rPr>
                <w:rFonts w:cstheme="minorHAnsi"/>
              </w:rPr>
              <w:t xml:space="preserve"> in ES/SH/TH projects in a household that includes at least one member whose RelationshipToHoH is 'Child'.</w:t>
            </w:r>
          </w:p>
        </w:tc>
      </w:tr>
      <w:tr w:rsidR="00AD2181" w:rsidRPr="00107D01" w14:paraId="5F032277" w14:textId="77777777" w:rsidTr="00A97C36">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tcPr>
          <w:p w14:paraId="706CBF57" w14:textId="77777777" w:rsidR="00AD2181" w:rsidRPr="0073635D" w:rsidRDefault="00AD2181" w:rsidP="00A97C36">
            <w:pPr>
              <w:pStyle w:val="NoSpacing"/>
              <w:rPr>
                <w:rFonts w:cstheme="minorHAnsi"/>
                <w:b w:val="0"/>
                <w:bCs w:val="0"/>
              </w:rPr>
            </w:pPr>
            <w:r w:rsidRPr="0073635D">
              <w:rPr>
                <w:rFonts w:cstheme="minorHAnsi"/>
                <w:b w:val="0"/>
                <w:bCs w:val="0"/>
                <w:color w:val="000000"/>
              </w:rPr>
              <w:t>AC3PlusEST</w:t>
            </w:r>
          </w:p>
        </w:tc>
        <w:tc>
          <w:tcPr>
            <w:tcW w:w="7045" w:type="dxa"/>
          </w:tcPr>
          <w:p w14:paraId="16F563D2" w14:textId="77777777" w:rsidR="00AD2181" w:rsidRPr="007327FC" w:rsidRDefault="00AD2181" w:rsidP="00A97C36">
            <w:pPr>
              <w:spacing w:before="0" w:after="0"/>
              <w:contextualSpacing/>
              <w:cnfStyle w:val="000000010000" w:firstRow="0" w:lastRow="0" w:firstColumn="0" w:lastColumn="0" w:oddVBand="0" w:evenVBand="0" w:oddHBand="0" w:evenHBand="1" w:firstRowFirstColumn="0" w:firstRowLastColumn="0" w:lastRowFirstColumn="0" w:lastRowLastColumn="0"/>
              <w:rPr>
                <w:rFonts w:cstheme="minorHAnsi"/>
              </w:rPr>
            </w:pPr>
            <w:r w:rsidRPr="00771BE6">
              <w:rPr>
                <w:rFonts w:cstheme="minorHAnsi"/>
              </w:rPr>
              <w:t xml:space="preserve">Population identifier; indicates whether or not </w:t>
            </w:r>
            <w:r w:rsidRPr="000C6C12">
              <w:rPr>
                <w:rFonts w:cstheme="minorHAnsi"/>
              </w:rPr>
              <w:t>the person was served</w:t>
            </w:r>
            <w:r w:rsidRPr="007327FC">
              <w:rPr>
                <w:rFonts w:cstheme="minorHAnsi"/>
              </w:rPr>
              <w:t xml:space="preserve"> in ES/SH/TH projects in an AC household with 3 or more household members under 18.</w:t>
            </w:r>
          </w:p>
        </w:tc>
      </w:tr>
      <w:tr w:rsidR="00AD2181" w:rsidRPr="00107D01" w14:paraId="6EC0C89D" w14:textId="77777777" w:rsidTr="00D95273">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shd w:val="clear" w:color="auto" w:fill="auto"/>
          </w:tcPr>
          <w:p w14:paraId="164E0B65" w14:textId="0A52754C" w:rsidR="00AD2181" w:rsidRPr="0073635D" w:rsidRDefault="00AD2181" w:rsidP="00A97C36">
            <w:pPr>
              <w:pStyle w:val="NoSpacing"/>
              <w:rPr>
                <w:rFonts w:cstheme="minorHAnsi"/>
                <w:b w:val="0"/>
                <w:bCs w:val="0"/>
              </w:rPr>
            </w:pPr>
            <w:r w:rsidRPr="0073635D">
              <w:rPr>
                <w:rFonts w:cstheme="minorHAnsi"/>
                <w:b w:val="0"/>
                <w:bCs w:val="0"/>
              </w:rPr>
              <w:t>AHAREST</w:t>
            </w:r>
          </w:p>
        </w:tc>
        <w:tc>
          <w:tcPr>
            <w:tcW w:w="0" w:type="dxa"/>
            <w:shd w:val="clear" w:color="auto" w:fill="auto"/>
          </w:tcPr>
          <w:p w14:paraId="4B17E534" w14:textId="104B9574" w:rsidR="00AD2181" w:rsidRPr="009E14F7" w:rsidRDefault="00AD2181" w:rsidP="00A97C36">
            <w:pPr>
              <w:spacing w:before="0" w:after="0"/>
              <w:contextualSpacing/>
              <w:cnfStyle w:val="000000100000" w:firstRow="0" w:lastRow="0" w:firstColumn="0" w:lastColumn="0" w:oddVBand="0" w:evenVBand="0" w:oddHBand="1" w:evenHBand="0" w:firstRowFirstColumn="0" w:firstRowLastColumn="0" w:lastRowFirstColumn="0" w:lastRowLastColumn="0"/>
              <w:rPr>
                <w:rFonts w:cstheme="minorHAnsi"/>
              </w:rPr>
            </w:pPr>
            <w:r w:rsidRPr="00771BE6">
              <w:rPr>
                <w:rFonts w:cstheme="minorHAnsi"/>
              </w:rPr>
              <w:t xml:space="preserve">The combination of household types in which </w:t>
            </w:r>
            <w:r w:rsidRPr="000C6C12">
              <w:rPr>
                <w:rFonts w:cstheme="minorHAnsi"/>
              </w:rPr>
              <w:t>the person was</w:t>
            </w:r>
            <w:r w:rsidRPr="007327FC">
              <w:rPr>
                <w:rFonts w:cstheme="minorHAnsi"/>
              </w:rPr>
              <w:t xml:space="preserve"> part of the AHAR universe for ES/SH/TH (i.e., </w:t>
            </w:r>
            <w:r w:rsidRPr="00DB4FDE">
              <w:rPr>
                <w:rFonts w:cstheme="minorHAnsi"/>
              </w:rPr>
              <w:t>active in the report period other than an exit on ReportStart).</w:t>
            </w:r>
          </w:p>
        </w:tc>
      </w:tr>
      <w:tr w:rsidR="00AD2181" w:rsidRPr="00107D01" w14:paraId="52E48CB7" w14:textId="77777777" w:rsidTr="006A5B3F">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tcPr>
          <w:p w14:paraId="74DD2F3C" w14:textId="77777777" w:rsidR="00AD2181" w:rsidRPr="0073635D" w:rsidRDefault="00AD2181" w:rsidP="00A97C36">
            <w:pPr>
              <w:pStyle w:val="NoSpacing"/>
              <w:rPr>
                <w:rFonts w:cstheme="minorHAnsi"/>
                <w:b w:val="0"/>
                <w:bCs w:val="0"/>
                <w:color w:val="000000"/>
              </w:rPr>
            </w:pPr>
            <w:r w:rsidRPr="0073635D">
              <w:rPr>
                <w:rFonts w:cstheme="minorHAnsi"/>
                <w:b w:val="0"/>
                <w:bCs w:val="0"/>
              </w:rPr>
              <w:t>AHARHoHEST</w:t>
            </w:r>
          </w:p>
        </w:tc>
        <w:tc>
          <w:tcPr>
            <w:tcW w:w="7045" w:type="dxa"/>
          </w:tcPr>
          <w:p w14:paraId="646A08E8" w14:textId="77777777" w:rsidR="00AD2181" w:rsidRPr="007327FC" w:rsidRDefault="00AD2181" w:rsidP="00A97C36">
            <w:pPr>
              <w:spacing w:before="0" w:after="0"/>
              <w:contextualSpacing/>
              <w:cnfStyle w:val="000000010000" w:firstRow="0" w:lastRow="0" w:firstColumn="0" w:lastColumn="0" w:oddVBand="0" w:evenVBand="0" w:oddHBand="0" w:evenHBand="1" w:firstRowFirstColumn="0" w:firstRowLastColumn="0" w:lastRowFirstColumn="0" w:lastRowLastColumn="0"/>
              <w:rPr>
                <w:rFonts w:cstheme="minorHAnsi"/>
              </w:rPr>
            </w:pPr>
            <w:r w:rsidRPr="004C54E1">
              <w:rPr>
                <w:rFonts w:cstheme="minorHAnsi"/>
              </w:rPr>
              <w:t>The combination of household types in which the person was</w:t>
            </w:r>
            <w:r w:rsidRPr="00771BE6">
              <w:rPr>
                <w:rFonts w:cstheme="minorHAnsi"/>
              </w:rPr>
              <w:t xml:space="preserve"> part of the AHAR universe for ES/SH/TH (i.e., active in the report period other than a</w:t>
            </w:r>
            <w:r w:rsidRPr="000C6C12">
              <w:rPr>
                <w:rFonts w:cstheme="minorHAnsi"/>
              </w:rPr>
              <w:t>n exit on ReportStart) as head of household.</w:t>
            </w:r>
          </w:p>
        </w:tc>
      </w:tr>
      <w:tr w:rsidR="00AD2181" w:rsidRPr="00107D01" w14:paraId="1F34A40D" w14:textId="77777777" w:rsidTr="00D95273">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shd w:val="clear" w:color="auto" w:fill="auto"/>
          </w:tcPr>
          <w:p w14:paraId="24F7198E" w14:textId="77777777" w:rsidR="00AD2181" w:rsidRPr="0073635D" w:rsidRDefault="00AD2181" w:rsidP="00A97C36">
            <w:pPr>
              <w:pStyle w:val="NoSpacing"/>
              <w:rPr>
                <w:rFonts w:cstheme="minorHAnsi"/>
                <w:b w:val="0"/>
                <w:bCs w:val="0"/>
              </w:rPr>
            </w:pPr>
            <w:r w:rsidRPr="0073635D">
              <w:rPr>
                <w:rFonts w:cstheme="minorHAnsi"/>
                <w:b w:val="0"/>
                <w:bCs w:val="0"/>
                <w:color w:val="000000"/>
              </w:rPr>
              <w:t>RRHAgeMin</w:t>
            </w:r>
          </w:p>
        </w:tc>
        <w:tc>
          <w:tcPr>
            <w:tcW w:w="0" w:type="dxa"/>
            <w:shd w:val="clear" w:color="auto" w:fill="auto"/>
          </w:tcPr>
          <w:p w14:paraId="369C2498" w14:textId="77777777" w:rsidR="00AD2181" w:rsidRPr="000D5A2E" w:rsidRDefault="00AD2181" w:rsidP="00A97C36">
            <w:pPr>
              <w:spacing w:before="0" w:after="0"/>
              <w:contextualSpacing/>
              <w:cnfStyle w:val="000000100000" w:firstRow="0" w:lastRow="0" w:firstColumn="0" w:lastColumn="0" w:oddVBand="0" w:evenVBand="0" w:oddHBand="1" w:evenHBand="0" w:firstRowFirstColumn="0" w:firstRowLastColumn="0" w:lastRowFirstColumn="0" w:lastRowLastColumn="0"/>
              <w:rPr>
                <w:rFonts w:cstheme="minorHAnsi"/>
              </w:rPr>
            </w:pPr>
            <w:r w:rsidRPr="00771BE6">
              <w:rPr>
                <w:rFonts w:cstheme="minorHAnsi"/>
              </w:rPr>
              <w:t xml:space="preserve">The </w:t>
            </w:r>
            <w:r w:rsidRPr="000C6C12">
              <w:rPr>
                <w:rFonts w:cstheme="minorHAnsi"/>
              </w:rPr>
              <w:t xml:space="preserve">person’s </w:t>
            </w:r>
            <w:r w:rsidRPr="007327FC">
              <w:rPr>
                <w:rFonts w:cstheme="minorHAnsi"/>
              </w:rPr>
              <w:t xml:space="preserve">minimum age at the later of </w:t>
            </w:r>
            <w:r w:rsidRPr="007327FC">
              <w:rPr>
                <w:rFonts w:cstheme="minorHAnsi"/>
                <w:u w:val="single"/>
              </w:rPr>
              <w:t>ReportStart</w:t>
            </w:r>
            <w:r w:rsidRPr="00DB4FDE">
              <w:rPr>
                <w:rFonts w:cstheme="minorHAnsi"/>
              </w:rPr>
              <w:t xml:space="preserve"> and </w:t>
            </w:r>
            <w:r w:rsidRPr="00FB484D">
              <w:rPr>
                <w:rFonts w:cstheme="minorHAnsi"/>
                <w:i/>
                <w:iCs/>
              </w:rPr>
              <w:t>EntryDate</w:t>
            </w:r>
            <w:r w:rsidRPr="00FB484D">
              <w:rPr>
                <w:rFonts w:cstheme="minorHAnsi"/>
              </w:rPr>
              <w:t xml:space="preserve"> for any active RRH enrollment.</w:t>
            </w:r>
          </w:p>
        </w:tc>
      </w:tr>
      <w:tr w:rsidR="00AD2181" w:rsidRPr="00107D01" w14:paraId="225A5EDE" w14:textId="77777777" w:rsidTr="006A5B3F">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tcPr>
          <w:p w14:paraId="41864F7A" w14:textId="77777777" w:rsidR="00AD2181" w:rsidRPr="0073635D" w:rsidRDefault="00AD2181" w:rsidP="00A97C36">
            <w:pPr>
              <w:pStyle w:val="NoSpacing"/>
              <w:rPr>
                <w:rFonts w:cstheme="minorHAnsi"/>
                <w:b w:val="0"/>
                <w:bCs w:val="0"/>
              </w:rPr>
            </w:pPr>
            <w:r w:rsidRPr="0073635D">
              <w:rPr>
                <w:rFonts w:cstheme="minorHAnsi"/>
                <w:b w:val="0"/>
                <w:bCs w:val="0"/>
                <w:color w:val="000000"/>
              </w:rPr>
              <w:t>RRHAgeMax</w:t>
            </w:r>
          </w:p>
        </w:tc>
        <w:tc>
          <w:tcPr>
            <w:tcW w:w="7045" w:type="dxa"/>
          </w:tcPr>
          <w:p w14:paraId="58A3E378" w14:textId="77777777" w:rsidR="00AD2181" w:rsidRPr="000D5A2E" w:rsidRDefault="00AD2181" w:rsidP="00A97C36">
            <w:pPr>
              <w:spacing w:before="0" w:after="0"/>
              <w:contextualSpacing/>
              <w:cnfStyle w:val="000000010000" w:firstRow="0" w:lastRow="0" w:firstColumn="0" w:lastColumn="0" w:oddVBand="0" w:evenVBand="0" w:oddHBand="0" w:evenHBand="1" w:firstRowFirstColumn="0" w:firstRowLastColumn="0" w:lastRowFirstColumn="0" w:lastRowLastColumn="0"/>
              <w:rPr>
                <w:rFonts w:cstheme="minorHAnsi"/>
              </w:rPr>
            </w:pPr>
            <w:r w:rsidRPr="00771BE6">
              <w:rPr>
                <w:rFonts w:cstheme="minorHAnsi"/>
              </w:rPr>
              <w:t xml:space="preserve">The </w:t>
            </w:r>
            <w:r w:rsidRPr="000C6C12">
              <w:rPr>
                <w:rFonts w:cstheme="minorHAnsi"/>
              </w:rPr>
              <w:t xml:space="preserve">person’s </w:t>
            </w:r>
            <w:r w:rsidRPr="007327FC">
              <w:rPr>
                <w:rFonts w:cstheme="minorHAnsi"/>
              </w:rPr>
              <w:t xml:space="preserve">maximum age at the later of </w:t>
            </w:r>
            <w:r w:rsidRPr="007327FC">
              <w:rPr>
                <w:rFonts w:cstheme="minorHAnsi"/>
                <w:u w:val="single"/>
              </w:rPr>
              <w:t>ReportStart</w:t>
            </w:r>
            <w:r w:rsidRPr="00DB4FDE">
              <w:rPr>
                <w:rFonts w:cstheme="minorHAnsi"/>
              </w:rPr>
              <w:t xml:space="preserve"> and </w:t>
            </w:r>
            <w:r w:rsidRPr="00FB484D">
              <w:rPr>
                <w:rFonts w:cstheme="minorHAnsi"/>
                <w:i/>
                <w:iCs/>
              </w:rPr>
              <w:t>EntryDate</w:t>
            </w:r>
            <w:r w:rsidRPr="00FB484D">
              <w:rPr>
                <w:rFonts w:cstheme="minorHAnsi"/>
              </w:rPr>
              <w:t xml:space="preserve"> for any active RRH enrollment.</w:t>
            </w:r>
          </w:p>
        </w:tc>
      </w:tr>
      <w:tr w:rsidR="00AD2181" w:rsidRPr="00107D01" w14:paraId="6C7983B9" w14:textId="77777777" w:rsidTr="00D95273">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shd w:val="clear" w:color="auto" w:fill="auto"/>
          </w:tcPr>
          <w:p w14:paraId="7FF6302E" w14:textId="77777777" w:rsidR="00AD2181" w:rsidRPr="0073635D" w:rsidRDefault="00AD2181" w:rsidP="00A97C36">
            <w:pPr>
              <w:pStyle w:val="NoSpacing"/>
              <w:rPr>
                <w:rFonts w:cstheme="minorHAnsi"/>
                <w:b w:val="0"/>
                <w:bCs w:val="0"/>
              </w:rPr>
            </w:pPr>
            <w:r w:rsidRPr="0073635D">
              <w:rPr>
                <w:rFonts w:cstheme="minorHAnsi"/>
                <w:b w:val="0"/>
                <w:bCs w:val="0"/>
              </w:rPr>
              <w:t>HHTypeRRH</w:t>
            </w:r>
          </w:p>
        </w:tc>
        <w:tc>
          <w:tcPr>
            <w:tcW w:w="0" w:type="dxa"/>
            <w:shd w:val="clear" w:color="auto" w:fill="auto"/>
          </w:tcPr>
          <w:p w14:paraId="22A34422" w14:textId="77777777" w:rsidR="00AD2181" w:rsidRPr="000D5A2E" w:rsidRDefault="00AD2181" w:rsidP="00A97C36">
            <w:pPr>
              <w:spacing w:before="0" w:after="0"/>
              <w:contextualSpacing/>
              <w:cnfStyle w:val="000000100000" w:firstRow="0" w:lastRow="0" w:firstColumn="0" w:lastColumn="0" w:oddVBand="0" w:evenVBand="0" w:oddHBand="1" w:evenHBand="0" w:firstRowFirstColumn="0" w:firstRowLastColumn="0" w:lastRowFirstColumn="0" w:lastRowLastColumn="0"/>
              <w:rPr>
                <w:rFonts w:cstheme="minorHAnsi"/>
              </w:rPr>
            </w:pPr>
            <w:r w:rsidRPr="00771BE6">
              <w:rPr>
                <w:rFonts w:cstheme="minorHAnsi"/>
              </w:rPr>
              <w:t>Identifies household types, if any, in which the person was served in an RRH project.</w:t>
            </w:r>
          </w:p>
        </w:tc>
      </w:tr>
      <w:tr w:rsidR="00AD2181" w:rsidRPr="00107D01" w14:paraId="57AC6506" w14:textId="77777777" w:rsidTr="006A5B3F">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tcPr>
          <w:p w14:paraId="0CBF32F7" w14:textId="77777777" w:rsidR="00AD2181" w:rsidRPr="0073635D" w:rsidRDefault="00AD2181" w:rsidP="00A97C36">
            <w:pPr>
              <w:pStyle w:val="NoSpacing"/>
              <w:rPr>
                <w:rFonts w:cstheme="minorHAnsi"/>
                <w:b w:val="0"/>
                <w:bCs w:val="0"/>
              </w:rPr>
            </w:pPr>
            <w:r w:rsidRPr="0073635D">
              <w:rPr>
                <w:rFonts w:cstheme="minorHAnsi"/>
                <w:b w:val="0"/>
                <w:bCs w:val="0"/>
              </w:rPr>
              <w:t>HoHRRH</w:t>
            </w:r>
          </w:p>
        </w:tc>
        <w:tc>
          <w:tcPr>
            <w:tcW w:w="7045" w:type="dxa"/>
          </w:tcPr>
          <w:p w14:paraId="1E12F0CB" w14:textId="77777777" w:rsidR="00AD2181" w:rsidRPr="000D5A2E" w:rsidRDefault="00AD2181" w:rsidP="00A97C36">
            <w:pPr>
              <w:spacing w:before="0" w:after="0"/>
              <w:contextualSpacing/>
              <w:cnfStyle w:val="000000010000" w:firstRow="0" w:lastRow="0" w:firstColumn="0" w:lastColumn="0" w:oddVBand="0" w:evenVBand="0" w:oddHBand="0" w:evenHBand="1" w:firstRowFirstColumn="0" w:firstRowLastColumn="0" w:lastRowFirstColumn="0" w:lastRowLastColumn="0"/>
              <w:rPr>
                <w:rFonts w:cstheme="minorHAnsi"/>
              </w:rPr>
            </w:pPr>
            <w:r w:rsidRPr="00771BE6">
              <w:rPr>
                <w:rFonts w:cstheme="minorHAnsi"/>
              </w:rPr>
              <w:t xml:space="preserve">Identifies household types, if any, in which the person was </w:t>
            </w:r>
            <w:r w:rsidRPr="000C6C12">
              <w:rPr>
                <w:rFonts w:cstheme="minorHAnsi"/>
              </w:rPr>
              <w:t>served in an RRH project as a head of household</w:t>
            </w:r>
          </w:p>
        </w:tc>
      </w:tr>
      <w:tr w:rsidR="00FE16F4" w:rsidRPr="00107D01" w14:paraId="62297AB7" w14:textId="77777777" w:rsidTr="003803D4">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shd w:val="clear" w:color="auto" w:fill="auto"/>
          </w:tcPr>
          <w:p w14:paraId="0BAC89C0" w14:textId="77777777" w:rsidR="00FE16F4" w:rsidRPr="0073635D" w:rsidRDefault="00FE16F4" w:rsidP="00FE16F4">
            <w:pPr>
              <w:pStyle w:val="NoSpacing"/>
              <w:rPr>
                <w:rFonts w:cstheme="minorHAnsi"/>
                <w:b w:val="0"/>
                <w:bCs w:val="0"/>
              </w:rPr>
            </w:pPr>
            <w:r w:rsidRPr="0073635D">
              <w:rPr>
                <w:rFonts w:cstheme="minorHAnsi"/>
                <w:b w:val="0"/>
                <w:bCs w:val="0"/>
              </w:rPr>
              <w:t>AdultRRH</w:t>
            </w:r>
          </w:p>
        </w:tc>
        <w:tc>
          <w:tcPr>
            <w:tcW w:w="0" w:type="dxa"/>
            <w:shd w:val="clear" w:color="auto" w:fill="auto"/>
          </w:tcPr>
          <w:p w14:paraId="752D33CF" w14:textId="1895D541" w:rsidR="00FE16F4" w:rsidRPr="000D5A2E" w:rsidRDefault="00FE16F4" w:rsidP="00FE16F4">
            <w:pPr>
              <w:spacing w:before="0" w:after="0"/>
              <w:contextualSpacing/>
              <w:cnfStyle w:val="000000100000" w:firstRow="0" w:lastRow="0" w:firstColumn="0" w:lastColumn="0" w:oddVBand="0" w:evenVBand="0" w:oddHBand="1" w:evenHBand="0" w:firstRowFirstColumn="0" w:firstRowLastColumn="0" w:lastRowFirstColumn="0" w:lastRowLastColumn="0"/>
              <w:rPr>
                <w:rFonts w:cstheme="minorHAnsi"/>
              </w:rPr>
            </w:pPr>
            <w:r w:rsidRPr="00F85254">
              <w:t xml:space="preserve">The combination of household types in which clients were served in </w:t>
            </w:r>
            <w:r>
              <w:t>RRH</w:t>
            </w:r>
            <w:r w:rsidRPr="00F85254">
              <w:t xml:space="preserve"> projects as an adult.</w:t>
            </w:r>
          </w:p>
        </w:tc>
      </w:tr>
      <w:tr w:rsidR="00FE16F4" w:rsidRPr="00107D01" w14:paraId="0BE5934C" w14:textId="77777777" w:rsidTr="00A97C36">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tcPr>
          <w:p w14:paraId="51B7E112" w14:textId="11F77CE6" w:rsidR="00FE16F4" w:rsidRPr="00FE16F4" w:rsidRDefault="00FE16F4" w:rsidP="00FE16F4">
            <w:pPr>
              <w:pStyle w:val="NoSpacing"/>
              <w:rPr>
                <w:rFonts w:cstheme="minorHAnsi"/>
                <w:b w:val="0"/>
                <w:bCs w:val="0"/>
              </w:rPr>
            </w:pPr>
            <w:r w:rsidRPr="00FE16F4">
              <w:rPr>
                <w:rFonts w:cstheme="minorHAnsi"/>
                <w:b w:val="0"/>
                <w:bCs w:val="0"/>
              </w:rPr>
              <w:t>AHARAdultRRH</w:t>
            </w:r>
          </w:p>
        </w:tc>
        <w:tc>
          <w:tcPr>
            <w:tcW w:w="7045" w:type="dxa"/>
          </w:tcPr>
          <w:p w14:paraId="1642633B" w14:textId="6CFA40F7" w:rsidR="00FE16F4" w:rsidRPr="00771BE6" w:rsidRDefault="00FE16F4" w:rsidP="00FE16F4">
            <w:pPr>
              <w:spacing w:before="0" w:after="0"/>
              <w:contextualSpacing/>
              <w:cnfStyle w:val="000000010000" w:firstRow="0" w:lastRow="0" w:firstColumn="0" w:lastColumn="0" w:oddVBand="0" w:evenVBand="0" w:oddHBand="0" w:evenHBand="1" w:firstRowFirstColumn="0" w:firstRowLastColumn="0" w:lastRowFirstColumn="0" w:lastRowLastColumn="0"/>
              <w:rPr>
                <w:rFonts w:cstheme="minorHAnsi"/>
              </w:rPr>
            </w:pPr>
            <w:r w:rsidRPr="00F85254">
              <w:t xml:space="preserve">The combination of household types in which adults had at least one </w:t>
            </w:r>
            <w:r>
              <w:t>RRH</w:t>
            </w:r>
            <w:r w:rsidRPr="00F85254">
              <w:t xml:space="preserve"> bednight in the report period.</w:t>
            </w:r>
          </w:p>
        </w:tc>
      </w:tr>
      <w:tr w:rsidR="00AD2181" w:rsidRPr="00107D01" w14:paraId="277EEBCD" w14:textId="77777777" w:rsidTr="006A5B3F">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shd w:val="clear" w:color="auto" w:fill="auto"/>
          </w:tcPr>
          <w:p w14:paraId="6C55BBAF" w14:textId="77777777" w:rsidR="00AD2181" w:rsidRPr="0073635D" w:rsidRDefault="00AD2181" w:rsidP="00A97C36">
            <w:pPr>
              <w:pStyle w:val="NoSpacing"/>
              <w:rPr>
                <w:rFonts w:cstheme="minorHAnsi"/>
                <w:b w:val="0"/>
                <w:bCs w:val="0"/>
              </w:rPr>
            </w:pPr>
            <w:r w:rsidRPr="0073635D">
              <w:rPr>
                <w:rFonts w:cstheme="minorHAnsi"/>
                <w:b w:val="0"/>
                <w:bCs w:val="0"/>
                <w:color w:val="000000"/>
              </w:rPr>
              <w:t>HHChronicRRH</w:t>
            </w:r>
          </w:p>
        </w:tc>
        <w:tc>
          <w:tcPr>
            <w:tcW w:w="7045" w:type="dxa"/>
            <w:shd w:val="clear" w:color="auto" w:fill="auto"/>
          </w:tcPr>
          <w:p w14:paraId="300E166C" w14:textId="77777777" w:rsidR="00AD2181" w:rsidRPr="009E14F7" w:rsidRDefault="00AD2181" w:rsidP="00A97C36">
            <w:pPr>
              <w:spacing w:before="0" w:after="0"/>
              <w:contextualSpacing/>
              <w:cnfStyle w:val="000000100000" w:firstRow="0" w:lastRow="0" w:firstColumn="0" w:lastColumn="0" w:oddVBand="0" w:evenVBand="0" w:oddHBand="1" w:evenHBand="0" w:firstRowFirstColumn="0" w:firstRowLastColumn="0" w:lastRowFirstColumn="0" w:lastRowLastColumn="0"/>
              <w:rPr>
                <w:rFonts w:cstheme="minorHAnsi"/>
              </w:rPr>
            </w:pPr>
            <w:r w:rsidRPr="00771BE6">
              <w:rPr>
                <w:rFonts w:cstheme="minorHAnsi"/>
              </w:rPr>
              <w:t xml:space="preserve">Population identifier; the combination of household types in which </w:t>
            </w:r>
            <w:r w:rsidRPr="000C6C12">
              <w:rPr>
                <w:rFonts w:cstheme="minorHAnsi"/>
              </w:rPr>
              <w:t xml:space="preserve">the person was </w:t>
            </w:r>
            <w:r w:rsidRPr="007327FC">
              <w:rPr>
                <w:rFonts w:cstheme="minorHAnsi"/>
              </w:rPr>
              <w:t xml:space="preserve">served </w:t>
            </w:r>
            <w:r w:rsidRPr="00DB4FDE">
              <w:rPr>
                <w:rFonts w:cstheme="minorHAnsi"/>
              </w:rPr>
              <w:t>an RRH project</w:t>
            </w:r>
            <w:r w:rsidRPr="00FB484D">
              <w:rPr>
                <w:rFonts w:cstheme="minorHAnsi"/>
              </w:rPr>
              <w:t xml:space="preserve"> in household with a chronically homeless adult or HoH.</w:t>
            </w:r>
          </w:p>
        </w:tc>
      </w:tr>
      <w:tr w:rsidR="00AD2181" w:rsidRPr="00107D01" w14:paraId="61562D2A" w14:textId="77777777" w:rsidTr="00A97C36">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tcPr>
          <w:p w14:paraId="4B28E4A6" w14:textId="77777777" w:rsidR="00AD2181" w:rsidRPr="0073635D" w:rsidRDefault="00AD2181" w:rsidP="00A97C36">
            <w:pPr>
              <w:pStyle w:val="NoSpacing"/>
              <w:rPr>
                <w:rFonts w:cstheme="minorHAnsi"/>
                <w:b w:val="0"/>
                <w:bCs w:val="0"/>
              </w:rPr>
            </w:pPr>
            <w:r w:rsidRPr="0073635D">
              <w:rPr>
                <w:rFonts w:cstheme="minorHAnsi"/>
                <w:b w:val="0"/>
                <w:bCs w:val="0"/>
                <w:color w:val="000000"/>
              </w:rPr>
              <w:t>HHVetRRH</w:t>
            </w:r>
          </w:p>
        </w:tc>
        <w:tc>
          <w:tcPr>
            <w:tcW w:w="7045" w:type="dxa"/>
          </w:tcPr>
          <w:p w14:paraId="7AD89196" w14:textId="77777777" w:rsidR="00AD2181" w:rsidRPr="009E14F7" w:rsidRDefault="00AD2181" w:rsidP="00A97C36">
            <w:pPr>
              <w:spacing w:before="0" w:after="0"/>
              <w:contextualSpacing/>
              <w:cnfStyle w:val="000000010000" w:firstRow="0" w:lastRow="0" w:firstColumn="0" w:lastColumn="0" w:oddVBand="0" w:evenVBand="0" w:oddHBand="0" w:evenHBand="1" w:firstRowFirstColumn="0" w:firstRowLastColumn="0" w:lastRowFirstColumn="0" w:lastRowLastColumn="0"/>
              <w:rPr>
                <w:rFonts w:cstheme="minorHAnsi"/>
              </w:rPr>
            </w:pPr>
            <w:r w:rsidRPr="00771BE6">
              <w:rPr>
                <w:rFonts w:cstheme="minorHAnsi"/>
              </w:rPr>
              <w:t xml:space="preserve">Population identifier; the combination of household types in which </w:t>
            </w:r>
            <w:r w:rsidRPr="000C6C12">
              <w:rPr>
                <w:rFonts w:cstheme="minorHAnsi"/>
              </w:rPr>
              <w:t>the person was served</w:t>
            </w:r>
            <w:r w:rsidRPr="007327FC">
              <w:rPr>
                <w:rFonts w:cstheme="minorHAnsi"/>
              </w:rPr>
              <w:t xml:space="preserve"> an RRH project</w:t>
            </w:r>
            <w:r w:rsidRPr="00DB4FDE">
              <w:rPr>
                <w:rFonts w:cstheme="minorHAnsi"/>
              </w:rPr>
              <w:t xml:space="preserve"> in household with a veteran.</w:t>
            </w:r>
          </w:p>
        </w:tc>
      </w:tr>
      <w:tr w:rsidR="00AD2181" w:rsidRPr="00107D01" w14:paraId="0C57F0E2" w14:textId="77777777" w:rsidTr="006A5B3F">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shd w:val="clear" w:color="auto" w:fill="auto"/>
          </w:tcPr>
          <w:p w14:paraId="420F7FE5" w14:textId="77777777" w:rsidR="00AD2181" w:rsidRPr="0073635D" w:rsidRDefault="00AD2181" w:rsidP="00A97C36">
            <w:pPr>
              <w:pStyle w:val="NoSpacing"/>
              <w:rPr>
                <w:rFonts w:cstheme="minorHAnsi"/>
                <w:b w:val="0"/>
                <w:bCs w:val="0"/>
              </w:rPr>
            </w:pPr>
            <w:r w:rsidRPr="0073635D">
              <w:rPr>
                <w:rFonts w:cstheme="minorHAnsi"/>
                <w:b w:val="0"/>
                <w:bCs w:val="0"/>
                <w:color w:val="000000"/>
              </w:rPr>
              <w:t>HHDisabilityRRH</w:t>
            </w:r>
          </w:p>
        </w:tc>
        <w:tc>
          <w:tcPr>
            <w:tcW w:w="7045" w:type="dxa"/>
            <w:shd w:val="clear" w:color="auto" w:fill="auto"/>
          </w:tcPr>
          <w:p w14:paraId="67AA53A6" w14:textId="77777777" w:rsidR="00AD2181" w:rsidRPr="009E14F7" w:rsidRDefault="00AD2181" w:rsidP="00A97C36">
            <w:pPr>
              <w:spacing w:before="0" w:after="0"/>
              <w:contextualSpacing/>
              <w:cnfStyle w:val="000000100000" w:firstRow="0" w:lastRow="0" w:firstColumn="0" w:lastColumn="0" w:oddVBand="0" w:evenVBand="0" w:oddHBand="1" w:evenHBand="0" w:firstRowFirstColumn="0" w:firstRowLastColumn="0" w:lastRowFirstColumn="0" w:lastRowLastColumn="0"/>
              <w:rPr>
                <w:rFonts w:cstheme="minorHAnsi"/>
              </w:rPr>
            </w:pPr>
            <w:r w:rsidRPr="00771BE6">
              <w:rPr>
                <w:rFonts w:cstheme="minorHAnsi"/>
              </w:rPr>
              <w:t>Population identifi</w:t>
            </w:r>
            <w:r w:rsidRPr="000C6C12">
              <w:rPr>
                <w:rFonts w:cstheme="minorHAnsi"/>
              </w:rPr>
              <w:t xml:space="preserve">er; the combination of household types in which </w:t>
            </w:r>
            <w:r w:rsidRPr="007327FC">
              <w:rPr>
                <w:rFonts w:cstheme="minorHAnsi"/>
              </w:rPr>
              <w:t xml:space="preserve">the person was served </w:t>
            </w:r>
            <w:r w:rsidRPr="00DB4FDE">
              <w:rPr>
                <w:rFonts w:cstheme="minorHAnsi"/>
              </w:rPr>
              <w:t>an RRH project</w:t>
            </w:r>
            <w:r w:rsidRPr="00FB484D">
              <w:rPr>
                <w:rFonts w:cstheme="minorHAnsi"/>
              </w:rPr>
              <w:t xml:space="preserve"> in household with a disabled adult or HoH.</w:t>
            </w:r>
          </w:p>
        </w:tc>
      </w:tr>
      <w:tr w:rsidR="00AD2181" w:rsidRPr="00107D01" w14:paraId="3DE253E7" w14:textId="77777777" w:rsidTr="00A97C36">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tcPr>
          <w:p w14:paraId="24C0BEF5" w14:textId="77777777" w:rsidR="00AD2181" w:rsidRPr="0073635D" w:rsidRDefault="00AD2181" w:rsidP="00A97C36">
            <w:pPr>
              <w:pStyle w:val="NoSpacing"/>
              <w:rPr>
                <w:rFonts w:cstheme="minorHAnsi"/>
                <w:b w:val="0"/>
                <w:bCs w:val="0"/>
              </w:rPr>
            </w:pPr>
            <w:r w:rsidRPr="0073635D">
              <w:rPr>
                <w:rFonts w:cstheme="minorHAnsi"/>
                <w:b w:val="0"/>
                <w:bCs w:val="0"/>
                <w:color w:val="000000"/>
              </w:rPr>
              <w:t>HHFleeingDVRRH</w:t>
            </w:r>
          </w:p>
        </w:tc>
        <w:tc>
          <w:tcPr>
            <w:tcW w:w="7045" w:type="dxa"/>
          </w:tcPr>
          <w:p w14:paraId="116A80F8" w14:textId="77777777" w:rsidR="00AD2181" w:rsidRPr="009E14F7" w:rsidRDefault="00AD2181" w:rsidP="00A97C36">
            <w:pPr>
              <w:spacing w:before="0" w:after="0"/>
              <w:contextualSpacing/>
              <w:cnfStyle w:val="000000010000" w:firstRow="0" w:lastRow="0" w:firstColumn="0" w:lastColumn="0" w:oddVBand="0" w:evenVBand="0" w:oddHBand="0" w:evenHBand="1" w:firstRowFirstColumn="0" w:firstRowLastColumn="0" w:lastRowFirstColumn="0" w:lastRowLastColumn="0"/>
              <w:rPr>
                <w:rFonts w:cstheme="minorHAnsi"/>
              </w:rPr>
            </w:pPr>
            <w:r w:rsidRPr="00771BE6">
              <w:rPr>
                <w:rFonts w:cstheme="minorHAnsi"/>
              </w:rPr>
              <w:t xml:space="preserve">Population identifier; the combination of household types in which </w:t>
            </w:r>
            <w:r w:rsidRPr="000C6C12">
              <w:rPr>
                <w:rFonts w:cstheme="minorHAnsi"/>
              </w:rPr>
              <w:t>the person was served</w:t>
            </w:r>
            <w:r w:rsidRPr="007327FC">
              <w:rPr>
                <w:rFonts w:cstheme="minorHAnsi"/>
              </w:rPr>
              <w:t xml:space="preserve"> an RRH project</w:t>
            </w:r>
            <w:r w:rsidRPr="00DB4FDE">
              <w:rPr>
                <w:rFonts w:cstheme="minorHAnsi"/>
              </w:rPr>
              <w:t xml:space="preserve"> in house</w:t>
            </w:r>
            <w:r w:rsidRPr="00FB484D">
              <w:rPr>
                <w:rFonts w:cstheme="minorHAnsi"/>
              </w:rPr>
              <w:t>hold with an adult or HoH fleeing domestic violence.</w:t>
            </w:r>
          </w:p>
        </w:tc>
      </w:tr>
      <w:tr w:rsidR="00AD2181" w:rsidRPr="00107D01" w14:paraId="3294B54C" w14:textId="77777777" w:rsidTr="006A5B3F">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shd w:val="clear" w:color="auto" w:fill="auto"/>
          </w:tcPr>
          <w:p w14:paraId="2EB9AC65" w14:textId="77777777" w:rsidR="00AD2181" w:rsidRPr="0073635D" w:rsidRDefault="00AD2181" w:rsidP="00A97C36">
            <w:pPr>
              <w:pStyle w:val="NoSpacing"/>
              <w:rPr>
                <w:rFonts w:cstheme="minorHAnsi"/>
                <w:b w:val="0"/>
                <w:bCs w:val="0"/>
              </w:rPr>
            </w:pPr>
            <w:r w:rsidRPr="0073635D">
              <w:rPr>
                <w:rFonts w:cstheme="minorHAnsi"/>
                <w:b w:val="0"/>
                <w:bCs w:val="0"/>
                <w:color w:val="000000"/>
              </w:rPr>
              <w:t>HHAdultAgeAORRH</w:t>
            </w:r>
          </w:p>
        </w:tc>
        <w:tc>
          <w:tcPr>
            <w:tcW w:w="7045" w:type="dxa"/>
            <w:shd w:val="clear" w:color="auto" w:fill="auto"/>
          </w:tcPr>
          <w:p w14:paraId="2417729D" w14:textId="77777777" w:rsidR="00AD2181" w:rsidRPr="00DB4FDE" w:rsidRDefault="00AD2181" w:rsidP="00A97C36">
            <w:pPr>
              <w:spacing w:before="0" w:after="0"/>
              <w:contextualSpacing/>
              <w:cnfStyle w:val="000000100000" w:firstRow="0" w:lastRow="0" w:firstColumn="0" w:lastColumn="0" w:oddVBand="0" w:evenVBand="0" w:oddHBand="1" w:evenHBand="0" w:firstRowFirstColumn="0" w:firstRowLastColumn="0" w:lastRowFirstColumn="0" w:lastRowLastColumn="0"/>
              <w:rPr>
                <w:rFonts w:cstheme="minorHAnsi"/>
              </w:rPr>
            </w:pPr>
            <w:r w:rsidRPr="00771BE6">
              <w:rPr>
                <w:rFonts w:cstheme="minorHAnsi"/>
              </w:rPr>
              <w:t>Population identifier based on the combination of adult household members’ ages</w:t>
            </w:r>
            <w:r w:rsidRPr="000C6C12">
              <w:rPr>
                <w:rFonts w:cstheme="minorHAnsi"/>
              </w:rPr>
              <w:t xml:space="preserve"> for </w:t>
            </w:r>
            <w:r w:rsidRPr="007327FC">
              <w:rPr>
                <w:rFonts w:cstheme="minorHAnsi"/>
              </w:rPr>
              <w:t>RRH clients served in AO households.</w:t>
            </w:r>
          </w:p>
        </w:tc>
      </w:tr>
      <w:tr w:rsidR="00AD2181" w:rsidRPr="00107D01" w14:paraId="1259F795" w14:textId="77777777" w:rsidTr="00A97C36">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tcPr>
          <w:p w14:paraId="0DFBEA4C" w14:textId="77777777" w:rsidR="00AD2181" w:rsidRPr="0073635D" w:rsidRDefault="00AD2181" w:rsidP="00A97C36">
            <w:pPr>
              <w:pStyle w:val="NoSpacing"/>
              <w:rPr>
                <w:rFonts w:cstheme="minorHAnsi"/>
                <w:b w:val="0"/>
                <w:bCs w:val="0"/>
              </w:rPr>
            </w:pPr>
            <w:r w:rsidRPr="0073635D">
              <w:rPr>
                <w:rFonts w:cstheme="minorHAnsi"/>
                <w:b w:val="0"/>
                <w:bCs w:val="0"/>
                <w:color w:val="000000"/>
              </w:rPr>
              <w:t>HHAdultAgeACRRH</w:t>
            </w:r>
          </w:p>
        </w:tc>
        <w:tc>
          <w:tcPr>
            <w:tcW w:w="7045" w:type="dxa"/>
          </w:tcPr>
          <w:p w14:paraId="1458163E" w14:textId="77777777" w:rsidR="00AD2181" w:rsidRPr="009E14F7" w:rsidRDefault="00AD2181" w:rsidP="00A97C36">
            <w:pPr>
              <w:spacing w:before="0" w:after="0"/>
              <w:contextualSpacing/>
              <w:cnfStyle w:val="000000010000" w:firstRow="0" w:lastRow="0" w:firstColumn="0" w:lastColumn="0" w:oddVBand="0" w:evenVBand="0" w:oddHBand="0" w:evenHBand="1" w:firstRowFirstColumn="0" w:firstRowLastColumn="0" w:lastRowFirstColumn="0" w:lastRowLastColumn="0"/>
              <w:rPr>
                <w:rFonts w:cstheme="minorHAnsi"/>
              </w:rPr>
            </w:pPr>
            <w:r w:rsidRPr="00771BE6">
              <w:rPr>
                <w:rFonts w:cstheme="minorHAnsi"/>
              </w:rPr>
              <w:t xml:space="preserve">Population identifier based on the </w:t>
            </w:r>
            <w:r w:rsidRPr="000C6C12">
              <w:rPr>
                <w:rFonts w:cstheme="minorHAnsi"/>
              </w:rPr>
              <w:t>combination of adult household members’ ages</w:t>
            </w:r>
            <w:r w:rsidRPr="007327FC">
              <w:rPr>
                <w:rFonts w:cstheme="minorHAnsi"/>
              </w:rPr>
              <w:t xml:space="preserve"> for RRH clients served in </w:t>
            </w:r>
            <w:r w:rsidRPr="00DB4FDE">
              <w:rPr>
                <w:rFonts w:cstheme="minorHAnsi"/>
              </w:rPr>
              <w:t>AO households.</w:t>
            </w:r>
          </w:p>
        </w:tc>
      </w:tr>
      <w:tr w:rsidR="00AD2181" w:rsidRPr="00107D01" w14:paraId="7038ABA2" w14:textId="77777777" w:rsidTr="006A5B3F">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shd w:val="clear" w:color="auto" w:fill="auto"/>
          </w:tcPr>
          <w:p w14:paraId="207BC54E" w14:textId="77777777" w:rsidR="00AD2181" w:rsidRPr="0073635D" w:rsidRDefault="00AD2181" w:rsidP="00A97C36">
            <w:pPr>
              <w:pStyle w:val="NoSpacing"/>
              <w:rPr>
                <w:rFonts w:cstheme="minorHAnsi"/>
                <w:b w:val="0"/>
                <w:bCs w:val="0"/>
              </w:rPr>
            </w:pPr>
            <w:r w:rsidRPr="0073635D">
              <w:rPr>
                <w:rFonts w:cstheme="minorHAnsi"/>
                <w:b w:val="0"/>
                <w:bCs w:val="0"/>
                <w:color w:val="000000"/>
              </w:rPr>
              <w:t>HHParentRRH</w:t>
            </w:r>
          </w:p>
        </w:tc>
        <w:tc>
          <w:tcPr>
            <w:tcW w:w="7045" w:type="dxa"/>
            <w:shd w:val="clear" w:color="auto" w:fill="auto"/>
          </w:tcPr>
          <w:p w14:paraId="474D0153" w14:textId="77777777" w:rsidR="00AD2181" w:rsidRPr="009E14F7" w:rsidRDefault="00AD2181" w:rsidP="00A97C36">
            <w:pPr>
              <w:spacing w:before="0" w:after="0"/>
              <w:contextualSpacing/>
              <w:cnfStyle w:val="000000100000" w:firstRow="0" w:lastRow="0" w:firstColumn="0" w:lastColumn="0" w:oddVBand="0" w:evenVBand="0" w:oddHBand="1" w:evenHBand="0" w:firstRowFirstColumn="0" w:firstRowLastColumn="0" w:lastRowFirstColumn="0" w:lastRowLastColumn="0"/>
              <w:rPr>
                <w:rFonts w:cstheme="minorHAnsi"/>
              </w:rPr>
            </w:pPr>
            <w:r w:rsidRPr="00771BE6">
              <w:rPr>
                <w:rFonts w:cstheme="minorHAnsi"/>
              </w:rPr>
              <w:t xml:space="preserve">Population identifier; the combination of household types in which </w:t>
            </w:r>
            <w:r w:rsidRPr="000C6C12">
              <w:rPr>
                <w:rFonts w:cstheme="minorHAnsi"/>
              </w:rPr>
              <w:t>the person was served</w:t>
            </w:r>
            <w:r w:rsidRPr="007327FC">
              <w:rPr>
                <w:rFonts w:cstheme="minorHAnsi"/>
              </w:rPr>
              <w:t xml:space="preserve"> an RRH project</w:t>
            </w:r>
            <w:r w:rsidRPr="00DB4FDE">
              <w:rPr>
                <w:rFonts w:cstheme="minorHAnsi"/>
              </w:rPr>
              <w:t xml:space="preserve"> in a household that includes at least one member whos</w:t>
            </w:r>
            <w:r w:rsidRPr="00FB484D">
              <w:rPr>
                <w:rFonts w:cstheme="minorHAnsi"/>
              </w:rPr>
              <w:t>e RelationshipToHoH is 'Child'.</w:t>
            </w:r>
          </w:p>
        </w:tc>
      </w:tr>
      <w:tr w:rsidR="00AD2181" w:rsidRPr="00107D01" w14:paraId="21945B23" w14:textId="77777777" w:rsidTr="00A97C36">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tcPr>
          <w:p w14:paraId="491D67ED" w14:textId="77777777" w:rsidR="00AD2181" w:rsidRPr="0073635D" w:rsidRDefault="00AD2181" w:rsidP="00A97C36">
            <w:pPr>
              <w:pStyle w:val="NoSpacing"/>
              <w:rPr>
                <w:rFonts w:cstheme="minorHAnsi"/>
                <w:b w:val="0"/>
                <w:bCs w:val="0"/>
              </w:rPr>
            </w:pPr>
            <w:r w:rsidRPr="0073635D">
              <w:rPr>
                <w:rFonts w:cstheme="minorHAnsi"/>
                <w:b w:val="0"/>
                <w:bCs w:val="0"/>
                <w:color w:val="000000"/>
              </w:rPr>
              <w:t>AC3PlusRRH</w:t>
            </w:r>
          </w:p>
        </w:tc>
        <w:tc>
          <w:tcPr>
            <w:tcW w:w="7045" w:type="dxa"/>
          </w:tcPr>
          <w:p w14:paraId="0828D587" w14:textId="77777777" w:rsidR="00AD2181" w:rsidRPr="009E14F7" w:rsidRDefault="00AD2181" w:rsidP="00A97C36">
            <w:pPr>
              <w:spacing w:before="0" w:after="0"/>
              <w:contextualSpacing/>
              <w:cnfStyle w:val="000000010000" w:firstRow="0" w:lastRow="0" w:firstColumn="0" w:lastColumn="0" w:oddVBand="0" w:evenVBand="0" w:oddHBand="0" w:evenHBand="1" w:firstRowFirstColumn="0" w:firstRowLastColumn="0" w:lastRowFirstColumn="0" w:lastRowLastColumn="0"/>
              <w:rPr>
                <w:rFonts w:cstheme="minorHAnsi"/>
              </w:rPr>
            </w:pPr>
            <w:r w:rsidRPr="00771BE6">
              <w:rPr>
                <w:rFonts w:cstheme="minorHAnsi"/>
              </w:rPr>
              <w:t xml:space="preserve">Population identifier; indicates whether or not </w:t>
            </w:r>
            <w:r w:rsidRPr="000C6C12">
              <w:rPr>
                <w:rFonts w:cstheme="minorHAnsi"/>
              </w:rPr>
              <w:t>the person was served</w:t>
            </w:r>
            <w:r w:rsidRPr="007327FC">
              <w:rPr>
                <w:rFonts w:cstheme="minorHAnsi"/>
              </w:rPr>
              <w:t xml:space="preserve"> an RRH project</w:t>
            </w:r>
            <w:r w:rsidRPr="00DB4FDE">
              <w:rPr>
                <w:rFonts w:cstheme="minorHAnsi"/>
              </w:rPr>
              <w:t xml:space="preserve"> in an AC household with 3 or more household members under 18.</w:t>
            </w:r>
          </w:p>
        </w:tc>
      </w:tr>
      <w:tr w:rsidR="00AD2181" w:rsidRPr="00107D01" w14:paraId="220640A1" w14:textId="77777777" w:rsidTr="006A5B3F">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shd w:val="clear" w:color="auto" w:fill="auto"/>
          </w:tcPr>
          <w:p w14:paraId="5378FEF1" w14:textId="77777777" w:rsidR="00AD2181" w:rsidRPr="0073635D" w:rsidRDefault="00AD2181" w:rsidP="00A97C36">
            <w:pPr>
              <w:pStyle w:val="NoSpacing"/>
              <w:rPr>
                <w:rFonts w:cstheme="minorHAnsi"/>
                <w:b w:val="0"/>
                <w:bCs w:val="0"/>
              </w:rPr>
            </w:pPr>
            <w:r w:rsidRPr="0073635D">
              <w:rPr>
                <w:rFonts w:cstheme="minorHAnsi"/>
                <w:b w:val="0"/>
                <w:bCs w:val="0"/>
              </w:rPr>
              <w:t>AHARRRH</w:t>
            </w:r>
          </w:p>
        </w:tc>
        <w:tc>
          <w:tcPr>
            <w:tcW w:w="7045" w:type="dxa"/>
            <w:shd w:val="clear" w:color="auto" w:fill="auto"/>
          </w:tcPr>
          <w:p w14:paraId="63D94A5A" w14:textId="77777777" w:rsidR="00AD2181" w:rsidRPr="009E14F7" w:rsidRDefault="00AD2181" w:rsidP="00A97C36">
            <w:pPr>
              <w:spacing w:before="0" w:after="0"/>
              <w:contextualSpacing/>
              <w:cnfStyle w:val="000000100000" w:firstRow="0" w:lastRow="0" w:firstColumn="0" w:lastColumn="0" w:oddVBand="0" w:evenVBand="0" w:oddHBand="1" w:evenHBand="0" w:firstRowFirstColumn="0" w:firstRowLastColumn="0" w:lastRowFirstColumn="0" w:lastRowLastColumn="0"/>
              <w:rPr>
                <w:rFonts w:cstheme="minorHAnsi"/>
              </w:rPr>
            </w:pPr>
            <w:r w:rsidRPr="00771BE6">
              <w:rPr>
                <w:rFonts w:cstheme="minorHAnsi"/>
              </w:rPr>
              <w:t xml:space="preserve">The combination of household types in which </w:t>
            </w:r>
            <w:r w:rsidRPr="000C6C12">
              <w:rPr>
                <w:rFonts w:cstheme="minorHAnsi"/>
              </w:rPr>
              <w:t>the person was</w:t>
            </w:r>
            <w:r w:rsidRPr="007327FC">
              <w:rPr>
                <w:rFonts w:cstheme="minorHAnsi"/>
              </w:rPr>
              <w:t xml:space="preserve"> part of the AHAR universe for </w:t>
            </w:r>
            <w:r w:rsidRPr="00DB4FDE">
              <w:rPr>
                <w:rFonts w:cstheme="minorHAnsi"/>
              </w:rPr>
              <w:t>RRH</w:t>
            </w:r>
            <w:r w:rsidRPr="00FB484D">
              <w:rPr>
                <w:rFonts w:cstheme="minorHAnsi"/>
              </w:rPr>
              <w:t xml:space="preserve"> (i.e., has at least one bed night in the report period).</w:t>
            </w:r>
          </w:p>
        </w:tc>
      </w:tr>
      <w:tr w:rsidR="00AD2181" w:rsidRPr="00107D01" w14:paraId="4594342D" w14:textId="77777777" w:rsidTr="00A97C36">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tcPr>
          <w:p w14:paraId="64EA2379" w14:textId="77777777" w:rsidR="00AD2181" w:rsidRPr="0073635D" w:rsidRDefault="00AD2181" w:rsidP="00A97C36">
            <w:pPr>
              <w:pStyle w:val="NoSpacing"/>
              <w:rPr>
                <w:rFonts w:cstheme="minorHAnsi"/>
                <w:b w:val="0"/>
                <w:bCs w:val="0"/>
                <w:color w:val="000000"/>
              </w:rPr>
            </w:pPr>
            <w:r w:rsidRPr="0073635D">
              <w:rPr>
                <w:rFonts w:cstheme="minorHAnsi"/>
                <w:b w:val="0"/>
                <w:bCs w:val="0"/>
              </w:rPr>
              <w:t>AHARHoHRRH</w:t>
            </w:r>
          </w:p>
        </w:tc>
        <w:tc>
          <w:tcPr>
            <w:tcW w:w="7045" w:type="dxa"/>
          </w:tcPr>
          <w:p w14:paraId="055FC1A3" w14:textId="77777777" w:rsidR="00AD2181" w:rsidRPr="00FB484D" w:rsidRDefault="00AD2181" w:rsidP="00A97C36">
            <w:pPr>
              <w:spacing w:before="0" w:after="0"/>
              <w:contextualSpacing/>
              <w:cnfStyle w:val="000000010000" w:firstRow="0" w:lastRow="0" w:firstColumn="0" w:lastColumn="0" w:oddVBand="0" w:evenVBand="0" w:oddHBand="0" w:evenHBand="1" w:firstRowFirstColumn="0" w:firstRowLastColumn="0" w:lastRowFirstColumn="0" w:lastRowLastColumn="0"/>
              <w:rPr>
                <w:rFonts w:cstheme="minorHAnsi"/>
              </w:rPr>
            </w:pPr>
            <w:r w:rsidRPr="004C54E1">
              <w:rPr>
                <w:rFonts w:cstheme="minorHAnsi"/>
              </w:rPr>
              <w:t>The combination of household types in which the person was</w:t>
            </w:r>
            <w:r w:rsidRPr="00771BE6">
              <w:rPr>
                <w:rFonts w:cstheme="minorHAnsi"/>
              </w:rPr>
              <w:t xml:space="preserve"> part of the AHAR universe for RRH</w:t>
            </w:r>
            <w:r w:rsidRPr="000C6C12">
              <w:rPr>
                <w:rFonts w:cstheme="minorHAnsi"/>
              </w:rPr>
              <w:t xml:space="preserve"> (i.e., </w:t>
            </w:r>
            <w:r w:rsidRPr="007327FC">
              <w:rPr>
                <w:rFonts w:cstheme="minorHAnsi"/>
              </w:rPr>
              <w:t>has at least one bed night in the report period</w:t>
            </w:r>
            <w:r w:rsidRPr="00DB4FDE">
              <w:rPr>
                <w:rFonts w:cstheme="minorHAnsi"/>
              </w:rPr>
              <w:t>) as head of household.</w:t>
            </w:r>
          </w:p>
        </w:tc>
      </w:tr>
      <w:tr w:rsidR="00AD2181" w:rsidRPr="00107D01" w14:paraId="73168AFD" w14:textId="77777777" w:rsidTr="00A97C36">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shd w:val="clear" w:color="auto" w:fill="auto"/>
          </w:tcPr>
          <w:p w14:paraId="70020B56" w14:textId="77777777" w:rsidR="00AD2181" w:rsidRPr="0073635D" w:rsidRDefault="00AD2181" w:rsidP="00A97C36">
            <w:pPr>
              <w:pStyle w:val="NoSpacing"/>
              <w:rPr>
                <w:rFonts w:cstheme="minorHAnsi"/>
                <w:b w:val="0"/>
                <w:bCs w:val="0"/>
              </w:rPr>
            </w:pPr>
            <w:r w:rsidRPr="0073635D">
              <w:rPr>
                <w:rFonts w:cstheme="minorHAnsi"/>
                <w:b w:val="0"/>
                <w:bCs w:val="0"/>
                <w:color w:val="000000"/>
              </w:rPr>
              <w:t>PSHAgeMin</w:t>
            </w:r>
          </w:p>
        </w:tc>
        <w:tc>
          <w:tcPr>
            <w:tcW w:w="7045" w:type="dxa"/>
            <w:shd w:val="clear" w:color="auto" w:fill="auto"/>
          </w:tcPr>
          <w:p w14:paraId="1979DCC1" w14:textId="77777777" w:rsidR="00AD2181" w:rsidRPr="00FB484D" w:rsidRDefault="00AD2181" w:rsidP="00A97C36">
            <w:pPr>
              <w:spacing w:before="0" w:after="0"/>
              <w:contextualSpacing/>
              <w:cnfStyle w:val="000000100000" w:firstRow="0" w:lastRow="0" w:firstColumn="0" w:lastColumn="0" w:oddVBand="0" w:evenVBand="0" w:oddHBand="1" w:evenHBand="0" w:firstRowFirstColumn="0" w:firstRowLastColumn="0" w:lastRowFirstColumn="0" w:lastRowLastColumn="0"/>
              <w:rPr>
                <w:rFonts w:cstheme="minorHAnsi"/>
              </w:rPr>
            </w:pPr>
            <w:r w:rsidRPr="00771BE6">
              <w:rPr>
                <w:rFonts w:cstheme="minorHAnsi"/>
              </w:rPr>
              <w:t xml:space="preserve">The person’s </w:t>
            </w:r>
            <w:r w:rsidRPr="000C6C12">
              <w:rPr>
                <w:rFonts w:cstheme="minorHAnsi"/>
              </w:rPr>
              <w:t xml:space="preserve">minimum age at the later of </w:t>
            </w:r>
            <w:r w:rsidRPr="007327FC">
              <w:rPr>
                <w:rFonts w:cstheme="minorHAnsi"/>
                <w:u w:val="single"/>
              </w:rPr>
              <w:t>ReportStart</w:t>
            </w:r>
            <w:r w:rsidRPr="007327FC">
              <w:rPr>
                <w:rFonts w:cstheme="minorHAnsi"/>
              </w:rPr>
              <w:t xml:space="preserve"> and </w:t>
            </w:r>
            <w:r w:rsidRPr="00DB4FDE">
              <w:rPr>
                <w:rFonts w:cstheme="minorHAnsi"/>
                <w:i/>
                <w:iCs/>
              </w:rPr>
              <w:t>EntryDate</w:t>
            </w:r>
            <w:r w:rsidRPr="00FB484D">
              <w:rPr>
                <w:rFonts w:cstheme="minorHAnsi"/>
              </w:rPr>
              <w:t xml:space="preserve"> for any active PSH enrollment.</w:t>
            </w:r>
          </w:p>
        </w:tc>
      </w:tr>
      <w:tr w:rsidR="00AD2181" w:rsidRPr="00107D01" w14:paraId="39C42BAB" w14:textId="77777777" w:rsidTr="006A5B3F">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tcPr>
          <w:p w14:paraId="42DEF290" w14:textId="77777777" w:rsidR="00AD2181" w:rsidRPr="0073635D" w:rsidRDefault="00AD2181" w:rsidP="00A97C36">
            <w:pPr>
              <w:pStyle w:val="NoSpacing"/>
              <w:rPr>
                <w:rFonts w:cstheme="minorHAnsi"/>
                <w:b w:val="0"/>
                <w:bCs w:val="0"/>
              </w:rPr>
            </w:pPr>
            <w:r w:rsidRPr="0073635D">
              <w:rPr>
                <w:rFonts w:cstheme="minorHAnsi"/>
                <w:b w:val="0"/>
                <w:bCs w:val="0"/>
                <w:color w:val="000000"/>
              </w:rPr>
              <w:t>PSHAgeMax</w:t>
            </w:r>
          </w:p>
        </w:tc>
        <w:tc>
          <w:tcPr>
            <w:tcW w:w="7045" w:type="dxa"/>
          </w:tcPr>
          <w:p w14:paraId="7E0C5274" w14:textId="77777777" w:rsidR="00AD2181" w:rsidRPr="000D5A2E" w:rsidRDefault="00AD2181" w:rsidP="00A97C36">
            <w:pPr>
              <w:spacing w:before="0" w:after="0"/>
              <w:contextualSpacing/>
              <w:cnfStyle w:val="000000010000" w:firstRow="0" w:lastRow="0" w:firstColumn="0" w:lastColumn="0" w:oddVBand="0" w:evenVBand="0" w:oddHBand="0" w:evenHBand="1" w:firstRowFirstColumn="0" w:firstRowLastColumn="0" w:lastRowFirstColumn="0" w:lastRowLastColumn="0"/>
              <w:rPr>
                <w:rFonts w:cstheme="minorHAnsi"/>
              </w:rPr>
            </w:pPr>
            <w:r w:rsidRPr="00771BE6">
              <w:rPr>
                <w:rFonts w:cstheme="minorHAnsi"/>
              </w:rPr>
              <w:t xml:space="preserve">The </w:t>
            </w:r>
            <w:r w:rsidRPr="000C6C12">
              <w:rPr>
                <w:rFonts w:cstheme="minorHAnsi"/>
              </w:rPr>
              <w:t xml:space="preserve">person’s </w:t>
            </w:r>
            <w:r w:rsidRPr="007327FC">
              <w:rPr>
                <w:rFonts w:cstheme="minorHAnsi"/>
              </w:rPr>
              <w:t xml:space="preserve">maximum age at the later of </w:t>
            </w:r>
            <w:r w:rsidRPr="007327FC">
              <w:rPr>
                <w:rFonts w:cstheme="minorHAnsi"/>
                <w:u w:val="single"/>
              </w:rPr>
              <w:t>ReportStart</w:t>
            </w:r>
            <w:r w:rsidRPr="00DB4FDE">
              <w:rPr>
                <w:rFonts w:cstheme="minorHAnsi"/>
              </w:rPr>
              <w:t xml:space="preserve"> and </w:t>
            </w:r>
            <w:r w:rsidRPr="00FB484D">
              <w:rPr>
                <w:rFonts w:cstheme="minorHAnsi"/>
                <w:i/>
                <w:iCs/>
              </w:rPr>
              <w:t>EntryDate</w:t>
            </w:r>
            <w:r w:rsidRPr="00FB484D">
              <w:rPr>
                <w:rFonts w:cstheme="minorHAnsi"/>
              </w:rPr>
              <w:t xml:space="preserve"> for any active PSH enrollment.</w:t>
            </w:r>
          </w:p>
        </w:tc>
      </w:tr>
      <w:tr w:rsidR="00AD2181" w:rsidRPr="00107D01" w14:paraId="250CDB47" w14:textId="77777777" w:rsidTr="00A97C36">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shd w:val="clear" w:color="auto" w:fill="auto"/>
          </w:tcPr>
          <w:p w14:paraId="35CC1EF5" w14:textId="77777777" w:rsidR="00AD2181" w:rsidRPr="0073635D" w:rsidRDefault="00AD2181" w:rsidP="00A97C36">
            <w:pPr>
              <w:pStyle w:val="NoSpacing"/>
              <w:rPr>
                <w:rFonts w:cstheme="minorHAnsi"/>
                <w:b w:val="0"/>
                <w:bCs w:val="0"/>
              </w:rPr>
            </w:pPr>
            <w:r w:rsidRPr="0073635D">
              <w:rPr>
                <w:rFonts w:cstheme="minorHAnsi"/>
                <w:b w:val="0"/>
                <w:bCs w:val="0"/>
              </w:rPr>
              <w:t>HHTypePSH</w:t>
            </w:r>
          </w:p>
        </w:tc>
        <w:tc>
          <w:tcPr>
            <w:tcW w:w="7045" w:type="dxa"/>
            <w:shd w:val="clear" w:color="auto" w:fill="auto"/>
          </w:tcPr>
          <w:p w14:paraId="72CC5CB1" w14:textId="77777777" w:rsidR="00AD2181" w:rsidRPr="000D5A2E" w:rsidRDefault="00AD2181" w:rsidP="00A97C36">
            <w:pPr>
              <w:spacing w:before="0" w:after="0"/>
              <w:contextualSpacing/>
              <w:cnfStyle w:val="000000100000" w:firstRow="0" w:lastRow="0" w:firstColumn="0" w:lastColumn="0" w:oddVBand="0" w:evenVBand="0" w:oddHBand="1" w:evenHBand="0" w:firstRowFirstColumn="0" w:firstRowLastColumn="0" w:lastRowFirstColumn="0" w:lastRowLastColumn="0"/>
              <w:rPr>
                <w:rFonts w:cstheme="minorHAnsi"/>
              </w:rPr>
            </w:pPr>
            <w:r w:rsidRPr="004C54E1">
              <w:rPr>
                <w:rFonts w:cstheme="minorHAnsi"/>
              </w:rPr>
              <w:t>Identifies household types, if any, in which the person was served in an PSH project.</w:t>
            </w:r>
          </w:p>
        </w:tc>
      </w:tr>
      <w:tr w:rsidR="00AD2181" w:rsidRPr="00107D01" w14:paraId="09130B28" w14:textId="77777777" w:rsidTr="006A5B3F">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tcPr>
          <w:p w14:paraId="7944F8B3" w14:textId="77777777" w:rsidR="00AD2181" w:rsidRPr="0073635D" w:rsidRDefault="00AD2181" w:rsidP="00A97C36">
            <w:pPr>
              <w:pStyle w:val="NoSpacing"/>
              <w:rPr>
                <w:rFonts w:cstheme="minorHAnsi"/>
                <w:b w:val="0"/>
                <w:bCs w:val="0"/>
              </w:rPr>
            </w:pPr>
            <w:r w:rsidRPr="0073635D">
              <w:rPr>
                <w:rFonts w:cstheme="minorHAnsi"/>
                <w:b w:val="0"/>
                <w:bCs w:val="0"/>
              </w:rPr>
              <w:t>HoHPSH</w:t>
            </w:r>
          </w:p>
        </w:tc>
        <w:tc>
          <w:tcPr>
            <w:tcW w:w="7045" w:type="dxa"/>
          </w:tcPr>
          <w:p w14:paraId="6605D6EC" w14:textId="77777777" w:rsidR="00AD2181" w:rsidRPr="000D5A2E" w:rsidRDefault="00AD2181" w:rsidP="00A97C36">
            <w:pPr>
              <w:spacing w:before="0" w:after="0"/>
              <w:contextualSpacing/>
              <w:cnfStyle w:val="000000010000" w:firstRow="0" w:lastRow="0" w:firstColumn="0" w:lastColumn="0" w:oddVBand="0" w:evenVBand="0" w:oddHBand="0" w:evenHBand="1" w:firstRowFirstColumn="0" w:firstRowLastColumn="0" w:lastRowFirstColumn="0" w:lastRowLastColumn="0"/>
              <w:rPr>
                <w:rFonts w:cstheme="minorHAnsi"/>
              </w:rPr>
            </w:pPr>
            <w:r w:rsidRPr="00771BE6">
              <w:rPr>
                <w:rFonts w:cstheme="minorHAnsi"/>
              </w:rPr>
              <w:t xml:space="preserve">Identifies household types, if any, in which the person was </w:t>
            </w:r>
            <w:r w:rsidRPr="000C6C12">
              <w:rPr>
                <w:rFonts w:cstheme="minorHAnsi"/>
              </w:rPr>
              <w:t>served in an PSH project as a head of household</w:t>
            </w:r>
          </w:p>
        </w:tc>
      </w:tr>
      <w:tr w:rsidR="00FE16F4" w:rsidRPr="00107D01" w14:paraId="556A19DE" w14:textId="77777777" w:rsidTr="00A97C36">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shd w:val="clear" w:color="auto" w:fill="auto"/>
          </w:tcPr>
          <w:p w14:paraId="3A9FB4D4" w14:textId="77777777" w:rsidR="00FE16F4" w:rsidRPr="0073635D" w:rsidRDefault="00FE16F4" w:rsidP="00FE16F4">
            <w:pPr>
              <w:pStyle w:val="NoSpacing"/>
              <w:rPr>
                <w:rFonts w:cstheme="minorHAnsi"/>
                <w:b w:val="0"/>
                <w:bCs w:val="0"/>
              </w:rPr>
            </w:pPr>
            <w:r w:rsidRPr="0073635D">
              <w:rPr>
                <w:rFonts w:cstheme="minorHAnsi"/>
                <w:b w:val="0"/>
                <w:bCs w:val="0"/>
              </w:rPr>
              <w:t>AdultPSH</w:t>
            </w:r>
          </w:p>
        </w:tc>
        <w:tc>
          <w:tcPr>
            <w:tcW w:w="7045" w:type="dxa"/>
            <w:shd w:val="clear" w:color="auto" w:fill="auto"/>
          </w:tcPr>
          <w:p w14:paraId="1BE904CE" w14:textId="4722CBA5" w:rsidR="00FE16F4" w:rsidRPr="000D5A2E" w:rsidRDefault="00FE16F4" w:rsidP="00FE16F4">
            <w:pPr>
              <w:spacing w:before="0" w:after="0"/>
              <w:contextualSpacing/>
              <w:cnfStyle w:val="000000100000" w:firstRow="0" w:lastRow="0" w:firstColumn="0" w:lastColumn="0" w:oddVBand="0" w:evenVBand="0" w:oddHBand="1" w:evenHBand="0" w:firstRowFirstColumn="0" w:firstRowLastColumn="0" w:lastRowFirstColumn="0" w:lastRowLastColumn="0"/>
              <w:rPr>
                <w:rFonts w:cstheme="minorHAnsi"/>
              </w:rPr>
            </w:pPr>
            <w:r w:rsidRPr="00F85254">
              <w:t xml:space="preserve">The combination of household types in which clients were served in </w:t>
            </w:r>
            <w:r>
              <w:t>RRH</w:t>
            </w:r>
            <w:r w:rsidRPr="00F85254">
              <w:t xml:space="preserve"> projects as an adult.</w:t>
            </w:r>
          </w:p>
        </w:tc>
      </w:tr>
      <w:tr w:rsidR="00FE16F4" w:rsidRPr="00107D01" w14:paraId="00003432" w14:textId="77777777" w:rsidTr="00A97C36">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tcPr>
          <w:p w14:paraId="5B5A7C31" w14:textId="28876617" w:rsidR="00FE16F4" w:rsidRPr="00FE16F4" w:rsidRDefault="00FE16F4" w:rsidP="00FE16F4">
            <w:pPr>
              <w:pStyle w:val="NoSpacing"/>
              <w:rPr>
                <w:rFonts w:cstheme="minorHAnsi"/>
                <w:b w:val="0"/>
                <w:bCs w:val="0"/>
              </w:rPr>
            </w:pPr>
            <w:r w:rsidRPr="00FE16F4">
              <w:rPr>
                <w:rFonts w:cstheme="minorHAnsi"/>
                <w:b w:val="0"/>
                <w:bCs w:val="0"/>
              </w:rPr>
              <w:t>AHARAdultPSH</w:t>
            </w:r>
          </w:p>
        </w:tc>
        <w:tc>
          <w:tcPr>
            <w:tcW w:w="7045" w:type="dxa"/>
          </w:tcPr>
          <w:p w14:paraId="395B5608" w14:textId="38729145" w:rsidR="00FE16F4" w:rsidRPr="00771BE6" w:rsidRDefault="00FE16F4" w:rsidP="00FE16F4">
            <w:pPr>
              <w:spacing w:before="0" w:after="0"/>
              <w:contextualSpacing/>
              <w:cnfStyle w:val="000000010000" w:firstRow="0" w:lastRow="0" w:firstColumn="0" w:lastColumn="0" w:oddVBand="0" w:evenVBand="0" w:oddHBand="0" w:evenHBand="1" w:firstRowFirstColumn="0" w:firstRowLastColumn="0" w:lastRowFirstColumn="0" w:lastRowLastColumn="0"/>
              <w:rPr>
                <w:rFonts w:cstheme="minorHAnsi"/>
              </w:rPr>
            </w:pPr>
            <w:r w:rsidRPr="00F85254">
              <w:t xml:space="preserve">The combination of household types in which adults had at least one </w:t>
            </w:r>
            <w:r>
              <w:t>PSH</w:t>
            </w:r>
            <w:r w:rsidRPr="00F85254">
              <w:t xml:space="preserve"> bednight in the report period.</w:t>
            </w:r>
          </w:p>
        </w:tc>
      </w:tr>
      <w:tr w:rsidR="00AD2181" w:rsidRPr="00107D01" w14:paraId="26EBA016" w14:textId="77777777" w:rsidTr="006A5B3F">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tcPr>
          <w:p w14:paraId="626F3AFA" w14:textId="77777777" w:rsidR="00AD2181" w:rsidRPr="0073635D" w:rsidRDefault="00AD2181" w:rsidP="00A97C36">
            <w:pPr>
              <w:pStyle w:val="NoSpacing"/>
              <w:rPr>
                <w:rFonts w:cstheme="minorHAnsi"/>
                <w:b w:val="0"/>
                <w:bCs w:val="0"/>
              </w:rPr>
            </w:pPr>
            <w:r w:rsidRPr="0073635D">
              <w:rPr>
                <w:rFonts w:cstheme="minorHAnsi"/>
                <w:b w:val="0"/>
                <w:bCs w:val="0"/>
                <w:color w:val="000000"/>
              </w:rPr>
              <w:t>HHChronicPSH</w:t>
            </w:r>
          </w:p>
        </w:tc>
        <w:tc>
          <w:tcPr>
            <w:tcW w:w="7045" w:type="dxa"/>
          </w:tcPr>
          <w:p w14:paraId="60368726" w14:textId="77777777" w:rsidR="00AD2181" w:rsidRPr="009E14F7" w:rsidRDefault="00AD2181" w:rsidP="00A97C36">
            <w:pPr>
              <w:spacing w:before="0" w:after="0"/>
              <w:contextualSpacing/>
              <w:cnfStyle w:val="000000100000" w:firstRow="0" w:lastRow="0" w:firstColumn="0" w:lastColumn="0" w:oddVBand="0" w:evenVBand="0" w:oddHBand="1" w:evenHBand="0" w:firstRowFirstColumn="0" w:firstRowLastColumn="0" w:lastRowFirstColumn="0" w:lastRowLastColumn="0"/>
              <w:rPr>
                <w:rFonts w:cstheme="minorHAnsi"/>
              </w:rPr>
            </w:pPr>
            <w:r w:rsidRPr="00771BE6">
              <w:rPr>
                <w:rFonts w:cstheme="minorHAnsi"/>
              </w:rPr>
              <w:t xml:space="preserve">Population identifier; the combination of household types in which </w:t>
            </w:r>
            <w:r w:rsidRPr="000C6C12">
              <w:rPr>
                <w:rFonts w:cstheme="minorHAnsi"/>
              </w:rPr>
              <w:t xml:space="preserve">the person was </w:t>
            </w:r>
            <w:r w:rsidRPr="007327FC">
              <w:rPr>
                <w:rFonts w:cstheme="minorHAnsi"/>
              </w:rPr>
              <w:t xml:space="preserve">served </w:t>
            </w:r>
            <w:r w:rsidRPr="00DB4FDE">
              <w:rPr>
                <w:rFonts w:cstheme="minorHAnsi"/>
              </w:rPr>
              <w:t>an PSH project</w:t>
            </w:r>
            <w:r w:rsidRPr="00FB484D">
              <w:rPr>
                <w:rFonts w:cstheme="minorHAnsi"/>
              </w:rPr>
              <w:t xml:space="preserve"> in household with a chronically homeless adult or HoH.</w:t>
            </w:r>
          </w:p>
        </w:tc>
      </w:tr>
      <w:tr w:rsidR="00AD2181" w:rsidRPr="00107D01" w14:paraId="2C068E5F" w14:textId="77777777" w:rsidTr="00A97C36">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tcPr>
          <w:p w14:paraId="38693952" w14:textId="77777777" w:rsidR="00AD2181" w:rsidRPr="0073635D" w:rsidRDefault="00AD2181" w:rsidP="00A97C36">
            <w:pPr>
              <w:pStyle w:val="NoSpacing"/>
              <w:rPr>
                <w:rFonts w:cstheme="minorHAnsi"/>
                <w:b w:val="0"/>
                <w:bCs w:val="0"/>
              </w:rPr>
            </w:pPr>
            <w:r w:rsidRPr="0073635D">
              <w:rPr>
                <w:rFonts w:cstheme="minorHAnsi"/>
                <w:b w:val="0"/>
                <w:bCs w:val="0"/>
                <w:color w:val="000000"/>
              </w:rPr>
              <w:t>HHVetPSH</w:t>
            </w:r>
          </w:p>
        </w:tc>
        <w:tc>
          <w:tcPr>
            <w:tcW w:w="7045" w:type="dxa"/>
          </w:tcPr>
          <w:p w14:paraId="37C8C3A6" w14:textId="77777777" w:rsidR="00AD2181" w:rsidRPr="009E14F7" w:rsidRDefault="00AD2181" w:rsidP="00A97C36">
            <w:pPr>
              <w:spacing w:before="0" w:after="0"/>
              <w:contextualSpacing/>
              <w:cnfStyle w:val="000000010000" w:firstRow="0" w:lastRow="0" w:firstColumn="0" w:lastColumn="0" w:oddVBand="0" w:evenVBand="0" w:oddHBand="0" w:evenHBand="1" w:firstRowFirstColumn="0" w:firstRowLastColumn="0" w:lastRowFirstColumn="0" w:lastRowLastColumn="0"/>
              <w:rPr>
                <w:rFonts w:cstheme="minorHAnsi"/>
              </w:rPr>
            </w:pPr>
            <w:r w:rsidRPr="00771BE6">
              <w:rPr>
                <w:rFonts w:cstheme="minorHAnsi"/>
              </w:rPr>
              <w:t xml:space="preserve">Population identifier; the combination of household types in which </w:t>
            </w:r>
            <w:r w:rsidRPr="000C6C12">
              <w:rPr>
                <w:rFonts w:cstheme="minorHAnsi"/>
              </w:rPr>
              <w:t>the person was served</w:t>
            </w:r>
            <w:r w:rsidRPr="007327FC">
              <w:rPr>
                <w:rFonts w:cstheme="minorHAnsi"/>
              </w:rPr>
              <w:t xml:space="preserve"> an PSH project</w:t>
            </w:r>
            <w:r w:rsidRPr="00DB4FDE">
              <w:rPr>
                <w:rFonts w:cstheme="minorHAnsi"/>
              </w:rPr>
              <w:t xml:space="preserve"> in household with a veteran.</w:t>
            </w:r>
          </w:p>
        </w:tc>
      </w:tr>
      <w:tr w:rsidR="00AD2181" w:rsidRPr="00107D01" w14:paraId="372A61D2" w14:textId="77777777" w:rsidTr="006A5B3F">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tcPr>
          <w:p w14:paraId="1290AEE7" w14:textId="77777777" w:rsidR="00AD2181" w:rsidRPr="0073635D" w:rsidRDefault="00AD2181" w:rsidP="00A97C36">
            <w:pPr>
              <w:pStyle w:val="NoSpacing"/>
              <w:rPr>
                <w:rFonts w:cstheme="minorHAnsi"/>
                <w:b w:val="0"/>
                <w:bCs w:val="0"/>
              </w:rPr>
            </w:pPr>
            <w:r w:rsidRPr="0073635D">
              <w:rPr>
                <w:rFonts w:cstheme="minorHAnsi"/>
                <w:b w:val="0"/>
                <w:bCs w:val="0"/>
                <w:color w:val="000000"/>
              </w:rPr>
              <w:t>HHDisabilityPSH</w:t>
            </w:r>
          </w:p>
        </w:tc>
        <w:tc>
          <w:tcPr>
            <w:tcW w:w="7045" w:type="dxa"/>
          </w:tcPr>
          <w:p w14:paraId="539285F8" w14:textId="77777777" w:rsidR="00AD2181" w:rsidRPr="009E14F7" w:rsidRDefault="00AD2181" w:rsidP="00A97C36">
            <w:pPr>
              <w:spacing w:before="0" w:after="0"/>
              <w:contextualSpacing/>
              <w:cnfStyle w:val="000000100000" w:firstRow="0" w:lastRow="0" w:firstColumn="0" w:lastColumn="0" w:oddVBand="0" w:evenVBand="0" w:oddHBand="1" w:evenHBand="0" w:firstRowFirstColumn="0" w:firstRowLastColumn="0" w:lastRowFirstColumn="0" w:lastRowLastColumn="0"/>
              <w:rPr>
                <w:rFonts w:cstheme="minorHAnsi"/>
              </w:rPr>
            </w:pPr>
            <w:r w:rsidRPr="00771BE6">
              <w:rPr>
                <w:rFonts w:cstheme="minorHAnsi"/>
              </w:rPr>
              <w:t>Population identifi</w:t>
            </w:r>
            <w:r w:rsidRPr="000C6C12">
              <w:rPr>
                <w:rFonts w:cstheme="minorHAnsi"/>
              </w:rPr>
              <w:t xml:space="preserve">er; the combination of household types in which </w:t>
            </w:r>
            <w:r w:rsidRPr="007327FC">
              <w:rPr>
                <w:rFonts w:cstheme="minorHAnsi"/>
              </w:rPr>
              <w:t xml:space="preserve">the person was served </w:t>
            </w:r>
            <w:r w:rsidRPr="00DB4FDE">
              <w:rPr>
                <w:rFonts w:cstheme="minorHAnsi"/>
              </w:rPr>
              <w:t>an PSH project</w:t>
            </w:r>
            <w:r w:rsidRPr="00FB484D">
              <w:rPr>
                <w:rFonts w:cstheme="minorHAnsi"/>
              </w:rPr>
              <w:t xml:space="preserve"> in household with a disabled adult or HoH.</w:t>
            </w:r>
          </w:p>
        </w:tc>
      </w:tr>
      <w:tr w:rsidR="00AD2181" w:rsidRPr="00107D01" w14:paraId="689E7F37" w14:textId="77777777" w:rsidTr="00A97C36">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tcPr>
          <w:p w14:paraId="6FF79040" w14:textId="77777777" w:rsidR="00AD2181" w:rsidRPr="0073635D" w:rsidRDefault="00AD2181" w:rsidP="00A97C36">
            <w:pPr>
              <w:pStyle w:val="NoSpacing"/>
              <w:rPr>
                <w:rFonts w:cstheme="minorHAnsi"/>
                <w:b w:val="0"/>
                <w:bCs w:val="0"/>
              </w:rPr>
            </w:pPr>
            <w:r w:rsidRPr="0073635D">
              <w:rPr>
                <w:rFonts w:cstheme="minorHAnsi"/>
                <w:b w:val="0"/>
                <w:bCs w:val="0"/>
                <w:color w:val="000000"/>
              </w:rPr>
              <w:t>HHFleeingDVPSH</w:t>
            </w:r>
          </w:p>
        </w:tc>
        <w:tc>
          <w:tcPr>
            <w:tcW w:w="7045" w:type="dxa"/>
          </w:tcPr>
          <w:p w14:paraId="0765D4B9" w14:textId="77777777" w:rsidR="00AD2181" w:rsidRPr="009E14F7" w:rsidRDefault="00AD2181" w:rsidP="00A97C36">
            <w:pPr>
              <w:spacing w:before="0" w:after="0"/>
              <w:contextualSpacing/>
              <w:cnfStyle w:val="000000010000" w:firstRow="0" w:lastRow="0" w:firstColumn="0" w:lastColumn="0" w:oddVBand="0" w:evenVBand="0" w:oddHBand="0" w:evenHBand="1" w:firstRowFirstColumn="0" w:firstRowLastColumn="0" w:lastRowFirstColumn="0" w:lastRowLastColumn="0"/>
              <w:rPr>
                <w:rFonts w:cstheme="minorHAnsi"/>
              </w:rPr>
            </w:pPr>
            <w:r w:rsidRPr="00771BE6">
              <w:rPr>
                <w:rFonts w:cstheme="minorHAnsi"/>
              </w:rPr>
              <w:t xml:space="preserve">Population identifier; the combination of household types in which </w:t>
            </w:r>
            <w:r w:rsidRPr="000C6C12">
              <w:rPr>
                <w:rFonts w:cstheme="minorHAnsi"/>
              </w:rPr>
              <w:t>the person was served</w:t>
            </w:r>
            <w:r w:rsidRPr="007327FC">
              <w:rPr>
                <w:rFonts w:cstheme="minorHAnsi"/>
              </w:rPr>
              <w:t xml:space="preserve"> an PSH project</w:t>
            </w:r>
            <w:r w:rsidRPr="00DB4FDE">
              <w:rPr>
                <w:rFonts w:cstheme="minorHAnsi"/>
              </w:rPr>
              <w:t xml:space="preserve"> in house</w:t>
            </w:r>
            <w:r w:rsidRPr="00FB484D">
              <w:rPr>
                <w:rFonts w:cstheme="minorHAnsi"/>
              </w:rPr>
              <w:t>hold with an adult or HoH fleeing domestic violence.</w:t>
            </w:r>
          </w:p>
        </w:tc>
      </w:tr>
      <w:tr w:rsidR="00AD2181" w:rsidRPr="00107D01" w14:paraId="3D5FEE5B" w14:textId="77777777" w:rsidTr="006A5B3F">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tcPr>
          <w:p w14:paraId="23836229" w14:textId="77777777" w:rsidR="00AD2181" w:rsidRPr="0073635D" w:rsidRDefault="00AD2181" w:rsidP="00A97C36">
            <w:pPr>
              <w:pStyle w:val="NoSpacing"/>
              <w:rPr>
                <w:rFonts w:cstheme="minorHAnsi"/>
                <w:b w:val="0"/>
                <w:bCs w:val="0"/>
              </w:rPr>
            </w:pPr>
            <w:r w:rsidRPr="0073635D">
              <w:rPr>
                <w:rFonts w:cstheme="minorHAnsi"/>
                <w:b w:val="0"/>
                <w:bCs w:val="0"/>
                <w:color w:val="000000"/>
              </w:rPr>
              <w:t>HHAdultAgeAOPSH</w:t>
            </w:r>
          </w:p>
        </w:tc>
        <w:tc>
          <w:tcPr>
            <w:tcW w:w="7045" w:type="dxa"/>
          </w:tcPr>
          <w:p w14:paraId="02597812" w14:textId="77777777" w:rsidR="00AD2181" w:rsidRPr="00DB4FDE" w:rsidRDefault="00AD2181" w:rsidP="00A97C36">
            <w:pPr>
              <w:spacing w:before="0" w:after="0"/>
              <w:contextualSpacing/>
              <w:cnfStyle w:val="000000100000" w:firstRow="0" w:lastRow="0" w:firstColumn="0" w:lastColumn="0" w:oddVBand="0" w:evenVBand="0" w:oddHBand="1" w:evenHBand="0" w:firstRowFirstColumn="0" w:firstRowLastColumn="0" w:lastRowFirstColumn="0" w:lastRowLastColumn="0"/>
              <w:rPr>
                <w:rFonts w:cstheme="minorHAnsi"/>
              </w:rPr>
            </w:pPr>
            <w:r w:rsidRPr="00771BE6">
              <w:rPr>
                <w:rFonts w:cstheme="minorHAnsi"/>
              </w:rPr>
              <w:t>Population identifier based on the combination of adult household members’ ages</w:t>
            </w:r>
            <w:r w:rsidRPr="000C6C12">
              <w:rPr>
                <w:rFonts w:cstheme="minorHAnsi"/>
              </w:rPr>
              <w:t xml:space="preserve"> for </w:t>
            </w:r>
            <w:r w:rsidRPr="007327FC">
              <w:rPr>
                <w:rFonts w:cstheme="minorHAnsi"/>
              </w:rPr>
              <w:t>PSH clients served in AO households.</w:t>
            </w:r>
          </w:p>
        </w:tc>
      </w:tr>
      <w:tr w:rsidR="00AD2181" w:rsidRPr="00107D01" w14:paraId="66F14F98" w14:textId="77777777" w:rsidTr="00A97C36">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tcPr>
          <w:p w14:paraId="2447EC29" w14:textId="77777777" w:rsidR="00AD2181" w:rsidRPr="0073635D" w:rsidRDefault="00AD2181" w:rsidP="00A97C36">
            <w:pPr>
              <w:pStyle w:val="NoSpacing"/>
              <w:rPr>
                <w:rFonts w:cstheme="minorHAnsi"/>
                <w:b w:val="0"/>
                <w:bCs w:val="0"/>
              </w:rPr>
            </w:pPr>
            <w:r w:rsidRPr="0073635D">
              <w:rPr>
                <w:rFonts w:cstheme="minorHAnsi"/>
                <w:b w:val="0"/>
                <w:bCs w:val="0"/>
                <w:color w:val="000000"/>
              </w:rPr>
              <w:t>HHAdultAgeACPSH</w:t>
            </w:r>
          </w:p>
        </w:tc>
        <w:tc>
          <w:tcPr>
            <w:tcW w:w="7045" w:type="dxa"/>
          </w:tcPr>
          <w:p w14:paraId="763B95DE" w14:textId="77777777" w:rsidR="00AD2181" w:rsidRPr="009E14F7" w:rsidRDefault="00AD2181" w:rsidP="00A97C36">
            <w:pPr>
              <w:spacing w:before="0" w:after="0"/>
              <w:contextualSpacing/>
              <w:cnfStyle w:val="000000010000" w:firstRow="0" w:lastRow="0" w:firstColumn="0" w:lastColumn="0" w:oddVBand="0" w:evenVBand="0" w:oddHBand="0" w:evenHBand="1" w:firstRowFirstColumn="0" w:firstRowLastColumn="0" w:lastRowFirstColumn="0" w:lastRowLastColumn="0"/>
              <w:rPr>
                <w:rFonts w:cstheme="minorHAnsi"/>
              </w:rPr>
            </w:pPr>
            <w:r w:rsidRPr="00771BE6">
              <w:rPr>
                <w:rFonts w:cstheme="minorHAnsi"/>
              </w:rPr>
              <w:t xml:space="preserve">Population identifier based on the </w:t>
            </w:r>
            <w:r w:rsidRPr="000C6C12">
              <w:rPr>
                <w:rFonts w:cstheme="minorHAnsi"/>
              </w:rPr>
              <w:t>combination of adult household members’ ages</w:t>
            </w:r>
            <w:r w:rsidRPr="007327FC">
              <w:rPr>
                <w:rFonts w:cstheme="minorHAnsi"/>
              </w:rPr>
              <w:t xml:space="preserve"> for PSH clients served in </w:t>
            </w:r>
            <w:r w:rsidRPr="00DB4FDE">
              <w:rPr>
                <w:rFonts w:cstheme="minorHAnsi"/>
              </w:rPr>
              <w:t>AO households.</w:t>
            </w:r>
          </w:p>
        </w:tc>
      </w:tr>
      <w:tr w:rsidR="00AD2181" w:rsidRPr="00107D01" w14:paraId="2428506B" w14:textId="77777777" w:rsidTr="006A5B3F">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tcPr>
          <w:p w14:paraId="5287746D" w14:textId="77777777" w:rsidR="00AD2181" w:rsidRPr="0073635D" w:rsidRDefault="00AD2181" w:rsidP="00A97C36">
            <w:pPr>
              <w:pStyle w:val="NoSpacing"/>
              <w:rPr>
                <w:rFonts w:cstheme="minorHAnsi"/>
                <w:b w:val="0"/>
                <w:bCs w:val="0"/>
              </w:rPr>
            </w:pPr>
            <w:r w:rsidRPr="0073635D">
              <w:rPr>
                <w:rFonts w:cstheme="minorHAnsi"/>
                <w:b w:val="0"/>
                <w:bCs w:val="0"/>
                <w:color w:val="000000"/>
              </w:rPr>
              <w:t>HHParentPSH</w:t>
            </w:r>
          </w:p>
        </w:tc>
        <w:tc>
          <w:tcPr>
            <w:tcW w:w="7045" w:type="dxa"/>
          </w:tcPr>
          <w:p w14:paraId="318A5D41" w14:textId="77777777" w:rsidR="00AD2181" w:rsidRPr="009E14F7" w:rsidRDefault="00AD2181" w:rsidP="00A97C36">
            <w:pPr>
              <w:spacing w:before="0" w:after="0"/>
              <w:contextualSpacing/>
              <w:cnfStyle w:val="000000100000" w:firstRow="0" w:lastRow="0" w:firstColumn="0" w:lastColumn="0" w:oddVBand="0" w:evenVBand="0" w:oddHBand="1" w:evenHBand="0" w:firstRowFirstColumn="0" w:firstRowLastColumn="0" w:lastRowFirstColumn="0" w:lastRowLastColumn="0"/>
              <w:rPr>
                <w:rFonts w:cstheme="minorHAnsi"/>
              </w:rPr>
            </w:pPr>
            <w:r w:rsidRPr="00771BE6">
              <w:rPr>
                <w:rFonts w:cstheme="minorHAnsi"/>
              </w:rPr>
              <w:t xml:space="preserve">Population identifier; the combination of household types in which </w:t>
            </w:r>
            <w:r w:rsidRPr="000C6C12">
              <w:rPr>
                <w:rFonts w:cstheme="minorHAnsi"/>
              </w:rPr>
              <w:t>the person was served</w:t>
            </w:r>
            <w:r w:rsidRPr="007327FC">
              <w:rPr>
                <w:rFonts w:cstheme="minorHAnsi"/>
              </w:rPr>
              <w:t xml:space="preserve"> an PSH project</w:t>
            </w:r>
            <w:r w:rsidRPr="00DB4FDE">
              <w:rPr>
                <w:rFonts w:cstheme="minorHAnsi"/>
              </w:rPr>
              <w:t xml:space="preserve"> in a household that includes at least one member whos</w:t>
            </w:r>
            <w:r w:rsidRPr="00FB484D">
              <w:rPr>
                <w:rFonts w:cstheme="minorHAnsi"/>
              </w:rPr>
              <w:t>e RelationshipToHoH is 'Child'.</w:t>
            </w:r>
          </w:p>
        </w:tc>
      </w:tr>
      <w:tr w:rsidR="00AD2181" w:rsidRPr="00107D01" w14:paraId="4422B279" w14:textId="77777777" w:rsidTr="00A97C36">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tcPr>
          <w:p w14:paraId="39A1EF7D" w14:textId="77777777" w:rsidR="00AD2181" w:rsidRPr="0073635D" w:rsidRDefault="00AD2181" w:rsidP="00A97C36">
            <w:pPr>
              <w:pStyle w:val="NoSpacing"/>
              <w:rPr>
                <w:rFonts w:cstheme="minorHAnsi"/>
                <w:b w:val="0"/>
                <w:bCs w:val="0"/>
              </w:rPr>
            </w:pPr>
            <w:r w:rsidRPr="0073635D">
              <w:rPr>
                <w:rFonts w:cstheme="minorHAnsi"/>
                <w:b w:val="0"/>
                <w:bCs w:val="0"/>
                <w:color w:val="000000"/>
              </w:rPr>
              <w:t>AC3PlusPSH</w:t>
            </w:r>
          </w:p>
        </w:tc>
        <w:tc>
          <w:tcPr>
            <w:tcW w:w="7045" w:type="dxa"/>
          </w:tcPr>
          <w:p w14:paraId="146D675A" w14:textId="77777777" w:rsidR="00AD2181" w:rsidRPr="009E14F7" w:rsidRDefault="00AD2181" w:rsidP="00A97C36">
            <w:pPr>
              <w:spacing w:before="0" w:after="0"/>
              <w:contextualSpacing/>
              <w:cnfStyle w:val="000000010000" w:firstRow="0" w:lastRow="0" w:firstColumn="0" w:lastColumn="0" w:oddVBand="0" w:evenVBand="0" w:oddHBand="0" w:evenHBand="1" w:firstRowFirstColumn="0" w:firstRowLastColumn="0" w:lastRowFirstColumn="0" w:lastRowLastColumn="0"/>
              <w:rPr>
                <w:rFonts w:cstheme="minorHAnsi"/>
              </w:rPr>
            </w:pPr>
            <w:r w:rsidRPr="00771BE6">
              <w:rPr>
                <w:rFonts w:cstheme="minorHAnsi"/>
              </w:rPr>
              <w:t xml:space="preserve">Population identifier; indicates whether or not </w:t>
            </w:r>
            <w:r w:rsidRPr="000C6C12">
              <w:rPr>
                <w:rFonts w:cstheme="minorHAnsi"/>
              </w:rPr>
              <w:t>the person was served</w:t>
            </w:r>
            <w:r w:rsidRPr="007327FC">
              <w:rPr>
                <w:rFonts w:cstheme="minorHAnsi"/>
              </w:rPr>
              <w:t xml:space="preserve"> an PSH project</w:t>
            </w:r>
            <w:r w:rsidRPr="00DB4FDE">
              <w:rPr>
                <w:rFonts w:cstheme="minorHAnsi"/>
              </w:rPr>
              <w:t xml:space="preserve"> in an AC household with 3 or more household members under 18.</w:t>
            </w:r>
          </w:p>
        </w:tc>
      </w:tr>
      <w:tr w:rsidR="00AD2181" w:rsidRPr="00107D01" w14:paraId="2B0E1286" w14:textId="77777777" w:rsidTr="006A5B3F">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tcPr>
          <w:p w14:paraId="0225B071" w14:textId="3EB1363E" w:rsidR="00AD2181" w:rsidRPr="0073635D" w:rsidRDefault="00AD2181" w:rsidP="00A97C36">
            <w:pPr>
              <w:pStyle w:val="NoSpacing"/>
              <w:rPr>
                <w:rFonts w:cstheme="minorHAnsi"/>
                <w:b w:val="0"/>
                <w:bCs w:val="0"/>
              </w:rPr>
            </w:pPr>
            <w:r w:rsidRPr="0073635D">
              <w:rPr>
                <w:rFonts w:cstheme="minorHAnsi"/>
                <w:b w:val="0"/>
                <w:bCs w:val="0"/>
              </w:rPr>
              <w:t>AHARPSH</w:t>
            </w:r>
          </w:p>
        </w:tc>
        <w:tc>
          <w:tcPr>
            <w:tcW w:w="7045" w:type="dxa"/>
          </w:tcPr>
          <w:p w14:paraId="7AEE826A" w14:textId="2F7ABDB8" w:rsidR="00AD2181" w:rsidRPr="009E14F7" w:rsidRDefault="00AD2181" w:rsidP="00A97C36">
            <w:pPr>
              <w:spacing w:before="0" w:after="0"/>
              <w:contextualSpacing/>
              <w:cnfStyle w:val="000000100000" w:firstRow="0" w:lastRow="0" w:firstColumn="0" w:lastColumn="0" w:oddVBand="0" w:evenVBand="0" w:oddHBand="1" w:evenHBand="0" w:firstRowFirstColumn="0" w:firstRowLastColumn="0" w:lastRowFirstColumn="0" w:lastRowLastColumn="0"/>
              <w:rPr>
                <w:rFonts w:cstheme="minorHAnsi"/>
              </w:rPr>
            </w:pPr>
            <w:r w:rsidRPr="00771BE6">
              <w:rPr>
                <w:rFonts w:cstheme="minorHAnsi"/>
              </w:rPr>
              <w:t xml:space="preserve">The combination of household types in which </w:t>
            </w:r>
            <w:r w:rsidRPr="000C6C12">
              <w:rPr>
                <w:rFonts w:cstheme="minorHAnsi"/>
              </w:rPr>
              <w:t>the person was</w:t>
            </w:r>
            <w:r w:rsidRPr="007327FC">
              <w:rPr>
                <w:rFonts w:cstheme="minorHAnsi"/>
              </w:rPr>
              <w:t xml:space="preserve"> part of the AHAR universe for </w:t>
            </w:r>
            <w:r w:rsidRPr="00DB4FDE">
              <w:rPr>
                <w:rFonts w:cstheme="minorHAnsi"/>
              </w:rPr>
              <w:t>PSH</w:t>
            </w:r>
            <w:r w:rsidRPr="00FB484D">
              <w:rPr>
                <w:rFonts w:cstheme="minorHAnsi"/>
              </w:rPr>
              <w:t xml:space="preserve"> (i.e., has at least one bed night in the report period).</w:t>
            </w:r>
          </w:p>
        </w:tc>
      </w:tr>
      <w:tr w:rsidR="00AD2181" w:rsidRPr="00107D01" w14:paraId="63CA5C03" w14:textId="77777777" w:rsidTr="00FD1AE1">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tcPr>
          <w:p w14:paraId="55E96C61" w14:textId="77777777" w:rsidR="00AD2181" w:rsidRPr="004C54E1" w:rsidRDefault="00AD2181" w:rsidP="00A97C36">
            <w:pPr>
              <w:pStyle w:val="NoSpacing"/>
              <w:rPr>
                <w:rFonts w:cstheme="minorHAnsi"/>
                <w:b w:val="0"/>
              </w:rPr>
            </w:pPr>
            <w:r w:rsidRPr="004C54E1">
              <w:rPr>
                <w:rFonts w:cstheme="minorHAnsi"/>
                <w:b w:val="0"/>
                <w:bCs w:val="0"/>
              </w:rPr>
              <w:t>AHARHoHPSH</w:t>
            </w:r>
          </w:p>
        </w:tc>
        <w:tc>
          <w:tcPr>
            <w:tcW w:w="7045" w:type="dxa"/>
          </w:tcPr>
          <w:p w14:paraId="76EFACF0" w14:textId="77777777" w:rsidR="00AD2181" w:rsidRPr="00FB484D" w:rsidRDefault="00AD2181" w:rsidP="00A97C36">
            <w:pPr>
              <w:spacing w:before="0" w:after="0"/>
              <w:contextualSpacing/>
              <w:cnfStyle w:val="000000010000" w:firstRow="0" w:lastRow="0" w:firstColumn="0" w:lastColumn="0" w:oddVBand="0" w:evenVBand="0" w:oddHBand="0" w:evenHBand="1" w:firstRowFirstColumn="0" w:firstRowLastColumn="0" w:lastRowFirstColumn="0" w:lastRowLastColumn="0"/>
              <w:rPr>
                <w:rFonts w:cstheme="minorHAnsi"/>
              </w:rPr>
            </w:pPr>
            <w:r w:rsidRPr="00771BE6">
              <w:rPr>
                <w:rFonts w:cstheme="minorHAnsi"/>
              </w:rPr>
              <w:t xml:space="preserve">The combination of household types in which </w:t>
            </w:r>
            <w:r w:rsidRPr="000C6C12">
              <w:rPr>
                <w:rFonts w:cstheme="minorHAnsi"/>
              </w:rPr>
              <w:t>the person was</w:t>
            </w:r>
            <w:r w:rsidRPr="007327FC">
              <w:rPr>
                <w:rFonts w:cstheme="minorHAnsi"/>
              </w:rPr>
              <w:t xml:space="preserve"> part of the AHAR universe for PSH</w:t>
            </w:r>
            <w:r w:rsidRPr="00DB4FDE">
              <w:rPr>
                <w:rFonts w:cstheme="minorHAnsi"/>
              </w:rPr>
              <w:t xml:space="preserve"> (i.e., </w:t>
            </w:r>
            <w:r w:rsidRPr="00FB484D">
              <w:rPr>
                <w:rFonts w:cstheme="minorHAnsi"/>
              </w:rPr>
              <w:t>has at least one bed night in the report period) as head of household.</w:t>
            </w:r>
          </w:p>
        </w:tc>
      </w:tr>
    </w:tbl>
    <w:p w14:paraId="673F9DE7" w14:textId="435CF4AD" w:rsidR="00A34E26" w:rsidRPr="00C52062" w:rsidRDefault="00A34E26" w:rsidP="006A3016">
      <w:pPr>
        <w:pStyle w:val="Heading3"/>
      </w:pPr>
      <w:r w:rsidRPr="00C52062">
        <w:t>Logic</w:t>
      </w:r>
    </w:p>
    <w:p w14:paraId="0E99A6AD" w14:textId="61309D50" w:rsidR="009C62F0" w:rsidRPr="00A6067F" w:rsidRDefault="00A34E26" w:rsidP="00A34E26">
      <w:pPr>
        <w:rPr>
          <w:rFonts w:eastAsia="Times New Roman" w:cstheme="minorHAnsi"/>
          <w:szCs w:val="20"/>
        </w:rPr>
      </w:pPr>
      <w:r w:rsidRPr="00A6067F">
        <w:rPr>
          <w:rFonts w:eastAsia="Times New Roman" w:cstheme="minorHAnsi"/>
          <w:szCs w:val="20"/>
        </w:rPr>
        <w:t>LSAPerson</w:t>
      </w:r>
      <w:r w:rsidR="00297A97">
        <w:rPr>
          <w:rFonts w:eastAsia="Times New Roman" w:cstheme="minorHAnsi"/>
          <w:szCs w:val="20"/>
        </w:rPr>
        <w:t xml:space="preserve"> is</w:t>
      </w:r>
      <w:r w:rsidRPr="00A6067F">
        <w:rPr>
          <w:rFonts w:eastAsia="Times New Roman" w:cstheme="minorHAnsi"/>
          <w:szCs w:val="20"/>
        </w:rPr>
        <w:t xml:space="preserve"> the source for </w:t>
      </w:r>
      <w:r w:rsidR="00297A97">
        <w:rPr>
          <w:rFonts w:eastAsia="Times New Roman" w:cstheme="minorHAnsi"/>
          <w:szCs w:val="20"/>
        </w:rPr>
        <w:t>demographic reporting</w:t>
      </w:r>
      <w:r w:rsidR="00E57C25" w:rsidRPr="00A6067F">
        <w:rPr>
          <w:rFonts w:eastAsia="Times New Roman" w:cstheme="minorHAnsi"/>
          <w:szCs w:val="20"/>
        </w:rPr>
        <w:t xml:space="preserve"> produced by the HDX 2.0</w:t>
      </w:r>
      <w:r w:rsidR="004873DC">
        <w:rPr>
          <w:rFonts w:eastAsia="Times New Roman" w:cstheme="minorHAnsi"/>
          <w:szCs w:val="20"/>
        </w:rPr>
        <w:t xml:space="preserve">. </w:t>
      </w:r>
      <w:r w:rsidR="00977C91">
        <w:rPr>
          <w:rFonts w:eastAsia="Times New Roman" w:cstheme="minorHAnsi"/>
          <w:szCs w:val="20"/>
        </w:rPr>
        <w:t xml:space="preserve">Every active client is </w:t>
      </w:r>
      <w:r w:rsidR="005D423A">
        <w:rPr>
          <w:rFonts w:eastAsia="Times New Roman" w:cstheme="minorHAnsi"/>
          <w:szCs w:val="20"/>
        </w:rPr>
        <w:t xml:space="preserve">counted in a single row of </w:t>
      </w:r>
      <w:r w:rsidR="00B57A2F">
        <w:rPr>
          <w:rFonts w:eastAsia="Times New Roman" w:cstheme="minorHAnsi"/>
          <w:szCs w:val="20"/>
        </w:rPr>
        <w:t>LSAPerson</w:t>
      </w:r>
      <w:r w:rsidR="004873DC">
        <w:rPr>
          <w:rFonts w:eastAsia="Times New Roman" w:cstheme="minorHAnsi"/>
          <w:szCs w:val="20"/>
        </w:rPr>
        <w:t xml:space="preserve">. </w:t>
      </w:r>
      <w:r w:rsidR="00984D3A">
        <w:rPr>
          <w:rFonts w:eastAsia="Times New Roman" w:cstheme="minorHAnsi"/>
          <w:szCs w:val="20"/>
        </w:rPr>
        <w:t xml:space="preserve">Counts in </w:t>
      </w:r>
      <w:r w:rsidR="00984D3A" w:rsidRPr="00984D3A">
        <w:rPr>
          <w:rFonts w:eastAsia="Times New Roman" w:cstheme="minorHAnsi"/>
          <w:b/>
          <w:bCs/>
          <w:szCs w:val="20"/>
        </w:rPr>
        <w:t>RowTotal</w:t>
      </w:r>
      <w:r w:rsidR="00984D3A">
        <w:rPr>
          <w:rFonts w:eastAsia="Times New Roman" w:cstheme="minorHAnsi"/>
          <w:szCs w:val="20"/>
        </w:rPr>
        <w:t xml:space="preserve"> are grouped by the </w:t>
      </w:r>
      <w:r w:rsidR="009F3AE3">
        <w:rPr>
          <w:rFonts w:eastAsia="Times New Roman" w:cstheme="minorHAnsi"/>
          <w:szCs w:val="20"/>
        </w:rPr>
        <w:t>values in all of the other columns</w:t>
      </w:r>
      <w:r w:rsidR="004873DC">
        <w:rPr>
          <w:rFonts w:eastAsia="Times New Roman" w:cstheme="minorHAnsi"/>
          <w:szCs w:val="20"/>
        </w:rPr>
        <w:t xml:space="preserve">. </w:t>
      </w:r>
      <w:r w:rsidR="005F11A8">
        <w:rPr>
          <w:rFonts w:eastAsia="Times New Roman" w:cstheme="minorHAnsi"/>
          <w:szCs w:val="20"/>
        </w:rPr>
        <w:t>T</w:t>
      </w:r>
      <w:r w:rsidRPr="00A6067F">
        <w:rPr>
          <w:rFonts w:eastAsia="Times New Roman" w:cstheme="minorHAnsi"/>
          <w:szCs w:val="20"/>
        </w:rPr>
        <w:t xml:space="preserve">he sum of </w:t>
      </w:r>
      <w:r w:rsidR="00F52A07" w:rsidRPr="00655B0F">
        <w:rPr>
          <w:b/>
        </w:rPr>
        <w:t>RowTotal</w:t>
      </w:r>
      <w:r w:rsidR="00F52A07" w:rsidRPr="00A6067F">
        <w:rPr>
          <w:rFonts w:eastAsia="Times New Roman" w:cstheme="minorHAnsi"/>
          <w:szCs w:val="20"/>
        </w:rPr>
        <w:t xml:space="preserve"> </w:t>
      </w:r>
      <w:r w:rsidRPr="00A6067F">
        <w:rPr>
          <w:rFonts w:eastAsia="Times New Roman" w:cstheme="minorHAnsi"/>
          <w:szCs w:val="20"/>
        </w:rPr>
        <w:t xml:space="preserve">values is the total number of </w:t>
      </w:r>
      <w:r w:rsidR="00F52A07" w:rsidRPr="00A6067F">
        <w:rPr>
          <w:rFonts w:eastAsia="Times New Roman" w:cstheme="minorHAnsi"/>
          <w:szCs w:val="20"/>
        </w:rPr>
        <w:t>clients in the active cohort.</w:t>
      </w:r>
    </w:p>
    <w:p w14:paraId="119E2BF2" w14:textId="1D4B7CB3" w:rsidR="006F51AA" w:rsidRDefault="00A34E26" w:rsidP="006F51AA">
      <w:r w:rsidRPr="00A6067F">
        <w:rPr>
          <w:rFonts w:eastAsia="Times New Roman" w:cstheme="minorHAnsi"/>
          <w:szCs w:val="20"/>
        </w:rPr>
        <w:t xml:space="preserve">In the intermediate client-level </w:t>
      </w:r>
      <w:r w:rsidR="00D979B0">
        <w:rPr>
          <w:rFonts w:eastAsia="Times New Roman" w:cstheme="minorHAnsi"/>
          <w:szCs w:val="20"/>
        </w:rPr>
        <w:t>tlsa_Person</w:t>
      </w:r>
      <w:r w:rsidRPr="00A6067F">
        <w:rPr>
          <w:rFonts w:eastAsia="Times New Roman" w:cstheme="minorHAnsi"/>
          <w:szCs w:val="20"/>
        </w:rPr>
        <w:t xml:space="preserve">, each active client is represented by a single row with </w:t>
      </w:r>
      <w:r w:rsidRPr="00655B0F">
        <w:rPr>
          <w:i/>
        </w:rPr>
        <w:t xml:space="preserve">PersonalID </w:t>
      </w:r>
      <w:r w:rsidRPr="00A6067F">
        <w:rPr>
          <w:rFonts w:eastAsia="Times New Roman" w:cstheme="minorHAnsi"/>
          <w:szCs w:val="20"/>
        </w:rPr>
        <w:t>as the primary key</w:t>
      </w:r>
      <w:r w:rsidR="004873DC">
        <w:rPr>
          <w:rFonts w:eastAsia="Times New Roman" w:cstheme="minorHAnsi"/>
          <w:szCs w:val="20"/>
        </w:rPr>
        <w:t xml:space="preserve">. </w:t>
      </w:r>
      <w:bookmarkStart w:id="177" w:name="_Toc506721197"/>
      <w:bookmarkStart w:id="178" w:name="_Toc499543990"/>
      <w:bookmarkStart w:id="179" w:name="_Hlk510689117"/>
    </w:p>
    <w:p w14:paraId="7C089F01" w14:textId="4D1B62B6" w:rsidR="00EC52CD" w:rsidRDefault="003C176F" w:rsidP="0088191A">
      <w:pPr>
        <w:pStyle w:val="Heading2"/>
      </w:pPr>
      <w:bookmarkStart w:id="180" w:name="_LSAPerson_Demographics"/>
      <w:bookmarkStart w:id="181" w:name="_Toc37849762"/>
      <w:bookmarkStart w:id="182" w:name="_Toc79153947"/>
      <w:bookmarkEnd w:id="180"/>
      <w:r>
        <w:t xml:space="preserve">LSAPerson </w:t>
      </w:r>
      <w:r w:rsidR="00876AFA">
        <w:t>Demographics</w:t>
      </w:r>
      <w:bookmarkEnd w:id="177"/>
      <w:bookmarkEnd w:id="178"/>
      <w:bookmarkEnd w:id="181"/>
      <w:bookmarkEnd w:id="182"/>
    </w:p>
    <w:p w14:paraId="3B69BF0C" w14:textId="4D1B62B6" w:rsidR="00685B11" w:rsidRDefault="00C95D08" w:rsidP="00685B11">
      <w:pPr>
        <w:jc w:val="center"/>
      </w:pPr>
      <w:r>
        <w:rPr>
          <w:rFonts w:ascii="Times New Roman" w:hAnsi="Times New Roman"/>
          <w:noProof/>
          <w:sz w:val="24"/>
          <w:szCs w:val="24"/>
        </w:rPr>
        <mc:AlternateContent>
          <mc:Choice Requires="wpg">
            <w:drawing>
              <wp:inline distT="0" distB="0" distL="0" distR="0" wp14:anchorId="51194343" wp14:editId="08F18051">
                <wp:extent cx="5158105" cy="1280160"/>
                <wp:effectExtent l="0" t="0" r="23495" b="15240"/>
                <wp:docPr id="74485823" name="Group 744858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58105" cy="1280160"/>
                          <a:chOff x="1115982" y="1101450"/>
                          <a:chExt cx="51582" cy="12801"/>
                        </a:xfrm>
                      </wpg:grpSpPr>
                      <wps:wsp>
                        <wps:cNvPr id="74485824" name="AutoShape 472"/>
                        <wps:cNvSpPr>
                          <a:spLocks noChangeArrowheads="1"/>
                        </wps:cNvSpPr>
                        <wps:spPr bwMode="auto">
                          <a:xfrm>
                            <a:off x="1134993" y="1106022"/>
                            <a:ext cx="12802" cy="3658"/>
                          </a:xfrm>
                          <a:prstGeom prst="flowChartMagneticDisk">
                            <a:avLst/>
                          </a:prstGeom>
                          <a:solidFill>
                            <a:srgbClr val="DFEBF7"/>
                          </a:solidFill>
                          <a:ln w="6350">
                            <a:solidFill>
                              <a:srgbClr val="5B9BD5"/>
                            </a:solidFill>
                            <a:round/>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5136327D" w14:textId="77777777" w:rsidR="00004824" w:rsidRDefault="00004824" w:rsidP="00C877A2">
                              <w:pPr>
                                <w:pStyle w:val="Style3"/>
                              </w:pPr>
                              <w:r>
                                <w:t>hmis_Enrollment</w:t>
                              </w:r>
                            </w:p>
                          </w:txbxContent>
                        </wps:txbx>
                        <wps:bodyPr rot="0" vert="horz" wrap="square" lIns="0" tIns="0" rIns="0" bIns="0" anchor="t" anchorCtr="0" upright="1">
                          <a:noAutofit/>
                        </wps:bodyPr>
                      </wps:wsp>
                      <wps:wsp>
                        <wps:cNvPr id="74485825" name="AutoShape 473"/>
                        <wps:cNvSpPr>
                          <a:spLocks noChangeArrowheads="1"/>
                        </wps:cNvSpPr>
                        <wps:spPr bwMode="auto">
                          <a:xfrm>
                            <a:off x="1134993" y="1101988"/>
                            <a:ext cx="12802" cy="3658"/>
                          </a:xfrm>
                          <a:prstGeom prst="flowChartMagneticDisk">
                            <a:avLst/>
                          </a:prstGeom>
                          <a:solidFill>
                            <a:srgbClr val="DFEBF7"/>
                          </a:solidFill>
                          <a:ln w="6350">
                            <a:solidFill>
                              <a:srgbClr val="5B9BD5"/>
                            </a:solidFill>
                            <a:round/>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273BB463" w14:textId="77777777" w:rsidR="00004824" w:rsidRDefault="00004824" w:rsidP="00C877A2">
                              <w:pPr>
                                <w:pStyle w:val="Style3"/>
                              </w:pPr>
                              <w:r>
                                <w:t>hmis_Client</w:t>
                              </w:r>
                            </w:p>
                          </w:txbxContent>
                        </wps:txbx>
                        <wps:bodyPr rot="0" vert="horz" wrap="square" lIns="0" tIns="0" rIns="0" bIns="0" anchor="t" anchorCtr="0" upright="1">
                          <a:noAutofit/>
                        </wps:bodyPr>
                      </wps:wsp>
                      <wps:wsp>
                        <wps:cNvPr id="74485826" name="AutoShape 474"/>
                        <wps:cNvSpPr>
                          <a:spLocks noChangeArrowheads="1"/>
                        </wps:cNvSpPr>
                        <wps:spPr bwMode="auto">
                          <a:xfrm>
                            <a:off x="1134993" y="1110056"/>
                            <a:ext cx="12802" cy="3658"/>
                          </a:xfrm>
                          <a:prstGeom prst="flowChartMagneticDisk">
                            <a:avLst/>
                          </a:prstGeom>
                          <a:solidFill>
                            <a:srgbClr val="DFEBF7"/>
                          </a:solidFill>
                          <a:ln w="6350">
                            <a:solidFill>
                              <a:srgbClr val="5B9BD5"/>
                            </a:solidFill>
                            <a:round/>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3883FEAD" w14:textId="77777777" w:rsidR="00004824" w:rsidRDefault="00004824" w:rsidP="00C877A2">
                              <w:pPr>
                                <w:pStyle w:val="Style3"/>
                              </w:pPr>
                              <w:r>
                                <w:t>hmis_HealthAndDV</w:t>
                              </w:r>
                            </w:p>
                          </w:txbxContent>
                        </wps:txbx>
                        <wps:bodyPr rot="0" vert="horz" wrap="square" lIns="0" tIns="0" rIns="0" bIns="0" anchor="t" anchorCtr="0" upright="1">
                          <a:noAutofit/>
                        </wps:bodyPr>
                      </wps:wsp>
                      <wps:wsp>
                        <wps:cNvPr id="74485827" name="AutoShape 475"/>
                        <wps:cNvSpPr>
                          <a:spLocks/>
                        </wps:cNvSpPr>
                        <wps:spPr bwMode="auto">
                          <a:xfrm flipH="1" flipV="1">
                            <a:off x="1146463" y="1101450"/>
                            <a:ext cx="2469" cy="12802"/>
                          </a:xfrm>
                          <a:prstGeom prst="leftBracket">
                            <a:avLst>
                              <a:gd name="adj" fmla="val 43209"/>
                            </a:avLst>
                          </a:prstGeom>
                          <a:noFill/>
                          <a:ln w="6350">
                            <a:solidFill>
                              <a:schemeClr val="dk1">
                                <a:lumMod val="0"/>
                                <a:lumOff val="0"/>
                              </a:schemeClr>
                            </a:solidFill>
                            <a:round/>
                            <a:headEnd/>
                            <a:tailEnd/>
                          </a:ln>
                          <a:effectLst/>
                          <a:extLst>
                            <a:ext uri="{909E8E84-426E-40DD-AFC4-6F175D3DCCD1}">
                              <a14:hiddenFill xmlns:a14="http://schemas.microsoft.com/office/drawing/2010/main">
                                <a:solidFill>
                                  <a:srgbClr val="5B9BD5"/>
                                </a:solid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74485828" name="AutoShape 476"/>
                        <wps:cNvCnPr>
                          <a:cxnSpLocks noChangeShapeType="1"/>
                          <a:stCxn id="74485834" idx="3"/>
                          <a:endCxn id="74485829" idx="1"/>
                        </wps:cNvCnPr>
                        <wps:spPr bwMode="auto">
                          <a:xfrm>
                            <a:off x="1127869" y="1105180"/>
                            <a:ext cx="5822" cy="2671"/>
                          </a:xfrm>
                          <a:prstGeom prst="curvedConnector3">
                            <a:avLst>
                              <a:gd name="adj1" fmla="val 50000"/>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74485829" name="AutoShape 477"/>
                        <wps:cNvSpPr>
                          <a:spLocks/>
                        </wps:cNvSpPr>
                        <wps:spPr bwMode="auto">
                          <a:xfrm flipV="1">
                            <a:off x="1133691" y="1101450"/>
                            <a:ext cx="2424" cy="12802"/>
                          </a:xfrm>
                          <a:prstGeom prst="leftBracket">
                            <a:avLst>
                              <a:gd name="adj" fmla="val 44011"/>
                            </a:avLst>
                          </a:prstGeom>
                          <a:noFill/>
                          <a:ln w="6350">
                            <a:solidFill>
                              <a:schemeClr val="dk1">
                                <a:lumMod val="0"/>
                                <a:lumOff val="0"/>
                              </a:schemeClr>
                            </a:solidFill>
                            <a:round/>
                            <a:headEnd/>
                            <a:tailEnd/>
                          </a:ln>
                          <a:effectLst/>
                          <a:extLst>
                            <a:ext uri="{909E8E84-426E-40DD-AFC4-6F175D3DCCD1}">
                              <a14:hiddenFill xmlns:a14="http://schemas.microsoft.com/office/drawing/2010/main">
                                <a:solidFill>
                                  <a:srgbClr val="5B9BD5"/>
                                </a:solid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74485830" name="AutoShape 478"/>
                        <wps:cNvCnPr>
                          <a:cxnSpLocks noChangeShapeType="1"/>
                          <a:stCxn id="74485827" idx="1"/>
                          <a:endCxn id="74485832" idx="1"/>
                        </wps:cNvCnPr>
                        <wps:spPr bwMode="auto">
                          <a:xfrm>
                            <a:off x="1148932" y="1107851"/>
                            <a:ext cx="6745" cy="0"/>
                          </a:xfrm>
                          <a:prstGeom prst="straightConnector1">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74485831" name="AutoShape 479"/>
                        <wps:cNvCnPr>
                          <a:cxnSpLocks noChangeShapeType="1"/>
                          <a:stCxn id="74485835" idx="3"/>
                          <a:endCxn id="74485829" idx="1"/>
                        </wps:cNvCnPr>
                        <wps:spPr bwMode="auto">
                          <a:xfrm flipV="1">
                            <a:off x="1127869" y="1107851"/>
                            <a:ext cx="5822" cy="2671"/>
                          </a:xfrm>
                          <a:prstGeom prst="curvedConnector3">
                            <a:avLst>
                              <a:gd name="adj1" fmla="val 50000"/>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74485832" name="AutoShape 480"/>
                        <wps:cNvSpPr>
                          <a:spLocks noChangeArrowheads="1"/>
                        </wps:cNvSpPr>
                        <wps:spPr bwMode="auto">
                          <a:xfrm>
                            <a:off x="1155677" y="1106479"/>
                            <a:ext cx="11887" cy="2744"/>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3ACDFBFA" w14:textId="77777777" w:rsidR="00004824" w:rsidRDefault="00004824" w:rsidP="00C877A2">
                              <w:pPr>
                                <w:pStyle w:val="Style3"/>
                              </w:pPr>
                              <w:r>
                                <w:t>tlsa_Person</w:t>
                              </w:r>
                            </w:p>
                          </w:txbxContent>
                        </wps:txbx>
                        <wps:bodyPr rot="0" vert="horz" wrap="square" lIns="0" tIns="0" rIns="0" bIns="0" anchor="ctr" anchorCtr="0" upright="1">
                          <a:noAutofit/>
                        </wps:bodyPr>
                      </wps:wsp>
                      <wpg:grpSp>
                        <wpg:cNvPr id="74485833" name="Group 481"/>
                        <wpg:cNvGrpSpPr>
                          <a:grpSpLocks/>
                        </wpg:cNvGrpSpPr>
                        <wpg:grpSpPr bwMode="auto">
                          <a:xfrm>
                            <a:off x="1115982" y="1103808"/>
                            <a:ext cx="11887" cy="8086"/>
                            <a:chOff x="1115982" y="1103712"/>
                            <a:chExt cx="11887" cy="8085"/>
                          </a:xfrm>
                        </wpg:grpSpPr>
                        <wps:wsp>
                          <wps:cNvPr id="74485834" name="AutoShape 482"/>
                          <wps:cNvSpPr>
                            <a:spLocks noChangeArrowheads="1"/>
                          </wps:cNvSpPr>
                          <wps:spPr bwMode="auto">
                            <a:xfrm>
                              <a:off x="1115982" y="1103712"/>
                              <a:ext cx="11887" cy="2743"/>
                            </a:xfrm>
                            <a:prstGeom prst="flowChartDocument">
                              <a:avLst/>
                            </a:prstGeom>
                            <a:solidFill>
                              <a:srgbClr val="FCE5D6"/>
                            </a:solidFill>
                            <a:ln w="6350">
                              <a:solidFill>
                                <a:srgbClr val="F5B18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0B488A74" w14:textId="77777777" w:rsidR="00004824" w:rsidRDefault="00004824" w:rsidP="00C95D08">
                                <w:pPr>
                                  <w:widowControl w:val="0"/>
                                  <w:spacing w:after="0"/>
                                  <w:jc w:val="center"/>
                                </w:pPr>
                                <w:r>
                                  <w:t>lsa_Report</w:t>
                                </w:r>
                              </w:p>
                            </w:txbxContent>
                          </wps:txbx>
                          <wps:bodyPr rot="0" vert="horz" wrap="square" lIns="0" tIns="0" rIns="0" bIns="0" anchor="t" anchorCtr="0" upright="1">
                            <a:noAutofit/>
                          </wps:bodyPr>
                        </wps:wsp>
                        <wps:wsp>
                          <wps:cNvPr id="74485835" name="AutoShape 483"/>
                          <wps:cNvSpPr>
                            <a:spLocks noChangeArrowheads="1"/>
                          </wps:cNvSpPr>
                          <wps:spPr bwMode="auto">
                            <a:xfrm>
                              <a:off x="1115982" y="1109054"/>
                              <a:ext cx="11887" cy="2744"/>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78F43571" w14:textId="09009912" w:rsidR="00004824" w:rsidRDefault="00004824" w:rsidP="00C877A2">
                                <w:pPr>
                                  <w:pStyle w:val="Style3"/>
                                </w:pPr>
                                <w:r>
                                  <w:t>tlsa_Enrollment</w:t>
                                </w:r>
                              </w:p>
                            </w:txbxContent>
                          </wps:txbx>
                          <wps:bodyPr rot="0" vert="horz" wrap="square" lIns="0" tIns="0" rIns="0" bIns="0" anchor="ctr" anchorCtr="0" upright="1">
                            <a:noAutofit/>
                          </wps:bodyPr>
                        </wps:wsp>
                      </wpg:grpSp>
                    </wpg:wgp>
                  </a:graphicData>
                </a:graphic>
              </wp:inline>
            </w:drawing>
          </mc:Choice>
          <mc:Fallback>
            <w:pict>
              <v:group w14:anchorId="51194343" id="Group 74485823" o:spid="_x0000_s1233" style="width:406.15pt;height:100.8pt;mso-position-horizontal-relative:char;mso-position-vertical-relative:line" coordorigin="11159,11014" coordsize="515,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">
                <v:shape id="AutoShape 472" o:spid="_x0000_s1234" type="#_x0000_t132" style="position:absolute;left:11349;top:11060;width:128;height: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" fillcolor="#dfebf7" strokecolor="#5b9bd5" strokeweight=".5pt">
                  <v:shadow color="black" opacity="0" offset="0,0"/>
                  <v:textbox inset="0,0,0,0">
                    <w:txbxContent>
                      <w:p w14:paraId="5136327D" w14:textId="77777777" w:rsidR="00004824" w:rsidRDefault="00004824" w:rsidP="00C877A2">
                        <w:pPr>
                          <w:pStyle w:val="Style3"/>
                        </w:pPr>
                        <w:r>
                          <w:t>hmis_Enrollment</w:t>
                        </w:r>
                      </w:p>
                    </w:txbxContent>
                  </v:textbox>
                </v:shape>
                <v:shape id="AutoShape 473" o:spid="_x0000_s1235" type="#_x0000_t132" style="position:absolute;left:11349;top:11019;width:128;height: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" fillcolor="#dfebf7" strokecolor="#5b9bd5" strokeweight=".5pt">
                  <v:shadow color="black" opacity="0" offset="0,0"/>
                  <v:textbox inset="0,0,0,0">
                    <w:txbxContent>
                      <w:p w14:paraId="273BB463" w14:textId="77777777" w:rsidR="00004824" w:rsidRDefault="00004824" w:rsidP="00C877A2">
                        <w:pPr>
                          <w:pStyle w:val="Style3"/>
                        </w:pPr>
                        <w:r>
                          <w:t>hmis_Client</w:t>
                        </w:r>
                      </w:p>
                    </w:txbxContent>
                  </v:textbox>
                </v:shape>
                <v:shape id="AutoShape 474" o:spid="_x0000_s1236" type="#_x0000_t132" style="position:absolute;left:11349;top:11100;width:128;height: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" fillcolor="#dfebf7" strokecolor="#5b9bd5" strokeweight=".5pt">
                  <v:shadow color="black" opacity="0" offset="0,0"/>
                  <v:textbox inset="0,0,0,0">
                    <w:txbxContent>
                      <w:p w14:paraId="3883FEAD" w14:textId="77777777" w:rsidR="00004824" w:rsidRDefault="00004824" w:rsidP="00C877A2">
                        <w:pPr>
                          <w:pStyle w:val="Style3"/>
                        </w:pPr>
                        <w:r>
                          <w:t>hmis_HealthAndDV</w:t>
                        </w:r>
                      </w:p>
                    </w:txbxContent>
                  </v:textbox>
                </v:shape>
                <v:shape id="AutoShape 475" o:spid="_x0000_s1237" type="#_x0000_t85" style="position:absolute;left:11464;top:11014;width:25;height:128;flip:x 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" fillcolor="#5b9bd5" strokecolor="black [0]" strokeweight=".5pt">
                  <v:shadow color="black [0]"/>
                  <v:textbox inset="2.88pt,2.88pt,2.88pt,2.88pt"/>
                </v:shape>
                <v:shape id="AutoShape 476" o:spid="_x0000_s1238" type="#_x0000_t38" style="position:absolute;left:11278;top:11051;width:58;height:27;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" adj="10800" strokecolor="black [0]" strokeweight=".5pt">
                  <v:stroke endarrow="block"/>
                  <v:shadow color="black [0]"/>
                </v:shape>
                <v:shape id="AutoShape 477" o:spid="_x0000_s1239" type="#_x0000_t85" style="position:absolute;left:11336;top:11014;width:25;height:128;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" fillcolor="#5b9bd5" strokecolor="black [0]" strokeweight=".5pt">
                  <v:shadow color="black [0]"/>
                  <v:textbox inset="2.88pt,2.88pt,2.88pt,2.88pt"/>
                </v:shape>
                <v:shape id="AutoShape 478" o:spid="_x0000_s1240" type="#_x0000_t32" style="position:absolute;left:11489;top:11078;width:6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" strokecolor="black [0]" strokeweight=".5pt">
                  <v:stroke endarrow="block"/>
                  <v:shadow color="black [0]"/>
                </v:shape>
                <v:shape id="AutoShape 479" o:spid="_x0000_s1241" type="#_x0000_t38" style="position:absolute;left:11278;top:11078;width:58;height:27;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" adj="10800" strokecolor="black [0]" strokeweight=".5pt">
                  <v:stroke endarrow="block"/>
                  <v:shadow color="black [0]"/>
                </v:shape>
                <v:shape id="AutoShape 480" o:spid="_x0000_s1242" type="#_x0000_t113" style="position:absolute;left:11556;top:11064;width:119;height: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" fillcolor="#ebd7e1" strokecolor="#c285a3" strokeweight=".5pt">
                  <v:shadow color="black" opacity="0" offset="0,0"/>
                  <v:textbox inset="0,0,0,0">
                    <w:txbxContent>
                      <w:p w14:paraId="3ACDFBFA" w14:textId="77777777" w:rsidR="00004824" w:rsidRDefault="00004824" w:rsidP="00C877A2">
                        <w:pPr>
                          <w:pStyle w:val="Style3"/>
                        </w:pPr>
                        <w:r>
                          <w:t>tlsa_Person</w:t>
                        </w:r>
                      </w:p>
                    </w:txbxContent>
                  </v:textbox>
                </v:shape>
                <v:group id="Group 481" o:spid="_x0000_s1243" style="position:absolute;left:11159;top:11038;width:119;height:80" coordorigin="11159,11037" coordsize="11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">
                  <v:shape id="AutoShape 482" o:spid="_x0000_s1244" type="#_x0000_t114" style="position:absolute;left:11159;top:11037;width:119;height: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" fillcolor="#fce5d6" strokecolor="#f5b183" strokeweight=".5pt">
                    <v:shadow color="black" opacity="0" offset="0,0"/>
                    <v:textbox inset="0,0,0,0">
                      <w:txbxContent>
                        <w:p w14:paraId="0B488A74" w14:textId="77777777" w:rsidR="00004824" w:rsidRDefault="00004824" w:rsidP="00C95D08">
                          <w:pPr>
                            <w:widowControl w:val="0"/>
                            <w:spacing w:after="0"/>
                            <w:jc w:val="center"/>
                          </w:pPr>
                          <w:r>
                            <w:t>lsa_Report</w:t>
                          </w:r>
                        </w:p>
                      </w:txbxContent>
                    </v:textbox>
                  </v:shape>
                  <v:shape id="AutoShape 483" o:spid="_x0000_s1245" type="#_x0000_t113" style="position:absolute;left:11159;top:11090;width:119;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" fillcolor="#ebd7e1" strokecolor="#c285a3" strokeweight=".5pt">
                    <v:shadow color="black" opacity="0" offset="0,0"/>
                    <v:textbox inset="0,0,0,0">
                      <w:txbxContent>
                        <w:p w14:paraId="78F43571" w14:textId="09009912" w:rsidR="00004824" w:rsidRDefault="00004824" w:rsidP="00C877A2">
                          <w:pPr>
                            <w:pStyle w:val="Style3"/>
                          </w:pPr>
                          <w:r>
                            <w:t>tlsa_Enrollment</w:t>
                          </w:r>
                        </w:p>
                      </w:txbxContent>
                    </v:textbox>
                  </v:shape>
                </v:group>
                <w10:anchorlock/>
              </v:group>
            </w:pict>
          </mc:Fallback>
        </mc:AlternateContent>
      </w:r>
    </w:p>
    <w:p w14:paraId="7A69AA3E" w14:textId="11FD9546" w:rsidR="00C95D08" w:rsidRDefault="00C95D08" w:rsidP="00C95D08">
      <w:r>
        <w:t xml:space="preserve">This step defines the logic associated with </w:t>
      </w:r>
      <w:r w:rsidR="00CF6CA7">
        <w:t xml:space="preserve">LSA reporting </w:t>
      </w:r>
      <w:r w:rsidR="00DF37FF">
        <w:t xml:space="preserve">on </w:t>
      </w:r>
      <w:r w:rsidR="00CF6CA7">
        <w:t xml:space="preserve">personal characteristics – broadly referred to as demographics – for each active </w:t>
      </w:r>
      <w:r w:rsidR="00F95EF5">
        <w:t>adult</w:t>
      </w:r>
      <w:r w:rsidR="00915BC4">
        <w:t>/head of household</w:t>
      </w:r>
      <w:r w:rsidR="00CF6CA7">
        <w:t xml:space="preserve"> in tlsa_Person</w:t>
      </w:r>
      <w:r w:rsidR="004873DC">
        <w:t xml:space="preserve">. </w:t>
      </w:r>
    </w:p>
    <w:p w14:paraId="5EFBF356" w14:textId="03E8B338" w:rsidR="00CF6CA7" w:rsidRPr="00685B11" w:rsidRDefault="00CF6CA7" w:rsidP="00C877A2">
      <w:r>
        <w:t xml:space="preserve">It uses data in lsa_Report and </w:t>
      </w:r>
      <w:r w:rsidR="00C91919">
        <w:t>active tlsa</w:t>
      </w:r>
      <w:r>
        <w:t xml:space="preserve">_Enrollment </w:t>
      </w:r>
      <w:r w:rsidR="00C91919">
        <w:t xml:space="preserve">records </w:t>
      </w:r>
      <w:r>
        <w:t xml:space="preserve">as parameters applied to hmis_Client, </w:t>
      </w:r>
      <w:r w:rsidRPr="00E2612D">
        <w:t>hmis_Enrollment</w:t>
      </w:r>
      <w:r>
        <w:t>, and</w:t>
      </w:r>
      <w:r w:rsidRPr="00E2612D">
        <w:t xml:space="preserve"> hmis_</w:t>
      </w:r>
      <w:r>
        <w:t>HealthAndDV</w:t>
      </w:r>
      <w:r w:rsidR="004873DC">
        <w:t xml:space="preserve">. </w:t>
      </w:r>
      <w:r>
        <w:t>These data are used to set LSA reporting category values in tlsa_Person</w:t>
      </w:r>
      <w:r w:rsidR="004873DC">
        <w:t xml:space="preserve">. </w:t>
      </w:r>
    </w:p>
    <w:p w14:paraId="71C8DD20" w14:textId="68B9670F" w:rsidR="00EC52CD" w:rsidRDefault="00EC52CD" w:rsidP="006A3016">
      <w:pPr>
        <w:pStyle w:val="Heading3"/>
      </w:pPr>
      <w:r w:rsidRPr="00C52062">
        <w:t>Relevant Data</w:t>
      </w:r>
    </w:p>
    <w:p w14:paraId="6C681FF3" w14:textId="77777777" w:rsidR="00675CA5" w:rsidRPr="006A3016" w:rsidRDefault="00675CA5">
      <w:pPr>
        <w:pStyle w:val="Heading4"/>
      </w:pPr>
      <w:r w:rsidRPr="0088191A">
        <w:t>Source</w:t>
      </w:r>
    </w:p>
    <w:tbl>
      <w:tblPr>
        <w:tblStyle w:val="TableGrid"/>
        <w:tblW w:w="9355" w:type="dxa"/>
        <w:tblLook w:val="04A0" w:firstRow="1" w:lastRow="0" w:firstColumn="1" w:lastColumn="0" w:noHBand="0" w:noVBand="1"/>
      </w:tblPr>
      <w:tblGrid>
        <w:gridCol w:w="9355"/>
      </w:tblGrid>
      <w:tr w:rsidR="00FD1AE1" w:rsidRPr="00C9484F" w14:paraId="11235D2B" w14:textId="77777777" w:rsidTr="00FD1AE1">
        <w:trPr>
          <w:cantSplit/>
          <w:trHeight w:val="216"/>
        </w:trPr>
        <w:tc>
          <w:tcPr>
            <w:tcW w:w="9355" w:type="dxa"/>
            <w:shd w:val="clear" w:color="auto" w:fill="FDE9D9" w:themeFill="accent6" w:themeFillTint="33"/>
          </w:tcPr>
          <w:p w14:paraId="719EAC5A" w14:textId="77777777" w:rsidR="00FD1AE1" w:rsidRPr="00C9484F" w:rsidRDefault="00FD1AE1" w:rsidP="00621D1D">
            <w:pPr>
              <w:pStyle w:val="NoSpacing"/>
              <w:rPr>
                <w:b/>
                <w:bCs/>
              </w:rPr>
            </w:pPr>
            <w:r w:rsidRPr="00C9484F">
              <w:rPr>
                <w:b/>
                <w:bCs/>
              </w:rPr>
              <w:t>lsa_Report</w:t>
            </w:r>
          </w:p>
        </w:tc>
      </w:tr>
      <w:tr w:rsidR="00FD1AE1" w:rsidRPr="00FD1AE1" w14:paraId="6CD7B25F" w14:textId="77777777" w:rsidTr="00FD1AE1">
        <w:trPr>
          <w:cantSplit/>
          <w:trHeight w:val="216"/>
        </w:trPr>
        <w:tc>
          <w:tcPr>
            <w:tcW w:w="9355" w:type="dxa"/>
          </w:tcPr>
          <w:p w14:paraId="14B9E3E9" w14:textId="77777777" w:rsidR="00FD1AE1" w:rsidRPr="00FD1AE1" w:rsidRDefault="00FD1AE1" w:rsidP="00621D1D">
            <w:pPr>
              <w:pStyle w:val="NoSpacing"/>
            </w:pPr>
            <w:r w:rsidRPr="00FD1AE1">
              <w:t>ReportStart</w:t>
            </w:r>
          </w:p>
        </w:tc>
      </w:tr>
      <w:tr w:rsidR="00FD1AE1" w:rsidRPr="00C9484F" w14:paraId="500232DF" w14:textId="77777777" w:rsidTr="00FD1AE1">
        <w:trPr>
          <w:cantSplit/>
          <w:trHeight w:val="216"/>
        </w:trPr>
        <w:tc>
          <w:tcPr>
            <w:tcW w:w="9355" w:type="dxa"/>
            <w:shd w:val="clear" w:color="auto" w:fill="FDE9D9" w:themeFill="accent6" w:themeFillTint="33"/>
          </w:tcPr>
          <w:p w14:paraId="29E2CE84" w14:textId="68224A1B" w:rsidR="00FD1AE1" w:rsidRPr="00C9484F" w:rsidRDefault="00C91919" w:rsidP="00621D1D">
            <w:pPr>
              <w:pStyle w:val="NoSpacing"/>
              <w:rPr>
                <w:b/>
                <w:bCs/>
              </w:rPr>
            </w:pPr>
            <w:r>
              <w:rPr>
                <w:b/>
                <w:bCs/>
              </w:rPr>
              <w:t>tlsa_</w:t>
            </w:r>
            <w:r w:rsidR="00FD1AE1" w:rsidRPr="00C9484F">
              <w:rPr>
                <w:b/>
                <w:bCs/>
              </w:rPr>
              <w:t>Enrollment</w:t>
            </w:r>
          </w:p>
        </w:tc>
      </w:tr>
      <w:tr w:rsidR="00FD1AE1" w:rsidRPr="006B4F91" w14:paraId="71367B08" w14:textId="77777777" w:rsidTr="00FD1AE1">
        <w:trPr>
          <w:cantSplit/>
          <w:trHeight w:val="216"/>
        </w:trPr>
        <w:tc>
          <w:tcPr>
            <w:tcW w:w="9355" w:type="dxa"/>
          </w:tcPr>
          <w:p w14:paraId="0AF32E61" w14:textId="77777777" w:rsidR="00FD1AE1" w:rsidRPr="00FD1AE1" w:rsidRDefault="00FD1AE1" w:rsidP="00621D1D">
            <w:pPr>
              <w:pStyle w:val="NoSpacing"/>
            </w:pPr>
            <w:r w:rsidRPr="00FD1AE1">
              <w:t>PersonalID</w:t>
            </w:r>
          </w:p>
        </w:tc>
      </w:tr>
      <w:tr w:rsidR="00FD1AE1" w:rsidRPr="006B4F91" w14:paraId="0690231A" w14:textId="77777777" w:rsidTr="00FD1AE1">
        <w:trPr>
          <w:cantSplit/>
          <w:trHeight w:val="216"/>
        </w:trPr>
        <w:tc>
          <w:tcPr>
            <w:tcW w:w="9355" w:type="dxa"/>
          </w:tcPr>
          <w:p w14:paraId="521AD585" w14:textId="77777777" w:rsidR="00FD1AE1" w:rsidRPr="00FD1AE1" w:rsidRDefault="00FD1AE1" w:rsidP="00621D1D">
            <w:pPr>
              <w:pStyle w:val="NoSpacing"/>
            </w:pPr>
            <w:r w:rsidRPr="00FD1AE1">
              <w:t>RelationshipToHoH</w:t>
            </w:r>
          </w:p>
        </w:tc>
      </w:tr>
      <w:tr w:rsidR="00FD1AE1" w:rsidRPr="006B4F91" w14:paraId="6CD8C803" w14:textId="77777777" w:rsidTr="00FD1AE1">
        <w:trPr>
          <w:cantSplit/>
          <w:trHeight w:val="216"/>
        </w:trPr>
        <w:tc>
          <w:tcPr>
            <w:tcW w:w="9355" w:type="dxa"/>
          </w:tcPr>
          <w:p w14:paraId="629F4DF9" w14:textId="7EC354DD" w:rsidR="00FD1AE1" w:rsidRPr="00FD1AE1" w:rsidRDefault="00455AC1" w:rsidP="00621D1D">
            <w:pPr>
              <w:pStyle w:val="NoSpacing"/>
            </w:pPr>
            <w:r>
              <w:t>ActiveAge</w:t>
            </w:r>
          </w:p>
        </w:tc>
      </w:tr>
      <w:tr w:rsidR="00A30D5B" w:rsidRPr="006B4F91" w14:paraId="56397DF0" w14:textId="77777777" w:rsidTr="00FD1AE1">
        <w:trPr>
          <w:cantSplit/>
          <w:trHeight w:val="216"/>
        </w:trPr>
        <w:tc>
          <w:tcPr>
            <w:tcW w:w="9355" w:type="dxa"/>
          </w:tcPr>
          <w:p w14:paraId="1DBC2739" w14:textId="72182528" w:rsidR="00A30D5B" w:rsidRPr="00FD1AE1" w:rsidRDefault="00090DF3" w:rsidP="00621D1D">
            <w:pPr>
              <w:pStyle w:val="NoSpacing"/>
            </w:pPr>
            <w:r>
              <w:t>Disability Status</w:t>
            </w:r>
          </w:p>
        </w:tc>
      </w:tr>
      <w:tr w:rsidR="00A30D5B" w:rsidRPr="006B4F91" w14:paraId="3BAFCB1E" w14:textId="77777777" w:rsidTr="00FD1AE1">
        <w:trPr>
          <w:cantSplit/>
          <w:trHeight w:val="216"/>
        </w:trPr>
        <w:tc>
          <w:tcPr>
            <w:tcW w:w="9355" w:type="dxa"/>
          </w:tcPr>
          <w:p w14:paraId="127F60C3" w14:textId="7391CCC0" w:rsidR="00A30D5B" w:rsidRPr="00FD1AE1" w:rsidRDefault="00090DF3" w:rsidP="00621D1D">
            <w:pPr>
              <w:pStyle w:val="NoSpacing"/>
            </w:pPr>
            <w:r>
              <w:t>DVStatus</w:t>
            </w:r>
          </w:p>
        </w:tc>
      </w:tr>
      <w:tr w:rsidR="00FD1AE1" w:rsidRPr="006B4F91" w14:paraId="0D9536AB" w14:textId="77777777" w:rsidTr="00FD1AE1">
        <w:trPr>
          <w:cantSplit/>
          <w:trHeight w:val="216"/>
        </w:trPr>
        <w:tc>
          <w:tcPr>
            <w:tcW w:w="9355" w:type="dxa"/>
            <w:shd w:val="clear" w:color="auto" w:fill="EEECE1" w:themeFill="background2"/>
          </w:tcPr>
          <w:p w14:paraId="537E05F0" w14:textId="77777777" w:rsidR="00FD1AE1" w:rsidRPr="00FD1AE1" w:rsidRDefault="00FD1AE1" w:rsidP="00621D1D">
            <w:pPr>
              <w:pStyle w:val="NoSpacing"/>
              <w:rPr>
                <w:b/>
                <w:bCs/>
              </w:rPr>
            </w:pPr>
            <w:r w:rsidRPr="00FD1AE1">
              <w:rPr>
                <w:b/>
                <w:bCs/>
              </w:rPr>
              <w:t>hmis_Client</w:t>
            </w:r>
          </w:p>
        </w:tc>
      </w:tr>
      <w:tr w:rsidR="00FD1AE1" w:rsidRPr="00C9484F" w14:paraId="50897FD7" w14:textId="77777777" w:rsidTr="00FD1AE1">
        <w:trPr>
          <w:cantSplit/>
          <w:trHeight w:val="216"/>
        </w:trPr>
        <w:tc>
          <w:tcPr>
            <w:tcW w:w="9355" w:type="dxa"/>
            <w:shd w:val="clear" w:color="auto" w:fill="auto"/>
          </w:tcPr>
          <w:p w14:paraId="305EE60F" w14:textId="77777777" w:rsidR="00FD1AE1" w:rsidRPr="00FD1AE1" w:rsidRDefault="00FD1AE1" w:rsidP="00621D1D">
            <w:pPr>
              <w:pStyle w:val="NoSpacing"/>
            </w:pPr>
            <w:r w:rsidRPr="00FD1AE1">
              <w:t>PersonalID</w:t>
            </w:r>
          </w:p>
        </w:tc>
      </w:tr>
      <w:tr w:rsidR="00D6011B" w:rsidRPr="006B4F91" w14:paraId="51F476D7" w14:textId="77777777" w:rsidTr="00845520">
        <w:trPr>
          <w:cantSplit/>
          <w:trHeight w:val="216"/>
        </w:trPr>
        <w:tc>
          <w:tcPr>
            <w:tcW w:w="9355" w:type="dxa"/>
          </w:tcPr>
          <w:p w14:paraId="46DAC641" w14:textId="77777777" w:rsidR="00D6011B" w:rsidRPr="00FD1AE1" w:rsidRDefault="00D6011B" w:rsidP="00845520">
            <w:pPr>
              <w:pStyle w:val="NoSpacing"/>
            </w:pPr>
            <w:bookmarkStart w:id="183" w:name="_Hlk36667540"/>
            <w:r>
              <w:t>Female</w:t>
            </w:r>
          </w:p>
        </w:tc>
      </w:tr>
      <w:tr w:rsidR="00D6011B" w:rsidRPr="006B4F91" w14:paraId="0B415047" w14:textId="77777777" w:rsidTr="00845520">
        <w:trPr>
          <w:cantSplit/>
          <w:trHeight w:val="216"/>
        </w:trPr>
        <w:tc>
          <w:tcPr>
            <w:tcW w:w="9355" w:type="dxa"/>
          </w:tcPr>
          <w:p w14:paraId="2A7FFE08" w14:textId="77777777" w:rsidR="00D6011B" w:rsidRPr="00FD1AE1" w:rsidRDefault="00D6011B" w:rsidP="00845520">
            <w:pPr>
              <w:pStyle w:val="NoSpacing"/>
            </w:pPr>
            <w:r>
              <w:t>Male</w:t>
            </w:r>
          </w:p>
        </w:tc>
      </w:tr>
      <w:tr w:rsidR="00D6011B" w:rsidRPr="006B4F91" w14:paraId="26A2E173" w14:textId="77777777" w:rsidTr="00845520">
        <w:trPr>
          <w:cantSplit/>
          <w:trHeight w:val="216"/>
        </w:trPr>
        <w:tc>
          <w:tcPr>
            <w:tcW w:w="9355" w:type="dxa"/>
          </w:tcPr>
          <w:p w14:paraId="63B15F53" w14:textId="77777777" w:rsidR="00D6011B" w:rsidRPr="00FD1AE1" w:rsidRDefault="00D6011B" w:rsidP="00845520">
            <w:pPr>
              <w:pStyle w:val="NoSpacing"/>
            </w:pPr>
            <w:r>
              <w:t>GenderNonSingular</w:t>
            </w:r>
          </w:p>
        </w:tc>
      </w:tr>
      <w:tr w:rsidR="00D6011B" w:rsidRPr="006B4F91" w14:paraId="5D97F274" w14:textId="77777777" w:rsidTr="00845520">
        <w:trPr>
          <w:cantSplit/>
          <w:trHeight w:val="216"/>
        </w:trPr>
        <w:tc>
          <w:tcPr>
            <w:tcW w:w="9355" w:type="dxa"/>
          </w:tcPr>
          <w:p w14:paraId="51AFBAA3" w14:textId="77777777" w:rsidR="00D6011B" w:rsidRPr="00FD1AE1" w:rsidRDefault="00D6011B" w:rsidP="00845520">
            <w:pPr>
              <w:pStyle w:val="NoSpacing"/>
            </w:pPr>
            <w:r>
              <w:t>Transgender</w:t>
            </w:r>
          </w:p>
        </w:tc>
      </w:tr>
      <w:tr w:rsidR="00D6011B" w:rsidRPr="006B4F91" w14:paraId="2BFD87CD" w14:textId="77777777" w:rsidTr="00845520">
        <w:trPr>
          <w:cantSplit/>
          <w:trHeight w:val="216"/>
        </w:trPr>
        <w:tc>
          <w:tcPr>
            <w:tcW w:w="9355" w:type="dxa"/>
          </w:tcPr>
          <w:p w14:paraId="293D33EB" w14:textId="77777777" w:rsidR="00D6011B" w:rsidRPr="00FD1AE1" w:rsidRDefault="00D6011B" w:rsidP="00845520">
            <w:pPr>
              <w:pStyle w:val="NoSpacing"/>
            </w:pPr>
            <w:r>
              <w:t>Questioning</w:t>
            </w:r>
          </w:p>
        </w:tc>
      </w:tr>
      <w:tr w:rsidR="00D6011B" w:rsidRPr="006B4F91" w14:paraId="615E5737" w14:textId="77777777" w:rsidTr="00845520">
        <w:trPr>
          <w:cantSplit/>
          <w:trHeight w:val="216"/>
        </w:trPr>
        <w:tc>
          <w:tcPr>
            <w:tcW w:w="9355" w:type="dxa"/>
          </w:tcPr>
          <w:p w14:paraId="384F9D9D" w14:textId="77777777" w:rsidR="00D6011B" w:rsidRPr="00FD1AE1" w:rsidRDefault="00D6011B" w:rsidP="00845520">
            <w:pPr>
              <w:pStyle w:val="NoSpacing"/>
            </w:pPr>
            <w:r>
              <w:t>GenderNone</w:t>
            </w:r>
          </w:p>
        </w:tc>
      </w:tr>
      <w:tr w:rsidR="00FD1AE1" w:rsidRPr="006B4F91" w14:paraId="52E890EE" w14:textId="77777777" w:rsidTr="00FD1AE1">
        <w:trPr>
          <w:cantSplit/>
          <w:trHeight w:val="216"/>
        </w:trPr>
        <w:tc>
          <w:tcPr>
            <w:tcW w:w="9355" w:type="dxa"/>
          </w:tcPr>
          <w:p w14:paraId="6F665866" w14:textId="269B8B69" w:rsidR="00455AC1" w:rsidRPr="00FD1AE1" w:rsidRDefault="00455AC1" w:rsidP="00621D1D">
            <w:pPr>
              <w:pStyle w:val="NoSpacing"/>
            </w:pPr>
            <w:r>
              <w:t>AmIndAKNative</w:t>
            </w:r>
          </w:p>
        </w:tc>
      </w:tr>
      <w:tr w:rsidR="00455AC1" w:rsidRPr="006B4F91" w14:paraId="68459CC6" w14:textId="77777777" w:rsidTr="00FD1AE1">
        <w:trPr>
          <w:cantSplit/>
          <w:trHeight w:val="216"/>
        </w:trPr>
        <w:tc>
          <w:tcPr>
            <w:tcW w:w="9355" w:type="dxa"/>
          </w:tcPr>
          <w:p w14:paraId="0F87D010" w14:textId="3B719B18" w:rsidR="00455AC1" w:rsidRPr="00FD1AE1" w:rsidDel="00455AC1" w:rsidRDefault="00455AC1" w:rsidP="00621D1D">
            <w:pPr>
              <w:pStyle w:val="NoSpacing"/>
            </w:pPr>
            <w:r>
              <w:t>Asian</w:t>
            </w:r>
          </w:p>
        </w:tc>
      </w:tr>
      <w:tr w:rsidR="00455AC1" w:rsidRPr="006B4F91" w14:paraId="3EC573AC" w14:textId="77777777" w:rsidTr="00FD1AE1">
        <w:trPr>
          <w:cantSplit/>
          <w:trHeight w:val="216"/>
        </w:trPr>
        <w:tc>
          <w:tcPr>
            <w:tcW w:w="9355" w:type="dxa"/>
          </w:tcPr>
          <w:p w14:paraId="59702843" w14:textId="6F5AC0CD" w:rsidR="00455AC1" w:rsidRPr="00FD1AE1" w:rsidDel="00455AC1" w:rsidRDefault="00455AC1" w:rsidP="00621D1D">
            <w:pPr>
              <w:pStyle w:val="NoSpacing"/>
            </w:pPr>
            <w:r>
              <w:t>BlackAfAmerican</w:t>
            </w:r>
          </w:p>
        </w:tc>
      </w:tr>
      <w:tr w:rsidR="00455AC1" w:rsidRPr="006B4F91" w14:paraId="17A0111C" w14:textId="77777777" w:rsidTr="00FD1AE1">
        <w:trPr>
          <w:cantSplit/>
          <w:trHeight w:val="216"/>
        </w:trPr>
        <w:tc>
          <w:tcPr>
            <w:tcW w:w="9355" w:type="dxa"/>
          </w:tcPr>
          <w:p w14:paraId="5AA8C525" w14:textId="06DA84CC" w:rsidR="00455AC1" w:rsidRPr="00FD1AE1" w:rsidDel="00455AC1" w:rsidRDefault="00455AC1" w:rsidP="00621D1D">
            <w:pPr>
              <w:pStyle w:val="NoSpacing"/>
            </w:pPr>
            <w:r>
              <w:t>NativeHIOtherPacific</w:t>
            </w:r>
          </w:p>
        </w:tc>
      </w:tr>
      <w:tr w:rsidR="00455AC1" w:rsidRPr="006B4F91" w14:paraId="25AEAE8D" w14:textId="77777777" w:rsidTr="00FD1AE1">
        <w:trPr>
          <w:cantSplit/>
          <w:trHeight w:val="216"/>
        </w:trPr>
        <w:tc>
          <w:tcPr>
            <w:tcW w:w="9355" w:type="dxa"/>
          </w:tcPr>
          <w:p w14:paraId="7F3EC23E" w14:textId="7BDB228E" w:rsidR="00455AC1" w:rsidRPr="00FD1AE1" w:rsidDel="00455AC1" w:rsidRDefault="00455AC1" w:rsidP="00621D1D">
            <w:pPr>
              <w:pStyle w:val="NoSpacing"/>
            </w:pPr>
            <w:r>
              <w:t>White</w:t>
            </w:r>
          </w:p>
        </w:tc>
      </w:tr>
      <w:tr w:rsidR="00455AC1" w:rsidRPr="006B4F91" w14:paraId="5237E3C7" w14:textId="77777777" w:rsidTr="00FD1AE1">
        <w:trPr>
          <w:cantSplit/>
          <w:trHeight w:val="216"/>
        </w:trPr>
        <w:tc>
          <w:tcPr>
            <w:tcW w:w="9355" w:type="dxa"/>
          </w:tcPr>
          <w:p w14:paraId="298E469E" w14:textId="17BFC623" w:rsidR="00455AC1" w:rsidRPr="00FD1AE1" w:rsidDel="00455AC1" w:rsidRDefault="00455AC1" w:rsidP="00621D1D">
            <w:pPr>
              <w:pStyle w:val="NoSpacing"/>
            </w:pPr>
            <w:r>
              <w:t>RaceNon</w:t>
            </w:r>
            <w:r w:rsidR="00D47604">
              <w:t>e</w:t>
            </w:r>
          </w:p>
        </w:tc>
      </w:tr>
      <w:tr w:rsidR="00FD1AE1" w:rsidRPr="006B4F91" w14:paraId="35B9BF03" w14:textId="77777777" w:rsidTr="00FD1AE1">
        <w:trPr>
          <w:cantSplit/>
          <w:trHeight w:val="216"/>
        </w:trPr>
        <w:tc>
          <w:tcPr>
            <w:tcW w:w="9355" w:type="dxa"/>
          </w:tcPr>
          <w:p w14:paraId="3F0CE2E9" w14:textId="77777777" w:rsidR="00FD1AE1" w:rsidRPr="00FD1AE1" w:rsidRDefault="00FD1AE1" w:rsidP="00621D1D">
            <w:pPr>
              <w:pStyle w:val="NoSpacing"/>
            </w:pPr>
            <w:r w:rsidRPr="00FD1AE1">
              <w:t>Ethnicity</w:t>
            </w:r>
          </w:p>
        </w:tc>
      </w:tr>
      <w:tr w:rsidR="00FD1AE1" w:rsidRPr="006B4F91" w14:paraId="2760030C" w14:textId="77777777" w:rsidTr="00FD1AE1">
        <w:trPr>
          <w:cantSplit/>
          <w:trHeight w:val="216"/>
        </w:trPr>
        <w:tc>
          <w:tcPr>
            <w:tcW w:w="9355" w:type="dxa"/>
          </w:tcPr>
          <w:p w14:paraId="31E1A0A5" w14:textId="77777777" w:rsidR="00FD1AE1" w:rsidRPr="00FD1AE1" w:rsidRDefault="00FD1AE1" w:rsidP="00621D1D">
            <w:pPr>
              <w:pStyle w:val="NoSpacing"/>
            </w:pPr>
            <w:r w:rsidRPr="00FD1AE1">
              <w:t>VeteranStatus</w:t>
            </w:r>
          </w:p>
        </w:tc>
      </w:tr>
    </w:tbl>
    <w:bookmarkEnd w:id="183"/>
    <w:p w14:paraId="14233EF6" w14:textId="60FF77C1" w:rsidR="00675CA5" w:rsidRPr="006A3016" w:rsidRDefault="00675CA5" w:rsidP="006A3016">
      <w:pPr>
        <w:pStyle w:val="Heading4"/>
      </w:pPr>
      <w:r w:rsidRPr="0088191A">
        <w:t>Target</w:t>
      </w:r>
    </w:p>
    <w:p w14:paraId="43A2146F" w14:textId="5F187C32" w:rsidR="00973BA1" w:rsidRPr="00973BA1" w:rsidRDefault="00973BA1" w:rsidP="00973BA1">
      <w:r>
        <w:t xml:space="preserve">See </w:t>
      </w:r>
      <w:r w:rsidR="007D579B">
        <w:rPr>
          <w:rFonts w:cs="Open Sans"/>
        </w:rPr>
        <w:t xml:space="preserve">section </w:t>
      </w:r>
      <w:hyperlink w:anchor="_Get_Active_Clients" w:history="1">
        <w:r w:rsidR="00CC3438">
          <w:rPr>
            <w:rStyle w:val="Hyperlink"/>
          </w:rPr>
          <w:t>5.</w:t>
        </w:r>
        <w:r w:rsidR="0086751D">
          <w:rPr>
            <w:rStyle w:val="Hyperlink"/>
          </w:rPr>
          <w:t>3</w:t>
        </w:r>
        <w:r w:rsidR="00CC3438">
          <w:rPr>
            <w:rStyle w:val="Hyperlink"/>
          </w:rPr>
          <w:t xml:space="preserve"> Get Active Clients for LSAPerson</w:t>
        </w:r>
      </w:hyperlink>
      <w:r w:rsidR="00B04CA8">
        <w:t xml:space="preserve"> for column descriptions.</w:t>
      </w:r>
    </w:p>
    <w:tbl>
      <w:tblPr>
        <w:tblStyle w:val="Style1"/>
        <w:tblW w:w="9355" w:type="dxa"/>
        <w:tblLook w:val="04A0" w:firstRow="1" w:lastRow="0" w:firstColumn="1" w:lastColumn="0" w:noHBand="0" w:noVBand="1"/>
      </w:tblPr>
      <w:tblGrid>
        <w:gridCol w:w="9355"/>
      </w:tblGrid>
      <w:tr w:rsidR="0073635D" w:rsidRPr="003C176F" w14:paraId="4D0499B0" w14:textId="77777777" w:rsidTr="0073635D">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9355" w:type="dxa"/>
            <w:shd w:val="clear" w:color="auto" w:fill="76923C" w:themeFill="accent3" w:themeFillShade="BF"/>
          </w:tcPr>
          <w:p w14:paraId="27331B7E" w14:textId="210D924A" w:rsidR="0073635D" w:rsidRPr="003C176F" w:rsidRDefault="00D979B0" w:rsidP="00621D1D">
            <w:pPr>
              <w:pStyle w:val="NoSpacing"/>
              <w:rPr>
                <w:color w:val="FFFFFF" w:themeColor="background1"/>
              </w:rPr>
            </w:pPr>
            <w:r>
              <w:rPr>
                <w:color w:val="FFFFFF" w:themeColor="background1"/>
              </w:rPr>
              <w:t>tlsa_Person</w:t>
            </w:r>
          </w:p>
        </w:tc>
      </w:tr>
      <w:tr w:rsidR="0073635D" w:rsidRPr="00107D01" w14:paraId="787063A4" w14:textId="77777777" w:rsidTr="008671FA">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9355" w:type="dxa"/>
            <w:shd w:val="clear" w:color="auto" w:fill="auto"/>
          </w:tcPr>
          <w:p w14:paraId="52EA9D1E" w14:textId="77777777" w:rsidR="0073635D" w:rsidRPr="008671FA" w:rsidRDefault="0073635D" w:rsidP="00621D1D">
            <w:pPr>
              <w:pStyle w:val="NoSpacing"/>
            </w:pPr>
            <w:r w:rsidRPr="008671FA">
              <w:t>HoHAdult</w:t>
            </w:r>
          </w:p>
        </w:tc>
      </w:tr>
      <w:tr w:rsidR="0073635D" w:rsidRPr="00107D01" w14:paraId="3FDBEE4A" w14:textId="77777777" w:rsidTr="0073635D">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9355" w:type="dxa"/>
          </w:tcPr>
          <w:p w14:paraId="0AAB7A13" w14:textId="77777777" w:rsidR="0073635D" w:rsidRPr="008671FA" w:rsidRDefault="0073635D" w:rsidP="00621D1D">
            <w:pPr>
              <w:pStyle w:val="NoSpacing"/>
            </w:pPr>
            <w:r w:rsidRPr="008671FA">
              <w:t>Gender</w:t>
            </w:r>
          </w:p>
        </w:tc>
      </w:tr>
      <w:tr w:rsidR="0073635D" w:rsidRPr="00107D01" w14:paraId="1F7EDBF5" w14:textId="77777777" w:rsidTr="008671FA">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9355" w:type="dxa"/>
            <w:shd w:val="clear" w:color="auto" w:fill="auto"/>
          </w:tcPr>
          <w:p w14:paraId="73515470" w14:textId="77777777" w:rsidR="0073635D" w:rsidRPr="008671FA" w:rsidRDefault="0073635D" w:rsidP="00621D1D">
            <w:pPr>
              <w:pStyle w:val="NoSpacing"/>
            </w:pPr>
            <w:r w:rsidRPr="008671FA">
              <w:t>Race</w:t>
            </w:r>
          </w:p>
        </w:tc>
      </w:tr>
      <w:tr w:rsidR="0073635D" w:rsidRPr="00107D01" w14:paraId="3706C582" w14:textId="77777777" w:rsidTr="0073635D">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9355" w:type="dxa"/>
          </w:tcPr>
          <w:p w14:paraId="60C9137A" w14:textId="77777777" w:rsidR="0073635D" w:rsidRPr="008671FA" w:rsidRDefault="0073635D" w:rsidP="00621D1D">
            <w:pPr>
              <w:pStyle w:val="NoSpacing"/>
            </w:pPr>
            <w:r w:rsidRPr="008671FA">
              <w:t>Ethnicity</w:t>
            </w:r>
          </w:p>
        </w:tc>
      </w:tr>
      <w:tr w:rsidR="0073635D" w:rsidRPr="00107D01" w14:paraId="7DD7F068" w14:textId="77777777" w:rsidTr="008671FA">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9355" w:type="dxa"/>
            <w:shd w:val="clear" w:color="auto" w:fill="auto"/>
          </w:tcPr>
          <w:p w14:paraId="19D3E95D" w14:textId="77777777" w:rsidR="0073635D" w:rsidRPr="008671FA" w:rsidRDefault="0073635D" w:rsidP="00621D1D">
            <w:pPr>
              <w:pStyle w:val="NoSpacing"/>
            </w:pPr>
            <w:r w:rsidRPr="008671FA">
              <w:t>VetStatus</w:t>
            </w:r>
          </w:p>
        </w:tc>
      </w:tr>
      <w:tr w:rsidR="0073635D" w:rsidRPr="00107D01" w14:paraId="73E73863" w14:textId="77777777" w:rsidTr="0073635D">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9355" w:type="dxa"/>
          </w:tcPr>
          <w:p w14:paraId="602ECAED" w14:textId="77777777" w:rsidR="0073635D" w:rsidRPr="008671FA" w:rsidRDefault="0073635D" w:rsidP="00621D1D">
            <w:pPr>
              <w:pStyle w:val="NoSpacing"/>
            </w:pPr>
            <w:r w:rsidRPr="008671FA">
              <w:t>DisabilityStatus</w:t>
            </w:r>
          </w:p>
        </w:tc>
      </w:tr>
      <w:tr w:rsidR="0073635D" w:rsidRPr="00107D01" w14:paraId="0057465F" w14:textId="77777777" w:rsidTr="008671FA">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9355" w:type="dxa"/>
            <w:shd w:val="clear" w:color="auto" w:fill="auto"/>
          </w:tcPr>
          <w:p w14:paraId="086B10CD" w14:textId="77777777" w:rsidR="0073635D" w:rsidRPr="008671FA" w:rsidRDefault="0073635D" w:rsidP="00621D1D">
            <w:pPr>
              <w:pStyle w:val="NoSpacing"/>
            </w:pPr>
            <w:r w:rsidRPr="008671FA">
              <w:t>DVStatus</w:t>
            </w:r>
          </w:p>
        </w:tc>
      </w:tr>
    </w:tbl>
    <w:p w14:paraId="178D32D2" w14:textId="77777777" w:rsidR="00EC52CD" w:rsidRPr="00107D01" w:rsidRDefault="00EC52CD" w:rsidP="006A3016">
      <w:pPr>
        <w:pStyle w:val="Heading3"/>
      </w:pPr>
      <w:r w:rsidRPr="00107D01">
        <w:t>Logic</w:t>
      </w:r>
    </w:p>
    <w:p w14:paraId="1EE35B89" w14:textId="7104CC28" w:rsidR="006F51AA" w:rsidRPr="006A3016" w:rsidRDefault="00CF23C7">
      <w:pPr>
        <w:pStyle w:val="Heading4"/>
      </w:pPr>
      <w:r w:rsidRPr="0088191A">
        <w:t>HoHAdult</w:t>
      </w:r>
    </w:p>
    <w:p w14:paraId="133B67EC" w14:textId="15482184" w:rsidR="006F51AA" w:rsidRPr="00577A54" w:rsidRDefault="00CF23C7" w:rsidP="006F51AA">
      <w:r w:rsidRPr="00CF23C7">
        <w:rPr>
          <w:b/>
        </w:rPr>
        <w:t>HoHAdult</w:t>
      </w:r>
      <w:r w:rsidR="006F51AA" w:rsidRPr="00137259">
        <w:rPr>
          <w:b/>
        </w:rPr>
        <w:t xml:space="preserve"> </w:t>
      </w:r>
      <w:r w:rsidR="006F51AA" w:rsidRPr="00577A54">
        <w:t>is used to indicate whether the client was served as an adult, a head of household, or both adult and HoH</w:t>
      </w:r>
      <w:r w:rsidR="004873DC">
        <w:t xml:space="preserve">. </w:t>
      </w:r>
      <w:r w:rsidR="006F51AA" w:rsidRPr="00577A54">
        <w:t>Children</w:t>
      </w:r>
      <w:r w:rsidR="00675CA5">
        <w:t xml:space="preserve"> and people of unknown age</w:t>
      </w:r>
      <w:r w:rsidR="006F51AA" w:rsidRPr="00577A54">
        <w:t xml:space="preserve"> who were not served as heads of household are included in reporting on age and in population counts of people, but are not included in other demographic counts</w:t>
      </w:r>
      <w:r w:rsidR="004873DC">
        <w:t xml:space="preserve">. </w:t>
      </w:r>
      <w:r w:rsidR="006F51AA" w:rsidRPr="00577A54">
        <w:t xml:space="preserve">There is no parallel </w:t>
      </w:r>
      <w:r w:rsidRPr="00CF23C7">
        <w:rPr>
          <w:b/>
        </w:rPr>
        <w:t>HoHAdult</w:t>
      </w:r>
      <w:r w:rsidR="006F51AA" w:rsidRPr="00577A54">
        <w:t xml:space="preserve"> column in the LSAPerson file, but it is useful in identifying which columns/records to update</w:t>
      </w:r>
      <w:r w:rsidR="004873DC">
        <w:t xml:space="preserve">. </w:t>
      </w:r>
    </w:p>
    <w:tbl>
      <w:tblPr>
        <w:tblStyle w:val="Style11"/>
        <w:tblW w:w="2808" w:type="dxa"/>
        <w:tblLook w:val="04A0" w:firstRow="1" w:lastRow="0" w:firstColumn="1" w:lastColumn="0" w:noHBand="0" w:noVBand="1"/>
      </w:tblPr>
      <w:tblGrid>
        <w:gridCol w:w="892"/>
        <w:gridCol w:w="1916"/>
      </w:tblGrid>
      <w:tr w:rsidR="006F51AA" w:rsidRPr="006C26B8" w14:paraId="484FF720" w14:textId="77777777" w:rsidTr="007B2A17">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892" w:type="dxa"/>
          </w:tcPr>
          <w:p w14:paraId="690E7158" w14:textId="77777777" w:rsidR="006F51AA" w:rsidRPr="00E646C1" w:rsidRDefault="006F51AA" w:rsidP="004C2D38">
            <w:pPr>
              <w:pStyle w:val="NoSpacing"/>
            </w:pPr>
            <w:r w:rsidRPr="00E646C1">
              <w:t>Value</w:t>
            </w:r>
          </w:p>
        </w:tc>
        <w:tc>
          <w:tcPr>
            <w:tcW w:w="1916" w:type="dxa"/>
          </w:tcPr>
          <w:p w14:paraId="6A1F280A" w14:textId="77777777" w:rsidR="006F51AA" w:rsidRPr="00E646C1" w:rsidRDefault="006F51AA" w:rsidP="004C2D38">
            <w:pPr>
              <w:pStyle w:val="NoSpacing"/>
              <w:cnfStyle w:val="100000000000" w:firstRow="1" w:lastRow="0" w:firstColumn="0" w:lastColumn="0" w:oddVBand="0" w:evenVBand="0" w:oddHBand="0" w:evenHBand="0" w:firstRowFirstColumn="0" w:firstRowLastColumn="0" w:lastRowFirstColumn="0" w:lastRowLastColumn="0"/>
            </w:pPr>
            <w:r w:rsidRPr="00E646C1">
              <w:t>Category</w:t>
            </w:r>
          </w:p>
        </w:tc>
      </w:tr>
      <w:tr w:rsidR="006F51AA" w:rsidRPr="006C26B8" w14:paraId="63C4B590" w14:textId="77777777" w:rsidTr="007B2A17">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92" w:type="dxa"/>
          </w:tcPr>
          <w:p w14:paraId="3EC86B41" w14:textId="77777777" w:rsidR="006F51AA" w:rsidRPr="00E646C1" w:rsidRDefault="006F51AA" w:rsidP="004C2D38">
            <w:pPr>
              <w:pStyle w:val="NoSpacing"/>
            </w:pPr>
            <w:r w:rsidRPr="00E646C1">
              <w:t>0</w:t>
            </w:r>
          </w:p>
        </w:tc>
        <w:tc>
          <w:tcPr>
            <w:tcW w:w="1916" w:type="dxa"/>
          </w:tcPr>
          <w:p w14:paraId="29C77448" w14:textId="35B13CF3" w:rsidR="006F51AA" w:rsidRPr="00E646C1" w:rsidRDefault="00A8358A" w:rsidP="004C2D38">
            <w:pPr>
              <w:pStyle w:val="NoSpacing"/>
              <w:cnfStyle w:val="000000100000" w:firstRow="0" w:lastRow="0" w:firstColumn="0" w:lastColumn="0" w:oddVBand="0" w:evenVBand="0" w:oddHBand="1" w:evenHBand="0" w:firstRowFirstColumn="0" w:firstRowLastColumn="0" w:lastRowFirstColumn="0" w:lastRowLastColumn="0"/>
            </w:pPr>
            <w:r>
              <w:t>Not HoH or Adult</w:t>
            </w:r>
          </w:p>
        </w:tc>
      </w:tr>
      <w:tr w:rsidR="006F51AA" w:rsidRPr="006C26B8" w14:paraId="251C49B4" w14:textId="77777777" w:rsidTr="007B2A1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92" w:type="dxa"/>
          </w:tcPr>
          <w:p w14:paraId="0C763320" w14:textId="77777777" w:rsidR="006F51AA" w:rsidRPr="00E646C1" w:rsidRDefault="006F51AA" w:rsidP="004C2D38">
            <w:pPr>
              <w:pStyle w:val="NoSpacing"/>
            </w:pPr>
            <w:r w:rsidRPr="00E646C1">
              <w:t>1</w:t>
            </w:r>
          </w:p>
        </w:tc>
        <w:tc>
          <w:tcPr>
            <w:tcW w:w="1916" w:type="dxa"/>
          </w:tcPr>
          <w:p w14:paraId="2D9415FD" w14:textId="77777777" w:rsidR="006F51AA" w:rsidRPr="00E646C1" w:rsidRDefault="006F51AA" w:rsidP="004C2D38">
            <w:pPr>
              <w:pStyle w:val="NoSpacing"/>
              <w:cnfStyle w:val="000000010000" w:firstRow="0" w:lastRow="0" w:firstColumn="0" w:lastColumn="0" w:oddVBand="0" w:evenVBand="0" w:oddHBand="0" w:evenHBand="1" w:firstRowFirstColumn="0" w:firstRowLastColumn="0" w:lastRowFirstColumn="0" w:lastRowLastColumn="0"/>
            </w:pPr>
            <w:r w:rsidRPr="00E646C1">
              <w:t xml:space="preserve">Adult </w:t>
            </w:r>
          </w:p>
        </w:tc>
      </w:tr>
      <w:tr w:rsidR="006F51AA" w:rsidRPr="006C26B8" w14:paraId="22141A27" w14:textId="77777777" w:rsidTr="007B2A17">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92" w:type="dxa"/>
          </w:tcPr>
          <w:p w14:paraId="49443A1C" w14:textId="77777777" w:rsidR="006F51AA" w:rsidRPr="00E646C1" w:rsidRDefault="006F51AA" w:rsidP="004C2D38">
            <w:pPr>
              <w:pStyle w:val="NoSpacing"/>
            </w:pPr>
            <w:r w:rsidRPr="00E646C1">
              <w:t>2</w:t>
            </w:r>
          </w:p>
        </w:tc>
        <w:tc>
          <w:tcPr>
            <w:tcW w:w="1916" w:type="dxa"/>
          </w:tcPr>
          <w:p w14:paraId="59761518" w14:textId="77777777" w:rsidR="006F51AA" w:rsidRPr="00E646C1" w:rsidRDefault="006F51AA" w:rsidP="004C2D38">
            <w:pPr>
              <w:pStyle w:val="NoSpacing"/>
              <w:cnfStyle w:val="000000100000" w:firstRow="0" w:lastRow="0" w:firstColumn="0" w:lastColumn="0" w:oddVBand="0" w:evenVBand="0" w:oddHBand="1" w:evenHBand="0" w:firstRowFirstColumn="0" w:firstRowLastColumn="0" w:lastRowFirstColumn="0" w:lastRowLastColumn="0"/>
            </w:pPr>
            <w:r w:rsidRPr="00E646C1">
              <w:t>HoH</w:t>
            </w:r>
          </w:p>
        </w:tc>
      </w:tr>
      <w:tr w:rsidR="006F51AA" w:rsidRPr="006C26B8" w14:paraId="24F1E750" w14:textId="77777777" w:rsidTr="007B2A1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92" w:type="dxa"/>
          </w:tcPr>
          <w:p w14:paraId="783C1B3D" w14:textId="77777777" w:rsidR="006F51AA" w:rsidRPr="00E646C1" w:rsidRDefault="006F51AA" w:rsidP="004C2D38">
            <w:pPr>
              <w:pStyle w:val="NoSpacing"/>
            </w:pPr>
            <w:r w:rsidRPr="00E646C1">
              <w:t>3</w:t>
            </w:r>
          </w:p>
        </w:tc>
        <w:tc>
          <w:tcPr>
            <w:tcW w:w="1916" w:type="dxa"/>
          </w:tcPr>
          <w:p w14:paraId="34EDE188" w14:textId="77777777" w:rsidR="006F51AA" w:rsidRPr="00E646C1" w:rsidRDefault="006F51AA" w:rsidP="004C2D38">
            <w:pPr>
              <w:pStyle w:val="NoSpacing"/>
              <w:cnfStyle w:val="000000010000" w:firstRow="0" w:lastRow="0" w:firstColumn="0" w:lastColumn="0" w:oddVBand="0" w:evenVBand="0" w:oddHBand="0" w:evenHBand="1" w:firstRowFirstColumn="0" w:firstRowLastColumn="0" w:lastRowFirstColumn="0" w:lastRowLastColumn="0"/>
            </w:pPr>
            <w:r w:rsidRPr="00E646C1">
              <w:t>Adult and HoH</w:t>
            </w:r>
          </w:p>
        </w:tc>
      </w:tr>
    </w:tbl>
    <w:p w14:paraId="6D6FCF8A" w14:textId="77777777" w:rsidR="00EC52CD" w:rsidRPr="006A3016" w:rsidRDefault="00EC52CD" w:rsidP="006A3016">
      <w:pPr>
        <w:pStyle w:val="Heading4"/>
      </w:pPr>
      <w:r w:rsidRPr="0088191A">
        <w:t>Gender</w:t>
      </w:r>
    </w:p>
    <w:p w14:paraId="7579C8AE" w14:textId="2A9C4ACF" w:rsidR="00EC52CD" w:rsidRPr="00A6067F" w:rsidRDefault="00EC52CD" w:rsidP="00910CAF">
      <w:r w:rsidRPr="00A6067F">
        <w:t>Assign a value of -1 for all non-heads of household under 18 or of unknown age</w:t>
      </w:r>
      <w:r w:rsidR="006F51AA" w:rsidRPr="00A6067F">
        <w:t xml:space="preserve"> </w:t>
      </w:r>
      <w:r w:rsidR="006F51AA" w:rsidRPr="00577A54">
        <w:t>(</w:t>
      </w:r>
      <w:r w:rsidR="00CF23C7" w:rsidRPr="00CF23C7">
        <w:rPr>
          <w:b/>
        </w:rPr>
        <w:t>HoHAdult</w:t>
      </w:r>
      <w:r w:rsidR="006F51AA" w:rsidRPr="00137259">
        <w:rPr>
          <w:b/>
        </w:rPr>
        <w:t xml:space="preserve"> </w:t>
      </w:r>
      <w:r w:rsidR="006F51AA" w:rsidRPr="00577A54">
        <w:t>= 0)</w:t>
      </w:r>
      <w:r w:rsidRPr="00A6067F">
        <w:t>.</w:t>
      </w:r>
    </w:p>
    <w:p w14:paraId="5C14BC9C" w14:textId="77777777" w:rsidR="00EC52CD" w:rsidRPr="00A6067F" w:rsidRDefault="00EC52CD" w:rsidP="00910CAF">
      <w:r w:rsidRPr="00A6067F">
        <w:t xml:space="preserve">Crosswalk HMIS </w:t>
      </w:r>
      <w:r w:rsidRPr="00655B0F">
        <w:rPr>
          <w:i/>
        </w:rPr>
        <w:t>Gender</w:t>
      </w:r>
      <w:r w:rsidRPr="00A6067F">
        <w:t xml:space="preserve"> values for adults and heads of household as follows:</w:t>
      </w:r>
    </w:p>
    <w:tbl>
      <w:tblPr>
        <w:tblStyle w:val="Style11"/>
        <w:tblW w:w="9535" w:type="dxa"/>
        <w:tblLook w:val="04A0" w:firstRow="1" w:lastRow="0" w:firstColumn="1" w:lastColumn="0" w:noHBand="0" w:noVBand="1"/>
      </w:tblPr>
      <w:tblGrid>
        <w:gridCol w:w="1458"/>
        <w:gridCol w:w="3757"/>
        <w:gridCol w:w="1373"/>
        <w:gridCol w:w="2947"/>
      </w:tblGrid>
      <w:tr w:rsidR="00EC52CD" w:rsidRPr="00107D01" w14:paraId="2F405403" w14:textId="77777777" w:rsidTr="00D6011B">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1458" w:type="dxa"/>
          </w:tcPr>
          <w:p w14:paraId="2294A130" w14:textId="597C9050" w:rsidR="00EC52CD" w:rsidRPr="008743AE" w:rsidRDefault="003803D4" w:rsidP="004C2D38">
            <w:pPr>
              <w:pStyle w:val="NoSpacing"/>
            </w:pPr>
            <w:r>
              <w:t>Priority</w:t>
            </w:r>
          </w:p>
        </w:tc>
        <w:tc>
          <w:tcPr>
            <w:tcW w:w="3757" w:type="dxa"/>
          </w:tcPr>
          <w:p w14:paraId="3AF87339" w14:textId="77777777" w:rsidR="00EC52CD" w:rsidRPr="008743AE" w:rsidRDefault="00EC52CD" w:rsidP="004C2D38">
            <w:pPr>
              <w:pStyle w:val="NoSpacing"/>
              <w:cnfStyle w:val="100000000000" w:firstRow="1" w:lastRow="0" w:firstColumn="0" w:lastColumn="0" w:oddVBand="0" w:evenVBand="0" w:oddHBand="0" w:evenHBand="0" w:firstRowFirstColumn="0" w:firstRowLastColumn="0" w:lastRowFirstColumn="0" w:lastRowLastColumn="0"/>
            </w:pPr>
            <w:r w:rsidRPr="008743AE">
              <w:t>HMIS Category</w:t>
            </w:r>
          </w:p>
        </w:tc>
        <w:tc>
          <w:tcPr>
            <w:tcW w:w="1373" w:type="dxa"/>
          </w:tcPr>
          <w:p w14:paraId="686921CE" w14:textId="77777777" w:rsidR="00EC52CD" w:rsidRPr="008743AE" w:rsidRDefault="00EC52CD" w:rsidP="004C2D38">
            <w:pPr>
              <w:pStyle w:val="NoSpacing"/>
              <w:cnfStyle w:val="100000000000" w:firstRow="1" w:lastRow="0" w:firstColumn="0" w:lastColumn="0" w:oddVBand="0" w:evenVBand="0" w:oddHBand="0" w:evenHBand="0" w:firstRowFirstColumn="0" w:firstRowLastColumn="0" w:lastRowFirstColumn="0" w:lastRowLastColumn="0"/>
            </w:pPr>
            <w:r w:rsidRPr="008743AE">
              <w:t>LSA Value</w:t>
            </w:r>
          </w:p>
        </w:tc>
        <w:tc>
          <w:tcPr>
            <w:tcW w:w="2947" w:type="dxa"/>
          </w:tcPr>
          <w:p w14:paraId="2442BC58" w14:textId="77777777" w:rsidR="00EC52CD" w:rsidRPr="008743AE" w:rsidRDefault="00EC52CD" w:rsidP="004C2D38">
            <w:pPr>
              <w:pStyle w:val="NoSpacing"/>
              <w:cnfStyle w:val="100000000000" w:firstRow="1" w:lastRow="0" w:firstColumn="0" w:lastColumn="0" w:oddVBand="0" w:evenVBand="0" w:oddHBand="0" w:evenHBand="0" w:firstRowFirstColumn="0" w:firstRowLastColumn="0" w:lastRowFirstColumn="0" w:lastRowLastColumn="0"/>
            </w:pPr>
            <w:r w:rsidRPr="008743AE">
              <w:t xml:space="preserve">LSA Category </w:t>
            </w:r>
          </w:p>
        </w:tc>
      </w:tr>
      <w:tr w:rsidR="00D6011B" w:rsidRPr="00107D01" w14:paraId="14E19CB6" w14:textId="77777777" w:rsidTr="00FE16F4">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458" w:type="dxa"/>
          </w:tcPr>
          <w:p w14:paraId="13340A8A" w14:textId="77777777" w:rsidR="00D6011B" w:rsidRPr="00577A54" w:rsidRDefault="00D6011B" w:rsidP="00845520">
            <w:pPr>
              <w:pStyle w:val="NoSpacing"/>
            </w:pPr>
            <w:r w:rsidRPr="00577A54">
              <w:t>1</w:t>
            </w:r>
          </w:p>
        </w:tc>
        <w:tc>
          <w:tcPr>
            <w:tcW w:w="0" w:type="dxa"/>
          </w:tcPr>
          <w:p w14:paraId="4E851AE9" w14:textId="77777777" w:rsidR="00D6011B" w:rsidRPr="001A0862" w:rsidRDefault="00D6011B" w:rsidP="00845520">
            <w:pPr>
              <w:pStyle w:val="NoSpacing"/>
              <w:cnfStyle w:val="000000100000" w:firstRow="0" w:lastRow="0" w:firstColumn="0" w:lastColumn="0" w:oddVBand="0" w:evenVBand="0" w:oddHBand="1" w:evenHBand="0" w:firstRowFirstColumn="0" w:firstRowLastColumn="0" w:lastRowFirstColumn="0" w:lastRowLastColumn="0"/>
            </w:pPr>
            <w:r w:rsidRPr="00577A54">
              <w:t>Regardless of any other data</w:t>
            </w:r>
            <w:r>
              <w:t xml:space="preserve">, </w:t>
            </w:r>
            <w:r w:rsidRPr="001A0862">
              <w:rPr>
                <w:i/>
                <w:iCs/>
              </w:rPr>
              <w:t>GenderNone</w:t>
            </w:r>
            <w:r>
              <w:t xml:space="preserve"> in (8,9)</w:t>
            </w:r>
          </w:p>
        </w:tc>
        <w:tc>
          <w:tcPr>
            <w:tcW w:w="0" w:type="dxa"/>
          </w:tcPr>
          <w:p w14:paraId="6366411F" w14:textId="77777777" w:rsidR="00D6011B" w:rsidRPr="00577A54" w:rsidRDefault="00D6011B" w:rsidP="00845520">
            <w:pPr>
              <w:pStyle w:val="NoSpacing"/>
              <w:cnfStyle w:val="000000100000" w:firstRow="0" w:lastRow="0" w:firstColumn="0" w:lastColumn="0" w:oddVBand="0" w:evenVBand="0" w:oddHBand="1" w:evenHBand="0" w:firstRowFirstColumn="0" w:firstRowLastColumn="0" w:lastRowFirstColumn="0" w:lastRowLastColumn="0"/>
            </w:pPr>
            <w:r w:rsidRPr="00577A54">
              <w:t>98</w:t>
            </w:r>
          </w:p>
        </w:tc>
        <w:tc>
          <w:tcPr>
            <w:tcW w:w="2947" w:type="dxa"/>
          </w:tcPr>
          <w:p w14:paraId="64DD325A" w14:textId="77777777" w:rsidR="00D6011B" w:rsidRPr="00577A54" w:rsidRDefault="00D6011B" w:rsidP="00845520">
            <w:pPr>
              <w:pStyle w:val="NoSpacing"/>
              <w:cnfStyle w:val="000000100000" w:firstRow="0" w:lastRow="0" w:firstColumn="0" w:lastColumn="0" w:oddVBand="0" w:evenVBand="0" w:oddHBand="1" w:evenHBand="0" w:firstRowFirstColumn="0" w:firstRowLastColumn="0" w:lastRowFirstColumn="0" w:lastRowLastColumn="0"/>
            </w:pPr>
            <w:r w:rsidRPr="00577A54">
              <w:t>Client doesn't know/refused</w:t>
            </w:r>
          </w:p>
        </w:tc>
      </w:tr>
      <w:tr w:rsidR="00D6011B" w:rsidRPr="00107D01" w14:paraId="48D4D4A8" w14:textId="77777777" w:rsidTr="00FE16F4">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458" w:type="dxa"/>
          </w:tcPr>
          <w:p w14:paraId="2E45A8D1" w14:textId="77777777" w:rsidR="00D6011B" w:rsidRPr="00577A54" w:rsidRDefault="00D6011B" w:rsidP="00845520">
            <w:pPr>
              <w:pStyle w:val="NoSpacing"/>
            </w:pPr>
            <w:r w:rsidRPr="00577A54">
              <w:t>2</w:t>
            </w:r>
          </w:p>
        </w:tc>
        <w:tc>
          <w:tcPr>
            <w:tcW w:w="0" w:type="dxa"/>
          </w:tcPr>
          <w:p w14:paraId="416A2454" w14:textId="77777777" w:rsidR="00D6011B" w:rsidRPr="00107D01" w:rsidRDefault="00D6011B" w:rsidP="00845520">
            <w:pPr>
              <w:pStyle w:val="NoSpacing"/>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1A0862">
              <w:rPr>
                <w:i/>
                <w:iCs/>
              </w:rPr>
              <w:t>Questioning</w:t>
            </w:r>
            <w:r>
              <w:t xml:space="preserve"> = 1</w:t>
            </w:r>
          </w:p>
        </w:tc>
        <w:tc>
          <w:tcPr>
            <w:tcW w:w="0" w:type="dxa"/>
          </w:tcPr>
          <w:p w14:paraId="20009285" w14:textId="77777777" w:rsidR="00D6011B" w:rsidRPr="00577A54" w:rsidRDefault="00D6011B" w:rsidP="00845520">
            <w:pPr>
              <w:pStyle w:val="NoSpacing"/>
              <w:cnfStyle w:val="000000010000" w:firstRow="0" w:lastRow="0" w:firstColumn="0" w:lastColumn="0" w:oddVBand="0" w:evenVBand="0" w:oddHBand="0" w:evenHBand="1" w:firstRowFirstColumn="0" w:firstRowLastColumn="0" w:lastRowFirstColumn="0" w:lastRowLastColumn="0"/>
            </w:pPr>
            <w:r>
              <w:t>5</w:t>
            </w:r>
          </w:p>
        </w:tc>
        <w:tc>
          <w:tcPr>
            <w:tcW w:w="2947" w:type="dxa"/>
          </w:tcPr>
          <w:p w14:paraId="5101B04A" w14:textId="77777777" w:rsidR="00D6011B" w:rsidRPr="00577A54" w:rsidRDefault="00D6011B" w:rsidP="00845520">
            <w:pPr>
              <w:pStyle w:val="NoSpacing"/>
              <w:cnfStyle w:val="000000010000" w:firstRow="0" w:lastRow="0" w:firstColumn="0" w:lastColumn="0" w:oddVBand="0" w:evenVBand="0" w:oddHBand="0" w:evenHBand="1" w:firstRowFirstColumn="0" w:firstRowLastColumn="0" w:lastRowFirstColumn="0" w:lastRowLastColumn="0"/>
            </w:pPr>
            <w:r>
              <w:t>Questioning</w:t>
            </w:r>
          </w:p>
        </w:tc>
      </w:tr>
      <w:tr w:rsidR="00D6011B" w:rsidRPr="00107D01" w14:paraId="4DE5C856" w14:textId="77777777" w:rsidTr="00FE16F4">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458" w:type="dxa"/>
          </w:tcPr>
          <w:p w14:paraId="27EF1FB4" w14:textId="77777777" w:rsidR="00D6011B" w:rsidRPr="00577A54" w:rsidRDefault="00D6011B" w:rsidP="00845520">
            <w:pPr>
              <w:pStyle w:val="NoSpacing"/>
            </w:pPr>
            <w:r w:rsidRPr="00577A54">
              <w:t>3</w:t>
            </w:r>
          </w:p>
        </w:tc>
        <w:tc>
          <w:tcPr>
            <w:tcW w:w="0" w:type="dxa"/>
          </w:tcPr>
          <w:p w14:paraId="1B9FFABC" w14:textId="77777777" w:rsidR="00D6011B" w:rsidRPr="00107D01" w:rsidRDefault="00D6011B" w:rsidP="00845520">
            <w:pPr>
              <w:pStyle w:val="NoSpacing"/>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1A0862">
              <w:rPr>
                <w:i/>
                <w:iCs/>
              </w:rPr>
              <w:t>NonSingular</w:t>
            </w:r>
            <w:r>
              <w:t xml:space="preserve"> = 1</w:t>
            </w:r>
          </w:p>
        </w:tc>
        <w:tc>
          <w:tcPr>
            <w:tcW w:w="0" w:type="dxa"/>
          </w:tcPr>
          <w:p w14:paraId="6362B691" w14:textId="77777777" w:rsidR="00D6011B" w:rsidRPr="00577A54" w:rsidRDefault="00D6011B" w:rsidP="00845520">
            <w:pPr>
              <w:pStyle w:val="NoSpacing"/>
              <w:cnfStyle w:val="000000100000" w:firstRow="0" w:lastRow="0" w:firstColumn="0" w:lastColumn="0" w:oddVBand="0" w:evenVBand="0" w:oddHBand="1" w:evenHBand="0" w:firstRowFirstColumn="0" w:firstRowLastColumn="0" w:lastRowFirstColumn="0" w:lastRowLastColumn="0"/>
            </w:pPr>
            <w:r>
              <w:t>4</w:t>
            </w:r>
          </w:p>
        </w:tc>
        <w:tc>
          <w:tcPr>
            <w:tcW w:w="2947" w:type="dxa"/>
          </w:tcPr>
          <w:p w14:paraId="5D02C253" w14:textId="77777777" w:rsidR="00D6011B" w:rsidRPr="00577A54" w:rsidRDefault="00D6011B" w:rsidP="00845520">
            <w:pPr>
              <w:pStyle w:val="NoSpacing"/>
              <w:cnfStyle w:val="000000100000" w:firstRow="0" w:lastRow="0" w:firstColumn="0" w:lastColumn="0" w:oddVBand="0" w:evenVBand="0" w:oddHBand="1" w:evenHBand="0" w:firstRowFirstColumn="0" w:firstRowLastColumn="0" w:lastRowFirstColumn="0" w:lastRowLastColumn="0"/>
            </w:pPr>
            <w:r>
              <w:t>Non-Singular</w:t>
            </w:r>
          </w:p>
        </w:tc>
      </w:tr>
      <w:tr w:rsidR="00D6011B" w:rsidRPr="00107D01" w14:paraId="56429006" w14:textId="77777777" w:rsidTr="00FE16F4">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458" w:type="dxa"/>
          </w:tcPr>
          <w:p w14:paraId="03437173" w14:textId="77777777" w:rsidR="00D6011B" w:rsidRPr="00577A54" w:rsidRDefault="00D6011B" w:rsidP="00845520">
            <w:pPr>
              <w:pStyle w:val="NoSpacing"/>
            </w:pPr>
            <w:r w:rsidRPr="00577A54">
              <w:t>4</w:t>
            </w:r>
          </w:p>
        </w:tc>
        <w:tc>
          <w:tcPr>
            <w:tcW w:w="0" w:type="dxa"/>
          </w:tcPr>
          <w:p w14:paraId="4D63F2F6" w14:textId="77777777" w:rsidR="00D6011B" w:rsidRPr="00541CB4" w:rsidRDefault="00D6011B" w:rsidP="00845520">
            <w:pPr>
              <w:pStyle w:val="NoSpacing"/>
              <w:cnfStyle w:val="000000010000" w:firstRow="0" w:lastRow="0" w:firstColumn="0" w:lastColumn="0" w:oddVBand="0" w:evenVBand="0" w:oddHBand="0" w:evenHBand="1" w:firstRowFirstColumn="0" w:firstRowLastColumn="0" w:lastRowFirstColumn="0" w:lastRowLastColumn="0"/>
              <w:rPr>
                <w:rFonts w:ascii="Open Sans" w:hAnsi="Open Sans" w:cs="Open Sans"/>
                <w:iCs/>
              </w:rPr>
            </w:pPr>
            <w:r>
              <w:rPr>
                <w:i/>
              </w:rPr>
              <w:t xml:space="preserve">Male </w:t>
            </w:r>
            <w:r>
              <w:rPr>
                <w:iCs/>
              </w:rPr>
              <w:t xml:space="preserve">= 1 and </w:t>
            </w:r>
            <w:r>
              <w:rPr>
                <w:i/>
              </w:rPr>
              <w:t xml:space="preserve">Female </w:t>
            </w:r>
            <w:r>
              <w:rPr>
                <w:iCs/>
              </w:rPr>
              <w:t>= 1</w:t>
            </w:r>
          </w:p>
        </w:tc>
        <w:tc>
          <w:tcPr>
            <w:tcW w:w="0" w:type="dxa"/>
          </w:tcPr>
          <w:p w14:paraId="0E6CAB54" w14:textId="77777777" w:rsidR="00D6011B" w:rsidRPr="00577A54" w:rsidRDefault="00D6011B" w:rsidP="00845520">
            <w:pPr>
              <w:pStyle w:val="NoSpacing"/>
              <w:cnfStyle w:val="000000010000" w:firstRow="0" w:lastRow="0" w:firstColumn="0" w:lastColumn="0" w:oddVBand="0" w:evenVBand="0" w:oddHBand="0" w:evenHBand="1" w:firstRowFirstColumn="0" w:firstRowLastColumn="0" w:lastRowFirstColumn="0" w:lastRowLastColumn="0"/>
            </w:pPr>
            <w:r>
              <w:t>4</w:t>
            </w:r>
          </w:p>
        </w:tc>
        <w:tc>
          <w:tcPr>
            <w:tcW w:w="2947" w:type="dxa"/>
          </w:tcPr>
          <w:p w14:paraId="79F56577" w14:textId="77777777" w:rsidR="00D6011B" w:rsidRPr="00577A54" w:rsidRDefault="00D6011B" w:rsidP="00845520">
            <w:pPr>
              <w:pStyle w:val="NoSpacing"/>
              <w:cnfStyle w:val="000000010000" w:firstRow="0" w:lastRow="0" w:firstColumn="0" w:lastColumn="0" w:oddVBand="0" w:evenVBand="0" w:oddHBand="0" w:evenHBand="1" w:firstRowFirstColumn="0" w:firstRowLastColumn="0" w:lastRowFirstColumn="0" w:lastRowLastColumn="0"/>
            </w:pPr>
            <w:r>
              <w:t>Non-Singular</w:t>
            </w:r>
          </w:p>
        </w:tc>
      </w:tr>
      <w:tr w:rsidR="00D6011B" w:rsidRPr="00107D01" w14:paraId="5BE03929" w14:textId="77777777" w:rsidTr="00FE16F4">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458" w:type="dxa"/>
          </w:tcPr>
          <w:p w14:paraId="529C1184" w14:textId="77777777" w:rsidR="00D6011B" w:rsidRPr="00577A54" w:rsidRDefault="00D6011B" w:rsidP="00845520">
            <w:pPr>
              <w:pStyle w:val="NoSpacing"/>
            </w:pPr>
            <w:r>
              <w:t>5</w:t>
            </w:r>
          </w:p>
        </w:tc>
        <w:tc>
          <w:tcPr>
            <w:tcW w:w="0" w:type="dxa"/>
          </w:tcPr>
          <w:p w14:paraId="4858DEE7" w14:textId="77777777" w:rsidR="00D6011B" w:rsidRPr="00541CB4" w:rsidRDefault="00D6011B" w:rsidP="00845520">
            <w:pPr>
              <w:pStyle w:val="NoSpacing"/>
              <w:cnfStyle w:val="000000100000" w:firstRow="0" w:lastRow="0" w:firstColumn="0" w:lastColumn="0" w:oddVBand="0" w:evenVBand="0" w:oddHBand="1" w:evenHBand="0" w:firstRowFirstColumn="0" w:firstRowLastColumn="0" w:lastRowFirstColumn="0" w:lastRowLastColumn="0"/>
              <w:rPr>
                <w:rFonts w:ascii="Open Sans" w:hAnsi="Open Sans" w:cs="Open Sans"/>
                <w:iCs/>
              </w:rPr>
            </w:pPr>
            <w:r>
              <w:rPr>
                <w:i/>
              </w:rPr>
              <w:t xml:space="preserve">Transgender </w:t>
            </w:r>
            <w:r>
              <w:rPr>
                <w:iCs/>
              </w:rPr>
              <w:t>= 1</w:t>
            </w:r>
          </w:p>
        </w:tc>
        <w:tc>
          <w:tcPr>
            <w:tcW w:w="0" w:type="dxa"/>
          </w:tcPr>
          <w:p w14:paraId="146C179E" w14:textId="77777777" w:rsidR="00D6011B" w:rsidRPr="00577A54" w:rsidRDefault="00D6011B" w:rsidP="00845520">
            <w:pPr>
              <w:pStyle w:val="NoSpacing"/>
              <w:cnfStyle w:val="000000100000" w:firstRow="0" w:lastRow="0" w:firstColumn="0" w:lastColumn="0" w:oddVBand="0" w:evenVBand="0" w:oddHBand="1" w:evenHBand="0" w:firstRowFirstColumn="0" w:firstRowLastColumn="0" w:lastRowFirstColumn="0" w:lastRowLastColumn="0"/>
            </w:pPr>
            <w:r>
              <w:t>3</w:t>
            </w:r>
          </w:p>
        </w:tc>
        <w:tc>
          <w:tcPr>
            <w:tcW w:w="2947" w:type="dxa"/>
          </w:tcPr>
          <w:p w14:paraId="11D2B7C2" w14:textId="77777777" w:rsidR="00D6011B" w:rsidRPr="00577A54" w:rsidRDefault="00D6011B" w:rsidP="00845520">
            <w:pPr>
              <w:pStyle w:val="NoSpacing"/>
              <w:cnfStyle w:val="000000100000" w:firstRow="0" w:lastRow="0" w:firstColumn="0" w:lastColumn="0" w:oddVBand="0" w:evenVBand="0" w:oddHBand="1" w:evenHBand="0" w:firstRowFirstColumn="0" w:firstRowLastColumn="0" w:lastRowFirstColumn="0" w:lastRowLastColumn="0"/>
            </w:pPr>
            <w:r>
              <w:t>Transgender</w:t>
            </w:r>
          </w:p>
        </w:tc>
      </w:tr>
      <w:tr w:rsidR="00D6011B" w:rsidRPr="00107D01" w14:paraId="4BF818B3" w14:textId="77777777" w:rsidTr="00FE16F4">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458" w:type="dxa"/>
          </w:tcPr>
          <w:p w14:paraId="43FDAFC3" w14:textId="77777777" w:rsidR="00D6011B" w:rsidRPr="00577A54" w:rsidRDefault="00D6011B" w:rsidP="00845520">
            <w:pPr>
              <w:pStyle w:val="NoSpacing"/>
            </w:pPr>
            <w:r>
              <w:t>6</w:t>
            </w:r>
          </w:p>
        </w:tc>
        <w:tc>
          <w:tcPr>
            <w:tcW w:w="0" w:type="dxa"/>
          </w:tcPr>
          <w:p w14:paraId="764CABD2" w14:textId="77777777" w:rsidR="00D6011B" w:rsidRPr="001A0862" w:rsidRDefault="00D6011B" w:rsidP="00845520">
            <w:pPr>
              <w:pStyle w:val="NoSpacing"/>
              <w:cnfStyle w:val="000000010000" w:firstRow="0" w:lastRow="0" w:firstColumn="0" w:lastColumn="0" w:oddVBand="0" w:evenVBand="0" w:oddHBand="0" w:evenHBand="1" w:firstRowFirstColumn="0" w:firstRowLastColumn="0" w:lastRowFirstColumn="0" w:lastRowLastColumn="0"/>
              <w:rPr>
                <w:rFonts w:ascii="Open Sans" w:hAnsi="Open Sans" w:cs="Open Sans"/>
                <w:iCs/>
              </w:rPr>
            </w:pPr>
            <w:r>
              <w:rPr>
                <w:i/>
              </w:rPr>
              <w:t xml:space="preserve">Female </w:t>
            </w:r>
            <w:r>
              <w:rPr>
                <w:iCs/>
              </w:rPr>
              <w:t>= 1</w:t>
            </w:r>
          </w:p>
        </w:tc>
        <w:tc>
          <w:tcPr>
            <w:tcW w:w="0" w:type="dxa"/>
          </w:tcPr>
          <w:p w14:paraId="76688B46" w14:textId="77777777" w:rsidR="00D6011B" w:rsidRPr="00577A54" w:rsidRDefault="00D6011B" w:rsidP="00845520">
            <w:pPr>
              <w:pStyle w:val="NoSpacing"/>
              <w:cnfStyle w:val="000000010000" w:firstRow="0" w:lastRow="0" w:firstColumn="0" w:lastColumn="0" w:oddVBand="0" w:evenVBand="0" w:oddHBand="0" w:evenHBand="1" w:firstRowFirstColumn="0" w:firstRowLastColumn="0" w:lastRowFirstColumn="0" w:lastRowLastColumn="0"/>
            </w:pPr>
            <w:r>
              <w:t>1</w:t>
            </w:r>
          </w:p>
        </w:tc>
        <w:tc>
          <w:tcPr>
            <w:tcW w:w="2947" w:type="dxa"/>
          </w:tcPr>
          <w:p w14:paraId="23B40387" w14:textId="77777777" w:rsidR="00D6011B" w:rsidRPr="00577A54" w:rsidRDefault="00D6011B" w:rsidP="00845520">
            <w:pPr>
              <w:pStyle w:val="NoSpacing"/>
              <w:cnfStyle w:val="000000010000" w:firstRow="0" w:lastRow="0" w:firstColumn="0" w:lastColumn="0" w:oddVBand="0" w:evenVBand="0" w:oddHBand="0" w:evenHBand="1" w:firstRowFirstColumn="0" w:firstRowLastColumn="0" w:lastRowFirstColumn="0" w:lastRowLastColumn="0"/>
            </w:pPr>
            <w:r>
              <w:t>Female</w:t>
            </w:r>
          </w:p>
        </w:tc>
      </w:tr>
      <w:tr w:rsidR="00D6011B" w:rsidRPr="00107D01" w14:paraId="41AFA52F" w14:textId="77777777" w:rsidTr="00FE16F4">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458" w:type="dxa"/>
          </w:tcPr>
          <w:p w14:paraId="07D86FE2" w14:textId="77777777" w:rsidR="00D6011B" w:rsidRPr="00577A54" w:rsidRDefault="00D6011B" w:rsidP="00845520">
            <w:pPr>
              <w:pStyle w:val="NoSpacing"/>
            </w:pPr>
            <w:r>
              <w:t>6</w:t>
            </w:r>
          </w:p>
        </w:tc>
        <w:tc>
          <w:tcPr>
            <w:tcW w:w="0" w:type="dxa"/>
          </w:tcPr>
          <w:p w14:paraId="1548F750" w14:textId="77777777" w:rsidR="00D6011B" w:rsidRPr="00107D01" w:rsidRDefault="00D6011B" w:rsidP="00845520">
            <w:pPr>
              <w:pStyle w:val="NoSpacing"/>
              <w:cnfStyle w:val="000000100000" w:firstRow="0" w:lastRow="0" w:firstColumn="0" w:lastColumn="0" w:oddVBand="0" w:evenVBand="0" w:oddHBand="1" w:evenHBand="0" w:firstRowFirstColumn="0" w:firstRowLastColumn="0" w:lastRowFirstColumn="0" w:lastRowLastColumn="0"/>
              <w:rPr>
                <w:rFonts w:ascii="Open Sans" w:hAnsi="Open Sans" w:cs="Open Sans"/>
              </w:rPr>
            </w:pPr>
            <w:r>
              <w:rPr>
                <w:i/>
              </w:rPr>
              <w:t xml:space="preserve">Male </w:t>
            </w:r>
            <w:r>
              <w:rPr>
                <w:iCs/>
              </w:rPr>
              <w:t>= 1</w:t>
            </w:r>
          </w:p>
        </w:tc>
        <w:tc>
          <w:tcPr>
            <w:tcW w:w="0" w:type="dxa"/>
          </w:tcPr>
          <w:p w14:paraId="2B44731C" w14:textId="77777777" w:rsidR="00D6011B" w:rsidRPr="00577A54" w:rsidRDefault="00D6011B" w:rsidP="00845520">
            <w:pPr>
              <w:pStyle w:val="NoSpacing"/>
              <w:cnfStyle w:val="000000100000" w:firstRow="0" w:lastRow="0" w:firstColumn="0" w:lastColumn="0" w:oddVBand="0" w:evenVBand="0" w:oddHBand="1" w:evenHBand="0" w:firstRowFirstColumn="0" w:firstRowLastColumn="0" w:lastRowFirstColumn="0" w:lastRowLastColumn="0"/>
            </w:pPr>
            <w:r>
              <w:t>2</w:t>
            </w:r>
          </w:p>
        </w:tc>
        <w:tc>
          <w:tcPr>
            <w:tcW w:w="2947" w:type="dxa"/>
          </w:tcPr>
          <w:p w14:paraId="7C00B1BD" w14:textId="77777777" w:rsidR="00D6011B" w:rsidRPr="00577A54" w:rsidRDefault="00D6011B" w:rsidP="00845520">
            <w:pPr>
              <w:pStyle w:val="NoSpacing"/>
              <w:cnfStyle w:val="000000100000" w:firstRow="0" w:lastRow="0" w:firstColumn="0" w:lastColumn="0" w:oddVBand="0" w:evenVBand="0" w:oddHBand="1" w:evenHBand="0" w:firstRowFirstColumn="0" w:firstRowLastColumn="0" w:lastRowFirstColumn="0" w:lastRowLastColumn="0"/>
            </w:pPr>
            <w:r>
              <w:t>Male</w:t>
            </w:r>
          </w:p>
        </w:tc>
      </w:tr>
      <w:tr w:rsidR="00D6011B" w:rsidRPr="00107D01" w14:paraId="0D2D7DB3" w14:textId="77777777" w:rsidTr="00FE16F4">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458" w:type="dxa"/>
          </w:tcPr>
          <w:p w14:paraId="0A60C9EE" w14:textId="77777777" w:rsidR="00D6011B" w:rsidRDefault="00D6011B" w:rsidP="00845520">
            <w:pPr>
              <w:pStyle w:val="NoSpacing"/>
            </w:pPr>
            <w:r>
              <w:t>7</w:t>
            </w:r>
          </w:p>
        </w:tc>
        <w:tc>
          <w:tcPr>
            <w:tcW w:w="0" w:type="dxa"/>
          </w:tcPr>
          <w:p w14:paraId="3E2F585F" w14:textId="77777777" w:rsidR="00D6011B" w:rsidRPr="001A0862" w:rsidRDefault="00D6011B" w:rsidP="00845520">
            <w:pPr>
              <w:pStyle w:val="NoSpacing"/>
              <w:cnfStyle w:val="000000010000" w:firstRow="0" w:lastRow="0" w:firstColumn="0" w:lastColumn="0" w:oddVBand="0" w:evenVBand="0" w:oddHBand="0" w:evenHBand="1" w:firstRowFirstColumn="0" w:firstRowLastColumn="0" w:lastRowFirstColumn="0" w:lastRowLastColumn="0"/>
              <w:rPr>
                <w:iCs/>
              </w:rPr>
            </w:pPr>
            <w:r>
              <w:rPr>
                <w:iCs/>
              </w:rPr>
              <w:t>(any other)</w:t>
            </w:r>
          </w:p>
        </w:tc>
        <w:tc>
          <w:tcPr>
            <w:tcW w:w="0" w:type="dxa"/>
          </w:tcPr>
          <w:p w14:paraId="395E1518" w14:textId="77777777" w:rsidR="00D6011B" w:rsidRDefault="00D6011B" w:rsidP="00845520">
            <w:pPr>
              <w:pStyle w:val="NoSpacing"/>
              <w:cnfStyle w:val="000000010000" w:firstRow="0" w:lastRow="0" w:firstColumn="0" w:lastColumn="0" w:oddVBand="0" w:evenVBand="0" w:oddHBand="0" w:evenHBand="1" w:firstRowFirstColumn="0" w:firstRowLastColumn="0" w:lastRowFirstColumn="0" w:lastRowLastColumn="0"/>
            </w:pPr>
            <w:r>
              <w:t>99</w:t>
            </w:r>
          </w:p>
        </w:tc>
        <w:tc>
          <w:tcPr>
            <w:tcW w:w="2947" w:type="dxa"/>
          </w:tcPr>
          <w:p w14:paraId="695C18BA" w14:textId="77777777" w:rsidR="00D6011B" w:rsidRDefault="00D6011B" w:rsidP="00845520">
            <w:pPr>
              <w:pStyle w:val="NoSpacing"/>
              <w:cnfStyle w:val="000000010000" w:firstRow="0" w:lastRow="0" w:firstColumn="0" w:lastColumn="0" w:oddVBand="0" w:evenVBand="0" w:oddHBand="0" w:evenHBand="1" w:firstRowFirstColumn="0" w:firstRowLastColumn="0" w:lastRowFirstColumn="0" w:lastRowLastColumn="0"/>
            </w:pPr>
            <w:r>
              <w:t>Missing / invalid</w:t>
            </w:r>
          </w:p>
        </w:tc>
      </w:tr>
    </w:tbl>
    <w:p w14:paraId="5A943C06" w14:textId="77777777" w:rsidR="00F6733C" w:rsidRPr="006A3016" w:rsidRDefault="00F6733C" w:rsidP="006A3016">
      <w:pPr>
        <w:pStyle w:val="Heading4"/>
      </w:pPr>
      <w:r w:rsidRPr="0088191A">
        <w:t>Race</w:t>
      </w:r>
    </w:p>
    <w:p w14:paraId="03CF90D1" w14:textId="77777777" w:rsidR="00F6733C" w:rsidRPr="00A6067F" w:rsidRDefault="00F6733C" w:rsidP="00F6733C">
      <w:r w:rsidRPr="00A6067F">
        <w:t xml:space="preserve">Assign a value of -1 for all non-heads of household under 18 or of unknown age </w:t>
      </w:r>
      <w:r w:rsidRPr="00577A54">
        <w:t>(</w:t>
      </w:r>
      <w:r w:rsidRPr="00CF23C7">
        <w:rPr>
          <w:b/>
        </w:rPr>
        <w:t>HoHAdult</w:t>
      </w:r>
      <w:r w:rsidRPr="00137259">
        <w:rPr>
          <w:b/>
        </w:rPr>
        <w:t xml:space="preserve"> </w:t>
      </w:r>
      <w:r w:rsidRPr="00577A54">
        <w:t>= 0)</w:t>
      </w:r>
      <w:r w:rsidRPr="00A6067F">
        <w:t>.</w:t>
      </w:r>
    </w:p>
    <w:p w14:paraId="4CF36536" w14:textId="5275A50E" w:rsidR="00F6733C" w:rsidRDefault="00F6733C" w:rsidP="00F6733C">
      <w:r w:rsidRPr="00A6067F">
        <w:t xml:space="preserve">Crosswalk HMIS </w:t>
      </w:r>
      <w:r w:rsidRPr="00655B0F">
        <w:rPr>
          <w:i/>
        </w:rPr>
        <w:t>Race</w:t>
      </w:r>
      <w:r w:rsidRPr="00A6067F">
        <w:t xml:space="preserve"> values for adults and heads of household in the following priority order:</w:t>
      </w:r>
    </w:p>
    <w:tbl>
      <w:tblPr>
        <w:tblStyle w:val="Style11"/>
        <w:tblW w:w="5099" w:type="pct"/>
        <w:tblLook w:val="0420" w:firstRow="1" w:lastRow="0" w:firstColumn="0" w:lastColumn="0" w:noHBand="0" w:noVBand="1"/>
      </w:tblPr>
      <w:tblGrid>
        <w:gridCol w:w="835"/>
        <w:gridCol w:w="4411"/>
        <w:gridCol w:w="837"/>
        <w:gridCol w:w="3452"/>
      </w:tblGrid>
      <w:tr w:rsidR="00FE0174" w:rsidRPr="00107D01" w14:paraId="073D9A5A" w14:textId="77777777" w:rsidTr="00845520">
        <w:trPr>
          <w:cnfStyle w:val="100000000000" w:firstRow="1" w:lastRow="0" w:firstColumn="0" w:lastColumn="0" w:oddVBand="0" w:evenVBand="0" w:oddHBand="0" w:evenHBand="0" w:firstRowFirstColumn="0" w:firstRowLastColumn="0" w:lastRowFirstColumn="0" w:lastRowLastColumn="0"/>
          <w:cantSplit/>
          <w:trHeight w:val="216"/>
          <w:tblHeader/>
        </w:trPr>
        <w:tc>
          <w:tcPr>
            <w:tcW w:w="438" w:type="pct"/>
          </w:tcPr>
          <w:p w14:paraId="5C1008E3" w14:textId="77777777" w:rsidR="00FE0174" w:rsidRPr="008743AE" w:rsidRDefault="00FE0174" w:rsidP="00845520">
            <w:pPr>
              <w:pStyle w:val="NoSpacing"/>
            </w:pPr>
            <w:r w:rsidRPr="008743AE">
              <w:t>Priority</w:t>
            </w:r>
          </w:p>
        </w:tc>
        <w:tc>
          <w:tcPr>
            <w:tcW w:w="2313" w:type="pct"/>
          </w:tcPr>
          <w:p w14:paraId="6E31E3AC" w14:textId="77777777" w:rsidR="00FE0174" w:rsidRPr="008743AE" w:rsidRDefault="00FE0174" w:rsidP="00845520">
            <w:pPr>
              <w:pStyle w:val="NoSpacing"/>
            </w:pPr>
            <w:r w:rsidRPr="008743AE">
              <w:t xml:space="preserve">HMIS Race Values </w:t>
            </w:r>
          </w:p>
        </w:tc>
        <w:tc>
          <w:tcPr>
            <w:tcW w:w="439" w:type="pct"/>
          </w:tcPr>
          <w:p w14:paraId="0AF83D51" w14:textId="77777777" w:rsidR="00FE0174" w:rsidRPr="00107D01" w:rsidRDefault="00FE0174" w:rsidP="00845520">
            <w:pPr>
              <w:pStyle w:val="NoSpacing"/>
              <w:rPr>
                <w:rFonts w:ascii="Open Sans" w:hAnsi="Open Sans" w:cs="Open Sans"/>
                <w:b w:val="0"/>
                <w:bCs w:val="0"/>
              </w:rPr>
            </w:pPr>
            <w:r w:rsidRPr="00655B0F">
              <w:t>LSA</w:t>
            </w:r>
            <w:r w:rsidRPr="00A6067F">
              <w:rPr>
                <w:b w:val="0"/>
                <w:bCs w:val="0"/>
              </w:rPr>
              <w:t xml:space="preserve"> </w:t>
            </w:r>
            <w:r w:rsidRPr="00655B0F">
              <w:t>Value</w:t>
            </w:r>
          </w:p>
        </w:tc>
        <w:tc>
          <w:tcPr>
            <w:tcW w:w="1810" w:type="pct"/>
          </w:tcPr>
          <w:p w14:paraId="7054FB67" w14:textId="77777777" w:rsidR="00FE0174" w:rsidRPr="008743AE" w:rsidRDefault="00FE0174" w:rsidP="00845520">
            <w:pPr>
              <w:pStyle w:val="NoSpacing"/>
            </w:pPr>
            <w:r w:rsidRPr="008743AE">
              <w:t>LSA Category</w:t>
            </w:r>
          </w:p>
        </w:tc>
      </w:tr>
      <w:tr w:rsidR="00FE0174" w:rsidRPr="00107D01" w14:paraId="378172DC" w14:textId="77777777" w:rsidTr="00845520">
        <w:trPr>
          <w:cnfStyle w:val="000000100000" w:firstRow="0" w:lastRow="0" w:firstColumn="0" w:lastColumn="0" w:oddVBand="0" w:evenVBand="0" w:oddHBand="1" w:evenHBand="0" w:firstRowFirstColumn="0" w:firstRowLastColumn="0" w:lastRowFirstColumn="0" w:lastRowLastColumn="0"/>
          <w:cantSplit/>
          <w:trHeight w:val="216"/>
        </w:trPr>
        <w:tc>
          <w:tcPr>
            <w:tcW w:w="438" w:type="pct"/>
          </w:tcPr>
          <w:p w14:paraId="615732F4" w14:textId="77777777" w:rsidR="00FE0174" w:rsidRPr="00577A54" w:rsidRDefault="00FE0174" w:rsidP="00845520">
            <w:pPr>
              <w:pStyle w:val="NoSpacing"/>
            </w:pPr>
            <w:r w:rsidRPr="00577A54">
              <w:t>1</w:t>
            </w:r>
          </w:p>
        </w:tc>
        <w:tc>
          <w:tcPr>
            <w:tcW w:w="2313" w:type="pct"/>
          </w:tcPr>
          <w:p w14:paraId="6FE984ED" w14:textId="3A4C1160" w:rsidR="00FE0174" w:rsidRPr="00107D01" w:rsidRDefault="00FE0174">
            <w:pPr>
              <w:pStyle w:val="NoSpacing"/>
              <w:rPr>
                <w:rFonts w:ascii="Open Sans" w:hAnsi="Open Sans" w:cs="Open Sans"/>
              </w:rPr>
            </w:pPr>
            <w:r w:rsidRPr="00577A54">
              <w:t>Regardless of any other data</w:t>
            </w:r>
            <w:r>
              <w:t xml:space="preserve">, </w:t>
            </w:r>
            <w:r>
              <w:rPr>
                <w:i/>
                <w:iCs/>
              </w:rPr>
              <w:t xml:space="preserve">RaceNone </w:t>
            </w:r>
            <w:r>
              <w:t>in (8,9)</w:t>
            </w:r>
          </w:p>
        </w:tc>
        <w:tc>
          <w:tcPr>
            <w:tcW w:w="439" w:type="pct"/>
          </w:tcPr>
          <w:p w14:paraId="6C9D73E0" w14:textId="77777777" w:rsidR="00FE0174" w:rsidRPr="00577A54" w:rsidRDefault="00FE0174" w:rsidP="00845520">
            <w:pPr>
              <w:pStyle w:val="NoSpacing"/>
            </w:pPr>
            <w:r w:rsidRPr="00577A54">
              <w:t>98</w:t>
            </w:r>
          </w:p>
        </w:tc>
        <w:tc>
          <w:tcPr>
            <w:tcW w:w="1810" w:type="pct"/>
          </w:tcPr>
          <w:p w14:paraId="6F735B46" w14:textId="77777777" w:rsidR="00FE0174" w:rsidRPr="00577A54" w:rsidRDefault="00FE0174" w:rsidP="00845520">
            <w:pPr>
              <w:pStyle w:val="NoSpacing"/>
            </w:pPr>
            <w:r w:rsidRPr="00577A54">
              <w:t>Client doesn't know/refused</w:t>
            </w:r>
          </w:p>
        </w:tc>
      </w:tr>
      <w:tr w:rsidR="00FE0174" w:rsidRPr="00107D01" w14:paraId="5B4A7C22" w14:textId="77777777" w:rsidTr="00845520">
        <w:trPr>
          <w:cnfStyle w:val="000000010000" w:firstRow="0" w:lastRow="0" w:firstColumn="0" w:lastColumn="0" w:oddVBand="0" w:evenVBand="0" w:oddHBand="0" w:evenHBand="1" w:firstRowFirstColumn="0" w:firstRowLastColumn="0" w:lastRowFirstColumn="0" w:lastRowLastColumn="0"/>
          <w:cantSplit/>
          <w:trHeight w:val="216"/>
        </w:trPr>
        <w:tc>
          <w:tcPr>
            <w:tcW w:w="438" w:type="pct"/>
          </w:tcPr>
          <w:p w14:paraId="7C202115" w14:textId="77777777" w:rsidR="00FE0174" w:rsidRPr="00577A54" w:rsidRDefault="00FE0174" w:rsidP="00845520">
            <w:pPr>
              <w:pStyle w:val="NoSpacing"/>
            </w:pPr>
            <w:r w:rsidRPr="00577A54">
              <w:t>2</w:t>
            </w:r>
          </w:p>
        </w:tc>
        <w:tc>
          <w:tcPr>
            <w:tcW w:w="2313" w:type="pct"/>
          </w:tcPr>
          <w:p w14:paraId="22D42F0E" w14:textId="13436D50" w:rsidR="00FE0174" w:rsidRPr="00107D01" w:rsidRDefault="00FE0174">
            <w:pPr>
              <w:pStyle w:val="NoSpacing"/>
              <w:rPr>
                <w:rFonts w:ascii="Open Sans" w:hAnsi="Open Sans" w:cs="Open Sans"/>
              </w:rPr>
            </w:pPr>
            <w:r w:rsidRPr="00577A54">
              <w:t>Regardless of any other race data</w:t>
            </w:r>
            <w:r>
              <w:t xml:space="preserve">, </w:t>
            </w:r>
            <w:r w:rsidRPr="00B0703E">
              <w:rPr>
                <w:i/>
                <w:iCs/>
              </w:rPr>
              <w:t>RaceNone</w:t>
            </w:r>
            <w:r>
              <w:t xml:space="preserve"> = 99</w:t>
            </w:r>
          </w:p>
        </w:tc>
        <w:tc>
          <w:tcPr>
            <w:tcW w:w="439" w:type="pct"/>
          </w:tcPr>
          <w:p w14:paraId="411DF60A" w14:textId="77777777" w:rsidR="00FE0174" w:rsidRPr="00577A54" w:rsidRDefault="00FE0174" w:rsidP="00845520">
            <w:pPr>
              <w:pStyle w:val="NoSpacing"/>
            </w:pPr>
            <w:r w:rsidRPr="00577A54">
              <w:t>99</w:t>
            </w:r>
          </w:p>
        </w:tc>
        <w:tc>
          <w:tcPr>
            <w:tcW w:w="1810" w:type="pct"/>
          </w:tcPr>
          <w:p w14:paraId="3574C230" w14:textId="77777777" w:rsidR="00FE0174" w:rsidRPr="00577A54" w:rsidRDefault="00FE0174" w:rsidP="00845520">
            <w:pPr>
              <w:pStyle w:val="NoSpacing"/>
            </w:pPr>
            <w:r w:rsidRPr="00577A54">
              <w:t>Missing/invalid</w:t>
            </w:r>
          </w:p>
        </w:tc>
      </w:tr>
      <w:tr w:rsidR="00FE0174" w:rsidRPr="00107D01" w14:paraId="37BF993A" w14:textId="77777777" w:rsidTr="00845520">
        <w:trPr>
          <w:cnfStyle w:val="000000100000" w:firstRow="0" w:lastRow="0" w:firstColumn="0" w:lastColumn="0" w:oddVBand="0" w:evenVBand="0" w:oddHBand="1" w:evenHBand="0" w:firstRowFirstColumn="0" w:firstRowLastColumn="0" w:lastRowFirstColumn="0" w:lastRowLastColumn="0"/>
          <w:cantSplit/>
          <w:trHeight w:val="216"/>
        </w:trPr>
        <w:tc>
          <w:tcPr>
            <w:tcW w:w="438" w:type="pct"/>
          </w:tcPr>
          <w:p w14:paraId="5389163E" w14:textId="77777777" w:rsidR="00FE0174" w:rsidRPr="00577A54" w:rsidRDefault="00FE0174" w:rsidP="00845520">
            <w:pPr>
              <w:pStyle w:val="NoSpacing"/>
            </w:pPr>
            <w:r w:rsidRPr="00577A54">
              <w:t>3</w:t>
            </w:r>
          </w:p>
        </w:tc>
        <w:tc>
          <w:tcPr>
            <w:tcW w:w="2313" w:type="pct"/>
          </w:tcPr>
          <w:p w14:paraId="4D2725F5" w14:textId="77777777" w:rsidR="00FE0174" w:rsidRPr="00107D01" w:rsidRDefault="00FE0174" w:rsidP="00845520">
            <w:pPr>
              <w:pStyle w:val="NoSpacing"/>
              <w:rPr>
                <w:rFonts w:ascii="Open Sans" w:hAnsi="Open Sans" w:cs="Open Sans"/>
              </w:rPr>
            </w:pPr>
            <w:r>
              <w:t xml:space="preserve">One or more of </w:t>
            </w:r>
            <w:r w:rsidRPr="00FA4E13">
              <w:rPr>
                <w:i/>
              </w:rPr>
              <w:t>AmIndAKNative</w:t>
            </w:r>
            <w:r>
              <w:rPr>
                <w:i/>
              </w:rPr>
              <w:t xml:space="preserve">, Asian or Asian American, </w:t>
            </w:r>
            <w:r w:rsidRPr="00FA4E13">
              <w:rPr>
                <w:i/>
              </w:rPr>
              <w:t>BlackAfAmerican</w:t>
            </w:r>
            <w:r>
              <w:rPr>
                <w:i/>
              </w:rPr>
              <w:t xml:space="preserve">, </w:t>
            </w:r>
            <w:r w:rsidRPr="00FA4E13">
              <w:rPr>
                <w:i/>
              </w:rPr>
              <w:t>NativeHIOtherPacific</w:t>
            </w:r>
            <w:r>
              <w:rPr>
                <w:i/>
              </w:rPr>
              <w:t xml:space="preserve">, </w:t>
            </w:r>
            <w:r w:rsidRPr="00B0703E">
              <w:rPr>
                <w:iCs/>
              </w:rPr>
              <w:t>and/</w:t>
            </w:r>
            <w:r>
              <w:rPr>
                <w:iCs/>
              </w:rPr>
              <w:t xml:space="preserve">or </w:t>
            </w:r>
            <w:r w:rsidRPr="00FA4E13">
              <w:rPr>
                <w:i/>
              </w:rPr>
              <w:t>White</w:t>
            </w:r>
            <w:r>
              <w:t xml:space="preserve"> columns = 1</w:t>
            </w:r>
          </w:p>
        </w:tc>
        <w:tc>
          <w:tcPr>
            <w:tcW w:w="439" w:type="pct"/>
          </w:tcPr>
          <w:p w14:paraId="71E8153F" w14:textId="1CEB5927" w:rsidR="00FE0174" w:rsidRPr="00577A54" w:rsidRDefault="00FE0174" w:rsidP="00845520">
            <w:pPr>
              <w:pStyle w:val="NoSpacing"/>
            </w:pPr>
            <w:r>
              <w:t>(see below)</w:t>
            </w:r>
          </w:p>
        </w:tc>
        <w:tc>
          <w:tcPr>
            <w:tcW w:w="1810" w:type="pct"/>
          </w:tcPr>
          <w:p w14:paraId="6F840BA5" w14:textId="77777777" w:rsidR="00FE0174" w:rsidRPr="00577A54" w:rsidRDefault="00FE0174" w:rsidP="00845520">
            <w:pPr>
              <w:pStyle w:val="NoSpacing"/>
            </w:pPr>
            <w:r>
              <w:t xml:space="preserve">(see below) </w:t>
            </w:r>
          </w:p>
        </w:tc>
      </w:tr>
      <w:tr w:rsidR="00FE0174" w:rsidRPr="00107D01" w14:paraId="0E6D1507" w14:textId="77777777" w:rsidTr="00845520">
        <w:trPr>
          <w:cnfStyle w:val="000000010000" w:firstRow="0" w:lastRow="0" w:firstColumn="0" w:lastColumn="0" w:oddVBand="0" w:evenVBand="0" w:oddHBand="0" w:evenHBand="1" w:firstRowFirstColumn="0" w:firstRowLastColumn="0" w:lastRowFirstColumn="0" w:lastRowLastColumn="0"/>
          <w:cantSplit/>
          <w:trHeight w:val="216"/>
        </w:trPr>
        <w:tc>
          <w:tcPr>
            <w:tcW w:w="438" w:type="pct"/>
          </w:tcPr>
          <w:p w14:paraId="4C660948" w14:textId="77777777" w:rsidR="00FE0174" w:rsidRPr="00577A54" w:rsidRDefault="00FE0174" w:rsidP="00845520">
            <w:pPr>
              <w:pStyle w:val="NoSpacing"/>
            </w:pPr>
            <w:r>
              <w:t>5</w:t>
            </w:r>
          </w:p>
        </w:tc>
        <w:tc>
          <w:tcPr>
            <w:tcW w:w="2313" w:type="pct"/>
          </w:tcPr>
          <w:p w14:paraId="017EE660" w14:textId="77777777" w:rsidR="00FE0174" w:rsidRPr="00B0703E" w:rsidRDefault="00FE0174" w:rsidP="00845520">
            <w:pPr>
              <w:pStyle w:val="NoSpacing"/>
              <w:rPr>
                <w:iCs/>
              </w:rPr>
            </w:pPr>
            <w:r w:rsidRPr="00B0703E">
              <w:rPr>
                <w:iCs/>
              </w:rPr>
              <w:t>(any other)</w:t>
            </w:r>
          </w:p>
        </w:tc>
        <w:tc>
          <w:tcPr>
            <w:tcW w:w="439" w:type="pct"/>
          </w:tcPr>
          <w:p w14:paraId="7C58B4D5" w14:textId="77777777" w:rsidR="00FE0174" w:rsidRPr="00577A54" w:rsidRDefault="00FE0174" w:rsidP="00845520">
            <w:pPr>
              <w:pStyle w:val="NoSpacing"/>
            </w:pPr>
            <w:r>
              <w:t>99</w:t>
            </w:r>
          </w:p>
        </w:tc>
        <w:tc>
          <w:tcPr>
            <w:tcW w:w="1810" w:type="pct"/>
          </w:tcPr>
          <w:p w14:paraId="721E45EA" w14:textId="77777777" w:rsidR="00FE0174" w:rsidRPr="00577A54" w:rsidRDefault="00FE0174" w:rsidP="00845520">
            <w:pPr>
              <w:pStyle w:val="NoSpacing"/>
            </w:pPr>
            <w:r>
              <w:t>Missing/invalid</w:t>
            </w:r>
          </w:p>
        </w:tc>
      </w:tr>
    </w:tbl>
    <w:p w14:paraId="09CC5A21" w14:textId="77777777" w:rsidR="00FE0174" w:rsidRDefault="00FE0174" w:rsidP="00FE0174">
      <w:pPr>
        <w:rPr>
          <w:b/>
          <w:bCs/>
        </w:rPr>
      </w:pPr>
      <w:r>
        <w:t xml:space="preserve">When one or more of </w:t>
      </w:r>
      <w:r w:rsidRPr="00FA4E13">
        <w:rPr>
          <w:i/>
        </w:rPr>
        <w:t>AmIndAKNative</w:t>
      </w:r>
      <w:r>
        <w:rPr>
          <w:i/>
        </w:rPr>
        <w:t xml:space="preserve">, Asian or Asian American, </w:t>
      </w:r>
      <w:r w:rsidRPr="00FA4E13">
        <w:rPr>
          <w:i/>
        </w:rPr>
        <w:t>BlackAfAmerican</w:t>
      </w:r>
      <w:r>
        <w:rPr>
          <w:i/>
        </w:rPr>
        <w:t xml:space="preserve">, </w:t>
      </w:r>
      <w:r w:rsidRPr="00FA4E13">
        <w:rPr>
          <w:i/>
        </w:rPr>
        <w:t>NativeHIOtherPacific</w:t>
      </w:r>
      <w:r>
        <w:rPr>
          <w:i/>
        </w:rPr>
        <w:t xml:space="preserve">, </w:t>
      </w:r>
      <w:r w:rsidRPr="00B0703E">
        <w:rPr>
          <w:iCs/>
        </w:rPr>
        <w:t>and/</w:t>
      </w:r>
      <w:r>
        <w:rPr>
          <w:iCs/>
        </w:rPr>
        <w:t xml:space="preserve">or </w:t>
      </w:r>
      <w:r w:rsidRPr="00FA4E13">
        <w:rPr>
          <w:i/>
        </w:rPr>
        <w:t>White</w:t>
      </w:r>
      <w:r>
        <w:t xml:space="preserve"> columns = 1, the LSA value for the </w:t>
      </w:r>
      <w:r w:rsidRPr="00845520">
        <w:rPr>
          <w:b/>
          <w:bCs/>
        </w:rPr>
        <w:t>Race</w:t>
      </w:r>
      <w:r>
        <w:t xml:space="preserve"> column identifies each of the selected races.</w:t>
      </w:r>
    </w:p>
    <w:tbl>
      <w:tblPr>
        <w:tblStyle w:val="Style11"/>
        <w:tblW w:w="9360" w:type="dxa"/>
        <w:tblLook w:val="04A0" w:firstRow="1" w:lastRow="0" w:firstColumn="1" w:lastColumn="0" w:noHBand="0" w:noVBand="1"/>
      </w:tblPr>
      <w:tblGrid>
        <w:gridCol w:w="1167"/>
        <w:gridCol w:w="8193"/>
      </w:tblGrid>
      <w:tr w:rsidR="00FE0174" w:rsidRPr="00FE0174" w14:paraId="36A9361E" w14:textId="77777777" w:rsidTr="00845520">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167" w:type="dxa"/>
            <w:noWrap/>
            <w:hideMark/>
          </w:tcPr>
          <w:p w14:paraId="7FAA5A62" w14:textId="77777777" w:rsidR="00FE0174" w:rsidRPr="003803D4" w:rsidRDefault="00FE0174" w:rsidP="00845520">
            <w:pPr>
              <w:rPr>
                <w:rFonts w:ascii="Calibri" w:hAnsi="Calibri" w:cs="Calibri"/>
                <w:color w:val="000000"/>
              </w:rPr>
            </w:pPr>
            <w:r w:rsidRPr="003803D4">
              <w:rPr>
                <w:rFonts w:ascii="Calibri" w:hAnsi="Calibri" w:cs="Calibri"/>
                <w:color w:val="000000"/>
              </w:rPr>
              <w:t>LSA Value</w:t>
            </w:r>
          </w:p>
        </w:tc>
        <w:tc>
          <w:tcPr>
            <w:tcW w:w="8193" w:type="dxa"/>
            <w:noWrap/>
            <w:vAlign w:val="center"/>
            <w:hideMark/>
          </w:tcPr>
          <w:p w14:paraId="455A5CDC" w14:textId="77777777" w:rsidR="00FE0174" w:rsidRPr="003803D4" w:rsidRDefault="00FE0174" w:rsidP="00845520">
            <w:pPr>
              <w:spacing w:before="0" w:after="0" w:line="240" w:lineRule="auto"/>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0000"/>
              </w:rPr>
            </w:pPr>
            <w:r w:rsidRPr="003803D4">
              <w:rPr>
                <w:rFonts w:ascii="Calibri" w:hAnsi="Calibri" w:cs="Calibri"/>
                <w:color w:val="000000"/>
              </w:rPr>
              <w:t>LSA Category</w:t>
            </w:r>
          </w:p>
        </w:tc>
      </w:tr>
      <w:tr w:rsidR="00FE0174" w:rsidRPr="00FE0174" w14:paraId="5B0CD3BA" w14:textId="77777777" w:rsidTr="0084552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167" w:type="dxa"/>
            <w:noWrap/>
          </w:tcPr>
          <w:p w14:paraId="148E00B5" w14:textId="77777777" w:rsidR="00FE0174" w:rsidRPr="003803D4" w:rsidRDefault="00FE0174" w:rsidP="00845520">
            <w:pPr>
              <w:spacing w:before="0" w:after="0" w:line="240" w:lineRule="auto"/>
              <w:jc w:val="right"/>
              <w:rPr>
                <w:rFonts w:ascii="Calibri" w:hAnsi="Calibri" w:cs="Calibri"/>
                <w:color w:val="000000"/>
              </w:rPr>
            </w:pPr>
            <w:r w:rsidRPr="003803D4">
              <w:rPr>
                <w:rFonts w:ascii="Calibri" w:hAnsi="Calibri" w:cs="Calibri"/>
                <w:color w:val="000000"/>
              </w:rPr>
              <w:t>1</w:t>
            </w:r>
          </w:p>
        </w:tc>
        <w:tc>
          <w:tcPr>
            <w:tcW w:w="8193" w:type="dxa"/>
            <w:noWrap/>
          </w:tcPr>
          <w:p w14:paraId="26BDD122" w14:textId="77777777" w:rsidR="00FE0174" w:rsidRPr="003803D4" w:rsidRDefault="00FE0174"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803D4">
              <w:rPr>
                <w:rFonts w:ascii="Calibri" w:hAnsi="Calibri" w:cs="Calibri"/>
                <w:color w:val="000000"/>
              </w:rPr>
              <w:t>American Indian, Alaska Native, or Indigenous</w:t>
            </w:r>
          </w:p>
        </w:tc>
      </w:tr>
      <w:tr w:rsidR="00FE0174" w:rsidRPr="00FE0174" w14:paraId="7492F088" w14:textId="77777777" w:rsidTr="00845520">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167" w:type="dxa"/>
            <w:noWrap/>
            <w:hideMark/>
          </w:tcPr>
          <w:p w14:paraId="16236043" w14:textId="77777777" w:rsidR="00FE0174" w:rsidRPr="003803D4" w:rsidRDefault="00FE0174" w:rsidP="00845520">
            <w:pPr>
              <w:spacing w:before="0" w:after="0" w:line="240" w:lineRule="auto"/>
              <w:jc w:val="right"/>
              <w:rPr>
                <w:rFonts w:ascii="Calibri" w:hAnsi="Calibri" w:cs="Calibri"/>
                <w:color w:val="000000"/>
              </w:rPr>
            </w:pPr>
            <w:r w:rsidRPr="003803D4">
              <w:rPr>
                <w:rFonts w:ascii="Calibri" w:hAnsi="Calibri" w:cs="Calibri"/>
                <w:color w:val="000000"/>
              </w:rPr>
              <w:t>2</w:t>
            </w:r>
          </w:p>
        </w:tc>
        <w:tc>
          <w:tcPr>
            <w:tcW w:w="8193" w:type="dxa"/>
            <w:noWrap/>
            <w:hideMark/>
          </w:tcPr>
          <w:p w14:paraId="6630AE13" w14:textId="77777777" w:rsidR="00FE0174" w:rsidRPr="003803D4" w:rsidRDefault="00FE0174"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3803D4">
              <w:rPr>
                <w:rFonts w:ascii="Calibri" w:hAnsi="Calibri" w:cs="Calibri"/>
                <w:color w:val="000000"/>
              </w:rPr>
              <w:t>Asian or Asian American</w:t>
            </w:r>
          </w:p>
        </w:tc>
      </w:tr>
      <w:tr w:rsidR="00FE0174" w:rsidRPr="00FE0174" w14:paraId="76808C23" w14:textId="77777777" w:rsidTr="0084552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167" w:type="dxa"/>
            <w:noWrap/>
            <w:hideMark/>
          </w:tcPr>
          <w:p w14:paraId="4422853F" w14:textId="77777777" w:rsidR="00FE0174" w:rsidRPr="003803D4" w:rsidRDefault="00FE0174" w:rsidP="00845520">
            <w:pPr>
              <w:spacing w:before="0" w:after="0" w:line="240" w:lineRule="auto"/>
              <w:jc w:val="right"/>
              <w:rPr>
                <w:rFonts w:ascii="Calibri" w:hAnsi="Calibri" w:cs="Calibri"/>
                <w:color w:val="000000"/>
              </w:rPr>
            </w:pPr>
            <w:r w:rsidRPr="003803D4">
              <w:rPr>
                <w:rFonts w:ascii="Calibri" w:hAnsi="Calibri" w:cs="Calibri"/>
                <w:color w:val="000000"/>
              </w:rPr>
              <w:t>3</w:t>
            </w:r>
          </w:p>
        </w:tc>
        <w:tc>
          <w:tcPr>
            <w:tcW w:w="8193" w:type="dxa"/>
            <w:noWrap/>
            <w:hideMark/>
          </w:tcPr>
          <w:p w14:paraId="7B5E94D4" w14:textId="77777777" w:rsidR="00FE0174" w:rsidRPr="003803D4" w:rsidRDefault="00FE0174"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803D4">
              <w:rPr>
                <w:rFonts w:ascii="Calibri" w:hAnsi="Calibri" w:cs="Calibri"/>
                <w:color w:val="000000"/>
              </w:rPr>
              <w:t>Black, African American, or African</w:t>
            </w:r>
          </w:p>
        </w:tc>
      </w:tr>
      <w:tr w:rsidR="00FE0174" w:rsidRPr="00FE0174" w14:paraId="283B9541" w14:textId="77777777" w:rsidTr="00845520">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167" w:type="dxa"/>
            <w:noWrap/>
            <w:hideMark/>
          </w:tcPr>
          <w:p w14:paraId="3C8D161F" w14:textId="77777777" w:rsidR="00FE0174" w:rsidRPr="00D95273" w:rsidRDefault="00FE0174" w:rsidP="00845520">
            <w:pPr>
              <w:spacing w:before="0" w:after="0" w:line="240" w:lineRule="auto"/>
              <w:jc w:val="right"/>
              <w:rPr>
                <w:rFonts w:ascii="Calibri" w:hAnsi="Calibri" w:cs="Calibri"/>
                <w:color w:val="000000"/>
              </w:rPr>
            </w:pPr>
            <w:r w:rsidRPr="00D95273">
              <w:rPr>
                <w:rFonts w:ascii="Calibri" w:hAnsi="Calibri" w:cs="Calibri"/>
                <w:color w:val="000000"/>
              </w:rPr>
              <w:t>4</w:t>
            </w:r>
          </w:p>
        </w:tc>
        <w:tc>
          <w:tcPr>
            <w:tcW w:w="8193" w:type="dxa"/>
            <w:noWrap/>
            <w:hideMark/>
          </w:tcPr>
          <w:p w14:paraId="0B968366" w14:textId="77777777" w:rsidR="00FE0174" w:rsidRPr="00D95273" w:rsidRDefault="00FE0174"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D95273">
              <w:rPr>
                <w:rFonts w:ascii="Calibri" w:hAnsi="Calibri" w:cs="Calibri"/>
                <w:color w:val="000000"/>
              </w:rPr>
              <w:t>Native Hawaiian or Pacific Islander</w:t>
            </w:r>
          </w:p>
        </w:tc>
      </w:tr>
      <w:tr w:rsidR="00FE0174" w:rsidRPr="00FE0174" w14:paraId="6F8C91EB" w14:textId="77777777" w:rsidTr="0084552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167" w:type="dxa"/>
            <w:noWrap/>
            <w:hideMark/>
          </w:tcPr>
          <w:p w14:paraId="10D9B71B" w14:textId="77777777" w:rsidR="00FE0174" w:rsidRPr="00D95273" w:rsidRDefault="00FE0174" w:rsidP="00845520">
            <w:pPr>
              <w:spacing w:before="0" w:after="0" w:line="240" w:lineRule="auto"/>
              <w:jc w:val="right"/>
              <w:rPr>
                <w:rFonts w:ascii="Calibri" w:hAnsi="Calibri" w:cs="Calibri"/>
                <w:color w:val="000000"/>
              </w:rPr>
            </w:pPr>
            <w:r w:rsidRPr="00D95273">
              <w:rPr>
                <w:rFonts w:ascii="Calibri" w:hAnsi="Calibri" w:cs="Calibri"/>
                <w:color w:val="000000"/>
              </w:rPr>
              <w:t>5</w:t>
            </w:r>
          </w:p>
        </w:tc>
        <w:tc>
          <w:tcPr>
            <w:tcW w:w="8193" w:type="dxa"/>
            <w:noWrap/>
            <w:hideMark/>
          </w:tcPr>
          <w:p w14:paraId="0B524E25" w14:textId="77777777" w:rsidR="00FE0174" w:rsidRPr="00D95273" w:rsidRDefault="00FE0174"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95273">
              <w:rPr>
                <w:rFonts w:ascii="Calibri" w:hAnsi="Calibri" w:cs="Calibri"/>
                <w:color w:val="000000"/>
              </w:rPr>
              <w:t>White</w:t>
            </w:r>
          </w:p>
        </w:tc>
      </w:tr>
      <w:tr w:rsidR="00FE0174" w:rsidRPr="00FE0174" w14:paraId="160DF3E6" w14:textId="77777777" w:rsidTr="00845520">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167" w:type="dxa"/>
            <w:noWrap/>
            <w:hideMark/>
          </w:tcPr>
          <w:p w14:paraId="7EC6D236" w14:textId="77777777" w:rsidR="00FE0174" w:rsidRPr="00D95273" w:rsidRDefault="00FE0174" w:rsidP="00845520">
            <w:pPr>
              <w:spacing w:before="0" w:after="0" w:line="240" w:lineRule="auto"/>
              <w:jc w:val="right"/>
              <w:rPr>
                <w:rFonts w:ascii="Calibri" w:hAnsi="Calibri" w:cs="Calibri"/>
                <w:color w:val="000000"/>
              </w:rPr>
            </w:pPr>
            <w:r w:rsidRPr="00D95273">
              <w:rPr>
                <w:rFonts w:ascii="Calibri" w:hAnsi="Calibri" w:cs="Calibri"/>
                <w:color w:val="000000"/>
              </w:rPr>
              <w:t>12</w:t>
            </w:r>
          </w:p>
        </w:tc>
        <w:tc>
          <w:tcPr>
            <w:tcW w:w="8193" w:type="dxa"/>
            <w:noWrap/>
            <w:hideMark/>
          </w:tcPr>
          <w:p w14:paraId="2C7B6CE9" w14:textId="77777777" w:rsidR="00FE0174" w:rsidRPr="00D95273" w:rsidRDefault="00FE0174"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D95273">
              <w:rPr>
                <w:rFonts w:ascii="Calibri" w:hAnsi="Calibri" w:cs="Calibri"/>
                <w:color w:val="000000"/>
              </w:rPr>
              <w:t>American Indian, Alaska Native, or Indigenous / Asian or Asian American</w:t>
            </w:r>
          </w:p>
        </w:tc>
      </w:tr>
      <w:tr w:rsidR="00FE0174" w:rsidRPr="00FE0174" w14:paraId="40F37BF5" w14:textId="77777777" w:rsidTr="0084552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167" w:type="dxa"/>
            <w:noWrap/>
            <w:hideMark/>
          </w:tcPr>
          <w:p w14:paraId="30527C72" w14:textId="77777777" w:rsidR="00FE0174" w:rsidRPr="00D95273" w:rsidRDefault="00FE0174" w:rsidP="00845520">
            <w:pPr>
              <w:spacing w:before="0" w:after="0" w:line="240" w:lineRule="auto"/>
              <w:jc w:val="right"/>
              <w:rPr>
                <w:rFonts w:ascii="Calibri" w:hAnsi="Calibri" w:cs="Calibri"/>
                <w:color w:val="000000"/>
              </w:rPr>
            </w:pPr>
            <w:r w:rsidRPr="00D95273">
              <w:rPr>
                <w:rFonts w:ascii="Calibri" w:hAnsi="Calibri" w:cs="Calibri"/>
                <w:color w:val="000000"/>
              </w:rPr>
              <w:t>13</w:t>
            </w:r>
          </w:p>
        </w:tc>
        <w:tc>
          <w:tcPr>
            <w:tcW w:w="8193" w:type="dxa"/>
            <w:noWrap/>
            <w:hideMark/>
          </w:tcPr>
          <w:p w14:paraId="677CFC9A" w14:textId="77777777" w:rsidR="00FE0174" w:rsidRPr="00D95273" w:rsidRDefault="00FE0174"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95273">
              <w:rPr>
                <w:rFonts w:ascii="Calibri" w:hAnsi="Calibri" w:cs="Calibri"/>
                <w:color w:val="000000"/>
              </w:rPr>
              <w:t>American Indian, Alaska Native, or Indigenous / Black, African American, or African</w:t>
            </w:r>
          </w:p>
        </w:tc>
      </w:tr>
      <w:tr w:rsidR="00FE0174" w:rsidRPr="00FE0174" w14:paraId="7E63BA67" w14:textId="77777777" w:rsidTr="00845520">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167" w:type="dxa"/>
            <w:noWrap/>
            <w:hideMark/>
          </w:tcPr>
          <w:p w14:paraId="57E741F1" w14:textId="77777777" w:rsidR="00FE0174" w:rsidRPr="00D95273" w:rsidRDefault="00FE0174" w:rsidP="00845520">
            <w:pPr>
              <w:spacing w:before="0" w:after="0" w:line="240" w:lineRule="auto"/>
              <w:jc w:val="right"/>
              <w:rPr>
                <w:rFonts w:ascii="Calibri" w:hAnsi="Calibri" w:cs="Calibri"/>
                <w:color w:val="000000"/>
              </w:rPr>
            </w:pPr>
            <w:r w:rsidRPr="00D95273">
              <w:rPr>
                <w:rFonts w:ascii="Calibri" w:hAnsi="Calibri" w:cs="Calibri"/>
                <w:color w:val="000000"/>
              </w:rPr>
              <w:t>14</w:t>
            </w:r>
          </w:p>
        </w:tc>
        <w:tc>
          <w:tcPr>
            <w:tcW w:w="8193" w:type="dxa"/>
            <w:noWrap/>
            <w:hideMark/>
          </w:tcPr>
          <w:p w14:paraId="5DD98F85" w14:textId="77777777" w:rsidR="00FE0174" w:rsidRPr="00D95273" w:rsidRDefault="00FE0174"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D95273">
              <w:rPr>
                <w:rFonts w:ascii="Calibri" w:hAnsi="Calibri" w:cs="Calibri"/>
                <w:color w:val="000000"/>
              </w:rPr>
              <w:t>American Indian, Alaska Native, or Indigenous / Native Hawaiian or Pacific Islander</w:t>
            </w:r>
          </w:p>
        </w:tc>
      </w:tr>
      <w:tr w:rsidR="00FE0174" w:rsidRPr="00FE0174" w14:paraId="3954015B" w14:textId="77777777" w:rsidTr="0084552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167" w:type="dxa"/>
            <w:noWrap/>
            <w:hideMark/>
          </w:tcPr>
          <w:p w14:paraId="52F3007F" w14:textId="77777777" w:rsidR="00FE0174" w:rsidRPr="00D95273" w:rsidRDefault="00FE0174" w:rsidP="00845520">
            <w:pPr>
              <w:spacing w:before="0" w:after="0" w:line="240" w:lineRule="auto"/>
              <w:jc w:val="right"/>
              <w:rPr>
                <w:rFonts w:ascii="Calibri" w:hAnsi="Calibri" w:cs="Calibri"/>
                <w:color w:val="000000"/>
              </w:rPr>
            </w:pPr>
            <w:r w:rsidRPr="00D95273">
              <w:rPr>
                <w:rFonts w:ascii="Calibri" w:hAnsi="Calibri" w:cs="Calibri"/>
                <w:color w:val="000000"/>
              </w:rPr>
              <w:t>15</w:t>
            </w:r>
          </w:p>
        </w:tc>
        <w:tc>
          <w:tcPr>
            <w:tcW w:w="8193" w:type="dxa"/>
            <w:noWrap/>
            <w:hideMark/>
          </w:tcPr>
          <w:p w14:paraId="4F66E45F" w14:textId="77777777" w:rsidR="00FE0174" w:rsidRPr="00D95273" w:rsidRDefault="00FE0174"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95273">
              <w:rPr>
                <w:rFonts w:ascii="Calibri" w:hAnsi="Calibri" w:cs="Calibri"/>
                <w:color w:val="000000"/>
              </w:rPr>
              <w:t>American Indian, Alaska Native, or Indigenous / White</w:t>
            </w:r>
          </w:p>
        </w:tc>
      </w:tr>
      <w:tr w:rsidR="00FE0174" w:rsidRPr="00FE0174" w14:paraId="58994D9B" w14:textId="77777777" w:rsidTr="00845520">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167" w:type="dxa"/>
            <w:noWrap/>
            <w:hideMark/>
          </w:tcPr>
          <w:p w14:paraId="66C4C8A9" w14:textId="77777777" w:rsidR="00FE0174" w:rsidRPr="00D95273" w:rsidRDefault="00FE0174" w:rsidP="00845520">
            <w:pPr>
              <w:spacing w:before="0" w:after="0" w:line="240" w:lineRule="auto"/>
              <w:jc w:val="right"/>
              <w:rPr>
                <w:rFonts w:ascii="Calibri" w:hAnsi="Calibri" w:cs="Calibri"/>
                <w:color w:val="000000"/>
              </w:rPr>
            </w:pPr>
            <w:r w:rsidRPr="00D95273">
              <w:rPr>
                <w:rFonts w:ascii="Calibri" w:hAnsi="Calibri" w:cs="Calibri"/>
                <w:color w:val="000000"/>
              </w:rPr>
              <w:t>23</w:t>
            </w:r>
          </w:p>
        </w:tc>
        <w:tc>
          <w:tcPr>
            <w:tcW w:w="8193" w:type="dxa"/>
            <w:noWrap/>
            <w:hideMark/>
          </w:tcPr>
          <w:p w14:paraId="2652FBF9" w14:textId="77777777" w:rsidR="00FE0174" w:rsidRPr="00D95273" w:rsidRDefault="00FE0174"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D95273">
              <w:rPr>
                <w:rFonts w:ascii="Calibri" w:hAnsi="Calibri" w:cs="Calibri"/>
                <w:color w:val="000000"/>
              </w:rPr>
              <w:t>Asian or Asian American / Black, African American, or African</w:t>
            </w:r>
          </w:p>
        </w:tc>
      </w:tr>
      <w:tr w:rsidR="00FE0174" w:rsidRPr="00FE0174" w14:paraId="06127A75" w14:textId="77777777" w:rsidTr="0084552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167" w:type="dxa"/>
            <w:noWrap/>
            <w:hideMark/>
          </w:tcPr>
          <w:p w14:paraId="0C431E76" w14:textId="77777777" w:rsidR="00FE0174" w:rsidRPr="00D95273" w:rsidRDefault="00FE0174" w:rsidP="00845520">
            <w:pPr>
              <w:spacing w:before="0" w:after="0" w:line="240" w:lineRule="auto"/>
              <w:jc w:val="right"/>
              <w:rPr>
                <w:rFonts w:ascii="Calibri" w:hAnsi="Calibri" w:cs="Calibri"/>
                <w:color w:val="000000"/>
              </w:rPr>
            </w:pPr>
            <w:r w:rsidRPr="00D95273">
              <w:rPr>
                <w:rFonts w:ascii="Calibri" w:hAnsi="Calibri" w:cs="Calibri"/>
                <w:color w:val="000000"/>
              </w:rPr>
              <w:t>24</w:t>
            </w:r>
          </w:p>
        </w:tc>
        <w:tc>
          <w:tcPr>
            <w:tcW w:w="8193" w:type="dxa"/>
            <w:noWrap/>
            <w:hideMark/>
          </w:tcPr>
          <w:p w14:paraId="05F43E9B" w14:textId="77777777" w:rsidR="00FE0174" w:rsidRPr="00D95273" w:rsidRDefault="00FE0174"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95273">
              <w:rPr>
                <w:rFonts w:ascii="Calibri" w:hAnsi="Calibri" w:cs="Calibri"/>
                <w:color w:val="000000"/>
              </w:rPr>
              <w:t>Asian or Asian American / Native Hawaiian or Pacific Islander</w:t>
            </w:r>
          </w:p>
        </w:tc>
      </w:tr>
      <w:tr w:rsidR="00FE0174" w:rsidRPr="00FE0174" w14:paraId="5F316892" w14:textId="77777777" w:rsidTr="00845520">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167" w:type="dxa"/>
            <w:noWrap/>
            <w:hideMark/>
          </w:tcPr>
          <w:p w14:paraId="0DF08C2F" w14:textId="77777777" w:rsidR="00FE0174" w:rsidRPr="00D95273" w:rsidRDefault="00FE0174" w:rsidP="00845520">
            <w:pPr>
              <w:spacing w:before="0" w:after="0" w:line="240" w:lineRule="auto"/>
              <w:jc w:val="right"/>
              <w:rPr>
                <w:rFonts w:ascii="Calibri" w:hAnsi="Calibri" w:cs="Calibri"/>
                <w:color w:val="000000"/>
              </w:rPr>
            </w:pPr>
            <w:r w:rsidRPr="00D95273">
              <w:rPr>
                <w:rFonts w:ascii="Calibri" w:hAnsi="Calibri" w:cs="Calibri"/>
                <w:color w:val="000000"/>
              </w:rPr>
              <w:t>25</w:t>
            </w:r>
          </w:p>
        </w:tc>
        <w:tc>
          <w:tcPr>
            <w:tcW w:w="8193" w:type="dxa"/>
            <w:noWrap/>
            <w:hideMark/>
          </w:tcPr>
          <w:p w14:paraId="603EAAF5" w14:textId="77777777" w:rsidR="00FE0174" w:rsidRPr="00D95273" w:rsidRDefault="00FE0174"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D95273">
              <w:rPr>
                <w:rFonts w:ascii="Calibri" w:hAnsi="Calibri" w:cs="Calibri"/>
                <w:color w:val="000000"/>
              </w:rPr>
              <w:t>Asian or Asian American / White</w:t>
            </w:r>
          </w:p>
        </w:tc>
      </w:tr>
      <w:tr w:rsidR="00FE0174" w:rsidRPr="00FE0174" w14:paraId="5F57749F" w14:textId="77777777" w:rsidTr="0084552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167" w:type="dxa"/>
            <w:noWrap/>
            <w:hideMark/>
          </w:tcPr>
          <w:p w14:paraId="058594A4" w14:textId="77777777" w:rsidR="00FE0174" w:rsidRPr="00D95273" w:rsidRDefault="00FE0174" w:rsidP="00845520">
            <w:pPr>
              <w:spacing w:before="0" w:after="0" w:line="240" w:lineRule="auto"/>
              <w:jc w:val="right"/>
              <w:rPr>
                <w:rFonts w:ascii="Calibri" w:hAnsi="Calibri" w:cs="Calibri"/>
                <w:color w:val="000000"/>
              </w:rPr>
            </w:pPr>
            <w:r w:rsidRPr="00D95273">
              <w:rPr>
                <w:rFonts w:ascii="Calibri" w:hAnsi="Calibri" w:cs="Calibri"/>
                <w:color w:val="000000"/>
              </w:rPr>
              <w:t>34</w:t>
            </w:r>
          </w:p>
        </w:tc>
        <w:tc>
          <w:tcPr>
            <w:tcW w:w="8193" w:type="dxa"/>
            <w:noWrap/>
            <w:hideMark/>
          </w:tcPr>
          <w:p w14:paraId="70A404C2" w14:textId="77777777" w:rsidR="00FE0174" w:rsidRPr="00D95273" w:rsidRDefault="00FE0174"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95273">
              <w:rPr>
                <w:rFonts w:ascii="Calibri" w:hAnsi="Calibri" w:cs="Calibri"/>
                <w:color w:val="000000"/>
              </w:rPr>
              <w:t>Black, African American, or African / Native Hawaiian or Pacific Islander</w:t>
            </w:r>
          </w:p>
        </w:tc>
      </w:tr>
      <w:tr w:rsidR="00FE0174" w:rsidRPr="00FE0174" w14:paraId="7F3A1FE9" w14:textId="77777777" w:rsidTr="00845520">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167" w:type="dxa"/>
            <w:noWrap/>
            <w:hideMark/>
          </w:tcPr>
          <w:p w14:paraId="3921D233" w14:textId="77777777" w:rsidR="00FE0174" w:rsidRPr="00D95273" w:rsidRDefault="00FE0174" w:rsidP="00845520">
            <w:pPr>
              <w:spacing w:before="0" w:after="0" w:line="240" w:lineRule="auto"/>
              <w:jc w:val="right"/>
              <w:rPr>
                <w:rFonts w:ascii="Calibri" w:hAnsi="Calibri" w:cs="Calibri"/>
                <w:color w:val="000000"/>
              </w:rPr>
            </w:pPr>
            <w:r w:rsidRPr="00D95273">
              <w:rPr>
                <w:rFonts w:ascii="Calibri" w:hAnsi="Calibri" w:cs="Calibri"/>
                <w:color w:val="000000"/>
              </w:rPr>
              <w:t>35</w:t>
            </w:r>
          </w:p>
        </w:tc>
        <w:tc>
          <w:tcPr>
            <w:tcW w:w="8193" w:type="dxa"/>
            <w:noWrap/>
            <w:hideMark/>
          </w:tcPr>
          <w:p w14:paraId="6189D195" w14:textId="77777777" w:rsidR="00FE0174" w:rsidRPr="00D95273" w:rsidRDefault="00FE0174"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D95273">
              <w:rPr>
                <w:rFonts w:ascii="Calibri" w:hAnsi="Calibri" w:cs="Calibri"/>
                <w:color w:val="000000"/>
              </w:rPr>
              <w:t>Black, African American, or African / White</w:t>
            </w:r>
          </w:p>
        </w:tc>
      </w:tr>
      <w:tr w:rsidR="00FE0174" w:rsidRPr="00FE0174" w14:paraId="6B762FE6" w14:textId="77777777" w:rsidTr="0084552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167" w:type="dxa"/>
            <w:noWrap/>
            <w:hideMark/>
          </w:tcPr>
          <w:p w14:paraId="73E7253A" w14:textId="77777777" w:rsidR="00FE0174" w:rsidRPr="00D95273" w:rsidRDefault="00FE0174" w:rsidP="00845520">
            <w:pPr>
              <w:spacing w:before="0" w:after="0" w:line="240" w:lineRule="auto"/>
              <w:jc w:val="right"/>
              <w:rPr>
                <w:rFonts w:ascii="Calibri" w:hAnsi="Calibri" w:cs="Calibri"/>
                <w:color w:val="000000"/>
              </w:rPr>
            </w:pPr>
            <w:r w:rsidRPr="00D95273">
              <w:rPr>
                <w:rFonts w:ascii="Calibri" w:hAnsi="Calibri" w:cs="Calibri"/>
                <w:color w:val="000000"/>
              </w:rPr>
              <w:t>45</w:t>
            </w:r>
          </w:p>
        </w:tc>
        <w:tc>
          <w:tcPr>
            <w:tcW w:w="8193" w:type="dxa"/>
            <w:noWrap/>
            <w:hideMark/>
          </w:tcPr>
          <w:p w14:paraId="058C1E61" w14:textId="77777777" w:rsidR="00FE0174" w:rsidRPr="00D95273" w:rsidRDefault="00FE0174"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95273">
              <w:rPr>
                <w:rFonts w:ascii="Calibri" w:hAnsi="Calibri" w:cs="Calibri"/>
                <w:color w:val="000000"/>
              </w:rPr>
              <w:t>Native Hawaiian or Pacific Islander / White</w:t>
            </w:r>
          </w:p>
        </w:tc>
      </w:tr>
      <w:tr w:rsidR="00FE0174" w:rsidRPr="00FE0174" w14:paraId="2FECC49B" w14:textId="77777777" w:rsidTr="00845520">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167" w:type="dxa"/>
            <w:noWrap/>
            <w:hideMark/>
          </w:tcPr>
          <w:p w14:paraId="30188164" w14:textId="77777777" w:rsidR="00FE0174" w:rsidRPr="00D95273" w:rsidRDefault="00FE0174" w:rsidP="00845520">
            <w:pPr>
              <w:spacing w:before="0" w:after="0" w:line="240" w:lineRule="auto"/>
              <w:jc w:val="right"/>
              <w:rPr>
                <w:rFonts w:ascii="Calibri" w:hAnsi="Calibri" w:cs="Calibri"/>
                <w:color w:val="000000"/>
              </w:rPr>
            </w:pPr>
            <w:r w:rsidRPr="00D95273">
              <w:rPr>
                <w:rFonts w:ascii="Calibri" w:hAnsi="Calibri" w:cs="Calibri"/>
                <w:color w:val="000000"/>
              </w:rPr>
              <w:t>123</w:t>
            </w:r>
          </w:p>
        </w:tc>
        <w:tc>
          <w:tcPr>
            <w:tcW w:w="8193" w:type="dxa"/>
            <w:noWrap/>
            <w:hideMark/>
          </w:tcPr>
          <w:p w14:paraId="3728B677" w14:textId="77777777" w:rsidR="00FE0174" w:rsidRPr="00D95273" w:rsidRDefault="00FE0174"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D95273">
              <w:rPr>
                <w:rFonts w:ascii="Calibri" w:hAnsi="Calibri" w:cs="Calibri"/>
                <w:color w:val="000000"/>
              </w:rPr>
              <w:t>American Indian, Alaska Native, or Indigenous / Asian or Asian American / Black, African American, or African</w:t>
            </w:r>
          </w:p>
        </w:tc>
      </w:tr>
      <w:tr w:rsidR="00FE0174" w:rsidRPr="00FE0174" w14:paraId="2F29E60A" w14:textId="77777777" w:rsidTr="0084552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167" w:type="dxa"/>
            <w:noWrap/>
            <w:hideMark/>
          </w:tcPr>
          <w:p w14:paraId="293F2BD4" w14:textId="77777777" w:rsidR="00FE0174" w:rsidRPr="00D95273" w:rsidRDefault="00FE0174" w:rsidP="00845520">
            <w:pPr>
              <w:spacing w:before="0" w:after="0" w:line="240" w:lineRule="auto"/>
              <w:jc w:val="right"/>
              <w:rPr>
                <w:rFonts w:ascii="Calibri" w:hAnsi="Calibri" w:cs="Calibri"/>
                <w:color w:val="000000"/>
              </w:rPr>
            </w:pPr>
            <w:r w:rsidRPr="00D95273">
              <w:rPr>
                <w:rFonts w:ascii="Calibri" w:hAnsi="Calibri" w:cs="Calibri"/>
                <w:color w:val="000000"/>
              </w:rPr>
              <w:t>124</w:t>
            </w:r>
          </w:p>
        </w:tc>
        <w:tc>
          <w:tcPr>
            <w:tcW w:w="8193" w:type="dxa"/>
            <w:noWrap/>
            <w:hideMark/>
          </w:tcPr>
          <w:p w14:paraId="77811C5C" w14:textId="77777777" w:rsidR="00FE0174" w:rsidRPr="00D95273" w:rsidRDefault="00FE0174"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95273">
              <w:rPr>
                <w:rFonts w:ascii="Calibri" w:hAnsi="Calibri" w:cs="Calibri"/>
                <w:color w:val="000000"/>
              </w:rPr>
              <w:t>American Indian, Alaska Native, or Indigenous / Asian or Asian American / Native Hawaiian or Pacific Islander</w:t>
            </w:r>
          </w:p>
        </w:tc>
      </w:tr>
      <w:tr w:rsidR="00FE0174" w:rsidRPr="00FE0174" w14:paraId="3D094797" w14:textId="77777777" w:rsidTr="00845520">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167" w:type="dxa"/>
            <w:noWrap/>
            <w:hideMark/>
          </w:tcPr>
          <w:p w14:paraId="756AE7C5" w14:textId="77777777" w:rsidR="00FE0174" w:rsidRPr="00D95273" w:rsidRDefault="00FE0174" w:rsidP="00845520">
            <w:pPr>
              <w:spacing w:before="0" w:after="0" w:line="240" w:lineRule="auto"/>
              <w:jc w:val="right"/>
              <w:rPr>
                <w:rFonts w:ascii="Calibri" w:hAnsi="Calibri" w:cs="Calibri"/>
                <w:color w:val="000000"/>
              </w:rPr>
            </w:pPr>
            <w:r w:rsidRPr="00D95273">
              <w:rPr>
                <w:rFonts w:ascii="Calibri" w:hAnsi="Calibri" w:cs="Calibri"/>
                <w:color w:val="000000"/>
              </w:rPr>
              <w:t>125</w:t>
            </w:r>
          </w:p>
        </w:tc>
        <w:tc>
          <w:tcPr>
            <w:tcW w:w="8193" w:type="dxa"/>
            <w:noWrap/>
            <w:hideMark/>
          </w:tcPr>
          <w:p w14:paraId="214A5E1D" w14:textId="77777777" w:rsidR="00FE0174" w:rsidRPr="00D95273" w:rsidRDefault="00FE0174"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D95273">
              <w:rPr>
                <w:rFonts w:ascii="Calibri" w:hAnsi="Calibri" w:cs="Calibri"/>
                <w:color w:val="000000"/>
              </w:rPr>
              <w:t>American Indian, Alaska Native, or Indigenous / Asian or Asian American / White</w:t>
            </w:r>
          </w:p>
        </w:tc>
      </w:tr>
      <w:tr w:rsidR="00FE0174" w:rsidRPr="00FE0174" w14:paraId="48C0C80E" w14:textId="77777777" w:rsidTr="0084552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167" w:type="dxa"/>
            <w:noWrap/>
            <w:hideMark/>
          </w:tcPr>
          <w:p w14:paraId="280C4985" w14:textId="77777777" w:rsidR="00FE0174" w:rsidRPr="00D95273" w:rsidRDefault="00FE0174" w:rsidP="00845520">
            <w:pPr>
              <w:spacing w:before="0" w:after="0" w:line="240" w:lineRule="auto"/>
              <w:jc w:val="right"/>
              <w:rPr>
                <w:rFonts w:ascii="Calibri" w:hAnsi="Calibri" w:cs="Calibri"/>
                <w:color w:val="000000"/>
              </w:rPr>
            </w:pPr>
            <w:r w:rsidRPr="00D95273">
              <w:rPr>
                <w:rFonts w:ascii="Calibri" w:hAnsi="Calibri" w:cs="Calibri"/>
                <w:color w:val="000000"/>
              </w:rPr>
              <w:t>134</w:t>
            </w:r>
          </w:p>
        </w:tc>
        <w:tc>
          <w:tcPr>
            <w:tcW w:w="8193" w:type="dxa"/>
            <w:noWrap/>
            <w:hideMark/>
          </w:tcPr>
          <w:p w14:paraId="7A6D28BD" w14:textId="77777777" w:rsidR="00FE0174" w:rsidRPr="00D95273" w:rsidRDefault="00FE0174"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95273">
              <w:rPr>
                <w:rFonts w:ascii="Calibri" w:hAnsi="Calibri" w:cs="Calibri"/>
                <w:color w:val="000000"/>
              </w:rPr>
              <w:t>American Indian, Alaska Native, or Indigenous / Black, African American, or African / Native Hawaiian or Pacific Islander</w:t>
            </w:r>
          </w:p>
        </w:tc>
      </w:tr>
      <w:tr w:rsidR="00FE0174" w:rsidRPr="00FE0174" w14:paraId="71428705" w14:textId="77777777" w:rsidTr="00845520">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167" w:type="dxa"/>
            <w:noWrap/>
            <w:hideMark/>
          </w:tcPr>
          <w:p w14:paraId="26C7A26B" w14:textId="77777777" w:rsidR="00FE0174" w:rsidRPr="00D95273" w:rsidRDefault="00FE0174" w:rsidP="00845520">
            <w:pPr>
              <w:spacing w:before="0" w:after="0" w:line="240" w:lineRule="auto"/>
              <w:jc w:val="right"/>
              <w:rPr>
                <w:rFonts w:ascii="Calibri" w:hAnsi="Calibri" w:cs="Calibri"/>
                <w:color w:val="000000"/>
              </w:rPr>
            </w:pPr>
            <w:r w:rsidRPr="00D95273">
              <w:rPr>
                <w:rFonts w:ascii="Calibri" w:hAnsi="Calibri" w:cs="Calibri"/>
                <w:color w:val="000000"/>
              </w:rPr>
              <w:t>135</w:t>
            </w:r>
          </w:p>
        </w:tc>
        <w:tc>
          <w:tcPr>
            <w:tcW w:w="8193" w:type="dxa"/>
            <w:noWrap/>
            <w:hideMark/>
          </w:tcPr>
          <w:p w14:paraId="53AEBAD6" w14:textId="77777777" w:rsidR="00FE0174" w:rsidRPr="00D95273" w:rsidRDefault="00FE0174"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D95273">
              <w:rPr>
                <w:rFonts w:ascii="Calibri" w:hAnsi="Calibri" w:cs="Calibri"/>
                <w:color w:val="000000"/>
              </w:rPr>
              <w:t>American Indian, Alaska Native, or Indigenous / Black, African American, or African / White</w:t>
            </w:r>
          </w:p>
        </w:tc>
      </w:tr>
      <w:tr w:rsidR="00FE0174" w:rsidRPr="00FE0174" w14:paraId="1BF49110" w14:textId="77777777" w:rsidTr="0084552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167" w:type="dxa"/>
            <w:noWrap/>
            <w:hideMark/>
          </w:tcPr>
          <w:p w14:paraId="2042BE82" w14:textId="77777777" w:rsidR="00FE0174" w:rsidRPr="00D95273" w:rsidRDefault="00FE0174" w:rsidP="00845520">
            <w:pPr>
              <w:spacing w:before="0" w:after="0" w:line="240" w:lineRule="auto"/>
              <w:jc w:val="right"/>
              <w:rPr>
                <w:rFonts w:ascii="Calibri" w:hAnsi="Calibri" w:cs="Calibri"/>
                <w:color w:val="000000"/>
              </w:rPr>
            </w:pPr>
            <w:r w:rsidRPr="00D95273">
              <w:rPr>
                <w:rFonts w:ascii="Calibri" w:hAnsi="Calibri" w:cs="Calibri"/>
                <w:color w:val="000000"/>
              </w:rPr>
              <w:t>145</w:t>
            </w:r>
          </w:p>
        </w:tc>
        <w:tc>
          <w:tcPr>
            <w:tcW w:w="8193" w:type="dxa"/>
            <w:noWrap/>
            <w:hideMark/>
          </w:tcPr>
          <w:p w14:paraId="3B934616" w14:textId="77777777" w:rsidR="00FE0174" w:rsidRPr="00D95273" w:rsidRDefault="00FE0174"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95273">
              <w:rPr>
                <w:rFonts w:ascii="Calibri" w:hAnsi="Calibri" w:cs="Calibri"/>
                <w:color w:val="000000"/>
              </w:rPr>
              <w:t>American Indian, Alaska Native, or Indigenous / Native Hawaiian or Pacific Islander / White</w:t>
            </w:r>
          </w:p>
        </w:tc>
      </w:tr>
      <w:tr w:rsidR="00FE0174" w:rsidRPr="00FE0174" w14:paraId="4FF9EF42" w14:textId="77777777" w:rsidTr="00845520">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167" w:type="dxa"/>
            <w:noWrap/>
            <w:hideMark/>
          </w:tcPr>
          <w:p w14:paraId="106DC8D7" w14:textId="77777777" w:rsidR="00FE0174" w:rsidRPr="00D95273" w:rsidRDefault="00FE0174" w:rsidP="00845520">
            <w:pPr>
              <w:spacing w:before="0" w:after="0" w:line="240" w:lineRule="auto"/>
              <w:jc w:val="right"/>
              <w:rPr>
                <w:rFonts w:ascii="Calibri" w:hAnsi="Calibri" w:cs="Calibri"/>
                <w:color w:val="000000"/>
              </w:rPr>
            </w:pPr>
            <w:r w:rsidRPr="00D95273">
              <w:rPr>
                <w:rFonts w:ascii="Calibri" w:hAnsi="Calibri" w:cs="Calibri"/>
                <w:color w:val="000000"/>
              </w:rPr>
              <w:t>234</w:t>
            </w:r>
          </w:p>
        </w:tc>
        <w:tc>
          <w:tcPr>
            <w:tcW w:w="8193" w:type="dxa"/>
            <w:noWrap/>
            <w:hideMark/>
          </w:tcPr>
          <w:p w14:paraId="5EBE9228" w14:textId="77777777" w:rsidR="00FE0174" w:rsidRPr="00D95273" w:rsidRDefault="00FE0174"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D95273">
              <w:rPr>
                <w:rFonts w:ascii="Calibri" w:hAnsi="Calibri" w:cs="Calibri"/>
                <w:color w:val="000000"/>
              </w:rPr>
              <w:t>Asian or Asian American / Black, African American, or African / Native Hawaiian or Pacific Islander</w:t>
            </w:r>
          </w:p>
        </w:tc>
      </w:tr>
      <w:tr w:rsidR="00FE0174" w:rsidRPr="00FE0174" w14:paraId="5E7BC254" w14:textId="77777777" w:rsidTr="0084552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167" w:type="dxa"/>
            <w:noWrap/>
            <w:hideMark/>
          </w:tcPr>
          <w:p w14:paraId="425C91F1" w14:textId="77777777" w:rsidR="00FE0174" w:rsidRPr="00D95273" w:rsidRDefault="00FE0174" w:rsidP="00845520">
            <w:pPr>
              <w:spacing w:before="0" w:after="0" w:line="240" w:lineRule="auto"/>
              <w:jc w:val="right"/>
              <w:rPr>
                <w:rFonts w:ascii="Calibri" w:hAnsi="Calibri" w:cs="Calibri"/>
                <w:color w:val="000000"/>
              </w:rPr>
            </w:pPr>
            <w:r w:rsidRPr="00D95273">
              <w:rPr>
                <w:rFonts w:ascii="Calibri" w:hAnsi="Calibri" w:cs="Calibri"/>
                <w:color w:val="000000"/>
              </w:rPr>
              <w:t>235</w:t>
            </w:r>
          </w:p>
        </w:tc>
        <w:tc>
          <w:tcPr>
            <w:tcW w:w="8193" w:type="dxa"/>
            <w:noWrap/>
            <w:hideMark/>
          </w:tcPr>
          <w:p w14:paraId="745791A8" w14:textId="77777777" w:rsidR="00FE0174" w:rsidRPr="00D95273" w:rsidRDefault="00FE0174"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95273">
              <w:rPr>
                <w:rFonts w:ascii="Calibri" w:hAnsi="Calibri" w:cs="Calibri"/>
                <w:color w:val="000000"/>
              </w:rPr>
              <w:t>Asian or Asian American / Black, African American, or African / White</w:t>
            </w:r>
          </w:p>
        </w:tc>
      </w:tr>
      <w:tr w:rsidR="00FE0174" w:rsidRPr="00FE0174" w14:paraId="04736E18" w14:textId="77777777" w:rsidTr="00845520">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167" w:type="dxa"/>
            <w:noWrap/>
            <w:hideMark/>
          </w:tcPr>
          <w:p w14:paraId="4CDB0AB9" w14:textId="77777777" w:rsidR="00FE0174" w:rsidRPr="00D95273" w:rsidRDefault="00FE0174" w:rsidP="00845520">
            <w:pPr>
              <w:spacing w:before="0" w:after="0" w:line="240" w:lineRule="auto"/>
              <w:jc w:val="right"/>
              <w:rPr>
                <w:rFonts w:ascii="Calibri" w:hAnsi="Calibri" w:cs="Calibri"/>
                <w:color w:val="000000"/>
              </w:rPr>
            </w:pPr>
            <w:r w:rsidRPr="00D95273">
              <w:rPr>
                <w:rFonts w:ascii="Calibri" w:hAnsi="Calibri" w:cs="Calibri"/>
                <w:color w:val="000000"/>
              </w:rPr>
              <w:t>245</w:t>
            </w:r>
          </w:p>
        </w:tc>
        <w:tc>
          <w:tcPr>
            <w:tcW w:w="8193" w:type="dxa"/>
            <w:noWrap/>
            <w:hideMark/>
          </w:tcPr>
          <w:p w14:paraId="0A373EDE" w14:textId="77777777" w:rsidR="00FE0174" w:rsidRPr="00D95273" w:rsidRDefault="00FE0174"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D95273">
              <w:rPr>
                <w:rFonts w:ascii="Calibri" w:hAnsi="Calibri" w:cs="Calibri"/>
                <w:color w:val="000000"/>
              </w:rPr>
              <w:t>Asian or Asian American / Native Hawaiian or Pacific Islander / White</w:t>
            </w:r>
          </w:p>
        </w:tc>
      </w:tr>
      <w:tr w:rsidR="00FE0174" w:rsidRPr="00FE0174" w14:paraId="598CA6D5" w14:textId="77777777" w:rsidTr="0084552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167" w:type="dxa"/>
            <w:noWrap/>
            <w:hideMark/>
          </w:tcPr>
          <w:p w14:paraId="5B533EF9" w14:textId="77777777" w:rsidR="00FE0174" w:rsidRPr="00D95273" w:rsidRDefault="00FE0174" w:rsidP="00845520">
            <w:pPr>
              <w:spacing w:before="0" w:after="0" w:line="240" w:lineRule="auto"/>
              <w:jc w:val="right"/>
              <w:rPr>
                <w:rFonts w:ascii="Calibri" w:hAnsi="Calibri" w:cs="Calibri"/>
                <w:color w:val="000000"/>
              </w:rPr>
            </w:pPr>
            <w:r w:rsidRPr="00D95273">
              <w:rPr>
                <w:rFonts w:ascii="Calibri" w:hAnsi="Calibri" w:cs="Calibri"/>
                <w:color w:val="000000"/>
              </w:rPr>
              <w:t>345</w:t>
            </w:r>
          </w:p>
        </w:tc>
        <w:tc>
          <w:tcPr>
            <w:tcW w:w="8193" w:type="dxa"/>
            <w:noWrap/>
            <w:hideMark/>
          </w:tcPr>
          <w:p w14:paraId="23A3AF66" w14:textId="77777777" w:rsidR="00FE0174" w:rsidRPr="00D95273" w:rsidRDefault="00FE0174"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95273">
              <w:rPr>
                <w:rFonts w:ascii="Calibri" w:hAnsi="Calibri" w:cs="Calibri"/>
                <w:color w:val="000000"/>
              </w:rPr>
              <w:t>Black, African American, or African / Native Hawaiian or Pacific Islander / White</w:t>
            </w:r>
          </w:p>
        </w:tc>
      </w:tr>
      <w:tr w:rsidR="00FE0174" w:rsidRPr="00FE0174" w14:paraId="14DBB852" w14:textId="77777777" w:rsidTr="00845520">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167" w:type="dxa"/>
            <w:noWrap/>
            <w:hideMark/>
          </w:tcPr>
          <w:p w14:paraId="03E91DDD" w14:textId="77777777" w:rsidR="00FE0174" w:rsidRPr="00D95273" w:rsidRDefault="00FE0174" w:rsidP="00845520">
            <w:pPr>
              <w:spacing w:before="0" w:after="0" w:line="240" w:lineRule="auto"/>
              <w:jc w:val="right"/>
              <w:rPr>
                <w:rFonts w:ascii="Calibri" w:hAnsi="Calibri" w:cs="Calibri"/>
                <w:color w:val="000000"/>
              </w:rPr>
            </w:pPr>
            <w:r w:rsidRPr="00D95273">
              <w:rPr>
                <w:rFonts w:ascii="Calibri" w:hAnsi="Calibri" w:cs="Calibri"/>
                <w:color w:val="000000"/>
              </w:rPr>
              <w:t>1234</w:t>
            </w:r>
          </w:p>
        </w:tc>
        <w:tc>
          <w:tcPr>
            <w:tcW w:w="8193" w:type="dxa"/>
            <w:noWrap/>
            <w:hideMark/>
          </w:tcPr>
          <w:p w14:paraId="212B4AA7" w14:textId="77777777" w:rsidR="00FE0174" w:rsidRPr="00D95273" w:rsidRDefault="00FE0174"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D95273">
              <w:rPr>
                <w:rFonts w:ascii="Calibri" w:hAnsi="Calibri" w:cs="Calibri"/>
                <w:color w:val="000000"/>
              </w:rPr>
              <w:t>Multiracial - all races other than White selected</w:t>
            </w:r>
          </w:p>
        </w:tc>
      </w:tr>
      <w:tr w:rsidR="00FE0174" w:rsidRPr="00FE0174" w14:paraId="1708FC91" w14:textId="77777777" w:rsidTr="0084552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167" w:type="dxa"/>
            <w:noWrap/>
            <w:hideMark/>
          </w:tcPr>
          <w:p w14:paraId="4C3AD87C" w14:textId="77777777" w:rsidR="00FE0174" w:rsidRPr="00D95273" w:rsidRDefault="00FE0174" w:rsidP="00845520">
            <w:pPr>
              <w:spacing w:before="0" w:after="0" w:line="240" w:lineRule="auto"/>
              <w:jc w:val="right"/>
              <w:rPr>
                <w:rFonts w:ascii="Calibri" w:hAnsi="Calibri" w:cs="Calibri"/>
                <w:color w:val="000000"/>
              </w:rPr>
            </w:pPr>
            <w:r w:rsidRPr="00D95273">
              <w:rPr>
                <w:rFonts w:ascii="Calibri" w:hAnsi="Calibri" w:cs="Calibri"/>
                <w:color w:val="000000"/>
              </w:rPr>
              <w:t>1235</w:t>
            </w:r>
          </w:p>
        </w:tc>
        <w:tc>
          <w:tcPr>
            <w:tcW w:w="8193" w:type="dxa"/>
            <w:noWrap/>
            <w:hideMark/>
          </w:tcPr>
          <w:p w14:paraId="088FFDD1" w14:textId="77777777" w:rsidR="00FE0174" w:rsidRPr="00D95273" w:rsidRDefault="00FE0174"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95273">
              <w:rPr>
                <w:rFonts w:ascii="Calibri" w:hAnsi="Calibri" w:cs="Calibri"/>
                <w:color w:val="000000"/>
              </w:rPr>
              <w:t>Multiracial - all races other than Native Hawaiian or Pacific Islander selected</w:t>
            </w:r>
          </w:p>
        </w:tc>
      </w:tr>
      <w:tr w:rsidR="00FE0174" w:rsidRPr="00FE0174" w14:paraId="05D691F0" w14:textId="77777777" w:rsidTr="00845520">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167" w:type="dxa"/>
            <w:noWrap/>
            <w:hideMark/>
          </w:tcPr>
          <w:p w14:paraId="4ECDFEA6" w14:textId="77777777" w:rsidR="00FE0174" w:rsidRPr="00D95273" w:rsidRDefault="00FE0174" w:rsidP="00845520">
            <w:pPr>
              <w:spacing w:before="0" w:after="0" w:line="240" w:lineRule="auto"/>
              <w:jc w:val="right"/>
              <w:rPr>
                <w:rFonts w:ascii="Calibri" w:hAnsi="Calibri" w:cs="Calibri"/>
                <w:color w:val="000000"/>
              </w:rPr>
            </w:pPr>
            <w:r w:rsidRPr="00D95273">
              <w:rPr>
                <w:rFonts w:ascii="Calibri" w:hAnsi="Calibri" w:cs="Calibri"/>
                <w:color w:val="000000"/>
              </w:rPr>
              <w:t>1245</w:t>
            </w:r>
          </w:p>
        </w:tc>
        <w:tc>
          <w:tcPr>
            <w:tcW w:w="8193" w:type="dxa"/>
            <w:noWrap/>
            <w:hideMark/>
          </w:tcPr>
          <w:p w14:paraId="4FAEF414" w14:textId="77777777" w:rsidR="00FE0174" w:rsidRPr="00D95273" w:rsidRDefault="00FE0174"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D95273">
              <w:rPr>
                <w:rFonts w:ascii="Calibri" w:hAnsi="Calibri" w:cs="Calibri"/>
                <w:color w:val="000000"/>
              </w:rPr>
              <w:t>Multiracial - all races other than Black, African American, or African selected</w:t>
            </w:r>
          </w:p>
        </w:tc>
      </w:tr>
      <w:tr w:rsidR="00FE0174" w:rsidRPr="00FE0174" w14:paraId="7B3ADD7E" w14:textId="77777777" w:rsidTr="0084552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167" w:type="dxa"/>
            <w:noWrap/>
            <w:hideMark/>
          </w:tcPr>
          <w:p w14:paraId="13A96288" w14:textId="77777777" w:rsidR="00FE0174" w:rsidRPr="00D95273" w:rsidRDefault="00FE0174" w:rsidP="00845520">
            <w:pPr>
              <w:spacing w:before="0" w:after="0" w:line="240" w:lineRule="auto"/>
              <w:jc w:val="right"/>
              <w:rPr>
                <w:rFonts w:ascii="Calibri" w:hAnsi="Calibri" w:cs="Calibri"/>
                <w:color w:val="000000"/>
              </w:rPr>
            </w:pPr>
            <w:r w:rsidRPr="00D95273">
              <w:rPr>
                <w:rFonts w:ascii="Calibri" w:hAnsi="Calibri" w:cs="Calibri"/>
                <w:color w:val="000000"/>
              </w:rPr>
              <w:t>1345</w:t>
            </w:r>
          </w:p>
        </w:tc>
        <w:tc>
          <w:tcPr>
            <w:tcW w:w="8193" w:type="dxa"/>
            <w:noWrap/>
            <w:hideMark/>
          </w:tcPr>
          <w:p w14:paraId="6435B3AD" w14:textId="77777777" w:rsidR="00FE0174" w:rsidRPr="00D95273" w:rsidRDefault="00FE0174"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95273">
              <w:rPr>
                <w:rFonts w:ascii="Calibri" w:hAnsi="Calibri" w:cs="Calibri"/>
                <w:color w:val="000000"/>
              </w:rPr>
              <w:t>Multiracial - all races other than Asian or Asian American selected</w:t>
            </w:r>
          </w:p>
        </w:tc>
      </w:tr>
      <w:tr w:rsidR="00FE0174" w:rsidRPr="00FE0174" w14:paraId="2EFDBAB2" w14:textId="77777777" w:rsidTr="00845520">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167" w:type="dxa"/>
            <w:noWrap/>
            <w:hideMark/>
          </w:tcPr>
          <w:p w14:paraId="1C502F53" w14:textId="77777777" w:rsidR="00FE0174" w:rsidRPr="00D95273" w:rsidRDefault="00FE0174" w:rsidP="00845520">
            <w:pPr>
              <w:spacing w:before="0" w:after="0" w:line="240" w:lineRule="auto"/>
              <w:jc w:val="right"/>
              <w:rPr>
                <w:rFonts w:ascii="Calibri" w:hAnsi="Calibri" w:cs="Calibri"/>
                <w:color w:val="000000"/>
              </w:rPr>
            </w:pPr>
            <w:r w:rsidRPr="00D95273">
              <w:rPr>
                <w:rFonts w:ascii="Calibri" w:hAnsi="Calibri" w:cs="Calibri"/>
                <w:color w:val="000000"/>
              </w:rPr>
              <w:t>2345</w:t>
            </w:r>
          </w:p>
        </w:tc>
        <w:tc>
          <w:tcPr>
            <w:tcW w:w="8193" w:type="dxa"/>
            <w:noWrap/>
            <w:hideMark/>
          </w:tcPr>
          <w:p w14:paraId="4B344311" w14:textId="77777777" w:rsidR="00FE0174" w:rsidRPr="00D95273" w:rsidRDefault="00FE0174"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D95273">
              <w:rPr>
                <w:rFonts w:ascii="Calibri" w:hAnsi="Calibri" w:cs="Calibri"/>
                <w:color w:val="000000"/>
              </w:rPr>
              <w:t>Multiracial - all races other than American Indian, Alaska Native, or Indigenous selected</w:t>
            </w:r>
          </w:p>
        </w:tc>
      </w:tr>
      <w:tr w:rsidR="00FE0174" w:rsidRPr="00FE0174" w14:paraId="10DB5665" w14:textId="77777777" w:rsidTr="0084552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167" w:type="dxa"/>
            <w:noWrap/>
            <w:hideMark/>
          </w:tcPr>
          <w:p w14:paraId="56EFF822" w14:textId="77777777" w:rsidR="00FE0174" w:rsidRPr="00D95273" w:rsidRDefault="00FE0174" w:rsidP="00845520">
            <w:pPr>
              <w:spacing w:before="0" w:after="0" w:line="240" w:lineRule="auto"/>
              <w:jc w:val="right"/>
              <w:rPr>
                <w:rFonts w:ascii="Calibri" w:hAnsi="Calibri" w:cs="Calibri"/>
                <w:color w:val="000000"/>
              </w:rPr>
            </w:pPr>
            <w:r w:rsidRPr="00D95273">
              <w:rPr>
                <w:rFonts w:ascii="Calibri" w:hAnsi="Calibri" w:cs="Calibri"/>
                <w:color w:val="000000"/>
              </w:rPr>
              <w:t>12345</w:t>
            </w:r>
          </w:p>
        </w:tc>
        <w:tc>
          <w:tcPr>
            <w:tcW w:w="8193" w:type="dxa"/>
            <w:noWrap/>
            <w:hideMark/>
          </w:tcPr>
          <w:p w14:paraId="4F0F1667" w14:textId="77777777" w:rsidR="00FE0174" w:rsidRPr="00D95273" w:rsidRDefault="00FE0174"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95273">
              <w:rPr>
                <w:rFonts w:ascii="Calibri" w:hAnsi="Calibri" w:cs="Calibri"/>
                <w:color w:val="000000"/>
              </w:rPr>
              <w:t>Multiracial - All races selected</w:t>
            </w:r>
          </w:p>
        </w:tc>
      </w:tr>
      <w:tr w:rsidR="00FE0174" w:rsidRPr="00FE0174" w14:paraId="67BE78D9" w14:textId="77777777" w:rsidTr="00845520">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167" w:type="dxa"/>
            <w:noWrap/>
            <w:hideMark/>
          </w:tcPr>
          <w:p w14:paraId="498E2686" w14:textId="77777777" w:rsidR="00FE0174" w:rsidRPr="00D95273" w:rsidRDefault="00FE0174" w:rsidP="00845520">
            <w:pPr>
              <w:spacing w:before="0" w:after="0" w:line="240" w:lineRule="auto"/>
              <w:jc w:val="right"/>
              <w:rPr>
                <w:rFonts w:ascii="Calibri" w:hAnsi="Calibri" w:cs="Calibri"/>
                <w:color w:val="000000"/>
              </w:rPr>
            </w:pPr>
            <w:r w:rsidRPr="00D95273">
              <w:rPr>
                <w:rFonts w:ascii="Calibri" w:hAnsi="Calibri" w:cs="Calibri"/>
                <w:color w:val="000000"/>
              </w:rPr>
              <w:t>98</w:t>
            </w:r>
          </w:p>
        </w:tc>
        <w:tc>
          <w:tcPr>
            <w:tcW w:w="8193" w:type="dxa"/>
            <w:noWrap/>
            <w:hideMark/>
          </w:tcPr>
          <w:p w14:paraId="6D68C79B" w14:textId="28A461BB" w:rsidR="00FE0174" w:rsidRPr="00D95273" w:rsidRDefault="00FE0174"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D95273">
              <w:rPr>
                <w:rFonts w:ascii="Calibri" w:hAnsi="Calibri" w:cs="Calibri"/>
                <w:color w:val="000000"/>
              </w:rPr>
              <w:t>Client doesn't know / refused</w:t>
            </w:r>
          </w:p>
        </w:tc>
      </w:tr>
      <w:tr w:rsidR="00FE0174" w:rsidRPr="00FE0174" w14:paraId="135910AD" w14:textId="77777777" w:rsidTr="0084552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167" w:type="dxa"/>
            <w:noWrap/>
            <w:hideMark/>
          </w:tcPr>
          <w:p w14:paraId="112EFA45" w14:textId="77777777" w:rsidR="00FE0174" w:rsidRPr="00D95273" w:rsidRDefault="00FE0174" w:rsidP="00845520">
            <w:pPr>
              <w:spacing w:before="0" w:after="0" w:line="240" w:lineRule="auto"/>
              <w:jc w:val="right"/>
              <w:rPr>
                <w:rFonts w:ascii="Calibri" w:hAnsi="Calibri" w:cs="Calibri"/>
                <w:color w:val="000000"/>
              </w:rPr>
            </w:pPr>
            <w:r w:rsidRPr="00D95273">
              <w:rPr>
                <w:rFonts w:ascii="Calibri" w:hAnsi="Calibri" w:cs="Calibri"/>
                <w:color w:val="000000"/>
              </w:rPr>
              <w:t>99</w:t>
            </w:r>
          </w:p>
        </w:tc>
        <w:tc>
          <w:tcPr>
            <w:tcW w:w="8193" w:type="dxa"/>
            <w:noWrap/>
            <w:hideMark/>
          </w:tcPr>
          <w:p w14:paraId="5243EFF3" w14:textId="77777777" w:rsidR="00FE0174" w:rsidRPr="00D95273" w:rsidRDefault="00FE0174"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95273">
              <w:rPr>
                <w:rFonts w:ascii="Calibri" w:hAnsi="Calibri" w:cs="Calibri"/>
                <w:color w:val="000000"/>
              </w:rPr>
              <w:t>Missing / invalid</w:t>
            </w:r>
          </w:p>
        </w:tc>
      </w:tr>
    </w:tbl>
    <w:p w14:paraId="21844AA2" w14:textId="77777777" w:rsidR="00EC52CD" w:rsidRPr="006A3016" w:rsidRDefault="00EC52CD" w:rsidP="006A3016">
      <w:pPr>
        <w:pStyle w:val="Heading4"/>
      </w:pPr>
      <w:r w:rsidRPr="0088191A">
        <w:t>Ethnicity</w:t>
      </w:r>
    </w:p>
    <w:p w14:paraId="6B2FE158" w14:textId="0800AA5F" w:rsidR="00EC52CD" w:rsidRPr="00A6067F" w:rsidRDefault="00EC52CD" w:rsidP="00910CAF">
      <w:r w:rsidRPr="00A6067F">
        <w:t>Assign a value of -1 for all non-heads of household under 18 or of unknown age</w:t>
      </w:r>
      <w:r w:rsidR="006F51AA" w:rsidRPr="00A6067F">
        <w:t xml:space="preserve"> </w:t>
      </w:r>
      <w:r w:rsidR="006F51AA" w:rsidRPr="00577A54">
        <w:t>(</w:t>
      </w:r>
      <w:r w:rsidR="00CF23C7" w:rsidRPr="00CF23C7">
        <w:rPr>
          <w:b/>
        </w:rPr>
        <w:t>HoHAdult</w:t>
      </w:r>
      <w:r w:rsidR="006F51AA" w:rsidRPr="00137259">
        <w:rPr>
          <w:b/>
        </w:rPr>
        <w:t xml:space="preserve"> </w:t>
      </w:r>
      <w:r w:rsidR="006F51AA" w:rsidRPr="00577A54">
        <w:t>= 0)</w:t>
      </w:r>
      <w:r w:rsidRPr="00A6067F">
        <w:t>.</w:t>
      </w:r>
    </w:p>
    <w:p w14:paraId="26E4EB86" w14:textId="77777777" w:rsidR="00EC52CD" w:rsidRPr="00A6067F" w:rsidRDefault="00EC52CD" w:rsidP="00910CAF">
      <w:r w:rsidRPr="00A6067F">
        <w:t xml:space="preserve">Crosswalk HMIS </w:t>
      </w:r>
      <w:r w:rsidRPr="00655B0F">
        <w:rPr>
          <w:i/>
        </w:rPr>
        <w:t>Ethnicity</w:t>
      </w:r>
      <w:r w:rsidRPr="00A6067F">
        <w:t xml:space="preserve"> values for adults and heads of household as follows:</w:t>
      </w:r>
    </w:p>
    <w:tbl>
      <w:tblPr>
        <w:tblStyle w:val="Style11"/>
        <w:tblW w:w="8298" w:type="dxa"/>
        <w:tblLook w:val="04A0" w:firstRow="1" w:lastRow="0" w:firstColumn="1" w:lastColumn="0" w:noHBand="0" w:noVBand="1"/>
      </w:tblPr>
      <w:tblGrid>
        <w:gridCol w:w="1458"/>
        <w:gridCol w:w="2700"/>
        <w:gridCol w:w="1350"/>
        <w:gridCol w:w="2790"/>
      </w:tblGrid>
      <w:tr w:rsidR="00EC52CD" w:rsidRPr="00107D01" w14:paraId="2B36EE2B" w14:textId="77777777" w:rsidTr="004C2D38">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1458" w:type="dxa"/>
          </w:tcPr>
          <w:p w14:paraId="372C4594" w14:textId="77777777" w:rsidR="00EC52CD" w:rsidRPr="008743AE" w:rsidRDefault="00EC52CD" w:rsidP="004C2D38">
            <w:pPr>
              <w:pStyle w:val="NoSpacing"/>
            </w:pPr>
            <w:r w:rsidRPr="008743AE">
              <w:t>HMIS Value</w:t>
            </w:r>
          </w:p>
        </w:tc>
        <w:tc>
          <w:tcPr>
            <w:tcW w:w="2700" w:type="dxa"/>
          </w:tcPr>
          <w:p w14:paraId="387606B3" w14:textId="77777777" w:rsidR="00EC52CD" w:rsidRPr="008743AE" w:rsidRDefault="00EC52CD" w:rsidP="004C2D38">
            <w:pPr>
              <w:pStyle w:val="NoSpacing"/>
              <w:cnfStyle w:val="100000000000" w:firstRow="1" w:lastRow="0" w:firstColumn="0" w:lastColumn="0" w:oddVBand="0" w:evenVBand="0" w:oddHBand="0" w:evenHBand="0" w:firstRowFirstColumn="0" w:firstRowLastColumn="0" w:lastRowFirstColumn="0" w:lastRowLastColumn="0"/>
            </w:pPr>
            <w:r w:rsidRPr="008743AE">
              <w:t>HMIS Category</w:t>
            </w:r>
          </w:p>
        </w:tc>
        <w:tc>
          <w:tcPr>
            <w:tcW w:w="1350" w:type="dxa"/>
          </w:tcPr>
          <w:p w14:paraId="22EBC2E4" w14:textId="77777777" w:rsidR="00EC52CD" w:rsidRPr="008743AE" w:rsidRDefault="00EC52CD" w:rsidP="004C2D38">
            <w:pPr>
              <w:pStyle w:val="NoSpacing"/>
              <w:cnfStyle w:val="100000000000" w:firstRow="1" w:lastRow="0" w:firstColumn="0" w:lastColumn="0" w:oddVBand="0" w:evenVBand="0" w:oddHBand="0" w:evenHBand="0" w:firstRowFirstColumn="0" w:firstRowLastColumn="0" w:lastRowFirstColumn="0" w:lastRowLastColumn="0"/>
            </w:pPr>
            <w:r w:rsidRPr="008743AE">
              <w:t>LSA Value</w:t>
            </w:r>
          </w:p>
        </w:tc>
        <w:tc>
          <w:tcPr>
            <w:tcW w:w="2790" w:type="dxa"/>
          </w:tcPr>
          <w:p w14:paraId="49A071B4" w14:textId="77777777" w:rsidR="00EC52CD" w:rsidRPr="008743AE" w:rsidRDefault="00EC52CD" w:rsidP="004C2D38">
            <w:pPr>
              <w:pStyle w:val="NoSpacing"/>
              <w:cnfStyle w:val="100000000000" w:firstRow="1" w:lastRow="0" w:firstColumn="0" w:lastColumn="0" w:oddVBand="0" w:evenVBand="0" w:oddHBand="0" w:evenHBand="0" w:firstRowFirstColumn="0" w:firstRowLastColumn="0" w:lastRowFirstColumn="0" w:lastRowLastColumn="0"/>
            </w:pPr>
            <w:r w:rsidRPr="008743AE">
              <w:t xml:space="preserve">LSA Category </w:t>
            </w:r>
          </w:p>
        </w:tc>
      </w:tr>
      <w:tr w:rsidR="00EC52CD" w:rsidRPr="00107D01" w14:paraId="1781E61E" w14:textId="77777777" w:rsidTr="004C2D3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458" w:type="dxa"/>
          </w:tcPr>
          <w:p w14:paraId="755BB10C" w14:textId="77777777" w:rsidR="00EC52CD" w:rsidRPr="00577A54" w:rsidRDefault="00EC52CD" w:rsidP="004C2D38">
            <w:pPr>
              <w:pStyle w:val="NoSpacing"/>
            </w:pPr>
            <w:r w:rsidRPr="00577A54">
              <w:t>0</w:t>
            </w:r>
          </w:p>
        </w:tc>
        <w:tc>
          <w:tcPr>
            <w:tcW w:w="2700" w:type="dxa"/>
          </w:tcPr>
          <w:p w14:paraId="59A419DC" w14:textId="0BC7E957" w:rsidR="00EC52CD" w:rsidRPr="00577A54" w:rsidRDefault="00EC52CD" w:rsidP="004C2D38">
            <w:pPr>
              <w:pStyle w:val="NoSpacing"/>
              <w:cnfStyle w:val="000000100000" w:firstRow="0" w:lastRow="0" w:firstColumn="0" w:lastColumn="0" w:oddVBand="0" w:evenVBand="0" w:oddHBand="1" w:evenHBand="0" w:firstRowFirstColumn="0" w:firstRowLastColumn="0" w:lastRowFirstColumn="0" w:lastRowLastColumn="0"/>
            </w:pPr>
            <w:r w:rsidRPr="00577A54">
              <w:t>Non-Hispanic/</w:t>
            </w:r>
            <w:r w:rsidR="0068378C">
              <w:t>Latin(a)(o)(x)</w:t>
            </w:r>
          </w:p>
        </w:tc>
        <w:tc>
          <w:tcPr>
            <w:tcW w:w="1350" w:type="dxa"/>
          </w:tcPr>
          <w:p w14:paraId="0780FA8C" w14:textId="7C108D43" w:rsidR="00EC52CD" w:rsidRPr="00577A54" w:rsidRDefault="000D523F" w:rsidP="004C2D38">
            <w:pPr>
              <w:pStyle w:val="NoSpacing"/>
              <w:cnfStyle w:val="000000100000" w:firstRow="0" w:lastRow="0" w:firstColumn="0" w:lastColumn="0" w:oddVBand="0" w:evenVBand="0" w:oddHBand="1" w:evenHBand="0" w:firstRowFirstColumn="0" w:firstRowLastColumn="0" w:lastRowFirstColumn="0" w:lastRowLastColumn="0"/>
            </w:pPr>
            <w:r w:rsidRPr="00577A54">
              <w:t>0</w:t>
            </w:r>
          </w:p>
        </w:tc>
        <w:tc>
          <w:tcPr>
            <w:tcW w:w="2790" w:type="dxa"/>
          </w:tcPr>
          <w:p w14:paraId="7A18765E" w14:textId="0F4F5C9D" w:rsidR="00EC52CD" w:rsidRPr="00577A54" w:rsidRDefault="00EC52CD" w:rsidP="004C2D38">
            <w:pPr>
              <w:pStyle w:val="NoSpacing"/>
              <w:cnfStyle w:val="000000100000" w:firstRow="0" w:lastRow="0" w:firstColumn="0" w:lastColumn="0" w:oddVBand="0" w:evenVBand="0" w:oddHBand="1" w:evenHBand="0" w:firstRowFirstColumn="0" w:firstRowLastColumn="0" w:lastRowFirstColumn="0" w:lastRowLastColumn="0"/>
            </w:pPr>
            <w:r w:rsidRPr="00577A54">
              <w:t>Non-Hispanic/</w:t>
            </w:r>
            <w:r w:rsidR="0068378C">
              <w:t>Latin(a)(o)(x)</w:t>
            </w:r>
          </w:p>
        </w:tc>
      </w:tr>
      <w:tr w:rsidR="00EC52CD" w:rsidRPr="00107D01" w14:paraId="4A07536A" w14:textId="77777777" w:rsidTr="004C2D3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458" w:type="dxa"/>
          </w:tcPr>
          <w:p w14:paraId="6D65CB03" w14:textId="77777777" w:rsidR="00EC52CD" w:rsidRPr="00577A54" w:rsidRDefault="00EC52CD" w:rsidP="004C2D38">
            <w:pPr>
              <w:pStyle w:val="NoSpacing"/>
            </w:pPr>
            <w:r w:rsidRPr="00577A54">
              <w:t>1</w:t>
            </w:r>
          </w:p>
        </w:tc>
        <w:tc>
          <w:tcPr>
            <w:tcW w:w="2700" w:type="dxa"/>
          </w:tcPr>
          <w:p w14:paraId="752A222E" w14:textId="72A0BABD" w:rsidR="00EC52CD" w:rsidRPr="00577A54" w:rsidRDefault="00EC52CD" w:rsidP="004C2D38">
            <w:pPr>
              <w:pStyle w:val="NoSpacing"/>
              <w:cnfStyle w:val="000000010000" w:firstRow="0" w:lastRow="0" w:firstColumn="0" w:lastColumn="0" w:oddVBand="0" w:evenVBand="0" w:oddHBand="0" w:evenHBand="1" w:firstRowFirstColumn="0" w:firstRowLastColumn="0" w:lastRowFirstColumn="0" w:lastRowLastColumn="0"/>
            </w:pPr>
            <w:r w:rsidRPr="00577A54">
              <w:t>Hispanic/</w:t>
            </w:r>
            <w:r w:rsidR="0068378C">
              <w:t>Latin(a)(o)(x)</w:t>
            </w:r>
          </w:p>
        </w:tc>
        <w:tc>
          <w:tcPr>
            <w:tcW w:w="1350" w:type="dxa"/>
          </w:tcPr>
          <w:p w14:paraId="6C6E34B8" w14:textId="22084A11" w:rsidR="00EC52CD" w:rsidRPr="00577A54" w:rsidRDefault="000D523F" w:rsidP="004C2D38">
            <w:pPr>
              <w:pStyle w:val="NoSpacing"/>
              <w:cnfStyle w:val="000000010000" w:firstRow="0" w:lastRow="0" w:firstColumn="0" w:lastColumn="0" w:oddVBand="0" w:evenVBand="0" w:oddHBand="0" w:evenHBand="1" w:firstRowFirstColumn="0" w:firstRowLastColumn="0" w:lastRowFirstColumn="0" w:lastRowLastColumn="0"/>
            </w:pPr>
            <w:r w:rsidRPr="00577A54">
              <w:t>1</w:t>
            </w:r>
          </w:p>
        </w:tc>
        <w:tc>
          <w:tcPr>
            <w:tcW w:w="2790" w:type="dxa"/>
          </w:tcPr>
          <w:p w14:paraId="5AE97A57" w14:textId="1B28DE59" w:rsidR="00EC52CD" w:rsidRPr="00577A54" w:rsidRDefault="00EC52CD" w:rsidP="004C2D38">
            <w:pPr>
              <w:pStyle w:val="NoSpacing"/>
              <w:cnfStyle w:val="000000010000" w:firstRow="0" w:lastRow="0" w:firstColumn="0" w:lastColumn="0" w:oddVBand="0" w:evenVBand="0" w:oddHBand="0" w:evenHBand="1" w:firstRowFirstColumn="0" w:firstRowLastColumn="0" w:lastRowFirstColumn="0" w:lastRowLastColumn="0"/>
            </w:pPr>
            <w:r w:rsidRPr="00577A54">
              <w:t>Hispanic/</w:t>
            </w:r>
            <w:r w:rsidR="0068378C">
              <w:t>Latin(a)(o)(x)</w:t>
            </w:r>
          </w:p>
        </w:tc>
      </w:tr>
      <w:tr w:rsidR="00EC52CD" w:rsidRPr="00107D01" w14:paraId="168CB233" w14:textId="77777777" w:rsidTr="004C2D3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458" w:type="dxa"/>
          </w:tcPr>
          <w:p w14:paraId="1617F45C" w14:textId="77777777" w:rsidR="00EC52CD" w:rsidRPr="00577A54" w:rsidRDefault="00EC52CD" w:rsidP="004C2D38">
            <w:pPr>
              <w:pStyle w:val="NoSpacing"/>
            </w:pPr>
            <w:r w:rsidRPr="00577A54">
              <w:t>8</w:t>
            </w:r>
          </w:p>
        </w:tc>
        <w:tc>
          <w:tcPr>
            <w:tcW w:w="2700" w:type="dxa"/>
          </w:tcPr>
          <w:p w14:paraId="300621A6" w14:textId="77777777" w:rsidR="00EC52CD" w:rsidRPr="00577A54" w:rsidRDefault="00EC52CD" w:rsidP="004C2D38">
            <w:pPr>
              <w:pStyle w:val="NoSpacing"/>
              <w:cnfStyle w:val="000000100000" w:firstRow="0" w:lastRow="0" w:firstColumn="0" w:lastColumn="0" w:oddVBand="0" w:evenVBand="0" w:oddHBand="1" w:evenHBand="0" w:firstRowFirstColumn="0" w:firstRowLastColumn="0" w:lastRowFirstColumn="0" w:lastRowLastColumn="0"/>
            </w:pPr>
            <w:r w:rsidRPr="00577A54">
              <w:t>Client doesn’t know</w:t>
            </w:r>
          </w:p>
        </w:tc>
        <w:tc>
          <w:tcPr>
            <w:tcW w:w="1350" w:type="dxa"/>
          </w:tcPr>
          <w:p w14:paraId="7645A7EE" w14:textId="77777777" w:rsidR="00EC52CD" w:rsidRPr="00577A54" w:rsidRDefault="00EC52CD" w:rsidP="004C2D38">
            <w:pPr>
              <w:pStyle w:val="NoSpacing"/>
              <w:cnfStyle w:val="000000100000" w:firstRow="0" w:lastRow="0" w:firstColumn="0" w:lastColumn="0" w:oddVBand="0" w:evenVBand="0" w:oddHBand="1" w:evenHBand="0" w:firstRowFirstColumn="0" w:firstRowLastColumn="0" w:lastRowFirstColumn="0" w:lastRowLastColumn="0"/>
            </w:pPr>
            <w:r w:rsidRPr="00577A54">
              <w:t>98</w:t>
            </w:r>
          </w:p>
        </w:tc>
        <w:tc>
          <w:tcPr>
            <w:tcW w:w="2790" w:type="dxa"/>
          </w:tcPr>
          <w:p w14:paraId="6948525D" w14:textId="77777777" w:rsidR="00EC52CD" w:rsidRPr="00577A54" w:rsidRDefault="00EC52CD" w:rsidP="004C2D38">
            <w:pPr>
              <w:pStyle w:val="NoSpacing"/>
              <w:cnfStyle w:val="000000100000" w:firstRow="0" w:lastRow="0" w:firstColumn="0" w:lastColumn="0" w:oddVBand="0" w:evenVBand="0" w:oddHBand="1" w:evenHBand="0" w:firstRowFirstColumn="0" w:firstRowLastColumn="0" w:lastRowFirstColumn="0" w:lastRowLastColumn="0"/>
            </w:pPr>
            <w:r w:rsidRPr="00577A54">
              <w:t>Client doesn’t know/refused</w:t>
            </w:r>
          </w:p>
        </w:tc>
      </w:tr>
      <w:tr w:rsidR="00EC52CD" w:rsidRPr="00107D01" w14:paraId="53A4C1F5" w14:textId="77777777" w:rsidTr="004C2D3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458" w:type="dxa"/>
          </w:tcPr>
          <w:p w14:paraId="2E9CFE09" w14:textId="77777777" w:rsidR="00EC52CD" w:rsidRPr="00577A54" w:rsidRDefault="00EC52CD" w:rsidP="004C2D38">
            <w:pPr>
              <w:pStyle w:val="NoSpacing"/>
            </w:pPr>
            <w:r w:rsidRPr="00577A54">
              <w:t>9</w:t>
            </w:r>
          </w:p>
        </w:tc>
        <w:tc>
          <w:tcPr>
            <w:tcW w:w="2700" w:type="dxa"/>
          </w:tcPr>
          <w:p w14:paraId="57CA58E3" w14:textId="77777777" w:rsidR="00EC52CD" w:rsidRPr="00577A54" w:rsidRDefault="00EC52CD" w:rsidP="004C2D38">
            <w:pPr>
              <w:pStyle w:val="NoSpacing"/>
              <w:cnfStyle w:val="000000010000" w:firstRow="0" w:lastRow="0" w:firstColumn="0" w:lastColumn="0" w:oddVBand="0" w:evenVBand="0" w:oddHBand="0" w:evenHBand="1" w:firstRowFirstColumn="0" w:firstRowLastColumn="0" w:lastRowFirstColumn="0" w:lastRowLastColumn="0"/>
            </w:pPr>
            <w:r w:rsidRPr="00577A54">
              <w:t>Client refused</w:t>
            </w:r>
          </w:p>
        </w:tc>
        <w:tc>
          <w:tcPr>
            <w:tcW w:w="1350" w:type="dxa"/>
          </w:tcPr>
          <w:p w14:paraId="08C0F075" w14:textId="77777777" w:rsidR="00EC52CD" w:rsidRPr="00577A54" w:rsidRDefault="00EC52CD" w:rsidP="004C2D38">
            <w:pPr>
              <w:pStyle w:val="NoSpacing"/>
              <w:cnfStyle w:val="000000010000" w:firstRow="0" w:lastRow="0" w:firstColumn="0" w:lastColumn="0" w:oddVBand="0" w:evenVBand="0" w:oddHBand="0" w:evenHBand="1" w:firstRowFirstColumn="0" w:firstRowLastColumn="0" w:lastRowFirstColumn="0" w:lastRowLastColumn="0"/>
            </w:pPr>
            <w:r w:rsidRPr="00577A54">
              <w:t>98</w:t>
            </w:r>
          </w:p>
        </w:tc>
        <w:tc>
          <w:tcPr>
            <w:tcW w:w="2790" w:type="dxa"/>
          </w:tcPr>
          <w:p w14:paraId="6CD572DF" w14:textId="77777777" w:rsidR="00EC52CD" w:rsidRPr="00577A54" w:rsidRDefault="00EC52CD" w:rsidP="004C2D38">
            <w:pPr>
              <w:pStyle w:val="NoSpacing"/>
              <w:cnfStyle w:val="000000010000" w:firstRow="0" w:lastRow="0" w:firstColumn="0" w:lastColumn="0" w:oddVBand="0" w:evenVBand="0" w:oddHBand="0" w:evenHBand="1" w:firstRowFirstColumn="0" w:firstRowLastColumn="0" w:lastRowFirstColumn="0" w:lastRowLastColumn="0"/>
            </w:pPr>
            <w:r w:rsidRPr="00577A54">
              <w:t>Client doesn’t know/refused</w:t>
            </w:r>
          </w:p>
        </w:tc>
      </w:tr>
      <w:tr w:rsidR="00EC52CD" w:rsidRPr="00107D01" w14:paraId="7711147C" w14:textId="77777777" w:rsidTr="004C2D3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458" w:type="dxa"/>
          </w:tcPr>
          <w:p w14:paraId="72B1B209" w14:textId="77777777" w:rsidR="00EC52CD" w:rsidRPr="00577A54" w:rsidRDefault="00EC52CD" w:rsidP="004C2D38">
            <w:pPr>
              <w:pStyle w:val="NoSpacing"/>
            </w:pPr>
            <w:r w:rsidRPr="00577A54">
              <w:t>(any other)</w:t>
            </w:r>
          </w:p>
        </w:tc>
        <w:tc>
          <w:tcPr>
            <w:tcW w:w="2700" w:type="dxa"/>
          </w:tcPr>
          <w:p w14:paraId="260801E6" w14:textId="65E64783" w:rsidR="00EC52CD" w:rsidRPr="00577A54" w:rsidRDefault="00EC52CD" w:rsidP="004C2D38">
            <w:pPr>
              <w:pStyle w:val="NoSpacing"/>
              <w:cnfStyle w:val="000000100000" w:firstRow="0" w:lastRow="0" w:firstColumn="0" w:lastColumn="0" w:oddVBand="0" w:evenVBand="0" w:oddHBand="1" w:evenHBand="0" w:firstRowFirstColumn="0" w:firstRowLastColumn="0" w:lastRowFirstColumn="0" w:lastRowLastColumn="0"/>
            </w:pPr>
            <w:r w:rsidRPr="00577A54">
              <w:t xml:space="preserve">Any other, including </w:t>
            </w:r>
            <w:r w:rsidR="00143E83">
              <w:t>NULL</w:t>
            </w:r>
          </w:p>
        </w:tc>
        <w:tc>
          <w:tcPr>
            <w:tcW w:w="1350" w:type="dxa"/>
          </w:tcPr>
          <w:p w14:paraId="1C3DAD7F" w14:textId="77777777" w:rsidR="00EC52CD" w:rsidRPr="00577A54" w:rsidRDefault="00EC52CD" w:rsidP="004C2D38">
            <w:pPr>
              <w:pStyle w:val="NoSpacing"/>
              <w:cnfStyle w:val="000000100000" w:firstRow="0" w:lastRow="0" w:firstColumn="0" w:lastColumn="0" w:oddVBand="0" w:evenVBand="0" w:oddHBand="1" w:evenHBand="0" w:firstRowFirstColumn="0" w:firstRowLastColumn="0" w:lastRowFirstColumn="0" w:lastRowLastColumn="0"/>
            </w:pPr>
            <w:r w:rsidRPr="00577A54">
              <w:t>99</w:t>
            </w:r>
          </w:p>
        </w:tc>
        <w:tc>
          <w:tcPr>
            <w:tcW w:w="2790" w:type="dxa"/>
          </w:tcPr>
          <w:p w14:paraId="0535ABEB" w14:textId="77777777" w:rsidR="00EC52CD" w:rsidRPr="00577A54" w:rsidRDefault="00EC52CD" w:rsidP="004C2D38">
            <w:pPr>
              <w:pStyle w:val="NoSpacing"/>
              <w:cnfStyle w:val="000000100000" w:firstRow="0" w:lastRow="0" w:firstColumn="0" w:lastColumn="0" w:oddVBand="0" w:evenVBand="0" w:oddHBand="1" w:evenHBand="0" w:firstRowFirstColumn="0" w:firstRowLastColumn="0" w:lastRowFirstColumn="0" w:lastRowLastColumn="0"/>
            </w:pPr>
            <w:r w:rsidRPr="00577A54">
              <w:t>Unknown</w:t>
            </w:r>
          </w:p>
        </w:tc>
      </w:tr>
    </w:tbl>
    <w:p w14:paraId="5DDFD99E" w14:textId="1C9343A0" w:rsidR="00EC52CD" w:rsidRPr="006A3016" w:rsidRDefault="002E318E" w:rsidP="006A3016">
      <w:pPr>
        <w:pStyle w:val="Heading4"/>
      </w:pPr>
      <w:r w:rsidRPr="0088191A">
        <w:t>VetStatus</w:t>
      </w:r>
    </w:p>
    <w:p w14:paraId="6FAC5A70" w14:textId="1D4F76FC" w:rsidR="00EC52CD" w:rsidRPr="00A6067F" w:rsidRDefault="00EC52CD" w:rsidP="00910CAF">
      <w:r w:rsidRPr="00A6067F">
        <w:t xml:space="preserve">Assign a value of -1 for all clients under 18 </w:t>
      </w:r>
      <w:r w:rsidR="009B50AF">
        <w:t xml:space="preserve">or of unknown age </w:t>
      </w:r>
      <w:r w:rsidR="00014EE4" w:rsidRPr="00577A54">
        <w:t>(</w:t>
      </w:r>
      <w:r w:rsidR="00CF23C7" w:rsidRPr="00CF23C7">
        <w:rPr>
          <w:b/>
        </w:rPr>
        <w:t>HoHAdult</w:t>
      </w:r>
      <w:r w:rsidR="00014EE4" w:rsidRPr="00137259">
        <w:rPr>
          <w:b/>
        </w:rPr>
        <w:t xml:space="preserve"> </w:t>
      </w:r>
      <w:r w:rsidR="00014EE4" w:rsidRPr="00577A54">
        <w:t>= in (0,2))</w:t>
      </w:r>
      <w:r w:rsidRPr="00A6067F">
        <w:t>.</w:t>
      </w:r>
    </w:p>
    <w:p w14:paraId="421664F0" w14:textId="6AF4D747" w:rsidR="00EC52CD" w:rsidRPr="00A6067F" w:rsidRDefault="00EC52CD" w:rsidP="00910CAF">
      <w:r w:rsidRPr="00A6067F">
        <w:t xml:space="preserve">Crosswalk HMIS </w:t>
      </w:r>
      <w:r w:rsidRPr="00655B0F">
        <w:rPr>
          <w:i/>
        </w:rPr>
        <w:t>Veteran</w:t>
      </w:r>
      <w:r w:rsidR="0018056C" w:rsidRPr="00903C32">
        <w:rPr>
          <w:i/>
        </w:rPr>
        <w:t>Stat</w:t>
      </w:r>
      <w:r w:rsidRPr="00655B0F">
        <w:rPr>
          <w:i/>
        </w:rPr>
        <w:t xml:space="preserve">us </w:t>
      </w:r>
      <w:r w:rsidRPr="00A6067F">
        <w:t>values for adults as follows:</w:t>
      </w:r>
    </w:p>
    <w:tbl>
      <w:tblPr>
        <w:tblStyle w:val="Style11"/>
        <w:tblW w:w="8388" w:type="dxa"/>
        <w:tblLook w:val="04A0" w:firstRow="1" w:lastRow="0" w:firstColumn="1" w:lastColumn="0" w:noHBand="0" w:noVBand="1"/>
      </w:tblPr>
      <w:tblGrid>
        <w:gridCol w:w="1458"/>
        <w:gridCol w:w="2610"/>
        <w:gridCol w:w="1440"/>
        <w:gridCol w:w="2880"/>
      </w:tblGrid>
      <w:tr w:rsidR="00EC52CD" w:rsidRPr="00107D01" w14:paraId="06271905" w14:textId="77777777" w:rsidTr="004C2D38">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1458" w:type="dxa"/>
          </w:tcPr>
          <w:p w14:paraId="702B148A" w14:textId="77777777" w:rsidR="00EC52CD" w:rsidRPr="008743AE" w:rsidRDefault="00EC52CD" w:rsidP="004C2D38">
            <w:pPr>
              <w:pStyle w:val="NoSpacing"/>
            </w:pPr>
            <w:r w:rsidRPr="008743AE">
              <w:t>HMIS Value</w:t>
            </w:r>
          </w:p>
        </w:tc>
        <w:tc>
          <w:tcPr>
            <w:tcW w:w="2610" w:type="dxa"/>
          </w:tcPr>
          <w:p w14:paraId="3FBFEBAB" w14:textId="77777777" w:rsidR="00EC52CD" w:rsidRPr="008743AE" w:rsidRDefault="00EC52CD" w:rsidP="004C2D38">
            <w:pPr>
              <w:pStyle w:val="NoSpacing"/>
              <w:cnfStyle w:val="100000000000" w:firstRow="1" w:lastRow="0" w:firstColumn="0" w:lastColumn="0" w:oddVBand="0" w:evenVBand="0" w:oddHBand="0" w:evenHBand="0" w:firstRowFirstColumn="0" w:firstRowLastColumn="0" w:lastRowFirstColumn="0" w:lastRowLastColumn="0"/>
            </w:pPr>
            <w:r w:rsidRPr="008743AE">
              <w:t xml:space="preserve">HMIS </w:t>
            </w:r>
            <w:r w:rsidR="00014EE4" w:rsidRPr="008743AE">
              <w:t>Category</w:t>
            </w:r>
          </w:p>
        </w:tc>
        <w:tc>
          <w:tcPr>
            <w:tcW w:w="1440" w:type="dxa"/>
          </w:tcPr>
          <w:p w14:paraId="40C0CA93" w14:textId="77777777" w:rsidR="00EC52CD" w:rsidRPr="008743AE" w:rsidRDefault="00EC52CD" w:rsidP="004C2D38">
            <w:pPr>
              <w:pStyle w:val="NoSpacing"/>
              <w:cnfStyle w:val="100000000000" w:firstRow="1" w:lastRow="0" w:firstColumn="0" w:lastColumn="0" w:oddVBand="0" w:evenVBand="0" w:oddHBand="0" w:evenHBand="0" w:firstRowFirstColumn="0" w:firstRowLastColumn="0" w:lastRowFirstColumn="0" w:lastRowLastColumn="0"/>
            </w:pPr>
            <w:r w:rsidRPr="008743AE">
              <w:t>LSA Value</w:t>
            </w:r>
          </w:p>
        </w:tc>
        <w:tc>
          <w:tcPr>
            <w:tcW w:w="2880" w:type="dxa"/>
          </w:tcPr>
          <w:p w14:paraId="3F283FDF" w14:textId="77777777" w:rsidR="00EC52CD" w:rsidRPr="008743AE" w:rsidRDefault="00EC52CD" w:rsidP="004C2D38">
            <w:pPr>
              <w:pStyle w:val="NoSpacing"/>
              <w:cnfStyle w:val="100000000000" w:firstRow="1" w:lastRow="0" w:firstColumn="0" w:lastColumn="0" w:oddVBand="0" w:evenVBand="0" w:oddHBand="0" w:evenHBand="0" w:firstRowFirstColumn="0" w:firstRowLastColumn="0" w:lastRowFirstColumn="0" w:lastRowLastColumn="0"/>
            </w:pPr>
            <w:r w:rsidRPr="008743AE">
              <w:t xml:space="preserve">LSA Category </w:t>
            </w:r>
          </w:p>
        </w:tc>
      </w:tr>
      <w:tr w:rsidR="00EC52CD" w:rsidRPr="00107D01" w14:paraId="41F4325A" w14:textId="77777777" w:rsidTr="004C2D3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458" w:type="dxa"/>
          </w:tcPr>
          <w:p w14:paraId="24F7817A" w14:textId="77777777" w:rsidR="00EC52CD" w:rsidRPr="00094BE2" w:rsidRDefault="00EC52CD" w:rsidP="004C2D38">
            <w:pPr>
              <w:pStyle w:val="NoSpacing"/>
            </w:pPr>
            <w:r w:rsidRPr="00094BE2">
              <w:t>0</w:t>
            </w:r>
          </w:p>
        </w:tc>
        <w:tc>
          <w:tcPr>
            <w:tcW w:w="2610" w:type="dxa"/>
          </w:tcPr>
          <w:p w14:paraId="462EE2B0" w14:textId="77777777" w:rsidR="00EC52CD" w:rsidRPr="000744FD" w:rsidRDefault="00EC52CD" w:rsidP="004C2D38">
            <w:pPr>
              <w:pStyle w:val="NoSpacing"/>
              <w:cnfStyle w:val="000000100000" w:firstRow="0" w:lastRow="0" w:firstColumn="0" w:lastColumn="0" w:oddVBand="0" w:evenVBand="0" w:oddHBand="1" w:evenHBand="0" w:firstRowFirstColumn="0" w:firstRowLastColumn="0" w:lastRowFirstColumn="0" w:lastRowLastColumn="0"/>
            </w:pPr>
            <w:r w:rsidRPr="000744FD">
              <w:t>No</w:t>
            </w:r>
          </w:p>
        </w:tc>
        <w:tc>
          <w:tcPr>
            <w:tcW w:w="1440" w:type="dxa"/>
          </w:tcPr>
          <w:p w14:paraId="0FBB4AB7" w14:textId="77777777" w:rsidR="00EC52CD" w:rsidRPr="00094BE2" w:rsidRDefault="00EC52CD" w:rsidP="004C2D38">
            <w:pPr>
              <w:pStyle w:val="NoSpacing"/>
              <w:cnfStyle w:val="000000100000" w:firstRow="0" w:lastRow="0" w:firstColumn="0" w:lastColumn="0" w:oddVBand="0" w:evenVBand="0" w:oddHBand="1" w:evenHBand="0" w:firstRowFirstColumn="0" w:firstRowLastColumn="0" w:lastRowFirstColumn="0" w:lastRowLastColumn="0"/>
            </w:pPr>
            <w:r w:rsidRPr="00094BE2">
              <w:t>0</w:t>
            </w:r>
          </w:p>
        </w:tc>
        <w:tc>
          <w:tcPr>
            <w:tcW w:w="2880" w:type="dxa"/>
          </w:tcPr>
          <w:p w14:paraId="1F2DFA9E" w14:textId="77777777" w:rsidR="00EC52CD" w:rsidRPr="000744FD" w:rsidRDefault="00EC52CD" w:rsidP="004C2D38">
            <w:pPr>
              <w:pStyle w:val="NoSpacing"/>
              <w:cnfStyle w:val="000000100000" w:firstRow="0" w:lastRow="0" w:firstColumn="0" w:lastColumn="0" w:oddVBand="0" w:evenVBand="0" w:oddHBand="1" w:evenHBand="0" w:firstRowFirstColumn="0" w:firstRowLastColumn="0" w:lastRowFirstColumn="0" w:lastRowLastColumn="0"/>
            </w:pPr>
            <w:r w:rsidRPr="000744FD">
              <w:t>Not a veteran</w:t>
            </w:r>
          </w:p>
        </w:tc>
      </w:tr>
      <w:tr w:rsidR="00EC52CD" w:rsidRPr="00107D01" w14:paraId="3B3FBA09" w14:textId="77777777" w:rsidTr="004C2D3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458" w:type="dxa"/>
          </w:tcPr>
          <w:p w14:paraId="503C6DF4" w14:textId="77777777" w:rsidR="00EC52CD" w:rsidRPr="00094BE2" w:rsidRDefault="00EC52CD" w:rsidP="004C2D38">
            <w:pPr>
              <w:pStyle w:val="NoSpacing"/>
            </w:pPr>
            <w:r w:rsidRPr="00094BE2">
              <w:t>1</w:t>
            </w:r>
          </w:p>
        </w:tc>
        <w:tc>
          <w:tcPr>
            <w:tcW w:w="2610" w:type="dxa"/>
          </w:tcPr>
          <w:p w14:paraId="3952F984" w14:textId="77777777" w:rsidR="00EC52CD" w:rsidRPr="000744FD" w:rsidRDefault="00EC52CD" w:rsidP="004C2D38">
            <w:pPr>
              <w:pStyle w:val="NoSpacing"/>
              <w:cnfStyle w:val="000000010000" w:firstRow="0" w:lastRow="0" w:firstColumn="0" w:lastColumn="0" w:oddVBand="0" w:evenVBand="0" w:oddHBand="0" w:evenHBand="1" w:firstRowFirstColumn="0" w:firstRowLastColumn="0" w:lastRowFirstColumn="0" w:lastRowLastColumn="0"/>
            </w:pPr>
            <w:r w:rsidRPr="000744FD">
              <w:t>Yes</w:t>
            </w:r>
          </w:p>
        </w:tc>
        <w:tc>
          <w:tcPr>
            <w:tcW w:w="1440" w:type="dxa"/>
          </w:tcPr>
          <w:p w14:paraId="3F3B088E" w14:textId="77777777" w:rsidR="00EC52CD" w:rsidRPr="00094BE2" w:rsidRDefault="00EC52CD" w:rsidP="004C2D38">
            <w:pPr>
              <w:pStyle w:val="NoSpacing"/>
              <w:cnfStyle w:val="000000010000" w:firstRow="0" w:lastRow="0" w:firstColumn="0" w:lastColumn="0" w:oddVBand="0" w:evenVBand="0" w:oddHBand="0" w:evenHBand="1" w:firstRowFirstColumn="0" w:firstRowLastColumn="0" w:lastRowFirstColumn="0" w:lastRowLastColumn="0"/>
            </w:pPr>
            <w:r w:rsidRPr="00094BE2">
              <w:t>1</w:t>
            </w:r>
          </w:p>
        </w:tc>
        <w:tc>
          <w:tcPr>
            <w:tcW w:w="2880" w:type="dxa"/>
          </w:tcPr>
          <w:p w14:paraId="56C413FD" w14:textId="77777777" w:rsidR="00EC52CD" w:rsidRPr="000744FD" w:rsidRDefault="00EC52CD" w:rsidP="004C2D38">
            <w:pPr>
              <w:pStyle w:val="NoSpacing"/>
              <w:cnfStyle w:val="000000010000" w:firstRow="0" w:lastRow="0" w:firstColumn="0" w:lastColumn="0" w:oddVBand="0" w:evenVBand="0" w:oddHBand="0" w:evenHBand="1" w:firstRowFirstColumn="0" w:firstRowLastColumn="0" w:lastRowFirstColumn="0" w:lastRowLastColumn="0"/>
            </w:pPr>
            <w:r w:rsidRPr="000744FD">
              <w:t>Veteran</w:t>
            </w:r>
          </w:p>
        </w:tc>
      </w:tr>
      <w:tr w:rsidR="00EC52CD" w:rsidRPr="00107D01" w14:paraId="78AF59AA" w14:textId="77777777" w:rsidTr="004C2D3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458" w:type="dxa"/>
          </w:tcPr>
          <w:p w14:paraId="16D0BF0B" w14:textId="77777777" w:rsidR="00EC52CD" w:rsidRPr="00094BE2" w:rsidRDefault="00EC52CD" w:rsidP="004C2D38">
            <w:pPr>
              <w:pStyle w:val="NoSpacing"/>
            </w:pPr>
            <w:r w:rsidRPr="00094BE2">
              <w:t>8</w:t>
            </w:r>
          </w:p>
        </w:tc>
        <w:tc>
          <w:tcPr>
            <w:tcW w:w="2610" w:type="dxa"/>
          </w:tcPr>
          <w:p w14:paraId="613DBF51" w14:textId="77777777" w:rsidR="00EC52CD" w:rsidRPr="000744FD" w:rsidRDefault="00EC52CD" w:rsidP="004C2D38">
            <w:pPr>
              <w:pStyle w:val="NoSpacing"/>
              <w:cnfStyle w:val="000000100000" w:firstRow="0" w:lastRow="0" w:firstColumn="0" w:lastColumn="0" w:oddVBand="0" w:evenVBand="0" w:oddHBand="1" w:evenHBand="0" w:firstRowFirstColumn="0" w:firstRowLastColumn="0" w:lastRowFirstColumn="0" w:lastRowLastColumn="0"/>
            </w:pPr>
            <w:r w:rsidRPr="000744FD">
              <w:t>Client doesn’t know</w:t>
            </w:r>
          </w:p>
        </w:tc>
        <w:tc>
          <w:tcPr>
            <w:tcW w:w="1440" w:type="dxa"/>
          </w:tcPr>
          <w:p w14:paraId="18E17AB8" w14:textId="77777777" w:rsidR="00EC52CD" w:rsidRPr="00094BE2" w:rsidRDefault="00EC52CD" w:rsidP="004C2D38">
            <w:pPr>
              <w:pStyle w:val="NoSpacing"/>
              <w:cnfStyle w:val="000000100000" w:firstRow="0" w:lastRow="0" w:firstColumn="0" w:lastColumn="0" w:oddVBand="0" w:evenVBand="0" w:oddHBand="1" w:evenHBand="0" w:firstRowFirstColumn="0" w:firstRowLastColumn="0" w:lastRowFirstColumn="0" w:lastRowLastColumn="0"/>
            </w:pPr>
            <w:r w:rsidRPr="00094BE2">
              <w:t>98</w:t>
            </w:r>
          </w:p>
        </w:tc>
        <w:tc>
          <w:tcPr>
            <w:tcW w:w="2880" w:type="dxa"/>
          </w:tcPr>
          <w:p w14:paraId="1D2D94BA" w14:textId="77777777" w:rsidR="00EC52CD" w:rsidRPr="000744FD" w:rsidRDefault="00EC52CD" w:rsidP="004C2D38">
            <w:pPr>
              <w:pStyle w:val="NoSpacing"/>
              <w:cnfStyle w:val="000000100000" w:firstRow="0" w:lastRow="0" w:firstColumn="0" w:lastColumn="0" w:oddVBand="0" w:evenVBand="0" w:oddHBand="1" w:evenHBand="0" w:firstRowFirstColumn="0" w:firstRowLastColumn="0" w:lastRowFirstColumn="0" w:lastRowLastColumn="0"/>
            </w:pPr>
            <w:r w:rsidRPr="000744FD">
              <w:t>Client doesn't know/refused</w:t>
            </w:r>
          </w:p>
        </w:tc>
      </w:tr>
      <w:tr w:rsidR="00EC52CD" w:rsidRPr="00107D01" w14:paraId="69523AEE" w14:textId="77777777" w:rsidTr="004C2D3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458" w:type="dxa"/>
          </w:tcPr>
          <w:p w14:paraId="7A0FD480" w14:textId="77777777" w:rsidR="00EC52CD" w:rsidRPr="00094BE2" w:rsidRDefault="00EC52CD" w:rsidP="004C2D38">
            <w:pPr>
              <w:pStyle w:val="NoSpacing"/>
            </w:pPr>
            <w:r w:rsidRPr="00094BE2">
              <w:t>9</w:t>
            </w:r>
          </w:p>
        </w:tc>
        <w:tc>
          <w:tcPr>
            <w:tcW w:w="2610" w:type="dxa"/>
          </w:tcPr>
          <w:p w14:paraId="4C583B8B" w14:textId="77777777" w:rsidR="00EC52CD" w:rsidRPr="000744FD" w:rsidRDefault="00EC52CD" w:rsidP="004C2D38">
            <w:pPr>
              <w:pStyle w:val="NoSpacing"/>
              <w:cnfStyle w:val="000000010000" w:firstRow="0" w:lastRow="0" w:firstColumn="0" w:lastColumn="0" w:oddVBand="0" w:evenVBand="0" w:oddHBand="0" w:evenHBand="1" w:firstRowFirstColumn="0" w:firstRowLastColumn="0" w:lastRowFirstColumn="0" w:lastRowLastColumn="0"/>
            </w:pPr>
            <w:r w:rsidRPr="000744FD">
              <w:t>Client refused</w:t>
            </w:r>
          </w:p>
        </w:tc>
        <w:tc>
          <w:tcPr>
            <w:tcW w:w="1440" w:type="dxa"/>
          </w:tcPr>
          <w:p w14:paraId="6FF125E0" w14:textId="77777777" w:rsidR="00EC52CD" w:rsidRPr="00094BE2" w:rsidRDefault="00EC52CD" w:rsidP="004C2D38">
            <w:pPr>
              <w:pStyle w:val="NoSpacing"/>
              <w:cnfStyle w:val="000000010000" w:firstRow="0" w:lastRow="0" w:firstColumn="0" w:lastColumn="0" w:oddVBand="0" w:evenVBand="0" w:oddHBand="0" w:evenHBand="1" w:firstRowFirstColumn="0" w:firstRowLastColumn="0" w:lastRowFirstColumn="0" w:lastRowLastColumn="0"/>
            </w:pPr>
            <w:r w:rsidRPr="00094BE2">
              <w:t>98</w:t>
            </w:r>
          </w:p>
        </w:tc>
        <w:tc>
          <w:tcPr>
            <w:tcW w:w="2880" w:type="dxa"/>
          </w:tcPr>
          <w:p w14:paraId="1146EF2D" w14:textId="77777777" w:rsidR="00EC52CD" w:rsidRPr="000744FD" w:rsidRDefault="00EC52CD" w:rsidP="004C2D38">
            <w:pPr>
              <w:pStyle w:val="NoSpacing"/>
              <w:cnfStyle w:val="000000010000" w:firstRow="0" w:lastRow="0" w:firstColumn="0" w:lastColumn="0" w:oddVBand="0" w:evenVBand="0" w:oddHBand="0" w:evenHBand="1" w:firstRowFirstColumn="0" w:firstRowLastColumn="0" w:lastRowFirstColumn="0" w:lastRowLastColumn="0"/>
            </w:pPr>
            <w:r w:rsidRPr="000744FD">
              <w:t>Client doesn't know/refused</w:t>
            </w:r>
          </w:p>
        </w:tc>
      </w:tr>
      <w:tr w:rsidR="00EC52CD" w:rsidRPr="00107D01" w14:paraId="4EC020B2" w14:textId="77777777" w:rsidTr="004C2D3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458" w:type="dxa"/>
          </w:tcPr>
          <w:p w14:paraId="12ABB566" w14:textId="77777777" w:rsidR="00EC52CD" w:rsidRPr="00094BE2" w:rsidRDefault="00EC52CD" w:rsidP="004C2D38">
            <w:pPr>
              <w:pStyle w:val="NoSpacing"/>
            </w:pPr>
            <w:r w:rsidRPr="00094BE2">
              <w:t>(any other)</w:t>
            </w:r>
          </w:p>
        </w:tc>
        <w:tc>
          <w:tcPr>
            <w:tcW w:w="2610" w:type="dxa"/>
          </w:tcPr>
          <w:p w14:paraId="605AC3F9" w14:textId="469B2DAA" w:rsidR="00EC52CD" w:rsidRPr="000744FD" w:rsidRDefault="00EC52CD" w:rsidP="004C2D38">
            <w:pPr>
              <w:pStyle w:val="NoSpacing"/>
              <w:cnfStyle w:val="000000100000" w:firstRow="0" w:lastRow="0" w:firstColumn="0" w:lastColumn="0" w:oddVBand="0" w:evenVBand="0" w:oddHBand="1" w:evenHBand="0" w:firstRowFirstColumn="0" w:firstRowLastColumn="0" w:lastRowFirstColumn="0" w:lastRowLastColumn="0"/>
            </w:pPr>
            <w:r w:rsidRPr="000744FD">
              <w:t xml:space="preserve">Any other, including </w:t>
            </w:r>
            <w:r w:rsidR="00143E83">
              <w:t>NULL</w:t>
            </w:r>
          </w:p>
        </w:tc>
        <w:tc>
          <w:tcPr>
            <w:tcW w:w="1440" w:type="dxa"/>
          </w:tcPr>
          <w:p w14:paraId="151D10F6" w14:textId="77777777" w:rsidR="00EC52CD" w:rsidRPr="00094BE2" w:rsidRDefault="00EC52CD" w:rsidP="004C2D38">
            <w:pPr>
              <w:pStyle w:val="NoSpacing"/>
              <w:cnfStyle w:val="000000100000" w:firstRow="0" w:lastRow="0" w:firstColumn="0" w:lastColumn="0" w:oddVBand="0" w:evenVBand="0" w:oddHBand="1" w:evenHBand="0" w:firstRowFirstColumn="0" w:firstRowLastColumn="0" w:lastRowFirstColumn="0" w:lastRowLastColumn="0"/>
            </w:pPr>
            <w:r w:rsidRPr="00094BE2">
              <w:t>99</w:t>
            </w:r>
          </w:p>
        </w:tc>
        <w:tc>
          <w:tcPr>
            <w:tcW w:w="2880" w:type="dxa"/>
          </w:tcPr>
          <w:p w14:paraId="17205741" w14:textId="77777777" w:rsidR="00EC52CD" w:rsidRPr="000744FD" w:rsidRDefault="00EC52CD" w:rsidP="004C2D38">
            <w:pPr>
              <w:pStyle w:val="NoSpacing"/>
              <w:cnfStyle w:val="000000100000" w:firstRow="0" w:lastRow="0" w:firstColumn="0" w:lastColumn="0" w:oddVBand="0" w:evenVBand="0" w:oddHBand="1" w:evenHBand="0" w:firstRowFirstColumn="0" w:firstRowLastColumn="0" w:lastRowFirstColumn="0" w:lastRowLastColumn="0"/>
            </w:pPr>
            <w:r w:rsidRPr="000744FD">
              <w:t>Missing</w:t>
            </w:r>
          </w:p>
        </w:tc>
      </w:tr>
    </w:tbl>
    <w:p w14:paraId="3BB31C77" w14:textId="06513E58" w:rsidR="00EC52CD" w:rsidRPr="006A3016" w:rsidRDefault="002E318E" w:rsidP="006A3016">
      <w:pPr>
        <w:pStyle w:val="Heading4"/>
      </w:pPr>
      <w:r w:rsidRPr="0088191A">
        <w:t>DisabilityStatus</w:t>
      </w:r>
    </w:p>
    <w:p w14:paraId="6157C5DD" w14:textId="1CFD8F95" w:rsidR="00EC52CD" w:rsidRDefault="00EC52CD" w:rsidP="00910CAF">
      <w:r w:rsidRPr="00A6067F">
        <w:t>Assign a value of -1 for all non-heads of household under 18 or of unknown age</w:t>
      </w:r>
      <w:r w:rsidR="00A25C6C">
        <w:t xml:space="preserve"> </w:t>
      </w:r>
      <w:r w:rsidR="00A25C6C" w:rsidRPr="00577A54">
        <w:t>(</w:t>
      </w:r>
      <w:r w:rsidR="00A25C6C" w:rsidRPr="00CF23C7">
        <w:rPr>
          <w:b/>
        </w:rPr>
        <w:t>HoHAdult</w:t>
      </w:r>
      <w:r w:rsidR="00A25C6C" w:rsidRPr="00137259">
        <w:rPr>
          <w:b/>
        </w:rPr>
        <w:t xml:space="preserve"> </w:t>
      </w:r>
      <w:r w:rsidR="00A25C6C" w:rsidRPr="00577A54">
        <w:t>= 0)</w:t>
      </w:r>
      <w:r w:rsidRPr="00A6067F">
        <w:t>.</w:t>
      </w:r>
    </w:p>
    <w:p w14:paraId="7F4E97CE" w14:textId="3B4A0CD7" w:rsidR="00EC52CD" w:rsidRPr="00A6067F" w:rsidRDefault="00C9484F" w:rsidP="003D6860">
      <w:pPr>
        <w:rPr>
          <w:rFonts w:eastAsia="Times New Roman" w:cstheme="minorHAnsi"/>
          <w:szCs w:val="20"/>
        </w:rPr>
      </w:pPr>
      <w:r w:rsidRPr="00B678E4">
        <w:rPr>
          <w:i/>
          <w:iCs/>
        </w:rPr>
        <w:t>DisablingCondition</w:t>
      </w:r>
      <w:r>
        <w:t xml:space="preserve"> is an enrollment-level data element in HMIS, but is reported as a person-level characteristic in the LSA</w:t>
      </w:r>
      <w:r w:rsidR="004873DC">
        <w:t xml:space="preserve">. </w:t>
      </w:r>
      <w:r w:rsidR="001F4B38">
        <w:t>S</w:t>
      </w:r>
      <w:r w:rsidR="00014EE4" w:rsidRPr="00577A54">
        <w:t>et the value of</w:t>
      </w:r>
      <w:r w:rsidR="00FF7B75">
        <w:t xml:space="preserve"> tlsa_Person.</w:t>
      </w:r>
      <w:r w:rsidR="002E318E" w:rsidRPr="002E318E">
        <w:rPr>
          <w:b/>
        </w:rPr>
        <w:t>DisabilityStatus</w:t>
      </w:r>
      <w:r w:rsidR="00014EE4" w:rsidRPr="00577A54">
        <w:t xml:space="preserve"> to the first LSA Value in the table below where </w:t>
      </w:r>
      <w:r w:rsidR="00625BC3">
        <w:t>tlsa_Enrollment.</w:t>
      </w:r>
      <w:r w:rsidR="00625BC3" w:rsidRPr="00562B4E">
        <w:rPr>
          <w:b/>
          <w:bCs/>
        </w:rPr>
        <w:t>DisabilityStatus</w:t>
      </w:r>
      <w:r w:rsidR="00625BC3">
        <w:t xml:space="preserve"> for any active enrollment matches. </w:t>
      </w:r>
    </w:p>
    <w:tbl>
      <w:tblPr>
        <w:tblStyle w:val="Style11"/>
        <w:tblW w:w="4473" w:type="pct"/>
        <w:tblLook w:val="0420" w:firstRow="1" w:lastRow="0" w:firstColumn="0" w:lastColumn="0" w:noHBand="0" w:noVBand="1"/>
      </w:tblPr>
      <w:tblGrid>
        <w:gridCol w:w="835"/>
        <w:gridCol w:w="2880"/>
        <w:gridCol w:w="2831"/>
        <w:gridCol w:w="1819"/>
      </w:tblGrid>
      <w:tr w:rsidR="00BB1AF4" w:rsidRPr="00107D01" w14:paraId="2E6841B3" w14:textId="77777777" w:rsidTr="00562B4E">
        <w:trPr>
          <w:cnfStyle w:val="100000000000" w:firstRow="1" w:lastRow="0" w:firstColumn="0" w:lastColumn="0" w:oddVBand="0" w:evenVBand="0" w:oddHBand="0" w:evenHBand="0" w:firstRowFirstColumn="0" w:firstRowLastColumn="0" w:lastRowFirstColumn="0" w:lastRowLastColumn="0"/>
          <w:cantSplit/>
          <w:trHeight w:val="216"/>
          <w:tblHeader/>
        </w:trPr>
        <w:tc>
          <w:tcPr>
            <w:tcW w:w="499" w:type="pct"/>
          </w:tcPr>
          <w:p w14:paraId="0522C8F4" w14:textId="77777777" w:rsidR="00BB1AF4" w:rsidRPr="008743AE" w:rsidRDefault="00BB1AF4" w:rsidP="004C2D38">
            <w:pPr>
              <w:pStyle w:val="NoSpacing"/>
            </w:pPr>
            <w:r w:rsidRPr="008743AE">
              <w:t>Priority</w:t>
            </w:r>
          </w:p>
        </w:tc>
        <w:tc>
          <w:tcPr>
            <w:tcW w:w="1721" w:type="pct"/>
          </w:tcPr>
          <w:p w14:paraId="4689ADF2" w14:textId="03AD7AE0" w:rsidR="00BB1AF4" w:rsidRPr="00655B0F" w:rsidRDefault="00BB1AF4" w:rsidP="004C2D38">
            <w:pPr>
              <w:pStyle w:val="NoSpacing"/>
            </w:pPr>
            <w:r>
              <w:t>tlsa_Enrollment.DisabilityStatus</w:t>
            </w:r>
          </w:p>
        </w:tc>
        <w:tc>
          <w:tcPr>
            <w:tcW w:w="1692" w:type="pct"/>
          </w:tcPr>
          <w:p w14:paraId="39AA10B6" w14:textId="03A43AC3" w:rsidR="00BB1AF4" w:rsidRPr="00107D01" w:rsidRDefault="00BB1AF4" w:rsidP="004C2D38">
            <w:pPr>
              <w:pStyle w:val="NoSpacing"/>
              <w:rPr>
                <w:rFonts w:ascii="Open Sans" w:hAnsi="Open Sans" w:cs="Open Sans"/>
                <w:b w:val="0"/>
                <w:bCs w:val="0"/>
              </w:rPr>
            </w:pPr>
            <w:r>
              <w:t>tlsa_Person.Disability</w:t>
            </w:r>
            <w:r w:rsidR="00746A56">
              <w:t>Status</w:t>
            </w:r>
          </w:p>
        </w:tc>
        <w:tc>
          <w:tcPr>
            <w:tcW w:w="1087" w:type="pct"/>
          </w:tcPr>
          <w:p w14:paraId="4C4FD9ED" w14:textId="77777777" w:rsidR="00BB1AF4" w:rsidRPr="008743AE" w:rsidRDefault="00BB1AF4" w:rsidP="004C2D38">
            <w:pPr>
              <w:pStyle w:val="NoSpacing"/>
            </w:pPr>
            <w:r w:rsidRPr="008743AE">
              <w:t>LSA Category</w:t>
            </w:r>
          </w:p>
        </w:tc>
      </w:tr>
      <w:tr w:rsidR="00BB1AF4" w:rsidRPr="00107D01" w14:paraId="7B99ADB0" w14:textId="77777777" w:rsidTr="00562B4E">
        <w:trPr>
          <w:cnfStyle w:val="000000100000" w:firstRow="0" w:lastRow="0" w:firstColumn="0" w:lastColumn="0" w:oddVBand="0" w:evenVBand="0" w:oddHBand="1" w:evenHBand="0" w:firstRowFirstColumn="0" w:firstRowLastColumn="0" w:lastRowFirstColumn="0" w:lastRowLastColumn="0"/>
          <w:cantSplit/>
          <w:trHeight w:val="216"/>
        </w:trPr>
        <w:tc>
          <w:tcPr>
            <w:tcW w:w="499" w:type="pct"/>
          </w:tcPr>
          <w:p w14:paraId="70AD3961" w14:textId="77777777" w:rsidR="00BB1AF4" w:rsidRPr="00014EE4" w:rsidRDefault="00BB1AF4" w:rsidP="00BB1AF4">
            <w:pPr>
              <w:pStyle w:val="NoSpacing"/>
            </w:pPr>
            <w:r w:rsidRPr="00014EE4">
              <w:t>1</w:t>
            </w:r>
          </w:p>
        </w:tc>
        <w:tc>
          <w:tcPr>
            <w:tcW w:w="1721" w:type="pct"/>
          </w:tcPr>
          <w:p w14:paraId="4B8693BB" w14:textId="542C77EB" w:rsidR="00BB1AF4" w:rsidRPr="00014EE4" w:rsidRDefault="00BB1AF4" w:rsidP="00BB1AF4">
            <w:pPr>
              <w:pStyle w:val="NoSpacing"/>
            </w:pPr>
            <w:r w:rsidRPr="00014EE4">
              <w:t xml:space="preserve">Yes (1) </w:t>
            </w:r>
          </w:p>
        </w:tc>
        <w:tc>
          <w:tcPr>
            <w:tcW w:w="1692" w:type="pct"/>
          </w:tcPr>
          <w:p w14:paraId="6B8B7261" w14:textId="7745CAEB" w:rsidR="00BB1AF4" w:rsidRPr="00014EE4" w:rsidRDefault="00BB1AF4" w:rsidP="00BB1AF4">
            <w:pPr>
              <w:pStyle w:val="NoSpacing"/>
            </w:pPr>
            <w:r w:rsidRPr="00014EE4">
              <w:t>1</w:t>
            </w:r>
          </w:p>
        </w:tc>
        <w:tc>
          <w:tcPr>
            <w:tcW w:w="1087" w:type="pct"/>
          </w:tcPr>
          <w:p w14:paraId="5FAFF011" w14:textId="77777777" w:rsidR="00BB1AF4" w:rsidRPr="00014EE4" w:rsidRDefault="00BB1AF4" w:rsidP="00BB1AF4">
            <w:pPr>
              <w:pStyle w:val="NoSpacing"/>
            </w:pPr>
            <w:r w:rsidRPr="00014EE4">
              <w:t>Disabled</w:t>
            </w:r>
          </w:p>
        </w:tc>
      </w:tr>
      <w:tr w:rsidR="00BB1AF4" w:rsidRPr="00107D01" w14:paraId="7441FD8C" w14:textId="77777777" w:rsidTr="00562B4E">
        <w:trPr>
          <w:cnfStyle w:val="000000010000" w:firstRow="0" w:lastRow="0" w:firstColumn="0" w:lastColumn="0" w:oddVBand="0" w:evenVBand="0" w:oddHBand="0" w:evenHBand="1" w:firstRowFirstColumn="0" w:firstRowLastColumn="0" w:lastRowFirstColumn="0" w:lastRowLastColumn="0"/>
          <w:cantSplit/>
          <w:trHeight w:val="216"/>
        </w:trPr>
        <w:tc>
          <w:tcPr>
            <w:tcW w:w="499" w:type="pct"/>
          </w:tcPr>
          <w:p w14:paraId="51A94042" w14:textId="77777777" w:rsidR="00BB1AF4" w:rsidRPr="00014EE4" w:rsidRDefault="00BB1AF4" w:rsidP="00BB1AF4">
            <w:pPr>
              <w:pStyle w:val="NoSpacing"/>
            </w:pPr>
            <w:r w:rsidRPr="00014EE4">
              <w:t>2</w:t>
            </w:r>
          </w:p>
        </w:tc>
        <w:tc>
          <w:tcPr>
            <w:tcW w:w="1721" w:type="pct"/>
          </w:tcPr>
          <w:p w14:paraId="332C8622" w14:textId="4901574D" w:rsidR="00BB1AF4" w:rsidRPr="00014EE4" w:rsidRDefault="00BB1AF4" w:rsidP="00BB1AF4">
            <w:pPr>
              <w:pStyle w:val="NoSpacing"/>
            </w:pPr>
            <w:r w:rsidRPr="00014EE4">
              <w:t xml:space="preserve">No (0) </w:t>
            </w:r>
          </w:p>
        </w:tc>
        <w:tc>
          <w:tcPr>
            <w:tcW w:w="1692" w:type="pct"/>
          </w:tcPr>
          <w:p w14:paraId="24E5097F" w14:textId="5CF80D8B" w:rsidR="00BB1AF4" w:rsidRPr="00014EE4" w:rsidRDefault="00BB1AF4" w:rsidP="00BB1AF4">
            <w:pPr>
              <w:pStyle w:val="NoSpacing"/>
            </w:pPr>
            <w:r w:rsidRPr="00014EE4">
              <w:t>0</w:t>
            </w:r>
          </w:p>
        </w:tc>
        <w:tc>
          <w:tcPr>
            <w:tcW w:w="1087" w:type="pct"/>
          </w:tcPr>
          <w:p w14:paraId="01AA105A" w14:textId="77777777" w:rsidR="00BB1AF4" w:rsidRPr="00014EE4" w:rsidRDefault="00BB1AF4" w:rsidP="00BB1AF4">
            <w:pPr>
              <w:pStyle w:val="NoSpacing"/>
            </w:pPr>
            <w:r w:rsidRPr="00014EE4">
              <w:t>Not disabled</w:t>
            </w:r>
          </w:p>
        </w:tc>
      </w:tr>
      <w:tr w:rsidR="00BB1AF4" w:rsidRPr="00107D01" w14:paraId="59B7D784" w14:textId="77777777" w:rsidTr="00562B4E">
        <w:trPr>
          <w:cnfStyle w:val="000000100000" w:firstRow="0" w:lastRow="0" w:firstColumn="0" w:lastColumn="0" w:oddVBand="0" w:evenVBand="0" w:oddHBand="1" w:evenHBand="0" w:firstRowFirstColumn="0" w:firstRowLastColumn="0" w:lastRowFirstColumn="0" w:lastRowLastColumn="0"/>
          <w:cantSplit/>
          <w:trHeight w:val="216"/>
        </w:trPr>
        <w:tc>
          <w:tcPr>
            <w:tcW w:w="499" w:type="pct"/>
          </w:tcPr>
          <w:p w14:paraId="22A8CE30" w14:textId="77777777" w:rsidR="00BB1AF4" w:rsidRPr="00014EE4" w:rsidRDefault="00BB1AF4" w:rsidP="00BB1AF4">
            <w:pPr>
              <w:pStyle w:val="NoSpacing"/>
            </w:pPr>
            <w:r w:rsidRPr="00014EE4">
              <w:t>3</w:t>
            </w:r>
          </w:p>
        </w:tc>
        <w:tc>
          <w:tcPr>
            <w:tcW w:w="1721" w:type="pct"/>
          </w:tcPr>
          <w:p w14:paraId="0F220A92" w14:textId="537EF226" w:rsidR="00BB1AF4" w:rsidRPr="00014EE4" w:rsidRDefault="00BB1AF4" w:rsidP="00BB1AF4">
            <w:pPr>
              <w:pStyle w:val="NoSpacing"/>
            </w:pPr>
            <w:r w:rsidRPr="00014EE4">
              <w:t>(Any other)</w:t>
            </w:r>
          </w:p>
        </w:tc>
        <w:tc>
          <w:tcPr>
            <w:tcW w:w="1692" w:type="pct"/>
          </w:tcPr>
          <w:p w14:paraId="6E2C3151" w14:textId="062D339F" w:rsidR="00BB1AF4" w:rsidRPr="00014EE4" w:rsidRDefault="00BB1AF4" w:rsidP="00BB1AF4">
            <w:pPr>
              <w:pStyle w:val="NoSpacing"/>
            </w:pPr>
            <w:r w:rsidRPr="00014EE4">
              <w:t>99</w:t>
            </w:r>
          </w:p>
        </w:tc>
        <w:tc>
          <w:tcPr>
            <w:tcW w:w="1087" w:type="pct"/>
          </w:tcPr>
          <w:p w14:paraId="306CD1C2" w14:textId="77777777" w:rsidR="00BB1AF4" w:rsidRPr="00014EE4" w:rsidRDefault="00BB1AF4" w:rsidP="00BB1AF4">
            <w:pPr>
              <w:pStyle w:val="NoSpacing"/>
            </w:pPr>
            <w:r w:rsidRPr="00014EE4">
              <w:t>Unknown</w:t>
            </w:r>
          </w:p>
        </w:tc>
      </w:tr>
    </w:tbl>
    <w:p w14:paraId="7CD3CD33" w14:textId="5CB8EA0C" w:rsidR="00EC52CD" w:rsidRPr="006A3016" w:rsidRDefault="002E318E" w:rsidP="006A3016">
      <w:pPr>
        <w:pStyle w:val="Heading4"/>
      </w:pPr>
      <w:r w:rsidRPr="0088191A">
        <w:t>DVStatus</w:t>
      </w:r>
    </w:p>
    <w:p w14:paraId="64740D18" w14:textId="0B3C7287" w:rsidR="00EC52CD" w:rsidRPr="00A6067F" w:rsidRDefault="00EC52CD" w:rsidP="00910CAF">
      <w:r w:rsidRPr="00A6067F">
        <w:t>Assign a value of -1 for all non-heads of household under 18 or of unknown age</w:t>
      </w:r>
      <w:r w:rsidR="00F95EF2">
        <w:t xml:space="preserve"> </w:t>
      </w:r>
      <w:r w:rsidR="00F95EF2" w:rsidRPr="00577A54">
        <w:t>(</w:t>
      </w:r>
      <w:r w:rsidR="00F95EF2" w:rsidRPr="00CF23C7">
        <w:rPr>
          <w:b/>
        </w:rPr>
        <w:t>HoHAdult</w:t>
      </w:r>
      <w:r w:rsidR="00F95EF2" w:rsidRPr="00137259">
        <w:rPr>
          <w:b/>
        </w:rPr>
        <w:t xml:space="preserve"> </w:t>
      </w:r>
      <w:r w:rsidR="00F95EF2" w:rsidRPr="00577A54">
        <w:t>= 0)</w:t>
      </w:r>
      <w:r w:rsidRPr="00A6067F">
        <w:t>.</w:t>
      </w:r>
    </w:p>
    <w:p w14:paraId="53273D64" w14:textId="43349AF7" w:rsidR="00EC52CD" w:rsidRPr="008F77C0" w:rsidRDefault="000308E2" w:rsidP="001F58CC">
      <w:pPr>
        <w:rPr>
          <w:szCs w:val="20"/>
        </w:rPr>
      </w:pPr>
      <w:r w:rsidRPr="000308E2">
        <w:rPr>
          <w:i/>
          <w:iCs/>
        </w:rPr>
        <w:t>DomesticViolenceVictim</w:t>
      </w:r>
      <w:r w:rsidR="00F51B9E">
        <w:t xml:space="preserve"> is an enrollment-level data element in HMIS, but is reported as a person-level characteristic in the LSA</w:t>
      </w:r>
      <w:r w:rsidR="004873DC">
        <w:t xml:space="preserve">. </w:t>
      </w:r>
      <w:r w:rsidR="0006396A">
        <w:t>S</w:t>
      </w:r>
      <w:r w:rsidR="00014EE4" w:rsidRPr="00577A54">
        <w:t xml:space="preserve">et the value of </w:t>
      </w:r>
      <w:r w:rsidR="00746A56" w:rsidRPr="00577A54">
        <w:t>of</w:t>
      </w:r>
      <w:r w:rsidR="00746A56">
        <w:t xml:space="preserve"> tlsa_Person.</w:t>
      </w:r>
      <w:r w:rsidR="002E318E" w:rsidRPr="00F908AC">
        <w:rPr>
          <w:b/>
        </w:rPr>
        <w:t>DVStatus</w:t>
      </w:r>
      <w:r w:rsidR="00014EE4" w:rsidRPr="00577A54">
        <w:t xml:space="preserve"> to the first LSA Value in the table below where </w:t>
      </w:r>
      <w:r w:rsidR="005A0165">
        <w:t>tlsa_Enrollment.</w:t>
      </w:r>
      <w:r w:rsidR="005A0165" w:rsidRPr="00F908AC">
        <w:rPr>
          <w:b/>
          <w:bCs/>
        </w:rPr>
        <w:t>D</w:t>
      </w:r>
      <w:r w:rsidR="002D4267">
        <w:rPr>
          <w:b/>
          <w:bCs/>
        </w:rPr>
        <w:t>V</w:t>
      </w:r>
      <w:r w:rsidR="005A0165" w:rsidRPr="00F908AC">
        <w:rPr>
          <w:b/>
          <w:bCs/>
        </w:rPr>
        <w:t>Status</w:t>
      </w:r>
      <w:r w:rsidR="005A0165">
        <w:t xml:space="preserve"> for any active enrollment matches</w:t>
      </w:r>
      <w:r w:rsidR="00173859">
        <w:t>.</w:t>
      </w:r>
    </w:p>
    <w:tbl>
      <w:tblPr>
        <w:tblStyle w:val="Style11"/>
        <w:tblW w:w="9175" w:type="dxa"/>
        <w:tblLook w:val="0420" w:firstRow="1" w:lastRow="0" w:firstColumn="0" w:lastColumn="0" w:noHBand="0" w:noVBand="1"/>
      </w:tblPr>
      <w:tblGrid>
        <w:gridCol w:w="876"/>
        <w:gridCol w:w="2352"/>
        <w:gridCol w:w="2303"/>
        <w:gridCol w:w="3644"/>
      </w:tblGrid>
      <w:tr w:rsidR="002D4267" w:rsidRPr="00107D01" w14:paraId="20A01DF9" w14:textId="77777777" w:rsidTr="00562B4E">
        <w:trPr>
          <w:cnfStyle w:val="100000000000" w:firstRow="1" w:lastRow="0" w:firstColumn="0" w:lastColumn="0" w:oddVBand="0" w:evenVBand="0" w:oddHBand="0" w:evenHBand="0" w:firstRowFirstColumn="0" w:firstRowLastColumn="0" w:lastRowFirstColumn="0" w:lastRowLastColumn="0"/>
          <w:cantSplit/>
          <w:trHeight w:val="216"/>
          <w:tblHeader/>
        </w:trPr>
        <w:tc>
          <w:tcPr>
            <w:tcW w:w="876" w:type="dxa"/>
          </w:tcPr>
          <w:p w14:paraId="236AFFD8" w14:textId="77777777" w:rsidR="00DC14C3" w:rsidRPr="008743AE" w:rsidRDefault="00DC14C3" w:rsidP="00DC14C3">
            <w:pPr>
              <w:pStyle w:val="NoSpacing"/>
            </w:pPr>
            <w:r w:rsidRPr="008743AE">
              <w:t>Priority</w:t>
            </w:r>
          </w:p>
        </w:tc>
        <w:tc>
          <w:tcPr>
            <w:tcW w:w="2352" w:type="dxa"/>
          </w:tcPr>
          <w:p w14:paraId="35698639" w14:textId="163B793B" w:rsidR="00DC14C3" w:rsidRPr="008743AE" w:rsidRDefault="002D4267" w:rsidP="00DC14C3">
            <w:pPr>
              <w:pStyle w:val="NoSpacing"/>
            </w:pPr>
            <w:r>
              <w:t>tlsa_Enrollment.</w:t>
            </w:r>
            <w:r w:rsidR="00DC14C3">
              <w:t>DVStatus</w:t>
            </w:r>
          </w:p>
        </w:tc>
        <w:tc>
          <w:tcPr>
            <w:tcW w:w="2303" w:type="dxa"/>
          </w:tcPr>
          <w:p w14:paraId="10BDA145" w14:textId="5429CDC5" w:rsidR="00DC14C3" w:rsidRPr="008743AE" w:rsidRDefault="002D4267" w:rsidP="00DC14C3">
            <w:pPr>
              <w:pStyle w:val="NoSpacing"/>
            </w:pPr>
            <w:r>
              <w:t>tlsa_Person.DVStatus</w:t>
            </w:r>
          </w:p>
        </w:tc>
        <w:tc>
          <w:tcPr>
            <w:tcW w:w="3644" w:type="dxa"/>
          </w:tcPr>
          <w:p w14:paraId="55E08020" w14:textId="77777777" w:rsidR="00DC14C3" w:rsidRPr="008743AE" w:rsidRDefault="00DC14C3" w:rsidP="00DC14C3">
            <w:pPr>
              <w:pStyle w:val="NoSpacing"/>
            </w:pPr>
            <w:r w:rsidRPr="008743AE">
              <w:t>LSA Category</w:t>
            </w:r>
          </w:p>
        </w:tc>
      </w:tr>
      <w:tr w:rsidR="002D4267" w:rsidRPr="00107D01" w14:paraId="309F516C" w14:textId="77777777" w:rsidTr="00562B4E">
        <w:trPr>
          <w:cnfStyle w:val="000000100000" w:firstRow="0" w:lastRow="0" w:firstColumn="0" w:lastColumn="0" w:oddVBand="0" w:evenVBand="0" w:oddHBand="1" w:evenHBand="0" w:firstRowFirstColumn="0" w:firstRowLastColumn="0" w:lastRowFirstColumn="0" w:lastRowLastColumn="0"/>
          <w:cantSplit/>
          <w:trHeight w:val="216"/>
        </w:trPr>
        <w:tc>
          <w:tcPr>
            <w:tcW w:w="876" w:type="dxa"/>
          </w:tcPr>
          <w:p w14:paraId="39AAA4D6" w14:textId="77777777" w:rsidR="00DC14C3" w:rsidRPr="00014EE4" w:rsidRDefault="00DC14C3" w:rsidP="00DC14C3">
            <w:pPr>
              <w:pStyle w:val="NoSpacing"/>
            </w:pPr>
            <w:r w:rsidRPr="00014EE4">
              <w:t>1</w:t>
            </w:r>
          </w:p>
        </w:tc>
        <w:tc>
          <w:tcPr>
            <w:tcW w:w="2352" w:type="dxa"/>
          </w:tcPr>
          <w:p w14:paraId="1D694CB0" w14:textId="1E2E4C4E" w:rsidR="00DC14C3" w:rsidRPr="00014EE4" w:rsidRDefault="00DC14C3" w:rsidP="00DC14C3">
            <w:pPr>
              <w:pStyle w:val="NoSpacing"/>
            </w:pPr>
            <w:r>
              <w:t>1</w:t>
            </w:r>
          </w:p>
        </w:tc>
        <w:tc>
          <w:tcPr>
            <w:tcW w:w="2303" w:type="dxa"/>
          </w:tcPr>
          <w:p w14:paraId="2DB1A4F4" w14:textId="77777777" w:rsidR="00DC14C3" w:rsidRPr="00014EE4" w:rsidRDefault="00DC14C3" w:rsidP="00DC14C3">
            <w:pPr>
              <w:pStyle w:val="NoSpacing"/>
            </w:pPr>
            <w:r w:rsidRPr="00014EE4">
              <w:t>1</w:t>
            </w:r>
          </w:p>
        </w:tc>
        <w:tc>
          <w:tcPr>
            <w:tcW w:w="3644" w:type="dxa"/>
          </w:tcPr>
          <w:p w14:paraId="1311E588" w14:textId="77777777" w:rsidR="00DC14C3" w:rsidRPr="00577A54" w:rsidRDefault="00DC14C3" w:rsidP="00DC14C3">
            <w:pPr>
              <w:pStyle w:val="NoSpacing"/>
            </w:pPr>
            <w:r w:rsidRPr="00577A54">
              <w:t>DV victim, currently fleeing</w:t>
            </w:r>
          </w:p>
        </w:tc>
      </w:tr>
      <w:tr w:rsidR="002D4267" w:rsidRPr="00107D01" w14:paraId="36A0CD32" w14:textId="77777777" w:rsidTr="00562B4E">
        <w:trPr>
          <w:cnfStyle w:val="000000010000" w:firstRow="0" w:lastRow="0" w:firstColumn="0" w:lastColumn="0" w:oddVBand="0" w:evenVBand="0" w:oddHBand="0" w:evenHBand="1" w:firstRowFirstColumn="0" w:firstRowLastColumn="0" w:lastRowFirstColumn="0" w:lastRowLastColumn="0"/>
          <w:cantSplit/>
          <w:trHeight w:val="216"/>
        </w:trPr>
        <w:tc>
          <w:tcPr>
            <w:tcW w:w="876" w:type="dxa"/>
          </w:tcPr>
          <w:p w14:paraId="6B036CDB" w14:textId="77777777" w:rsidR="00DC14C3" w:rsidRPr="00014EE4" w:rsidRDefault="00DC14C3" w:rsidP="00DC14C3">
            <w:pPr>
              <w:pStyle w:val="NoSpacing"/>
            </w:pPr>
            <w:r w:rsidRPr="00014EE4">
              <w:t>2</w:t>
            </w:r>
          </w:p>
        </w:tc>
        <w:tc>
          <w:tcPr>
            <w:tcW w:w="2352" w:type="dxa"/>
          </w:tcPr>
          <w:p w14:paraId="6DE92A70" w14:textId="71320401" w:rsidR="00DC14C3" w:rsidRPr="00014EE4" w:rsidRDefault="00DC14C3" w:rsidP="00DC14C3">
            <w:pPr>
              <w:pStyle w:val="NoSpacing"/>
            </w:pPr>
            <w:r>
              <w:t>2</w:t>
            </w:r>
          </w:p>
        </w:tc>
        <w:tc>
          <w:tcPr>
            <w:tcW w:w="2303" w:type="dxa"/>
          </w:tcPr>
          <w:p w14:paraId="417EB8FA" w14:textId="77777777" w:rsidR="00DC14C3" w:rsidRPr="00014EE4" w:rsidRDefault="00DC14C3" w:rsidP="00DC14C3">
            <w:pPr>
              <w:pStyle w:val="NoSpacing"/>
            </w:pPr>
            <w:r w:rsidRPr="00014EE4">
              <w:t>2</w:t>
            </w:r>
          </w:p>
        </w:tc>
        <w:tc>
          <w:tcPr>
            <w:tcW w:w="3644" w:type="dxa"/>
          </w:tcPr>
          <w:p w14:paraId="358B2896" w14:textId="77777777" w:rsidR="00DC14C3" w:rsidRPr="00577A54" w:rsidRDefault="00DC14C3" w:rsidP="00DC14C3">
            <w:pPr>
              <w:pStyle w:val="NoSpacing"/>
            </w:pPr>
            <w:r w:rsidRPr="00577A54">
              <w:t>DV victim, not currently fleeing</w:t>
            </w:r>
          </w:p>
        </w:tc>
      </w:tr>
      <w:tr w:rsidR="002D4267" w:rsidRPr="00107D01" w14:paraId="4A56FD59" w14:textId="77777777" w:rsidTr="00562B4E">
        <w:trPr>
          <w:cnfStyle w:val="000000100000" w:firstRow="0" w:lastRow="0" w:firstColumn="0" w:lastColumn="0" w:oddVBand="0" w:evenVBand="0" w:oddHBand="1" w:evenHBand="0" w:firstRowFirstColumn="0" w:firstRowLastColumn="0" w:lastRowFirstColumn="0" w:lastRowLastColumn="0"/>
          <w:cantSplit/>
          <w:trHeight w:val="216"/>
        </w:trPr>
        <w:tc>
          <w:tcPr>
            <w:tcW w:w="876" w:type="dxa"/>
          </w:tcPr>
          <w:p w14:paraId="51ECD4AC" w14:textId="77777777" w:rsidR="00DC14C3" w:rsidRPr="00014EE4" w:rsidRDefault="00DC14C3" w:rsidP="00DC14C3">
            <w:pPr>
              <w:pStyle w:val="NoSpacing"/>
            </w:pPr>
            <w:r w:rsidRPr="00014EE4">
              <w:t>3</w:t>
            </w:r>
          </w:p>
        </w:tc>
        <w:tc>
          <w:tcPr>
            <w:tcW w:w="2352" w:type="dxa"/>
          </w:tcPr>
          <w:p w14:paraId="170E7BE9" w14:textId="26D098FE" w:rsidR="00DC14C3" w:rsidRPr="00014EE4" w:rsidRDefault="00DC14C3" w:rsidP="00DC14C3">
            <w:pPr>
              <w:pStyle w:val="NoSpacing"/>
            </w:pPr>
            <w:r>
              <w:t>3</w:t>
            </w:r>
          </w:p>
        </w:tc>
        <w:tc>
          <w:tcPr>
            <w:tcW w:w="2303" w:type="dxa"/>
          </w:tcPr>
          <w:p w14:paraId="6484728E" w14:textId="77777777" w:rsidR="00DC14C3" w:rsidRPr="00014EE4" w:rsidRDefault="00DC14C3" w:rsidP="00DC14C3">
            <w:pPr>
              <w:pStyle w:val="NoSpacing"/>
            </w:pPr>
            <w:r w:rsidRPr="00014EE4">
              <w:t>3</w:t>
            </w:r>
          </w:p>
        </w:tc>
        <w:tc>
          <w:tcPr>
            <w:tcW w:w="3644" w:type="dxa"/>
          </w:tcPr>
          <w:p w14:paraId="482B9098" w14:textId="77777777" w:rsidR="00DC14C3" w:rsidRPr="00577A54" w:rsidRDefault="00DC14C3" w:rsidP="00DC14C3">
            <w:pPr>
              <w:pStyle w:val="NoSpacing"/>
            </w:pPr>
            <w:r w:rsidRPr="00577A54">
              <w:t>DV victim, unknown if currently fleeing</w:t>
            </w:r>
          </w:p>
        </w:tc>
      </w:tr>
      <w:tr w:rsidR="002D4267" w:rsidRPr="00107D01" w14:paraId="1C42DC0B" w14:textId="77777777" w:rsidTr="00562B4E">
        <w:trPr>
          <w:cnfStyle w:val="000000010000" w:firstRow="0" w:lastRow="0" w:firstColumn="0" w:lastColumn="0" w:oddVBand="0" w:evenVBand="0" w:oddHBand="0" w:evenHBand="1" w:firstRowFirstColumn="0" w:firstRowLastColumn="0" w:lastRowFirstColumn="0" w:lastRowLastColumn="0"/>
          <w:cantSplit/>
          <w:trHeight w:val="216"/>
        </w:trPr>
        <w:tc>
          <w:tcPr>
            <w:tcW w:w="876" w:type="dxa"/>
          </w:tcPr>
          <w:p w14:paraId="064208EA" w14:textId="77777777" w:rsidR="00DC14C3" w:rsidRPr="00014EE4" w:rsidRDefault="00DC14C3" w:rsidP="00DC14C3">
            <w:pPr>
              <w:pStyle w:val="NoSpacing"/>
            </w:pPr>
            <w:r w:rsidRPr="00014EE4">
              <w:t>4</w:t>
            </w:r>
          </w:p>
        </w:tc>
        <w:tc>
          <w:tcPr>
            <w:tcW w:w="2352" w:type="dxa"/>
          </w:tcPr>
          <w:p w14:paraId="56DB7469" w14:textId="2B8A2137" w:rsidR="00DC14C3" w:rsidRPr="00014EE4" w:rsidRDefault="00DC14C3" w:rsidP="00DC14C3">
            <w:pPr>
              <w:pStyle w:val="NoSpacing"/>
            </w:pPr>
            <w:r>
              <w:t>10</w:t>
            </w:r>
          </w:p>
        </w:tc>
        <w:tc>
          <w:tcPr>
            <w:tcW w:w="2303" w:type="dxa"/>
          </w:tcPr>
          <w:p w14:paraId="1CB61D76" w14:textId="77777777" w:rsidR="00DC14C3" w:rsidRPr="00014EE4" w:rsidRDefault="00DC14C3" w:rsidP="00DC14C3">
            <w:pPr>
              <w:pStyle w:val="NoSpacing"/>
            </w:pPr>
            <w:r w:rsidRPr="00014EE4">
              <w:t>0</w:t>
            </w:r>
          </w:p>
        </w:tc>
        <w:tc>
          <w:tcPr>
            <w:tcW w:w="3644" w:type="dxa"/>
          </w:tcPr>
          <w:p w14:paraId="1195008D" w14:textId="77777777" w:rsidR="00DC14C3" w:rsidRPr="00577A54" w:rsidRDefault="00DC14C3" w:rsidP="00DC14C3">
            <w:pPr>
              <w:pStyle w:val="NoSpacing"/>
            </w:pPr>
            <w:r w:rsidRPr="00577A54">
              <w:t>Not a victim of domestic violence</w:t>
            </w:r>
          </w:p>
        </w:tc>
      </w:tr>
      <w:tr w:rsidR="002D4267" w:rsidRPr="00107D01" w14:paraId="7E1BCCDC" w14:textId="77777777" w:rsidTr="00562B4E">
        <w:trPr>
          <w:cnfStyle w:val="000000100000" w:firstRow="0" w:lastRow="0" w:firstColumn="0" w:lastColumn="0" w:oddVBand="0" w:evenVBand="0" w:oddHBand="1" w:evenHBand="0" w:firstRowFirstColumn="0" w:firstRowLastColumn="0" w:lastRowFirstColumn="0" w:lastRowLastColumn="0"/>
          <w:cantSplit/>
          <w:trHeight w:val="216"/>
        </w:trPr>
        <w:tc>
          <w:tcPr>
            <w:tcW w:w="876" w:type="dxa"/>
          </w:tcPr>
          <w:p w14:paraId="4C005C06" w14:textId="77777777" w:rsidR="00DC14C3" w:rsidRPr="00014EE4" w:rsidRDefault="00DC14C3" w:rsidP="00DC14C3">
            <w:pPr>
              <w:pStyle w:val="NoSpacing"/>
            </w:pPr>
            <w:r w:rsidRPr="00014EE4">
              <w:t>5</w:t>
            </w:r>
          </w:p>
        </w:tc>
        <w:tc>
          <w:tcPr>
            <w:tcW w:w="2352" w:type="dxa"/>
          </w:tcPr>
          <w:p w14:paraId="459EBB2E" w14:textId="6D2905C2" w:rsidR="00DC14C3" w:rsidRPr="00014EE4" w:rsidRDefault="00DC14C3" w:rsidP="00DC14C3">
            <w:pPr>
              <w:pStyle w:val="NoSpacing"/>
            </w:pPr>
            <w:r>
              <w:t>98</w:t>
            </w:r>
          </w:p>
        </w:tc>
        <w:tc>
          <w:tcPr>
            <w:tcW w:w="2303" w:type="dxa"/>
          </w:tcPr>
          <w:p w14:paraId="57EA6BFF" w14:textId="77777777" w:rsidR="00DC14C3" w:rsidRPr="00014EE4" w:rsidRDefault="00DC14C3" w:rsidP="00DC14C3">
            <w:pPr>
              <w:pStyle w:val="NoSpacing"/>
            </w:pPr>
            <w:r w:rsidRPr="00014EE4">
              <w:t>98</w:t>
            </w:r>
          </w:p>
        </w:tc>
        <w:tc>
          <w:tcPr>
            <w:tcW w:w="3644" w:type="dxa"/>
          </w:tcPr>
          <w:p w14:paraId="573DEF8D" w14:textId="77777777" w:rsidR="00DC14C3" w:rsidRPr="00577A54" w:rsidRDefault="00DC14C3" w:rsidP="00DC14C3">
            <w:pPr>
              <w:pStyle w:val="NoSpacing"/>
            </w:pPr>
            <w:r w:rsidRPr="00577A54">
              <w:t>Client doesn't know/refused</w:t>
            </w:r>
          </w:p>
        </w:tc>
      </w:tr>
      <w:tr w:rsidR="002D4267" w:rsidRPr="00107D01" w14:paraId="3E3CD414" w14:textId="77777777" w:rsidTr="00562B4E">
        <w:trPr>
          <w:cnfStyle w:val="000000010000" w:firstRow="0" w:lastRow="0" w:firstColumn="0" w:lastColumn="0" w:oddVBand="0" w:evenVBand="0" w:oddHBand="0" w:evenHBand="1" w:firstRowFirstColumn="0" w:firstRowLastColumn="0" w:lastRowFirstColumn="0" w:lastRowLastColumn="0"/>
          <w:cantSplit/>
          <w:trHeight w:val="216"/>
        </w:trPr>
        <w:tc>
          <w:tcPr>
            <w:tcW w:w="876" w:type="dxa"/>
          </w:tcPr>
          <w:p w14:paraId="0B8F0F8F" w14:textId="77777777" w:rsidR="00DC14C3" w:rsidRPr="00014EE4" w:rsidRDefault="00DC14C3" w:rsidP="00DC14C3">
            <w:pPr>
              <w:pStyle w:val="NoSpacing"/>
            </w:pPr>
            <w:r w:rsidRPr="00014EE4">
              <w:t>6</w:t>
            </w:r>
          </w:p>
        </w:tc>
        <w:tc>
          <w:tcPr>
            <w:tcW w:w="2352" w:type="dxa"/>
          </w:tcPr>
          <w:p w14:paraId="29EBC880" w14:textId="59CEC7F4" w:rsidR="00DC14C3" w:rsidRPr="00014EE4" w:rsidRDefault="00DC14C3" w:rsidP="00DC14C3">
            <w:pPr>
              <w:pStyle w:val="NoSpacing"/>
            </w:pPr>
            <w:r>
              <w:t>NULL</w:t>
            </w:r>
          </w:p>
        </w:tc>
        <w:tc>
          <w:tcPr>
            <w:tcW w:w="2303" w:type="dxa"/>
          </w:tcPr>
          <w:p w14:paraId="016F57A4" w14:textId="77777777" w:rsidR="00DC14C3" w:rsidRPr="00014EE4" w:rsidRDefault="00DC14C3" w:rsidP="00DC14C3">
            <w:pPr>
              <w:pStyle w:val="NoSpacing"/>
            </w:pPr>
            <w:r w:rsidRPr="00014EE4">
              <w:t>99</w:t>
            </w:r>
          </w:p>
        </w:tc>
        <w:tc>
          <w:tcPr>
            <w:tcW w:w="3644" w:type="dxa"/>
          </w:tcPr>
          <w:p w14:paraId="2781EBB9" w14:textId="77777777" w:rsidR="00DC14C3" w:rsidRPr="00577A54" w:rsidRDefault="00DC14C3" w:rsidP="00DC14C3">
            <w:pPr>
              <w:pStyle w:val="NoSpacing"/>
            </w:pPr>
            <w:r w:rsidRPr="00577A54">
              <w:t>Missing/invalid</w:t>
            </w:r>
          </w:p>
        </w:tc>
      </w:tr>
    </w:tbl>
    <w:p w14:paraId="3EA0C743" w14:textId="441BB194" w:rsidR="00006148" w:rsidRDefault="005E02A5" w:rsidP="0088191A">
      <w:pPr>
        <w:pStyle w:val="Heading2"/>
      </w:pPr>
      <w:bookmarkStart w:id="184" w:name="_ES/SH/Street_Time_–"/>
      <w:bookmarkStart w:id="185" w:name="_Toc34144028"/>
      <w:bookmarkStart w:id="186" w:name="_Toc34144029"/>
      <w:bookmarkStart w:id="187" w:name="_Toc34144030"/>
      <w:bookmarkStart w:id="188" w:name="_Toc34144031"/>
      <w:bookmarkStart w:id="189" w:name="_Toc34144032"/>
      <w:bookmarkStart w:id="190" w:name="_Toc34144033"/>
      <w:bookmarkStart w:id="191" w:name="_Time_Spent_in"/>
      <w:bookmarkStart w:id="192" w:name="_Toc506721198"/>
      <w:bookmarkStart w:id="193" w:name="_Toc37849763"/>
      <w:bookmarkStart w:id="194" w:name="_Toc79153948"/>
      <w:bookmarkStart w:id="195" w:name="_Toc499543992"/>
      <w:bookmarkStart w:id="196" w:name="_Toc506721201"/>
      <w:bookmarkEnd w:id="179"/>
      <w:bookmarkEnd w:id="184"/>
      <w:bookmarkEnd w:id="185"/>
      <w:bookmarkEnd w:id="186"/>
      <w:bookmarkEnd w:id="187"/>
      <w:bookmarkEnd w:id="188"/>
      <w:bookmarkEnd w:id="189"/>
      <w:bookmarkEnd w:id="190"/>
      <w:bookmarkEnd w:id="191"/>
      <w:r>
        <w:t xml:space="preserve">Time Spent </w:t>
      </w:r>
      <w:r w:rsidR="00CC6B23">
        <w:t>in ES/SH or on the Street</w:t>
      </w:r>
      <w:r w:rsidR="00006148">
        <w:t xml:space="preserve"> </w:t>
      </w:r>
      <w:bookmarkEnd w:id="192"/>
      <w:r w:rsidR="00EE5EF2">
        <w:t xml:space="preserve">– </w:t>
      </w:r>
      <w:r w:rsidR="00A76144">
        <w:t>LSAPerson</w:t>
      </w:r>
      <w:bookmarkEnd w:id="193"/>
      <w:bookmarkEnd w:id="194"/>
    </w:p>
    <w:p w14:paraId="3FD1D411" w14:textId="0CAA8BB0" w:rsidR="001968D7" w:rsidRPr="006B4F91" w:rsidDel="005D12FE" w:rsidRDefault="001968D7" w:rsidP="001968D7">
      <w:r w:rsidRPr="006B4F91" w:rsidDel="005D12FE">
        <w:t xml:space="preserve">The definition of </w:t>
      </w:r>
      <w:r w:rsidRPr="006B4F91" w:rsidDel="005D12FE">
        <w:rPr>
          <w:i/>
          <w:iCs/>
        </w:rPr>
        <w:t>chronically homeless</w:t>
      </w:r>
      <w:r w:rsidRPr="006B4F91" w:rsidDel="005D12FE">
        <w:t xml:space="preserve"> specifies the total length of time spent either in a place not meant for human habitation, a safe haven, or in an emergency shelter relevant to chronic homelessness in months: “continuously for at least 12 months” or on four or more occasions for a total of “at least 12 months“ within a timeframe of 3 years.</w:t>
      </w:r>
    </w:p>
    <w:p w14:paraId="6FC16810" w14:textId="77777777" w:rsidR="001968D7" w:rsidRPr="006B4F91" w:rsidDel="005D12FE" w:rsidRDefault="001968D7" w:rsidP="001968D7">
      <w:r w:rsidRPr="006B4F91" w:rsidDel="005D12FE">
        <w:t>Specific to the LSA:</w:t>
      </w:r>
    </w:p>
    <w:p w14:paraId="69C2307C" w14:textId="77777777" w:rsidR="001968D7" w:rsidRPr="006B4F91" w:rsidDel="005D12FE" w:rsidRDefault="001968D7" w:rsidP="0030608E">
      <w:pPr>
        <w:pStyle w:val="ListParagraph"/>
        <w:numPr>
          <w:ilvl w:val="0"/>
          <w:numId w:val="20"/>
        </w:numPr>
      </w:pPr>
      <w:r w:rsidRPr="006B4F91" w:rsidDel="005D12FE">
        <w:t xml:space="preserve">All time related to chronic homelessness is counted in days, i.e., </w:t>
      </w:r>
      <w:r w:rsidDel="005D12FE">
        <w:t>“</w:t>
      </w:r>
      <w:r w:rsidRPr="000507A4" w:rsidDel="005D12FE">
        <w:t xml:space="preserve">continuously for at least </w:t>
      </w:r>
      <w:r w:rsidRPr="000507A4" w:rsidDel="005D12FE">
        <w:rPr>
          <w:u w:val="single"/>
        </w:rPr>
        <w:t>365 days</w:t>
      </w:r>
      <w:r w:rsidDel="005D12FE">
        <w:t>”</w:t>
      </w:r>
      <w:r w:rsidRPr="006B4F91" w:rsidDel="005D12FE">
        <w:t xml:space="preserve"> or </w:t>
      </w:r>
      <w:r w:rsidDel="005D12FE">
        <w:t>“</w:t>
      </w:r>
      <w:r w:rsidRPr="000507A4" w:rsidDel="005D12FE">
        <w:t xml:space="preserve">in four or more episodes for a total of at least </w:t>
      </w:r>
      <w:r w:rsidRPr="000507A4" w:rsidDel="005D12FE">
        <w:rPr>
          <w:u w:val="single"/>
        </w:rPr>
        <w:t>365 days</w:t>
      </w:r>
      <w:r w:rsidRPr="000507A4" w:rsidDel="005D12FE">
        <w:rPr>
          <w:i/>
          <w:iCs/>
        </w:rPr>
        <w:t>”</w:t>
      </w:r>
      <w:r w:rsidRPr="000507A4" w:rsidDel="005D12FE">
        <w:t>;</w:t>
      </w:r>
      <w:r w:rsidRPr="006B4F91" w:rsidDel="005D12FE">
        <w:t xml:space="preserve"> </w:t>
      </w:r>
    </w:p>
    <w:p w14:paraId="59CAFCDB" w14:textId="77777777" w:rsidR="001968D7" w:rsidRPr="006B4F91" w:rsidDel="005D12FE" w:rsidRDefault="001968D7" w:rsidP="0030608E">
      <w:pPr>
        <w:pStyle w:val="ListParagraph"/>
        <w:numPr>
          <w:ilvl w:val="0"/>
          <w:numId w:val="20"/>
        </w:numPr>
      </w:pPr>
      <w:r w:rsidRPr="006B4F91" w:rsidDel="005D12FE">
        <w:t xml:space="preserve">The </w:t>
      </w:r>
      <w:r w:rsidDel="005D12FE">
        <w:t>three</w:t>
      </w:r>
      <w:r w:rsidRPr="006B4F91" w:rsidDel="005D12FE">
        <w:t xml:space="preserve">-year timeframe for any given client ends on their last active date in the report period, i.e., it is specific to the client; </w:t>
      </w:r>
      <w:r w:rsidDel="005D12FE">
        <w:t>and</w:t>
      </w:r>
    </w:p>
    <w:p w14:paraId="25252AA7" w14:textId="46762FAA" w:rsidR="00DF37FF" w:rsidRDefault="001968D7" w:rsidP="0030608E">
      <w:pPr>
        <w:pStyle w:val="ListParagraph"/>
        <w:numPr>
          <w:ilvl w:val="0"/>
          <w:numId w:val="20"/>
        </w:numPr>
      </w:pPr>
      <w:r w:rsidDel="005D12FE">
        <w:t xml:space="preserve">The count of days is </w:t>
      </w:r>
      <w:r w:rsidRPr="006B4F91" w:rsidDel="005D12FE">
        <w:t xml:space="preserve">based on </w:t>
      </w:r>
      <w:r w:rsidDel="005D12FE">
        <w:t xml:space="preserve">a combination of </w:t>
      </w:r>
      <w:r w:rsidRPr="006B4F91" w:rsidDel="005D12FE">
        <w:rPr>
          <w:i/>
          <w:iCs/>
        </w:rPr>
        <w:t>3.917</w:t>
      </w:r>
      <w:r w:rsidDel="005D12FE">
        <w:rPr>
          <w:i/>
          <w:iCs/>
        </w:rPr>
        <w:t>(A or B)</w:t>
      </w:r>
      <w:r w:rsidRPr="006B4F91" w:rsidDel="005D12FE">
        <w:rPr>
          <w:i/>
          <w:iCs/>
        </w:rPr>
        <w:t xml:space="preserve"> Living Situation</w:t>
      </w:r>
      <w:r w:rsidDel="005D12FE">
        <w:t xml:space="preserve"> data and entry/exit dates for enrollments in </w:t>
      </w:r>
      <w:r w:rsidRPr="006B4F91" w:rsidDel="005D12FE">
        <w:t xml:space="preserve">HMIS-participating </w:t>
      </w:r>
      <w:r w:rsidDel="005D12FE">
        <w:t xml:space="preserve">ES/SH/TH/RRH/PSH </w:t>
      </w:r>
      <w:r w:rsidRPr="006B4F91" w:rsidDel="005D12FE">
        <w:t>projects</w:t>
      </w:r>
      <w:r w:rsidR="00631799">
        <w:t>.</w:t>
      </w:r>
    </w:p>
    <w:p w14:paraId="15C42D2D" w14:textId="3D7BEC8C" w:rsidR="00DF37FF" w:rsidRDefault="00DF37FF" w:rsidP="00DF37FF">
      <w:r w:rsidDel="005D12FE">
        <w:t xml:space="preserve">Although a person must have a disabling condition in order to be considered chronically homeless, the LSA includes reporting on time spent in places not meant for habitation, safe haven, and/or emergency shelter for all heads of household and adults, regardless of the value in </w:t>
      </w:r>
      <w:r w:rsidRPr="00DF37FF" w:rsidDel="005D12FE">
        <w:rPr>
          <w:b/>
          <w:bCs/>
        </w:rPr>
        <w:t>DisabilityStatus</w:t>
      </w:r>
      <w:r w:rsidR="004873DC">
        <w:t xml:space="preserve">. </w:t>
      </w:r>
      <w:r w:rsidR="003138F9">
        <w:t xml:space="preserve">It is based on constructing a timeline of activity for each person in tlsa_Person based on </w:t>
      </w:r>
      <w:r w:rsidR="0046086D">
        <w:t>HMIS enrollment data in the three years ending on the client’s most recent active date in the report period</w:t>
      </w:r>
      <w:r w:rsidR="004873DC">
        <w:t xml:space="preserve">. </w:t>
      </w:r>
      <w:r w:rsidR="0046086D">
        <w:t>This will include active enrollments and, for people with relevant enrollments prior to the report period, inactive enrollments.</w:t>
      </w:r>
    </w:p>
    <w:p w14:paraId="2A842054" w14:textId="7D62D54F" w:rsidR="00E135DC" w:rsidRDefault="00E135DC" w:rsidP="00DF37FF">
      <w:r>
        <w:t xml:space="preserve">The relevant columns in LSAPerson – and in tlsa_Person – are </w:t>
      </w:r>
      <w:r w:rsidRPr="00B678E4">
        <w:rPr>
          <w:b/>
          <w:bCs/>
        </w:rPr>
        <w:t>CHTime</w:t>
      </w:r>
      <w:r>
        <w:t xml:space="preserve"> and </w:t>
      </w:r>
      <w:r w:rsidRPr="00B678E4">
        <w:rPr>
          <w:b/>
          <w:bCs/>
        </w:rPr>
        <w:t>CHTimeStatus</w:t>
      </w:r>
      <w:r w:rsidR="004873DC">
        <w:t xml:space="preserve">. </w:t>
      </w:r>
      <w:r w:rsidR="003B5502">
        <w:t>Because of the complexity, the business logic is broken out into five separate steps defined beginning with this section (5.</w:t>
      </w:r>
      <w:r w:rsidR="007B399E">
        <w:t>5</w:t>
      </w:r>
      <w:r w:rsidR="003B5502">
        <w:t xml:space="preserve">) and concluding with </w:t>
      </w:r>
      <w:hyperlink w:anchor="_CHTime_and_CHTimeStatus" w:history="1">
        <w:r w:rsidR="003B5502" w:rsidRPr="00DB0ED4">
          <w:rPr>
            <w:rStyle w:val="Hyperlink"/>
          </w:rPr>
          <w:t>section 5.1</w:t>
        </w:r>
        <w:r w:rsidR="0086751D">
          <w:rPr>
            <w:rStyle w:val="Hyperlink"/>
          </w:rPr>
          <w:t>0</w:t>
        </w:r>
      </w:hyperlink>
      <w:r w:rsidR="004873DC">
        <w:t xml:space="preserve">. </w:t>
      </w:r>
      <w:r w:rsidR="00C3045C">
        <w:t xml:space="preserve">Section numbers </w:t>
      </w:r>
      <w:r w:rsidR="005433FD">
        <w:t xml:space="preserve">associated with each step </w:t>
      </w:r>
      <w:r w:rsidR="00C3045C">
        <w:t xml:space="preserve">are shown below </w:t>
      </w:r>
      <w:r w:rsidR="005433FD">
        <w:t>in the graphic for the relevant data construct</w:t>
      </w:r>
      <w:r w:rsidR="004873DC">
        <w:t xml:space="preserve">. </w:t>
      </w:r>
    </w:p>
    <w:p w14:paraId="1FF436CD" w14:textId="37D41C2F" w:rsidR="00C3045C" w:rsidRPr="00DF37FF" w:rsidRDefault="00A24D36" w:rsidP="00C3045C">
      <w:pPr>
        <w:jc w:val="center"/>
      </w:pPr>
      <w:r>
        <w:rPr>
          <w:rFonts w:ascii="Times New Roman" w:hAnsi="Times New Roman"/>
          <w:noProof/>
          <w:sz w:val="24"/>
          <w:szCs w:val="24"/>
        </w:rPr>
        <mc:AlternateContent>
          <mc:Choice Requires="wpg">
            <w:drawing>
              <wp:inline distT="0" distB="0" distL="0" distR="0" wp14:anchorId="2C83A1AB" wp14:editId="58226D25">
                <wp:extent cx="5532115" cy="3129915"/>
                <wp:effectExtent l="0" t="0" r="259715" b="13335"/>
                <wp:docPr id="74485982" name="Group 744859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32115" cy="3129915"/>
                          <a:chOff x="1032065" y="1066135"/>
                          <a:chExt cx="55319" cy="31296"/>
                        </a:xfrm>
                      </wpg:grpSpPr>
                      <wps:wsp>
                        <wps:cNvPr id="74485983" name="AutoShape 516"/>
                        <wps:cNvCnPr>
                          <a:cxnSpLocks noChangeShapeType="1"/>
                          <a:stCxn id="74485984" idx="1"/>
                          <a:endCxn id="74485993" idx="1"/>
                        </wps:cNvCnPr>
                        <wps:spPr bwMode="auto">
                          <a:xfrm flipV="1">
                            <a:off x="1064331" y="1068540"/>
                            <a:ext cx="7844" cy="13180"/>
                          </a:xfrm>
                          <a:prstGeom prst="curvedConnector3">
                            <a:avLst>
                              <a:gd name="adj1" fmla="val 50000"/>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74485984" name="AutoShape 517"/>
                        <wps:cNvSpPr>
                          <a:spLocks/>
                        </wps:cNvSpPr>
                        <wps:spPr bwMode="auto">
                          <a:xfrm flipH="1" flipV="1">
                            <a:off x="1061928" y="1066135"/>
                            <a:ext cx="2403" cy="31170"/>
                          </a:xfrm>
                          <a:prstGeom prst="leftBracket">
                            <a:avLst>
                              <a:gd name="adj" fmla="val 108094"/>
                            </a:avLst>
                          </a:prstGeom>
                          <a:noFill/>
                          <a:ln w="6350">
                            <a:solidFill>
                              <a:schemeClr val="dk1">
                                <a:lumMod val="0"/>
                                <a:lumOff val="0"/>
                              </a:schemeClr>
                            </a:solidFill>
                            <a:round/>
                            <a:headEnd/>
                            <a:tailEnd/>
                          </a:ln>
                          <a:effectLst/>
                          <a:extLst>
                            <a:ext uri="{909E8E84-426E-40DD-AFC4-6F175D3DCCD1}">
                              <a14:hiddenFill xmlns:a14="http://schemas.microsoft.com/office/drawing/2010/main">
                                <a:solidFill>
                                  <a:srgbClr val="5B9BD5"/>
                                </a:solid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74485985" name="AutoShape 518"/>
                        <wps:cNvSpPr>
                          <a:spLocks noChangeArrowheads="1"/>
                        </wps:cNvSpPr>
                        <wps:spPr bwMode="auto">
                          <a:xfrm>
                            <a:off x="1051216" y="1093095"/>
                            <a:ext cx="11914" cy="3709"/>
                          </a:xfrm>
                          <a:prstGeom prst="flowChartMagneticDisk">
                            <a:avLst/>
                          </a:prstGeom>
                          <a:solidFill>
                            <a:srgbClr val="DFEBF7"/>
                          </a:solidFill>
                          <a:ln w="6350">
                            <a:solidFill>
                              <a:srgbClr val="5B9BD5"/>
                            </a:solidFill>
                            <a:round/>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50DDE979" w14:textId="77777777" w:rsidR="00004824" w:rsidRDefault="00004824" w:rsidP="00A24D36">
                              <w:pPr>
                                <w:pStyle w:val="Style3"/>
                              </w:pPr>
                              <w:r>
                                <w:t>hmis_Exit</w:t>
                              </w:r>
                            </w:p>
                          </w:txbxContent>
                        </wps:txbx>
                        <wps:bodyPr rot="0" vert="horz" wrap="square" lIns="0" tIns="0" rIns="0" bIns="0" anchor="t" anchorCtr="0" upright="1">
                          <a:noAutofit/>
                        </wps:bodyPr>
                      </wps:wsp>
                      <wps:wsp>
                        <wps:cNvPr id="74485986" name="AutoShape 519"/>
                        <wps:cNvSpPr>
                          <a:spLocks noChangeArrowheads="1"/>
                        </wps:cNvSpPr>
                        <wps:spPr bwMode="auto">
                          <a:xfrm>
                            <a:off x="1051216" y="1084676"/>
                            <a:ext cx="11914" cy="3709"/>
                          </a:xfrm>
                          <a:prstGeom prst="flowChartMagneticDisk">
                            <a:avLst/>
                          </a:prstGeom>
                          <a:solidFill>
                            <a:srgbClr val="DFEBF7"/>
                          </a:solidFill>
                          <a:ln w="6350">
                            <a:solidFill>
                              <a:srgbClr val="5B9BD5"/>
                            </a:solidFill>
                            <a:round/>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6C52A451" w14:textId="77777777" w:rsidR="00004824" w:rsidRDefault="00004824" w:rsidP="00A24D36">
                              <w:pPr>
                                <w:pStyle w:val="Style3"/>
                              </w:pPr>
                              <w:r>
                                <w:t>hmis_EnrollmentCoC</w:t>
                              </w:r>
                            </w:p>
                          </w:txbxContent>
                        </wps:txbx>
                        <wps:bodyPr rot="0" vert="horz" wrap="square" lIns="0" tIns="0" rIns="0" bIns="0" anchor="t" anchorCtr="0" upright="1">
                          <a:noAutofit/>
                        </wps:bodyPr>
                      </wps:wsp>
                      <wps:wsp>
                        <wps:cNvPr id="74485987" name="AutoShape 520"/>
                        <wps:cNvSpPr>
                          <a:spLocks noChangeArrowheads="1"/>
                        </wps:cNvSpPr>
                        <wps:spPr bwMode="auto">
                          <a:xfrm>
                            <a:off x="1051216" y="1080467"/>
                            <a:ext cx="11914" cy="3708"/>
                          </a:xfrm>
                          <a:prstGeom prst="flowChartMagneticDisk">
                            <a:avLst/>
                          </a:prstGeom>
                          <a:solidFill>
                            <a:srgbClr val="DFEBF7"/>
                          </a:solidFill>
                          <a:ln w="6350">
                            <a:solidFill>
                              <a:srgbClr val="5B9BD5"/>
                            </a:solidFill>
                            <a:round/>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39769DB4" w14:textId="77777777" w:rsidR="00004824" w:rsidRDefault="00004824" w:rsidP="00A24D36">
                              <w:pPr>
                                <w:pStyle w:val="Style3"/>
                              </w:pPr>
                              <w:r>
                                <w:t>hmis_Enrollment</w:t>
                              </w:r>
                            </w:p>
                          </w:txbxContent>
                        </wps:txbx>
                        <wps:bodyPr rot="0" vert="horz" wrap="square" lIns="0" tIns="0" rIns="0" bIns="0" anchor="t" anchorCtr="0" upright="1">
                          <a:noAutofit/>
                        </wps:bodyPr>
                      </wps:wsp>
                      <wps:wsp>
                        <wps:cNvPr id="74485988" name="AutoShape 521"/>
                        <wps:cNvSpPr>
                          <a:spLocks noChangeArrowheads="1"/>
                        </wps:cNvSpPr>
                        <wps:spPr bwMode="auto">
                          <a:xfrm>
                            <a:off x="1051216" y="1088886"/>
                            <a:ext cx="11914" cy="3708"/>
                          </a:xfrm>
                          <a:prstGeom prst="flowChartMagneticDisk">
                            <a:avLst/>
                          </a:prstGeom>
                          <a:solidFill>
                            <a:srgbClr val="DFEBF7"/>
                          </a:solidFill>
                          <a:ln w="6350">
                            <a:solidFill>
                              <a:srgbClr val="5B9BD5"/>
                            </a:solidFill>
                            <a:round/>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168CD9FC" w14:textId="77777777" w:rsidR="00004824" w:rsidRDefault="00004824" w:rsidP="00A24D36">
                              <w:pPr>
                                <w:pStyle w:val="Style3"/>
                              </w:pPr>
                              <w:r>
                                <w:t>hmis_Services</w:t>
                              </w:r>
                            </w:p>
                          </w:txbxContent>
                        </wps:txbx>
                        <wps:bodyPr rot="0" vert="horz" wrap="square" lIns="0" tIns="0" rIns="0" bIns="0" anchor="t" anchorCtr="0" upright="1">
                          <a:noAutofit/>
                        </wps:bodyPr>
                      </wps:wsp>
                      <wps:wsp>
                        <wps:cNvPr id="74485989" name="AutoShape 522"/>
                        <wps:cNvSpPr>
                          <a:spLocks noChangeArrowheads="1"/>
                        </wps:cNvSpPr>
                        <wps:spPr bwMode="auto">
                          <a:xfrm>
                            <a:off x="1051216" y="1072048"/>
                            <a:ext cx="11914" cy="3708"/>
                          </a:xfrm>
                          <a:prstGeom prst="flowChartMagneticDisk">
                            <a:avLst/>
                          </a:prstGeom>
                          <a:solidFill>
                            <a:srgbClr val="DFEBF7"/>
                          </a:solidFill>
                          <a:ln w="6350">
                            <a:solidFill>
                              <a:srgbClr val="5B9BD5"/>
                            </a:solidFill>
                            <a:round/>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349358FC" w14:textId="77777777" w:rsidR="00004824" w:rsidRDefault="00004824" w:rsidP="00A24D36">
                              <w:pPr>
                                <w:pStyle w:val="Style3"/>
                              </w:pPr>
                              <w:r>
                                <w:t>hmis_Project</w:t>
                              </w:r>
                            </w:p>
                          </w:txbxContent>
                        </wps:txbx>
                        <wps:bodyPr rot="0" vert="horz" wrap="square" lIns="0" tIns="0" rIns="0" bIns="0" anchor="t" anchorCtr="0" upright="1">
                          <a:noAutofit/>
                        </wps:bodyPr>
                      </wps:wsp>
                      <wps:wsp>
                        <wps:cNvPr id="74485990" name="AutoShape 523"/>
                        <wps:cNvSpPr>
                          <a:spLocks noChangeArrowheads="1"/>
                        </wps:cNvSpPr>
                        <wps:spPr bwMode="auto">
                          <a:xfrm>
                            <a:off x="1051216" y="1076258"/>
                            <a:ext cx="11914" cy="3708"/>
                          </a:xfrm>
                          <a:prstGeom prst="flowChartMagneticDisk">
                            <a:avLst/>
                          </a:prstGeom>
                          <a:solidFill>
                            <a:srgbClr val="DFEBF7"/>
                          </a:solidFill>
                          <a:ln w="6350">
                            <a:solidFill>
                              <a:srgbClr val="5B9BD5"/>
                            </a:solidFill>
                            <a:round/>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13C99D7B" w14:textId="77777777" w:rsidR="00004824" w:rsidRDefault="00004824" w:rsidP="00A24D36">
                              <w:pPr>
                                <w:pStyle w:val="Style3"/>
                              </w:pPr>
                              <w:r>
                                <w:t>hmis_ProjectCoC</w:t>
                              </w:r>
                            </w:p>
                          </w:txbxContent>
                        </wps:txbx>
                        <wps:bodyPr rot="0" vert="horz" wrap="square" lIns="0" tIns="0" rIns="0" bIns="0" anchor="t" anchorCtr="0" upright="1">
                          <a:noAutofit/>
                        </wps:bodyPr>
                      </wps:wsp>
                      <wps:wsp>
                        <wps:cNvPr id="74485991" name="AutoShape 524"/>
                        <wps:cNvSpPr>
                          <a:spLocks noChangeArrowheads="1"/>
                        </wps:cNvSpPr>
                        <wps:spPr bwMode="auto">
                          <a:xfrm>
                            <a:off x="1051216" y="1067364"/>
                            <a:ext cx="11914" cy="2807"/>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38AB3AAC" w14:textId="6764AB9C" w:rsidR="00004824" w:rsidRDefault="00004824" w:rsidP="00A24D36">
                              <w:pPr>
                                <w:pStyle w:val="Style3"/>
                              </w:pPr>
                              <w:r>
                                <w:t>tlsa_Person (5.5)</w:t>
                              </w:r>
                            </w:p>
                          </w:txbxContent>
                        </wps:txbx>
                        <wps:bodyPr rot="0" vert="horz" wrap="square" lIns="0" tIns="0" rIns="0" bIns="0" anchor="ctr" anchorCtr="0" upright="1">
                          <a:noAutofit/>
                        </wps:bodyPr>
                      </wps:wsp>
                      <wps:wsp>
                        <wps:cNvPr id="74485992" name="AutoShape 525"/>
                        <wps:cNvCnPr>
                          <a:cxnSpLocks noChangeShapeType="1"/>
                          <a:stCxn id="74485993" idx="2"/>
                          <a:endCxn id="74485995" idx="0"/>
                        </wps:cNvCnPr>
                        <wps:spPr bwMode="auto">
                          <a:xfrm>
                            <a:off x="1079707" y="1069943"/>
                            <a:ext cx="13" cy="2446"/>
                          </a:xfrm>
                          <a:prstGeom prst="straightConnector1">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74485993" name="AutoShape 529"/>
                        <wps:cNvSpPr>
                          <a:spLocks noChangeArrowheads="1"/>
                        </wps:cNvSpPr>
                        <wps:spPr bwMode="auto">
                          <a:xfrm>
                            <a:off x="1072175" y="1067137"/>
                            <a:ext cx="15063" cy="2806"/>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1BF69ACC" w14:textId="7C0C5A3C" w:rsidR="00004824" w:rsidRDefault="00004824" w:rsidP="00A24D36">
                              <w:pPr>
                                <w:pStyle w:val="Style3"/>
                              </w:pPr>
                              <w:r>
                                <w:t>tlsa_Enrollment.</w:t>
                              </w:r>
                              <w:r w:rsidRPr="00C91919">
                                <w:rPr>
                                  <w:b/>
                                  <w:bCs/>
                                </w:rPr>
                                <w:t>CH</w:t>
                              </w:r>
                              <w:r>
                                <w:rPr>
                                  <w:b/>
                                  <w:bCs/>
                                </w:rPr>
                                <w:t xml:space="preserve"> (5.6)</w:t>
                              </w:r>
                            </w:p>
                          </w:txbxContent>
                        </wps:txbx>
                        <wps:bodyPr rot="0" vert="horz" wrap="square" lIns="0" tIns="0" rIns="0" bIns="0" anchor="ctr" anchorCtr="0" upright="1">
                          <a:noAutofit/>
                        </wps:bodyPr>
                      </wps:wsp>
                      <wps:wsp>
                        <wps:cNvPr id="74485994" name="AutoShape 530"/>
                        <wps:cNvSpPr>
                          <a:spLocks noChangeArrowheads="1"/>
                        </wps:cNvSpPr>
                        <wps:spPr bwMode="auto">
                          <a:xfrm>
                            <a:off x="1072176" y="1087944"/>
                            <a:ext cx="15087" cy="2706"/>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5E9D546E" w14:textId="6F792DE0" w:rsidR="00004824" w:rsidRDefault="00004824" w:rsidP="00A24D36">
                              <w:pPr>
                                <w:pStyle w:val="Style3"/>
                              </w:pPr>
                              <w:r>
                                <w:t>tlsa_Person (5.10)</w:t>
                              </w:r>
                            </w:p>
                          </w:txbxContent>
                        </wps:txbx>
                        <wps:bodyPr rot="0" vert="horz" wrap="square" lIns="0" tIns="0" rIns="0" bIns="0" anchor="ctr" anchorCtr="0" upright="1">
                          <a:noAutofit/>
                        </wps:bodyPr>
                      </wps:wsp>
                      <wps:wsp>
                        <wps:cNvPr id="74485995" name="AutoShape 531"/>
                        <wps:cNvSpPr>
                          <a:spLocks noChangeArrowheads="1"/>
                        </wps:cNvSpPr>
                        <wps:spPr bwMode="auto">
                          <a:xfrm>
                            <a:off x="1072176" y="1072389"/>
                            <a:ext cx="15087" cy="2806"/>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54BCF55F" w14:textId="16E1ED6D" w:rsidR="00004824" w:rsidRDefault="00004824" w:rsidP="00A24D36">
                              <w:pPr>
                                <w:pStyle w:val="Style3"/>
                              </w:pPr>
                              <w:r>
                                <w:t>ch_Exclude (5.7)</w:t>
                              </w:r>
                            </w:p>
                          </w:txbxContent>
                        </wps:txbx>
                        <wps:bodyPr rot="0" vert="horz" wrap="square" lIns="0" tIns="0" rIns="0" bIns="0" anchor="ctr" anchorCtr="0" upright="1">
                          <a:noAutofit/>
                        </wps:bodyPr>
                      </wps:wsp>
                      <wps:wsp>
                        <wps:cNvPr id="74485996" name="AutoShape 532"/>
                        <wps:cNvSpPr>
                          <a:spLocks noChangeArrowheads="1"/>
                        </wps:cNvSpPr>
                        <wps:spPr bwMode="auto">
                          <a:xfrm>
                            <a:off x="1072176" y="1077641"/>
                            <a:ext cx="15087" cy="2706"/>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701E2F8D" w14:textId="745E3C98" w:rsidR="00004824" w:rsidRDefault="00004824" w:rsidP="00A24D36">
                              <w:pPr>
                                <w:pStyle w:val="Style3"/>
                              </w:pPr>
                              <w:r>
                                <w:t>ch_Include (5.8)</w:t>
                              </w:r>
                            </w:p>
                          </w:txbxContent>
                        </wps:txbx>
                        <wps:bodyPr rot="0" vert="horz" wrap="square" lIns="0" tIns="0" rIns="0" bIns="0" anchor="ctr" anchorCtr="0" upright="1">
                          <a:noAutofit/>
                        </wps:bodyPr>
                      </wps:wsp>
                      <wps:wsp>
                        <wps:cNvPr id="74485997" name="AutoShape 533"/>
                        <wps:cNvSpPr>
                          <a:spLocks noChangeArrowheads="1"/>
                        </wps:cNvSpPr>
                        <wps:spPr bwMode="auto">
                          <a:xfrm>
                            <a:off x="1072176" y="1082792"/>
                            <a:ext cx="15087" cy="2706"/>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51131F98" w14:textId="5E4796CB" w:rsidR="00004824" w:rsidRDefault="00004824" w:rsidP="00A24D36">
                              <w:pPr>
                                <w:pStyle w:val="Style3"/>
                              </w:pPr>
                              <w:r>
                                <w:t>ch_Episodes (5.9)</w:t>
                              </w:r>
                            </w:p>
                          </w:txbxContent>
                        </wps:txbx>
                        <wps:bodyPr rot="0" vert="horz" wrap="square" lIns="0" tIns="0" rIns="0" bIns="0" anchor="ctr" anchorCtr="0" upright="1">
                          <a:noAutofit/>
                        </wps:bodyPr>
                      </wps:wsp>
                      <wps:wsp>
                        <wps:cNvPr id="74485998" name="AutoShape 534"/>
                        <wps:cNvCnPr>
                          <a:cxnSpLocks noChangeShapeType="1"/>
                          <a:stCxn id="74485996" idx="2"/>
                          <a:endCxn id="74485997" idx="0"/>
                        </wps:cNvCnPr>
                        <wps:spPr bwMode="auto">
                          <a:xfrm>
                            <a:off x="1079720" y="1080347"/>
                            <a:ext cx="0" cy="2445"/>
                          </a:xfrm>
                          <a:prstGeom prst="straightConnector1">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74485999" name="AutoShape 535"/>
                        <wps:cNvCnPr>
                          <a:cxnSpLocks noChangeShapeType="1"/>
                          <a:stCxn id="74485997" idx="2"/>
                          <a:endCxn id="74485994" idx="0"/>
                        </wps:cNvCnPr>
                        <wps:spPr bwMode="auto">
                          <a:xfrm>
                            <a:off x="1079720" y="1085498"/>
                            <a:ext cx="0" cy="2446"/>
                          </a:xfrm>
                          <a:prstGeom prst="straightConnector1">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74486000" name="AutoShape 487"/>
                        <wps:cNvSpPr>
                          <a:spLocks noChangeArrowheads="1"/>
                        </wps:cNvSpPr>
                        <wps:spPr bwMode="auto">
                          <a:xfrm>
                            <a:off x="1032891" y="1068640"/>
                            <a:ext cx="11913" cy="2744"/>
                          </a:xfrm>
                          <a:prstGeom prst="flowChartDocument">
                            <a:avLst/>
                          </a:prstGeom>
                          <a:solidFill>
                            <a:srgbClr val="FCE5D6"/>
                          </a:solidFill>
                          <a:ln w="6350">
                            <a:solidFill>
                              <a:srgbClr val="F5B18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65AFEF4C" w14:textId="77777777" w:rsidR="00004824" w:rsidRDefault="00004824" w:rsidP="00B36AD6">
                              <w:pPr>
                                <w:pStyle w:val="Style3"/>
                              </w:pPr>
                              <w:r>
                                <w:t>lsa_</w:t>
                              </w:r>
                              <w:r w:rsidRPr="00B36AD6">
                                <w:t>Report</w:t>
                              </w:r>
                            </w:p>
                          </w:txbxContent>
                        </wps:txbx>
                        <wps:bodyPr rot="0" vert="horz" wrap="square" lIns="0" tIns="0" rIns="0" bIns="0" anchor="ctr" anchorCtr="0" upright="1">
                          <a:noAutofit/>
                        </wps:bodyPr>
                      </wps:wsp>
                      <wps:wsp>
                        <wps:cNvPr id="74486001" name="AutoShape 488"/>
                        <wps:cNvSpPr>
                          <a:spLocks noChangeArrowheads="1"/>
                        </wps:cNvSpPr>
                        <wps:spPr bwMode="auto">
                          <a:xfrm>
                            <a:off x="1032891" y="1072950"/>
                            <a:ext cx="11913"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297C11B9" w14:textId="41D4A092" w:rsidR="00004824" w:rsidRDefault="00004824" w:rsidP="00A24D36">
                              <w:pPr>
                                <w:pStyle w:val="Style3"/>
                              </w:pPr>
                              <w:r>
                                <w:t>tlsa_Enrollment</w:t>
                              </w:r>
                            </w:p>
                          </w:txbxContent>
                        </wps:txbx>
                        <wps:bodyPr rot="0" vert="horz" wrap="square" lIns="0" tIns="0" rIns="0" bIns="0" anchor="ctr" anchorCtr="0" upright="1">
                          <a:noAutofit/>
                        </wps:bodyPr>
                      </wps:wsp>
                      <wps:wsp>
                        <wps:cNvPr id="74486002" name="AutoShape 489"/>
                        <wps:cNvCnPr>
                          <a:cxnSpLocks noChangeShapeType="1"/>
                          <a:stCxn id="74486001" idx="3"/>
                          <a:endCxn id="74485991" idx="1"/>
                        </wps:cNvCnPr>
                        <wps:spPr bwMode="auto">
                          <a:xfrm flipV="1">
                            <a:off x="1044804" y="1068767"/>
                            <a:ext cx="6412" cy="5555"/>
                          </a:xfrm>
                          <a:prstGeom prst="curvedConnector3">
                            <a:avLst>
                              <a:gd name="adj1" fmla="val 50000"/>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74486003" name="AutoShape 490"/>
                        <wps:cNvCnPr>
                          <a:cxnSpLocks noChangeShapeType="1"/>
                          <a:stCxn id="74486000" idx="3"/>
                          <a:endCxn id="74485991" idx="1"/>
                        </wps:cNvCnPr>
                        <wps:spPr bwMode="auto">
                          <a:xfrm flipV="1">
                            <a:off x="1044804" y="1068767"/>
                            <a:ext cx="6412" cy="1245"/>
                          </a:xfrm>
                          <a:prstGeom prst="curvedConnector3">
                            <a:avLst>
                              <a:gd name="adj1" fmla="val 50000"/>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74486004" name="AutoShape 517"/>
                        <wps:cNvSpPr>
                          <a:spLocks/>
                        </wps:cNvSpPr>
                        <wps:spPr bwMode="auto">
                          <a:xfrm flipV="1">
                            <a:off x="1049308" y="1070914"/>
                            <a:ext cx="2402" cy="26517"/>
                          </a:xfrm>
                          <a:prstGeom prst="leftBrace">
                            <a:avLst>
                              <a:gd name="adj1" fmla="val 91996"/>
                              <a:gd name="adj2" fmla="val 50000"/>
                            </a:avLst>
                          </a:prstGeom>
                          <a:noFill/>
                          <a:ln w="6350">
                            <a:solidFill>
                              <a:srgbClr val="00B0F0"/>
                            </a:solidFill>
                            <a:round/>
                            <a:headEnd/>
                            <a:tailEnd/>
                          </a:ln>
                          <a:effectLst/>
                          <a:extLst>
                            <a:ext uri="{909E8E84-426E-40DD-AFC4-6F175D3DCCD1}">
                              <a14:hiddenFill xmlns:a14="http://schemas.microsoft.com/office/drawing/2010/main">
                                <a:solidFill>
                                  <a:srgbClr val="5B9BD5"/>
                                </a:solid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74486005" name="AutoShape 621"/>
                        <wps:cNvSpPr>
                          <a:spLocks noChangeArrowheads="1"/>
                        </wps:cNvSpPr>
                        <wps:spPr bwMode="auto">
                          <a:xfrm>
                            <a:off x="1032065" y="1081424"/>
                            <a:ext cx="12739" cy="12668"/>
                          </a:xfrm>
                          <a:prstGeom prst="foldedCorner">
                            <a:avLst>
                              <a:gd name="adj" fmla="val 16621"/>
                            </a:avLst>
                          </a:prstGeom>
                          <a:solidFill>
                            <a:srgbClr val="FFF3CC"/>
                          </a:solidFill>
                          <a:ln w="6350">
                            <a:solidFill>
                              <a:schemeClr val="dk1">
                                <a:lumMod val="0"/>
                                <a:lumOff val="0"/>
                              </a:schemeClr>
                            </a:solidFill>
                            <a:round/>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17C0BB41" w14:textId="472E47E6" w:rsidR="00004824" w:rsidRDefault="00004824" w:rsidP="00A24D36">
                              <w:pPr>
                                <w:widowControl w:val="0"/>
                              </w:pPr>
                              <w:r>
                                <w:t>This is three years of enrollment history for every active adult/HoH – it is not limited to active enrollments.</w:t>
                              </w:r>
                            </w:p>
                          </w:txbxContent>
                        </wps:txbx>
                        <wps:bodyPr rot="0" vert="horz" wrap="square" lIns="54864" tIns="18288" rIns="18288" bIns="18288" anchor="t" anchorCtr="0" upright="1">
                          <a:noAutofit/>
                        </wps:bodyPr>
                      </wps:wsp>
                      <wps:wsp>
                        <wps:cNvPr id="74486006" name="AutoShape 622"/>
                        <wps:cNvCnPr>
                          <a:cxnSpLocks noChangeShapeType="1"/>
                          <a:stCxn id="74486005" idx="3"/>
                          <a:endCxn id="74486004" idx="1"/>
                        </wps:cNvCnPr>
                        <wps:spPr bwMode="auto">
                          <a:xfrm flipV="1">
                            <a:off x="1044804" y="1084172"/>
                            <a:ext cx="4504" cy="3586"/>
                          </a:xfrm>
                          <a:prstGeom prst="curvedConnector3">
                            <a:avLst>
                              <a:gd name="adj1" fmla="val 50000"/>
                            </a:avLst>
                          </a:prstGeom>
                          <a:noFill/>
                          <a:ln w="6350">
                            <a:solidFill>
                              <a:srgbClr val="00B0F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74486007" name="AutoShape 520"/>
                        <wps:cNvSpPr>
                          <a:spLocks noChangeArrowheads="1"/>
                        </wps:cNvSpPr>
                        <wps:spPr bwMode="auto">
                          <a:xfrm>
                            <a:off x="1072176" y="1093095"/>
                            <a:ext cx="15087" cy="3709"/>
                          </a:xfrm>
                          <a:prstGeom prst="flowChartMagneticDisk">
                            <a:avLst/>
                          </a:prstGeom>
                          <a:solidFill>
                            <a:srgbClr val="DFEBF7"/>
                          </a:solidFill>
                          <a:ln w="6350">
                            <a:solidFill>
                              <a:srgbClr val="5B9BD5"/>
                            </a:solidFill>
                            <a:round/>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57DC664F" w14:textId="1F908F60" w:rsidR="00004824" w:rsidRDefault="00004824" w:rsidP="00A24D36">
                              <w:pPr>
                                <w:pStyle w:val="Style3"/>
                              </w:pPr>
                              <w:r>
                                <w:t>tlsa_/hmis_Enrollment</w:t>
                              </w:r>
                            </w:p>
                          </w:txbxContent>
                        </wps:txbx>
                        <wps:bodyPr rot="0" vert="horz" wrap="square" lIns="0" tIns="0" rIns="0" bIns="0" anchor="t" anchorCtr="0" upright="1">
                          <a:noAutofit/>
                        </wps:bodyPr>
                      </wps:wsp>
                      <wps:wsp>
                        <wps:cNvPr id="74486008" name="AutoShape 624"/>
                        <wps:cNvCnPr>
                          <a:cxnSpLocks noChangeShapeType="1"/>
                          <a:stCxn id="74485994" idx="3"/>
                          <a:endCxn id="74486007" idx="4"/>
                        </wps:cNvCnPr>
                        <wps:spPr bwMode="auto">
                          <a:xfrm>
                            <a:off x="1087257" y="1089297"/>
                            <a:ext cx="127" cy="5652"/>
                          </a:xfrm>
                          <a:prstGeom prst="curvedConnector3">
                            <a:avLst>
                              <a:gd name="adj1" fmla="val 1800000"/>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74486009" name="AutoShape 625"/>
                        <wps:cNvCnPr>
                          <a:cxnSpLocks noChangeShapeType="1"/>
                          <a:stCxn id="74486007" idx="2"/>
                          <a:endCxn id="74485994" idx="1"/>
                        </wps:cNvCnPr>
                        <wps:spPr bwMode="auto">
                          <a:xfrm rot="10800000">
                            <a:off x="1072171" y="1089297"/>
                            <a:ext cx="127" cy="5652"/>
                          </a:xfrm>
                          <a:prstGeom prst="curvedConnector3">
                            <a:avLst>
                              <a:gd name="adj1" fmla="val 1800000"/>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74486010" name="AutoShape 626"/>
                        <wps:cNvSpPr>
                          <a:spLocks/>
                        </wps:cNvSpPr>
                        <wps:spPr bwMode="auto">
                          <a:xfrm>
                            <a:off x="1084770" y="1066228"/>
                            <a:ext cx="2469" cy="10030"/>
                          </a:xfrm>
                          <a:prstGeom prst="rightBracket">
                            <a:avLst>
                              <a:gd name="adj" fmla="val 33853"/>
                            </a:avLst>
                          </a:prstGeom>
                          <a:noFill/>
                          <a:ln w="6350">
                            <a:solidFill>
                              <a:schemeClr val="dk1">
                                <a:lumMod val="0"/>
                                <a:lumOff val="0"/>
                              </a:schemeClr>
                            </a:solidFill>
                            <a:round/>
                            <a:headEnd/>
                            <a:tailEnd/>
                          </a:ln>
                          <a:effectLst/>
                          <a:extLst>
                            <a:ext uri="{909E8E84-426E-40DD-AFC4-6F175D3DCCD1}">
                              <a14:hiddenFill xmlns:a14="http://schemas.microsoft.com/office/drawing/2010/main">
                                <a:solidFill>
                                  <a:srgbClr val="5B9BD5"/>
                                </a:solid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74486011" name="AutoShape 627"/>
                        <wps:cNvCnPr>
                          <a:cxnSpLocks noChangeShapeType="1"/>
                          <a:stCxn id="74486010" idx="2"/>
                          <a:endCxn id="74485996" idx="3"/>
                        </wps:cNvCnPr>
                        <wps:spPr bwMode="auto">
                          <a:xfrm rot="10800000" flipH="1" flipV="1">
                            <a:off x="1087239" y="1071243"/>
                            <a:ext cx="24" cy="7751"/>
                          </a:xfrm>
                          <a:prstGeom prst="curvedConnector5">
                            <a:avLst>
                              <a:gd name="adj1" fmla="val 9895708"/>
                              <a:gd name="adj2" fmla="val 47819"/>
                              <a:gd name="adj3" fmla="val 9625000"/>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g:wgp>
                  </a:graphicData>
                </a:graphic>
              </wp:inline>
            </w:drawing>
          </mc:Choice>
          <mc:Fallback>
            <w:pict>
              <v:group w14:anchorId="2C83A1AB" id="Group 74485982" o:spid="_x0000_s1246" style="width:435.6pt;height:246.45pt;mso-position-horizontal-relative:char;mso-position-vertical-relative:line" coordorigin="10320,10661" coordsize="553,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">
                <v:shape id="AutoShape 516" o:spid="_x0000_s1247" type="#_x0000_t38" style="position:absolute;left:10643;top:10685;width:78;height:132;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" adj="10800" strokecolor="black [0]" strokeweight=".5pt">
                  <v:stroke endarrow="block"/>
                  <v:shadow color="black [0]"/>
                </v:shape>
                <v:shape id="AutoShape 517" o:spid="_x0000_s1248" type="#_x0000_t85" style="position:absolute;left:10619;top:10661;width:24;height:312;flip:x 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" fillcolor="#5b9bd5" strokecolor="black [0]" strokeweight=".5pt">
                  <v:shadow color="black [0]"/>
                  <v:textbox inset="2.88pt,2.88pt,2.88pt,2.88pt"/>
                </v:shape>
                <v:shape id="AutoShape 518" o:spid="_x0000_s1249" type="#_x0000_t132" style="position:absolute;left:10512;top:10930;width:119;height: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" fillcolor="#dfebf7" strokecolor="#5b9bd5" strokeweight=".5pt">
                  <v:shadow color="black" opacity="0" offset="0,0"/>
                  <v:textbox inset="0,0,0,0">
                    <w:txbxContent>
                      <w:p w14:paraId="50DDE979" w14:textId="77777777" w:rsidR="00004824" w:rsidRDefault="00004824" w:rsidP="00A24D36">
                        <w:pPr>
                          <w:pStyle w:val="Style3"/>
                        </w:pPr>
                        <w:r>
                          <w:t>hmis_Exit</w:t>
                        </w:r>
                      </w:p>
                    </w:txbxContent>
                  </v:textbox>
                </v:shape>
                <v:shape id="AutoShape 519" o:spid="_x0000_s1250" type="#_x0000_t132" style="position:absolute;left:10512;top:10846;width:119;height: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" fillcolor="#dfebf7" strokecolor="#5b9bd5" strokeweight=".5pt">
                  <v:shadow color="black" opacity="0" offset="0,0"/>
                  <v:textbox inset="0,0,0,0">
                    <w:txbxContent>
                      <w:p w14:paraId="6C52A451" w14:textId="77777777" w:rsidR="00004824" w:rsidRDefault="00004824" w:rsidP="00A24D36">
                        <w:pPr>
                          <w:pStyle w:val="Style3"/>
                        </w:pPr>
                        <w:r>
                          <w:t>hmis_EnrollmentCoC</w:t>
                        </w:r>
                      </w:p>
                    </w:txbxContent>
                  </v:textbox>
                </v:shape>
                <v:shape id="AutoShape 520" o:spid="_x0000_s1251" type="#_x0000_t132" style="position:absolute;left:10512;top:10804;width:119;height: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" fillcolor="#dfebf7" strokecolor="#5b9bd5" strokeweight=".5pt">
                  <v:shadow color="black" opacity="0" offset="0,0"/>
                  <v:textbox inset="0,0,0,0">
                    <w:txbxContent>
                      <w:p w14:paraId="39769DB4" w14:textId="77777777" w:rsidR="00004824" w:rsidRDefault="00004824" w:rsidP="00A24D36">
                        <w:pPr>
                          <w:pStyle w:val="Style3"/>
                        </w:pPr>
                        <w:r>
                          <w:t>hmis_Enrollment</w:t>
                        </w:r>
                      </w:p>
                    </w:txbxContent>
                  </v:textbox>
                </v:shape>
                <v:shape id="AutoShape 521" o:spid="_x0000_s1252" type="#_x0000_t132" style="position:absolute;left:10512;top:10888;width:119;height: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" fillcolor="#dfebf7" strokecolor="#5b9bd5" strokeweight=".5pt">
                  <v:shadow color="black" opacity="0" offset="0,0"/>
                  <v:textbox inset="0,0,0,0">
                    <w:txbxContent>
                      <w:p w14:paraId="168CD9FC" w14:textId="77777777" w:rsidR="00004824" w:rsidRDefault="00004824" w:rsidP="00A24D36">
                        <w:pPr>
                          <w:pStyle w:val="Style3"/>
                        </w:pPr>
                        <w:r>
                          <w:t>hmis_Services</w:t>
                        </w:r>
                      </w:p>
                    </w:txbxContent>
                  </v:textbox>
                </v:shape>
                <v:shape id="AutoShape 522" o:spid="_x0000_s1253" type="#_x0000_t132" style="position:absolute;left:10512;top:10720;width:119;height: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" fillcolor="#dfebf7" strokecolor="#5b9bd5" strokeweight=".5pt">
                  <v:shadow color="black" opacity="0" offset="0,0"/>
                  <v:textbox inset="0,0,0,0">
                    <w:txbxContent>
                      <w:p w14:paraId="349358FC" w14:textId="77777777" w:rsidR="00004824" w:rsidRDefault="00004824" w:rsidP="00A24D36">
                        <w:pPr>
                          <w:pStyle w:val="Style3"/>
                        </w:pPr>
                        <w:r>
                          <w:t>hmis_Project</w:t>
                        </w:r>
                      </w:p>
                    </w:txbxContent>
                  </v:textbox>
                </v:shape>
                <v:shape id="AutoShape 523" o:spid="_x0000_s1254" type="#_x0000_t132" style="position:absolute;left:10512;top:10762;width:119;height: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" fillcolor="#dfebf7" strokecolor="#5b9bd5" strokeweight=".5pt">
                  <v:shadow color="black" opacity="0" offset="0,0"/>
                  <v:textbox inset="0,0,0,0">
                    <w:txbxContent>
                      <w:p w14:paraId="13C99D7B" w14:textId="77777777" w:rsidR="00004824" w:rsidRDefault="00004824" w:rsidP="00A24D36">
                        <w:pPr>
                          <w:pStyle w:val="Style3"/>
                        </w:pPr>
                        <w:r>
                          <w:t>hmis_ProjectCoC</w:t>
                        </w:r>
                      </w:p>
                    </w:txbxContent>
                  </v:textbox>
                </v:shape>
                <v:shape id="AutoShape 524" o:spid="_x0000_s1255" type="#_x0000_t113" style="position:absolute;left:10512;top:10673;width:119;height: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" fillcolor="#ebd7e1" strokecolor="#c285a3" strokeweight=".5pt">
                  <v:shadow color="black" opacity="0" offset="0,0"/>
                  <v:textbox inset="0,0,0,0">
                    <w:txbxContent>
                      <w:p w14:paraId="38AB3AAC" w14:textId="6764AB9C" w:rsidR="00004824" w:rsidRDefault="00004824" w:rsidP="00A24D36">
                        <w:pPr>
                          <w:pStyle w:val="Style3"/>
                        </w:pPr>
                        <w:r>
                          <w:t>tlsa_Person (5.5)</w:t>
                        </w:r>
                      </w:p>
                    </w:txbxContent>
                  </v:textbox>
                </v:shape>
                <v:shape id="AutoShape 525" o:spid="_x0000_s1256" type="#_x0000_t32" style="position:absolute;left:10797;top:10699;width:0;height: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" strokecolor="black [0]" strokeweight=".5pt">
                  <v:stroke endarrow="block"/>
                  <v:shadow color="black [0]"/>
                </v:shape>
                <v:shape id="AutoShape 529" o:spid="_x0000_s1257" type="#_x0000_t113" style="position:absolute;left:10721;top:10671;width:151;height: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" fillcolor="#ebd7e1" strokecolor="#c285a3" strokeweight=".5pt">
                  <v:shadow color="black" opacity="0" offset="0,0"/>
                  <v:textbox inset="0,0,0,0">
                    <w:txbxContent>
                      <w:p w14:paraId="1BF69ACC" w14:textId="7C0C5A3C" w:rsidR="00004824" w:rsidRDefault="00004824" w:rsidP="00A24D36">
                        <w:pPr>
                          <w:pStyle w:val="Style3"/>
                        </w:pPr>
                        <w:r>
                          <w:t>tlsa_Enrollment.</w:t>
                        </w:r>
                        <w:r w:rsidRPr="00C91919">
                          <w:rPr>
                            <w:b/>
                            <w:bCs/>
                          </w:rPr>
                          <w:t>CH</w:t>
                        </w:r>
                        <w:r>
                          <w:rPr>
                            <w:b/>
                            <w:bCs/>
                          </w:rPr>
                          <w:t xml:space="preserve"> (5.6)</w:t>
                        </w:r>
                      </w:p>
                    </w:txbxContent>
                  </v:textbox>
                </v:shape>
                <v:shape id="AutoShape 530" o:spid="_x0000_s1258" type="#_x0000_t113" style="position:absolute;left:10721;top:10879;width:151;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" fillcolor="#ebd7e1" strokecolor="#c285a3" strokeweight=".5pt">
                  <v:shadow color="black" opacity="0" offset="0,0"/>
                  <v:textbox inset="0,0,0,0">
                    <w:txbxContent>
                      <w:p w14:paraId="5E9D546E" w14:textId="6F792DE0" w:rsidR="00004824" w:rsidRDefault="00004824" w:rsidP="00A24D36">
                        <w:pPr>
                          <w:pStyle w:val="Style3"/>
                        </w:pPr>
                        <w:r>
                          <w:t>tlsa_Person (5.10)</w:t>
                        </w:r>
                      </w:p>
                    </w:txbxContent>
                  </v:textbox>
                </v:shape>
                <v:shape id="AutoShape 531" o:spid="_x0000_s1259" type="#_x0000_t113" style="position:absolute;left:10721;top:10723;width:151;height: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" fillcolor="#ebd7e1" strokecolor="#c285a3" strokeweight=".5pt">
                  <v:shadow color="black" opacity="0" offset="0,0"/>
                  <v:textbox inset="0,0,0,0">
                    <w:txbxContent>
                      <w:p w14:paraId="54BCF55F" w14:textId="16E1ED6D" w:rsidR="00004824" w:rsidRDefault="00004824" w:rsidP="00A24D36">
                        <w:pPr>
                          <w:pStyle w:val="Style3"/>
                        </w:pPr>
                        <w:r>
                          <w:t>ch_Exclude (5.7)</w:t>
                        </w:r>
                      </w:p>
                    </w:txbxContent>
                  </v:textbox>
                </v:shape>
                <v:shape id="AutoShape 532" o:spid="_x0000_s1260" type="#_x0000_t113" style="position:absolute;left:10721;top:10776;width:151;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" fillcolor="#ebd7e1" strokecolor="#c285a3" strokeweight=".5pt">
                  <v:shadow color="black" opacity="0" offset="0,0"/>
                  <v:textbox inset="0,0,0,0">
                    <w:txbxContent>
                      <w:p w14:paraId="701E2F8D" w14:textId="745E3C98" w:rsidR="00004824" w:rsidRDefault="00004824" w:rsidP="00A24D36">
                        <w:pPr>
                          <w:pStyle w:val="Style3"/>
                        </w:pPr>
                        <w:r>
                          <w:t>ch_Include (5.8)</w:t>
                        </w:r>
                      </w:p>
                    </w:txbxContent>
                  </v:textbox>
                </v:shape>
                <v:shape id="AutoShape 533" o:spid="_x0000_s1261" type="#_x0000_t113" style="position:absolute;left:10721;top:10827;width:151;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" fillcolor="#ebd7e1" strokecolor="#c285a3" strokeweight=".5pt">
                  <v:shadow color="black" opacity="0" offset="0,0"/>
                  <v:textbox inset="0,0,0,0">
                    <w:txbxContent>
                      <w:p w14:paraId="51131F98" w14:textId="5E4796CB" w:rsidR="00004824" w:rsidRDefault="00004824" w:rsidP="00A24D36">
                        <w:pPr>
                          <w:pStyle w:val="Style3"/>
                        </w:pPr>
                        <w:r>
                          <w:t>ch_Episodes (5.9)</w:t>
                        </w:r>
                      </w:p>
                    </w:txbxContent>
                  </v:textbox>
                </v:shape>
                <v:shape id="AutoShape 534" o:spid="_x0000_s1262" type="#_x0000_t32" style="position:absolute;left:10797;top:10803;width:0;height: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" strokecolor="black [0]" strokeweight=".5pt">
                  <v:stroke endarrow="block"/>
                  <v:shadow color="black [0]"/>
                </v:shape>
                <v:shape id="AutoShape 535" o:spid="_x0000_s1263" type="#_x0000_t32" style="position:absolute;left:10797;top:10854;width:0;height: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" strokecolor="black [0]" strokeweight=".5pt">
                  <v:stroke endarrow="block"/>
                  <v:shadow color="black [0]"/>
                </v:shape>
                <v:shape id="AutoShape 487" o:spid="_x0000_s1264" type="#_x0000_t114" style="position:absolute;left:10328;top:10686;width:120;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" fillcolor="#fce5d6" strokecolor="#f5b183" strokeweight=".5pt">
                  <v:shadow color="black" opacity="0" offset="0,0"/>
                  <v:textbox inset="0,0,0,0">
                    <w:txbxContent>
                      <w:p w14:paraId="65AFEF4C" w14:textId="77777777" w:rsidR="00004824" w:rsidRDefault="00004824" w:rsidP="00B36AD6">
                        <w:pPr>
                          <w:pStyle w:val="Style3"/>
                        </w:pPr>
                        <w:r>
                          <w:t>lsa_</w:t>
                        </w:r>
                        <w:r w:rsidRPr="00B36AD6">
                          <w:t>Report</w:t>
                        </w:r>
                      </w:p>
                    </w:txbxContent>
                  </v:textbox>
                </v:shape>
                <v:shape id="AutoShape 488" o:spid="_x0000_s1265" type="#_x0000_t113" style="position:absolute;left:10328;top:10729;width:120;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" fillcolor="#ebd7e1" strokecolor="#c285a3" strokeweight=".5pt">
                  <v:shadow color="black" opacity="0" offset="0,0"/>
                  <v:textbox inset="0,0,0,0">
                    <w:txbxContent>
                      <w:p w14:paraId="297C11B9" w14:textId="41D4A092" w:rsidR="00004824" w:rsidRDefault="00004824" w:rsidP="00A24D36">
                        <w:pPr>
                          <w:pStyle w:val="Style3"/>
                        </w:pPr>
                        <w:r>
                          <w:t>tlsa_Enrollment</w:t>
                        </w:r>
                      </w:p>
                    </w:txbxContent>
                  </v:textbox>
                </v:shape>
                <v:shape id="AutoShape 489" o:spid="_x0000_s1266" type="#_x0000_t38" style="position:absolute;left:10448;top:10687;width:64;height:56;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" adj="10800" strokecolor="black [0]" strokeweight=".5pt">
                  <v:stroke endarrow="block"/>
                  <v:shadow color="black [0]"/>
                </v:shape>
                <v:shape id="AutoShape 490" o:spid="_x0000_s1267" type="#_x0000_t38" style="position:absolute;left:10448;top:10687;width:64;height:13;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" adj="10800" strokecolor="black [0]" strokeweight=".5pt">
                  <v:stroke endarrow="block"/>
                  <v:shadow color="black [0]"/>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517" o:spid="_x0000_s1268" type="#_x0000_t87" style="position:absolute;left:10493;top:10709;width:24;height:265;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" fillcolor="#5b9bd5" strokecolor="#00b0f0" strokeweight=".5pt">
                  <v:shadow color="black [0]"/>
                  <v:textbox inset="2.88pt,2.88pt,2.88pt,2.88pt"/>
                </v:shape>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621" o:spid="_x0000_s1269" type="#_x0000_t65" style="position:absolute;left:10320;top:10814;width:128;height: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" adj="18010" fillcolor="#fff3cc" strokecolor="black [0]" strokeweight=".5pt">
                  <v:shadow color="black [0]"/>
                  <v:textbox inset="4.32pt,1.44pt,1.44pt,1.44pt">
                    <w:txbxContent>
                      <w:p w14:paraId="17C0BB41" w14:textId="472E47E6" w:rsidR="00004824" w:rsidRDefault="00004824" w:rsidP="00A24D36">
                        <w:pPr>
                          <w:widowControl w:val="0"/>
                        </w:pPr>
                        <w:r>
                          <w:t>This is three years of enrollment history for every active adult/HoH – it is not limited to active enrollments.</w:t>
                        </w:r>
                      </w:p>
                    </w:txbxContent>
                  </v:textbox>
                </v:shape>
                <v:shape id="AutoShape 622" o:spid="_x0000_s1270" type="#_x0000_t38" style="position:absolute;left:10448;top:10841;width:45;height:36;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" adj="10800" strokecolor="#00b0f0" strokeweight=".5pt">
                  <v:stroke endarrow="block"/>
                  <v:shadow color="black [0]"/>
                </v:shape>
                <v:shape id="AutoShape 520" o:spid="_x0000_s1271" type="#_x0000_t132" style="position:absolute;left:10721;top:10930;width:151;height: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" fillcolor="#dfebf7" strokecolor="#5b9bd5" strokeweight=".5pt">
                  <v:shadow color="black" opacity="0" offset="0,0"/>
                  <v:textbox inset="0,0,0,0">
                    <w:txbxContent>
                      <w:p w14:paraId="57DC664F" w14:textId="1F908F60" w:rsidR="00004824" w:rsidRDefault="00004824" w:rsidP="00A24D36">
                        <w:pPr>
                          <w:pStyle w:val="Style3"/>
                        </w:pPr>
                        <w:r>
                          <w:t>tlsa_/hmis_Enrollment</w:t>
                        </w:r>
                      </w:p>
                    </w:txbxContent>
                  </v:textbox>
                </v:shape>
                <v:shape id="AutoShape 624" o:spid="_x0000_s1272" type="#_x0000_t38" style="position:absolute;left:10872;top:10892;width:1;height:57;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" adj="388800" strokecolor="black [0]" strokeweight=".5pt">
                  <v:stroke endarrow="block"/>
                  <v:shadow color="black [0]"/>
                </v:shape>
                <v:shape id="AutoShape 625" o:spid="_x0000_s1273" type="#_x0000_t38" style="position:absolute;left:10721;top:10892;width:1;height:57;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" adj="388800" strokecolor="black [0]" strokeweight=".5pt">
                  <v:stroke endarrow="block"/>
                  <v:shadow color="black [0]"/>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AutoShape 626" o:spid="_x0000_s1274" type="#_x0000_t86" style="position:absolute;left:10847;top:10662;width:25;height: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" fillcolor="#5b9bd5" strokecolor="black [0]" strokeweight=".5pt">
                  <v:shadow color="black [0]"/>
                  <v:textbox inset="2.88pt,2.88pt,2.88pt,2.88pt"/>
                </v:shape>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AutoShape 627" o:spid="_x0000_s1275" type="#_x0000_t40" style="position:absolute;left:10872;top:10712;width:0;height:77;rotation:18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" adj="2137473,10329,2079000" strokecolor="black [0]" strokeweight=".5pt">
                  <v:stroke endarrow="block"/>
                  <v:shadow color="black [0]"/>
                </v:shape>
                <w10:anchorlock/>
              </v:group>
            </w:pict>
          </mc:Fallback>
        </mc:AlternateContent>
      </w:r>
    </w:p>
    <w:p w14:paraId="79BD9897" w14:textId="0299E6C7" w:rsidR="00665019" w:rsidRDefault="00875DC0" w:rsidP="00DF37FF">
      <w:r>
        <w:t xml:space="preserve">This section defines how to identify the start </w:t>
      </w:r>
      <w:r w:rsidR="002527CF">
        <w:t>(</w:t>
      </w:r>
      <w:r w:rsidR="002527CF" w:rsidRPr="00DE4A2E">
        <w:rPr>
          <w:b/>
          <w:bCs/>
        </w:rPr>
        <w:t>CHStart</w:t>
      </w:r>
      <w:r w:rsidR="002527CF">
        <w:t xml:space="preserve">) </w:t>
      </w:r>
      <w:r>
        <w:t xml:space="preserve">and end </w:t>
      </w:r>
      <w:r w:rsidR="002527CF">
        <w:t>(</w:t>
      </w:r>
      <w:r w:rsidR="002527CF" w:rsidRPr="00DE4A2E">
        <w:rPr>
          <w:b/>
          <w:bCs/>
        </w:rPr>
        <w:t>LastActive</w:t>
      </w:r>
      <w:r w:rsidR="002527CF">
        <w:t xml:space="preserve">) </w:t>
      </w:r>
      <w:r>
        <w:t xml:space="preserve">dates for the three year period for each </w:t>
      </w:r>
      <w:r w:rsidR="003B5502">
        <w:t>adult/HoH</w:t>
      </w:r>
      <w:r>
        <w:t xml:space="preserve"> in tlsa_Person</w:t>
      </w:r>
      <w:r w:rsidR="003138F9">
        <w:t xml:space="preserve"> based on report parameters in lsa_Report</w:t>
      </w:r>
      <w:r w:rsidR="00665019">
        <w:t>.</w:t>
      </w:r>
    </w:p>
    <w:p w14:paraId="6D8B7B77" w14:textId="62C7E8D0" w:rsidR="003138F9" w:rsidRDefault="002527CF" w:rsidP="00DF37FF">
      <w:r>
        <w:t>Section 5.</w:t>
      </w:r>
      <w:r w:rsidR="008F16F0">
        <w:t>6</w:t>
      </w:r>
      <w:r w:rsidR="00665019">
        <w:t xml:space="preserve"> describes which HMIS </w:t>
      </w:r>
      <w:r w:rsidR="00504307">
        <w:t xml:space="preserve">enrollments active in that </w:t>
      </w:r>
      <w:r w:rsidR="00665019">
        <w:t xml:space="preserve">three-year </w:t>
      </w:r>
      <w:r w:rsidR="00504307">
        <w:t>period are relevant</w:t>
      </w:r>
      <w:r w:rsidR="004873DC">
        <w:t xml:space="preserve">. </w:t>
      </w:r>
      <w:r w:rsidR="00665019">
        <w:t>This includes but is not limited to active enrollments for clients with relevant activity prior to the report period</w:t>
      </w:r>
      <w:r w:rsidR="004873DC">
        <w:t xml:space="preserve">. </w:t>
      </w:r>
      <w:r w:rsidR="00665019">
        <w:t>A</w:t>
      </w:r>
      <w:r w:rsidR="00504307">
        <w:t xml:space="preserve">s described, </w:t>
      </w:r>
      <w:r w:rsidR="006C001B">
        <w:t xml:space="preserve">these are identified in tlsa_Enrollment by setting </w:t>
      </w:r>
      <w:r w:rsidR="006C001B" w:rsidRPr="005C4382">
        <w:rPr>
          <w:b/>
          <w:bCs/>
        </w:rPr>
        <w:t>CH</w:t>
      </w:r>
      <w:r w:rsidR="006C001B">
        <w:t xml:space="preserve"> = 1.</w:t>
      </w:r>
    </w:p>
    <w:p w14:paraId="0F6695BF" w14:textId="772D8541" w:rsidR="0046086D" w:rsidRDefault="0046086D" w:rsidP="00DF37FF">
      <w:r>
        <w:t>Section 5.</w:t>
      </w:r>
      <w:r w:rsidR="007F4F13">
        <w:t xml:space="preserve">7 </w:t>
      </w:r>
      <w:r w:rsidR="00035EB2">
        <w:t xml:space="preserve">defines the </w:t>
      </w:r>
      <w:r w:rsidR="00DE0E77">
        <w:t xml:space="preserve">logic </w:t>
      </w:r>
      <w:r w:rsidR="000C2395">
        <w:t>for establishing</w:t>
      </w:r>
      <w:r w:rsidR="00035EB2">
        <w:t xml:space="preserve">, for each </w:t>
      </w:r>
      <w:r w:rsidR="000C2395">
        <w:t xml:space="preserve">adult/HoH </w:t>
      </w:r>
      <w:r w:rsidR="00035EB2">
        <w:t>in tlsa_Person, a list of dates on which TH/RRH/PSH enrollment data indicates that the client was NOT on the street or in ES/SH</w:t>
      </w:r>
      <w:r w:rsidR="004873DC">
        <w:t xml:space="preserve">. </w:t>
      </w:r>
      <w:r w:rsidR="000C2395">
        <w:t>As described</w:t>
      </w:r>
      <w:r w:rsidR="001D5177">
        <w:t xml:space="preserve">, </w:t>
      </w:r>
      <w:r w:rsidR="00E135DC">
        <w:t>records of individual dates are inserted to ch_Exclude.</w:t>
      </w:r>
    </w:p>
    <w:p w14:paraId="0170AF91" w14:textId="01B1A396" w:rsidR="00DE0E77" w:rsidRDefault="00DE0E77" w:rsidP="00DF37FF">
      <w:r>
        <w:t>Section 5.</w:t>
      </w:r>
      <w:r w:rsidR="008F16F0">
        <w:t>8</w:t>
      </w:r>
      <w:r w:rsidR="001D5177">
        <w:t xml:space="preserve"> specifies how to build, for each </w:t>
      </w:r>
      <w:r w:rsidR="000C2395">
        <w:t>adult/HoH</w:t>
      </w:r>
      <w:r w:rsidR="001D5177">
        <w:t xml:space="preserve"> in tlsa_Person, a list of ES/SH/Street dates based on ch_Enrollment </w:t>
      </w:r>
      <w:r w:rsidR="00E135DC">
        <w:t>in conjunction with ch_Exclude</w:t>
      </w:r>
      <w:r w:rsidR="004873DC">
        <w:t xml:space="preserve">. </w:t>
      </w:r>
      <w:r w:rsidR="00E135DC">
        <w:t>As described, records of individual dates are inserted to ch_Include.</w:t>
      </w:r>
    </w:p>
    <w:p w14:paraId="53168F7E" w14:textId="0E4D4712" w:rsidR="00DE0E77" w:rsidRDefault="00DE0E77" w:rsidP="00DF37FF">
      <w:r>
        <w:t>Section 5.</w:t>
      </w:r>
      <w:r w:rsidR="008F16F0">
        <w:t>9</w:t>
      </w:r>
      <w:r w:rsidR="0005633A">
        <w:t xml:space="preserve"> describes the business logic associated with </w:t>
      </w:r>
      <w:r w:rsidR="00DB6D7A">
        <w:t>identifying</w:t>
      </w:r>
      <w:r w:rsidR="0005633A">
        <w:t xml:space="preserve"> ‘occasion</w:t>
      </w:r>
      <w:r w:rsidR="00DB6D7A">
        <w:t>s</w:t>
      </w:r>
      <w:r w:rsidR="0005633A">
        <w:t>’ or an ‘episode</w:t>
      </w:r>
      <w:r w:rsidR="00DB6D7A">
        <w:t>s</w:t>
      </w:r>
      <w:r w:rsidR="0005633A">
        <w:t xml:space="preserve">’ </w:t>
      </w:r>
      <w:r w:rsidR="00DB6D7A">
        <w:t xml:space="preserve">– and the length in days for each – </w:t>
      </w:r>
      <w:r w:rsidR="0005633A">
        <w:t>given</w:t>
      </w:r>
      <w:r w:rsidR="00DB6D7A">
        <w:t xml:space="preserve"> a list of ES/SH/Street dates for a person</w:t>
      </w:r>
      <w:r w:rsidR="004873DC">
        <w:t xml:space="preserve">. </w:t>
      </w:r>
      <w:r w:rsidR="00DB6D7A">
        <w:t xml:space="preserve">As described, this is accomplished by creating records of episodes in ch_Episode </w:t>
      </w:r>
      <w:r w:rsidR="003B5502">
        <w:t xml:space="preserve">with start and end dates </w:t>
      </w:r>
      <w:r w:rsidR="00DB6D7A">
        <w:t>based on ch_Exclude</w:t>
      </w:r>
      <w:r w:rsidR="004873DC">
        <w:t xml:space="preserve">. </w:t>
      </w:r>
    </w:p>
    <w:p w14:paraId="293E2384" w14:textId="142A21A2" w:rsidR="00DE0E77" w:rsidDel="005D12FE" w:rsidRDefault="00E135DC" w:rsidP="00720476">
      <w:r>
        <w:t>Finally, Section 5.</w:t>
      </w:r>
      <w:r w:rsidR="008F16F0">
        <w:t>10</w:t>
      </w:r>
      <w:r>
        <w:t xml:space="preserve"> describes how to set LSA reporting category values in tlsa_Person for </w:t>
      </w:r>
      <w:r w:rsidRPr="00B678E4">
        <w:rPr>
          <w:b/>
          <w:bCs/>
        </w:rPr>
        <w:t>CHTime</w:t>
      </w:r>
      <w:r>
        <w:t xml:space="preserve"> and </w:t>
      </w:r>
      <w:r w:rsidRPr="00B678E4">
        <w:rPr>
          <w:b/>
          <w:bCs/>
        </w:rPr>
        <w:t>CHTimeStatus</w:t>
      </w:r>
      <w:r w:rsidR="0005633A">
        <w:t xml:space="preserve"> based on </w:t>
      </w:r>
      <w:r w:rsidR="00DB6D7A">
        <w:t>a list of episodes</w:t>
      </w:r>
      <w:r w:rsidR="000C2395">
        <w:t xml:space="preserve"> with start and end dates (</w:t>
      </w:r>
      <w:r w:rsidR="0005633A">
        <w:t>ch_Episodes</w:t>
      </w:r>
      <w:r w:rsidR="000C2395">
        <w:t>)</w:t>
      </w:r>
      <w:r w:rsidR="00CB6923">
        <w:t xml:space="preserve"> and, for any adult/HoH who does not meet the time-based criteria for chronic homelessness</w:t>
      </w:r>
      <w:r w:rsidR="0051341F">
        <w:t xml:space="preserve"> and is missing relevant </w:t>
      </w:r>
      <w:r w:rsidR="001F5D16" w:rsidRPr="00DE4A2E">
        <w:rPr>
          <w:i/>
          <w:iCs/>
        </w:rPr>
        <w:t>3.917 Living Situation</w:t>
      </w:r>
      <w:r w:rsidR="001F5D16">
        <w:t xml:space="preserve"> data</w:t>
      </w:r>
      <w:r w:rsidR="00CB6923">
        <w:t xml:space="preserve">, </w:t>
      </w:r>
      <w:r w:rsidR="0051341F">
        <w:t>up</w:t>
      </w:r>
      <w:r w:rsidR="001F5D16">
        <w:t xml:space="preserve">date </w:t>
      </w:r>
      <w:r w:rsidR="00D96AB5">
        <w:t xml:space="preserve">the </w:t>
      </w:r>
      <w:r w:rsidR="00720476">
        <w:t xml:space="preserve">initial </w:t>
      </w:r>
      <w:r w:rsidR="00D96AB5">
        <w:t>values to reflect missing data</w:t>
      </w:r>
      <w:r w:rsidR="004873DC">
        <w:t xml:space="preserve">. </w:t>
      </w:r>
    </w:p>
    <w:p w14:paraId="32551303" w14:textId="3F0F5A3C" w:rsidR="00006148" w:rsidRDefault="00006148" w:rsidP="006A3016">
      <w:pPr>
        <w:pStyle w:val="Heading3"/>
      </w:pPr>
      <w:r>
        <w:t>Relevant Data</w:t>
      </w:r>
    </w:p>
    <w:p w14:paraId="6695205A" w14:textId="10FEAD18" w:rsidR="00F71669" w:rsidRPr="006A3016" w:rsidRDefault="00F71669">
      <w:pPr>
        <w:pStyle w:val="Heading4"/>
      </w:pPr>
      <w:r w:rsidRPr="0088191A">
        <w:t>Source</w:t>
      </w:r>
    </w:p>
    <w:tbl>
      <w:tblPr>
        <w:tblStyle w:val="TableGrid"/>
        <w:tblW w:w="9355" w:type="dxa"/>
        <w:tblLook w:val="04A0" w:firstRow="1" w:lastRow="0" w:firstColumn="1" w:lastColumn="0" w:noHBand="0" w:noVBand="1"/>
      </w:tblPr>
      <w:tblGrid>
        <w:gridCol w:w="9355"/>
      </w:tblGrid>
      <w:tr w:rsidR="00A366EB" w:rsidRPr="00C9484F" w14:paraId="38671B8F" w14:textId="77777777" w:rsidTr="00A366EB">
        <w:trPr>
          <w:cantSplit/>
          <w:trHeight w:val="216"/>
        </w:trPr>
        <w:tc>
          <w:tcPr>
            <w:tcW w:w="9355" w:type="dxa"/>
            <w:shd w:val="clear" w:color="auto" w:fill="FDE9D9" w:themeFill="accent6" w:themeFillTint="33"/>
          </w:tcPr>
          <w:p w14:paraId="20DC01DB" w14:textId="77777777" w:rsidR="00A366EB" w:rsidRPr="00C9484F" w:rsidRDefault="00A366EB" w:rsidP="00621D1D">
            <w:pPr>
              <w:pStyle w:val="NoSpacing"/>
              <w:rPr>
                <w:b/>
                <w:bCs/>
              </w:rPr>
            </w:pPr>
            <w:r w:rsidRPr="00C9484F">
              <w:rPr>
                <w:b/>
                <w:bCs/>
              </w:rPr>
              <w:t>lsa_Report</w:t>
            </w:r>
          </w:p>
        </w:tc>
      </w:tr>
      <w:tr w:rsidR="00A366EB" w:rsidRPr="00A366EB" w14:paraId="121AAD21" w14:textId="77777777" w:rsidTr="00A366EB">
        <w:trPr>
          <w:cantSplit/>
          <w:trHeight w:val="216"/>
        </w:trPr>
        <w:tc>
          <w:tcPr>
            <w:tcW w:w="9355" w:type="dxa"/>
          </w:tcPr>
          <w:p w14:paraId="669907F3" w14:textId="5EFF2AC6" w:rsidR="00A366EB" w:rsidRPr="00A366EB" w:rsidRDefault="00A366EB" w:rsidP="00621D1D">
            <w:pPr>
              <w:pStyle w:val="NoSpacing"/>
            </w:pPr>
            <w:r w:rsidRPr="00A366EB">
              <w:t>ReportEnd</w:t>
            </w:r>
          </w:p>
        </w:tc>
      </w:tr>
      <w:tr w:rsidR="00A366EB" w:rsidRPr="00C9484F" w14:paraId="0E06A68A" w14:textId="77777777" w:rsidTr="00A366EB">
        <w:trPr>
          <w:cantSplit/>
          <w:trHeight w:val="216"/>
        </w:trPr>
        <w:tc>
          <w:tcPr>
            <w:tcW w:w="9355" w:type="dxa"/>
            <w:shd w:val="clear" w:color="auto" w:fill="FDE9D9" w:themeFill="accent6" w:themeFillTint="33"/>
          </w:tcPr>
          <w:p w14:paraId="24707566" w14:textId="5AF6241F" w:rsidR="00A366EB" w:rsidRPr="00C9484F" w:rsidRDefault="00C91919" w:rsidP="00621D1D">
            <w:pPr>
              <w:pStyle w:val="NoSpacing"/>
              <w:rPr>
                <w:b/>
                <w:bCs/>
              </w:rPr>
            </w:pPr>
            <w:r>
              <w:rPr>
                <w:b/>
                <w:bCs/>
              </w:rPr>
              <w:t>tlsa_</w:t>
            </w:r>
            <w:r w:rsidR="00A366EB" w:rsidRPr="00C9484F">
              <w:rPr>
                <w:b/>
                <w:bCs/>
              </w:rPr>
              <w:t>Enrollment</w:t>
            </w:r>
          </w:p>
        </w:tc>
      </w:tr>
      <w:tr w:rsidR="00A366EB" w:rsidRPr="005F4836" w14:paraId="29ECCD7F" w14:textId="77777777" w:rsidTr="00A366EB">
        <w:trPr>
          <w:cantSplit/>
          <w:trHeight w:val="216"/>
        </w:trPr>
        <w:tc>
          <w:tcPr>
            <w:tcW w:w="9355" w:type="dxa"/>
          </w:tcPr>
          <w:p w14:paraId="302FC364" w14:textId="77777777" w:rsidR="00A366EB" w:rsidRPr="005F4836" w:rsidRDefault="00A366EB" w:rsidP="00621D1D">
            <w:pPr>
              <w:pStyle w:val="NoSpacing"/>
            </w:pPr>
            <w:r w:rsidRPr="005F4836">
              <w:t>EnrollmentID</w:t>
            </w:r>
          </w:p>
        </w:tc>
      </w:tr>
      <w:tr w:rsidR="00A366EB" w:rsidRPr="005F4836" w14:paraId="1FF517CE" w14:textId="77777777" w:rsidTr="00A366EB">
        <w:trPr>
          <w:cantSplit/>
          <w:trHeight w:val="216"/>
        </w:trPr>
        <w:tc>
          <w:tcPr>
            <w:tcW w:w="9355" w:type="dxa"/>
          </w:tcPr>
          <w:p w14:paraId="7C943F2D" w14:textId="77777777" w:rsidR="00A366EB" w:rsidRPr="005F4836" w:rsidRDefault="00A366EB" w:rsidP="00621D1D">
            <w:pPr>
              <w:pStyle w:val="NoSpacing"/>
            </w:pPr>
            <w:r w:rsidRPr="005F4836">
              <w:t>PersonalID</w:t>
            </w:r>
          </w:p>
        </w:tc>
      </w:tr>
      <w:tr w:rsidR="00A366EB" w:rsidRPr="005F4836" w14:paraId="0C89205E" w14:textId="77777777" w:rsidTr="00A366EB">
        <w:trPr>
          <w:cantSplit/>
          <w:trHeight w:val="216"/>
        </w:trPr>
        <w:tc>
          <w:tcPr>
            <w:tcW w:w="9355" w:type="dxa"/>
          </w:tcPr>
          <w:p w14:paraId="189EF721" w14:textId="477C2953" w:rsidR="00A366EB" w:rsidRPr="005F4836" w:rsidRDefault="00A366EB" w:rsidP="00621D1D">
            <w:pPr>
              <w:pStyle w:val="NoSpacing"/>
            </w:pPr>
            <w:r w:rsidRPr="005F4836">
              <w:t>ExitDate</w:t>
            </w:r>
          </w:p>
        </w:tc>
      </w:tr>
      <w:tr w:rsidR="00704CCF" w:rsidRPr="00AD4220" w14:paraId="08B17131" w14:textId="77777777" w:rsidTr="00AD4220">
        <w:trPr>
          <w:cantSplit/>
          <w:trHeight w:val="216"/>
        </w:trPr>
        <w:tc>
          <w:tcPr>
            <w:tcW w:w="9355" w:type="dxa"/>
            <w:shd w:val="clear" w:color="auto" w:fill="FDE9D9" w:themeFill="accent6" w:themeFillTint="33"/>
          </w:tcPr>
          <w:p w14:paraId="1F29265D" w14:textId="29B3F8C6" w:rsidR="00704CCF" w:rsidRPr="00AD4220" w:rsidRDefault="00C91919" w:rsidP="00621D1D">
            <w:pPr>
              <w:pStyle w:val="NoSpacing"/>
              <w:rPr>
                <w:b/>
                <w:bCs/>
              </w:rPr>
            </w:pPr>
            <w:r>
              <w:rPr>
                <w:b/>
                <w:bCs/>
              </w:rPr>
              <w:t>tlsa_</w:t>
            </w:r>
            <w:r w:rsidR="00AD4220" w:rsidRPr="00AD4220">
              <w:rPr>
                <w:b/>
                <w:bCs/>
              </w:rPr>
              <w:t>HHID</w:t>
            </w:r>
          </w:p>
        </w:tc>
      </w:tr>
      <w:tr w:rsidR="00704CCF" w:rsidRPr="005F4836" w14:paraId="4CF5F4BC" w14:textId="77777777" w:rsidTr="00A366EB">
        <w:trPr>
          <w:cantSplit/>
          <w:trHeight w:val="216"/>
        </w:trPr>
        <w:tc>
          <w:tcPr>
            <w:tcW w:w="9355" w:type="dxa"/>
          </w:tcPr>
          <w:p w14:paraId="21AB8ABB" w14:textId="1D919E49" w:rsidR="00704CCF" w:rsidRPr="005F4836" w:rsidRDefault="00AD4220" w:rsidP="00621D1D">
            <w:pPr>
              <w:pStyle w:val="NoSpacing"/>
            </w:pPr>
            <w:r>
              <w:t>LastBedNight</w:t>
            </w:r>
          </w:p>
        </w:tc>
      </w:tr>
      <w:tr w:rsidR="00A366EB" w:rsidRPr="005F4836" w14:paraId="7A286FA1" w14:textId="77777777" w:rsidTr="00A366EB">
        <w:trPr>
          <w:cantSplit/>
          <w:trHeight w:val="216"/>
        </w:trPr>
        <w:tc>
          <w:tcPr>
            <w:tcW w:w="9355" w:type="dxa"/>
            <w:shd w:val="clear" w:color="auto" w:fill="FDE9D9" w:themeFill="accent6" w:themeFillTint="33"/>
          </w:tcPr>
          <w:p w14:paraId="2449152E" w14:textId="40F69A2B" w:rsidR="00A366EB" w:rsidRPr="005F4836" w:rsidRDefault="00D979B0" w:rsidP="00621D1D">
            <w:pPr>
              <w:pStyle w:val="NoSpacing"/>
              <w:rPr>
                <w:b/>
                <w:bCs/>
              </w:rPr>
            </w:pPr>
            <w:r>
              <w:rPr>
                <w:b/>
                <w:bCs/>
              </w:rPr>
              <w:t>tlsa_Person</w:t>
            </w:r>
          </w:p>
        </w:tc>
      </w:tr>
      <w:tr w:rsidR="00A366EB" w:rsidRPr="005F4836" w14:paraId="643B21C9" w14:textId="77777777" w:rsidTr="00A366EB">
        <w:trPr>
          <w:cantSplit/>
          <w:trHeight w:val="216"/>
        </w:trPr>
        <w:tc>
          <w:tcPr>
            <w:tcW w:w="9355" w:type="dxa"/>
          </w:tcPr>
          <w:p w14:paraId="0EEC233F" w14:textId="2F8FDC4F" w:rsidR="00A366EB" w:rsidRPr="005F4836" w:rsidRDefault="00A366EB" w:rsidP="00621D1D">
            <w:pPr>
              <w:pStyle w:val="NoSpacing"/>
            </w:pPr>
            <w:r w:rsidRPr="005F4836">
              <w:t>HoHAdult</w:t>
            </w:r>
          </w:p>
        </w:tc>
      </w:tr>
    </w:tbl>
    <w:p w14:paraId="4B0DEB50" w14:textId="2E7DA6B1" w:rsidR="00F71669" w:rsidRPr="006A3016" w:rsidRDefault="00F71669" w:rsidP="006A3016">
      <w:pPr>
        <w:pStyle w:val="Heading4"/>
      </w:pPr>
      <w:r w:rsidRPr="0088191A">
        <w:t>Target</w:t>
      </w:r>
    </w:p>
    <w:p w14:paraId="6F5C86AB" w14:textId="0DF9F2CB" w:rsidR="00B04CA8" w:rsidRPr="00973BA1" w:rsidRDefault="00B04CA8" w:rsidP="00B04CA8">
      <w:r>
        <w:t xml:space="preserve">See </w:t>
      </w:r>
      <w:r w:rsidR="007D579B">
        <w:rPr>
          <w:rFonts w:cs="Open Sans"/>
        </w:rPr>
        <w:t xml:space="preserve">section </w:t>
      </w:r>
      <w:hyperlink w:anchor="_Get_Active_Clients" w:history="1">
        <w:r w:rsidR="00CC3438">
          <w:rPr>
            <w:rStyle w:val="Hyperlink"/>
          </w:rPr>
          <w:t>5.</w:t>
        </w:r>
        <w:r w:rsidR="0086751D">
          <w:rPr>
            <w:rStyle w:val="Hyperlink"/>
          </w:rPr>
          <w:t>3</w:t>
        </w:r>
        <w:r w:rsidR="00CC3438">
          <w:rPr>
            <w:rStyle w:val="Hyperlink"/>
          </w:rPr>
          <w:t xml:space="preserve"> Get Active Clients for LSAPerson</w:t>
        </w:r>
      </w:hyperlink>
      <w:r>
        <w:t xml:space="preserve"> for column descriptions.</w:t>
      </w:r>
    </w:p>
    <w:tbl>
      <w:tblPr>
        <w:tblStyle w:val="TableGrid"/>
        <w:tblW w:w="9355" w:type="dxa"/>
        <w:tblLook w:val="04A0" w:firstRow="1" w:lastRow="0" w:firstColumn="1" w:lastColumn="0" w:noHBand="0" w:noVBand="1"/>
      </w:tblPr>
      <w:tblGrid>
        <w:gridCol w:w="9355"/>
      </w:tblGrid>
      <w:tr w:rsidR="00A366EB" w:rsidRPr="005F4836" w14:paraId="4BDE9FE6" w14:textId="77777777" w:rsidTr="00A366EB">
        <w:trPr>
          <w:cantSplit/>
          <w:trHeight w:val="216"/>
        </w:trPr>
        <w:tc>
          <w:tcPr>
            <w:tcW w:w="9355" w:type="dxa"/>
            <w:shd w:val="clear" w:color="auto" w:fill="76923C" w:themeFill="accent3" w:themeFillShade="BF"/>
          </w:tcPr>
          <w:p w14:paraId="5E84A641" w14:textId="4F8548EC" w:rsidR="00A366EB" w:rsidRPr="005F4836" w:rsidRDefault="00D979B0" w:rsidP="00621D1D">
            <w:pPr>
              <w:pStyle w:val="NoSpacing"/>
              <w:rPr>
                <w:b/>
                <w:bCs/>
                <w:color w:val="FFFFFF" w:themeColor="background1"/>
              </w:rPr>
            </w:pPr>
            <w:r>
              <w:rPr>
                <w:b/>
                <w:bCs/>
                <w:color w:val="FFFFFF" w:themeColor="background1"/>
              </w:rPr>
              <w:t>tlsa_Person</w:t>
            </w:r>
          </w:p>
        </w:tc>
      </w:tr>
      <w:tr w:rsidR="00A366EB" w:rsidRPr="006B4F91" w14:paraId="17CB466D" w14:textId="77777777" w:rsidTr="00A366EB">
        <w:trPr>
          <w:cantSplit/>
          <w:trHeight w:val="216"/>
        </w:trPr>
        <w:tc>
          <w:tcPr>
            <w:tcW w:w="9355" w:type="dxa"/>
          </w:tcPr>
          <w:p w14:paraId="36A910CC" w14:textId="041619E1" w:rsidR="00A366EB" w:rsidRPr="005F4836" w:rsidRDefault="00A366EB" w:rsidP="00621D1D">
            <w:pPr>
              <w:pStyle w:val="NoSpacing"/>
              <w:rPr>
                <w:b/>
                <w:bCs/>
              </w:rPr>
            </w:pPr>
            <w:r w:rsidRPr="005F4836">
              <w:rPr>
                <w:b/>
                <w:bCs/>
              </w:rPr>
              <w:t>CHStart</w:t>
            </w:r>
          </w:p>
        </w:tc>
      </w:tr>
      <w:tr w:rsidR="00A366EB" w:rsidRPr="006B4F91" w14:paraId="16DA03AE" w14:textId="77777777" w:rsidTr="00A366EB">
        <w:trPr>
          <w:cantSplit/>
          <w:trHeight w:val="216"/>
        </w:trPr>
        <w:tc>
          <w:tcPr>
            <w:tcW w:w="9355" w:type="dxa"/>
          </w:tcPr>
          <w:p w14:paraId="0478BE26" w14:textId="4C29D891" w:rsidR="00A366EB" w:rsidRPr="005F4836" w:rsidRDefault="00A366EB" w:rsidP="00621D1D">
            <w:pPr>
              <w:pStyle w:val="NoSpacing"/>
              <w:rPr>
                <w:b/>
                <w:bCs/>
              </w:rPr>
            </w:pPr>
            <w:r w:rsidRPr="005F4836">
              <w:rPr>
                <w:b/>
                <w:bCs/>
              </w:rPr>
              <w:t>LastActive</w:t>
            </w:r>
          </w:p>
        </w:tc>
      </w:tr>
    </w:tbl>
    <w:p w14:paraId="65B34A93" w14:textId="77777777" w:rsidR="00006148" w:rsidRPr="00655B0F" w:rsidRDefault="00006148" w:rsidP="006A3016">
      <w:pPr>
        <w:pStyle w:val="Heading3"/>
      </w:pPr>
      <w:r w:rsidRPr="00655B0F">
        <w:t>Logic</w:t>
      </w:r>
    </w:p>
    <w:p w14:paraId="2A40E017" w14:textId="474B75C1" w:rsidR="00006148" w:rsidRDefault="00014EE4" w:rsidP="00006148">
      <w:r w:rsidRPr="00577A54" w:rsidDel="005D12FE">
        <w:t>Th</w:t>
      </w:r>
      <w:r w:rsidR="00893E80" w:rsidDel="005D12FE">
        <w:t>e</w:t>
      </w:r>
      <w:r w:rsidRPr="00577A54" w:rsidDel="005D12FE">
        <w:t xml:space="preserve"> </w:t>
      </w:r>
      <w:r w:rsidR="00893E80" w:rsidRPr="00577A54" w:rsidDel="005D12FE">
        <w:t>three</w:t>
      </w:r>
      <w:r w:rsidR="00893E80" w:rsidDel="005D12FE">
        <w:t>-</w:t>
      </w:r>
      <w:r w:rsidRPr="00577A54" w:rsidDel="005D12FE">
        <w:t xml:space="preserve">year </w:t>
      </w:r>
      <w:r w:rsidR="00893E80" w:rsidDel="005D12FE">
        <w:t xml:space="preserve">timeframe </w:t>
      </w:r>
      <w:r w:rsidR="00035C27" w:rsidDel="005D12FE">
        <w:t xml:space="preserve">for each </w:t>
      </w:r>
      <w:r w:rsidR="009A2AB1" w:rsidDel="005D12FE">
        <w:t>head of household/adult</w:t>
      </w:r>
      <w:r w:rsidR="00893E80" w:rsidRPr="00577A54" w:rsidDel="005D12FE">
        <w:t xml:space="preserve"> </w:t>
      </w:r>
      <w:r w:rsidRPr="00577A54" w:rsidDel="005D12FE">
        <w:t xml:space="preserve">– the CH date range – is identified in </w:t>
      </w:r>
      <w:r w:rsidR="00D979B0">
        <w:t xml:space="preserve">tlsa_Person </w:t>
      </w:r>
      <w:r w:rsidRPr="00577A54" w:rsidDel="005D12FE">
        <w:t xml:space="preserve">with dates in the </w:t>
      </w:r>
      <w:r w:rsidR="00CF23C7" w:rsidRPr="00CF23C7" w:rsidDel="005D12FE">
        <w:rPr>
          <w:b/>
        </w:rPr>
        <w:t>CHStart</w:t>
      </w:r>
      <w:r w:rsidRPr="005D0E7C" w:rsidDel="005D12FE">
        <w:rPr>
          <w:i/>
        </w:rPr>
        <w:t xml:space="preserve"> </w:t>
      </w:r>
      <w:r w:rsidRPr="00577A54" w:rsidDel="005D12FE">
        <w:t>and</w:t>
      </w:r>
      <w:r w:rsidRPr="005D0E7C" w:rsidDel="005D12FE">
        <w:rPr>
          <w:i/>
        </w:rPr>
        <w:t xml:space="preserve"> </w:t>
      </w:r>
      <w:r w:rsidR="00CF23C7" w:rsidRPr="00CF23C7" w:rsidDel="005D12FE">
        <w:rPr>
          <w:b/>
        </w:rPr>
        <w:t>LastActive</w:t>
      </w:r>
      <w:r w:rsidRPr="005D0E7C" w:rsidDel="005D12FE">
        <w:rPr>
          <w:i/>
        </w:rPr>
        <w:t xml:space="preserve"> </w:t>
      </w:r>
      <w:r w:rsidRPr="00577A54" w:rsidDel="005D12FE">
        <w:t>columns.</w:t>
      </w:r>
    </w:p>
    <w:p w14:paraId="1AF7A6DD" w14:textId="1CF363B4" w:rsidR="00CB433F" w:rsidRDefault="001D28F0" w:rsidP="00006148">
      <w:r>
        <w:t>The last active date for any</w:t>
      </w:r>
      <w:r w:rsidR="00A21FA3">
        <w:t xml:space="preserve"> </w:t>
      </w:r>
      <w:r w:rsidR="00F025CF">
        <w:t>given enrollment</w:t>
      </w:r>
      <w:r w:rsidR="0092123F">
        <w:t xml:space="preserve"> is</w:t>
      </w:r>
      <w:r w:rsidR="001F5CD3">
        <w:t>:</w:t>
      </w:r>
      <w:r w:rsidR="00F025CF">
        <w:t xml:space="preserve"> </w:t>
      </w:r>
    </w:p>
    <w:p w14:paraId="22FEBE5C" w14:textId="517934CB" w:rsidR="001F5CD3" w:rsidRDefault="00321109" w:rsidP="0030608E">
      <w:pPr>
        <w:pStyle w:val="ListParagraph"/>
        <w:numPr>
          <w:ilvl w:val="0"/>
          <w:numId w:val="46"/>
        </w:numPr>
      </w:pPr>
      <w:r>
        <w:t xml:space="preserve">For </w:t>
      </w:r>
      <w:r w:rsidR="00CB433F">
        <w:t>a night-by-night shelter</w:t>
      </w:r>
      <w:r>
        <w:t xml:space="preserve">, </w:t>
      </w:r>
      <w:r w:rsidR="0074688F">
        <w:t xml:space="preserve">the earlier of </w:t>
      </w:r>
      <w:r w:rsidR="0074688F" w:rsidRPr="00321109">
        <w:rPr>
          <w:u w:val="single"/>
        </w:rPr>
        <w:t>ReportEnd</w:t>
      </w:r>
      <w:r w:rsidR="0074688F">
        <w:t xml:space="preserve"> or </w:t>
      </w:r>
      <w:r w:rsidR="001F5CD3">
        <w:t>[</w:t>
      </w:r>
      <w:r w:rsidR="0074688F" w:rsidRPr="00321109">
        <w:rPr>
          <w:b/>
          <w:bCs/>
        </w:rPr>
        <w:t>LastBed</w:t>
      </w:r>
      <w:r w:rsidR="001F5CD3" w:rsidRPr="00321109">
        <w:rPr>
          <w:b/>
          <w:bCs/>
        </w:rPr>
        <w:t>N</w:t>
      </w:r>
      <w:r w:rsidR="0074688F" w:rsidRPr="00321109">
        <w:rPr>
          <w:b/>
          <w:bCs/>
        </w:rPr>
        <w:t>ight</w:t>
      </w:r>
      <w:r w:rsidR="0074688F">
        <w:t xml:space="preserve"> + 1 day</w:t>
      </w:r>
      <w:r w:rsidR="001F5CD3">
        <w:t xml:space="preserve">]; </w:t>
      </w:r>
      <w:r w:rsidR="00973BA3">
        <w:t>and</w:t>
      </w:r>
    </w:p>
    <w:p w14:paraId="560D603F" w14:textId="3DAA61A6" w:rsidR="00B914A3" w:rsidRDefault="00321109" w:rsidP="0030608E">
      <w:pPr>
        <w:pStyle w:val="ListParagraph"/>
        <w:numPr>
          <w:ilvl w:val="0"/>
          <w:numId w:val="46"/>
        </w:numPr>
      </w:pPr>
      <w:r>
        <w:t>For</w:t>
      </w:r>
      <w:r w:rsidR="001F5CD3">
        <w:t xml:space="preserve"> any other project type,</w:t>
      </w:r>
      <w:r w:rsidR="004C018F">
        <w:t xml:space="preserve"> the first non-</w:t>
      </w:r>
      <w:r w:rsidR="00143E83">
        <w:t>NULL</w:t>
      </w:r>
      <w:r w:rsidR="004C018F">
        <w:t xml:space="preserve"> of </w:t>
      </w:r>
      <w:r w:rsidR="00D13C15" w:rsidRPr="00321109">
        <w:rPr>
          <w:b/>
          <w:bCs/>
        </w:rPr>
        <w:t>ExitDate</w:t>
      </w:r>
      <w:r w:rsidR="00D13C15">
        <w:t xml:space="preserve"> </w:t>
      </w:r>
      <w:r w:rsidR="004C018F">
        <w:t>and</w:t>
      </w:r>
      <w:r w:rsidR="00D13C15">
        <w:t xml:space="preserve"> </w:t>
      </w:r>
      <w:r w:rsidR="00D13C15" w:rsidRPr="00321109">
        <w:rPr>
          <w:u w:val="single"/>
        </w:rPr>
        <w:t>ReportEnd</w:t>
      </w:r>
      <w:r w:rsidR="0092123F">
        <w:t>.</w:t>
      </w:r>
    </w:p>
    <w:p w14:paraId="15E1A168" w14:textId="34F135CB" w:rsidR="00006148" w:rsidRPr="00A6067F" w:rsidRDefault="00CF23C7" w:rsidP="00094BE2">
      <w:r w:rsidRPr="00655B0F">
        <w:rPr>
          <w:b/>
        </w:rPr>
        <w:t>LastActive</w:t>
      </w:r>
      <w:r w:rsidR="00006148" w:rsidRPr="00655B0F">
        <w:rPr>
          <w:b/>
        </w:rPr>
        <w:t xml:space="preserve"> </w:t>
      </w:r>
      <w:r w:rsidR="007D21BF">
        <w:t xml:space="preserve">for </w:t>
      </w:r>
      <w:r w:rsidR="00006148" w:rsidRPr="00A6067F">
        <w:t xml:space="preserve">each record in </w:t>
      </w:r>
      <w:r w:rsidR="00D979B0">
        <w:t xml:space="preserve">tlsa_Person </w:t>
      </w:r>
      <w:r w:rsidR="00006148" w:rsidRPr="00A6067F">
        <w:t xml:space="preserve">where </w:t>
      </w:r>
      <w:r w:rsidRPr="00655B0F">
        <w:rPr>
          <w:b/>
        </w:rPr>
        <w:t>HoHAdult</w:t>
      </w:r>
      <w:r w:rsidR="00006148" w:rsidRPr="00A6067F">
        <w:t xml:space="preserve"> &gt; 0</w:t>
      </w:r>
      <w:r w:rsidR="007D21BF">
        <w:t xml:space="preserve"> is the latest </w:t>
      </w:r>
      <w:r w:rsidR="0016235A">
        <w:t>active date based on all enrollments.</w:t>
      </w:r>
    </w:p>
    <w:p w14:paraId="5545B96F" w14:textId="24A98DEE" w:rsidR="00441291" w:rsidRPr="00DF59D2" w:rsidRDefault="00CF23C7" w:rsidP="00574120">
      <w:r w:rsidRPr="00CF23C7">
        <w:rPr>
          <w:b/>
        </w:rPr>
        <w:t>CHStart</w:t>
      </w:r>
      <w:r w:rsidR="00F00B8B" w:rsidRPr="00F00B8B">
        <w:rPr>
          <w:bCs/>
        </w:rPr>
        <w:t xml:space="preserve"> is</w:t>
      </w:r>
      <w:r w:rsidR="00F00B8B">
        <w:rPr>
          <w:b/>
        </w:rPr>
        <w:t xml:space="preserve"> </w:t>
      </w:r>
      <w:r w:rsidR="00006148">
        <w:t>(</w:t>
      </w:r>
      <w:r w:rsidRPr="00CF23C7">
        <w:rPr>
          <w:b/>
        </w:rPr>
        <w:t>LastActive</w:t>
      </w:r>
      <w:r w:rsidR="00006148">
        <w:t xml:space="preserve"> – 3 years) + 1 day</w:t>
      </w:r>
      <w:r w:rsidR="006F463A">
        <w:t>.</w:t>
      </w:r>
    </w:p>
    <w:p w14:paraId="5C3374D7" w14:textId="2BF0C454" w:rsidR="00006148" w:rsidRDefault="00006148" w:rsidP="0088191A">
      <w:pPr>
        <w:pStyle w:val="Heading2"/>
      </w:pPr>
      <w:bookmarkStart w:id="197" w:name="_Get_Enrollments_Relevant"/>
      <w:bookmarkStart w:id="198" w:name="_Toc37849764"/>
      <w:bookmarkStart w:id="199" w:name="_Toc79153949"/>
      <w:bookmarkEnd w:id="197"/>
      <w:r>
        <w:t xml:space="preserve">Enrollments Relevant to </w:t>
      </w:r>
      <w:r w:rsidR="000146AE">
        <w:t>Counting ES/SH/Street Dates</w:t>
      </w:r>
      <w:bookmarkEnd w:id="198"/>
      <w:bookmarkEnd w:id="199"/>
    </w:p>
    <w:p w14:paraId="703695DE" w14:textId="34EBF114" w:rsidR="00621D1D" w:rsidRDefault="00621D1D" w:rsidP="006A3016">
      <w:pPr>
        <w:pStyle w:val="Heading3"/>
      </w:pPr>
      <w:r>
        <w:t>Relevant Data</w:t>
      </w:r>
    </w:p>
    <w:p w14:paraId="5A8C60C9" w14:textId="03C4A5EB" w:rsidR="00621D1D" w:rsidRPr="006A3016" w:rsidRDefault="00621D1D">
      <w:pPr>
        <w:pStyle w:val="Heading4"/>
      </w:pPr>
      <w:r w:rsidRPr="0088191A">
        <w:t>Source</w:t>
      </w:r>
    </w:p>
    <w:tbl>
      <w:tblPr>
        <w:tblStyle w:val="TableGrid"/>
        <w:tblW w:w="9355" w:type="dxa"/>
        <w:tblLook w:val="04A0" w:firstRow="1" w:lastRow="0" w:firstColumn="1" w:lastColumn="0" w:noHBand="0" w:noVBand="1"/>
      </w:tblPr>
      <w:tblGrid>
        <w:gridCol w:w="9355"/>
      </w:tblGrid>
      <w:tr w:rsidR="00A366EB" w:rsidRPr="006B4F91" w14:paraId="6B1293C7" w14:textId="77777777" w:rsidTr="00A366EB">
        <w:trPr>
          <w:cantSplit/>
          <w:trHeight w:val="216"/>
        </w:trPr>
        <w:tc>
          <w:tcPr>
            <w:tcW w:w="9355" w:type="dxa"/>
            <w:shd w:val="clear" w:color="auto" w:fill="FDE9D9" w:themeFill="accent6" w:themeFillTint="33"/>
          </w:tcPr>
          <w:p w14:paraId="02DD3E7B" w14:textId="1E49EDA6" w:rsidR="00A366EB" w:rsidRPr="006B4F91" w:rsidRDefault="00A366EB" w:rsidP="00621D1D">
            <w:pPr>
              <w:pStyle w:val="NoSpacing"/>
              <w:rPr>
                <w:b/>
                <w:bCs/>
              </w:rPr>
            </w:pPr>
            <w:r>
              <w:rPr>
                <w:b/>
                <w:bCs/>
              </w:rPr>
              <w:t>lsa_Report</w:t>
            </w:r>
          </w:p>
        </w:tc>
      </w:tr>
      <w:tr w:rsidR="00A366EB" w14:paraId="2F2864DA" w14:textId="77777777" w:rsidTr="00A366EB">
        <w:trPr>
          <w:cantSplit/>
          <w:trHeight w:val="216"/>
        </w:trPr>
        <w:tc>
          <w:tcPr>
            <w:tcW w:w="9355" w:type="dxa"/>
          </w:tcPr>
          <w:p w14:paraId="42BC1B13" w14:textId="2C2E13AD" w:rsidR="00A366EB" w:rsidRPr="005F4836" w:rsidRDefault="00A366EB" w:rsidP="00621D1D">
            <w:pPr>
              <w:pStyle w:val="NoSpacing"/>
            </w:pPr>
            <w:r w:rsidRPr="005F4836">
              <w:t>ReportEnd</w:t>
            </w:r>
          </w:p>
        </w:tc>
      </w:tr>
      <w:tr w:rsidR="00A366EB" w14:paraId="51C81F34" w14:textId="77777777" w:rsidTr="00A366EB">
        <w:trPr>
          <w:cantSplit/>
          <w:trHeight w:val="216"/>
        </w:trPr>
        <w:tc>
          <w:tcPr>
            <w:tcW w:w="9355" w:type="dxa"/>
          </w:tcPr>
          <w:p w14:paraId="69A96ED8" w14:textId="037D396B" w:rsidR="00A366EB" w:rsidRPr="009366AD" w:rsidRDefault="00A366EB" w:rsidP="00621D1D">
            <w:pPr>
              <w:pStyle w:val="NoSpacing"/>
            </w:pPr>
            <w:r w:rsidRPr="006B4F91">
              <w:t>ReportCoC</w:t>
            </w:r>
          </w:p>
        </w:tc>
      </w:tr>
      <w:tr w:rsidR="00A366EB" w:rsidRPr="005F4836" w14:paraId="2492AAB9" w14:textId="77777777" w:rsidTr="00A366EB">
        <w:trPr>
          <w:cantSplit/>
          <w:trHeight w:val="216"/>
        </w:trPr>
        <w:tc>
          <w:tcPr>
            <w:tcW w:w="9355" w:type="dxa"/>
            <w:shd w:val="clear" w:color="auto" w:fill="FDE9D9" w:themeFill="accent6" w:themeFillTint="33"/>
          </w:tcPr>
          <w:p w14:paraId="3E5C0640" w14:textId="377AC067" w:rsidR="00A366EB" w:rsidRPr="00A7544C" w:rsidRDefault="00D979B0" w:rsidP="00621D1D">
            <w:pPr>
              <w:pStyle w:val="NoSpacing"/>
              <w:rPr>
                <w:b/>
                <w:bCs/>
              </w:rPr>
            </w:pPr>
            <w:r>
              <w:rPr>
                <w:b/>
                <w:bCs/>
              </w:rPr>
              <w:t>tlsa_Person</w:t>
            </w:r>
          </w:p>
        </w:tc>
      </w:tr>
      <w:tr w:rsidR="00A366EB" w14:paraId="4A4A4E43" w14:textId="77777777" w:rsidTr="00A366EB">
        <w:trPr>
          <w:cantSplit/>
          <w:trHeight w:val="216"/>
        </w:trPr>
        <w:tc>
          <w:tcPr>
            <w:tcW w:w="9355" w:type="dxa"/>
          </w:tcPr>
          <w:p w14:paraId="040B3690" w14:textId="77777777" w:rsidR="00A366EB" w:rsidRPr="005F4836" w:rsidRDefault="00A366EB" w:rsidP="00621D1D">
            <w:pPr>
              <w:pStyle w:val="NoSpacing"/>
            </w:pPr>
            <w:r w:rsidRPr="005F4836">
              <w:t>PersonalID</w:t>
            </w:r>
          </w:p>
        </w:tc>
      </w:tr>
      <w:tr w:rsidR="00A366EB" w14:paraId="5053CCE6" w14:textId="77777777" w:rsidTr="00A366EB">
        <w:trPr>
          <w:cantSplit/>
          <w:trHeight w:val="216"/>
        </w:trPr>
        <w:tc>
          <w:tcPr>
            <w:tcW w:w="9355" w:type="dxa"/>
          </w:tcPr>
          <w:p w14:paraId="1FA93FBA" w14:textId="2299C7A7" w:rsidR="00A366EB" w:rsidRPr="005F4836" w:rsidRDefault="00A366EB" w:rsidP="00621D1D">
            <w:pPr>
              <w:pStyle w:val="NoSpacing"/>
            </w:pPr>
            <w:r w:rsidRPr="005F4836">
              <w:t>HoHAdult</w:t>
            </w:r>
          </w:p>
        </w:tc>
      </w:tr>
      <w:tr w:rsidR="00A366EB" w14:paraId="501FF846" w14:textId="77777777" w:rsidTr="00A366EB">
        <w:trPr>
          <w:cantSplit/>
          <w:trHeight w:val="216"/>
        </w:trPr>
        <w:tc>
          <w:tcPr>
            <w:tcW w:w="9355" w:type="dxa"/>
          </w:tcPr>
          <w:p w14:paraId="7D67A2A1" w14:textId="37649C37" w:rsidR="00A366EB" w:rsidRPr="005F4836" w:rsidRDefault="00A366EB" w:rsidP="00621D1D">
            <w:pPr>
              <w:pStyle w:val="NoSpacing"/>
            </w:pPr>
            <w:r w:rsidRPr="005F4836">
              <w:t>CHStart</w:t>
            </w:r>
          </w:p>
        </w:tc>
      </w:tr>
      <w:tr w:rsidR="00A366EB" w14:paraId="083CA664" w14:textId="77777777" w:rsidTr="00A366EB">
        <w:trPr>
          <w:cantSplit/>
          <w:trHeight w:val="216"/>
        </w:trPr>
        <w:tc>
          <w:tcPr>
            <w:tcW w:w="9355" w:type="dxa"/>
          </w:tcPr>
          <w:p w14:paraId="56CD72A9" w14:textId="76333A7A" w:rsidR="00A366EB" w:rsidRPr="005F4836" w:rsidRDefault="00A366EB" w:rsidP="00621D1D">
            <w:pPr>
              <w:pStyle w:val="NoSpacing"/>
            </w:pPr>
            <w:r w:rsidRPr="005F4836">
              <w:t>LastActive</w:t>
            </w:r>
          </w:p>
        </w:tc>
      </w:tr>
      <w:tr w:rsidR="00A366EB" w:rsidRPr="005F4836" w14:paraId="130D8E3E" w14:textId="77777777" w:rsidTr="00DE4A2E">
        <w:trPr>
          <w:cantSplit/>
          <w:trHeight w:val="216"/>
        </w:trPr>
        <w:tc>
          <w:tcPr>
            <w:tcW w:w="9355" w:type="dxa"/>
            <w:shd w:val="clear" w:color="auto" w:fill="FDE9D9" w:themeFill="accent6" w:themeFillTint="33"/>
          </w:tcPr>
          <w:p w14:paraId="195D1FC6" w14:textId="0F9A9C09" w:rsidR="00A366EB" w:rsidRPr="00E17F92" w:rsidRDefault="00C76DF7" w:rsidP="00621D1D">
            <w:pPr>
              <w:pStyle w:val="NoSpacing"/>
              <w:rPr>
                <w:b/>
                <w:bCs/>
              </w:rPr>
            </w:pPr>
            <w:r>
              <w:rPr>
                <w:b/>
                <w:bCs/>
              </w:rPr>
              <w:t>tlsa_Enrollment</w:t>
            </w:r>
          </w:p>
        </w:tc>
      </w:tr>
      <w:tr w:rsidR="00A366EB" w14:paraId="565A32E7" w14:textId="77777777" w:rsidTr="00A366EB">
        <w:trPr>
          <w:cantSplit/>
          <w:trHeight w:val="216"/>
        </w:trPr>
        <w:tc>
          <w:tcPr>
            <w:tcW w:w="9355" w:type="dxa"/>
          </w:tcPr>
          <w:p w14:paraId="2A0C2FF2" w14:textId="77777777" w:rsidR="00A366EB" w:rsidRPr="005F4836" w:rsidRDefault="00A366EB" w:rsidP="00621D1D">
            <w:pPr>
              <w:pStyle w:val="NoSpacing"/>
            </w:pPr>
            <w:r w:rsidRPr="005F4836">
              <w:t>EntryDate</w:t>
            </w:r>
          </w:p>
        </w:tc>
      </w:tr>
      <w:tr w:rsidR="00C76DF7" w14:paraId="2249BDC1" w14:textId="77777777" w:rsidTr="00A366EB">
        <w:trPr>
          <w:cantSplit/>
          <w:trHeight w:val="216"/>
        </w:trPr>
        <w:tc>
          <w:tcPr>
            <w:tcW w:w="9355" w:type="dxa"/>
          </w:tcPr>
          <w:p w14:paraId="52EE7D4C" w14:textId="691CCB31" w:rsidR="00C76DF7" w:rsidRPr="005F4836" w:rsidRDefault="00C76DF7" w:rsidP="00621D1D">
            <w:pPr>
              <w:pStyle w:val="NoSpacing"/>
            </w:pPr>
            <w:r>
              <w:t>ExitDate</w:t>
            </w:r>
          </w:p>
        </w:tc>
      </w:tr>
    </w:tbl>
    <w:p w14:paraId="31E888E1" w14:textId="77777777" w:rsidR="00F71669" w:rsidRPr="006A3016" w:rsidRDefault="00F71669" w:rsidP="006A3016">
      <w:pPr>
        <w:pStyle w:val="Heading4"/>
      </w:pPr>
      <w:r w:rsidRPr="0088191A">
        <w:t>Target</w:t>
      </w:r>
    </w:p>
    <w:tbl>
      <w:tblPr>
        <w:tblStyle w:val="TableGrid"/>
        <w:tblW w:w="9355" w:type="dxa"/>
        <w:tblLook w:val="04A0" w:firstRow="1" w:lastRow="0" w:firstColumn="1" w:lastColumn="0" w:noHBand="0" w:noVBand="1"/>
      </w:tblPr>
      <w:tblGrid>
        <w:gridCol w:w="9355"/>
      </w:tblGrid>
      <w:tr w:rsidR="00C91919" w:rsidRPr="006B4F91" w14:paraId="4622DFAC" w14:textId="77777777" w:rsidTr="00C91919">
        <w:trPr>
          <w:cantSplit/>
          <w:trHeight w:val="216"/>
        </w:trPr>
        <w:tc>
          <w:tcPr>
            <w:tcW w:w="9355" w:type="dxa"/>
            <w:shd w:val="clear" w:color="auto" w:fill="76923C" w:themeFill="accent3" w:themeFillShade="BF"/>
          </w:tcPr>
          <w:p w14:paraId="40D7FB3A" w14:textId="0E90EFA3" w:rsidR="00C91919" w:rsidRPr="006B4F91" w:rsidRDefault="00C91919" w:rsidP="00621D1D">
            <w:pPr>
              <w:pStyle w:val="NoSpacing"/>
              <w:rPr>
                <w:b/>
                <w:bCs/>
                <w:color w:val="FFFFFF" w:themeColor="background1"/>
              </w:rPr>
            </w:pPr>
            <w:r>
              <w:rPr>
                <w:b/>
                <w:bCs/>
                <w:color w:val="FFFFFF" w:themeColor="background1"/>
              </w:rPr>
              <w:t>tlsa</w:t>
            </w:r>
            <w:r w:rsidRPr="00F71669">
              <w:rPr>
                <w:b/>
                <w:bCs/>
                <w:color w:val="FFFFFF" w:themeColor="background1"/>
              </w:rPr>
              <w:t>_Enrollment</w:t>
            </w:r>
          </w:p>
        </w:tc>
      </w:tr>
      <w:tr w:rsidR="00C91919" w14:paraId="6FF872F6" w14:textId="77777777" w:rsidTr="00C91919">
        <w:trPr>
          <w:cantSplit/>
          <w:trHeight w:val="216"/>
        </w:trPr>
        <w:tc>
          <w:tcPr>
            <w:tcW w:w="9355" w:type="dxa"/>
          </w:tcPr>
          <w:p w14:paraId="42EB9FF4" w14:textId="160C87B5" w:rsidR="00C91919" w:rsidRPr="009366AD" w:rsidRDefault="00C91919" w:rsidP="00621D1D">
            <w:pPr>
              <w:pStyle w:val="NoSpacing"/>
              <w:rPr>
                <w:b/>
                <w:bCs/>
                <w:i/>
                <w:iCs/>
              </w:rPr>
            </w:pPr>
            <w:r>
              <w:rPr>
                <w:b/>
                <w:bCs/>
              </w:rPr>
              <w:t>CH</w:t>
            </w:r>
          </w:p>
        </w:tc>
      </w:tr>
    </w:tbl>
    <w:p w14:paraId="5B227DBD" w14:textId="77777777" w:rsidR="00006148" w:rsidRDefault="00006148" w:rsidP="006A3016">
      <w:pPr>
        <w:pStyle w:val="Heading3"/>
      </w:pPr>
      <w:r>
        <w:t>Logic</w:t>
      </w:r>
    </w:p>
    <w:p w14:paraId="49D9135E" w14:textId="7239241B" w:rsidR="005903C3" w:rsidRDefault="00006148" w:rsidP="00006148">
      <w:r>
        <w:t xml:space="preserve">Enrollments relevant to </w:t>
      </w:r>
      <w:r w:rsidR="00621D1D">
        <w:t xml:space="preserve">determining whether or not a person meets the time criteria for </w:t>
      </w:r>
      <w:r>
        <w:t>chronic homelessness</w:t>
      </w:r>
      <w:r w:rsidR="00621D1D">
        <w:t xml:space="preserve"> </w:t>
      </w:r>
      <w:r w:rsidR="008671FA">
        <w:t>include active and inactive enrollment</w:t>
      </w:r>
      <w:r w:rsidR="00C76DF7">
        <w:t>s</w:t>
      </w:r>
      <w:r w:rsidR="008671FA">
        <w:t xml:space="preserve"> </w:t>
      </w:r>
      <w:r w:rsidR="00C76DF7">
        <w:t>from tlsa_Enrollment where</w:t>
      </w:r>
      <w:r>
        <w:t>:</w:t>
      </w:r>
    </w:p>
    <w:p w14:paraId="44159415" w14:textId="3CCD0469" w:rsidR="0023741C" w:rsidRPr="0030608E" w:rsidRDefault="005903C3" w:rsidP="00B5597A">
      <w:pPr>
        <w:pStyle w:val="ListParagraph"/>
        <w:numPr>
          <w:ilvl w:val="0"/>
          <w:numId w:val="32"/>
        </w:numPr>
      </w:pPr>
      <w:r>
        <w:t>tlsa_Person.</w:t>
      </w:r>
      <w:r>
        <w:rPr>
          <w:b/>
          <w:bCs/>
        </w:rPr>
        <w:t xml:space="preserve">HoHAdult </w:t>
      </w:r>
      <w:r w:rsidR="000D24D0">
        <w:t>&gt; 0 (chronic homelessness is only reported for adults and heads of household)</w:t>
      </w:r>
    </w:p>
    <w:p w14:paraId="1D38A702" w14:textId="0BE0A48E" w:rsidR="00E401C2" w:rsidRPr="009F20B7" w:rsidRDefault="00E401C2" w:rsidP="0030608E">
      <w:pPr>
        <w:pStyle w:val="ListParagraph"/>
        <w:numPr>
          <w:ilvl w:val="0"/>
          <w:numId w:val="32"/>
        </w:numPr>
      </w:pPr>
      <w:r w:rsidRPr="00DE4A2E">
        <w:rPr>
          <w:b/>
          <w:bCs/>
          <w:iCs/>
        </w:rPr>
        <w:t>PersonalID</w:t>
      </w:r>
      <w:r>
        <w:rPr>
          <w:i/>
        </w:rPr>
        <w:t xml:space="preserve"> </w:t>
      </w:r>
      <w:r>
        <w:t xml:space="preserve">= </w:t>
      </w:r>
      <w:r w:rsidR="00D979B0">
        <w:t>tlsa_Person</w:t>
      </w:r>
      <w:r>
        <w:t>.</w:t>
      </w:r>
      <w:r w:rsidRPr="00CF23C7">
        <w:rPr>
          <w:b/>
        </w:rPr>
        <w:t>PersonalID</w:t>
      </w:r>
    </w:p>
    <w:p w14:paraId="11898004" w14:textId="6C98B544" w:rsidR="00897910" w:rsidRPr="002E5F14" w:rsidRDefault="00897910" w:rsidP="0030608E">
      <w:pPr>
        <w:pStyle w:val="ListParagraph"/>
        <w:numPr>
          <w:ilvl w:val="0"/>
          <w:numId w:val="32"/>
        </w:numPr>
      </w:pPr>
      <w:r w:rsidRPr="00DE4A2E">
        <w:rPr>
          <w:b/>
          <w:bCs/>
        </w:rPr>
        <w:t>EntryDate</w:t>
      </w:r>
      <w:r>
        <w:t xml:space="preserve"> &lt;= </w:t>
      </w:r>
      <w:r w:rsidRPr="002F0D32">
        <w:rPr>
          <w:b/>
          <w:bCs/>
        </w:rPr>
        <w:t>LastActive</w:t>
      </w:r>
    </w:p>
    <w:p w14:paraId="35BD9961" w14:textId="0A349B9E" w:rsidR="00897910" w:rsidRPr="00DE4A2E" w:rsidRDefault="00897910" w:rsidP="0030608E">
      <w:pPr>
        <w:pStyle w:val="ListParagraph"/>
        <w:numPr>
          <w:ilvl w:val="0"/>
          <w:numId w:val="32"/>
        </w:numPr>
        <w:rPr>
          <w:u w:val="single"/>
        </w:rPr>
      </w:pPr>
      <w:r w:rsidRPr="00DE4A2E">
        <w:rPr>
          <w:b/>
          <w:bCs/>
        </w:rPr>
        <w:t>ExitDate</w:t>
      </w:r>
      <w:r>
        <w:t xml:space="preserve"> is </w:t>
      </w:r>
      <w:r w:rsidR="00143E83">
        <w:t>NULL</w:t>
      </w:r>
      <w:r>
        <w:t xml:space="preserve"> or </w:t>
      </w:r>
      <w:r w:rsidRPr="00DE4A2E">
        <w:rPr>
          <w:b/>
          <w:bCs/>
        </w:rPr>
        <w:t>ExitDate</w:t>
      </w:r>
      <w:r>
        <w:t xml:space="preserve"> &gt; </w:t>
      </w:r>
      <w:r w:rsidRPr="00DE4A2E">
        <w:rPr>
          <w:b/>
          <w:bCs/>
        </w:rPr>
        <w:t>CHStart</w:t>
      </w:r>
    </w:p>
    <w:p w14:paraId="0C530F2B" w14:textId="12189663" w:rsidR="00006148" w:rsidRDefault="00006148" w:rsidP="0088191A">
      <w:pPr>
        <w:pStyle w:val="Heading2"/>
      </w:pPr>
      <w:bookmarkStart w:id="200" w:name="_Toc37849765"/>
      <w:bookmarkStart w:id="201" w:name="_Toc79153950"/>
      <w:r>
        <w:t xml:space="preserve">Get Dates to Exclude from Counts of ES/SH/Street Days </w:t>
      </w:r>
      <w:r w:rsidR="007B705B">
        <w:t>(ch_Exclude)</w:t>
      </w:r>
      <w:bookmarkEnd w:id="200"/>
      <w:bookmarkEnd w:id="201"/>
    </w:p>
    <w:p w14:paraId="6979A728" w14:textId="33614EB2" w:rsidR="00006148" w:rsidRDefault="00F709EC">
      <w:pPr>
        <w:pStyle w:val="Heading3"/>
      </w:pPr>
      <w:r>
        <w:t>Relevant</w:t>
      </w:r>
      <w:r w:rsidR="00455AC1">
        <w:t xml:space="preserve"> </w:t>
      </w:r>
      <w:r>
        <w:t>Data</w:t>
      </w:r>
    </w:p>
    <w:p w14:paraId="6EFCC24E" w14:textId="7CED7D42" w:rsidR="00F709EC" w:rsidRPr="006A3016" w:rsidRDefault="00F709EC">
      <w:pPr>
        <w:pStyle w:val="Heading4"/>
      </w:pPr>
      <w:r w:rsidRPr="0088191A">
        <w:t>Source</w:t>
      </w:r>
    </w:p>
    <w:tbl>
      <w:tblPr>
        <w:tblStyle w:val="TableGrid"/>
        <w:tblW w:w="9355" w:type="dxa"/>
        <w:tblLook w:val="04A0" w:firstRow="1" w:lastRow="0" w:firstColumn="1" w:lastColumn="0" w:noHBand="0" w:noVBand="1"/>
      </w:tblPr>
      <w:tblGrid>
        <w:gridCol w:w="9355"/>
      </w:tblGrid>
      <w:tr w:rsidR="00C91919" w:rsidRPr="005F4836" w14:paraId="0F9583BB" w14:textId="77777777" w:rsidTr="00C91919">
        <w:trPr>
          <w:cantSplit/>
          <w:trHeight w:val="216"/>
        </w:trPr>
        <w:tc>
          <w:tcPr>
            <w:tcW w:w="9355" w:type="dxa"/>
            <w:shd w:val="clear" w:color="auto" w:fill="FDE9D9" w:themeFill="accent6" w:themeFillTint="33"/>
          </w:tcPr>
          <w:p w14:paraId="59B1A861" w14:textId="3316F1AF" w:rsidR="00C91919" w:rsidRPr="005F4836" w:rsidRDefault="00C91919" w:rsidP="00C91919">
            <w:pPr>
              <w:pStyle w:val="NoSpacing"/>
              <w:rPr>
                <w:b/>
                <w:bCs/>
              </w:rPr>
            </w:pPr>
            <w:r>
              <w:rPr>
                <w:b/>
                <w:bCs/>
              </w:rPr>
              <w:t>tlsa</w:t>
            </w:r>
            <w:r w:rsidRPr="005F4836">
              <w:rPr>
                <w:b/>
                <w:bCs/>
              </w:rPr>
              <w:t>_</w:t>
            </w:r>
            <w:r>
              <w:rPr>
                <w:b/>
                <w:bCs/>
              </w:rPr>
              <w:t>Person</w:t>
            </w:r>
          </w:p>
        </w:tc>
      </w:tr>
      <w:tr w:rsidR="00C91919" w14:paraId="629D799A" w14:textId="77777777" w:rsidTr="00C91919">
        <w:trPr>
          <w:cantSplit/>
          <w:trHeight w:val="216"/>
        </w:trPr>
        <w:tc>
          <w:tcPr>
            <w:tcW w:w="9355" w:type="dxa"/>
          </w:tcPr>
          <w:p w14:paraId="75EB6563" w14:textId="3D48BDAB" w:rsidR="00C91919" w:rsidRPr="00C91919" w:rsidRDefault="00C91919" w:rsidP="00C91919">
            <w:pPr>
              <w:pStyle w:val="NoSpacing"/>
            </w:pPr>
            <w:r>
              <w:t>CHStart</w:t>
            </w:r>
          </w:p>
        </w:tc>
      </w:tr>
      <w:tr w:rsidR="00C91919" w14:paraId="48A04E2B" w14:textId="77777777" w:rsidTr="00C91919">
        <w:trPr>
          <w:cantSplit/>
          <w:trHeight w:val="216"/>
        </w:trPr>
        <w:tc>
          <w:tcPr>
            <w:tcW w:w="9355" w:type="dxa"/>
          </w:tcPr>
          <w:p w14:paraId="4E4F05DA" w14:textId="64A48493" w:rsidR="00C91919" w:rsidRPr="00C91919" w:rsidRDefault="00C91919" w:rsidP="00C91919">
            <w:pPr>
              <w:pStyle w:val="NoSpacing"/>
            </w:pPr>
            <w:r>
              <w:t>LastActive</w:t>
            </w:r>
          </w:p>
        </w:tc>
      </w:tr>
      <w:tr w:rsidR="00172D43" w:rsidRPr="005F4836" w14:paraId="501DB9DA" w14:textId="77777777" w:rsidTr="00172D43">
        <w:trPr>
          <w:cantSplit/>
          <w:trHeight w:val="216"/>
        </w:trPr>
        <w:tc>
          <w:tcPr>
            <w:tcW w:w="9355" w:type="dxa"/>
            <w:shd w:val="clear" w:color="auto" w:fill="FDE9D9" w:themeFill="accent6" w:themeFillTint="33"/>
          </w:tcPr>
          <w:p w14:paraId="71B721D8" w14:textId="15AEF1AE" w:rsidR="00172D43" w:rsidRPr="005F4836" w:rsidRDefault="00C91919" w:rsidP="00C973DB">
            <w:pPr>
              <w:pStyle w:val="NoSpacing"/>
              <w:rPr>
                <w:b/>
                <w:bCs/>
              </w:rPr>
            </w:pPr>
            <w:r>
              <w:rPr>
                <w:b/>
                <w:bCs/>
              </w:rPr>
              <w:t>tlsa</w:t>
            </w:r>
            <w:r w:rsidR="00172D43" w:rsidRPr="005F4836">
              <w:rPr>
                <w:b/>
                <w:bCs/>
              </w:rPr>
              <w:t>_Enrollment</w:t>
            </w:r>
          </w:p>
        </w:tc>
      </w:tr>
      <w:tr w:rsidR="00172D43" w14:paraId="3A2741BE" w14:textId="77777777" w:rsidTr="00172D43">
        <w:trPr>
          <w:cantSplit/>
          <w:trHeight w:val="216"/>
        </w:trPr>
        <w:tc>
          <w:tcPr>
            <w:tcW w:w="9355" w:type="dxa"/>
          </w:tcPr>
          <w:p w14:paraId="34985815" w14:textId="77777777" w:rsidR="00172D43" w:rsidRPr="008F2C7B" w:rsidRDefault="00172D43" w:rsidP="00C973DB">
            <w:pPr>
              <w:pStyle w:val="NoSpacing"/>
              <w:rPr>
                <w:i/>
                <w:iCs/>
              </w:rPr>
            </w:pPr>
            <w:r w:rsidRPr="008F2C7B">
              <w:t>PersonalID</w:t>
            </w:r>
          </w:p>
        </w:tc>
      </w:tr>
      <w:tr w:rsidR="00172D43" w14:paraId="5B10E3F9" w14:textId="77777777" w:rsidTr="00172D43">
        <w:trPr>
          <w:cantSplit/>
          <w:trHeight w:val="216"/>
        </w:trPr>
        <w:tc>
          <w:tcPr>
            <w:tcW w:w="9355" w:type="dxa"/>
          </w:tcPr>
          <w:p w14:paraId="0F11F5A3" w14:textId="77777777" w:rsidR="00172D43" w:rsidRPr="008F2C7B" w:rsidRDefault="00172D43" w:rsidP="00C973DB">
            <w:pPr>
              <w:pStyle w:val="NoSpacing"/>
              <w:rPr>
                <w:i/>
                <w:iCs/>
              </w:rPr>
            </w:pPr>
            <w:r w:rsidRPr="008F2C7B">
              <w:t xml:space="preserve">ProjectType </w:t>
            </w:r>
          </w:p>
        </w:tc>
      </w:tr>
      <w:tr w:rsidR="00172D43" w14:paraId="057B34ED" w14:textId="77777777" w:rsidTr="00172D43">
        <w:trPr>
          <w:cantSplit/>
          <w:trHeight w:val="216"/>
        </w:trPr>
        <w:tc>
          <w:tcPr>
            <w:tcW w:w="9355" w:type="dxa"/>
          </w:tcPr>
          <w:p w14:paraId="7685D0B8" w14:textId="0443C5D7" w:rsidR="00172D43" w:rsidRPr="008F2C7B" w:rsidRDefault="00C91919" w:rsidP="00C973DB">
            <w:pPr>
              <w:pStyle w:val="NoSpacing"/>
              <w:rPr>
                <w:i/>
                <w:iCs/>
              </w:rPr>
            </w:pPr>
            <w:r>
              <w:t>EntryDate</w:t>
            </w:r>
          </w:p>
        </w:tc>
      </w:tr>
      <w:tr w:rsidR="00172D43" w14:paraId="2A7D1AED" w14:textId="77777777" w:rsidTr="00172D43">
        <w:trPr>
          <w:cantSplit/>
          <w:trHeight w:val="216"/>
        </w:trPr>
        <w:tc>
          <w:tcPr>
            <w:tcW w:w="9355" w:type="dxa"/>
          </w:tcPr>
          <w:p w14:paraId="62AA0C10" w14:textId="77777777" w:rsidR="00172D43" w:rsidRPr="008F2C7B" w:rsidRDefault="00172D43" w:rsidP="00C973DB">
            <w:pPr>
              <w:pStyle w:val="NoSpacing"/>
              <w:rPr>
                <w:i/>
                <w:iCs/>
              </w:rPr>
            </w:pPr>
            <w:r w:rsidRPr="008F2C7B">
              <w:t>MoveInDate</w:t>
            </w:r>
          </w:p>
        </w:tc>
      </w:tr>
      <w:tr w:rsidR="00172D43" w14:paraId="27515677" w14:textId="77777777" w:rsidTr="00172D43">
        <w:trPr>
          <w:cantSplit/>
          <w:trHeight w:val="216"/>
        </w:trPr>
        <w:tc>
          <w:tcPr>
            <w:tcW w:w="9355" w:type="dxa"/>
          </w:tcPr>
          <w:p w14:paraId="1C7EC380" w14:textId="315006A4" w:rsidR="00172D43" w:rsidRPr="008F2C7B" w:rsidRDefault="00C91919" w:rsidP="00C973DB">
            <w:pPr>
              <w:pStyle w:val="NoSpacing"/>
              <w:rPr>
                <w:i/>
                <w:iCs/>
              </w:rPr>
            </w:pPr>
            <w:r>
              <w:t>ExitDate</w:t>
            </w:r>
          </w:p>
        </w:tc>
      </w:tr>
      <w:tr w:rsidR="006A46D6" w14:paraId="108214FA" w14:textId="77777777" w:rsidTr="00172D43">
        <w:trPr>
          <w:cantSplit/>
          <w:trHeight w:val="216"/>
        </w:trPr>
        <w:tc>
          <w:tcPr>
            <w:tcW w:w="9355" w:type="dxa"/>
          </w:tcPr>
          <w:p w14:paraId="50315B22" w14:textId="454A8304" w:rsidR="006A46D6" w:rsidRDefault="006A46D6" w:rsidP="00C973DB">
            <w:pPr>
              <w:pStyle w:val="NoSpacing"/>
            </w:pPr>
            <w:r>
              <w:t>CH</w:t>
            </w:r>
          </w:p>
        </w:tc>
      </w:tr>
    </w:tbl>
    <w:p w14:paraId="0F83C534" w14:textId="64123C15" w:rsidR="008A2A71" w:rsidRPr="006A3016" w:rsidRDefault="00F709EC" w:rsidP="006A3016">
      <w:pPr>
        <w:pStyle w:val="Heading4"/>
      </w:pPr>
      <w:r w:rsidRPr="0088191A">
        <w:t>Target</w:t>
      </w:r>
    </w:p>
    <w:tbl>
      <w:tblPr>
        <w:tblStyle w:val="TableGrid"/>
        <w:tblW w:w="0" w:type="auto"/>
        <w:tblLook w:val="04A0" w:firstRow="1" w:lastRow="0" w:firstColumn="1" w:lastColumn="0" w:noHBand="0" w:noVBand="1"/>
      </w:tblPr>
      <w:tblGrid>
        <w:gridCol w:w="2335"/>
        <w:gridCol w:w="7015"/>
      </w:tblGrid>
      <w:tr w:rsidR="00F709EC" w:rsidRPr="005F4836" w14:paraId="053068FE" w14:textId="77777777" w:rsidTr="005F4836">
        <w:tc>
          <w:tcPr>
            <w:tcW w:w="2335" w:type="dxa"/>
            <w:shd w:val="clear" w:color="auto" w:fill="76923C" w:themeFill="accent3" w:themeFillShade="BF"/>
          </w:tcPr>
          <w:p w14:paraId="0B9C56DF" w14:textId="77777777" w:rsidR="00F709EC" w:rsidRPr="005F4836" w:rsidRDefault="00F709EC" w:rsidP="005F4836">
            <w:pPr>
              <w:pStyle w:val="NoSpacing"/>
              <w:rPr>
                <w:b/>
                <w:bCs/>
                <w:color w:val="FFFFFF" w:themeColor="background1"/>
              </w:rPr>
            </w:pPr>
            <w:r w:rsidRPr="005F4836">
              <w:rPr>
                <w:b/>
                <w:bCs/>
                <w:color w:val="FFFFFF" w:themeColor="background1"/>
              </w:rPr>
              <w:t>ch_Exclude</w:t>
            </w:r>
          </w:p>
        </w:tc>
        <w:tc>
          <w:tcPr>
            <w:tcW w:w="7015" w:type="dxa"/>
            <w:shd w:val="clear" w:color="auto" w:fill="76923C" w:themeFill="accent3" w:themeFillShade="BF"/>
          </w:tcPr>
          <w:p w14:paraId="07BD5346" w14:textId="2CE22379" w:rsidR="00F709EC" w:rsidRPr="005F4836" w:rsidRDefault="00172D43" w:rsidP="005F4836">
            <w:pPr>
              <w:pStyle w:val="NoSpacing"/>
              <w:rPr>
                <w:b/>
                <w:bCs/>
                <w:color w:val="FFFFFF" w:themeColor="background1"/>
              </w:rPr>
            </w:pPr>
            <w:r>
              <w:rPr>
                <w:b/>
                <w:bCs/>
                <w:color w:val="FFFFFF" w:themeColor="background1"/>
              </w:rPr>
              <w:t>Column Description</w:t>
            </w:r>
          </w:p>
        </w:tc>
      </w:tr>
      <w:tr w:rsidR="00F709EC" w:rsidRPr="00DE23AE" w14:paraId="78FBA15C" w14:textId="77777777" w:rsidTr="005F4836">
        <w:tc>
          <w:tcPr>
            <w:tcW w:w="2335" w:type="dxa"/>
          </w:tcPr>
          <w:p w14:paraId="2D389378" w14:textId="77777777" w:rsidR="00F709EC" w:rsidRPr="005F4836" w:rsidRDefault="00F709EC" w:rsidP="005F4836">
            <w:pPr>
              <w:pStyle w:val="NoSpacing"/>
              <w:rPr>
                <w:b/>
                <w:bCs/>
              </w:rPr>
            </w:pPr>
            <w:r w:rsidRPr="005F4836">
              <w:rPr>
                <w:b/>
                <w:bCs/>
              </w:rPr>
              <w:t>PersonalID</w:t>
            </w:r>
          </w:p>
        </w:tc>
        <w:tc>
          <w:tcPr>
            <w:tcW w:w="7015" w:type="dxa"/>
          </w:tcPr>
          <w:p w14:paraId="6E7E2919" w14:textId="53B581A6" w:rsidR="00F709EC" w:rsidRPr="00DE23AE" w:rsidRDefault="00F709EC" w:rsidP="005F4836">
            <w:pPr>
              <w:pStyle w:val="NoSpacing"/>
            </w:pPr>
            <w:r w:rsidRPr="005F4836">
              <w:rPr>
                <w:b/>
                <w:bCs/>
              </w:rPr>
              <w:t>PersonalD</w:t>
            </w:r>
            <w:r w:rsidR="00C91919">
              <w:rPr>
                <w:b/>
                <w:bCs/>
              </w:rPr>
              <w:t xml:space="preserve"> </w:t>
            </w:r>
          </w:p>
        </w:tc>
      </w:tr>
      <w:tr w:rsidR="00F709EC" w:rsidRPr="00DE23AE" w14:paraId="1EFE20FE" w14:textId="77777777" w:rsidTr="005F4836">
        <w:tc>
          <w:tcPr>
            <w:tcW w:w="2335" w:type="dxa"/>
          </w:tcPr>
          <w:p w14:paraId="686A3B3C" w14:textId="594B5327" w:rsidR="00F709EC" w:rsidRPr="005F4836" w:rsidRDefault="009366AD" w:rsidP="005F4836">
            <w:pPr>
              <w:pStyle w:val="NoSpacing"/>
              <w:rPr>
                <w:b/>
                <w:bCs/>
              </w:rPr>
            </w:pPr>
            <w:r>
              <w:rPr>
                <w:b/>
                <w:bCs/>
              </w:rPr>
              <w:t>E</w:t>
            </w:r>
            <w:r w:rsidR="00F709EC" w:rsidRPr="005F4836">
              <w:rPr>
                <w:b/>
                <w:bCs/>
              </w:rPr>
              <w:t>xcludeDate</w:t>
            </w:r>
          </w:p>
        </w:tc>
        <w:tc>
          <w:tcPr>
            <w:tcW w:w="7015" w:type="dxa"/>
          </w:tcPr>
          <w:p w14:paraId="4E6F4D87" w14:textId="57BDE277" w:rsidR="00F709EC" w:rsidRPr="00DE23AE" w:rsidRDefault="00F709EC" w:rsidP="00294A2C">
            <w:pPr>
              <w:pStyle w:val="NoSpacing"/>
            </w:pPr>
            <w:r>
              <w:rPr>
                <w:rFonts w:cs="Times New Roman"/>
              </w:rPr>
              <w:t xml:space="preserve">Distinct dates between </w:t>
            </w:r>
            <w:r w:rsidR="00C91919">
              <w:rPr>
                <w:rFonts w:cs="Times New Roman"/>
                <w:b/>
              </w:rPr>
              <w:t>CHStart</w:t>
            </w:r>
            <w:r w:rsidR="00294A2C">
              <w:rPr>
                <w:rFonts w:cs="Times New Roman"/>
                <w:i/>
              </w:rPr>
              <w:t xml:space="preserve"> </w:t>
            </w:r>
            <w:r>
              <w:rPr>
                <w:rFonts w:cs="Times New Roman"/>
              </w:rPr>
              <w:t xml:space="preserve">and </w:t>
            </w:r>
            <w:r w:rsidR="00C91919">
              <w:rPr>
                <w:rFonts w:cs="Times New Roman"/>
                <w:b/>
              </w:rPr>
              <w:t>LastActive</w:t>
            </w:r>
            <w:r w:rsidR="00294A2C">
              <w:rPr>
                <w:rFonts w:cs="Times New Roman"/>
              </w:rPr>
              <w:t xml:space="preserve"> </w:t>
            </w:r>
            <w:r>
              <w:rPr>
                <w:rFonts w:cs="Times New Roman"/>
              </w:rPr>
              <w:t xml:space="preserve">when client was </w:t>
            </w:r>
            <w:r>
              <w:t>either in TH or housed in RRH/PSH.</w:t>
            </w:r>
          </w:p>
        </w:tc>
      </w:tr>
    </w:tbl>
    <w:p w14:paraId="113F647B" w14:textId="77777777" w:rsidR="00006148" w:rsidRDefault="00006148" w:rsidP="006A3016">
      <w:pPr>
        <w:pStyle w:val="Heading3"/>
      </w:pPr>
      <w:r>
        <w:t>Logic</w:t>
      </w:r>
    </w:p>
    <w:p w14:paraId="210F3424" w14:textId="057C4784" w:rsidR="00E04B04" w:rsidRDefault="00E04B04" w:rsidP="00E04B04">
      <w:r>
        <w:t xml:space="preserve">Any date on which a client was either in TH or housed in RRH/PSH – i.e., known to be in a place other than one </w:t>
      </w:r>
      <w:r w:rsidRPr="00A6067F">
        <w:rPr>
          <w:rFonts w:eastAsia="Times New Roman" w:cstheme="minorHAnsi"/>
          <w:szCs w:val="20"/>
        </w:rPr>
        <w:t>not meant for human habitation, a safe haven, or in an emergency shelter</w:t>
      </w:r>
      <w:r>
        <w:t xml:space="preserve"> – is generally excluded from the count of ES/SH/Street days, even if there is conflicting information – e.g., an ES enrollment active on the date</w:t>
      </w:r>
      <w:r w:rsidR="004873DC">
        <w:t xml:space="preserve">. </w:t>
      </w:r>
      <w:r>
        <w:t>The only exception to this is for stays of less than seven days, and only if the dates fall between two dates less than seven days apart on which the client is otherwise documented as being on the street or in ES/SH.</w:t>
      </w:r>
    </w:p>
    <w:p w14:paraId="47FE6B12" w14:textId="4A51A284" w:rsidR="00006148" w:rsidRDefault="00006148" w:rsidP="00006148">
      <w:r>
        <w:t>To resolve potential data conflicts, dates on which a client is enrolled in TH or housed in RRH/PSH are excluded when identifying ES/SH/Street days</w:t>
      </w:r>
      <w:r w:rsidR="005767CB">
        <w:t xml:space="preserve"> based on </w:t>
      </w:r>
      <w:r w:rsidR="009A3705">
        <w:t xml:space="preserve">ES/SH enrollment dates, bednights, and </w:t>
      </w:r>
      <w:r w:rsidR="009A3705" w:rsidRPr="008F2C7B">
        <w:rPr>
          <w:i/>
          <w:iCs/>
        </w:rPr>
        <w:t>3.917</w:t>
      </w:r>
      <w:r w:rsidR="007F74F4" w:rsidRPr="008F2C7B">
        <w:rPr>
          <w:i/>
          <w:iCs/>
        </w:rPr>
        <w:t xml:space="preserve"> Prior Living Situation</w:t>
      </w:r>
      <w:r w:rsidR="007F74F4">
        <w:t xml:space="preserve"> </w:t>
      </w:r>
      <w:r w:rsidR="00054855">
        <w:t>data</w:t>
      </w:r>
      <w:r w:rsidR="004873DC">
        <w:t xml:space="preserve">. </w:t>
      </w:r>
      <w:r w:rsidR="00C91919">
        <w:t xml:space="preserve">For dates between </w:t>
      </w:r>
      <w:r w:rsidR="00C91919">
        <w:rPr>
          <w:rFonts w:cs="Times New Roman"/>
          <w:b/>
        </w:rPr>
        <w:t>CHStart</w:t>
      </w:r>
      <w:r w:rsidR="00C91919">
        <w:rPr>
          <w:rFonts w:cs="Times New Roman"/>
          <w:i/>
        </w:rPr>
        <w:t xml:space="preserve"> </w:t>
      </w:r>
      <w:r w:rsidR="00C91919">
        <w:rPr>
          <w:rFonts w:cs="Times New Roman"/>
        </w:rPr>
        <w:t xml:space="preserve">and </w:t>
      </w:r>
      <w:r w:rsidR="00C91919">
        <w:rPr>
          <w:rFonts w:cs="Times New Roman"/>
          <w:b/>
        </w:rPr>
        <w:t>LastActive:</w:t>
      </w:r>
      <w:r w:rsidR="00EE2B15">
        <w:t xml:space="preserve"> </w:t>
      </w:r>
    </w:p>
    <w:p w14:paraId="065E67B6" w14:textId="20C28C76" w:rsidR="00006148" w:rsidRDefault="00006148" w:rsidP="00046859">
      <w:pPr>
        <w:pStyle w:val="ListParagraph"/>
        <w:numPr>
          <w:ilvl w:val="0"/>
          <w:numId w:val="5"/>
        </w:numPr>
      </w:pPr>
      <w:r>
        <w:t xml:space="preserve">For any CH enrollment where </w:t>
      </w:r>
      <w:r w:rsidRPr="00C91919">
        <w:rPr>
          <w:b/>
          <w:bCs/>
          <w:iCs/>
        </w:rPr>
        <w:t>MoveInDate</w:t>
      </w:r>
      <w:r>
        <w:t xml:space="preserve"> is not </w:t>
      </w:r>
      <w:r w:rsidR="00143E83">
        <w:t>NULL</w:t>
      </w:r>
      <w:r>
        <w:t xml:space="preserve">, all dates between </w:t>
      </w:r>
      <w:r w:rsidRPr="00C91919">
        <w:rPr>
          <w:b/>
          <w:bCs/>
          <w:iCs/>
        </w:rPr>
        <w:t>MoveInDate</w:t>
      </w:r>
      <w:r>
        <w:t xml:space="preserve"> and </w:t>
      </w:r>
      <w:r w:rsidR="009C008E">
        <w:t xml:space="preserve">the earlier of </w:t>
      </w:r>
      <w:r w:rsidR="00286FBC">
        <w:t>(</w:t>
      </w:r>
      <w:r w:rsidR="009C008E">
        <w:rPr>
          <w:b/>
          <w:bCs/>
          <w:iCs/>
        </w:rPr>
        <w:t>Exit</w:t>
      </w:r>
      <w:r w:rsidR="00286FBC" w:rsidRPr="002F0D32">
        <w:rPr>
          <w:b/>
          <w:bCs/>
          <w:iCs/>
        </w:rPr>
        <w:t>Date</w:t>
      </w:r>
      <w:r w:rsidR="00286FBC">
        <w:t xml:space="preserve"> – 1 day) </w:t>
      </w:r>
      <w:r w:rsidR="009C008E">
        <w:t xml:space="preserve">or </w:t>
      </w:r>
      <w:r w:rsidR="009C008E" w:rsidRPr="009C008E">
        <w:rPr>
          <w:u w:val="single"/>
        </w:rPr>
        <w:t>ReportEnd</w:t>
      </w:r>
      <w:r w:rsidR="009C008E">
        <w:t xml:space="preserve"> </w:t>
      </w:r>
      <w:r>
        <w:t>are excluded</w:t>
      </w:r>
      <w:r w:rsidR="004873DC">
        <w:t xml:space="preserve">. </w:t>
      </w:r>
    </w:p>
    <w:p w14:paraId="6293435D" w14:textId="0BF6F630" w:rsidR="009135C9" w:rsidRDefault="009135C9" w:rsidP="009135C9">
      <w:pPr>
        <w:pStyle w:val="ListParagraph"/>
        <w:numPr>
          <w:ilvl w:val="1"/>
          <w:numId w:val="5"/>
        </w:numPr>
      </w:pPr>
      <w:r>
        <w:t xml:space="preserve">For RRH enrollments where </w:t>
      </w:r>
      <w:r w:rsidRPr="009135C9">
        <w:rPr>
          <w:b/>
          <w:bCs/>
        </w:rPr>
        <w:t>MoveInDate</w:t>
      </w:r>
      <w:r>
        <w:t xml:space="preserve"> = </w:t>
      </w:r>
      <w:r w:rsidRPr="009135C9">
        <w:rPr>
          <w:b/>
          <w:bCs/>
        </w:rPr>
        <w:t>ExitDate</w:t>
      </w:r>
      <w:r>
        <w:t xml:space="preserve">, the </w:t>
      </w:r>
      <w:r w:rsidRPr="009135C9">
        <w:rPr>
          <w:b/>
          <w:bCs/>
        </w:rPr>
        <w:t>ExitDate</w:t>
      </w:r>
      <w:r>
        <w:t xml:space="preserve"> is also excluded.</w:t>
      </w:r>
    </w:p>
    <w:p w14:paraId="6EBD603F" w14:textId="0DA9F0EB" w:rsidR="00006148" w:rsidRDefault="00006148" w:rsidP="00046859">
      <w:pPr>
        <w:pStyle w:val="ListParagraph"/>
        <w:numPr>
          <w:ilvl w:val="0"/>
          <w:numId w:val="5"/>
        </w:numPr>
      </w:pPr>
      <w:r>
        <w:t xml:space="preserve">For any CH enrollment where </w:t>
      </w:r>
      <w:r w:rsidRPr="009C008E">
        <w:rPr>
          <w:b/>
          <w:bCs/>
          <w:iCs/>
        </w:rPr>
        <w:t>ProjectType</w:t>
      </w:r>
      <w:r w:rsidRPr="0063307E">
        <w:rPr>
          <w:i/>
        </w:rPr>
        <w:t xml:space="preserve"> = </w:t>
      </w:r>
      <w:r w:rsidR="00294A2C" w:rsidRPr="00294A2C">
        <w:t>2 (</w:t>
      </w:r>
      <w:r w:rsidRPr="00294A2C">
        <w:t>TH</w:t>
      </w:r>
      <w:r>
        <w:t xml:space="preserve">), all dates between </w:t>
      </w:r>
      <w:r w:rsidRPr="009C008E">
        <w:rPr>
          <w:b/>
          <w:bCs/>
          <w:iCs/>
        </w:rPr>
        <w:t>EntryDate</w:t>
      </w:r>
      <w:r>
        <w:t xml:space="preserve"> and </w:t>
      </w:r>
      <w:r w:rsidR="009C008E">
        <w:t>the earlier of (</w:t>
      </w:r>
      <w:r w:rsidR="009C008E">
        <w:rPr>
          <w:b/>
          <w:bCs/>
          <w:iCs/>
        </w:rPr>
        <w:t>Exit</w:t>
      </w:r>
      <w:r w:rsidR="009C008E" w:rsidRPr="002F0D32">
        <w:rPr>
          <w:b/>
          <w:bCs/>
          <w:iCs/>
        </w:rPr>
        <w:t>Date</w:t>
      </w:r>
      <w:r w:rsidR="009C008E">
        <w:t xml:space="preserve"> – 1 day) or </w:t>
      </w:r>
      <w:r w:rsidR="009C008E" w:rsidRPr="009C008E">
        <w:rPr>
          <w:u w:val="single"/>
        </w:rPr>
        <w:t>ReportEnd</w:t>
      </w:r>
      <w:r w:rsidR="009C008E">
        <w:t xml:space="preserve"> are excluded</w:t>
      </w:r>
      <w:r w:rsidR="004873DC">
        <w:t xml:space="preserve">. </w:t>
      </w:r>
    </w:p>
    <w:p w14:paraId="72223464" w14:textId="41160B81" w:rsidR="00006148" w:rsidRDefault="00006148" w:rsidP="0088191A">
      <w:pPr>
        <w:pStyle w:val="Heading2"/>
      </w:pPr>
      <w:bookmarkStart w:id="202" w:name="_Toc37849766"/>
      <w:bookmarkStart w:id="203" w:name="_Toc79153951"/>
      <w:r>
        <w:t xml:space="preserve">Get Dates to Include in Counts of ES/SH/Street Days </w:t>
      </w:r>
      <w:r w:rsidR="007B705B">
        <w:t>(</w:t>
      </w:r>
      <w:r w:rsidR="00E04B04">
        <w:t>ch_Include</w:t>
      </w:r>
      <w:r w:rsidR="007B705B">
        <w:t>)</w:t>
      </w:r>
      <w:bookmarkEnd w:id="202"/>
      <w:bookmarkEnd w:id="203"/>
    </w:p>
    <w:p w14:paraId="5A7B57BF" w14:textId="77777777" w:rsidR="00006148" w:rsidRDefault="00006148" w:rsidP="0088191A">
      <w:pPr>
        <w:pStyle w:val="Heading3"/>
      </w:pPr>
      <w:r>
        <w:t>Relevant Data</w:t>
      </w:r>
    </w:p>
    <w:p w14:paraId="1E298EF3" w14:textId="77777777" w:rsidR="00F709EC" w:rsidRPr="006A3016" w:rsidRDefault="00F709EC" w:rsidP="006A3016">
      <w:pPr>
        <w:pStyle w:val="Heading4"/>
      </w:pPr>
      <w:r w:rsidRPr="0088191A">
        <w:t>Source</w:t>
      </w:r>
    </w:p>
    <w:tbl>
      <w:tblPr>
        <w:tblStyle w:val="TableGrid"/>
        <w:tblW w:w="9355" w:type="dxa"/>
        <w:tblLook w:val="04A0" w:firstRow="1" w:lastRow="0" w:firstColumn="1" w:lastColumn="0" w:noHBand="0" w:noVBand="1"/>
      </w:tblPr>
      <w:tblGrid>
        <w:gridCol w:w="9355"/>
      </w:tblGrid>
      <w:tr w:rsidR="00C10ECD" w:rsidRPr="005F4836" w14:paraId="0843A13B" w14:textId="77777777" w:rsidTr="006B374C">
        <w:trPr>
          <w:cantSplit/>
          <w:trHeight w:val="216"/>
        </w:trPr>
        <w:tc>
          <w:tcPr>
            <w:tcW w:w="9355" w:type="dxa"/>
            <w:shd w:val="clear" w:color="auto" w:fill="FDE9D9" w:themeFill="accent6" w:themeFillTint="33"/>
          </w:tcPr>
          <w:p w14:paraId="62F26618" w14:textId="7D988E6D" w:rsidR="00C10ECD" w:rsidRPr="005F4836" w:rsidRDefault="00D979B0" w:rsidP="006B374C">
            <w:pPr>
              <w:pStyle w:val="NoSpacing"/>
              <w:rPr>
                <w:b/>
                <w:bCs/>
              </w:rPr>
            </w:pPr>
            <w:r>
              <w:rPr>
                <w:b/>
                <w:bCs/>
              </w:rPr>
              <w:t>tlsa_Person</w:t>
            </w:r>
          </w:p>
        </w:tc>
      </w:tr>
      <w:tr w:rsidR="00C10ECD" w14:paraId="2E5B687B" w14:textId="77777777" w:rsidTr="006B374C">
        <w:trPr>
          <w:cantSplit/>
          <w:trHeight w:val="216"/>
        </w:trPr>
        <w:tc>
          <w:tcPr>
            <w:tcW w:w="9355" w:type="dxa"/>
          </w:tcPr>
          <w:p w14:paraId="258D073D" w14:textId="77777777" w:rsidR="00C10ECD" w:rsidRPr="008F2C7B" w:rsidRDefault="00C10ECD" w:rsidP="006B374C">
            <w:pPr>
              <w:pStyle w:val="NoSpacing"/>
              <w:rPr>
                <w:i/>
                <w:iCs/>
              </w:rPr>
            </w:pPr>
            <w:r w:rsidRPr="008F2C7B">
              <w:t>PersonalID</w:t>
            </w:r>
          </w:p>
        </w:tc>
      </w:tr>
      <w:tr w:rsidR="00C10ECD" w14:paraId="13789954" w14:textId="77777777" w:rsidTr="006B374C">
        <w:trPr>
          <w:cantSplit/>
          <w:trHeight w:val="216"/>
        </w:trPr>
        <w:tc>
          <w:tcPr>
            <w:tcW w:w="9355" w:type="dxa"/>
          </w:tcPr>
          <w:p w14:paraId="03C40ECE" w14:textId="71CF4426" w:rsidR="00C10ECD" w:rsidRPr="00C46CA4" w:rsidRDefault="00C10ECD" w:rsidP="006B374C">
            <w:pPr>
              <w:pStyle w:val="NoSpacing"/>
              <w:rPr>
                <w:bCs/>
                <w:i/>
                <w:iCs/>
              </w:rPr>
            </w:pPr>
            <w:r w:rsidRPr="00AB2970">
              <w:rPr>
                <w:rFonts w:cs="Times New Roman"/>
                <w:bCs/>
              </w:rPr>
              <w:t>CHStart</w:t>
            </w:r>
          </w:p>
        </w:tc>
      </w:tr>
      <w:tr w:rsidR="00C10ECD" w14:paraId="3081098E" w14:textId="77777777" w:rsidTr="006B374C">
        <w:trPr>
          <w:cantSplit/>
          <w:trHeight w:val="216"/>
        </w:trPr>
        <w:tc>
          <w:tcPr>
            <w:tcW w:w="9355" w:type="dxa"/>
          </w:tcPr>
          <w:p w14:paraId="149EF09A" w14:textId="46B27041" w:rsidR="00C10ECD" w:rsidRPr="008F2C7B" w:rsidRDefault="00C10ECD" w:rsidP="006B374C">
            <w:pPr>
              <w:pStyle w:val="NoSpacing"/>
              <w:rPr>
                <w:i/>
                <w:iCs/>
              </w:rPr>
            </w:pPr>
            <w:r>
              <w:t>LastActive</w:t>
            </w:r>
          </w:p>
        </w:tc>
      </w:tr>
      <w:tr w:rsidR="00172D43" w:rsidRPr="006B4F91" w14:paraId="13B5A56A" w14:textId="77777777" w:rsidTr="00172D43">
        <w:trPr>
          <w:cantSplit/>
          <w:trHeight w:val="216"/>
        </w:trPr>
        <w:tc>
          <w:tcPr>
            <w:tcW w:w="9355" w:type="dxa"/>
            <w:shd w:val="clear" w:color="auto" w:fill="FDE9D9" w:themeFill="accent6" w:themeFillTint="33"/>
          </w:tcPr>
          <w:p w14:paraId="3B5DB88D" w14:textId="543B3CD4" w:rsidR="00172D43" w:rsidRPr="006B4F91" w:rsidRDefault="009C008E" w:rsidP="00C973DB">
            <w:pPr>
              <w:pStyle w:val="NoSpacing"/>
              <w:rPr>
                <w:b/>
                <w:bCs/>
              </w:rPr>
            </w:pPr>
            <w:r>
              <w:rPr>
                <w:b/>
                <w:bCs/>
              </w:rPr>
              <w:t>tlsa</w:t>
            </w:r>
            <w:r w:rsidR="00172D43" w:rsidRPr="006B4F91">
              <w:rPr>
                <w:b/>
                <w:bCs/>
              </w:rPr>
              <w:t>_Enrollment</w:t>
            </w:r>
          </w:p>
        </w:tc>
      </w:tr>
      <w:tr w:rsidR="00172D43" w14:paraId="6ADBD4B1" w14:textId="77777777" w:rsidTr="00172D43">
        <w:trPr>
          <w:cantSplit/>
          <w:trHeight w:val="216"/>
        </w:trPr>
        <w:tc>
          <w:tcPr>
            <w:tcW w:w="9355" w:type="dxa"/>
          </w:tcPr>
          <w:p w14:paraId="3A979359" w14:textId="1E9C0FAC" w:rsidR="00172D43" w:rsidRPr="009C008E" w:rsidRDefault="009C008E" w:rsidP="00C973DB">
            <w:pPr>
              <w:pStyle w:val="NoSpacing"/>
            </w:pPr>
            <w:r>
              <w:t>CH</w:t>
            </w:r>
          </w:p>
        </w:tc>
      </w:tr>
      <w:tr w:rsidR="009C008E" w14:paraId="225D0284" w14:textId="77777777" w:rsidTr="00172D43">
        <w:trPr>
          <w:cantSplit/>
          <w:trHeight w:val="216"/>
        </w:trPr>
        <w:tc>
          <w:tcPr>
            <w:tcW w:w="9355" w:type="dxa"/>
          </w:tcPr>
          <w:p w14:paraId="05FEFDD8" w14:textId="17B5250F" w:rsidR="009C008E" w:rsidRPr="00172D43" w:rsidRDefault="009C008E" w:rsidP="00C973DB">
            <w:pPr>
              <w:pStyle w:val="NoSpacing"/>
            </w:pPr>
            <w:r w:rsidRPr="00172D43">
              <w:t>PersonalID</w:t>
            </w:r>
          </w:p>
        </w:tc>
      </w:tr>
      <w:tr w:rsidR="007C6AFE" w14:paraId="203D7D10" w14:textId="77777777" w:rsidTr="00172D43">
        <w:trPr>
          <w:cantSplit/>
          <w:trHeight w:val="216"/>
        </w:trPr>
        <w:tc>
          <w:tcPr>
            <w:tcW w:w="9355" w:type="dxa"/>
          </w:tcPr>
          <w:p w14:paraId="4B9B4F49" w14:textId="4857EB5B" w:rsidR="007C6AFE" w:rsidRPr="00172D43" w:rsidRDefault="007C6AFE" w:rsidP="00C973DB">
            <w:pPr>
              <w:pStyle w:val="NoSpacing"/>
            </w:pPr>
            <w:r>
              <w:t>EnrollmentID</w:t>
            </w:r>
          </w:p>
        </w:tc>
      </w:tr>
      <w:tr w:rsidR="00172D43" w14:paraId="47F8FBBC" w14:textId="77777777" w:rsidTr="00172D43">
        <w:trPr>
          <w:cantSplit/>
          <w:trHeight w:val="216"/>
        </w:trPr>
        <w:tc>
          <w:tcPr>
            <w:tcW w:w="9355" w:type="dxa"/>
          </w:tcPr>
          <w:p w14:paraId="0E7B6FFB" w14:textId="77777777" w:rsidR="00172D43" w:rsidRPr="00172D43" w:rsidRDefault="00172D43" w:rsidP="00C973DB">
            <w:pPr>
              <w:pStyle w:val="NoSpacing"/>
              <w:rPr>
                <w:i/>
                <w:iCs/>
              </w:rPr>
            </w:pPr>
            <w:r w:rsidRPr="00172D43">
              <w:t xml:space="preserve">ProjectType </w:t>
            </w:r>
          </w:p>
        </w:tc>
      </w:tr>
      <w:tr w:rsidR="005A4667" w14:paraId="63AA496D" w14:textId="77777777" w:rsidTr="00172D43">
        <w:trPr>
          <w:cantSplit/>
          <w:trHeight w:val="216"/>
        </w:trPr>
        <w:tc>
          <w:tcPr>
            <w:tcW w:w="9355" w:type="dxa"/>
          </w:tcPr>
          <w:p w14:paraId="187F3894" w14:textId="63E70ADB" w:rsidR="005A4667" w:rsidRPr="00172D43" w:rsidRDefault="005A4667" w:rsidP="00C973DB">
            <w:pPr>
              <w:pStyle w:val="NoSpacing"/>
            </w:pPr>
            <w:r>
              <w:t>TrackingMethod</w:t>
            </w:r>
          </w:p>
        </w:tc>
      </w:tr>
      <w:tr w:rsidR="00172D43" w14:paraId="4D583CEB" w14:textId="77777777" w:rsidTr="00172D43">
        <w:trPr>
          <w:cantSplit/>
          <w:trHeight w:val="216"/>
        </w:trPr>
        <w:tc>
          <w:tcPr>
            <w:tcW w:w="9355" w:type="dxa"/>
          </w:tcPr>
          <w:p w14:paraId="35DE3A3B" w14:textId="78B8865C" w:rsidR="00172D43" w:rsidRPr="00172D43" w:rsidRDefault="009C008E" w:rsidP="00C973DB">
            <w:pPr>
              <w:pStyle w:val="NoSpacing"/>
              <w:rPr>
                <w:i/>
                <w:iCs/>
              </w:rPr>
            </w:pPr>
            <w:r>
              <w:t>EntryDate</w:t>
            </w:r>
          </w:p>
        </w:tc>
      </w:tr>
      <w:tr w:rsidR="00172D43" w14:paraId="270CA00C" w14:textId="77777777" w:rsidTr="00172D43">
        <w:trPr>
          <w:cantSplit/>
          <w:trHeight w:val="216"/>
        </w:trPr>
        <w:tc>
          <w:tcPr>
            <w:tcW w:w="9355" w:type="dxa"/>
          </w:tcPr>
          <w:p w14:paraId="4D25EB12" w14:textId="77777777" w:rsidR="00172D43" w:rsidRPr="00172D43" w:rsidRDefault="00172D43" w:rsidP="00C973DB">
            <w:pPr>
              <w:pStyle w:val="NoSpacing"/>
              <w:rPr>
                <w:i/>
                <w:iCs/>
              </w:rPr>
            </w:pPr>
            <w:r w:rsidRPr="00172D43">
              <w:t>MoveInDate</w:t>
            </w:r>
          </w:p>
        </w:tc>
      </w:tr>
      <w:tr w:rsidR="00172D43" w14:paraId="7A77C1AF" w14:textId="77777777" w:rsidTr="00172D43">
        <w:trPr>
          <w:cantSplit/>
          <w:trHeight w:val="216"/>
        </w:trPr>
        <w:tc>
          <w:tcPr>
            <w:tcW w:w="9355" w:type="dxa"/>
          </w:tcPr>
          <w:p w14:paraId="2A64B32B" w14:textId="5CF50C5D" w:rsidR="00172D43" w:rsidRPr="00172D43" w:rsidRDefault="009C008E" w:rsidP="00C973DB">
            <w:pPr>
              <w:pStyle w:val="NoSpacing"/>
              <w:rPr>
                <w:i/>
                <w:iCs/>
              </w:rPr>
            </w:pPr>
            <w:r>
              <w:t>ExitDate</w:t>
            </w:r>
          </w:p>
        </w:tc>
      </w:tr>
      <w:tr w:rsidR="009C008E" w:rsidRPr="005F4836" w14:paraId="6CC5BC0A" w14:textId="77777777" w:rsidTr="00147F22">
        <w:trPr>
          <w:cantSplit/>
          <w:trHeight w:val="197"/>
        </w:trPr>
        <w:tc>
          <w:tcPr>
            <w:tcW w:w="9355" w:type="dxa"/>
            <w:shd w:val="clear" w:color="auto" w:fill="EEECE1" w:themeFill="background2"/>
          </w:tcPr>
          <w:p w14:paraId="66808D9D" w14:textId="0825EE17" w:rsidR="009C008E" w:rsidRPr="00C032F4" w:rsidRDefault="009C008E" w:rsidP="00147F22">
            <w:pPr>
              <w:pStyle w:val="NoSpacing"/>
              <w:rPr>
                <w:b/>
                <w:bCs/>
              </w:rPr>
            </w:pPr>
            <w:r w:rsidRPr="00C032F4">
              <w:rPr>
                <w:b/>
                <w:bCs/>
              </w:rPr>
              <w:t>hmis_</w:t>
            </w:r>
            <w:r>
              <w:rPr>
                <w:b/>
                <w:bCs/>
              </w:rPr>
              <w:t>Enrollment</w:t>
            </w:r>
          </w:p>
        </w:tc>
      </w:tr>
      <w:tr w:rsidR="009C008E" w14:paraId="3B215C0B" w14:textId="77777777" w:rsidTr="00147F22">
        <w:trPr>
          <w:cantSplit/>
          <w:trHeight w:val="216"/>
        </w:trPr>
        <w:tc>
          <w:tcPr>
            <w:tcW w:w="9355" w:type="dxa"/>
          </w:tcPr>
          <w:p w14:paraId="78CBBD12" w14:textId="77777777" w:rsidR="009C008E" w:rsidRPr="00C032F4" w:rsidRDefault="009C008E" w:rsidP="00147F22">
            <w:pPr>
              <w:pStyle w:val="NoSpacing"/>
            </w:pPr>
            <w:r w:rsidRPr="00C032F4">
              <w:t>EnrollmentID</w:t>
            </w:r>
          </w:p>
        </w:tc>
      </w:tr>
      <w:tr w:rsidR="009C008E" w14:paraId="617B438B" w14:textId="77777777" w:rsidTr="00147F22">
        <w:trPr>
          <w:cantSplit/>
          <w:trHeight w:val="216"/>
        </w:trPr>
        <w:tc>
          <w:tcPr>
            <w:tcW w:w="9355" w:type="dxa"/>
          </w:tcPr>
          <w:p w14:paraId="4244B908" w14:textId="4F306587" w:rsidR="009C008E" w:rsidRPr="00C032F4" w:rsidRDefault="009C008E" w:rsidP="00147F22">
            <w:pPr>
              <w:pStyle w:val="NoSpacing"/>
            </w:pPr>
            <w:r>
              <w:t>LivingSituation</w:t>
            </w:r>
          </w:p>
        </w:tc>
      </w:tr>
      <w:tr w:rsidR="009C008E" w14:paraId="6CAE393F" w14:textId="77777777" w:rsidTr="00147F22">
        <w:trPr>
          <w:cantSplit/>
          <w:trHeight w:val="216"/>
        </w:trPr>
        <w:tc>
          <w:tcPr>
            <w:tcW w:w="9355" w:type="dxa"/>
          </w:tcPr>
          <w:p w14:paraId="0643A8C5" w14:textId="30BF43B7" w:rsidR="009C008E" w:rsidRPr="00C032F4" w:rsidRDefault="009C008E" w:rsidP="00147F22">
            <w:pPr>
              <w:pStyle w:val="NoSpacing"/>
            </w:pPr>
            <w:r>
              <w:t>LengthOfStay</w:t>
            </w:r>
          </w:p>
        </w:tc>
      </w:tr>
      <w:tr w:rsidR="009C008E" w14:paraId="3F378D52" w14:textId="77777777" w:rsidTr="00147F22">
        <w:trPr>
          <w:cantSplit/>
          <w:trHeight w:val="216"/>
        </w:trPr>
        <w:tc>
          <w:tcPr>
            <w:tcW w:w="9355" w:type="dxa"/>
          </w:tcPr>
          <w:p w14:paraId="4F565CEB" w14:textId="080DA624" w:rsidR="009C008E" w:rsidRPr="00C032F4" w:rsidRDefault="009C008E" w:rsidP="00147F22">
            <w:pPr>
              <w:pStyle w:val="NoSpacing"/>
            </w:pPr>
            <w:r>
              <w:rPr>
                <w:iCs/>
              </w:rPr>
              <w:t>Previous</w:t>
            </w:r>
            <w:r w:rsidRPr="009C008E">
              <w:rPr>
                <w:iCs/>
              </w:rPr>
              <w:t>StreetESSH</w:t>
            </w:r>
          </w:p>
        </w:tc>
      </w:tr>
      <w:tr w:rsidR="009C008E" w14:paraId="45E3AE68" w14:textId="77777777" w:rsidTr="00147F22">
        <w:trPr>
          <w:cantSplit/>
          <w:trHeight w:val="216"/>
        </w:trPr>
        <w:tc>
          <w:tcPr>
            <w:tcW w:w="9355" w:type="dxa"/>
          </w:tcPr>
          <w:p w14:paraId="7CE70625" w14:textId="345113B3" w:rsidR="009C008E" w:rsidRPr="009C008E" w:rsidRDefault="009C008E" w:rsidP="00147F22">
            <w:pPr>
              <w:pStyle w:val="NoSpacing"/>
              <w:rPr>
                <w:iCs/>
              </w:rPr>
            </w:pPr>
            <w:r w:rsidRPr="009C008E">
              <w:rPr>
                <w:iCs/>
              </w:rPr>
              <w:t>DateToStreetESSH</w:t>
            </w:r>
          </w:p>
        </w:tc>
      </w:tr>
      <w:tr w:rsidR="0017448B" w:rsidRPr="005F4836" w14:paraId="346AC598" w14:textId="77777777" w:rsidTr="00584131">
        <w:trPr>
          <w:cantSplit/>
          <w:trHeight w:val="197"/>
        </w:trPr>
        <w:tc>
          <w:tcPr>
            <w:tcW w:w="9355" w:type="dxa"/>
            <w:shd w:val="clear" w:color="auto" w:fill="EEECE1" w:themeFill="background2"/>
          </w:tcPr>
          <w:p w14:paraId="01805C8A" w14:textId="77777777" w:rsidR="0017448B" w:rsidRPr="00C032F4" w:rsidRDefault="0017448B" w:rsidP="00584131">
            <w:pPr>
              <w:pStyle w:val="NoSpacing"/>
              <w:rPr>
                <w:b/>
                <w:bCs/>
              </w:rPr>
            </w:pPr>
            <w:r w:rsidRPr="00C032F4">
              <w:rPr>
                <w:b/>
                <w:bCs/>
              </w:rPr>
              <w:t>hmis_Services</w:t>
            </w:r>
          </w:p>
        </w:tc>
      </w:tr>
      <w:tr w:rsidR="0017448B" w14:paraId="3371F18F" w14:textId="77777777" w:rsidTr="00584131">
        <w:trPr>
          <w:cantSplit/>
          <w:trHeight w:val="216"/>
        </w:trPr>
        <w:tc>
          <w:tcPr>
            <w:tcW w:w="9355" w:type="dxa"/>
          </w:tcPr>
          <w:p w14:paraId="7F2B192E" w14:textId="77777777" w:rsidR="0017448B" w:rsidRPr="00C032F4" w:rsidRDefault="0017448B" w:rsidP="00584131">
            <w:pPr>
              <w:pStyle w:val="NoSpacing"/>
            </w:pPr>
            <w:r w:rsidRPr="00C032F4">
              <w:t>EnrollmentID</w:t>
            </w:r>
          </w:p>
        </w:tc>
      </w:tr>
      <w:tr w:rsidR="0017448B" w14:paraId="5FBFD8BA" w14:textId="77777777" w:rsidTr="00584131">
        <w:trPr>
          <w:cantSplit/>
          <w:trHeight w:val="216"/>
        </w:trPr>
        <w:tc>
          <w:tcPr>
            <w:tcW w:w="9355" w:type="dxa"/>
          </w:tcPr>
          <w:p w14:paraId="354CD623" w14:textId="4E5586B6" w:rsidR="0017448B" w:rsidRPr="00C032F4" w:rsidRDefault="003C4035" w:rsidP="00584131">
            <w:pPr>
              <w:pStyle w:val="NoSpacing"/>
            </w:pPr>
            <w:r w:rsidRPr="003C4035">
              <w:rPr>
                <w:i/>
              </w:rPr>
              <w:t>BedNightDate</w:t>
            </w:r>
            <w:r w:rsidR="0017448B">
              <w:t xml:space="preserve"> (</w:t>
            </w:r>
            <w:r w:rsidR="0017448B" w:rsidRPr="002F0D32">
              <w:rPr>
                <w:i/>
                <w:iCs/>
              </w:rPr>
              <w:t>DateProvided</w:t>
            </w:r>
            <w:r w:rsidR="0017448B">
              <w:t xml:space="preserve"> where </w:t>
            </w:r>
            <w:r w:rsidR="0017448B" w:rsidRPr="002F0D32">
              <w:rPr>
                <w:i/>
                <w:iCs/>
              </w:rPr>
              <w:t>RecordType</w:t>
            </w:r>
            <w:r w:rsidR="0017448B">
              <w:t xml:space="preserve"> = 200)</w:t>
            </w:r>
          </w:p>
        </w:tc>
      </w:tr>
    </w:tbl>
    <w:p w14:paraId="5F4E5F2B" w14:textId="77777777" w:rsidR="00F709EC" w:rsidRPr="006A3016" w:rsidRDefault="00F709EC" w:rsidP="006A3016">
      <w:pPr>
        <w:pStyle w:val="Heading4"/>
      </w:pPr>
      <w:r w:rsidRPr="0088191A">
        <w:t>Target</w:t>
      </w:r>
    </w:p>
    <w:tbl>
      <w:tblPr>
        <w:tblStyle w:val="TableGrid"/>
        <w:tblW w:w="0" w:type="auto"/>
        <w:tblLook w:val="04A0" w:firstRow="1" w:lastRow="0" w:firstColumn="1" w:lastColumn="0" w:noHBand="0" w:noVBand="1"/>
      </w:tblPr>
      <w:tblGrid>
        <w:gridCol w:w="2335"/>
        <w:gridCol w:w="7015"/>
      </w:tblGrid>
      <w:tr w:rsidR="00F709EC" w:rsidRPr="006B4F91" w14:paraId="202EE617" w14:textId="77777777" w:rsidTr="00C973DB">
        <w:tc>
          <w:tcPr>
            <w:tcW w:w="2335" w:type="dxa"/>
            <w:shd w:val="clear" w:color="auto" w:fill="76923C" w:themeFill="accent3" w:themeFillShade="BF"/>
          </w:tcPr>
          <w:p w14:paraId="5CA5D38E" w14:textId="392277AC" w:rsidR="00F709EC" w:rsidRPr="006B4F91" w:rsidRDefault="00E04B04" w:rsidP="00C973DB">
            <w:pPr>
              <w:pStyle w:val="NoSpacing"/>
              <w:rPr>
                <w:b/>
                <w:bCs/>
                <w:color w:val="FFFFFF" w:themeColor="background1"/>
              </w:rPr>
            </w:pPr>
            <w:r>
              <w:rPr>
                <w:b/>
                <w:bCs/>
                <w:color w:val="FFFFFF" w:themeColor="background1"/>
              </w:rPr>
              <w:t>ch_Include</w:t>
            </w:r>
          </w:p>
        </w:tc>
        <w:tc>
          <w:tcPr>
            <w:tcW w:w="7015" w:type="dxa"/>
            <w:shd w:val="clear" w:color="auto" w:fill="76923C" w:themeFill="accent3" w:themeFillShade="BF"/>
          </w:tcPr>
          <w:p w14:paraId="60B1CDBE" w14:textId="40592C5B" w:rsidR="00F709EC" w:rsidRPr="006B4F91" w:rsidRDefault="00172D43" w:rsidP="00C973DB">
            <w:pPr>
              <w:pStyle w:val="NoSpacing"/>
              <w:rPr>
                <w:b/>
                <w:bCs/>
                <w:color w:val="FFFFFF" w:themeColor="background1"/>
              </w:rPr>
            </w:pPr>
            <w:r>
              <w:rPr>
                <w:b/>
                <w:bCs/>
                <w:color w:val="FFFFFF" w:themeColor="background1"/>
              </w:rPr>
              <w:t>Column Description</w:t>
            </w:r>
          </w:p>
        </w:tc>
      </w:tr>
      <w:tr w:rsidR="00F709EC" w:rsidRPr="00DE23AE" w14:paraId="6BD885E2" w14:textId="77777777" w:rsidTr="00C973DB">
        <w:tc>
          <w:tcPr>
            <w:tcW w:w="2335" w:type="dxa"/>
          </w:tcPr>
          <w:p w14:paraId="423DC1B1" w14:textId="77777777" w:rsidR="00F709EC" w:rsidRPr="006B4F91" w:rsidRDefault="00F709EC" w:rsidP="00C973DB">
            <w:pPr>
              <w:pStyle w:val="NoSpacing"/>
              <w:rPr>
                <w:b/>
                <w:bCs/>
              </w:rPr>
            </w:pPr>
            <w:r w:rsidRPr="006B4F91">
              <w:rPr>
                <w:b/>
                <w:bCs/>
              </w:rPr>
              <w:t>PersonalID</w:t>
            </w:r>
          </w:p>
        </w:tc>
        <w:tc>
          <w:tcPr>
            <w:tcW w:w="7015" w:type="dxa"/>
          </w:tcPr>
          <w:p w14:paraId="563C8C20" w14:textId="2370D4DB" w:rsidR="00F709EC" w:rsidRPr="00DE23AE" w:rsidRDefault="00F709EC" w:rsidP="00C973DB">
            <w:pPr>
              <w:pStyle w:val="NoSpacing"/>
            </w:pPr>
            <w:r w:rsidRPr="006B4F91">
              <w:rPr>
                <w:b/>
                <w:bCs/>
              </w:rPr>
              <w:t>PersonalD</w:t>
            </w:r>
          </w:p>
        </w:tc>
      </w:tr>
      <w:tr w:rsidR="00F709EC" w:rsidRPr="00DE23AE" w14:paraId="223B16D6" w14:textId="77777777" w:rsidTr="00C973DB">
        <w:tc>
          <w:tcPr>
            <w:tcW w:w="2335" w:type="dxa"/>
          </w:tcPr>
          <w:p w14:paraId="6C951C45" w14:textId="51D7D0A3" w:rsidR="00F709EC" w:rsidRPr="006B4F91" w:rsidRDefault="009366AD" w:rsidP="00C973DB">
            <w:pPr>
              <w:pStyle w:val="NoSpacing"/>
              <w:rPr>
                <w:b/>
                <w:bCs/>
              </w:rPr>
            </w:pPr>
            <w:r>
              <w:rPr>
                <w:b/>
                <w:bCs/>
              </w:rPr>
              <w:t>ESSHStreet</w:t>
            </w:r>
            <w:r w:rsidR="00F709EC">
              <w:rPr>
                <w:b/>
                <w:bCs/>
              </w:rPr>
              <w:t>Date</w:t>
            </w:r>
          </w:p>
        </w:tc>
        <w:tc>
          <w:tcPr>
            <w:tcW w:w="7015" w:type="dxa"/>
          </w:tcPr>
          <w:p w14:paraId="2F6A75EF" w14:textId="607596FE" w:rsidR="00F709EC" w:rsidRPr="00DE23AE" w:rsidRDefault="00F709EC" w:rsidP="00C973DB">
            <w:pPr>
              <w:pStyle w:val="NoSpacing"/>
            </w:pPr>
            <w:r>
              <w:rPr>
                <w:rFonts w:cs="Times New Roman"/>
              </w:rPr>
              <w:t xml:space="preserve">Distinct dates between </w:t>
            </w:r>
            <w:r w:rsidRPr="00CF23C7">
              <w:rPr>
                <w:rFonts w:cs="Times New Roman"/>
                <w:b/>
              </w:rPr>
              <w:t>CHStart</w:t>
            </w:r>
            <w:r>
              <w:rPr>
                <w:rFonts w:cs="Times New Roman"/>
                <w:i/>
              </w:rPr>
              <w:t xml:space="preserve"> </w:t>
            </w:r>
            <w:r>
              <w:rPr>
                <w:rFonts w:cs="Times New Roman"/>
              </w:rPr>
              <w:t xml:space="preserve">and </w:t>
            </w:r>
            <w:r w:rsidRPr="00CF23C7">
              <w:rPr>
                <w:rFonts w:cs="Times New Roman"/>
                <w:b/>
              </w:rPr>
              <w:t>LastActive</w:t>
            </w:r>
            <w:r>
              <w:rPr>
                <w:rFonts w:cs="Times New Roman"/>
              </w:rPr>
              <w:t xml:space="preserve"> when client was in ES/SH or on the street; also referred to as ES/SH/Street dates.</w:t>
            </w:r>
          </w:p>
        </w:tc>
      </w:tr>
    </w:tbl>
    <w:p w14:paraId="25C134A3" w14:textId="77777777" w:rsidR="00006148" w:rsidRDefault="00006148" w:rsidP="006A3016">
      <w:pPr>
        <w:pStyle w:val="Heading3"/>
      </w:pPr>
      <w:r>
        <w:t>Logic</w:t>
      </w:r>
    </w:p>
    <w:p w14:paraId="456E3707" w14:textId="7DDF5C03" w:rsidR="00E04B04" w:rsidRDefault="00E04B04" w:rsidP="00E04B04">
      <w:r>
        <w:t xml:space="preserve">For each </w:t>
      </w:r>
      <w:r w:rsidRPr="00655B0F">
        <w:rPr>
          <w:b/>
        </w:rPr>
        <w:t>PersonalID</w:t>
      </w:r>
      <w:r>
        <w:t xml:space="preserve"> in tlsa_Person, any date between </w:t>
      </w:r>
      <w:r w:rsidRPr="00CF23C7">
        <w:rPr>
          <w:b/>
        </w:rPr>
        <w:t>CHStart</w:t>
      </w:r>
      <w:r>
        <w:rPr>
          <w:i/>
        </w:rPr>
        <w:t xml:space="preserve"> </w:t>
      </w:r>
      <w:r>
        <w:t xml:space="preserve">and </w:t>
      </w:r>
      <w:r w:rsidRPr="00CF23C7">
        <w:rPr>
          <w:b/>
        </w:rPr>
        <w:t>LastActive</w:t>
      </w:r>
      <w:r>
        <w:t xml:space="preserve"> is counted as an </w:t>
      </w:r>
      <w:r>
        <w:rPr>
          <w:b/>
        </w:rPr>
        <w:t>ESSHStreetDate</w:t>
      </w:r>
      <w:r>
        <w:t xml:space="preserve"> based on HMIS data if:</w:t>
      </w:r>
    </w:p>
    <w:p w14:paraId="3041CF67" w14:textId="77777777" w:rsidR="00E04B04" w:rsidRDefault="00E04B04" w:rsidP="0030608E">
      <w:pPr>
        <w:pStyle w:val="ListParagraph"/>
        <w:numPr>
          <w:ilvl w:val="0"/>
          <w:numId w:val="21"/>
        </w:numPr>
      </w:pPr>
      <w:r>
        <w:t>The date is not excluded because the client was enrolled in a TH project or enrolled and housed in an RRH/PSH project (ch_Exclude.</w:t>
      </w:r>
      <w:r w:rsidRPr="005F4836">
        <w:rPr>
          <w:b/>
          <w:bCs/>
        </w:rPr>
        <w:t>ExcludeDate</w:t>
      </w:r>
      <w:r>
        <w:t xml:space="preserve">); and </w:t>
      </w:r>
    </w:p>
    <w:p w14:paraId="67BE5D4F" w14:textId="49677A63" w:rsidR="00E04B04" w:rsidRDefault="00E04B04" w:rsidP="0030608E">
      <w:pPr>
        <w:pStyle w:val="ListParagraph"/>
        <w:numPr>
          <w:ilvl w:val="0"/>
          <w:numId w:val="21"/>
        </w:numPr>
      </w:pPr>
      <w:r>
        <w:t xml:space="preserve">The date is consistent with any set of criteria listed below based on </w:t>
      </w:r>
      <w:r w:rsidR="009C008E">
        <w:t>tlsa_E</w:t>
      </w:r>
      <w:r>
        <w:t xml:space="preserve">nrollments </w:t>
      </w:r>
      <w:r w:rsidR="009C008E">
        <w:t xml:space="preserve">where </w:t>
      </w:r>
      <w:r w:rsidR="009C008E" w:rsidRPr="009C008E">
        <w:rPr>
          <w:b/>
          <w:bCs/>
        </w:rPr>
        <w:t>CH</w:t>
      </w:r>
      <w:r w:rsidR="009C008E">
        <w:t xml:space="preserve"> = 1</w:t>
      </w:r>
      <w:r w:rsidR="004873DC">
        <w:t xml:space="preserve">. </w:t>
      </w:r>
    </w:p>
    <w:p w14:paraId="13EECD20" w14:textId="682E8108" w:rsidR="00006148" w:rsidRDefault="000F1576" w:rsidP="006A3016">
      <w:pPr>
        <w:pStyle w:val="Heading4"/>
      </w:pPr>
      <w:r w:rsidRPr="0088191A">
        <w:t>Enrollment</w:t>
      </w:r>
      <w:r w:rsidR="00006148" w:rsidRPr="0088191A">
        <w:t xml:space="preserve"> in </w:t>
      </w:r>
      <w:r w:rsidR="00A10E91" w:rsidRPr="0088191A">
        <w:t>Entry</w:t>
      </w:r>
      <w:r w:rsidR="00006148" w:rsidRPr="0088191A">
        <w:t>/</w:t>
      </w:r>
      <w:r w:rsidR="00A10E91" w:rsidRPr="0088191A">
        <w:t xml:space="preserve">Exit </w:t>
      </w:r>
      <w:r w:rsidR="00006148" w:rsidRPr="0088191A">
        <w:t>ES or SH</w:t>
      </w:r>
    </w:p>
    <w:p w14:paraId="6EDBEB41" w14:textId="4F4D8872" w:rsidR="00006148" w:rsidRDefault="00006148" w:rsidP="0030608E">
      <w:pPr>
        <w:pStyle w:val="ListParagraph"/>
        <w:numPr>
          <w:ilvl w:val="5"/>
          <w:numId w:val="57"/>
        </w:numPr>
      </w:pPr>
      <w:r w:rsidRPr="009C008E">
        <w:rPr>
          <w:b/>
          <w:bCs/>
          <w:iCs/>
        </w:rPr>
        <w:t>ProjectType</w:t>
      </w:r>
      <w:r w:rsidRPr="002F68BE">
        <w:t xml:space="preserve"> = 8 or (</w:t>
      </w:r>
      <w:r w:rsidRPr="009C008E">
        <w:rPr>
          <w:b/>
          <w:bCs/>
          <w:iCs/>
        </w:rPr>
        <w:t>ProjectType</w:t>
      </w:r>
      <w:r w:rsidRPr="00A6067F">
        <w:t xml:space="preserve"> = 1 and </w:t>
      </w:r>
      <w:r w:rsidRPr="009C008E">
        <w:rPr>
          <w:b/>
          <w:bCs/>
          <w:iCs/>
        </w:rPr>
        <w:t>TrackingMethod</w:t>
      </w:r>
      <w:r w:rsidRPr="00445256">
        <w:t xml:space="preserve"> </w:t>
      </w:r>
      <w:r w:rsidR="007657BC" w:rsidRPr="00445256">
        <w:t>= 0</w:t>
      </w:r>
      <w:r w:rsidRPr="00445256">
        <w:t>); and</w:t>
      </w:r>
    </w:p>
    <w:p w14:paraId="05DD17F3" w14:textId="74E0E381" w:rsidR="00006148" w:rsidRPr="002F68BE" w:rsidRDefault="009366AD" w:rsidP="0030608E">
      <w:pPr>
        <w:pStyle w:val="ListParagraph"/>
        <w:numPr>
          <w:ilvl w:val="5"/>
          <w:numId w:val="57"/>
        </w:numPr>
        <w:rPr>
          <w:i/>
        </w:rPr>
      </w:pPr>
      <w:r>
        <w:rPr>
          <w:b/>
        </w:rPr>
        <w:t>ESSHStreetDate</w:t>
      </w:r>
      <w:r w:rsidR="00006148">
        <w:t xml:space="preserve"> </w:t>
      </w:r>
      <w:r w:rsidR="00006148" w:rsidRPr="002F68BE">
        <w:t xml:space="preserve">&gt;= </w:t>
      </w:r>
      <w:r w:rsidR="00C903F7">
        <w:t>(</w:t>
      </w:r>
      <w:r w:rsidR="00006148" w:rsidRPr="002F68BE">
        <w:t xml:space="preserve">later of </w:t>
      </w:r>
      <w:r w:rsidR="00006148" w:rsidRPr="009C008E">
        <w:rPr>
          <w:b/>
          <w:bCs/>
          <w:iCs/>
        </w:rPr>
        <w:t>EntryDate</w:t>
      </w:r>
      <w:r w:rsidR="00006148" w:rsidRPr="00A6067F">
        <w:t xml:space="preserve"> and </w:t>
      </w:r>
      <w:r w:rsidR="00BD1A43">
        <w:rPr>
          <w:b/>
        </w:rPr>
        <w:t>CHStart</w:t>
      </w:r>
      <w:r w:rsidR="00C903F7">
        <w:rPr>
          <w:b/>
        </w:rPr>
        <w:t>)</w:t>
      </w:r>
      <w:r w:rsidR="00006148">
        <w:rPr>
          <w:i/>
        </w:rPr>
        <w:t xml:space="preserve">; </w:t>
      </w:r>
      <w:r w:rsidR="00006148" w:rsidRPr="00A6067F">
        <w:t>and</w:t>
      </w:r>
    </w:p>
    <w:p w14:paraId="0DEC7828" w14:textId="3E104BBB" w:rsidR="00006148" w:rsidRPr="00F92C8B" w:rsidRDefault="009366AD" w:rsidP="0030608E">
      <w:pPr>
        <w:pStyle w:val="ListParagraph"/>
        <w:numPr>
          <w:ilvl w:val="5"/>
          <w:numId w:val="57"/>
        </w:numPr>
      </w:pPr>
      <w:r>
        <w:rPr>
          <w:b/>
        </w:rPr>
        <w:t>ESSHStreetDate</w:t>
      </w:r>
      <w:r w:rsidR="00006148">
        <w:t xml:space="preserve"> </w:t>
      </w:r>
      <w:r w:rsidR="00006148" w:rsidRPr="002F68BE">
        <w:t xml:space="preserve">&lt; </w:t>
      </w:r>
      <w:r w:rsidR="00BA5FD6">
        <w:t>(</w:t>
      </w:r>
      <w:r w:rsidR="00880BD8">
        <w:t>earliest non-</w:t>
      </w:r>
      <w:r w:rsidR="00143E83">
        <w:t>NULL</w:t>
      </w:r>
      <w:r w:rsidR="00880BD8">
        <w:t xml:space="preserve"> value for </w:t>
      </w:r>
      <w:r w:rsidR="00006148" w:rsidRPr="009C008E">
        <w:rPr>
          <w:b/>
          <w:bCs/>
          <w:iCs/>
        </w:rPr>
        <w:t>ExitDate</w:t>
      </w:r>
      <w:r w:rsidR="00006148" w:rsidRPr="00A6067F">
        <w:t xml:space="preserve"> or </w:t>
      </w:r>
      <w:r w:rsidR="00900A7B">
        <w:t>[</w:t>
      </w:r>
      <w:r w:rsidR="00CF23C7" w:rsidRPr="00CF23C7">
        <w:rPr>
          <w:b/>
        </w:rPr>
        <w:t>LastActive</w:t>
      </w:r>
      <w:r w:rsidR="00880BD8">
        <w:rPr>
          <w:b/>
        </w:rPr>
        <w:t xml:space="preserve"> </w:t>
      </w:r>
      <w:r w:rsidR="00880BD8">
        <w:rPr>
          <w:bCs/>
        </w:rPr>
        <w:t>+ 1 day</w:t>
      </w:r>
      <w:r w:rsidR="00900A7B">
        <w:rPr>
          <w:bCs/>
        </w:rPr>
        <w:t>]</w:t>
      </w:r>
      <w:r w:rsidR="00DC715B" w:rsidRPr="00C97DED">
        <w:rPr>
          <w:bCs/>
        </w:rPr>
        <w:t>)</w:t>
      </w:r>
    </w:p>
    <w:p w14:paraId="43CA56D2" w14:textId="5B349BE0" w:rsidR="00006148" w:rsidRPr="006A3016" w:rsidRDefault="000F1576" w:rsidP="006A3016">
      <w:pPr>
        <w:pStyle w:val="Heading4"/>
      </w:pPr>
      <w:r w:rsidRPr="0088191A">
        <w:t xml:space="preserve">Bed </w:t>
      </w:r>
      <w:r w:rsidR="00A10E91" w:rsidRPr="0088191A">
        <w:t>N</w:t>
      </w:r>
      <w:r w:rsidRPr="0088191A">
        <w:t xml:space="preserve">ights in </w:t>
      </w:r>
      <w:r w:rsidR="00A10E91" w:rsidRPr="0088191A">
        <w:t>N</w:t>
      </w:r>
      <w:r w:rsidR="00006148" w:rsidRPr="0088191A">
        <w:t>ight-by-</w:t>
      </w:r>
      <w:r w:rsidR="00A10E91" w:rsidRPr="0088191A">
        <w:t xml:space="preserve">Night </w:t>
      </w:r>
      <w:r w:rsidR="00006148" w:rsidRPr="0088191A">
        <w:t xml:space="preserve">ES </w:t>
      </w:r>
    </w:p>
    <w:p w14:paraId="52D2DDBF" w14:textId="77777777" w:rsidR="00006148" w:rsidRPr="00BF5535" w:rsidRDefault="00006148" w:rsidP="0030608E">
      <w:pPr>
        <w:pStyle w:val="ListParagraph"/>
        <w:numPr>
          <w:ilvl w:val="5"/>
          <w:numId w:val="58"/>
        </w:numPr>
      </w:pPr>
      <w:r w:rsidRPr="009C008E">
        <w:rPr>
          <w:b/>
          <w:bCs/>
          <w:iCs/>
        </w:rPr>
        <w:t>ProjectType</w:t>
      </w:r>
      <w:r w:rsidRPr="00BF5535">
        <w:t xml:space="preserve"> = 1 and </w:t>
      </w:r>
      <w:r w:rsidRPr="009C008E">
        <w:rPr>
          <w:b/>
          <w:bCs/>
          <w:iCs/>
        </w:rPr>
        <w:t>TrackingMethod</w:t>
      </w:r>
      <w:r w:rsidRPr="00A6067F">
        <w:t xml:space="preserve"> </w:t>
      </w:r>
      <w:r w:rsidRPr="00EF2901">
        <w:t>= 3</w:t>
      </w:r>
      <w:r w:rsidRPr="00A6067F">
        <w:t>; and</w:t>
      </w:r>
    </w:p>
    <w:p w14:paraId="7E91D04F" w14:textId="249A5897" w:rsidR="00006148" w:rsidRPr="00562B4E" w:rsidRDefault="009366AD" w:rsidP="0030608E">
      <w:pPr>
        <w:pStyle w:val="ListParagraph"/>
        <w:numPr>
          <w:ilvl w:val="5"/>
          <w:numId w:val="58"/>
        </w:numPr>
      </w:pPr>
      <w:r>
        <w:rPr>
          <w:b/>
        </w:rPr>
        <w:t>ESSHStreetDate</w:t>
      </w:r>
      <w:r w:rsidR="00006148">
        <w:t xml:space="preserve"> = </w:t>
      </w:r>
      <w:bookmarkStart w:id="204" w:name="_Hlk42149391"/>
      <w:r w:rsidR="003C4035" w:rsidRPr="003C4035">
        <w:rPr>
          <w:i/>
        </w:rPr>
        <w:t>BedNightDate</w:t>
      </w:r>
      <w:bookmarkEnd w:id="204"/>
    </w:p>
    <w:p w14:paraId="504559F8" w14:textId="30675504" w:rsidR="003B1AEA" w:rsidRPr="00267838" w:rsidRDefault="00BF0431" w:rsidP="0030608E">
      <w:pPr>
        <w:pStyle w:val="ListParagraph"/>
        <w:numPr>
          <w:ilvl w:val="5"/>
          <w:numId w:val="58"/>
        </w:numPr>
      </w:pPr>
      <w:r w:rsidRPr="003C4035">
        <w:rPr>
          <w:i/>
        </w:rPr>
        <w:t>BedNightDate</w:t>
      </w:r>
      <w:r>
        <w:rPr>
          <w:i/>
        </w:rPr>
        <w:t xml:space="preserve"> </w:t>
      </w:r>
      <w:r>
        <w:rPr>
          <w:iCs/>
        </w:rPr>
        <w:t>&gt;= 10/1/2012</w:t>
      </w:r>
    </w:p>
    <w:p w14:paraId="2D173277" w14:textId="57B801FA" w:rsidR="004A087A" w:rsidRPr="00645339" w:rsidRDefault="004A087A" w:rsidP="0030608E">
      <w:pPr>
        <w:pStyle w:val="ListParagraph"/>
        <w:numPr>
          <w:ilvl w:val="5"/>
          <w:numId w:val="58"/>
        </w:numPr>
      </w:pPr>
      <w:r w:rsidRPr="003C4035">
        <w:rPr>
          <w:i/>
        </w:rPr>
        <w:t>BedNightDate</w:t>
      </w:r>
      <w:r>
        <w:rPr>
          <w:i/>
        </w:rPr>
        <w:t xml:space="preserve"> </w:t>
      </w:r>
      <w:r w:rsidR="009B137E">
        <w:rPr>
          <w:iCs/>
        </w:rPr>
        <w:t>&gt;=</w:t>
      </w:r>
      <w:r w:rsidR="002D3AF1">
        <w:rPr>
          <w:iCs/>
        </w:rPr>
        <w:t xml:space="preserve"> </w:t>
      </w:r>
      <w:r w:rsidR="002D3AF1" w:rsidRPr="005C4382">
        <w:rPr>
          <w:b/>
          <w:bCs/>
          <w:iCs/>
        </w:rPr>
        <w:t>EntryDate</w:t>
      </w:r>
      <w:r w:rsidR="002D3AF1">
        <w:rPr>
          <w:iCs/>
        </w:rPr>
        <w:t xml:space="preserve"> for the associated enrollment</w:t>
      </w:r>
    </w:p>
    <w:p w14:paraId="55C409D4" w14:textId="5449E4AC" w:rsidR="00DD7E0D" w:rsidRPr="00F92C8B" w:rsidRDefault="00DD7E0D" w:rsidP="0030608E">
      <w:pPr>
        <w:pStyle w:val="ListParagraph"/>
        <w:numPr>
          <w:ilvl w:val="5"/>
          <w:numId w:val="58"/>
        </w:numPr>
      </w:pPr>
      <w:r>
        <w:rPr>
          <w:iCs/>
        </w:rPr>
        <w:t>tlsa_Enrollment.</w:t>
      </w:r>
      <w:r w:rsidRPr="005C4382">
        <w:rPr>
          <w:b/>
          <w:bCs/>
          <w:iCs/>
        </w:rPr>
        <w:t>ExitDate</w:t>
      </w:r>
      <w:r>
        <w:rPr>
          <w:iCs/>
        </w:rPr>
        <w:t xml:space="preserve"> is NULL or </w:t>
      </w:r>
      <w:r w:rsidRPr="005C4382">
        <w:rPr>
          <w:i/>
        </w:rPr>
        <w:t>BedNightDate</w:t>
      </w:r>
      <w:r>
        <w:rPr>
          <w:iCs/>
        </w:rPr>
        <w:t xml:space="preserve"> &lt; </w:t>
      </w:r>
      <w:r w:rsidR="005C7A1A">
        <w:rPr>
          <w:iCs/>
        </w:rPr>
        <w:t>tlsa_Enrollment.</w:t>
      </w:r>
      <w:r w:rsidR="005C7A1A" w:rsidRPr="005C4382">
        <w:rPr>
          <w:b/>
          <w:bCs/>
          <w:iCs/>
        </w:rPr>
        <w:t>ExitDate</w:t>
      </w:r>
    </w:p>
    <w:p w14:paraId="3AF1646E" w14:textId="4B2939A7" w:rsidR="00006148" w:rsidRPr="006A3016" w:rsidRDefault="00006148" w:rsidP="006A3016">
      <w:pPr>
        <w:pStyle w:val="Heading4"/>
      </w:pPr>
      <w:r w:rsidRPr="0088191A">
        <w:t>ES/SH</w:t>
      </w:r>
      <w:r w:rsidR="000F1576" w:rsidRPr="0088191A">
        <w:t xml:space="preserve">/Street Dates from </w:t>
      </w:r>
      <w:r w:rsidRPr="0088191A">
        <w:t>3.917 Living Situation</w:t>
      </w:r>
    </w:p>
    <w:p w14:paraId="4A604745" w14:textId="2CD4F692" w:rsidR="00B5597A" w:rsidRDefault="00006148" w:rsidP="00B5597A">
      <w:pPr>
        <w:rPr>
          <w:bCs/>
        </w:rPr>
      </w:pPr>
      <w:r>
        <w:t xml:space="preserve">For enrollments where </w:t>
      </w:r>
      <w:r w:rsidRPr="009C008E">
        <w:rPr>
          <w:b/>
          <w:bCs/>
          <w:iCs/>
        </w:rPr>
        <w:t>EntryDate</w:t>
      </w:r>
      <w:r>
        <w:t xml:space="preserve"> &gt; </w:t>
      </w:r>
      <w:r w:rsidR="00CF23C7" w:rsidRPr="00CF23C7">
        <w:rPr>
          <w:b/>
        </w:rPr>
        <w:t>CHStart</w:t>
      </w:r>
      <w:r>
        <w:t xml:space="preserve">, </w:t>
      </w:r>
      <w:r w:rsidR="00B5597A">
        <w:rPr>
          <w:bCs/>
        </w:rPr>
        <w:t xml:space="preserve">dates on which the client was on the street on in ES/SH based on 3.917 are included as </w:t>
      </w:r>
      <w:r w:rsidR="00B5597A" w:rsidRPr="0044267F">
        <w:rPr>
          <w:b/>
        </w:rPr>
        <w:t>ESSHStreetDate</w:t>
      </w:r>
      <w:r w:rsidR="00B5597A">
        <w:rPr>
          <w:bCs/>
        </w:rPr>
        <w:t>s if they have not already been excluded or included based on prior criteria.</w:t>
      </w:r>
    </w:p>
    <w:p w14:paraId="6A9AF250" w14:textId="77777777" w:rsidR="00B5597A" w:rsidRPr="0044267F" w:rsidRDefault="00B5597A" w:rsidP="0030608E">
      <w:pPr>
        <w:pStyle w:val="ListParagraph"/>
        <w:numPr>
          <w:ilvl w:val="0"/>
          <w:numId w:val="71"/>
        </w:numPr>
        <w:rPr>
          <w:bCs/>
        </w:rPr>
      </w:pPr>
      <w:r w:rsidRPr="0044267F">
        <w:rPr>
          <w:bCs/>
        </w:rPr>
        <w:t xml:space="preserve">An </w:t>
      </w:r>
      <w:r w:rsidRPr="0044267F">
        <w:rPr>
          <w:b/>
        </w:rPr>
        <w:t>ESSHStreetDate</w:t>
      </w:r>
      <w:r w:rsidRPr="0044267F">
        <w:rPr>
          <w:bCs/>
        </w:rPr>
        <w:t xml:space="preserve"> is counted for ES and SH projects (</w:t>
      </w:r>
      <w:r w:rsidRPr="0044267F">
        <w:rPr>
          <w:b/>
        </w:rPr>
        <w:t>ProjectType</w:t>
      </w:r>
      <w:r w:rsidRPr="0044267F">
        <w:rPr>
          <w:bCs/>
        </w:rPr>
        <w:t xml:space="preserve"> in (1,8)</w:t>
      </w:r>
      <w:r>
        <w:rPr>
          <w:bCs/>
        </w:rPr>
        <w:t>)</w:t>
      </w:r>
      <w:r w:rsidRPr="0044267F">
        <w:rPr>
          <w:bCs/>
        </w:rPr>
        <w:t xml:space="preserve"> if:</w:t>
      </w:r>
    </w:p>
    <w:p w14:paraId="554ED581" w14:textId="77777777" w:rsidR="00B5597A" w:rsidRDefault="00B5597A" w:rsidP="0030608E">
      <w:pPr>
        <w:pStyle w:val="ListParagraph"/>
        <w:numPr>
          <w:ilvl w:val="0"/>
          <w:numId w:val="72"/>
        </w:numPr>
      </w:pPr>
      <w:r w:rsidRPr="0044267F">
        <w:rPr>
          <w:i/>
        </w:rPr>
        <w:t>LivingSituation</w:t>
      </w:r>
      <w:r w:rsidRPr="007327FC">
        <w:t xml:space="preserve"> in (1,18,16)</w:t>
      </w:r>
      <w:r w:rsidRPr="00DB4FDE">
        <w:t xml:space="preserve">; </w:t>
      </w:r>
      <w:r>
        <w:t>and</w:t>
      </w:r>
    </w:p>
    <w:p w14:paraId="4C61AC06" w14:textId="77777777" w:rsidR="00B5597A" w:rsidRPr="0044267F" w:rsidRDefault="00B5597A" w:rsidP="0030608E">
      <w:pPr>
        <w:pStyle w:val="ListParagraph"/>
        <w:numPr>
          <w:ilvl w:val="0"/>
          <w:numId w:val="72"/>
        </w:numPr>
      </w:pPr>
      <w:r w:rsidRPr="0044267F">
        <w:rPr>
          <w:b/>
        </w:rPr>
        <w:t>ESSHStreetDate</w:t>
      </w:r>
      <w:r>
        <w:t xml:space="preserve"> &gt;= </w:t>
      </w:r>
      <w:r w:rsidRPr="0044267F">
        <w:rPr>
          <w:i/>
          <w:iCs/>
        </w:rPr>
        <w:t>DateToStreetESSH</w:t>
      </w:r>
      <w:r>
        <w:t xml:space="preserve"> and &lt; </w:t>
      </w:r>
      <w:r w:rsidRPr="0044267F">
        <w:rPr>
          <w:b/>
          <w:bCs/>
        </w:rPr>
        <w:t>EntryDate</w:t>
      </w:r>
      <w:r>
        <w:rPr>
          <w:b/>
          <w:bCs/>
        </w:rPr>
        <w:t>.</w:t>
      </w:r>
    </w:p>
    <w:p w14:paraId="5A114D2D" w14:textId="77777777" w:rsidR="00B5597A" w:rsidRDefault="00B5597A" w:rsidP="0030608E">
      <w:pPr>
        <w:pStyle w:val="ListParagraph"/>
        <w:numPr>
          <w:ilvl w:val="0"/>
          <w:numId w:val="74"/>
        </w:numPr>
        <w:rPr>
          <w:bCs/>
        </w:rPr>
      </w:pPr>
      <w:r w:rsidRPr="0044267F">
        <w:rPr>
          <w:bCs/>
        </w:rPr>
        <w:t>For TH, PSH, and RRH projects (ProjectType in (2,3,13)</w:t>
      </w:r>
      <w:r>
        <w:rPr>
          <w:bCs/>
        </w:rPr>
        <w:t>)</w:t>
      </w:r>
      <w:r w:rsidRPr="0044267F">
        <w:rPr>
          <w:bCs/>
        </w:rPr>
        <w:t xml:space="preserve">, </w:t>
      </w:r>
      <w:r w:rsidRPr="0044267F">
        <w:rPr>
          <w:b/>
        </w:rPr>
        <w:t>ESSHStreetDate</w:t>
      </w:r>
      <w:r>
        <w:rPr>
          <w:bCs/>
        </w:rPr>
        <w:t>s based on</w:t>
      </w:r>
      <w:r w:rsidRPr="0044267F">
        <w:rPr>
          <w:bCs/>
        </w:rPr>
        <w:t xml:space="preserve"> 3.917 are only counted if:</w:t>
      </w:r>
    </w:p>
    <w:p w14:paraId="64CA9FDF" w14:textId="77777777" w:rsidR="00B5597A" w:rsidRPr="0044267F" w:rsidRDefault="00B5597A" w:rsidP="0030608E">
      <w:pPr>
        <w:pStyle w:val="ListParagraph"/>
        <w:numPr>
          <w:ilvl w:val="0"/>
          <w:numId w:val="71"/>
        </w:numPr>
        <w:ind w:left="1080"/>
        <w:rPr>
          <w:bCs/>
        </w:rPr>
      </w:pPr>
      <w:r>
        <w:rPr>
          <w:bCs/>
        </w:rPr>
        <w:t>The client was in ES/SH or on the street prior to entry:</w:t>
      </w:r>
    </w:p>
    <w:p w14:paraId="4C6416C3" w14:textId="77777777" w:rsidR="00B5597A" w:rsidRPr="00DD4D75" w:rsidRDefault="00B5597A" w:rsidP="0030608E">
      <w:pPr>
        <w:pStyle w:val="ListParagraph"/>
        <w:numPr>
          <w:ilvl w:val="0"/>
          <w:numId w:val="73"/>
        </w:numPr>
      </w:pPr>
      <w:r w:rsidRPr="007327FC">
        <w:rPr>
          <w:i/>
        </w:rPr>
        <w:t>LivingSituation</w:t>
      </w:r>
      <w:r w:rsidRPr="007327FC">
        <w:t xml:space="preserve"> in (1,18,16)</w:t>
      </w:r>
      <w:r w:rsidRPr="00DB4FDE">
        <w:t>; or</w:t>
      </w:r>
    </w:p>
    <w:p w14:paraId="36CA0E22" w14:textId="77777777" w:rsidR="00B5597A" w:rsidRPr="00DD4D75" w:rsidRDefault="00B5597A" w:rsidP="0030608E">
      <w:pPr>
        <w:pStyle w:val="ListParagraph"/>
        <w:numPr>
          <w:ilvl w:val="0"/>
          <w:numId w:val="73"/>
        </w:numPr>
      </w:pPr>
      <w:r w:rsidRPr="007327FC">
        <w:rPr>
          <w:i/>
        </w:rPr>
        <w:t>LengthOfStay</w:t>
      </w:r>
      <w:r w:rsidRPr="007327FC">
        <w:t xml:space="preserve"> in (10, 11) and </w:t>
      </w:r>
      <w:r w:rsidRPr="00DB4FDE">
        <w:rPr>
          <w:i/>
        </w:rPr>
        <w:t>PreviousStreetESSH</w:t>
      </w:r>
      <w:r w:rsidRPr="00DD4D75">
        <w:t xml:space="preserve"> = 1; or</w:t>
      </w:r>
    </w:p>
    <w:p w14:paraId="008CF949" w14:textId="77777777" w:rsidR="00B5597A" w:rsidRDefault="00B5597A" w:rsidP="0030608E">
      <w:pPr>
        <w:pStyle w:val="ListParagraph"/>
        <w:numPr>
          <w:ilvl w:val="0"/>
          <w:numId w:val="73"/>
        </w:numPr>
      </w:pPr>
      <w:r w:rsidRPr="007327FC">
        <w:rPr>
          <w:i/>
        </w:rPr>
        <w:t>LivingSituation</w:t>
      </w:r>
      <w:r w:rsidRPr="007327FC">
        <w:t xml:space="preserve"> in (4,5,6,7,15,</w:t>
      </w:r>
      <w:r>
        <w:t>25</w:t>
      </w:r>
      <w:r w:rsidRPr="007327FC">
        <w:t>)</w:t>
      </w:r>
      <w:r w:rsidRPr="00DB4FDE">
        <w:t xml:space="preserve"> and </w:t>
      </w:r>
      <w:r w:rsidRPr="00DD4D75">
        <w:rPr>
          <w:i/>
        </w:rPr>
        <w:t>LengthOfStay</w:t>
      </w:r>
      <w:r w:rsidRPr="00DD4D75">
        <w:t xml:space="preserve"> in (2,3) and </w:t>
      </w:r>
      <w:r w:rsidRPr="00DD4D75">
        <w:rPr>
          <w:i/>
        </w:rPr>
        <w:t>PreviousStreetESSH</w:t>
      </w:r>
      <w:r w:rsidRPr="00DD4D75">
        <w:t xml:space="preserve"> = 1</w:t>
      </w:r>
    </w:p>
    <w:p w14:paraId="3B440B36" w14:textId="77777777" w:rsidR="00B5597A" w:rsidRDefault="00B5597A" w:rsidP="0030608E">
      <w:pPr>
        <w:pStyle w:val="ListParagraph"/>
        <w:numPr>
          <w:ilvl w:val="0"/>
          <w:numId w:val="70"/>
        </w:numPr>
      </w:pPr>
      <w:r w:rsidRPr="0044267F">
        <w:rPr>
          <w:b/>
        </w:rPr>
        <w:t>ESSHStreetDate</w:t>
      </w:r>
      <w:r>
        <w:t xml:space="preserve"> </w:t>
      </w:r>
      <w:r w:rsidRPr="002F68BE">
        <w:t xml:space="preserve">&gt;= </w:t>
      </w:r>
      <w:r w:rsidRPr="0044267F">
        <w:rPr>
          <w:i/>
        </w:rPr>
        <w:t>DateToStreetESSH</w:t>
      </w:r>
      <w:r>
        <w:t>; and</w:t>
      </w:r>
    </w:p>
    <w:p w14:paraId="3C6ED81B" w14:textId="77777777" w:rsidR="00B5597A" w:rsidRDefault="00B5597A" w:rsidP="0030608E">
      <w:pPr>
        <w:pStyle w:val="ListParagraph"/>
        <w:numPr>
          <w:ilvl w:val="1"/>
          <w:numId w:val="75"/>
        </w:numPr>
      </w:pPr>
      <w:r w:rsidRPr="0044267F">
        <w:rPr>
          <w:b/>
          <w:bCs/>
        </w:rPr>
        <w:t>ProjectType</w:t>
      </w:r>
      <w:r>
        <w:t xml:space="preserve"> = 2 and </w:t>
      </w:r>
      <w:r w:rsidRPr="0044267F">
        <w:rPr>
          <w:b/>
        </w:rPr>
        <w:t>ESSHStreetDate</w:t>
      </w:r>
      <w:r>
        <w:t xml:space="preserve"> &lt; </w:t>
      </w:r>
      <w:r w:rsidRPr="0044267F">
        <w:rPr>
          <w:b/>
          <w:bCs/>
        </w:rPr>
        <w:t>EntryDate</w:t>
      </w:r>
      <w:r>
        <w:t>; or</w:t>
      </w:r>
    </w:p>
    <w:p w14:paraId="03655FAD" w14:textId="77777777" w:rsidR="00B5597A" w:rsidRDefault="00B5597A" w:rsidP="0030608E">
      <w:pPr>
        <w:pStyle w:val="ListParagraph"/>
        <w:numPr>
          <w:ilvl w:val="1"/>
          <w:numId w:val="75"/>
        </w:numPr>
      </w:pPr>
      <w:r w:rsidRPr="0044267F">
        <w:rPr>
          <w:b/>
          <w:bCs/>
        </w:rPr>
        <w:t>ProjectType</w:t>
      </w:r>
      <w:r>
        <w:t xml:space="preserve"> in (3,13) and </w:t>
      </w:r>
    </w:p>
    <w:p w14:paraId="6314177C" w14:textId="77777777" w:rsidR="00B5597A" w:rsidRDefault="00B5597A" w:rsidP="0030608E">
      <w:pPr>
        <w:pStyle w:val="ListParagraph"/>
        <w:numPr>
          <w:ilvl w:val="2"/>
          <w:numId w:val="76"/>
        </w:numPr>
      </w:pPr>
      <w:r w:rsidRPr="0044267F">
        <w:rPr>
          <w:b/>
          <w:bCs/>
        </w:rPr>
        <w:t>ESSHStreetDate</w:t>
      </w:r>
      <w:r>
        <w:t xml:space="preserve"> &lt; </w:t>
      </w:r>
      <w:r>
        <w:rPr>
          <w:b/>
          <w:bCs/>
        </w:rPr>
        <w:t>MoveInDate</w:t>
      </w:r>
      <w:r w:rsidRPr="0044267F">
        <w:t>; or</w:t>
      </w:r>
    </w:p>
    <w:p w14:paraId="14D5CD43" w14:textId="77777777" w:rsidR="00B5597A" w:rsidRPr="0044267F" w:rsidRDefault="00B5597A" w:rsidP="0030608E">
      <w:pPr>
        <w:pStyle w:val="ListParagraph"/>
        <w:numPr>
          <w:ilvl w:val="2"/>
          <w:numId w:val="76"/>
        </w:numPr>
      </w:pPr>
      <w:r>
        <w:rPr>
          <w:b/>
          <w:bCs/>
        </w:rPr>
        <w:t xml:space="preserve">MoveInDate </w:t>
      </w:r>
      <w:r w:rsidRPr="0044267F">
        <w:t>is NULL and</w:t>
      </w:r>
      <w:r>
        <w:rPr>
          <w:b/>
          <w:bCs/>
        </w:rPr>
        <w:t xml:space="preserve"> ESSHStreetDate &lt; ExitDate</w:t>
      </w:r>
      <w:r w:rsidRPr="0044267F">
        <w:t>; or</w:t>
      </w:r>
      <w:r>
        <w:rPr>
          <w:b/>
          <w:bCs/>
        </w:rPr>
        <w:t xml:space="preserve"> </w:t>
      </w:r>
    </w:p>
    <w:p w14:paraId="69303551" w14:textId="77777777" w:rsidR="00B5597A" w:rsidRDefault="00B5597A" w:rsidP="0030608E">
      <w:pPr>
        <w:pStyle w:val="ListParagraph"/>
        <w:numPr>
          <w:ilvl w:val="2"/>
          <w:numId w:val="76"/>
        </w:numPr>
      </w:pPr>
      <w:r w:rsidRPr="0044267F">
        <w:rPr>
          <w:b/>
          <w:bCs/>
        </w:rPr>
        <w:t xml:space="preserve">MoveInDate </w:t>
      </w:r>
      <w:r w:rsidRPr="0044267F">
        <w:t>is NULL and</w:t>
      </w:r>
      <w:r w:rsidRPr="0044267F">
        <w:rPr>
          <w:b/>
          <w:bCs/>
        </w:rPr>
        <w:t xml:space="preserve"> ExitDate </w:t>
      </w:r>
      <w:r w:rsidRPr="0044267F">
        <w:t>is</w:t>
      </w:r>
      <w:r w:rsidRPr="0044267F">
        <w:rPr>
          <w:b/>
          <w:bCs/>
        </w:rPr>
        <w:t xml:space="preserve"> </w:t>
      </w:r>
      <w:r w:rsidRPr="0044267F">
        <w:t>NULL</w:t>
      </w:r>
      <w:r w:rsidRPr="0044267F">
        <w:rPr>
          <w:b/>
          <w:bCs/>
        </w:rPr>
        <w:t xml:space="preserve"> </w:t>
      </w:r>
      <w:r w:rsidRPr="0044267F">
        <w:t>and</w:t>
      </w:r>
      <w:r w:rsidRPr="0044267F">
        <w:rPr>
          <w:b/>
          <w:bCs/>
        </w:rPr>
        <w:t xml:space="preserve"> ESSHStreetDate &lt;= LastActive</w:t>
      </w:r>
    </w:p>
    <w:p w14:paraId="45085E48" w14:textId="77777777" w:rsidR="00006148" w:rsidRPr="006A3016" w:rsidRDefault="00006148" w:rsidP="006A3016">
      <w:pPr>
        <w:pStyle w:val="Heading4"/>
      </w:pPr>
      <w:r w:rsidRPr="0088191A">
        <w:t>Gaps of Less than Seven Days Between Two ES/SH/Street Dates</w:t>
      </w:r>
    </w:p>
    <w:p w14:paraId="6D15BBFB" w14:textId="77777777" w:rsidR="00006148" w:rsidRDefault="00006148" w:rsidP="00006148">
      <w:r>
        <w:t xml:space="preserve">Any date that falls between two ES/SH/Street dates that have been identified using the criteria above and are less than 7 days apart is counted as a </w:t>
      </w:r>
      <w:r w:rsidR="00461B7A">
        <w:t xml:space="preserve">ES/SH/Street </w:t>
      </w:r>
      <w:r>
        <w:t>day.</w:t>
      </w:r>
    </w:p>
    <w:p w14:paraId="75D9857D" w14:textId="6E83F46F" w:rsidR="00006148" w:rsidRPr="00AB373C" w:rsidRDefault="00006148" w:rsidP="0030608E">
      <w:pPr>
        <w:pStyle w:val="ListParagraph"/>
        <w:numPr>
          <w:ilvl w:val="5"/>
          <w:numId w:val="60"/>
        </w:numPr>
        <w:rPr>
          <w:i/>
        </w:rPr>
      </w:pPr>
      <w:r>
        <w:t xml:space="preserve">[Date] </w:t>
      </w:r>
      <w:r w:rsidRPr="002F68BE">
        <w:t xml:space="preserve">&gt; </w:t>
      </w:r>
      <w:r>
        <w:t>[</w:t>
      </w:r>
      <w:r w:rsidR="009366AD">
        <w:rPr>
          <w:b/>
        </w:rPr>
        <w:t>ESSHStreetDate</w:t>
      </w:r>
      <w:r w:rsidRPr="00FF207C">
        <w:rPr>
          <w:i/>
        </w:rPr>
        <w:t>1</w:t>
      </w:r>
      <w:r w:rsidRPr="00A6067F">
        <w:t>]</w:t>
      </w:r>
      <w:r>
        <w:rPr>
          <w:i/>
        </w:rPr>
        <w:t xml:space="preserve">; </w:t>
      </w:r>
      <w:r w:rsidRPr="00A6067F">
        <w:t>and</w:t>
      </w:r>
    </w:p>
    <w:p w14:paraId="34E30F9C" w14:textId="57453D76" w:rsidR="00006148" w:rsidRPr="00AB373C" w:rsidRDefault="00006148" w:rsidP="0030608E">
      <w:pPr>
        <w:pStyle w:val="ListParagraph"/>
        <w:numPr>
          <w:ilvl w:val="5"/>
          <w:numId w:val="60"/>
        </w:numPr>
        <w:rPr>
          <w:i/>
        </w:rPr>
      </w:pPr>
      <w:r>
        <w:t>[Date] &lt; [</w:t>
      </w:r>
      <w:r w:rsidR="009366AD">
        <w:rPr>
          <w:b/>
        </w:rPr>
        <w:t>ESSHStreetDate</w:t>
      </w:r>
      <w:r w:rsidRPr="00FF207C">
        <w:rPr>
          <w:i/>
        </w:rPr>
        <w:t>2</w:t>
      </w:r>
      <w:r w:rsidRPr="00A6067F">
        <w:t>]; and</w:t>
      </w:r>
    </w:p>
    <w:p w14:paraId="05DAAF9D" w14:textId="22C14AD8" w:rsidR="00006148" w:rsidRPr="002F68BE" w:rsidRDefault="00006148" w:rsidP="0030608E">
      <w:pPr>
        <w:pStyle w:val="ListParagraph"/>
        <w:numPr>
          <w:ilvl w:val="5"/>
          <w:numId w:val="60"/>
        </w:numPr>
        <w:rPr>
          <w:i/>
        </w:rPr>
      </w:pPr>
      <w:r>
        <w:t>([</w:t>
      </w:r>
      <w:r w:rsidR="009366AD">
        <w:rPr>
          <w:b/>
        </w:rPr>
        <w:t>ESSHStreetDate</w:t>
      </w:r>
      <w:r w:rsidRPr="00FF207C">
        <w:rPr>
          <w:i/>
        </w:rPr>
        <w:t>1</w:t>
      </w:r>
      <w:r w:rsidRPr="00A6067F">
        <w:t>] + 7 days) &gt;= [</w:t>
      </w:r>
      <w:r w:rsidR="009366AD">
        <w:rPr>
          <w:b/>
        </w:rPr>
        <w:t>ESSHStreetDate</w:t>
      </w:r>
      <w:r w:rsidRPr="00FF207C">
        <w:rPr>
          <w:i/>
        </w:rPr>
        <w:t>2</w:t>
      </w:r>
      <w:r w:rsidRPr="00A6067F">
        <w:t>]</w:t>
      </w:r>
    </w:p>
    <w:p w14:paraId="318FC8A4" w14:textId="339EB189" w:rsidR="00006148" w:rsidRDefault="00006148" w:rsidP="00006148">
      <w:r>
        <w:t xml:space="preserve">For example, if a client has </w:t>
      </w:r>
      <w:r w:rsidR="003C4035" w:rsidRPr="003C4035">
        <w:rPr>
          <w:i/>
        </w:rPr>
        <w:t>BedNightDate</w:t>
      </w:r>
      <w:r w:rsidRPr="00027DB7">
        <w:t xml:space="preserve">s </w:t>
      </w:r>
      <w:r>
        <w:t xml:space="preserve">on June 1 and June 5 of the same year, the 3 dates between – June 2, 3, and 4 – are also counted as </w:t>
      </w:r>
      <w:r w:rsidR="00461B7A">
        <w:t>ES/SH/Street dates</w:t>
      </w:r>
      <w:r>
        <w:t>.</w:t>
      </w:r>
    </w:p>
    <w:p w14:paraId="741114AA" w14:textId="6CF90B8D" w:rsidR="00006148" w:rsidRDefault="00006148" w:rsidP="00006148">
      <w:r>
        <w:t xml:space="preserve">Note that gaps of less than 7 days between </w:t>
      </w:r>
      <w:r w:rsidR="009366AD">
        <w:rPr>
          <w:b/>
        </w:rPr>
        <w:t>ESSHStreetDate</w:t>
      </w:r>
      <w:r>
        <w:t xml:space="preserve">s are counted as </w:t>
      </w:r>
      <w:r w:rsidR="00461B7A">
        <w:t>ES/SH/Street dates</w:t>
      </w:r>
      <w:r>
        <w:t xml:space="preserve"> regardless of ch_Exclude dates</w:t>
      </w:r>
      <w:r w:rsidR="004873DC">
        <w:t xml:space="preserve">. </w:t>
      </w:r>
      <w:bookmarkStart w:id="205" w:name="_Toc506721200"/>
    </w:p>
    <w:p w14:paraId="4E52BCD6" w14:textId="4F2FFADA" w:rsidR="00006148" w:rsidRDefault="00006148" w:rsidP="0088191A">
      <w:pPr>
        <w:pStyle w:val="Heading2"/>
      </w:pPr>
      <w:bookmarkStart w:id="206" w:name="_Toc37849767"/>
      <w:bookmarkStart w:id="207" w:name="_Toc79153952"/>
      <w:r>
        <w:t>Get ES/SH/Street Episodes</w:t>
      </w:r>
      <w:r w:rsidR="007B705B">
        <w:t xml:space="preserve"> (ch_Episodes)</w:t>
      </w:r>
      <w:bookmarkEnd w:id="206"/>
      <w:bookmarkEnd w:id="207"/>
    </w:p>
    <w:p w14:paraId="4B2A6B15" w14:textId="1B2968AB" w:rsidR="00E04B04" w:rsidRPr="00A013B7" w:rsidRDefault="00E04B04" w:rsidP="00E04B04">
      <w:r>
        <w:t>(Sections 5.</w:t>
      </w:r>
      <w:r w:rsidR="0086751D">
        <w:t>5</w:t>
      </w:r>
      <w:r>
        <w:t>-5.1</w:t>
      </w:r>
      <w:r w:rsidR="0086751D">
        <w:t>0</w:t>
      </w:r>
      <w:r>
        <w:t xml:space="preserve"> outline the logic associated with counting ES/SH/Street dates</w:t>
      </w:r>
      <w:r w:rsidR="004873DC">
        <w:t xml:space="preserve">. </w:t>
      </w:r>
      <w:r>
        <w:t xml:space="preserve">See section </w:t>
      </w:r>
      <w:hyperlink w:anchor="_Time_Spent_in" w:history="1">
        <w:r w:rsidRPr="00E350D4">
          <w:rPr>
            <w:rStyle w:val="Hyperlink"/>
          </w:rPr>
          <w:t>5.</w:t>
        </w:r>
        <w:r w:rsidR="0086751D">
          <w:rPr>
            <w:rStyle w:val="Hyperlink"/>
          </w:rPr>
          <w:t>5</w:t>
        </w:r>
        <w:r w:rsidRPr="00E350D4">
          <w:rPr>
            <w:rStyle w:val="Hyperlink"/>
          </w:rPr>
          <w:t xml:space="preserve"> Time Spent in ES/SH or on the Street</w:t>
        </w:r>
      </w:hyperlink>
      <w:r>
        <w:t xml:space="preserve"> for an overview and graphic for the process.)</w:t>
      </w:r>
    </w:p>
    <w:p w14:paraId="0B45D29F" w14:textId="3F037E5F" w:rsidR="009366AD" w:rsidRDefault="009366AD" w:rsidP="0088191A">
      <w:pPr>
        <w:pStyle w:val="Heading3"/>
      </w:pPr>
      <w:r>
        <w:t>Relevant Data</w:t>
      </w:r>
    </w:p>
    <w:p w14:paraId="0413CD4B" w14:textId="2FD0FC71" w:rsidR="009366AD" w:rsidRPr="006A3016" w:rsidRDefault="009366AD" w:rsidP="006A3016">
      <w:pPr>
        <w:pStyle w:val="Heading4"/>
      </w:pPr>
      <w:r w:rsidRPr="0088191A">
        <w:t>Source</w:t>
      </w:r>
    </w:p>
    <w:tbl>
      <w:tblPr>
        <w:tblStyle w:val="TableGrid"/>
        <w:tblW w:w="9355" w:type="dxa"/>
        <w:tblLook w:val="04A0" w:firstRow="1" w:lastRow="0" w:firstColumn="1" w:lastColumn="0" w:noHBand="0" w:noVBand="1"/>
      </w:tblPr>
      <w:tblGrid>
        <w:gridCol w:w="9355"/>
      </w:tblGrid>
      <w:tr w:rsidR="00172D43" w:rsidRPr="005F4836" w14:paraId="7842413E" w14:textId="77777777" w:rsidTr="00172D43">
        <w:tc>
          <w:tcPr>
            <w:tcW w:w="9355" w:type="dxa"/>
            <w:shd w:val="clear" w:color="auto" w:fill="FDE9D9" w:themeFill="accent6" w:themeFillTint="33"/>
          </w:tcPr>
          <w:p w14:paraId="00728422" w14:textId="4D92F0FE" w:rsidR="00172D43" w:rsidRPr="005F4836" w:rsidRDefault="00E04B04" w:rsidP="00C973DB">
            <w:pPr>
              <w:pStyle w:val="NoSpacing"/>
              <w:rPr>
                <w:b/>
                <w:bCs/>
              </w:rPr>
            </w:pPr>
            <w:r>
              <w:rPr>
                <w:b/>
                <w:bCs/>
              </w:rPr>
              <w:t>ch_Include</w:t>
            </w:r>
          </w:p>
        </w:tc>
      </w:tr>
      <w:tr w:rsidR="00172D43" w:rsidRPr="00DE23AE" w14:paraId="2F2960A9" w14:textId="77777777" w:rsidTr="00172D43">
        <w:tc>
          <w:tcPr>
            <w:tcW w:w="9355" w:type="dxa"/>
          </w:tcPr>
          <w:p w14:paraId="20CDE721" w14:textId="77777777" w:rsidR="00172D43" w:rsidRPr="005F4836" w:rsidRDefault="00172D43" w:rsidP="00C973DB">
            <w:pPr>
              <w:pStyle w:val="NoSpacing"/>
            </w:pPr>
            <w:r w:rsidRPr="005F4836">
              <w:t>PersonalID</w:t>
            </w:r>
          </w:p>
        </w:tc>
      </w:tr>
      <w:tr w:rsidR="00172D43" w:rsidRPr="00DE23AE" w14:paraId="7002D451" w14:textId="77777777" w:rsidTr="00172D43">
        <w:tc>
          <w:tcPr>
            <w:tcW w:w="9355" w:type="dxa"/>
          </w:tcPr>
          <w:p w14:paraId="616DFA80" w14:textId="77777777" w:rsidR="00172D43" w:rsidRPr="005F4836" w:rsidRDefault="00172D43" w:rsidP="00C973DB">
            <w:pPr>
              <w:pStyle w:val="NoSpacing"/>
            </w:pPr>
            <w:r w:rsidRPr="005F4836">
              <w:t>ESSHStreetDate</w:t>
            </w:r>
          </w:p>
        </w:tc>
      </w:tr>
    </w:tbl>
    <w:p w14:paraId="7D741CA9" w14:textId="1F3BD6F0" w:rsidR="00006148" w:rsidRDefault="009366AD" w:rsidP="0075562A">
      <w:pPr>
        <w:pStyle w:val="Heading4"/>
      </w:pPr>
      <w:r w:rsidRPr="0075562A">
        <w:t>Target</w:t>
      </w:r>
    </w:p>
    <w:tbl>
      <w:tblPr>
        <w:tblStyle w:val="Style1"/>
        <w:tblW w:w="9350" w:type="dxa"/>
        <w:tblLook w:val="04A0" w:firstRow="1" w:lastRow="0" w:firstColumn="1" w:lastColumn="0" w:noHBand="0" w:noVBand="1"/>
      </w:tblPr>
      <w:tblGrid>
        <w:gridCol w:w="2021"/>
        <w:gridCol w:w="7329"/>
      </w:tblGrid>
      <w:tr w:rsidR="009366AD" w:rsidRPr="005F4836" w14:paraId="50A347F4" w14:textId="77777777" w:rsidTr="009366AD">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2021" w:type="dxa"/>
            <w:shd w:val="clear" w:color="auto" w:fill="76923C" w:themeFill="accent3" w:themeFillShade="BF"/>
          </w:tcPr>
          <w:p w14:paraId="1B09C694" w14:textId="603608AB" w:rsidR="00D01410" w:rsidRPr="005F4836" w:rsidRDefault="009366AD" w:rsidP="004C2D38">
            <w:pPr>
              <w:pStyle w:val="NoSpacing"/>
              <w:rPr>
                <w:color w:val="FFFFFF" w:themeColor="background1"/>
              </w:rPr>
            </w:pPr>
            <w:r w:rsidRPr="005F4836">
              <w:rPr>
                <w:color w:val="FFFFFF" w:themeColor="background1"/>
              </w:rPr>
              <w:t>ch_Episodes</w:t>
            </w:r>
          </w:p>
        </w:tc>
        <w:tc>
          <w:tcPr>
            <w:tcW w:w="7329" w:type="dxa"/>
            <w:shd w:val="clear" w:color="auto" w:fill="76923C" w:themeFill="accent3" w:themeFillShade="BF"/>
          </w:tcPr>
          <w:p w14:paraId="6113D370" w14:textId="13F7730C" w:rsidR="00D01410" w:rsidRPr="005F4836" w:rsidRDefault="00172D43" w:rsidP="004C2D38">
            <w:pPr>
              <w:pStyle w:val="NoSpacing"/>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Column Description</w:t>
            </w:r>
          </w:p>
        </w:tc>
      </w:tr>
      <w:tr w:rsidR="00006148" w:rsidRPr="00370840" w14:paraId="78AF6E05" w14:textId="77777777" w:rsidTr="005F4836">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021" w:type="dxa"/>
          </w:tcPr>
          <w:p w14:paraId="6A7C6E5C" w14:textId="77777777" w:rsidR="00006148" w:rsidRPr="00970494" w:rsidRDefault="00006148" w:rsidP="004C2D38">
            <w:pPr>
              <w:pStyle w:val="NoSpacing"/>
            </w:pPr>
            <w:r w:rsidRPr="00970494">
              <w:t>PersonalID</w:t>
            </w:r>
          </w:p>
        </w:tc>
        <w:tc>
          <w:tcPr>
            <w:tcW w:w="7329" w:type="dxa"/>
          </w:tcPr>
          <w:p w14:paraId="42A2C013" w14:textId="19341F23" w:rsidR="00006148" w:rsidRPr="000C6B2B" w:rsidRDefault="00D979B0" w:rsidP="004C2D38">
            <w:pPr>
              <w:spacing w:before="0" w:after="0"/>
              <w:cnfStyle w:val="000000100000" w:firstRow="0" w:lastRow="0" w:firstColumn="0" w:lastColumn="0" w:oddVBand="0" w:evenVBand="0" w:oddHBand="1" w:evenHBand="0" w:firstRowFirstColumn="0" w:firstRowLastColumn="0" w:lastRowFirstColumn="0" w:lastRowLastColumn="0"/>
              <w:rPr>
                <w:rFonts w:cs="Times New Roman"/>
              </w:rPr>
            </w:pPr>
            <w:r>
              <w:t>tlsa_Person</w:t>
            </w:r>
          </w:p>
        </w:tc>
      </w:tr>
      <w:tr w:rsidR="00006148" w:rsidRPr="00370840" w14:paraId="6E140C7B" w14:textId="77777777" w:rsidTr="004C2D38">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021" w:type="dxa"/>
          </w:tcPr>
          <w:p w14:paraId="7D1C9CD7" w14:textId="2C056C01" w:rsidR="00006148" w:rsidRPr="00970494" w:rsidRDefault="00CF23C7" w:rsidP="004C2D38">
            <w:pPr>
              <w:pStyle w:val="NoSpacing"/>
            </w:pPr>
            <w:r w:rsidRPr="00970494">
              <w:t>episodeStart</w:t>
            </w:r>
          </w:p>
        </w:tc>
        <w:tc>
          <w:tcPr>
            <w:tcW w:w="7329" w:type="dxa"/>
          </w:tcPr>
          <w:p w14:paraId="4DB9DB04" w14:textId="49AC3628" w:rsidR="00006148" w:rsidRPr="00FF207C" w:rsidRDefault="00006148" w:rsidP="004C2D38">
            <w:pPr>
              <w:spacing w:before="0" w:after="0"/>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The first ES/SH/Street date in the series</w:t>
            </w:r>
            <w:r w:rsidR="004D722D">
              <w:rPr>
                <w:rFonts w:cs="Times New Roman"/>
              </w:rPr>
              <w:t>.</w:t>
            </w:r>
          </w:p>
        </w:tc>
      </w:tr>
      <w:tr w:rsidR="00006148" w:rsidRPr="00370840" w14:paraId="46BD3A62" w14:textId="77777777" w:rsidTr="005F4836">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021" w:type="dxa"/>
          </w:tcPr>
          <w:p w14:paraId="122FB755" w14:textId="195645F8" w:rsidR="00006148" w:rsidRPr="00970494" w:rsidRDefault="00CF23C7" w:rsidP="004C2D38">
            <w:pPr>
              <w:pStyle w:val="NoSpacing"/>
            </w:pPr>
            <w:r w:rsidRPr="00970494">
              <w:t>episodeEnd</w:t>
            </w:r>
          </w:p>
        </w:tc>
        <w:tc>
          <w:tcPr>
            <w:tcW w:w="7329" w:type="dxa"/>
          </w:tcPr>
          <w:p w14:paraId="4B98FA0A" w14:textId="04D57824" w:rsidR="00006148" w:rsidRDefault="00006148" w:rsidP="004C2D38">
            <w:pPr>
              <w:spacing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The last </w:t>
            </w:r>
            <w:r w:rsidR="004D722D">
              <w:rPr>
                <w:rFonts w:cs="Times New Roman"/>
              </w:rPr>
              <w:t>ES/SH/Street date in the series.</w:t>
            </w:r>
          </w:p>
        </w:tc>
      </w:tr>
      <w:tr w:rsidR="00006148" w:rsidRPr="00370840" w14:paraId="12E2F551" w14:textId="77777777" w:rsidTr="004C2D38">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021" w:type="dxa"/>
          </w:tcPr>
          <w:p w14:paraId="647598E4" w14:textId="4E478064" w:rsidR="00006148" w:rsidRPr="00970494" w:rsidRDefault="00CF23C7" w:rsidP="004C2D38">
            <w:pPr>
              <w:pStyle w:val="NoSpacing"/>
            </w:pPr>
            <w:r w:rsidRPr="00970494">
              <w:t>episodeDays</w:t>
            </w:r>
          </w:p>
        </w:tc>
        <w:tc>
          <w:tcPr>
            <w:tcW w:w="7329" w:type="dxa"/>
          </w:tcPr>
          <w:p w14:paraId="0E775420" w14:textId="0C6EBD98" w:rsidR="00006148" w:rsidRDefault="00006148" w:rsidP="004C2D38">
            <w:pPr>
              <w:spacing w:before="0" w:after="0"/>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 xml:space="preserve">The number of days between </w:t>
            </w:r>
            <w:r w:rsidR="00CF23C7" w:rsidRPr="00CF23C7">
              <w:rPr>
                <w:rFonts w:cs="Times New Roman"/>
                <w:b/>
              </w:rPr>
              <w:t>episodeStart</w:t>
            </w:r>
            <w:r>
              <w:rPr>
                <w:rFonts w:cs="Times New Roman"/>
              </w:rPr>
              <w:t xml:space="preserve"> and </w:t>
            </w:r>
            <w:r w:rsidR="00CF23C7" w:rsidRPr="00CF23C7">
              <w:rPr>
                <w:rFonts w:cs="Times New Roman"/>
                <w:b/>
              </w:rPr>
              <w:t>episodeEnd</w:t>
            </w:r>
            <w:r w:rsidR="004D722D">
              <w:rPr>
                <w:rFonts w:cs="Times New Roman"/>
                <w:b/>
              </w:rPr>
              <w:t>.</w:t>
            </w:r>
          </w:p>
        </w:tc>
      </w:tr>
    </w:tbl>
    <w:p w14:paraId="769CF5CC" w14:textId="77777777" w:rsidR="00006148" w:rsidRDefault="00006148" w:rsidP="006A3016">
      <w:pPr>
        <w:pStyle w:val="Heading3"/>
      </w:pPr>
      <w:r>
        <w:t>Logic</w:t>
      </w:r>
    </w:p>
    <w:p w14:paraId="7E8E8107" w14:textId="77E8280D" w:rsidR="00006148" w:rsidRDefault="00006148" w:rsidP="00006148">
      <w:r>
        <w:t xml:space="preserve">For purposes of the LSA, an ‘episode’ is </w:t>
      </w:r>
      <w:r w:rsidR="00E04B04">
        <w:t xml:space="preserve">a continuous – i.e., </w:t>
      </w:r>
      <w:r w:rsidR="00E04B04" w:rsidRPr="00655B0F">
        <w:t>uninterrupted by any period of</w:t>
      </w:r>
      <w:r w:rsidR="00E04B04" w:rsidRPr="00A6067F">
        <w:rPr>
          <w:rFonts w:eastAsia="Times New Roman" w:cstheme="minorHAnsi"/>
        </w:rPr>
        <w:t xml:space="preserve"> seven or more </w:t>
      </w:r>
      <w:r w:rsidR="00E04B04" w:rsidRPr="00655B0F">
        <w:t xml:space="preserve">contiguous </w:t>
      </w:r>
      <w:r w:rsidR="00E04B04" w:rsidRPr="00A6067F">
        <w:rPr>
          <w:rFonts w:eastAsia="Times New Roman" w:cstheme="minorHAnsi"/>
        </w:rPr>
        <w:t>days</w:t>
      </w:r>
      <w:r w:rsidR="00E04B04">
        <w:rPr>
          <w:rFonts w:eastAsia="Times New Roman" w:cstheme="minorHAnsi"/>
        </w:rPr>
        <w:t xml:space="preserve"> —</w:t>
      </w:r>
      <w:r>
        <w:t xml:space="preserve"> series of ES/SH/Street dates</w:t>
      </w:r>
      <w:r w:rsidR="004873DC">
        <w:t xml:space="preserve">. </w:t>
      </w:r>
    </w:p>
    <w:p w14:paraId="2E8DA060" w14:textId="28D16A0B" w:rsidR="00720483" w:rsidRDefault="00E04B04" w:rsidP="00B36AD6">
      <w:r>
        <w:t>Each record in ch_Episodes represents an uninterrupted series of ES/SH/Street dates identified in the previous step</w:t>
      </w:r>
      <w:r w:rsidR="004873DC">
        <w:t xml:space="preserve">. </w:t>
      </w:r>
      <w:r w:rsidR="001B149C">
        <w:t>Based on ch_Include for each HoH/adult in tlsa_Person</w:t>
      </w:r>
      <w:r w:rsidR="00720483">
        <w:t>:</w:t>
      </w:r>
    </w:p>
    <w:p w14:paraId="3BF8D55E" w14:textId="41A36418" w:rsidR="00006148" w:rsidRDefault="00CF23C7" w:rsidP="0030608E">
      <w:pPr>
        <w:pStyle w:val="ListParagraph"/>
        <w:numPr>
          <w:ilvl w:val="0"/>
          <w:numId w:val="43"/>
        </w:numPr>
      </w:pPr>
      <w:r w:rsidRPr="00B36AD6">
        <w:rPr>
          <w:b/>
        </w:rPr>
        <w:t>episodeStart</w:t>
      </w:r>
      <w:r w:rsidR="00006148" w:rsidRPr="00B36AD6">
        <w:rPr>
          <w:b/>
          <w:i/>
        </w:rPr>
        <w:t xml:space="preserve"> </w:t>
      </w:r>
      <w:r w:rsidR="00006148">
        <w:t xml:space="preserve">is any </w:t>
      </w:r>
      <w:r w:rsidR="009366AD" w:rsidRPr="00B36AD6">
        <w:rPr>
          <w:b/>
        </w:rPr>
        <w:t>ESSHStreetDate</w:t>
      </w:r>
      <w:r w:rsidR="00006148">
        <w:t xml:space="preserve"> where there is no (</w:t>
      </w:r>
      <w:r w:rsidR="009366AD" w:rsidRPr="00B36AD6">
        <w:rPr>
          <w:b/>
        </w:rPr>
        <w:t>ESSHStreetDate</w:t>
      </w:r>
      <w:r w:rsidR="00006148">
        <w:t xml:space="preserve"> – 1 day) for the same </w:t>
      </w:r>
      <w:r w:rsidR="00006148" w:rsidRPr="00B36AD6">
        <w:rPr>
          <w:i/>
          <w:iCs/>
        </w:rPr>
        <w:t>PersonalID</w:t>
      </w:r>
      <w:r w:rsidR="00006148">
        <w:t xml:space="preserve"> – i.e., any ES/SH/Street date where there is no information to indicate that the client was in ES/SH or on the street on the day before.</w:t>
      </w:r>
    </w:p>
    <w:p w14:paraId="541E394F" w14:textId="26B512AB" w:rsidR="00006148" w:rsidRPr="00890321" w:rsidRDefault="00CF23C7" w:rsidP="00046859">
      <w:pPr>
        <w:pStyle w:val="ListParagraph"/>
        <w:numPr>
          <w:ilvl w:val="0"/>
          <w:numId w:val="6"/>
        </w:numPr>
      </w:pPr>
      <w:r w:rsidRPr="00CF23C7">
        <w:rPr>
          <w:b/>
        </w:rPr>
        <w:t>episodeEnd</w:t>
      </w:r>
      <w:r w:rsidR="00006148">
        <w:rPr>
          <w:b/>
          <w:i/>
        </w:rPr>
        <w:t xml:space="preserve"> </w:t>
      </w:r>
      <w:r w:rsidR="00006148">
        <w:t xml:space="preserve">is the first </w:t>
      </w:r>
      <w:r w:rsidR="009366AD">
        <w:rPr>
          <w:b/>
        </w:rPr>
        <w:t>ESSHStreetDate</w:t>
      </w:r>
      <w:r w:rsidR="00006148">
        <w:t xml:space="preserve"> after </w:t>
      </w:r>
      <w:r w:rsidRPr="00CF23C7">
        <w:rPr>
          <w:rFonts w:cs="Times New Roman"/>
          <w:b/>
        </w:rPr>
        <w:t>episodeStart</w:t>
      </w:r>
      <w:r w:rsidR="00006148">
        <w:rPr>
          <w:rFonts w:cs="Times New Roman"/>
        </w:rPr>
        <w:t xml:space="preserve"> where (</w:t>
      </w:r>
      <w:r w:rsidR="009366AD">
        <w:rPr>
          <w:b/>
        </w:rPr>
        <w:t>ESSHStreetDate</w:t>
      </w:r>
      <w:r w:rsidR="00006148">
        <w:rPr>
          <w:rFonts w:cs="Times New Roman"/>
        </w:rPr>
        <w:t xml:space="preserve"> + 1 day) does not exist </w:t>
      </w:r>
    </w:p>
    <w:p w14:paraId="26897473" w14:textId="42899A0A" w:rsidR="00006148" w:rsidRDefault="00CF23C7" w:rsidP="00046859">
      <w:pPr>
        <w:pStyle w:val="ListParagraph"/>
        <w:numPr>
          <w:ilvl w:val="0"/>
          <w:numId w:val="6"/>
        </w:numPr>
      </w:pPr>
      <w:r w:rsidRPr="00CF23C7">
        <w:rPr>
          <w:b/>
        </w:rPr>
        <w:t>episodeDays</w:t>
      </w:r>
      <w:r w:rsidR="00006148">
        <w:rPr>
          <w:b/>
          <w:i/>
        </w:rPr>
        <w:t xml:space="preserve"> </w:t>
      </w:r>
      <w:r w:rsidR="00006148">
        <w:t xml:space="preserve">is the </w:t>
      </w:r>
      <w:r w:rsidR="00755128">
        <w:t>[</w:t>
      </w:r>
      <w:r w:rsidR="00006148">
        <w:t xml:space="preserve">number of days between </w:t>
      </w:r>
      <w:r w:rsidRPr="00CF23C7">
        <w:rPr>
          <w:rFonts w:cs="Times New Roman"/>
          <w:b/>
        </w:rPr>
        <w:t>episodeStart</w:t>
      </w:r>
      <w:r w:rsidR="00006148">
        <w:rPr>
          <w:rFonts w:cs="Times New Roman"/>
        </w:rPr>
        <w:t xml:space="preserve"> and </w:t>
      </w:r>
      <w:r w:rsidRPr="00323F4A">
        <w:rPr>
          <w:rFonts w:cs="Times New Roman"/>
          <w:b/>
        </w:rPr>
        <w:t>episodeEnd</w:t>
      </w:r>
      <w:r w:rsidR="00755128" w:rsidRPr="00323F4A">
        <w:rPr>
          <w:rFonts w:cs="Times New Roman"/>
          <w:bCs/>
        </w:rPr>
        <w:t>]</w:t>
      </w:r>
      <w:r w:rsidRPr="00323F4A">
        <w:rPr>
          <w:rFonts w:cs="Times New Roman"/>
        </w:rPr>
        <w:t xml:space="preserve"> </w:t>
      </w:r>
      <w:r w:rsidR="00916106" w:rsidRPr="00323F4A">
        <w:rPr>
          <w:rFonts w:cs="Times New Roman"/>
        </w:rPr>
        <w:t>+</w:t>
      </w:r>
      <w:r w:rsidRPr="00323F4A">
        <w:rPr>
          <w:rFonts w:cs="Times New Roman"/>
        </w:rPr>
        <w:t xml:space="preserve"> 1 day</w:t>
      </w:r>
    </w:p>
    <w:p w14:paraId="6A6BB7B6" w14:textId="69533671" w:rsidR="00DE0E77" w:rsidRDefault="00DE0E77" w:rsidP="00DE0E77">
      <w:pPr>
        <w:pStyle w:val="Heading2"/>
      </w:pPr>
      <w:bookmarkStart w:id="208" w:name="_CHTime_and_CHTimeStatus"/>
      <w:bookmarkStart w:id="209" w:name="_Toc31197153"/>
      <w:bookmarkStart w:id="210" w:name="_Toc37849768"/>
      <w:bookmarkStart w:id="211" w:name="_Toc79153953"/>
      <w:bookmarkEnd w:id="205"/>
      <w:bookmarkEnd w:id="208"/>
      <w:r w:rsidRPr="00655B0F">
        <w:t>CHTime</w:t>
      </w:r>
      <w:r>
        <w:t xml:space="preserve"> and </w:t>
      </w:r>
      <w:r w:rsidRPr="005F4836">
        <w:t>CHTimeStatus</w:t>
      </w:r>
      <w:r>
        <w:t xml:space="preserve"> </w:t>
      </w:r>
      <w:r w:rsidR="00E04B04">
        <w:t>–</w:t>
      </w:r>
      <w:r>
        <w:t xml:space="preserve"> LSAPerson</w:t>
      </w:r>
      <w:bookmarkEnd w:id="209"/>
      <w:bookmarkEnd w:id="210"/>
      <w:bookmarkEnd w:id="211"/>
    </w:p>
    <w:p w14:paraId="26164DEB" w14:textId="5375065D" w:rsidR="00E04B04" w:rsidRPr="00A013B7" w:rsidRDefault="00E04B04" w:rsidP="00E04B04">
      <w:r>
        <w:t>(Sections 5.</w:t>
      </w:r>
      <w:r w:rsidR="0086751D">
        <w:t>5</w:t>
      </w:r>
      <w:r>
        <w:t>-5.1</w:t>
      </w:r>
      <w:r w:rsidR="0086751D">
        <w:t>0</w:t>
      </w:r>
      <w:r>
        <w:t xml:space="preserve"> outline the logic associated with counting ES/SH/Street dates; this is the final step</w:t>
      </w:r>
      <w:r w:rsidR="004873DC">
        <w:t xml:space="preserve">. </w:t>
      </w:r>
      <w:r>
        <w:t xml:space="preserve">See section </w:t>
      </w:r>
      <w:hyperlink w:anchor="_Time_Spent_in" w:history="1">
        <w:r w:rsidRPr="00E350D4">
          <w:rPr>
            <w:rStyle w:val="Hyperlink"/>
          </w:rPr>
          <w:t>5.</w:t>
        </w:r>
        <w:r w:rsidR="0086751D">
          <w:rPr>
            <w:rStyle w:val="Hyperlink"/>
          </w:rPr>
          <w:t>5</w:t>
        </w:r>
        <w:r w:rsidRPr="00E350D4">
          <w:rPr>
            <w:rStyle w:val="Hyperlink"/>
          </w:rPr>
          <w:t xml:space="preserve"> Time Spent in ES/SH or on the Street</w:t>
        </w:r>
      </w:hyperlink>
      <w:r>
        <w:t xml:space="preserve"> for an overview and graphic for the process.)</w:t>
      </w:r>
    </w:p>
    <w:p w14:paraId="4173C06C" w14:textId="77777777" w:rsidR="00DE0E77" w:rsidRDefault="00DE0E77" w:rsidP="00DE0E77">
      <w:pPr>
        <w:pStyle w:val="Heading3"/>
        <w:ind w:left="0" w:firstLine="0"/>
      </w:pPr>
      <w:r>
        <w:t>Relevant Data</w:t>
      </w:r>
    </w:p>
    <w:p w14:paraId="10A9BA04" w14:textId="77777777" w:rsidR="00DE0E77" w:rsidRDefault="00DE0E77" w:rsidP="00DE0E77">
      <w:pPr>
        <w:pStyle w:val="Heading4"/>
      </w:pPr>
      <w:r>
        <w:t>Source</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5"/>
      </w:tblGrid>
      <w:tr w:rsidR="00DE0E77" w:rsidRPr="005F4836" w14:paraId="137A4FC6" w14:textId="77777777" w:rsidTr="00DE0E77">
        <w:trPr>
          <w:trHeight w:val="216"/>
        </w:trPr>
        <w:tc>
          <w:tcPr>
            <w:tcW w:w="9355" w:type="dxa"/>
            <w:shd w:val="clear" w:color="auto" w:fill="FDE9D9" w:themeFill="accent6" w:themeFillTint="33"/>
          </w:tcPr>
          <w:p w14:paraId="5A51E991" w14:textId="1AB923C2" w:rsidR="00DE0E77" w:rsidRPr="005F4836" w:rsidRDefault="004B19D4" w:rsidP="00DE0E77">
            <w:pPr>
              <w:pStyle w:val="NoSpacing"/>
              <w:rPr>
                <w:b/>
                <w:bCs/>
              </w:rPr>
            </w:pPr>
            <w:r>
              <w:rPr>
                <w:b/>
                <w:bCs/>
              </w:rPr>
              <w:t>tlsa</w:t>
            </w:r>
            <w:r w:rsidR="00DE0E77" w:rsidRPr="005F4836">
              <w:rPr>
                <w:b/>
                <w:bCs/>
              </w:rPr>
              <w:t>_Person</w:t>
            </w:r>
          </w:p>
        </w:tc>
      </w:tr>
      <w:tr w:rsidR="00DE0E77" w:rsidRPr="005F4836" w14:paraId="4A6F030B" w14:textId="77777777" w:rsidTr="00DE0E77">
        <w:trPr>
          <w:trHeight w:val="216"/>
        </w:trPr>
        <w:tc>
          <w:tcPr>
            <w:tcW w:w="9355" w:type="dxa"/>
          </w:tcPr>
          <w:p w14:paraId="56530837" w14:textId="77777777" w:rsidR="00DE0E77" w:rsidRPr="005F4836" w:rsidRDefault="00DE0E77" w:rsidP="00DE0E77">
            <w:pPr>
              <w:pStyle w:val="NoSpacing"/>
            </w:pPr>
            <w:r w:rsidRPr="005F4836">
              <w:t>PersonalID</w:t>
            </w:r>
          </w:p>
        </w:tc>
      </w:tr>
      <w:tr w:rsidR="00DE0E77" w:rsidRPr="005F4836" w14:paraId="375B3C0E" w14:textId="77777777" w:rsidTr="00DE0E77">
        <w:trPr>
          <w:trHeight w:val="216"/>
        </w:trPr>
        <w:tc>
          <w:tcPr>
            <w:tcW w:w="9355" w:type="dxa"/>
          </w:tcPr>
          <w:p w14:paraId="1FD48767" w14:textId="77777777" w:rsidR="00DE0E77" w:rsidRPr="00E17F92" w:rsidRDefault="00DE0E77" w:rsidP="00DE0E77">
            <w:pPr>
              <w:pStyle w:val="NoSpacing"/>
            </w:pPr>
            <w:r>
              <w:t>HoHAdult</w:t>
            </w:r>
          </w:p>
        </w:tc>
      </w:tr>
      <w:tr w:rsidR="00DE0E77" w:rsidRPr="005F4836" w14:paraId="3E24D403" w14:textId="77777777" w:rsidTr="00DE0E77">
        <w:trPr>
          <w:trHeight w:val="216"/>
        </w:trPr>
        <w:tc>
          <w:tcPr>
            <w:tcW w:w="9355" w:type="dxa"/>
            <w:shd w:val="clear" w:color="auto" w:fill="FDE9D9" w:themeFill="accent6" w:themeFillTint="33"/>
          </w:tcPr>
          <w:p w14:paraId="421BC36C" w14:textId="77777777" w:rsidR="00DE0E77" w:rsidRPr="005F4836" w:rsidRDefault="00DE0E77" w:rsidP="00DE0E77">
            <w:pPr>
              <w:pStyle w:val="NoSpacing"/>
              <w:rPr>
                <w:b/>
                <w:bCs/>
              </w:rPr>
            </w:pPr>
            <w:r w:rsidRPr="005F4836">
              <w:rPr>
                <w:b/>
                <w:bCs/>
              </w:rPr>
              <w:t>ch_Episodes</w:t>
            </w:r>
          </w:p>
        </w:tc>
      </w:tr>
      <w:tr w:rsidR="00DE0E77" w:rsidRPr="005F4836" w14:paraId="0D1AEA66" w14:textId="77777777" w:rsidTr="00DE0E77">
        <w:trPr>
          <w:trHeight w:val="216"/>
        </w:trPr>
        <w:tc>
          <w:tcPr>
            <w:tcW w:w="9355" w:type="dxa"/>
          </w:tcPr>
          <w:p w14:paraId="25E63F66" w14:textId="77777777" w:rsidR="00DE0E77" w:rsidRPr="005F4836" w:rsidRDefault="00DE0E77" w:rsidP="00DE0E77">
            <w:pPr>
              <w:pStyle w:val="NoSpacing"/>
            </w:pPr>
            <w:r w:rsidRPr="00E17F92">
              <w:t>Perso</w:t>
            </w:r>
            <w:r w:rsidRPr="00D75C24">
              <w:t>nalI</w:t>
            </w:r>
            <w:r w:rsidRPr="00FC29E8">
              <w:t>D</w:t>
            </w:r>
          </w:p>
        </w:tc>
      </w:tr>
      <w:tr w:rsidR="00DE0E77" w:rsidRPr="005F4836" w14:paraId="5B4F70CD" w14:textId="77777777" w:rsidTr="00DE0E77">
        <w:trPr>
          <w:trHeight w:val="216"/>
        </w:trPr>
        <w:tc>
          <w:tcPr>
            <w:tcW w:w="9355" w:type="dxa"/>
          </w:tcPr>
          <w:p w14:paraId="5C9F0353" w14:textId="77777777" w:rsidR="00DE0E77" w:rsidRPr="005F4836" w:rsidRDefault="00DE0E77" w:rsidP="00DE0E77">
            <w:pPr>
              <w:pStyle w:val="NoSpacing"/>
            </w:pPr>
            <w:r w:rsidRPr="005F4836">
              <w:t>episodeStart</w:t>
            </w:r>
          </w:p>
        </w:tc>
      </w:tr>
      <w:tr w:rsidR="00DE0E77" w:rsidRPr="005F4836" w14:paraId="594E813B" w14:textId="77777777" w:rsidTr="00DE0E77">
        <w:trPr>
          <w:trHeight w:val="216"/>
        </w:trPr>
        <w:tc>
          <w:tcPr>
            <w:tcW w:w="9355" w:type="dxa"/>
          </w:tcPr>
          <w:p w14:paraId="11A746A9" w14:textId="77777777" w:rsidR="00DE0E77" w:rsidRPr="005F4836" w:rsidRDefault="00DE0E77" w:rsidP="00DE0E77">
            <w:pPr>
              <w:pStyle w:val="NoSpacing"/>
            </w:pPr>
            <w:r w:rsidRPr="005F4836">
              <w:t>episodeEnd</w:t>
            </w:r>
          </w:p>
        </w:tc>
      </w:tr>
      <w:tr w:rsidR="00DE0E77" w:rsidRPr="005F4836" w14:paraId="017A32ED" w14:textId="77777777" w:rsidTr="00DE0E77">
        <w:trPr>
          <w:trHeight w:val="216"/>
        </w:trPr>
        <w:tc>
          <w:tcPr>
            <w:tcW w:w="9355" w:type="dxa"/>
          </w:tcPr>
          <w:p w14:paraId="33C0AB59" w14:textId="77777777" w:rsidR="00DE0E77" w:rsidRPr="005F4836" w:rsidRDefault="00DE0E77" w:rsidP="00DE0E77">
            <w:pPr>
              <w:pStyle w:val="NoSpacing"/>
            </w:pPr>
            <w:r w:rsidRPr="005F4836">
              <w:t>episodeDays</w:t>
            </w:r>
          </w:p>
        </w:tc>
      </w:tr>
      <w:tr w:rsidR="00DE0E77" w:rsidRPr="005F4836" w14:paraId="537241A4" w14:textId="77777777" w:rsidTr="00DE0E77">
        <w:trPr>
          <w:trHeight w:val="216"/>
        </w:trPr>
        <w:tc>
          <w:tcPr>
            <w:tcW w:w="9355" w:type="dxa"/>
            <w:shd w:val="clear" w:color="auto" w:fill="FDE9D9" w:themeFill="accent6" w:themeFillTint="33"/>
          </w:tcPr>
          <w:p w14:paraId="48006D69" w14:textId="747CF8E7" w:rsidR="00DE0E77" w:rsidRPr="005F4836" w:rsidRDefault="009C008E" w:rsidP="00DE0E77">
            <w:pPr>
              <w:pStyle w:val="NoSpacing"/>
              <w:rPr>
                <w:b/>
                <w:bCs/>
              </w:rPr>
            </w:pPr>
            <w:r>
              <w:rPr>
                <w:b/>
                <w:bCs/>
              </w:rPr>
              <w:t>tlsa</w:t>
            </w:r>
            <w:r w:rsidR="00DE0E77" w:rsidRPr="005F4836">
              <w:rPr>
                <w:b/>
                <w:bCs/>
              </w:rPr>
              <w:t>_Enrollment</w:t>
            </w:r>
          </w:p>
        </w:tc>
      </w:tr>
      <w:tr w:rsidR="00DE0E77" w:rsidRPr="005F4836" w14:paraId="656447B8" w14:textId="77777777" w:rsidTr="00DE0E77">
        <w:trPr>
          <w:trHeight w:val="216"/>
        </w:trPr>
        <w:tc>
          <w:tcPr>
            <w:tcW w:w="9355" w:type="dxa"/>
          </w:tcPr>
          <w:p w14:paraId="614D167B" w14:textId="77777777" w:rsidR="00DE0E77" w:rsidRPr="005F4836" w:rsidRDefault="00DE0E77" w:rsidP="00DE0E77">
            <w:pPr>
              <w:pStyle w:val="NoSpacing"/>
            </w:pPr>
            <w:r w:rsidRPr="005F4836">
              <w:t>EnrollmentID</w:t>
            </w:r>
          </w:p>
        </w:tc>
      </w:tr>
      <w:tr w:rsidR="009C008E" w:rsidRPr="005F4836" w14:paraId="69640CF9" w14:textId="77777777" w:rsidTr="00DE0E77">
        <w:trPr>
          <w:trHeight w:val="216"/>
        </w:trPr>
        <w:tc>
          <w:tcPr>
            <w:tcW w:w="9355" w:type="dxa"/>
          </w:tcPr>
          <w:p w14:paraId="4EFA0A25" w14:textId="025DDC19" w:rsidR="009C008E" w:rsidRPr="005F4836" w:rsidRDefault="009C008E" w:rsidP="00DE0E77">
            <w:pPr>
              <w:pStyle w:val="NoSpacing"/>
            </w:pPr>
            <w:r>
              <w:t>CH</w:t>
            </w:r>
          </w:p>
        </w:tc>
      </w:tr>
      <w:tr w:rsidR="00DE0E77" w:rsidRPr="005F4836" w14:paraId="1A017857" w14:textId="77777777" w:rsidTr="00DE0E77">
        <w:trPr>
          <w:trHeight w:val="216"/>
        </w:trPr>
        <w:tc>
          <w:tcPr>
            <w:tcW w:w="9355" w:type="dxa"/>
          </w:tcPr>
          <w:p w14:paraId="53205248" w14:textId="77777777" w:rsidR="00DE0E77" w:rsidRPr="00E17F92" w:rsidRDefault="00DE0E77" w:rsidP="00DE0E77">
            <w:pPr>
              <w:pStyle w:val="NoSpacing"/>
            </w:pPr>
            <w:r>
              <w:t>PersonalID</w:t>
            </w:r>
          </w:p>
        </w:tc>
      </w:tr>
      <w:tr w:rsidR="00DE0E77" w:rsidRPr="005F4836" w14:paraId="4D5F4200" w14:textId="77777777" w:rsidTr="00DE0E77">
        <w:trPr>
          <w:trHeight w:val="216"/>
        </w:trPr>
        <w:tc>
          <w:tcPr>
            <w:tcW w:w="9355" w:type="dxa"/>
          </w:tcPr>
          <w:p w14:paraId="45724F76" w14:textId="77777777" w:rsidR="00DE0E77" w:rsidRDefault="00DE0E77" w:rsidP="00DE0E77">
            <w:pPr>
              <w:pStyle w:val="NoSpacing"/>
            </w:pPr>
            <w:r>
              <w:t>ProjectType</w:t>
            </w:r>
          </w:p>
        </w:tc>
      </w:tr>
      <w:tr w:rsidR="00DE0E77" w:rsidRPr="007327FC" w14:paraId="28D4CDCE" w14:textId="77777777" w:rsidTr="00DE0E77">
        <w:trPr>
          <w:trHeight w:val="216"/>
        </w:trPr>
        <w:tc>
          <w:tcPr>
            <w:tcW w:w="9355" w:type="dxa"/>
            <w:shd w:val="clear" w:color="auto" w:fill="EEECE1" w:themeFill="background2"/>
          </w:tcPr>
          <w:p w14:paraId="5A73D590" w14:textId="77777777" w:rsidR="00DE0E77" w:rsidRPr="000D5A2E" w:rsidRDefault="00DE0E77" w:rsidP="00DE0E77">
            <w:pPr>
              <w:pStyle w:val="NoSpacing"/>
              <w:rPr>
                <w:b/>
                <w:bCs/>
              </w:rPr>
            </w:pPr>
            <w:r w:rsidRPr="000D5A2E">
              <w:rPr>
                <w:b/>
                <w:bCs/>
              </w:rPr>
              <w:t>hmis_Enrollment</w:t>
            </w:r>
          </w:p>
        </w:tc>
      </w:tr>
      <w:tr w:rsidR="00DE0E77" w:rsidRPr="006B4F91" w14:paraId="12008B77" w14:textId="77777777" w:rsidTr="00DE0E77">
        <w:trPr>
          <w:trHeight w:val="216"/>
        </w:trPr>
        <w:tc>
          <w:tcPr>
            <w:tcW w:w="9355" w:type="dxa"/>
          </w:tcPr>
          <w:p w14:paraId="06E81F2C" w14:textId="77777777" w:rsidR="00DE0E77" w:rsidRPr="00172D43" w:rsidRDefault="00DE0E77" w:rsidP="00DE0E77">
            <w:pPr>
              <w:pStyle w:val="NoSpacing"/>
            </w:pPr>
            <w:r w:rsidRPr="00172D43">
              <w:t>PersonalID</w:t>
            </w:r>
          </w:p>
        </w:tc>
      </w:tr>
      <w:tr w:rsidR="00DE0E77" w:rsidRPr="005F4836" w14:paraId="3E7AF9E5" w14:textId="77777777" w:rsidTr="00DE0E77">
        <w:trPr>
          <w:trHeight w:val="216"/>
        </w:trPr>
        <w:tc>
          <w:tcPr>
            <w:tcW w:w="9355" w:type="dxa"/>
          </w:tcPr>
          <w:p w14:paraId="39F31BB6" w14:textId="77777777" w:rsidR="00DE0E77" w:rsidRPr="00172D43" w:rsidRDefault="00DE0E77" w:rsidP="00DE0E77">
            <w:pPr>
              <w:pStyle w:val="NoSpacing"/>
            </w:pPr>
            <w:r w:rsidRPr="00172D43">
              <w:t>EntryDate</w:t>
            </w:r>
          </w:p>
        </w:tc>
      </w:tr>
      <w:tr w:rsidR="00DE0E77" w:rsidRPr="005F4836" w14:paraId="1CB87047" w14:textId="77777777" w:rsidTr="00DE0E77">
        <w:trPr>
          <w:trHeight w:val="216"/>
        </w:trPr>
        <w:tc>
          <w:tcPr>
            <w:tcW w:w="9355" w:type="dxa"/>
          </w:tcPr>
          <w:p w14:paraId="0ED1ABCC" w14:textId="77777777" w:rsidR="00DE0E77" w:rsidRPr="00172D43" w:rsidRDefault="00DE0E77" w:rsidP="00DE0E77">
            <w:pPr>
              <w:pStyle w:val="NoSpacing"/>
            </w:pPr>
            <w:r w:rsidRPr="00172D43">
              <w:t>LivingSituation</w:t>
            </w:r>
          </w:p>
        </w:tc>
      </w:tr>
      <w:tr w:rsidR="00DE0E77" w:rsidRPr="005F4836" w14:paraId="31B0CB98" w14:textId="77777777" w:rsidTr="00DE0E77">
        <w:trPr>
          <w:trHeight w:val="216"/>
        </w:trPr>
        <w:tc>
          <w:tcPr>
            <w:tcW w:w="9355" w:type="dxa"/>
          </w:tcPr>
          <w:p w14:paraId="6AB80BFD" w14:textId="77777777" w:rsidR="00DE0E77" w:rsidRPr="00172D43" w:rsidRDefault="00DE0E77" w:rsidP="00DE0E77">
            <w:pPr>
              <w:pStyle w:val="NoSpacing"/>
            </w:pPr>
            <w:r w:rsidRPr="00172D43">
              <w:t>LengthOfStay</w:t>
            </w:r>
          </w:p>
        </w:tc>
      </w:tr>
      <w:tr w:rsidR="00DE0E77" w:rsidRPr="005F4836" w14:paraId="3B1A04B9" w14:textId="77777777" w:rsidTr="00DE0E77">
        <w:trPr>
          <w:trHeight w:val="216"/>
        </w:trPr>
        <w:tc>
          <w:tcPr>
            <w:tcW w:w="9355" w:type="dxa"/>
          </w:tcPr>
          <w:p w14:paraId="667F4229" w14:textId="77777777" w:rsidR="00DE0E77" w:rsidRPr="00172D43" w:rsidRDefault="00DE0E77" w:rsidP="00DE0E77">
            <w:pPr>
              <w:pStyle w:val="NoSpacing"/>
            </w:pPr>
            <w:r w:rsidRPr="00172D43">
              <w:t>DateToStreetESSH</w:t>
            </w:r>
          </w:p>
        </w:tc>
      </w:tr>
      <w:tr w:rsidR="00DE0E77" w:rsidRPr="005F4836" w14:paraId="1621D2FE" w14:textId="77777777" w:rsidTr="00DE0E77">
        <w:trPr>
          <w:trHeight w:val="216"/>
        </w:trPr>
        <w:tc>
          <w:tcPr>
            <w:tcW w:w="9355" w:type="dxa"/>
          </w:tcPr>
          <w:p w14:paraId="70340146" w14:textId="77777777" w:rsidR="00DE0E77" w:rsidRPr="00172D43" w:rsidRDefault="00DE0E77" w:rsidP="00DE0E77">
            <w:pPr>
              <w:pStyle w:val="NoSpacing"/>
            </w:pPr>
            <w:r w:rsidRPr="00172D43">
              <w:t>TimesHomelessPastThreeYears</w:t>
            </w:r>
          </w:p>
        </w:tc>
      </w:tr>
      <w:tr w:rsidR="00DE0E77" w:rsidRPr="005F4836" w14:paraId="0DA57F18" w14:textId="77777777" w:rsidTr="00DE0E77">
        <w:trPr>
          <w:trHeight w:val="216"/>
        </w:trPr>
        <w:tc>
          <w:tcPr>
            <w:tcW w:w="9355" w:type="dxa"/>
          </w:tcPr>
          <w:p w14:paraId="2AA817CB" w14:textId="77777777" w:rsidR="00DE0E77" w:rsidRPr="00172D43" w:rsidRDefault="00DE0E77" w:rsidP="00DE0E77">
            <w:pPr>
              <w:pStyle w:val="NoSpacing"/>
            </w:pPr>
            <w:r w:rsidRPr="00172D43">
              <w:t>MonthsHomelessPastThreeYears</w:t>
            </w:r>
          </w:p>
        </w:tc>
      </w:tr>
    </w:tbl>
    <w:p w14:paraId="210985FA" w14:textId="77777777" w:rsidR="00DE0E77" w:rsidRDefault="00DE0E77" w:rsidP="00DE0E77">
      <w:pPr>
        <w:pStyle w:val="Heading4"/>
      </w:pPr>
      <w:r>
        <w:t>Target</w:t>
      </w:r>
    </w:p>
    <w:p w14:paraId="05657B86" w14:textId="5A3E0F4E" w:rsidR="00DE0E77" w:rsidRPr="00973BA1" w:rsidRDefault="00DE0E77" w:rsidP="00DE0E77">
      <w:r>
        <w:t xml:space="preserve">See </w:t>
      </w:r>
      <w:r>
        <w:rPr>
          <w:rFonts w:cs="Open Sans"/>
        </w:rPr>
        <w:t xml:space="preserve">section </w:t>
      </w:r>
      <w:hyperlink w:anchor="_Get_Active_Clients" w:history="1">
        <w:r w:rsidR="0086751D">
          <w:rPr>
            <w:rStyle w:val="Hyperlink"/>
          </w:rPr>
          <w:t>5.3</w:t>
        </w:r>
        <w:r w:rsidRPr="00B04CA8">
          <w:rPr>
            <w:rStyle w:val="Hyperlink"/>
          </w:rPr>
          <w:t xml:space="preserve"> Get Active Clients for LSAPerson</w:t>
        </w:r>
      </w:hyperlink>
      <w:r>
        <w:t xml:space="preserve"> for column descriptions.</w:t>
      </w:r>
    </w:p>
    <w:tbl>
      <w:tblPr>
        <w:tblStyle w:val="Style1"/>
        <w:tblW w:w="9355" w:type="dxa"/>
        <w:tblLook w:val="04A0" w:firstRow="1" w:lastRow="0" w:firstColumn="1" w:lastColumn="0" w:noHBand="0" w:noVBand="1"/>
      </w:tblPr>
      <w:tblGrid>
        <w:gridCol w:w="9355"/>
      </w:tblGrid>
      <w:tr w:rsidR="00DE0E77" w:rsidRPr="006B4F91" w14:paraId="4310B538" w14:textId="77777777" w:rsidTr="00DE0E77">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9355" w:type="dxa"/>
            <w:shd w:val="clear" w:color="auto" w:fill="76923C" w:themeFill="accent3" w:themeFillShade="BF"/>
          </w:tcPr>
          <w:p w14:paraId="214083E5" w14:textId="1F42BD10" w:rsidR="00DE0E77" w:rsidRPr="005F4836" w:rsidRDefault="00F824D6" w:rsidP="00DE0E77">
            <w:pPr>
              <w:pStyle w:val="NoSpacing"/>
              <w:rPr>
                <w:b w:val="0"/>
                <w:bCs w:val="0"/>
                <w:color w:val="FFFFFF" w:themeColor="background1"/>
              </w:rPr>
            </w:pPr>
            <w:r>
              <w:rPr>
                <w:b w:val="0"/>
                <w:bCs w:val="0"/>
                <w:color w:val="FFFFFF" w:themeColor="background1"/>
              </w:rPr>
              <w:t>tlsa</w:t>
            </w:r>
            <w:r w:rsidR="00DE0E77" w:rsidRPr="005F4836">
              <w:rPr>
                <w:b w:val="0"/>
                <w:bCs w:val="0"/>
                <w:color w:val="FFFFFF" w:themeColor="background1"/>
              </w:rPr>
              <w:t>_Person</w:t>
            </w:r>
          </w:p>
        </w:tc>
      </w:tr>
      <w:tr w:rsidR="00DE0E77" w:rsidRPr="00370840" w14:paraId="202C11DB" w14:textId="77777777" w:rsidTr="00DE0E77">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9355" w:type="dxa"/>
          </w:tcPr>
          <w:p w14:paraId="7304F4B1" w14:textId="77777777" w:rsidR="00DE0E77" w:rsidRPr="009366AD" w:rsidRDefault="00DE0E77" w:rsidP="00DE0E77">
            <w:pPr>
              <w:pStyle w:val="NoSpacing"/>
            </w:pPr>
            <w:r w:rsidRPr="005F4836">
              <w:t>CHTime</w:t>
            </w:r>
          </w:p>
        </w:tc>
      </w:tr>
      <w:tr w:rsidR="00DE0E77" w:rsidRPr="00370840" w14:paraId="36A9D2E0" w14:textId="77777777" w:rsidTr="00DE0E77">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9355" w:type="dxa"/>
          </w:tcPr>
          <w:p w14:paraId="55B5B33B" w14:textId="77777777" w:rsidR="00DE0E77" w:rsidRPr="009366AD" w:rsidRDefault="00DE0E77" w:rsidP="00DE0E77">
            <w:pPr>
              <w:pStyle w:val="NoSpacing"/>
            </w:pPr>
            <w:r w:rsidRPr="005F4836">
              <w:t>CHTimeStatus</w:t>
            </w:r>
          </w:p>
        </w:tc>
      </w:tr>
    </w:tbl>
    <w:p w14:paraId="2C0B9931" w14:textId="77777777" w:rsidR="00DE0E77" w:rsidRDefault="00DE0E77" w:rsidP="00DE0E77">
      <w:pPr>
        <w:pStyle w:val="Heading3"/>
      </w:pPr>
      <w:r>
        <w:t>Logic</w:t>
      </w:r>
    </w:p>
    <w:p w14:paraId="5400C105" w14:textId="44390A43" w:rsidR="00DE0E77" w:rsidRPr="00A7544C" w:rsidRDefault="00DE0E77" w:rsidP="00DE0E77">
      <w:r>
        <w:t xml:space="preserve">There are a total of </w:t>
      </w:r>
      <w:r w:rsidR="00E32439">
        <w:t xml:space="preserve">ten </w:t>
      </w:r>
      <w:r>
        <w:t xml:space="preserve">valid combinations of </w:t>
      </w:r>
      <w:r w:rsidRPr="00B678E4">
        <w:rPr>
          <w:b/>
          <w:bCs/>
        </w:rPr>
        <w:t>CHTime</w:t>
      </w:r>
      <w:r>
        <w:t xml:space="preserve"> and </w:t>
      </w:r>
      <w:r w:rsidRPr="00B678E4">
        <w:rPr>
          <w:b/>
          <w:bCs/>
        </w:rPr>
        <w:t>CHTimeStatus</w:t>
      </w:r>
      <w:r>
        <w:t xml:space="preserve"> values</w:t>
      </w:r>
      <w:r w:rsidR="004873DC">
        <w:t xml:space="preserve">. </w:t>
      </w:r>
      <w:r>
        <w:t>They are summarized in the table below; detailed logic follows.</w:t>
      </w:r>
    </w:p>
    <w:tbl>
      <w:tblPr>
        <w:tblStyle w:val="Style1"/>
        <w:tblW w:w="0" w:type="auto"/>
        <w:tblLook w:val="04A0" w:firstRow="1" w:lastRow="0" w:firstColumn="1" w:lastColumn="0" w:noHBand="0" w:noVBand="1"/>
      </w:tblPr>
      <w:tblGrid>
        <w:gridCol w:w="873"/>
        <w:gridCol w:w="940"/>
        <w:gridCol w:w="1447"/>
        <w:gridCol w:w="6090"/>
      </w:tblGrid>
      <w:tr w:rsidR="00DE0E77" w:rsidRPr="005F4836" w14:paraId="257990B9" w14:textId="77777777" w:rsidTr="00DE0E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3BF9BCF3" w14:textId="77777777" w:rsidR="00DE0E77" w:rsidRPr="005F4836" w:rsidRDefault="00DE0E77" w:rsidP="00DE0E77">
            <w:pPr>
              <w:pStyle w:val="NoSpacing"/>
            </w:pPr>
            <w:r w:rsidRPr="005F4836">
              <w:t>Priority</w:t>
            </w:r>
          </w:p>
        </w:tc>
        <w:tc>
          <w:tcPr>
            <w:tcW w:w="940" w:type="dxa"/>
          </w:tcPr>
          <w:p w14:paraId="76D291D6" w14:textId="77777777" w:rsidR="00DE0E77" w:rsidRPr="00A7544C" w:rsidRDefault="00DE0E77" w:rsidP="00DE0E77">
            <w:pPr>
              <w:pStyle w:val="NoSpacing"/>
              <w:cnfStyle w:val="100000000000" w:firstRow="1" w:lastRow="0" w:firstColumn="0" w:lastColumn="0" w:oddVBand="0" w:evenVBand="0" w:oddHBand="0" w:evenHBand="0" w:firstRowFirstColumn="0" w:firstRowLastColumn="0" w:lastRowFirstColumn="0" w:lastRowLastColumn="0"/>
            </w:pPr>
            <w:r w:rsidRPr="005F4836">
              <w:t>CHTime</w:t>
            </w:r>
          </w:p>
        </w:tc>
        <w:tc>
          <w:tcPr>
            <w:tcW w:w="1447" w:type="dxa"/>
          </w:tcPr>
          <w:p w14:paraId="0731BD99" w14:textId="77777777" w:rsidR="00DE0E77" w:rsidRPr="00A7544C" w:rsidRDefault="00DE0E77" w:rsidP="00DE0E77">
            <w:pPr>
              <w:pStyle w:val="NoSpacing"/>
              <w:cnfStyle w:val="100000000000" w:firstRow="1" w:lastRow="0" w:firstColumn="0" w:lastColumn="0" w:oddVBand="0" w:evenVBand="0" w:oddHBand="0" w:evenHBand="0" w:firstRowFirstColumn="0" w:firstRowLastColumn="0" w:lastRowFirstColumn="0" w:lastRowLastColumn="0"/>
            </w:pPr>
            <w:r w:rsidRPr="005F4836">
              <w:t>CHTimeStatus</w:t>
            </w:r>
          </w:p>
        </w:tc>
        <w:tc>
          <w:tcPr>
            <w:tcW w:w="6090" w:type="dxa"/>
          </w:tcPr>
          <w:p w14:paraId="1A435DFE" w14:textId="77777777" w:rsidR="00DE0E77" w:rsidRPr="00D75C24" w:rsidRDefault="00DE0E77" w:rsidP="00DE0E77">
            <w:pPr>
              <w:pStyle w:val="NoSpacing"/>
              <w:cnfStyle w:val="100000000000" w:firstRow="1" w:lastRow="0" w:firstColumn="0" w:lastColumn="0" w:oddVBand="0" w:evenVBand="0" w:oddHBand="0" w:evenHBand="0" w:firstRowFirstColumn="0" w:firstRowLastColumn="0" w:lastRowFirstColumn="0" w:lastRowLastColumn="0"/>
            </w:pPr>
            <w:r w:rsidRPr="00E17F92">
              <w:t>Category</w:t>
            </w:r>
          </w:p>
        </w:tc>
      </w:tr>
      <w:tr w:rsidR="00DE0E77" w:rsidRPr="003F6E99" w14:paraId="39EC1CCC" w14:textId="77777777" w:rsidTr="00DE0E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43B1CC91" w14:textId="77777777" w:rsidR="00DE0E77" w:rsidRPr="00A7544C" w:rsidRDefault="00DE0E77" w:rsidP="00DE0E77">
            <w:pPr>
              <w:pStyle w:val="NoSpacing"/>
              <w:jc w:val="center"/>
            </w:pPr>
            <w:r>
              <w:t>1</w:t>
            </w:r>
          </w:p>
        </w:tc>
        <w:tc>
          <w:tcPr>
            <w:tcW w:w="940" w:type="dxa"/>
          </w:tcPr>
          <w:p w14:paraId="1701BBD5" w14:textId="77777777" w:rsidR="00DE0E77" w:rsidRPr="00E17F92" w:rsidRDefault="00DE0E77" w:rsidP="00DE0E77">
            <w:pPr>
              <w:pStyle w:val="NoSpacing"/>
              <w:jc w:val="center"/>
              <w:cnfStyle w:val="000000100000" w:firstRow="0" w:lastRow="0" w:firstColumn="0" w:lastColumn="0" w:oddVBand="0" w:evenVBand="0" w:oddHBand="1" w:evenHBand="0" w:firstRowFirstColumn="0" w:firstRowLastColumn="0" w:lastRowFirstColumn="0" w:lastRowLastColumn="0"/>
            </w:pPr>
            <w:r w:rsidRPr="00A7544C">
              <w:t>-1</w:t>
            </w:r>
          </w:p>
        </w:tc>
        <w:tc>
          <w:tcPr>
            <w:tcW w:w="1447" w:type="dxa"/>
          </w:tcPr>
          <w:p w14:paraId="388F9619" w14:textId="77777777" w:rsidR="00DE0E77" w:rsidRPr="00FC29E8" w:rsidRDefault="00DE0E77" w:rsidP="00DE0E77">
            <w:pPr>
              <w:pStyle w:val="NoSpacing"/>
              <w:jc w:val="center"/>
              <w:cnfStyle w:val="000000100000" w:firstRow="0" w:lastRow="0" w:firstColumn="0" w:lastColumn="0" w:oddVBand="0" w:evenVBand="0" w:oddHBand="1" w:evenHBand="0" w:firstRowFirstColumn="0" w:firstRowLastColumn="0" w:lastRowFirstColumn="0" w:lastRowLastColumn="0"/>
            </w:pPr>
            <w:r w:rsidRPr="00D75C24">
              <w:t>-1</w:t>
            </w:r>
          </w:p>
        </w:tc>
        <w:tc>
          <w:tcPr>
            <w:tcW w:w="6090" w:type="dxa"/>
          </w:tcPr>
          <w:p w14:paraId="777E0E00" w14:textId="5E5BDF49" w:rsidR="00DE0E77" w:rsidRPr="003F6E99" w:rsidRDefault="00DE0E77" w:rsidP="00DE0E77">
            <w:pPr>
              <w:pStyle w:val="NoSpacing"/>
              <w:cnfStyle w:val="000000100000" w:firstRow="0" w:lastRow="0" w:firstColumn="0" w:lastColumn="0" w:oddVBand="0" w:evenVBand="0" w:oddHBand="1" w:evenHBand="0" w:firstRowFirstColumn="0" w:firstRowLastColumn="0" w:lastRowFirstColumn="0" w:lastRowLastColumn="0"/>
              <w:rPr>
                <w:lang w:val="pt-PT"/>
              </w:rPr>
            </w:pPr>
            <w:r w:rsidRPr="003F6E99">
              <w:rPr>
                <w:lang w:val="pt-PT"/>
              </w:rPr>
              <w:t xml:space="preserve">n/a – </w:t>
            </w:r>
            <w:r w:rsidR="00F824D6" w:rsidRPr="003F6E99">
              <w:rPr>
                <w:lang w:val="pt-PT"/>
              </w:rPr>
              <w:t>tlsa</w:t>
            </w:r>
            <w:r w:rsidRPr="003F6E99">
              <w:rPr>
                <w:lang w:val="pt-PT"/>
              </w:rPr>
              <w:t>_Person.</w:t>
            </w:r>
            <w:r w:rsidRPr="003F6E99">
              <w:rPr>
                <w:b/>
                <w:bCs/>
                <w:lang w:val="pt-PT"/>
              </w:rPr>
              <w:t>HoHAdult</w:t>
            </w:r>
            <w:r w:rsidRPr="003F6E99">
              <w:rPr>
                <w:lang w:val="pt-PT"/>
              </w:rPr>
              <w:t xml:space="preserve"> = 0</w:t>
            </w:r>
          </w:p>
        </w:tc>
      </w:tr>
      <w:tr w:rsidR="00DE0E77" w:rsidRPr="00E94277" w14:paraId="125A8A49" w14:textId="77777777" w:rsidTr="00DE0E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32198F42" w14:textId="77777777" w:rsidR="00DE0E77" w:rsidRPr="00A7544C" w:rsidRDefault="00DE0E77" w:rsidP="00DE0E77">
            <w:pPr>
              <w:pStyle w:val="NoSpacing"/>
              <w:jc w:val="center"/>
            </w:pPr>
            <w:r>
              <w:t>2</w:t>
            </w:r>
          </w:p>
        </w:tc>
        <w:tc>
          <w:tcPr>
            <w:tcW w:w="940" w:type="dxa"/>
          </w:tcPr>
          <w:p w14:paraId="1999A5F4" w14:textId="77777777" w:rsidR="00DE0E77" w:rsidRPr="00E17F92" w:rsidRDefault="00DE0E77" w:rsidP="00DE0E77">
            <w:pPr>
              <w:pStyle w:val="NoSpacing"/>
              <w:jc w:val="center"/>
              <w:cnfStyle w:val="000000010000" w:firstRow="0" w:lastRow="0" w:firstColumn="0" w:lastColumn="0" w:oddVBand="0" w:evenVBand="0" w:oddHBand="0" w:evenHBand="1" w:firstRowFirstColumn="0" w:firstRowLastColumn="0" w:lastRowFirstColumn="0" w:lastRowLastColumn="0"/>
            </w:pPr>
            <w:r w:rsidRPr="00A7544C">
              <w:t>365</w:t>
            </w:r>
          </w:p>
        </w:tc>
        <w:tc>
          <w:tcPr>
            <w:tcW w:w="1447" w:type="dxa"/>
          </w:tcPr>
          <w:p w14:paraId="3680465A" w14:textId="77777777" w:rsidR="00DE0E77" w:rsidRPr="00FC29E8" w:rsidRDefault="00DE0E77" w:rsidP="00DE0E77">
            <w:pPr>
              <w:pStyle w:val="NoSpacing"/>
              <w:jc w:val="center"/>
              <w:cnfStyle w:val="000000010000" w:firstRow="0" w:lastRow="0" w:firstColumn="0" w:lastColumn="0" w:oddVBand="0" w:evenVBand="0" w:oddHBand="0" w:evenHBand="1" w:firstRowFirstColumn="0" w:firstRowLastColumn="0" w:lastRowFirstColumn="0" w:lastRowLastColumn="0"/>
            </w:pPr>
            <w:r w:rsidRPr="00D75C24">
              <w:t>1</w:t>
            </w:r>
          </w:p>
        </w:tc>
        <w:tc>
          <w:tcPr>
            <w:tcW w:w="6090" w:type="dxa"/>
          </w:tcPr>
          <w:p w14:paraId="7217B3D3" w14:textId="0176E9F3" w:rsidR="00DE0E77" w:rsidRDefault="00DE0E77" w:rsidP="00DE0E77">
            <w:pPr>
              <w:pStyle w:val="NoSpacing"/>
              <w:cnfStyle w:val="000000010000" w:firstRow="0" w:lastRow="0" w:firstColumn="0" w:lastColumn="0" w:oddVBand="0" w:evenVBand="0" w:oddHBand="0" w:evenHBand="1" w:firstRowFirstColumn="0" w:firstRowLastColumn="0" w:lastRowFirstColumn="0" w:lastRowLastColumn="0"/>
            </w:pPr>
            <w:r>
              <w:t xml:space="preserve">Client has a ch_Episode where </w:t>
            </w:r>
            <w:r w:rsidRPr="005F4836">
              <w:rPr>
                <w:b/>
                <w:bCs/>
              </w:rPr>
              <w:t>episodeDays</w:t>
            </w:r>
            <w:r>
              <w:t xml:space="preserve"> &gt;= 365 with an </w:t>
            </w:r>
            <w:r w:rsidRPr="005F4836">
              <w:rPr>
                <w:b/>
                <w:bCs/>
              </w:rPr>
              <w:t>episodeEnd</w:t>
            </w:r>
            <w:r>
              <w:t xml:space="preserve"> </w:t>
            </w:r>
            <w:r w:rsidR="00206C7F">
              <w:t>in the year ending on</w:t>
            </w:r>
            <w:r w:rsidRPr="00E6519A">
              <w:t xml:space="preserve"> </w:t>
            </w:r>
            <w:r w:rsidRPr="005F4836">
              <w:rPr>
                <w:b/>
                <w:bCs/>
              </w:rPr>
              <w:t>LastActive</w:t>
            </w:r>
          </w:p>
        </w:tc>
      </w:tr>
      <w:tr w:rsidR="00DE0E77" w:rsidRPr="00E94277" w14:paraId="368EFE8D" w14:textId="77777777" w:rsidTr="00DE0E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3677C3E6" w14:textId="77777777" w:rsidR="00DE0E77" w:rsidRPr="00A7544C" w:rsidRDefault="00DE0E77" w:rsidP="00DE0E77">
            <w:pPr>
              <w:pStyle w:val="NoSpacing"/>
              <w:jc w:val="center"/>
            </w:pPr>
            <w:r>
              <w:t>3</w:t>
            </w:r>
          </w:p>
        </w:tc>
        <w:tc>
          <w:tcPr>
            <w:tcW w:w="940" w:type="dxa"/>
          </w:tcPr>
          <w:p w14:paraId="2BA31CEE" w14:textId="77777777" w:rsidR="00DE0E77" w:rsidRPr="00E17F92" w:rsidRDefault="00DE0E77" w:rsidP="00DE0E77">
            <w:pPr>
              <w:pStyle w:val="NoSpacing"/>
              <w:jc w:val="center"/>
              <w:cnfStyle w:val="000000100000" w:firstRow="0" w:lastRow="0" w:firstColumn="0" w:lastColumn="0" w:oddVBand="0" w:evenVBand="0" w:oddHBand="1" w:evenHBand="0" w:firstRowFirstColumn="0" w:firstRowLastColumn="0" w:lastRowFirstColumn="0" w:lastRowLastColumn="0"/>
            </w:pPr>
            <w:r w:rsidRPr="00A7544C">
              <w:t>365</w:t>
            </w:r>
          </w:p>
        </w:tc>
        <w:tc>
          <w:tcPr>
            <w:tcW w:w="1447" w:type="dxa"/>
          </w:tcPr>
          <w:p w14:paraId="2B99B027" w14:textId="77777777" w:rsidR="00DE0E77" w:rsidRPr="00FC29E8" w:rsidRDefault="00DE0E77" w:rsidP="00DE0E77">
            <w:pPr>
              <w:pStyle w:val="NoSpacing"/>
              <w:jc w:val="center"/>
              <w:cnfStyle w:val="000000100000" w:firstRow="0" w:lastRow="0" w:firstColumn="0" w:lastColumn="0" w:oddVBand="0" w:evenVBand="0" w:oddHBand="1" w:evenHBand="0" w:firstRowFirstColumn="0" w:firstRowLastColumn="0" w:lastRowFirstColumn="0" w:lastRowLastColumn="0"/>
            </w:pPr>
            <w:r w:rsidRPr="00D75C24">
              <w:t>2</w:t>
            </w:r>
          </w:p>
        </w:tc>
        <w:tc>
          <w:tcPr>
            <w:tcW w:w="6090" w:type="dxa"/>
          </w:tcPr>
          <w:p w14:paraId="42078BE7" w14:textId="77777777" w:rsidR="00DE0E77" w:rsidRDefault="00DE0E77" w:rsidP="00DE0E77">
            <w:pPr>
              <w:pStyle w:val="NoSpacing"/>
              <w:cnfStyle w:val="000000100000" w:firstRow="0" w:lastRow="0" w:firstColumn="0" w:lastColumn="0" w:oddVBand="0" w:evenVBand="0" w:oddHBand="1" w:evenHBand="0" w:firstRowFirstColumn="0" w:firstRowLastColumn="0" w:lastRowFirstColumn="0" w:lastRowLastColumn="0"/>
            </w:pPr>
            <w:r>
              <w:t xml:space="preserve">Client has 4 or more episodes and the sum of </w:t>
            </w:r>
            <w:r w:rsidRPr="005F4836">
              <w:rPr>
                <w:b/>
                <w:bCs/>
              </w:rPr>
              <w:t>episodeDays</w:t>
            </w:r>
            <w:r>
              <w:t xml:space="preserve"> for all ch_Episodes is &gt;= 365.</w:t>
            </w:r>
          </w:p>
        </w:tc>
      </w:tr>
      <w:tr w:rsidR="00DE0E77" w:rsidRPr="00E94277" w14:paraId="40540CE0" w14:textId="77777777" w:rsidTr="00DE0E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26C834B3" w14:textId="77777777" w:rsidR="00DE0E77" w:rsidRPr="00A7544C" w:rsidRDefault="00DE0E77" w:rsidP="00DE0E77">
            <w:pPr>
              <w:pStyle w:val="NoSpacing"/>
              <w:jc w:val="center"/>
            </w:pPr>
            <w:r>
              <w:t>4</w:t>
            </w:r>
          </w:p>
        </w:tc>
        <w:tc>
          <w:tcPr>
            <w:tcW w:w="940" w:type="dxa"/>
          </w:tcPr>
          <w:p w14:paraId="699A89D2" w14:textId="77777777" w:rsidR="00DE0E77" w:rsidRPr="00E17F92" w:rsidRDefault="00DE0E77" w:rsidP="00DE0E77">
            <w:pPr>
              <w:pStyle w:val="NoSpacing"/>
              <w:jc w:val="center"/>
              <w:cnfStyle w:val="000000010000" w:firstRow="0" w:lastRow="0" w:firstColumn="0" w:lastColumn="0" w:oddVBand="0" w:evenVBand="0" w:oddHBand="0" w:evenHBand="1" w:firstRowFirstColumn="0" w:firstRowLastColumn="0" w:lastRowFirstColumn="0" w:lastRowLastColumn="0"/>
            </w:pPr>
            <w:r w:rsidRPr="00A7544C">
              <w:t>400</w:t>
            </w:r>
          </w:p>
        </w:tc>
        <w:tc>
          <w:tcPr>
            <w:tcW w:w="1447" w:type="dxa"/>
          </w:tcPr>
          <w:p w14:paraId="68A6327A" w14:textId="77777777" w:rsidR="00DE0E77" w:rsidRPr="00FC29E8" w:rsidRDefault="00DE0E77" w:rsidP="00DE0E77">
            <w:pPr>
              <w:pStyle w:val="NoSpacing"/>
              <w:jc w:val="center"/>
              <w:cnfStyle w:val="000000010000" w:firstRow="0" w:lastRow="0" w:firstColumn="0" w:lastColumn="0" w:oddVBand="0" w:evenVBand="0" w:oddHBand="0" w:evenHBand="1" w:firstRowFirstColumn="0" w:firstRowLastColumn="0" w:lastRowFirstColumn="0" w:lastRowLastColumn="0"/>
            </w:pPr>
            <w:r w:rsidRPr="00D75C24">
              <w:t>2</w:t>
            </w:r>
          </w:p>
        </w:tc>
        <w:tc>
          <w:tcPr>
            <w:tcW w:w="6090" w:type="dxa"/>
          </w:tcPr>
          <w:p w14:paraId="4AEB4F75" w14:textId="77777777" w:rsidR="00DE0E77" w:rsidRDefault="00DE0E77" w:rsidP="00DE0E77">
            <w:pPr>
              <w:pStyle w:val="NoSpacing"/>
              <w:cnfStyle w:val="000000010000" w:firstRow="0" w:lastRow="0" w:firstColumn="0" w:lastColumn="0" w:oddVBand="0" w:evenVBand="0" w:oddHBand="0" w:evenHBand="1" w:firstRowFirstColumn="0" w:firstRowLastColumn="0" w:lastRowFirstColumn="0" w:lastRowLastColumn="0"/>
            </w:pPr>
            <w:r>
              <w:t xml:space="preserve">Based on 3.917 Living Situation for an enrollment with an </w:t>
            </w:r>
            <w:r w:rsidRPr="00B678E4">
              <w:rPr>
                <w:i/>
                <w:iCs/>
              </w:rPr>
              <w:t>EntryDate</w:t>
            </w:r>
            <w:r>
              <w:t xml:space="preserve"> in the year ending on </w:t>
            </w:r>
            <w:r w:rsidRPr="005F4836">
              <w:rPr>
                <w:b/>
                <w:bCs/>
              </w:rPr>
              <w:t>LastActive</w:t>
            </w:r>
            <w:r>
              <w:t>, client was on the street or in ES/SH for 12 or more months and in four or more episodes in three years.</w:t>
            </w:r>
          </w:p>
        </w:tc>
      </w:tr>
      <w:tr w:rsidR="00DE0E77" w:rsidRPr="00E94277" w14:paraId="0F8CCF0D" w14:textId="77777777" w:rsidTr="00DE0E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737ED140" w14:textId="77777777" w:rsidR="00DE0E77" w:rsidRPr="006B4F91" w:rsidRDefault="00DE0E77" w:rsidP="00DE0E77">
            <w:pPr>
              <w:pStyle w:val="NoSpacing"/>
              <w:jc w:val="center"/>
            </w:pPr>
            <w:r>
              <w:t>5</w:t>
            </w:r>
          </w:p>
        </w:tc>
        <w:tc>
          <w:tcPr>
            <w:tcW w:w="940" w:type="dxa"/>
          </w:tcPr>
          <w:p w14:paraId="632E8952" w14:textId="77777777" w:rsidR="00DE0E77" w:rsidRPr="006B4F91" w:rsidRDefault="00DE0E77" w:rsidP="00DE0E77">
            <w:pPr>
              <w:pStyle w:val="NoSpacing"/>
              <w:jc w:val="center"/>
              <w:cnfStyle w:val="000000100000" w:firstRow="0" w:lastRow="0" w:firstColumn="0" w:lastColumn="0" w:oddVBand="0" w:evenVBand="0" w:oddHBand="1" w:evenHBand="0" w:firstRowFirstColumn="0" w:firstRowLastColumn="0" w:lastRowFirstColumn="0" w:lastRowLastColumn="0"/>
            </w:pPr>
            <w:r w:rsidRPr="006B4F91">
              <w:t>365</w:t>
            </w:r>
          </w:p>
        </w:tc>
        <w:tc>
          <w:tcPr>
            <w:tcW w:w="1447" w:type="dxa"/>
          </w:tcPr>
          <w:p w14:paraId="0B56FF69" w14:textId="77777777" w:rsidR="00DE0E77" w:rsidRPr="006B4F91" w:rsidRDefault="00DE0E77" w:rsidP="00DE0E77">
            <w:pPr>
              <w:pStyle w:val="NoSpacing"/>
              <w:jc w:val="center"/>
              <w:cnfStyle w:val="000000100000" w:firstRow="0" w:lastRow="0" w:firstColumn="0" w:lastColumn="0" w:oddVBand="0" w:evenVBand="0" w:oddHBand="1" w:evenHBand="0" w:firstRowFirstColumn="0" w:firstRowLastColumn="0" w:lastRowFirstColumn="0" w:lastRowLastColumn="0"/>
            </w:pPr>
            <w:r>
              <w:t>3</w:t>
            </w:r>
          </w:p>
        </w:tc>
        <w:tc>
          <w:tcPr>
            <w:tcW w:w="6090" w:type="dxa"/>
          </w:tcPr>
          <w:p w14:paraId="239112D9" w14:textId="05B93E95" w:rsidR="00DE0E77" w:rsidRDefault="00DE0E77" w:rsidP="00DE0E77">
            <w:pPr>
              <w:pStyle w:val="NoSpacing"/>
              <w:cnfStyle w:val="000000100000" w:firstRow="0" w:lastRow="0" w:firstColumn="0" w:lastColumn="0" w:oddVBand="0" w:evenVBand="0" w:oddHBand="1" w:evenHBand="0" w:firstRowFirstColumn="0" w:firstRowLastColumn="0" w:lastRowFirstColumn="0" w:lastRowLastColumn="0"/>
            </w:pPr>
            <w:r>
              <w:t xml:space="preserve">The sum of </w:t>
            </w:r>
            <w:r w:rsidRPr="006B4F91">
              <w:rPr>
                <w:b/>
                <w:bCs/>
              </w:rPr>
              <w:t>episodeDays</w:t>
            </w:r>
            <w:r>
              <w:t xml:space="preserve"> for all ch_Episodes is &gt;= 365 but the number of episodes is less than four</w:t>
            </w:r>
            <w:r w:rsidR="00E32439">
              <w:t xml:space="preserve">; no relevant information is missing from records of </w:t>
            </w:r>
            <w:r w:rsidR="00E32439" w:rsidRPr="006B4F91">
              <w:rPr>
                <w:i/>
                <w:iCs/>
              </w:rPr>
              <w:t>3.917 Living Situation</w:t>
            </w:r>
            <w:r>
              <w:t>.</w:t>
            </w:r>
          </w:p>
        </w:tc>
      </w:tr>
      <w:tr w:rsidR="00E32439" w:rsidRPr="00E94277" w14:paraId="19AC93FE" w14:textId="77777777" w:rsidTr="00DE0E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551A5866" w14:textId="7AF3D496" w:rsidR="00E32439" w:rsidRDefault="00E32439" w:rsidP="00E32439">
            <w:pPr>
              <w:pStyle w:val="NoSpacing"/>
              <w:jc w:val="center"/>
            </w:pPr>
            <w:r>
              <w:t>5</w:t>
            </w:r>
          </w:p>
        </w:tc>
        <w:tc>
          <w:tcPr>
            <w:tcW w:w="940" w:type="dxa"/>
          </w:tcPr>
          <w:p w14:paraId="6EBE2A7A" w14:textId="7F251BB9" w:rsidR="00E32439" w:rsidRPr="006B4F91" w:rsidRDefault="00E32439" w:rsidP="00E32439">
            <w:pPr>
              <w:pStyle w:val="NoSpacing"/>
              <w:jc w:val="center"/>
              <w:cnfStyle w:val="000000010000" w:firstRow="0" w:lastRow="0" w:firstColumn="0" w:lastColumn="0" w:oddVBand="0" w:evenVBand="0" w:oddHBand="0" w:evenHBand="1" w:firstRowFirstColumn="0" w:firstRowLastColumn="0" w:lastRowFirstColumn="0" w:lastRowLastColumn="0"/>
            </w:pPr>
            <w:r>
              <w:t>365</w:t>
            </w:r>
          </w:p>
        </w:tc>
        <w:tc>
          <w:tcPr>
            <w:tcW w:w="1447" w:type="dxa"/>
          </w:tcPr>
          <w:p w14:paraId="107079F7" w14:textId="63B0E768" w:rsidR="00E32439" w:rsidRDefault="00E32439" w:rsidP="00E32439">
            <w:pPr>
              <w:pStyle w:val="NoSpacing"/>
              <w:jc w:val="center"/>
              <w:cnfStyle w:val="000000010000" w:firstRow="0" w:lastRow="0" w:firstColumn="0" w:lastColumn="0" w:oddVBand="0" w:evenVBand="0" w:oddHBand="0" w:evenHBand="1" w:firstRowFirstColumn="0" w:firstRowLastColumn="0" w:lastRowFirstColumn="0" w:lastRowLastColumn="0"/>
            </w:pPr>
            <w:r>
              <w:t>99</w:t>
            </w:r>
          </w:p>
        </w:tc>
        <w:tc>
          <w:tcPr>
            <w:tcW w:w="6090" w:type="dxa"/>
          </w:tcPr>
          <w:p w14:paraId="4603C515" w14:textId="44188A09" w:rsidR="00E32439" w:rsidRDefault="00E32439" w:rsidP="00E32439">
            <w:pPr>
              <w:pStyle w:val="NoSpacing"/>
              <w:cnfStyle w:val="000000010000" w:firstRow="0" w:lastRow="0" w:firstColumn="0" w:lastColumn="0" w:oddVBand="0" w:evenVBand="0" w:oddHBand="0" w:evenHBand="1" w:firstRowFirstColumn="0" w:firstRowLastColumn="0" w:lastRowFirstColumn="0" w:lastRowLastColumn="0"/>
            </w:pPr>
            <w:r>
              <w:t xml:space="preserve">The sum of </w:t>
            </w:r>
            <w:r w:rsidRPr="006B4F91">
              <w:rPr>
                <w:b/>
                <w:bCs/>
              </w:rPr>
              <w:t>episodeDays</w:t>
            </w:r>
            <w:r>
              <w:t xml:space="preserve"> for all ch_Episodes is &gt;= 365 but the number of episodes is less than four; relevant information is missing from records of </w:t>
            </w:r>
            <w:r w:rsidRPr="006B4F91">
              <w:rPr>
                <w:i/>
                <w:iCs/>
              </w:rPr>
              <w:t>3.917 Living Situation</w:t>
            </w:r>
            <w:r>
              <w:rPr>
                <w:i/>
                <w:iCs/>
              </w:rPr>
              <w:t>.</w:t>
            </w:r>
          </w:p>
        </w:tc>
      </w:tr>
      <w:tr w:rsidR="00E32439" w:rsidRPr="00E94277" w14:paraId="55F84A3C" w14:textId="77777777" w:rsidTr="00DE0E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27EFCC63" w14:textId="77777777" w:rsidR="00E32439" w:rsidRPr="006B4F91" w:rsidRDefault="00E32439" w:rsidP="00E32439">
            <w:pPr>
              <w:pStyle w:val="NoSpacing"/>
              <w:jc w:val="center"/>
            </w:pPr>
            <w:r>
              <w:t>--</w:t>
            </w:r>
          </w:p>
        </w:tc>
        <w:tc>
          <w:tcPr>
            <w:tcW w:w="940" w:type="dxa"/>
          </w:tcPr>
          <w:p w14:paraId="3580C151" w14:textId="77777777" w:rsidR="00E32439" w:rsidRPr="006B4F91" w:rsidRDefault="00E32439" w:rsidP="00E32439">
            <w:pPr>
              <w:pStyle w:val="NoSpacing"/>
              <w:jc w:val="center"/>
              <w:cnfStyle w:val="000000100000" w:firstRow="0" w:lastRow="0" w:firstColumn="0" w:lastColumn="0" w:oddVBand="0" w:evenVBand="0" w:oddHBand="1" w:evenHBand="0" w:firstRowFirstColumn="0" w:firstRowLastColumn="0" w:lastRowFirstColumn="0" w:lastRowLastColumn="0"/>
            </w:pPr>
            <w:r w:rsidRPr="006B4F91">
              <w:t>270</w:t>
            </w:r>
          </w:p>
        </w:tc>
        <w:tc>
          <w:tcPr>
            <w:tcW w:w="1447" w:type="dxa"/>
          </w:tcPr>
          <w:p w14:paraId="2785019D" w14:textId="77777777" w:rsidR="00E32439" w:rsidRPr="006B4F91" w:rsidRDefault="00E32439" w:rsidP="00E32439">
            <w:pPr>
              <w:pStyle w:val="NoSpacing"/>
              <w:jc w:val="center"/>
              <w:cnfStyle w:val="000000100000" w:firstRow="0" w:lastRow="0" w:firstColumn="0" w:lastColumn="0" w:oddVBand="0" w:evenVBand="0" w:oddHBand="1" w:evenHBand="0" w:firstRowFirstColumn="0" w:firstRowLastColumn="0" w:lastRowFirstColumn="0" w:lastRowLastColumn="0"/>
            </w:pPr>
            <w:r w:rsidRPr="006B4F91">
              <w:t>99</w:t>
            </w:r>
          </w:p>
        </w:tc>
        <w:tc>
          <w:tcPr>
            <w:tcW w:w="6090" w:type="dxa"/>
          </w:tcPr>
          <w:p w14:paraId="349BBEED" w14:textId="77777777" w:rsidR="00E32439" w:rsidRDefault="00E32439" w:rsidP="00E32439">
            <w:pPr>
              <w:pStyle w:val="NoSpacing"/>
              <w:cnfStyle w:val="000000100000" w:firstRow="0" w:lastRow="0" w:firstColumn="0" w:lastColumn="0" w:oddVBand="0" w:evenVBand="0" w:oddHBand="1" w:evenHBand="0" w:firstRowFirstColumn="0" w:firstRowLastColumn="0" w:lastRowFirstColumn="0" w:lastRowLastColumn="0"/>
            </w:pPr>
            <w:r>
              <w:t xml:space="preserve">Client has a total of 270-364 ESSHStreet days and relevant data is missing from </w:t>
            </w:r>
            <w:r w:rsidRPr="006B4F91">
              <w:rPr>
                <w:i/>
                <w:iCs/>
              </w:rPr>
              <w:t>3.917 Living Situation</w:t>
            </w:r>
          </w:p>
        </w:tc>
      </w:tr>
      <w:tr w:rsidR="00E32439" w:rsidRPr="00E94277" w14:paraId="39D11549" w14:textId="77777777" w:rsidTr="00DE0E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3144CC38" w14:textId="77777777" w:rsidR="00E32439" w:rsidRPr="00A7544C" w:rsidRDefault="00E32439" w:rsidP="00E32439">
            <w:pPr>
              <w:pStyle w:val="NoSpacing"/>
              <w:jc w:val="center"/>
            </w:pPr>
            <w:r>
              <w:t>--</w:t>
            </w:r>
          </w:p>
        </w:tc>
        <w:tc>
          <w:tcPr>
            <w:tcW w:w="940" w:type="dxa"/>
          </w:tcPr>
          <w:p w14:paraId="375B53D1" w14:textId="77777777" w:rsidR="00E32439" w:rsidRPr="00D75C24" w:rsidRDefault="00E32439" w:rsidP="00E32439">
            <w:pPr>
              <w:pStyle w:val="NoSpacing"/>
              <w:jc w:val="center"/>
              <w:cnfStyle w:val="000000010000" w:firstRow="0" w:lastRow="0" w:firstColumn="0" w:lastColumn="0" w:oddVBand="0" w:evenVBand="0" w:oddHBand="0" w:evenHBand="1" w:firstRowFirstColumn="0" w:firstRowLastColumn="0" w:lastRowFirstColumn="0" w:lastRowLastColumn="0"/>
            </w:pPr>
            <w:r w:rsidRPr="00E17F92">
              <w:t>270</w:t>
            </w:r>
          </w:p>
        </w:tc>
        <w:tc>
          <w:tcPr>
            <w:tcW w:w="1447" w:type="dxa"/>
          </w:tcPr>
          <w:p w14:paraId="45AB39BD" w14:textId="77777777" w:rsidR="00E32439" w:rsidRPr="005F4836" w:rsidRDefault="00E32439" w:rsidP="00E32439">
            <w:pPr>
              <w:pStyle w:val="NoSpacing"/>
              <w:jc w:val="center"/>
              <w:cnfStyle w:val="000000010000" w:firstRow="0" w:lastRow="0" w:firstColumn="0" w:lastColumn="0" w:oddVBand="0" w:evenVBand="0" w:oddHBand="0" w:evenHBand="1" w:firstRowFirstColumn="0" w:firstRowLastColumn="0" w:lastRowFirstColumn="0" w:lastRowLastColumn="0"/>
            </w:pPr>
            <w:r w:rsidRPr="00FC29E8">
              <w:t>-1</w:t>
            </w:r>
          </w:p>
        </w:tc>
        <w:tc>
          <w:tcPr>
            <w:tcW w:w="6090" w:type="dxa"/>
          </w:tcPr>
          <w:p w14:paraId="54D2E612" w14:textId="77777777" w:rsidR="00E32439" w:rsidRDefault="00E32439" w:rsidP="00E32439">
            <w:pPr>
              <w:pStyle w:val="NoSpacing"/>
              <w:cnfStyle w:val="000000010000" w:firstRow="0" w:lastRow="0" w:firstColumn="0" w:lastColumn="0" w:oddVBand="0" w:evenVBand="0" w:oddHBand="0" w:evenHBand="1" w:firstRowFirstColumn="0" w:firstRowLastColumn="0" w:lastRowFirstColumn="0" w:lastRowLastColumn="0"/>
            </w:pPr>
            <w:r>
              <w:t xml:space="preserve">Client has a total of 270-364 ESSHStreet days and is not missing any relevant </w:t>
            </w:r>
            <w:r w:rsidRPr="006B4F91">
              <w:rPr>
                <w:i/>
                <w:iCs/>
              </w:rPr>
              <w:t>3.917 Living Situation</w:t>
            </w:r>
            <w:r>
              <w:t xml:space="preserve"> data </w:t>
            </w:r>
          </w:p>
        </w:tc>
      </w:tr>
      <w:tr w:rsidR="00E32439" w:rsidRPr="00E94277" w14:paraId="4714D72B" w14:textId="77777777" w:rsidTr="00DE0E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252A55B5" w14:textId="77777777" w:rsidR="00E32439" w:rsidRPr="006B4F91" w:rsidRDefault="00E32439" w:rsidP="00E32439">
            <w:pPr>
              <w:pStyle w:val="NoSpacing"/>
              <w:jc w:val="center"/>
            </w:pPr>
            <w:r>
              <w:t>--</w:t>
            </w:r>
          </w:p>
        </w:tc>
        <w:tc>
          <w:tcPr>
            <w:tcW w:w="940" w:type="dxa"/>
          </w:tcPr>
          <w:p w14:paraId="6426BF78" w14:textId="77777777" w:rsidR="00E32439" w:rsidRPr="006B4F91" w:rsidRDefault="00E32439" w:rsidP="00E32439">
            <w:pPr>
              <w:pStyle w:val="NoSpacing"/>
              <w:jc w:val="center"/>
              <w:cnfStyle w:val="000000100000" w:firstRow="0" w:lastRow="0" w:firstColumn="0" w:lastColumn="0" w:oddVBand="0" w:evenVBand="0" w:oddHBand="1" w:evenHBand="0" w:firstRowFirstColumn="0" w:firstRowLastColumn="0" w:lastRowFirstColumn="0" w:lastRowLastColumn="0"/>
            </w:pPr>
            <w:r w:rsidRPr="006B4F91">
              <w:t>0</w:t>
            </w:r>
          </w:p>
        </w:tc>
        <w:tc>
          <w:tcPr>
            <w:tcW w:w="1447" w:type="dxa"/>
          </w:tcPr>
          <w:p w14:paraId="3D8C39B5" w14:textId="77777777" w:rsidR="00E32439" w:rsidRPr="006B4F91" w:rsidRDefault="00E32439" w:rsidP="00E32439">
            <w:pPr>
              <w:pStyle w:val="NoSpacing"/>
              <w:jc w:val="center"/>
              <w:cnfStyle w:val="000000100000" w:firstRow="0" w:lastRow="0" w:firstColumn="0" w:lastColumn="0" w:oddVBand="0" w:evenVBand="0" w:oddHBand="1" w:evenHBand="0" w:firstRowFirstColumn="0" w:firstRowLastColumn="0" w:lastRowFirstColumn="0" w:lastRowLastColumn="0"/>
            </w:pPr>
            <w:r w:rsidRPr="006B4F91">
              <w:t>99</w:t>
            </w:r>
          </w:p>
        </w:tc>
        <w:tc>
          <w:tcPr>
            <w:tcW w:w="6090" w:type="dxa"/>
          </w:tcPr>
          <w:p w14:paraId="478EA9CC" w14:textId="77777777" w:rsidR="00E32439" w:rsidRDefault="00E32439" w:rsidP="00E32439">
            <w:pPr>
              <w:pStyle w:val="NoSpacing"/>
              <w:cnfStyle w:val="000000100000" w:firstRow="0" w:lastRow="0" w:firstColumn="0" w:lastColumn="0" w:oddVBand="0" w:evenVBand="0" w:oddHBand="1" w:evenHBand="0" w:firstRowFirstColumn="0" w:firstRowLastColumn="0" w:lastRowFirstColumn="0" w:lastRowLastColumn="0"/>
            </w:pPr>
            <w:r>
              <w:t xml:space="preserve">Client has a total of 0-269 ESSHStreet days and relevant data is missing from </w:t>
            </w:r>
            <w:r w:rsidRPr="006B4F91">
              <w:rPr>
                <w:i/>
                <w:iCs/>
              </w:rPr>
              <w:t>3.917 Living Situation</w:t>
            </w:r>
          </w:p>
        </w:tc>
      </w:tr>
      <w:tr w:rsidR="00E32439" w:rsidRPr="00E94277" w14:paraId="26658B35" w14:textId="77777777" w:rsidTr="00DE0E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058F6138" w14:textId="77777777" w:rsidR="00E32439" w:rsidRPr="00A7544C" w:rsidRDefault="00E32439" w:rsidP="00E32439">
            <w:pPr>
              <w:pStyle w:val="NoSpacing"/>
              <w:jc w:val="center"/>
            </w:pPr>
            <w:r>
              <w:t>--</w:t>
            </w:r>
          </w:p>
        </w:tc>
        <w:tc>
          <w:tcPr>
            <w:tcW w:w="940" w:type="dxa"/>
          </w:tcPr>
          <w:p w14:paraId="68915797" w14:textId="77777777" w:rsidR="00E32439" w:rsidRPr="00D75C24" w:rsidRDefault="00E32439" w:rsidP="00E32439">
            <w:pPr>
              <w:pStyle w:val="NoSpacing"/>
              <w:jc w:val="center"/>
              <w:cnfStyle w:val="000000010000" w:firstRow="0" w:lastRow="0" w:firstColumn="0" w:lastColumn="0" w:oddVBand="0" w:evenVBand="0" w:oddHBand="0" w:evenHBand="1" w:firstRowFirstColumn="0" w:firstRowLastColumn="0" w:lastRowFirstColumn="0" w:lastRowLastColumn="0"/>
            </w:pPr>
            <w:r w:rsidRPr="00E17F92">
              <w:t>0</w:t>
            </w:r>
          </w:p>
        </w:tc>
        <w:tc>
          <w:tcPr>
            <w:tcW w:w="1447" w:type="dxa"/>
          </w:tcPr>
          <w:p w14:paraId="2ADA292D" w14:textId="77777777" w:rsidR="00E32439" w:rsidRPr="005F4836" w:rsidRDefault="00E32439" w:rsidP="00E32439">
            <w:pPr>
              <w:pStyle w:val="NoSpacing"/>
              <w:jc w:val="center"/>
              <w:cnfStyle w:val="000000010000" w:firstRow="0" w:lastRow="0" w:firstColumn="0" w:lastColumn="0" w:oddVBand="0" w:evenVBand="0" w:oddHBand="0" w:evenHBand="1" w:firstRowFirstColumn="0" w:firstRowLastColumn="0" w:lastRowFirstColumn="0" w:lastRowLastColumn="0"/>
            </w:pPr>
            <w:r w:rsidRPr="00FC29E8">
              <w:t>-1</w:t>
            </w:r>
          </w:p>
        </w:tc>
        <w:tc>
          <w:tcPr>
            <w:tcW w:w="6090" w:type="dxa"/>
          </w:tcPr>
          <w:p w14:paraId="0E6A7DB7" w14:textId="77777777" w:rsidR="00E32439" w:rsidRDefault="00E32439" w:rsidP="00E32439">
            <w:pPr>
              <w:pStyle w:val="NoSpacing"/>
              <w:cnfStyle w:val="000000010000" w:firstRow="0" w:lastRow="0" w:firstColumn="0" w:lastColumn="0" w:oddVBand="0" w:evenVBand="0" w:oddHBand="0" w:evenHBand="1" w:firstRowFirstColumn="0" w:firstRowLastColumn="0" w:lastRowFirstColumn="0" w:lastRowLastColumn="0"/>
            </w:pPr>
            <w:r>
              <w:t xml:space="preserve">Client has a total of 270-364 ESSHStreet days and is not missing any relevant </w:t>
            </w:r>
            <w:r w:rsidRPr="006B4F91">
              <w:rPr>
                <w:i/>
                <w:iCs/>
              </w:rPr>
              <w:t>3.917 Living Situation</w:t>
            </w:r>
            <w:r>
              <w:t xml:space="preserve"> data </w:t>
            </w:r>
          </w:p>
        </w:tc>
      </w:tr>
    </w:tbl>
    <w:p w14:paraId="209A2CCC" w14:textId="76E64B92" w:rsidR="00DE0E77" w:rsidRPr="00E17F92" w:rsidRDefault="00DE0E77" w:rsidP="00DE0E77">
      <w:pPr>
        <w:widowControl w:val="0"/>
        <w:rPr>
          <w:szCs w:val="20"/>
        </w:rPr>
      </w:pPr>
      <w:r>
        <w:rPr>
          <w:szCs w:val="20"/>
        </w:rPr>
        <w:t xml:space="preserve">The conditions associated with valid combinations of </w:t>
      </w:r>
      <w:r w:rsidRPr="00E47CB3">
        <w:rPr>
          <w:b/>
          <w:bCs/>
          <w:szCs w:val="20"/>
        </w:rPr>
        <w:t>CHTime</w:t>
      </w:r>
      <w:r>
        <w:rPr>
          <w:szCs w:val="20"/>
        </w:rPr>
        <w:t xml:space="preserve"> and </w:t>
      </w:r>
      <w:r w:rsidRPr="00E47CB3">
        <w:rPr>
          <w:b/>
          <w:bCs/>
          <w:szCs w:val="20"/>
        </w:rPr>
        <w:t>CHTimeStatus</w:t>
      </w:r>
      <w:r>
        <w:rPr>
          <w:szCs w:val="20"/>
        </w:rPr>
        <w:t xml:space="preserve"> are not all mutually exclusive</w:t>
      </w:r>
      <w:r w:rsidR="004873DC">
        <w:rPr>
          <w:szCs w:val="20"/>
        </w:rPr>
        <w:t xml:space="preserve">. </w:t>
      </w:r>
      <w:r w:rsidRPr="00E47CB3">
        <w:rPr>
          <w:b/>
          <w:bCs/>
          <w:szCs w:val="20"/>
        </w:rPr>
        <w:t>CHTime</w:t>
      </w:r>
      <w:r>
        <w:rPr>
          <w:szCs w:val="20"/>
        </w:rPr>
        <w:t xml:space="preserve"> and </w:t>
      </w:r>
      <w:r w:rsidRPr="00E47CB3">
        <w:rPr>
          <w:b/>
          <w:bCs/>
          <w:szCs w:val="20"/>
        </w:rPr>
        <w:t>CHTimeStatus</w:t>
      </w:r>
      <w:r>
        <w:rPr>
          <w:szCs w:val="20"/>
        </w:rPr>
        <w:t xml:space="preserve"> should be set for the first set of criteria met by records for each person</w:t>
      </w:r>
      <w:r w:rsidR="004873DC">
        <w:rPr>
          <w:szCs w:val="20"/>
        </w:rPr>
        <w:t xml:space="preserve">. </w:t>
      </w:r>
    </w:p>
    <w:p w14:paraId="55B55EF5" w14:textId="2DFEC051" w:rsidR="00DE0E77" w:rsidRPr="005F4836" w:rsidRDefault="00DE0E77" w:rsidP="0030608E">
      <w:pPr>
        <w:pStyle w:val="ListParagraph"/>
        <w:widowControl w:val="0"/>
        <w:numPr>
          <w:ilvl w:val="0"/>
          <w:numId w:val="25"/>
        </w:numPr>
        <w:rPr>
          <w:szCs w:val="20"/>
        </w:rPr>
      </w:pPr>
      <w:r w:rsidRPr="005F4836">
        <w:rPr>
          <w:szCs w:val="20"/>
        </w:rPr>
        <w:t xml:space="preserve">Set </w:t>
      </w:r>
      <w:r w:rsidRPr="005F4836">
        <w:rPr>
          <w:b/>
        </w:rPr>
        <w:t>CHTime</w:t>
      </w:r>
      <w:r w:rsidRPr="005F4836">
        <w:rPr>
          <w:i/>
        </w:rPr>
        <w:t xml:space="preserve"> </w:t>
      </w:r>
      <w:r w:rsidRPr="005F4836">
        <w:rPr>
          <w:szCs w:val="20"/>
        </w:rPr>
        <w:t xml:space="preserve">and </w:t>
      </w:r>
      <w:r w:rsidRPr="005F4836">
        <w:rPr>
          <w:b/>
        </w:rPr>
        <w:t>CHTimeStatus</w:t>
      </w:r>
      <w:r w:rsidRPr="005F4836">
        <w:rPr>
          <w:i/>
        </w:rPr>
        <w:t xml:space="preserve"> </w:t>
      </w:r>
      <w:r w:rsidRPr="005F4836">
        <w:rPr>
          <w:iCs/>
        </w:rPr>
        <w:t xml:space="preserve">= -1 </w:t>
      </w:r>
      <w:r w:rsidRPr="005F4836">
        <w:rPr>
          <w:szCs w:val="20"/>
        </w:rPr>
        <w:t xml:space="preserve">where </w:t>
      </w:r>
      <w:r w:rsidRPr="005F4836">
        <w:rPr>
          <w:b/>
        </w:rPr>
        <w:t>HoHAdult</w:t>
      </w:r>
      <w:r w:rsidRPr="005F4836">
        <w:rPr>
          <w:i/>
        </w:rPr>
        <w:t xml:space="preserve"> </w:t>
      </w:r>
      <w:r w:rsidRPr="005F4836">
        <w:rPr>
          <w:szCs w:val="20"/>
        </w:rPr>
        <w:t>=</w:t>
      </w:r>
      <w:r w:rsidR="00220BF7">
        <w:rPr>
          <w:szCs w:val="20"/>
        </w:rPr>
        <w:t xml:space="preserve"> </w:t>
      </w:r>
      <w:r w:rsidRPr="005F4836">
        <w:rPr>
          <w:szCs w:val="20"/>
        </w:rPr>
        <w:t>0 (the client was not served as a head of household or as an adult).</w:t>
      </w:r>
    </w:p>
    <w:p w14:paraId="2A08B678" w14:textId="77777777" w:rsidR="00DE0E77" w:rsidRPr="00A7544C" w:rsidRDefault="00DE0E77" w:rsidP="0030608E">
      <w:pPr>
        <w:pStyle w:val="ListParagraph"/>
        <w:widowControl w:val="0"/>
        <w:numPr>
          <w:ilvl w:val="0"/>
          <w:numId w:val="25"/>
        </w:numPr>
        <w:rPr>
          <w:szCs w:val="20"/>
        </w:rPr>
      </w:pPr>
      <w:r w:rsidRPr="005F4836">
        <w:rPr>
          <w:szCs w:val="20"/>
        </w:rPr>
        <w:t xml:space="preserve">Set </w:t>
      </w:r>
      <w:r w:rsidRPr="005F4836">
        <w:rPr>
          <w:b/>
          <w:bCs/>
          <w:szCs w:val="20"/>
        </w:rPr>
        <w:t>CHTime</w:t>
      </w:r>
      <w:r w:rsidRPr="005F4836">
        <w:rPr>
          <w:szCs w:val="20"/>
        </w:rPr>
        <w:t xml:space="preserve"> = 365 and </w:t>
      </w:r>
      <w:r w:rsidRPr="005F4836">
        <w:rPr>
          <w:b/>
          <w:bCs/>
          <w:szCs w:val="20"/>
        </w:rPr>
        <w:t>CHTimeStatus</w:t>
      </w:r>
      <w:r w:rsidRPr="005F4836">
        <w:rPr>
          <w:szCs w:val="20"/>
        </w:rPr>
        <w:t xml:space="preserve"> = 1 </w:t>
      </w:r>
      <w:r>
        <w:rPr>
          <w:szCs w:val="20"/>
        </w:rPr>
        <w:t>when there is a single episode where:</w:t>
      </w:r>
    </w:p>
    <w:p w14:paraId="2B4CEECA" w14:textId="77777777" w:rsidR="00DE0E77" w:rsidRPr="006B4F91" w:rsidRDefault="00DE0E77" w:rsidP="0030608E">
      <w:pPr>
        <w:pStyle w:val="ListParagraph"/>
        <w:widowControl w:val="0"/>
        <w:numPr>
          <w:ilvl w:val="0"/>
          <w:numId w:val="24"/>
        </w:numPr>
        <w:rPr>
          <w:szCs w:val="20"/>
        </w:rPr>
      </w:pPr>
      <w:r w:rsidRPr="006B4F91">
        <w:rPr>
          <w:szCs w:val="20"/>
        </w:rPr>
        <w:t>ch_Episodes.</w:t>
      </w:r>
      <w:r w:rsidRPr="006B4F91">
        <w:rPr>
          <w:b/>
          <w:bCs/>
          <w:szCs w:val="20"/>
        </w:rPr>
        <w:t>episodeDays</w:t>
      </w:r>
      <w:r w:rsidRPr="006B4F91">
        <w:rPr>
          <w:szCs w:val="20"/>
        </w:rPr>
        <w:t xml:space="preserve"> &gt;= 365; and </w:t>
      </w:r>
    </w:p>
    <w:p w14:paraId="41718304" w14:textId="10AA2687" w:rsidR="00DE0E77" w:rsidRPr="006B4F91" w:rsidRDefault="00DE0E77" w:rsidP="0030608E">
      <w:pPr>
        <w:pStyle w:val="ListParagraph"/>
        <w:widowControl w:val="0"/>
        <w:numPr>
          <w:ilvl w:val="0"/>
          <w:numId w:val="24"/>
        </w:numPr>
        <w:rPr>
          <w:b/>
        </w:rPr>
      </w:pPr>
      <w:r w:rsidRPr="006B4F91">
        <w:rPr>
          <w:bCs/>
        </w:rPr>
        <w:t>ch_Episodes.</w:t>
      </w:r>
      <w:r w:rsidRPr="006B4F91">
        <w:rPr>
          <w:b/>
        </w:rPr>
        <w:t>episodeEnd</w:t>
      </w:r>
      <w:r>
        <w:t xml:space="preserve"> </w:t>
      </w:r>
      <w:r w:rsidR="009B23F3">
        <w:t xml:space="preserve">&gt; </w:t>
      </w:r>
      <w:r w:rsidRPr="00E6519A">
        <w:t>(</w:t>
      </w:r>
      <w:r w:rsidRPr="006B4F91">
        <w:rPr>
          <w:b/>
        </w:rPr>
        <w:t>LastActive</w:t>
      </w:r>
      <w:r w:rsidRPr="006B4F91">
        <w:rPr>
          <w:i/>
        </w:rPr>
        <w:t xml:space="preserve"> </w:t>
      </w:r>
      <w:r w:rsidRPr="00E6519A">
        <w:t xml:space="preserve">– </w:t>
      </w:r>
      <w:r w:rsidR="009B23F3">
        <w:t xml:space="preserve">1 year) </w:t>
      </w:r>
    </w:p>
    <w:p w14:paraId="3ABBFCCE" w14:textId="77777777" w:rsidR="00DE0E77" w:rsidRPr="00A7544C" w:rsidRDefault="00DE0E77" w:rsidP="0030608E">
      <w:pPr>
        <w:pStyle w:val="ListParagraph"/>
        <w:widowControl w:val="0"/>
        <w:numPr>
          <w:ilvl w:val="0"/>
          <w:numId w:val="25"/>
        </w:numPr>
        <w:rPr>
          <w:szCs w:val="20"/>
        </w:rPr>
      </w:pPr>
      <w:r w:rsidRPr="00A7544C">
        <w:rPr>
          <w:szCs w:val="20"/>
        </w:rPr>
        <w:t xml:space="preserve">Set </w:t>
      </w:r>
      <w:r w:rsidRPr="00A7544C">
        <w:rPr>
          <w:b/>
          <w:bCs/>
          <w:szCs w:val="20"/>
        </w:rPr>
        <w:t>CHTime</w:t>
      </w:r>
      <w:r w:rsidRPr="00A7544C">
        <w:rPr>
          <w:szCs w:val="20"/>
        </w:rPr>
        <w:t xml:space="preserve"> = 365 </w:t>
      </w:r>
      <w:r>
        <w:rPr>
          <w:szCs w:val="20"/>
        </w:rPr>
        <w:t xml:space="preserve">and </w:t>
      </w:r>
      <w:r w:rsidRPr="00A7544C">
        <w:rPr>
          <w:b/>
          <w:bCs/>
          <w:szCs w:val="20"/>
        </w:rPr>
        <w:t>CHTimeStatus</w:t>
      </w:r>
      <w:r>
        <w:rPr>
          <w:szCs w:val="20"/>
        </w:rPr>
        <w:t xml:space="preserve"> = 2 </w:t>
      </w:r>
      <w:r w:rsidRPr="00A7544C">
        <w:rPr>
          <w:szCs w:val="20"/>
        </w:rPr>
        <w:t>where</w:t>
      </w:r>
      <w:r>
        <w:rPr>
          <w:szCs w:val="20"/>
        </w:rPr>
        <w:t>:</w:t>
      </w:r>
    </w:p>
    <w:p w14:paraId="58DE4832" w14:textId="77777777" w:rsidR="00DE0E77" w:rsidRPr="005F4836" w:rsidRDefault="00DE0E77" w:rsidP="0030608E">
      <w:pPr>
        <w:pStyle w:val="ListParagraph"/>
        <w:widowControl w:val="0"/>
        <w:numPr>
          <w:ilvl w:val="0"/>
          <w:numId w:val="24"/>
        </w:numPr>
        <w:rPr>
          <w:b/>
        </w:rPr>
      </w:pPr>
      <w:r w:rsidRPr="006B4F91">
        <w:rPr>
          <w:szCs w:val="20"/>
        </w:rPr>
        <w:t>[SUM of ch_Episodes.</w:t>
      </w:r>
      <w:r w:rsidRPr="006B4F91">
        <w:rPr>
          <w:b/>
          <w:bCs/>
          <w:szCs w:val="20"/>
        </w:rPr>
        <w:t>episodeDays</w:t>
      </w:r>
      <w:r w:rsidRPr="006B4F91">
        <w:rPr>
          <w:szCs w:val="20"/>
        </w:rPr>
        <w:t>] &gt;= 365</w:t>
      </w:r>
      <w:r>
        <w:rPr>
          <w:szCs w:val="20"/>
        </w:rPr>
        <w:t xml:space="preserve">; and </w:t>
      </w:r>
    </w:p>
    <w:p w14:paraId="62848C70" w14:textId="77777777" w:rsidR="00DE0E77" w:rsidRPr="005F4836" w:rsidRDefault="00DE0E77" w:rsidP="0030608E">
      <w:pPr>
        <w:pStyle w:val="ListParagraph"/>
        <w:widowControl w:val="0"/>
        <w:numPr>
          <w:ilvl w:val="0"/>
          <w:numId w:val="24"/>
        </w:numPr>
        <w:rPr>
          <w:b/>
        </w:rPr>
      </w:pPr>
      <w:r>
        <w:rPr>
          <w:bCs/>
        </w:rPr>
        <w:t>[COUNT of ch_</w:t>
      </w:r>
      <w:r w:rsidRPr="006B4F91">
        <w:rPr>
          <w:bCs/>
        </w:rPr>
        <w:t>Episodes</w:t>
      </w:r>
      <w:r>
        <w:rPr>
          <w:bCs/>
        </w:rPr>
        <w:t>] &gt;= 4</w:t>
      </w:r>
    </w:p>
    <w:p w14:paraId="120CA292" w14:textId="77777777" w:rsidR="00DE0E77" w:rsidRPr="00A7544C" w:rsidRDefault="00DE0E77" w:rsidP="0030608E">
      <w:pPr>
        <w:pStyle w:val="ListParagraph"/>
        <w:numPr>
          <w:ilvl w:val="0"/>
          <w:numId w:val="25"/>
        </w:numPr>
        <w:rPr>
          <w:szCs w:val="20"/>
        </w:rPr>
      </w:pPr>
      <w:r w:rsidRPr="00A7544C">
        <w:rPr>
          <w:szCs w:val="20"/>
        </w:rPr>
        <w:t xml:space="preserve">Set </w:t>
      </w:r>
      <w:r w:rsidRPr="00A7544C">
        <w:rPr>
          <w:b/>
        </w:rPr>
        <w:t>CHTime</w:t>
      </w:r>
      <w:r w:rsidRPr="00A7544C">
        <w:rPr>
          <w:i/>
        </w:rPr>
        <w:t xml:space="preserve"> = </w:t>
      </w:r>
      <w:r w:rsidRPr="00E17F92">
        <w:rPr>
          <w:szCs w:val="20"/>
        </w:rPr>
        <w:t>400 (12</w:t>
      </w:r>
      <w:r w:rsidRPr="00D75C24">
        <w:rPr>
          <w:szCs w:val="20"/>
        </w:rPr>
        <w:t xml:space="preserve"> or </w:t>
      </w:r>
      <w:r w:rsidRPr="00FC29E8">
        <w:rPr>
          <w:szCs w:val="20"/>
        </w:rPr>
        <w:t>more months in three</w:t>
      </w:r>
      <w:r w:rsidRPr="005F4836">
        <w:rPr>
          <w:szCs w:val="20"/>
        </w:rPr>
        <w:t xml:space="preserve"> years) and </w:t>
      </w:r>
      <w:r w:rsidRPr="005F4836">
        <w:rPr>
          <w:b/>
        </w:rPr>
        <w:t>CHTimeStatus</w:t>
      </w:r>
      <w:r w:rsidRPr="005F4836">
        <w:rPr>
          <w:szCs w:val="20"/>
        </w:rPr>
        <w:t xml:space="preserve"> = 2 (</w:t>
      </w:r>
      <w:r w:rsidRPr="003735AA">
        <w:t xml:space="preserve">4 or more </w:t>
      </w:r>
      <w:r>
        <w:t>episodes</w:t>
      </w:r>
      <w:r w:rsidRPr="00A7544C">
        <w:rPr>
          <w:szCs w:val="20"/>
        </w:rPr>
        <w:t>) where:</w:t>
      </w:r>
    </w:p>
    <w:p w14:paraId="09C57483" w14:textId="77777777" w:rsidR="00DE0E77" w:rsidRPr="00FC29E8" w:rsidRDefault="00DE0E77" w:rsidP="0030608E">
      <w:pPr>
        <w:pStyle w:val="ListParagraph"/>
        <w:widowControl w:val="0"/>
        <w:numPr>
          <w:ilvl w:val="0"/>
          <w:numId w:val="24"/>
        </w:numPr>
      </w:pPr>
      <w:r w:rsidRPr="00A7544C">
        <w:rPr>
          <w:b/>
          <w:bCs/>
        </w:rPr>
        <w:t>CHTimeStatus</w:t>
      </w:r>
      <w:r w:rsidRPr="00E17F92">
        <w:t xml:space="preserve"> no</w:t>
      </w:r>
      <w:r w:rsidRPr="00D75C24">
        <w:t>t in (1,2)</w:t>
      </w:r>
    </w:p>
    <w:p w14:paraId="07FE5EA8" w14:textId="77777777" w:rsidR="003B2526" w:rsidRPr="00BB2FE1" w:rsidRDefault="003B2526" w:rsidP="0030608E">
      <w:pPr>
        <w:pStyle w:val="ListParagraph"/>
        <w:widowControl w:val="0"/>
        <w:numPr>
          <w:ilvl w:val="0"/>
          <w:numId w:val="24"/>
        </w:numPr>
      </w:pPr>
      <w:r>
        <w:t xml:space="preserve">There is an enrollment in tlsa_Enrollment where </w:t>
      </w:r>
      <w:r w:rsidRPr="00BB2FE1">
        <w:rPr>
          <w:b/>
          <w:bCs/>
        </w:rPr>
        <w:t>CH</w:t>
      </w:r>
      <w:r>
        <w:rPr>
          <w:b/>
          <w:bCs/>
        </w:rPr>
        <w:t xml:space="preserve"> </w:t>
      </w:r>
      <w:r w:rsidRPr="00BB2FE1">
        <w:t>= 1 and:</w:t>
      </w:r>
    </w:p>
    <w:p w14:paraId="77138547" w14:textId="1DACC878" w:rsidR="00DE0E77" w:rsidRPr="00D75C24" w:rsidRDefault="00DE0E77" w:rsidP="0030608E">
      <w:pPr>
        <w:pStyle w:val="ListParagraph"/>
        <w:widowControl w:val="0"/>
        <w:numPr>
          <w:ilvl w:val="1"/>
          <w:numId w:val="24"/>
        </w:numPr>
      </w:pPr>
      <w:r w:rsidRPr="005F4836">
        <w:rPr>
          <w:b/>
          <w:bCs/>
        </w:rPr>
        <w:t>EntryDate</w:t>
      </w:r>
      <w:r w:rsidRPr="00A7544C">
        <w:t xml:space="preserve"> &gt; (</w:t>
      </w:r>
      <w:r w:rsidRPr="00A7544C">
        <w:rPr>
          <w:b/>
          <w:bCs/>
        </w:rPr>
        <w:t>LastActive</w:t>
      </w:r>
      <w:r w:rsidRPr="00A7544C">
        <w:t xml:space="preserve"> – </w:t>
      </w:r>
      <w:r w:rsidR="00FF0F8F">
        <w:t>1 year</w:t>
      </w:r>
      <w:r w:rsidRPr="00E17F92">
        <w:t>)</w:t>
      </w:r>
    </w:p>
    <w:p w14:paraId="42ECDDC5" w14:textId="77777777" w:rsidR="00DE0E77" w:rsidRPr="00E17F92" w:rsidRDefault="00DE0E77" w:rsidP="0030608E">
      <w:pPr>
        <w:pStyle w:val="ListParagraph"/>
        <w:widowControl w:val="0"/>
        <w:numPr>
          <w:ilvl w:val="1"/>
          <w:numId w:val="24"/>
        </w:numPr>
      </w:pPr>
      <w:r w:rsidRPr="005F4836">
        <w:rPr>
          <w:i/>
          <w:iCs/>
        </w:rPr>
        <w:t>TimesHomelessPastThreeYears</w:t>
      </w:r>
      <w:r w:rsidRPr="00A7544C">
        <w:t xml:space="preserve"> = 4 (Four or more times)</w:t>
      </w:r>
    </w:p>
    <w:p w14:paraId="1404947A" w14:textId="77777777" w:rsidR="00DE0E77" w:rsidRPr="005F4836" w:rsidRDefault="00DE0E77" w:rsidP="0030608E">
      <w:pPr>
        <w:pStyle w:val="ListParagraph"/>
        <w:widowControl w:val="0"/>
        <w:numPr>
          <w:ilvl w:val="1"/>
          <w:numId w:val="24"/>
        </w:numPr>
      </w:pPr>
      <w:r w:rsidRPr="00D75C24">
        <w:rPr>
          <w:i/>
          <w:iCs/>
        </w:rPr>
        <w:t>MonthsHomelessPastThreeYears</w:t>
      </w:r>
      <w:r w:rsidRPr="00FC29E8">
        <w:t xml:space="preserve"> in </w:t>
      </w:r>
      <w:r w:rsidRPr="005F4836">
        <w:t>(112, 113) (12 or more than 12 months)</w:t>
      </w:r>
    </w:p>
    <w:p w14:paraId="0EC0D1DB" w14:textId="77777777" w:rsidR="00DE0E77" w:rsidRPr="006B4F91" w:rsidRDefault="00DE0E77" w:rsidP="0030608E">
      <w:pPr>
        <w:pStyle w:val="ListParagraph"/>
        <w:widowControl w:val="0"/>
        <w:numPr>
          <w:ilvl w:val="0"/>
          <w:numId w:val="25"/>
        </w:numPr>
        <w:rPr>
          <w:szCs w:val="20"/>
        </w:rPr>
      </w:pPr>
      <w:r w:rsidRPr="006B4F91">
        <w:rPr>
          <w:szCs w:val="20"/>
        </w:rPr>
        <w:t xml:space="preserve">Set </w:t>
      </w:r>
      <w:r w:rsidRPr="006B4F91">
        <w:rPr>
          <w:b/>
          <w:bCs/>
          <w:szCs w:val="20"/>
        </w:rPr>
        <w:t>CHTime</w:t>
      </w:r>
      <w:r w:rsidRPr="006B4F91">
        <w:rPr>
          <w:szCs w:val="20"/>
        </w:rPr>
        <w:t xml:space="preserve"> = 365 </w:t>
      </w:r>
      <w:r>
        <w:rPr>
          <w:szCs w:val="20"/>
        </w:rPr>
        <w:t xml:space="preserve">and </w:t>
      </w:r>
      <w:r w:rsidRPr="00A7544C">
        <w:rPr>
          <w:b/>
          <w:bCs/>
          <w:szCs w:val="20"/>
        </w:rPr>
        <w:t>CHTimeStatus</w:t>
      </w:r>
      <w:r>
        <w:rPr>
          <w:szCs w:val="20"/>
        </w:rPr>
        <w:t xml:space="preserve"> = 3 </w:t>
      </w:r>
      <w:r w:rsidRPr="006B4F91">
        <w:rPr>
          <w:szCs w:val="20"/>
        </w:rPr>
        <w:t>where</w:t>
      </w:r>
      <w:r>
        <w:rPr>
          <w:szCs w:val="20"/>
        </w:rPr>
        <w:t>:</w:t>
      </w:r>
    </w:p>
    <w:p w14:paraId="163F879E" w14:textId="77777777" w:rsidR="00DE0E77" w:rsidRPr="006B4F91" w:rsidRDefault="00DE0E77" w:rsidP="0030608E">
      <w:pPr>
        <w:pStyle w:val="ListParagraph"/>
        <w:widowControl w:val="0"/>
        <w:numPr>
          <w:ilvl w:val="0"/>
          <w:numId w:val="24"/>
        </w:numPr>
        <w:rPr>
          <w:b/>
        </w:rPr>
      </w:pPr>
      <w:r w:rsidRPr="006B4F91">
        <w:rPr>
          <w:szCs w:val="20"/>
        </w:rPr>
        <w:t>[SUM of ch_Episodes.</w:t>
      </w:r>
      <w:r w:rsidRPr="006B4F91">
        <w:rPr>
          <w:b/>
          <w:bCs/>
          <w:szCs w:val="20"/>
        </w:rPr>
        <w:t>episodeDays</w:t>
      </w:r>
      <w:r w:rsidRPr="006B4F91">
        <w:rPr>
          <w:szCs w:val="20"/>
        </w:rPr>
        <w:t>] &gt;= 365</w:t>
      </w:r>
      <w:r>
        <w:rPr>
          <w:szCs w:val="20"/>
        </w:rPr>
        <w:t xml:space="preserve">; and </w:t>
      </w:r>
    </w:p>
    <w:p w14:paraId="1E426FB3" w14:textId="77777777" w:rsidR="00DE0E77" w:rsidRPr="006B4F91" w:rsidRDefault="00DE0E77" w:rsidP="0030608E">
      <w:pPr>
        <w:pStyle w:val="ListParagraph"/>
        <w:widowControl w:val="0"/>
        <w:numPr>
          <w:ilvl w:val="0"/>
          <w:numId w:val="24"/>
        </w:numPr>
        <w:rPr>
          <w:b/>
        </w:rPr>
      </w:pPr>
      <w:r>
        <w:rPr>
          <w:bCs/>
        </w:rPr>
        <w:t xml:space="preserve"> [COUNT of ch_</w:t>
      </w:r>
      <w:r w:rsidRPr="006B4F91">
        <w:rPr>
          <w:bCs/>
        </w:rPr>
        <w:t>Episodes</w:t>
      </w:r>
      <w:r>
        <w:rPr>
          <w:bCs/>
        </w:rPr>
        <w:t>] &lt; 4</w:t>
      </w:r>
    </w:p>
    <w:p w14:paraId="75C3DB73" w14:textId="04EEF003" w:rsidR="00DE0E77" w:rsidRPr="005F4836" w:rsidRDefault="00DE0E77" w:rsidP="0030608E">
      <w:pPr>
        <w:pStyle w:val="ListParagraph"/>
        <w:widowControl w:val="0"/>
        <w:numPr>
          <w:ilvl w:val="0"/>
          <w:numId w:val="25"/>
        </w:numPr>
        <w:rPr>
          <w:szCs w:val="20"/>
        </w:rPr>
      </w:pPr>
      <w:r w:rsidRPr="00A7544C">
        <w:rPr>
          <w:szCs w:val="20"/>
        </w:rPr>
        <w:t xml:space="preserve">Set </w:t>
      </w:r>
      <w:r w:rsidRPr="00A7544C">
        <w:rPr>
          <w:b/>
          <w:bCs/>
          <w:szCs w:val="20"/>
        </w:rPr>
        <w:t>CHTime = 270</w:t>
      </w:r>
      <w:r w:rsidRPr="005C4382">
        <w:rPr>
          <w:szCs w:val="20"/>
        </w:rPr>
        <w:t xml:space="preserve"> </w:t>
      </w:r>
      <w:r w:rsidR="000F505D" w:rsidRPr="005C4382">
        <w:rPr>
          <w:szCs w:val="20"/>
        </w:rPr>
        <w:t xml:space="preserve">and </w:t>
      </w:r>
      <w:r w:rsidR="008948C7">
        <w:rPr>
          <w:b/>
          <w:bCs/>
          <w:szCs w:val="20"/>
        </w:rPr>
        <w:t>CHTimeStatus</w:t>
      </w:r>
      <w:r w:rsidR="008948C7" w:rsidRPr="005C4382">
        <w:rPr>
          <w:szCs w:val="20"/>
        </w:rPr>
        <w:t xml:space="preserve"> = -1 </w:t>
      </w:r>
      <w:r w:rsidRPr="00E17F92">
        <w:rPr>
          <w:szCs w:val="20"/>
        </w:rPr>
        <w:t>where</w:t>
      </w:r>
      <w:r w:rsidRPr="00D75C24">
        <w:rPr>
          <w:szCs w:val="20"/>
        </w:rPr>
        <w:t xml:space="preserve"> </w:t>
      </w:r>
      <w:r w:rsidRPr="00FC29E8">
        <w:rPr>
          <w:szCs w:val="20"/>
        </w:rPr>
        <w:t>[</w:t>
      </w:r>
      <w:r w:rsidRPr="005F4836">
        <w:rPr>
          <w:szCs w:val="20"/>
        </w:rPr>
        <w:t>SUM of ch_Episodes.</w:t>
      </w:r>
      <w:r w:rsidRPr="005F4836">
        <w:rPr>
          <w:b/>
          <w:bCs/>
          <w:szCs w:val="20"/>
        </w:rPr>
        <w:t>episodeDays</w:t>
      </w:r>
      <w:r w:rsidRPr="005F4836">
        <w:rPr>
          <w:szCs w:val="20"/>
        </w:rPr>
        <w:t>] between 270 and 364</w:t>
      </w:r>
    </w:p>
    <w:p w14:paraId="75C6B82B" w14:textId="157AD78A" w:rsidR="00DE0E77" w:rsidRDefault="00DE0E77" w:rsidP="0030608E">
      <w:pPr>
        <w:pStyle w:val="ListParagraph"/>
        <w:widowControl w:val="0"/>
        <w:numPr>
          <w:ilvl w:val="0"/>
          <w:numId w:val="25"/>
        </w:numPr>
        <w:rPr>
          <w:szCs w:val="20"/>
        </w:rPr>
      </w:pPr>
      <w:r w:rsidRPr="005F4836">
        <w:rPr>
          <w:szCs w:val="20"/>
        </w:rPr>
        <w:t xml:space="preserve">Set </w:t>
      </w:r>
      <w:r w:rsidRPr="005F4836">
        <w:rPr>
          <w:b/>
          <w:bCs/>
          <w:szCs w:val="20"/>
        </w:rPr>
        <w:t xml:space="preserve">CHTime = 0 </w:t>
      </w:r>
      <w:r w:rsidR="008948C7" w:rsidRPr="00BE797C">
        <w:rPr>
          <w:szCs w:val="20"/>
        </w:rPr>
        <w:t xml:space="preserve">and </w:t>
      </w:r>
      <w:r w:rsidR="008948C7">
        <w:rPr>
          <w:b/>
          <w:bCs/>
          <w:szCs w:val="20"/>
        </w:rPr>
        <w:t>CHTimeStatus</w:t>
      </w:r>
      <w:r w:rsidR="008948C7" w:rsidRPr="00BE797C">
        <w:rPr>
          <w:szCs w:val="20"/>
        </w:rPr>
        <w:t xml:space="preserve"> = -1 </w:t>
      </w:r>
      <w:r w:rsidRPr="005F4836">
        <w:rPr>
          <w:szCs w:val="20"/>
        </w:rPr>
        <w:t>where [SUM of ch_Episodes.</w:t>
      </w:r>
      <w:r w:rsidRPr="005F4836">
        <w:rPr>
          <w:b/>
          <w:bCs/>
          <w:szCs w:val="20"/>
        </w:rPr>
        <w:t>episodeDays</w:t>
      </w:r>
      <w:r w:rsidRPr="005F4836">
        <w:rPr>
          <w:szCs w:val="20"/>
        </w:rPr>
        <w:t>] &lt; 270</w:t>
      </w:r>
    </w:p>
    <w:p w14:paraId="4EA90205" w14:textId="33F247FD" w:rsidR="00F865CF" w:rsidRDefault="00997F20" w:rsidP="00FD1F07">
      <w:pPr>
        <w:widowControl w:val="0"/>
        <w:rPr>
          <w:szCs w:val="20"/>
        </w:rPr>
      </w:pPr>
      <w:r>
        <w:rPr>
          <w:szCs w:val="20"/>
        </w:rPr>
        <w:t xml:space="preserve">After these values are set, </w:t>
      </w:r>
      <w:r w:rsidR="00AC415B">
        <w:rPr>
          <w:szCs w:val="20"/>
        </w:rPr>
        <w:t xml:space="preserve">there </w:t>
      </w:r>
      <w:r w:rsidR="00485A85">
        <w:rPr>
          <w:szCs w:val="20"/>
        </w:rPr>
        <w:t>is one</w:t>
      </w:r>
      <w:r w:rsidR="00AC415B">
        <w:rPr>
          <w:szCs w:val="20"/>
        </w:rPr>
        <w:t xml:space="preserve"> additional update to </w:t>
      </w:r>
      <w:r w:rsidR="00AC415B" w:rsidRPr="005C4382">
        <w:rPr>
          <w:b/>
          <w:bCs/>
          <w:szCs w:val="20"/>
        </w:rPr>
        <w:t>CHTimeStatus</w:t>
      </w:r>
      <w:r w:rsidR="00485A85">
        <w:rPr>
          <w:szCs w:val="20"/>
        </w:rPr>
        <w:t xml:space="preserve"> to identify </w:t>
      </w:r>
      <w:r w:rsidR="004814D5">
        <w:rPr>
          <w:szCs w:val="20"/>
        </w:rPr>
        <w:t xml:space="preserve">people who </w:t>
      </w:r>
      <w:r w:rsidR="00990D7E">
        <w:rPr>
          <w:szCs w:val="20"/>
        </w:rPr>
        <w:t xml:space="preserve">do not meet the </w:t>
      </w:r>
      <w:r w:rsidR="00917274">
        <w:rPr>
          <w:szCs w:val="20"/>
        </w:rPr>
        <w:t xml:space="preserve">time criteria for chronic homelessness </w:t>
      </w:r>
      <w:r w:rsidR="00317F6A">
        <w:rPr>
          <w:szCs w:val="20"/>
        </w:rPr>
        <w:t>and</w:t>
      </w:r>
      <w:r w:rsidR="004814D5">
        <w:rPr>
          <w:szCs w:val="20"/>
        </w:rPr>
        <w:t xml:space="preserve"> are missing </w:t>
      </w:r>
      <w:r w:rsidR="00317F6A">
        <w:rPr>
          <w:szCs w:val="20"/>
        </w:rPr>
        <w:t xml:space="preserve">relevant </w:t>
      </w:r>
      <w:r w:rsidR="00CC12C6">
        <w:rPr>
          <w:szCs w:val="20"/>
        </w:rPr>
        <w:t xml:space="preserve">data </w:t>
      </w:r>
      <w:r w:rsidR="00317F6A">
        <w:rPr>
          <w:szCs w:val="20"/>
        </w:rPr>
        <w:t>(i.e., people who might meet the time criteria if data were complete)</w:t>
      </w:r>
      <w:r w:rsidR="00BC189A">
        <w:rPr>
          <w:szCs w:val="20"/>
        </w:rPr>
        <w:t xml:space="preserve">. </w:t>
      </w:r>
      <w:r w:rsidR="00D658F0">
        <w:rPr>
          <w:szCs w:val="20"/>
        </w:rPr>
        <w:t xml:space="preserve">Set </w:t>
      </w:r>
      <w:r w:rsidR="00D51E7B" w:rsidRPr="005C4382">
        <w:rPr>
          <w:b/>
          <w:bCs/>
          <w:szCs w:val="20"/>
        </w:rPr>
        <w:t>CHTimeStatus</w:t>
      </w:r>
      <w:r w:rsidR="00D51E7B">
        <w:rPr>
          <w:szCs w:val="20"/>
        </w:rPr>
        <w:t xml:space="preserve"> = 99 for</w:t>
      </w:r>
      <w:r w:rsidR="00B67A79">
        <w:rPr>
          <w:szCs w:val="20"/>
        </w:rPr>
        <w:t xml:space="preserve"> all </w:t>
      </w:r>
      <w:r w:rsidR="004F1F68">
        <w:rPr>
          <w:szCs w:val="20"/>
        </w:rPr>
        <w:t>records in tlsa_Person where</w:t>
      </w:r>
      <w:r w:rsidR="00F865CF">
        <w:rPr>
          <w:szCs w:val="20"/>
        </w:rPr>
        <w:t>:</w:t>
      </w:r>
    </w:p>
    <w:p w14:paraId="601F2161" w14:textId="1F9BFC4F" w:rsidR="00481311" w:rsidRDefault="00F865CF" w:rsidP="0030608E">
      <w:pPr>
        <w:pStyle w:val="ListParagraph"/>
        <w:widowControl w:val="0"/>
        <w:numPr>
          <w:ilvl w:val="0"/>
          <w:numId w:val="56"/>
        </w:numPr>
      </w:pPr>
      <w:r w:rsidRPr="00FD1F07">
        <w:rPr>
          <w:b/>
        </w:rPr>
        <w:t>CHTime</w:t>
      </w:r>
      <w:r>
        <w:t xml:space="preserve"> in (0,270) </w:t>
      </w:r>
      <w:r w:rsidR="0044757A">
        <w:t xml:space="preserve">– </w:t>
      </w:r>
      <w:r w:rsidR="00D543DB">
        <w:t>T</w:t>
      </w:r>
      <w:r w:rsidR="0044757A">
        <w:t xml:space="preserve">he total number of </w:t>
      </w:r>
      <w:r w:rsidR="0044757A" w:rsidRPr="005C4382">
        <w:rPr>
          <w:b/>
          <w:bCs/>
        </w:rPr>
        <w:t>ESSHStreetDate</w:t>
      </w:r>
      <w:r w:rsidR="0044757A">
        <w:t xml:space="preserve">s </w:t>
      </w:r>
      <w:r w:rsidR="00481311">
        <w:t xml:space="preserve">in the three years ending on </w:t>
      </w:r>
      <w:r w:rsidR="00481311" w:rsidRPr="005C4382">
        <w:rPr>
          <w:b/>
          <w:bCs/>
        </w:rPr>
        <w:t>LastActive</w:t>
      </w:r>
      <w:r w:rsidR="00481311">
        <w:t xml:space="preserve"> is less than 365</w:t>
      </w:r>
      <w:r w:rsidR="00BE0F89">
        <w:t>; or</w:t>
      </w:r>
    </w:p>
    <w:p w14:paraId="53FCF3A0" w14:textId="088F832D" w:rsidR="00BE0F89" w:rsidRDefault="00BE0F89" w:rsidP="0030608E">
      <w:pPr>
        <w:pStyle w:val="ListParagraph"/>
        <w:widowControl w:val="0"/>
        <w:numPr>
          <w:ilvl w:val="0"/>
          <w:numId w:val="56"/>
        </w:numPr>
      </w:pPr>
      <w:r w:rsidRPr="005C4382">
        <w:rPr>
          <w:b/>
          <w:bCs/>
        </w:rPr>
        <w:t>CHTimeStatus</w:t>
      </w:r>
      <w:r>
        <w:t xml:space="preserve"> = 3</w:t>
      </w:r>
      <w:r w:rsidR="00A77E7A">
        <w:t xml:space="preserve"> </w:t>
      </w:r>
      <w:r w:rsidR="007C5DBD">
        <w:t>–</w:t>
      </w:r>
      <w:r w:rsidR="00803B6C">
        <w:t xml:space="preserve"> </w:t>
      </w:r>
      <w:r w:rsidR="009F3F37">
        <w:t xml:space="preserve">The total number of </w:t>
      </w:r>
      <w:r w:rsidR="009F3F37" w:rsidRPr="00BE797C">
        <w:rPr>
          <w:b/>
          <w:bCs/>
        </w:rPr>
        <w:t>ESSHStreetDate</w:t>
      </w:r>
      <w:r w:rsidR="009F3F37">
        <w:t xml:space="preserve">s in the three years ending on </w:t>
      </w:r>
      <w:r w:rsidR="009F3F37" w:rsidRPr="00BE797C">
        <w:rPr>
          <w:b/>
          <w:bCs/>
        </w:rPr>
        <w:t>LastActive</w:t>
      </w:r>
      <w:r w:rsidR="009F3F37">
        <w:t xml:space="preserve"> is at least 365, but </w:t>
      </w:r>
      <w:r w:rsidR="00C378D0">
        <w:t>they occur in fewer than four episodes</w:t>
      </w:r>
      <w:r w:rsidR="00DE3C32">
        <w:t>;</w:t>
      </w:r>
    </w:p>
    <w:p w14:paraId="57B54763" w14:textId="29F8ECFC" w:rsidR="004043CB" w:rsidRPr="004043CB" w:rsidRDefault="00AE1B2E" w:rsidP="005C4382">
      <w:pPr>
        <w:widowControl w:val="0"/>
        <w:rPr>
          <w:szCs w:val="20"/>
        </w:rPr>
      </w:pPr>
      <w:r>
        <w:rPr>
          <w:szCs w:val="20"/>
        </w:rPr>
        <w:t xml:space="preserve">AND there is </w:t>
      </w:r>
      <w:r w:rsidR="00FC6156">
        <w:rPr>
          <w:szCs w:val="20"/>
        </w:rPr>
        <w:t xml:space="preserve">at least one enrollment </w:t>
      </w:r>
      <w:r w:rsidR="003A32CC">
        <w:rPr>
          <w:szCs w:val="20"/>
        </w:rPr>
        <w:t xml:space="preserve">for the </w:t>
      </w:r>
      <w:r w:rsidR="003A32CC" w:rsidRPr="005C4382">
        <w:rPr>
          <w:b/>
          <w:bCs/>
          <w:szCs w:val="20"/>
        </w:rPr>
        <w:t>PersonalID</w:t>
      </w:r>
      <w:r w:rsidR="003A32CC">
        <w:rPr>
          <w:szCs w:val="20"/>
        </w:rPr>
        <w:t xml:space="preserve"> </w:t>
      </w:r>
      <w:r w:rsidR="00FC6156">
        <w:rPr>
          <w:szCs w:val="20"/>
        </w:rPr>
        <w:t>in tlsa_Enrollment where</w:t>
      </w:r>
      <w:r w:rsidR="00697DB9">
        <w:rPr>
          <w:szCs w:val="20"/>
        </w:rPr>
        <w:t xml:space="preserve"> </w:t>
      </w:r>
      <w:r w:rsidR="003A32CC" w:rsidRPr="005C4382">
        <w:rPr>
          <w:b/>
          <w:bCs/>
          <w:szCs w:val="20"/>
        </w:rPr>
        <w:t>CH</w:t>
      </w:r>
      <w:r w:rsidR="003A32CC">
        <w:rPr>
          <w:szCs w:val="20"/>
        </w:rPr>
        <w:t xml:space="preserve"> = 1 and </w:t>
      </w:r>
      <w:r w:rsidR="00697DB9">
        <w:rPr>
          <w:szCs w:val="20"/>
        </w:rPr>
        <w:t xml:space="preserve">any of the following </w:t>
      </w:r>
      <w:r w:rsidR="003A32CC">
        <w:rPr>
          <w:szCs w:val="20"/>
        </w:rPr>
        <w:t>are true</w:t>
      </w:r>
      <w:r w:rsidR="00FC6156">
        <w:rPr>
          <w:szCs w:val="20"/>
        </w:rPr>
        <w:t>:</w:t>
      </w:r>
    </w:p>
    <w:p w14:paraId="4C006877" w14:textId="77777777" w:rsidR="00DE0E77" w:rsidRPr="004955F1" w:rsidRDefault="00DE0E77" w:rsidP="00DE0E77">
      <w:pPr>
        <w:pStyle w:val="ListParagraph"/>
        <w:ind w:left="1080"/>
      </w:pPr>
      <w:r w:rsidRPr="0060237C">
        <w:rPr>
          <w:i/>
        </w:rPr>
        <w:t>DateToStreetESSH</w:t>
      </w:r>
      <w:r>
        <w:rPr>
          <w:i/>
        </w:rPr>
        <w:t xml:space="preserve"> &gt; </w:t>
      </w:r>
      <w:r w:rsidRPr="009C008E">
        <w:rPr>
          <w:b/>
          <w:bCs/>
          <w:iCs/>
        </w:rPr>
        <w:t>EntryDate</w:t>
      </w:r>
      <w:r w:rsidRPr="00104046">
        <w:rPr>
          <w:i/>
        </w:rPr>
        <w:t xml:space="preserve"> </w:t>
      </w:r>
    </w:p>
    <w:p w14:paraId="46B4877B" w14:textId="37CC3D03" w:rsidR="00DE0E77" w:rsidRPr="00104046" w:rsidRDefault="00DE0E77" w:rsidP="00DE0E77">
      <w:pPr>
        <w:pStyle w:val="ListParagraph"/>
        <w:ind w:left="1080"/>
      </w:pPr>
      <w:r w:rsidRPr="00104046">
        <w:rPr>
          <w:i/>
        </w:rPr>
        <w:t xml:space="preserve">LivingSituation </w:t>
      </w:r>
      <w:r w:rsidRPr="00104046">
        <w:t xml:space="preserve">in (8,9,99) or is </w:t>
      </w:r>
      <w:r w:rsidR="00143E83">
        <w:t>NULL</w:t>
      </w:r>
    </w:p>
    <w:p w14:paraId="16BE42E4" w14:textId="03A67DA7" w:rsidR="00DE0E77" w:rsidRPr="00104046" w:rsidRDefault="00DE0E77" w:rsidP="00DE0E77">
      <w:pPr>
        <w:pStyle w:val="ListParagraph"/>
        <w:ind w:left="1080"/>
      </w:pPr>
      <w:r>
        <w:rPr>
          <w:i/>
        </w:rPr>
        <w:t xml:space="preserve">LengthOfStay </w:t>
      </w:r>
      <w:r w:rsidRPr="00104046">
        <w:t xml:space="preserve">in (8,9,99) or is </w:t>
      </w:r>
      <w:r w:rsidR="00143E83">
        <w:t>NULL</w:t>
      </w:r>
    </w:p>
    <w:p w14:paraId="5699DDA5" w14:textId="5B4B8162" w:rsidR="00F82A02" w:rsidRDefault="00DE0E77" w:rsidP="00DE0E77">
      <w:pPr>
        <w:pStyle w:val="ListParagraph"/>
        <w:ind w:left="1080"/>
      </w:pPr>
      <w:r w:rsidRPr="009C008E">
        <w:rPr>
          <w:b/>
          <w:bCs/>
          <w:iCs/>
        </w:rPr>
        <w:t>ProjectType</w:t>
      </w:r>
      <w:r w:rsidRPr="00104046">
        <w:t xml:space="preserve"> in (1,8) </w:t>
      </w:r>
      <w:r w:rsidR="00761A75">
        <w:t xml:space="preserve">or </w:t>
      </w:r>
      <w:r w:rsidR="00761A75" w:rsidRPr="0060237C">
        <w:rPr>
          <w:i/>
        </w:rPr>
        <w:t>LivingSituation</w:t>
      </w:r>
      <w:r w:rsidR="00761A75" w:rsidRPr="00104046">
        <w:t xml:space="preserve"> in (1,16,18) and</w:t>
      </w:r>
    </w:p>
    <w:p w14:paraId="1C18EA10" w14:textId="6EE5E156" w:rsidR="00DE0E77" w:rsidRDefault="00DE0E77" w:rsidP="00F82A02">
      <w:pPr>
        <w:pStyle w:val="ListParagraph"/>
        <w:numPr>
          <w:ilvl w:val="6"/>
          <w:numId w:val="3"/>
        </w:numPr>
      </w:pPr>
      <w:r w:rsidRPr="0060237C">
        <w:rPr>
          <w:i/>
        </w:rPr>
        <w:t>DateToStreetESSH</w:t>
      </w:r>
      <w:r w:rsidRPr="00104046">
        <w:t xml:space="preserve"> </w:t>
      </w:r>
      <w:r w:rsidRPr="00A6067F">
        <w:t xml:space="preserve">is </w:t>
      </w:r>
      <w:r w:rsidR="00143E83">
        <w:t>NULL</w:t>
      </w:r>
      <w:r w:rsidR="00F82A02">
        <w:t>; or</w:t>
      </w:r>
    </w:p>
    <w:p w14:paraId="15E65F0E" w14:textId="77777777" w:rsidR="00624143" w:rsidRPr="00104046" w:rsidRDefault="00624143" w:rsidP="00BD2E81">
      <w:pPr>
        <w:pStyle w:val="ListParagraph"/>
        <w:numPr>
          <w:ilvl w:val="6"/>
          <w:numId w:val="3"/>
        </w:numPr>
      </w:pPr>
      <w:r w:rsidRPr="0060237C">
        <w:rPr>
          <w:i/>
        </w:rPr>
        <w:t>TimesHomelessPastThreeYears</w:t>
      </w:r>
      <w:r>
        <w:t xml:space="preserve"> </w:t>
      </w:r>
      <w:r w:rsidRPr="00104046">
        <w:t xml:space="preserve">in (8,9,99) or is </w:t>
      </w:r>
      <w:r>
        <w:t>NULL</w:t>
      </w:r>
    </w:p>
    <w:p w14:paraId="41D94958" w14:textId="77777777" w:rsidR="00624143" w:rsidRDefault="00624143" w:rsidP="00BD2E81">
      <w:pPr>
        <w:pStyle w:val="ListParagraph"/>
        <w:numPr>
          <w:ilvl w:val="6"/>
          <w:numId w:val="3"/>
        </w:numPr>
      </w:pPr>
      <w:r w:rsidRPr="0060237C">
        <w:rPr>
          <w:i/>
        </w:rPr>
        <w:t>MonthsHomelessPastThreeYears</w:t>
      </w:r>
      <w:r>
        <w:t xml:space="preserve"> </w:t>
      </w:r>
      <w:r w:rsidRPr="00104046">
        <w:t>in (8,9</w:t>
      </w:r>
      <w:r>
        <w:t>,</w:t>
      </w:r>
      <w:r w:rsidRPr="00104046">
        <w:t xml:space="preserve">99) or is </w:t>
      </w:r>
      <w:r>
        <w:t>NULL</w:t>
      </w:r>
    </w:p>
    <w:p w14:paraId="040285D9" w14:textId="2B6831EC" w:rsidR="00F82A02" w:rsidRPr="00993D17" w:rsidRDefault="00E54828">
      <w:pPr>
        <w:pStyle w:val="ListParagraph"/>
        <w:ind w:left="1080"/>
        <w:rPr>
          <w:iCs/>
        </w:rPr>
      </w:pPr>
      <w:r w:rsidRPr="00A23B1D">
        <w:rPr>
          <w:b/>
          <w:bCs/>
          <w:iCs/>
        </w:rPr>
        <w:t>ProjectType</w:t>
      </w:r>
      <w:r w:rsidRPr="00BD2E81">
        <w:rPr>
          <w:b/>
          <w:bCs/>
          <w:iCs/>
        </w:rPr>
        <w:t xml:space="preserve"> </w:t>
      </w:r>
      <w:r w:rsidRPr="00993D17">
        <w:rPr>
          <w:iCs/>
        </w:rPr>
        <w:t xml:space="preserve">is not in (1,8) and </w:t>
      </w:r>
    </w:p>
    <w:p w14:paraId="08C8692F" w14:textId="625A7A86" w:rsidR="006C7AF2" w:rsidRDefault="00DE0E77" w:rsidP="00BD2E81">
      <w:pPr>
        <w:pStyle w:val="ListParagraph"/>
        <w:numPr>
          <w:ilvl w:val="6"/>
          <w:numId w:val="3"/>
        </w:numPr>
      </w:pPr>
      <w:r w:rsidRPr="0060237C">
        <w:rPr>
          <w:i/>
        </w:rPr>
        <w:t>LengthOfStay</w:t>
      </w:r>
      <w:r>
        <w:t xml:space="preserve"> in (</w:t>
      </w:r>
      <w:r w:rsidR="001210A8">
        <w:t>2,3</w:t>
      </w:r>
      <w:r>
        <w:t xml:space="preserve">) </w:t>
      </w:r>
      <w:r w:rsidR="000E62A4" w:rsidRPr="00323F4A">
        <w:rPr>
          <w:iCs/>
        </w:rPr>
        <w:t xml:space="preserve">and </w:t>
      </w:r>
      <w:r w:rsidR="000E62A4" w:rsidRPr="0060237C">
        <w:rPr>
          <w:i/>
        </w:rPr>
        <w:t>LivingSituation</w:t>
      </w:r>
      <w:r w:rsidR="000E62A4">
        <w:t xml:space="preserve"> in (4,5,6,7,15,25) </w:t>
      </w:r>
      <w:r>
        <w:t xml:space="preserve">and </w:t>
      </w:r>
    </w:p>
    <w:p w14:paraId="129AC820" w14:textId="6FEB317C" w:rsidR="00CA1551" w:rsidRDefault="00DE0E77" w:rsidP="00BD2E81">
      <w:pPr>
        <w:pStyle w:val="ListParagraph"/>
        <w:numPr>
          <w:ilvl w:val="7"/>
          <w:numId w:val="3"/>
        </w:numPr>
      </w:pPr>
      <w:r w:rsidRPr="0060237C">
        <w:rPr>
          <w:i/>
        </w:rPr>
        <w:t>PreviousStreetESSH</w:t>
      </w:r>
      <w:r>
        <w:t xml:space="preserve"> </w:t>
      </w:r>
      <w:r w:rsidRPr="00A6067F">
        <w:t xml:space="preserve">is </w:t>
      </w:r>
      <w:r w:rsidR="00143E83">
        <w:t>NULL</w:t>
      </w:r>
      <w:r w:rsidRPr="00A6067F">
        <w:t xml:space="preserve"> or </w:t>
      </w:r>
      <w:r w:rsidR="000301A0" w:rsidRPr="0060237C">
        <w:rPr>
          <w:i/>
        </w:rPr>
        <w:t>PreviousStreetESSH</w:t>
      </w:r>
      <w:r w:rsidR="000301A0">
        <w:rPr>
          <w:i/>
        </w:rPr>
        <w:t xml:space="preserve"> </w:t>
      </w:r>
      <w:r w:rsidR="000301A0">
        <w:rPr>
          <w:iCs/>
        </w:rPr>
        <w:t>not in (0,1)</w:t>
      </w:r>
      <w:r w:rsidR="00761A75">
        <w:rPr>
          <w:iCs/>
        </w:rPr>
        <w:t>; or</w:t>
      </w:r>
    </w:p>
    <w:p w14:paraId="14C1528E" w14:textId="6D0020A8" w:rsidR="00C22052" w:rsidRDefault="00DE0E77" w:rsidP="00BD2E81">
      <w:pPr>
        <w:pStyle w:val="ListParagraph"/>
        <w:numPr>
          <w:ilvl w:val="7"/>
          <w:numId w:val="3"/>
        </w:numPr>
      </w:pPr>
      <w:r w:rsidRPr="0060237C">
        <w:rPr>
          <w:i/>
        </w:rPr>
        <w:t>PreviousStreetESSH</w:t>
      </w:r>
      <w:r>
        <w:t xml:space="preserve"> = 1 </w:t>
      </w:r>
      <w:r w:rsidRPr="00A6067F">
        <w:t xml:space="preserve">and </w:t>
      </w:r>
    </w:p>
    <w:p w14:paraId="3C6A0034" w14:textId="38F1B63B" w:rsidR="00DE0E77" w:rsidRDefault="00DE0E77" w:rsidP="00BD2E81">
      <w:pPr>
        <w:pStyle w:val="ListParagraph"/>
        <w:numPr>
          <w:ilvl w:val="8"/>
          <w:numId w:val="3"/>
        </w:numPr>
      </w:pPr>
      <w:r w:rsidRPr="0060237C">
        <w:rPr>
          <w:i/>
        </w:rPr>
        <w:t>DateToStreetESSH</w:t>
      </w:r>
      <w:r w:rsidRPr="00104046">
        <w:t xml:space="preserve"> </w:t>
      </w:r>
      <w:r w:rsidRPr="00A6067F">
        <w:t xml:space="preserve">is </w:t>
      </w:r>
      <w:r w:rsidR="00143E83">
        <w:t>NULL</w:t>
      </w:r>
      <w:r w:rsidR="00C22052">
        <w:t>; or</w:t>
      </w:r>
    </w:p>
    <w:p w14:paraId="775179A9" w14:textId="77777777" w:rsidR="00C22052" w:rsidRPr="00C22052" w:rsidRDefault="00C22052" w:rsidP="00BD2E81">
      <w:pPr>
        <w:pStyle w:val="ListParagraph"/>
        <w:numPr>
          <w:ilvl w:val="8"/>
          <w:numId w:val="3"/>
        </w:numPr>
      </w:pPr>
      <w:r w:rsidRPr="00C22052">
        <w:rPr>
          <w:i/>
        </w:rPr>
        <w:t>TimesHomelessPastThreeYears</w:t>
      </w:r>
      <w:r w:rsidRPr="00C22052">
        <w:t xml:space="preserve"> in (8,9,99) or is NULL</w:t>
      </w:r>
    </w:p>
    <w:p w14:paraId="0BB5386A" w14:textId="77777777" w:rsidR="00C22052" w:rsidRPr="00C22052" w:rsidRDefault="00C22052" w:rsidP="00BD2E81">
      <w:pPr>
        <w:pStyle w:val="ListParagraph"/>
        <w:numPr>
          <w:ilvl w:val="8"/>
          <w:numId w:val="3"/>
        </w:numPr>
      </w:pPr>
      <w:r w:rsidRPr="00C22052">
        <w:rPr>
          <w:i/>
        </w:rPr>
        <w:t>MonthsHomelessPastThreeYears</w:t>
      </w:r>
      <w:r w:rsidRPr="00C22052">
        <w:t xml:space="preserve"> in (8,9,99) or is NULL</w:t>
      </w:r>
    </w:p>
    <w:p w14:paraId="7EE1C7B4" w14:textId="1747D1B9" w:rsidR="000E62A4" w:rsidRDefault="000E62A4" w:rsidP="00BD2E81">
      <w:pPr>
        <w:pStyle w:val="ListParagraph"/>
        <w:numPr>
          <w:ilvl w:val="6"/>
          <w:numId w:val="3"/>
        </w:numPr>
      </w:pPr>
      <w:r w:rsidRPr="0060237C">
        <w:rPr>
          <w:i/>
        </w:rPr>
        <w:t>LengthOfStay</w:t>
      </w:r>
      <w:r>
        <w:t xml:space="preserve"> </w:t>
      </w:r>
      <w:r w:rsidRPr="00A6067F">
        <w:t>in (</w:t>
      </w:r>
      <w:r w:rsidR="001210A8">
        <w:t>10,11</w:t>
      </w:r>
      <w:r w:rsidRPr="00A6067F">
        <w:t xml:space="preserve">) and </w:t>
      </w:r>
    </w:p>
    <w:p w14:paraId="65415F6F" w14:textId="2CC279E2" w:rsidR="005C023F" w:rsidRDefault="005C023F" w:rsidP="00BD2E81">
      <w:pPr>
        <w:pStyle w:val="ListParagraph"/>
        <w:numPr>
          <w:ilvl w:val="7"/>
          <w:numId w:val="3"/>
        </w:numPr>
      </w:pPr>
      <w:r w:rsidRPr="0060237C">
        <w:rPr>
          <w:i/>
        </w:rPr>
        <w:t>PreviousStreetESSH</w:t>
      </w:r>
      <w:r>
        <w:t xml:space="preserve"> </w:t>
      </w:r>
      <w:r w:rsidRPr="00A6067F">
        <w:t xml:space="preserve">is </w:t>
      </w:r>
      <w:r>
        <w:t>NULL</w:t>
      </w:r>
      <w:r w:rsidRPr="00A6067F">
        <w:t xml:space="preserve"> or </w:t>
      </w:r>
      <w:r w:rsidR="000301A0" w:rsidRPr="0060237C">
        <w:rPr>
          <w:i/>
        </w:rPr>
        <w:t>PreviousStreetESSH</w:t>
      </w:r>
      <w:r w:rsidR="000301A0">
        <w:rPr>
          <w:i/>
        </w:rPr>
        <w:t xml:space="preserve"> </w:t>
      </w:r>
      <w:r w:rsidR="000301A0">
        <w:rPr>
          <w:iCs/>
        </w:rPr>
        <w:t>not in (0,1)</w:t>
      </w:r>
      <w:r w:rsidR="00761A75">
        <w:rPr>
          <w:iCs/>
        </w:rPr>
        <w:t>; or</w:t>
      </w:r>
    </w:p>
    <w:p w14:paraId="17F721DC" w14:textId="48A02A40" w:rsidR="005C023F" w:rsidRDefault="005C023F" w:rsidP="00BD2E81">
      <w:pPr>
        <w:pStyle w:val="ListParagraph"/>
        <w:numPr>
          <w:ilvl w:val="7"/>
          <w:numId w:val="3"/>
        </w:numPr>
      </w:pPr>
      <w:r w:rsidRPr="0060237C">
        <w:rPr>
          <w:i/>
        </w:rPr>
        <w:t>PreviousStreetESSH</w:t>
      </w:r>
      <w:r>
        <w:t xml:space="preserve"> = 1 </w:t>
      </w:r>
      <w:r w:rsidRPr="00A6067F">
        <w:t xml:space="preserve">and </w:t>
      </w:r>
    </w:p>
    <w:p w14:paraId="7EDAA40C" w14:textId="77777777" w:rsidR="005C023F" w:rsidRDefault="005C023F" w:rsidP="00BD2E81">
      <w:pPr>
        <w:pStyle w:val="ListParagraph"/>
        <w:numPr>
          <w:ilvl w:val="8"/>
          <w:numId w:val="3"/>
        </w:numPr>
      </w:pPr>
      <w:r w:rsidRPr="0060237C">
        <w:rPr>
          <w:i/>
        </w:rPr>
        <w:t>DateToStreetESSH</w:t>
      </w:r>
      <w:r w:rsidRPr="00104046">
        <w:t xml:space="preserve"> </w:t>
      </w:r>
      <w:r w:rsidRPr="00A6067F">
        <w:t xml:space="preserve">is </w:t>
      </w:r>
      <w:r>
        <w:t>NULL; or</w:t>
      </w:r>
    </w:p>
    <w:p w14:paraId="24D46A3B" w14:textId="77777777" w:rsidR="005C023F" w:rsidRPr="00C22052" w:rsidRDefault="005C023F" w:rsidP="00BD2E81">
      <w:pPr>
        <w:pStyle w:val="ListParagraph"/>
        <w:numPr>
          <w:ilvl w:val="8"/>
          <w:numId w:val="3"/>
        </w:numPr>
      </w:pPr>
      <w:r w:rsidRPr="00C22052">
        <w:rPr>
          <w:i/>
        </w:rPr>
        <w:t>TimesHomelessPastThreeYears</w:t>
      </w:r>
      <w:r w:rsidRPr="00C22052">
        <w:t xml:space="preserve"> in (8,9,99) or is NULL</w:t>
      </w:r>
    </w:p>
    <w:p w14:paraId="03FC154E" w14:textId="77777777" w:rsidR="005C023F" w:rsidRPr="00C22052" w:rsidRDefault="005C023F" w:rsidP="00BD2E81">
      <w:pPr>
        <w:pStyle w:val="ListParagraph"/>
        <w:numPr>
          <w:ilvl w:val="8"/>
          <w:numId w:val="3"/>
        </w:numPr>
      </w:pPr>
      <w:r w:rsidRPr="00C22052">
        <w:rPr>
          <w:i/>
        </w:rPr>
        <w:t>MonthsHomelessPastThreeYears</w:t>
      </w:r>
      <w:r w:rsidRPr="00C22052">
        <w:t xml:space="preserve"> in (8,9,99) or is NULL</w:t>
      </w:r>
    </w:p>
    <w:p w14:paraId="71F19074" w14:textId="1F9897B6" w:rsidR="007B705B" w:rsidRPr="0013060E" w:rsidRDefault="007B705B" w:rsidP="0088191A">
      <w:pPr>
        <w:pStyle w:val="Heading2"/>
        <w:rPr>
          <w:lang w:val="fr-FR"/>
        </w:rPr>
      </w:pPr>
      <w:bookmarkStart w:id="212" w:name="_EST/RRH/PSHAgeMin_and_EST/RRH/PSHAg"/>
      <w:bookmarkStart w:id="213" w:name="_Toc37849769"/>
      <w:bookmarkStart w:id="214" w:name="_Toc79153954"/>
      <w:bookmarkEnd w:id="212"/>
      <w:r w:rsidRPr="0013060E">
        <w:rPr>
          <w:lang w:val="fr-FR"/>
        </w:rPr>
        <w:t xml:space="preserve">EST/RRH/PSHAgeMin and EST/RRH/PSHAgeMax </w:t>
      </w:r>
      <w:r w:rsidR="00597463" w:rsidRPr="0013060E">
        <w:rPr>
          <w:lang w:val="fr-FR"/>
        </w:rPr>
        <w:t>–</w:t>
      </w:r>
      <w:r w:rsidRPr="0013060E">
        <w:rPr>
          <w:lang w:val="fr-FR"/>
        </w:rPr>
        <w:t xml:space="preserve"> LSAPerson</w:t>
      </w:r>
      <w:bookmarkEnd w:id="213"/>
      <w:bookmarkEnd w:id="214"/>
    </w:p>
    <w:p w14:paraId="47B6B951" w14:textId="5A508432" w:rsidR="00597463" w:rsidRDefault="00675BDB" w:rsidP="00DE4A2E">
      <w:pPr>
        <w:jc w:val="center"/>
      </w:pPr>
      <w:r>
        <w:rPr>
          <w:rFonts w:ascii="Times New Roman" w:hAnsi="Times New Roman"/>
          <w:noProof/>
          <w:sz w:val="24"/>
          <w:szCs w:val="24"/>
        </w:rPr>
        <mc:AlternateContent>
          <mc:Choice Requires="wpg">
            <w:drawing>
              <wp:inline distT="0" distB="0" distL="0" distR="0" wp14:anchorId="2674E092" wp14:editId="7678122B">
                <wp:extent cx="3148965" cy="274320"/>
                <wp:effectExtent l="0" t="0" r="13335" b="11430"/>
                <wp:docPr id="74486012" name="Group 744860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48965" cy="274320"/>
                          <a:chOff x="1124792" y="1093408"/>
                          <a:chExt cx="31486" cy="2743"/>
                        </a:xfrm>
                      </wpg:grpSpPr>
                      <wps:wsp>
                        <wps:cNvPr id="74486013" name="AutoShape 629"/>
                        <wps:cNvSpPr>
                          <a:spLocks noChangeArrowheads="1"/>
                        </wps:cNvSpPr>
                        <wps:spPr bwMode="auto">
                          <a:xfrm>
                            <a:off x="1124792" y="1093408"/>
                            <a:ext cx="12802"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6CD801DA" w14:textId="68000AB5" w:rsidR="00004824" w:rsidRDefault="00004824" w:rsidP="00DE4A2E">
                              <w:pPr>
                                <w:pStyle w:val="Style3"/>
                              </w:pPr>
                              <w:r>
                                <w:t>tlsa_Enrollment</w:t>
                              </w:r>
                            </w:p>
                          </w:txbxContent>
                        </wps:txbx>
                        <wps:bodyPr rot="0" vert="horz" wrap="square" lIns="0" tIns="0" rIns="0" bIns="0" anchor="ctr" anchorCtr="0" upright="1">
                          <a:noAutofit/>
                        </wps:bodyPr>
                      </wps:wsp>
                      <wps:wsp>
                        <wps:cNvPr id="74486014" name="AutoShape 630"/>
                        <wps:cNvSpPr>
                          <a:spLocks noChangeArrowheads="1"/>
                        </wps:cNvSpPr>
                        <wps:spPr bwMode="auto">
                          <a:xfrm>
                            <a:off x="1143477" y="1093408"/>
                            <a:ext cx="12802"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35CBE69B" w14:textId="77777777" w:rsidR="00004824" w:rsidRDefault="00004824" w:rsidP="00DE4A2E">
                              <w:pPr>
                                <w:pStyle w:val="Style3"/>
                              </w:pPr>
                              <w:r>
                                <w:t>tlsa_Person</w:t>
                              </w:r>
                            </w:p>
                          </w:txbxContent>
                        </wps:txbx>
                        <wps:bodyPr rot="0" vert="horz" wrap="square" lIns="0" tIns="0" rIns="0" bIns="0" anchor="ctr" anchorCtr="0" upright="1">
                          <a:noAutofit/>
                        </wps:bodyPr>
                      </wps:wsp>
                      <wps:wsp>
                        <wps:cNvPr id="74486015" name="AutoShape 631"/>
                        <wps:cNvCnPr>
                          <a:cxnSpLocks noChangeShapeType="1"/>
                          <a:stCxn id="74486013" idx="3"/>
                          <a:endCxn id="74486014" idx="1"/>
                        </wps:cNvCnPr>
                        <wps:spPr bwMode="auto">
                          <a:xfrm>
                            <a:off x="1137594" y="1094780"/>
                            <a:ext cx="5883" cy="0"/>
                          </a:xfrm>
                          <a:prstGeom prst="straightConnector1">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g:wgp>
                  </a:graphicData>
                </a:graphic>
              </wp:inline>
            </w:drawing>
          </mc:Choice>
          <mc:Fallback>
            <w:pict>
              <v:group w14:anchorId="2674E092" id="Group 74486012" o:spid="_x0000_s1276" style="width:247.95pt;height:21.6pt;mso-position-horizontal-relative:char;mso-position-vertical-relative:line" coordorigin="11247,10934" coordsize="31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">
                <v:shape id="AutoShape 629" o:spid="_x0000_s1277" type="#_x0000_t113" style="position:absolute;left:11247;top:10934;width:128;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" fillcolor="#ebd7e1" strokecolor="#c285a3" strokeweight=".5pt">
                  <v:shadow color="black" opacity="0" offset="0,0"/>
                  <v:textbox inset="0,0,0,0">
                    <w:txbxContent>
                      <w:p w14:paraId="6CD801DA" w14:textId="68000AB5" w:rsidR="00004824" w:rsidRDefault="00004824" w:rsidP="00DE4A2E">
                        <w:pPr>
                          <w:pStyle w:val="Style3"/>
                        </w:pPr>
                        <w:r>
                          <w:t>tlsa_Enrollment</w:t>
                        </w:r>
                      </w:p>
                    </w:txbxContent>
                  </v:textbox>
                </v:shape>
                <v:shape id="AutoShape 630" o:spid="_x0000_s1278" type="#_x0000_t113" style="position:absolute;left:11434;top:10934;width:128;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" fillcolor="#ebd7e1" strokecolor="#c285a3" strokeweight=".5pt">
                  <v:shadow color="black" opacity="0" offset="0,0"/>
                  <v:textbox inset="0,0,0,0">
                    <w:txbxContent>
                      <w:p w14:paraId="35CBE69B" w14:textId="77777777" w:rsidR="00004824" w:rsidRDefault="00004824" w:rsidP="00DE4A2E">
                        <w:pPr>
                          <w:pStyle w:val="Style3"/>
                        </w:pPr>
                        <w:r>
                          <w:t>tlsa_Person</w:t>
                        </w:r>
                      </w:p>
                    </w:txbxContent>
                  </v:textbox>
                </v:shape>
                <v:shape id="AutoShape 631" o:spid="_x0000_s1279" type="#_x0000_t32" style="position:absolute;left:11375;top:10947;width: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" strokecolor="black [0]" strokeweight=".5pt">
                  <v:stroke endarrow="block"/>
                  <v:shadow color="black [0]"/>
                </v:shape>
                <w10:anchorlock/>
              </v:group>
            </w:pict>
          </mc:Fallback>
        </mc:AlternateContent>
      </w:r>
    </w:p>
    <w:p w14:paraId="251E24E7" w14:textId="39373721" w:rsidR="001B1FF5" w:rsidRPr="00A6067F" w:rsidDel="00597463" w:rsidRDefault="00AC315B" w:rsidP="001B1FF5">
      <w:pPr>
        <w:rPr>
          <w:rFonts w:eastAsia="Times New Roman" w:cstheme="minorHAnsi"/>
        </w:rPr>
      </w:pPr>
      <w:r>
        <w:rPr>
          <w:rFonts w:eastAsia="Times New Roman" w:cstheme="minorHAnsi"/>
        </w:rPr>
        <w:t xml:space="preserve">This section defines the logic associated with </w:t>
      </w:r>
      <w:r w:rsidR="00600F9F">
        <w:rPr>
          <w:rFonts w:eastAsia="Times New Roman" w:cstheme="minorHAnsi"/>
        </w:rPr>
        <w:t xml:space="preserve">setting </w:t>
      </w:r>
      <w:r w:rsidR="00712301">
        <w:rPr>
          <w:rFonts w:eastAsia="Times New Roman" w:cstheme="minorHAnsi"/>
        </w:rPr>
        <w:t xml:space="preserve">values for </w:t>
      </w:r>
      <w:r w:rsidR="001B1FF5" w:rsidDel="00597463">
        <w:rPr>
          <w:rFonts w:eastAsia="Times New Roman" w:cstheme="minorHAnsi"/>
        </w:rPr>
        <w:t xml:space="preserve">minimum and maximum age </w:t>
      </w:r>
      <w:r w:rsidR="001B1FF5" w:rsidRPr="00A6067F" w:rsidDel="00597463">
        <w:rPr>
          <w:rFonts w:eastAsia="Times New Roman" w:cstheme="minorHAnsi"/>
        </w:rPr>
        <w:t>column</w:t>
      </w:r>
      <w:r w:rsidR="001B1FF5" w:rsidDel="00597463">
        <w:rPr>
          <w:rFonts w:eastAsia="Times New Roman" w:cstheme="minorHAnsi"/>
        </w:rPr>
        <w:t>s</w:t>
      </w:r>
      <w:r w:rsidR="001B1FF5" w:rsidRPr="00A6067F" w:rsidDel="00597463">
        <w:rPr>
          <w:rFonts w:eastAsia="Times New Roman" w:cstheme="minorHAnsi"/>
        </w:rPr>
        <w:t xml:space="preserve"> for each project group – EST, RRH, and PSH</w:t>
      </w:r>
      <w:r>
        <w:rPr>
          <w:rFonts w:eastAsia="Times New Roman" w:cstheme="minorHAnsi"/>
        </w:rPr>
        <w:t xml:space="preserve"> – for LSAPerson</w:t>
      </w:r>
      <w:r w:rsidR="004873DC">
        <w:rPr>
          <w:rFonts w:eastAsia="Times New Roman" w:cstheme="minorHAnsi"/>
        </w:rPr>
        <w:t xml:space="preserve">. </w:t>
      </w:r>
      <w:r w:rsidR="001B1FF5" w:rsidRPr="00A6067F" w:rsidDel="00597463">
        <w:rPr>
          <w:rFonts w:eastAsia="Times New Roman" w:cstheme="minorHAnsi"/>
        </w:rPr>
        <w:t>These columns indicate:</w:t>
      </w:r>
    </w:p>
    <w:p w14:paraId="107A8624" w14:textId="4D6FC80D" w:rsidR="001B1FF5" w:rsidRPr="00107D01" w:rsidDel="00597463" w:rsidRDefault="001B1FF5" w:rsidP="0030608E">
      <w:pPr>
        <w:pStyle w:val="ListParagraph"/>
        <w:numPr>
          <w:ilvl w:val="5"/>
          <w:numId w:val="61"/>
        </w:numPr>
      </w:pPr>
      <w:r w:rsidDel="00597463">
        <w:t>[</w:t>
      </w:r>
      <w:r w:rsidRPr="005F4836" w:rsidDel="00597463">
        <w:rPr>
          <w:b/>
          <w:bCs/>
        </w:rPr>
        <w:t>EST</w:t>
      </w:r>
      <w:r w:rsidDel="00597463">
        <w:t>/</w:t>
      </w:r>
      <w:r w:rsidRPr="005F4836" w:rsidDel="00597463">
        <w:rPr>
          <w:b/>
          <w:bCs/>
        </w:rPr>
        <w:t>RRH</w:t>
      </w:r>
      <w:r w:rsidDel="00597463">
        <w:t>/</w:t>
      </w:r>
      <w:r w:rsidRPr="005F4836" w:rsidDel="00597463">
        <w:rPr>
          <w:b/>
          <w:bCs/>
        </w:rPr>
        <w:t>PSH</w:t>
      </w:r>
      <w:r w:rsidDel="00597463">
        <w:t>]</w:t>
      </w:r>
      <w:r w:rsidRPr="005F4836" w:rsidDel="00597463">
        <w:rPr>
          <w:b/>
          <w:bCs/>
        </w:rPr>
        <w:t>AgeMin</w:t>
      </w:r>
      <w:r w:rsidDel="00597463">
        <w:t xml:space="preserve"> – The client’s minimum age at </w:t>
      </w:r>
      <w:r w:rsidRPr="00CE392F" w:rsidDel="00597463">
        <w:t xml:space="preserve">the later of </w:t>
      </w:r>
      <w:r w:rsidRPr="007562D9" w:rsidDel="00597463">
        <w:rPr>
          <w:u w:val="single"/>
        </w:rPr>
        <w:t>ReportStart</w:t>
      </w:r>
      <w:r w:rsidRPr="00CE392F" w:rsidDel="00597463">
        <w:t xml:space="preserve"> and </w:t>
      </w:r>
      <w:r w:rsidRPr="009C008E" w:rsidDel="00597463">
        <w:rPr>
          <w:b/>
          <w:bCs/>
        </w:rPr>
        <w:t>EntryDate</w:t>
      </w:r>
      <w:r w:rsidRPr="00CE392F" w:rsidDel="00597463">
        <w:t xml:space="preserve"> for any </w:t>
      </w:r>
      <w:r w:rsidDel="00597463">
        <w:t>active [EST/RRH/PSH]</w:t>
      </w:r>
      <w:r w:rsidRPr="00CE392F" w:rsidDel="00597463">
        <w:t xml:space="preserve"> enrollment</w:t>
      </w:r>
      <w:r w:rsidR="004873DC">
        <w:t xml:space="preserve">. </w:t>
      </w:r>
    </w:p>
    <w:p w14:paraId="28334A98" w14:textId="4980C7A7" w:rsidR="001B1FF5" w:rsidDel="00597463" w:rsidRDefault="001B1FF5" w:rsidP="0030608E">
      <w:pPr>
        <w:pStyle w:val="ListParagraph"/>
        <w:numPr>
          <w:ilvl w:val="5"/>
          <w:numId w:val="61"/>
        </w:numPr>
      </w:pPr>
      <w:r w:rsidDel="00597463">
        <w:t>[</w:t>
      </w:r>
      <w:r w:rsidRPr="006B4F91" w:rsidDel="00597463">
        <w:rPr>
          <w:b/>
          <w:bCs/>
        </w:rPr>
        <w:t>EST</w:t>
      </w:r>
      <w:r w:rsidDel="00597463">
        <w:t>/</w:t>
      </w:r>
      <w:r w:rsidRPr="006B4F91" w:rsidDel="00597463">
        <w:rPr>
          <w:b/>
          <w:bCs/>
        </w:rPr>
        <w:t>RRH</w:t>
      </w:r>
      <w:r w:rsidDel="00597463">
        <w:t>/</w:t>
      </w:r>
      <w:r w:rsidRPr="006B4F91" w:rsidDel="00597463">
        <w:rPr>
          <w:b/>
          <w:bCs/>
        </w:rPr>
        <w:t>PSH</w:t>
      </w:r>
      <w:r w:rsidDel="00597463">
        <w:t>]</w:t>
      </w:r>
      <w:r w:rsidRPr="006B4F91" w:rsidDel="00597463">
        <w:rPr>
          <w:b/>
          <w:bCs/>
        </w:rPr>
        <w:t>Age</w:t>
      </w:r>
      <w:r w:rsidDel="00597463">
        <w:rPr>
          <w:b/>
          <w:bCs/>
        </w:rPr>
        <w:t>Max</w:t>
      </w:r>
      <w:r w:rsidDel="00597463">
        <w:t xml:space="preserve"> – The client’s maximum age at </w:t>
      </w:r>
      <w:r w:rsidRPr="00CE392F" w:rsidDel="00597463">
        <w:t xml:space="preserve">the later of </w:t>
      </w:r>
      <w:r w:rsidRPr="007562D9" w:rsidDel="00597463">
        <w:rPr>
          <w:u w:val="single"/>
        </w:rPr>
        <w:t>ReportStart</w:t>
      </w:r>
      <w:r w:rsidRPr="00CE392F" w:rsidDel="00597463">
        <w:t xml:space="preserve"> and </w:t>
      </w:r>
      <w:r w:rsidR="009C008E" w:rsidRPr="009C008E" w:rsidDel="00597463">
        <w:rPr>
          <w:b/>
          <w:bCs/>
        </w:rPr>
        <w:t>EntryDate</w:t>
      </w:r>
      <w:r w:rsidR="009C008E" w:rsidRPr="00CE392F" w:rsidDel="00597463">
        <w:t xml:space="preserve"> </w:t>
      </w:r>
      <w:r w:rsidRPr="00CE392F" w:rsidDel="00597463">
        <w:t xml:space="preserve">for any </w:t>
      </w:r>
      <w:r w:rsidDel="00597463">
        <w:t>active [EST/RRH/PSH]</w:t>
      </w:r>
      <w:r w:rsidRPr="00CE392F" w:rsidDel="00597463">
        <w:t xml:space="preserve"> enrollment.</w:t>
      </w:r>
    </w:p>
    <w:p w14:paraId="5B3F9379" w14:textId="77777777" w:rsidR="007B705B" w:rsidRDefault="007B705B" w:rsidP="0088191A">
      <w:pPr>
        <w:pStyle w:val="Heading3"/>
      </w:pPr>
      <w:r w:rsidRPr="00C52062">
        <w:t>Relevant Data</w:t>
      </w:r>
    </w:p>
    <w:p w14:paraId="31096100" w14:textId="77777777" w:rsidR="007B705B" w:rsidRPr="003A3A97" w:rsidRDefault="007B705B" w:rsidP="0088191A">
      <w:pPr>
        <w:pStyle w:val="Heading4"/>
      </w:pPr>
      <w:r w:rsidRPr="003A3A97">
        <w:t>Source</w:t>
      </w:r>
    </w:p>
    <w:tbl>
      <w:tblPr>
        <w:tblStyle w:val="TableGrid"/>
        <w:tblW w:w="9360" w:type="dxa"/>
        <w:tblLook w:val="04A0" w:firstRow="1" w:lastRow="0" w:firstColumn="1" w:lastColumn="0" w:noHBand="0" w:noVBand="1"/>
      </w:tblPr>
      <w:tblGrid>
        <w:gridCol w:w="9360"/>
      </w:tblGrid>
      <w:tr w:rsidR="007B705B" w:rsidRPr="005F4836" w14:paraId="74847B92" w14:textId="77777777" w:rsidTr="007B705B">
        <w:trPr>
          <w:cantSplit/>
          <w:trHeight w:val="216"/>
        </w:trPr>
        <w:tc>
          <w:tcPr>
            <w:tcW w:w="9360" w:type="dxa"/>
            <w:shd w:val="clear" w:color="auto" w:fill="FDE9D9" w:themeFill="accent6" w:themeFillTint="33"/>
          </w:tcPr>
          <w:p w14:paraId="4DBA05FC" w14:textId="0E642609" w:rsidR="007B705B" w:rsidRPr="005F4836" w:rsidRDefault="00C91919" w:rsidP="007B705B">
            <w:pPr>
              <w:pStyle w:val="NoSpacing"/>
              <w:rPr>
                <w:b/>
                <w:bCs/>
              </w:rPr>
            </w:pPr>
            <w:r>
              <w:rPr>
                <w:b/>
                <w:bCs/>
              </w:rPr>
              <w:t>tlsa</w:t>
            </w:r>
            <w:r w:rsidR="007B705B" w:rsidRPr="005F4836">
              <w:rPr>
                <w:b/>
                <w:bCs/>
              </w:rPr>
              <w:t>_Enrollment</w:t>
            </w:r>
          </w:p>
        </w:tc>
      </w:tr>
      <w:tr w:rsidR="00D1392C" w:rsidRPr="005F4836" w14:paraId="00C18306" w14:textId="77777777" w:rsidTr="00DE4A2E">
        <w:trPr>
          <w:cantSplit/>
          <w:trHeight w:val="216"/>
        </w:trPr>
        <w:tc>
          <w:tcPr>
            <w:tcW w:w="9360" w:type="dxa"/>
            <w:tcBorders>
              <w:bottom w:val="single" w:sz="4" w:space="0" w:color="auto"/>
            </w:tcBorders>
          </w:tcPr>
          <w:p w14:paraId="798BBC3E" w14:textId="54DD2A15" w:rsidR="00D1392C" w:rsidRPr="005F4836" w:rsidRDefault="00D1392C" w:rsidP="00DC3219">
            <w:pPr>
              <w:pStyle w:val="NoSpacing"/>
              <w:rPr>
                <w:bCs/>
              </w:rPr>
            </w:pPr>
            <w:r>
              <w:rPr>
                <w:bCs/>
              </w:rPr>
              <w:t>ProjectType</w:t>
            </w:r>
          </w:p>
        </w:tc>
      </w:tr>
      <w:tr w:rsidR="007B705B" w:rsidRPr="005F4836" w14:paraId="32941C83" w14:textId="77777777" w:rsidTr="007B705B">
        <w:trPr>
          <w:cantSplit/>
          <w:trHeight w:val="216"/>
        </w:trPr>
        <w:tc>
          <w:tcPr>
            <w:tcW w:w="9360" w:type="dxa"/>
          </w:tcPr>
          <w:p w14:paraId="198586E1" w14:textId="1E1D8DD0" w:rsidR="007B705B" w:rsidRPr="005F4836" w:rsidRDefault="009C008E" w:rsidP="007B705B">
            <w:pPr>
              <w:pStyle w:val="NoSpacing"/>
              <w:rPr>
                <w:bCs/>
              </w:rPr>
            </w:pPr>
            <w:r>
              <w:rPr>
                <w:bCs/>
              </w:rPr>
              <w:t>ActiveAge</w:t>
            </w:r>
          </w:p>
        </w:tc>
      </w:tr>
      <w:tr w:rsidR="00C91919" w:rsidRPr="005F4836" w14:paraId="76929C9F" w14:textId="77777777" w:rsidTr="007B705B">
        <w:trPr>
          <w:cantSplit/>
          <w:trHeight w:val="216"/>
        </w:trPr>
        <w:tc>
          <w:tcPr>
            <w:tcW w:w="9360" w:type="dxa"/>
          </w:tcPr>
          <w:p w14:paraId="1C795A87" w14:textId="7EB139DD" w:rsidR="00C91919" w:rsidRPr="005F4836" w:rsidRDefault="00C91919" w:rsidP="007B705B">
            <w:pPr>
              <w:pStyle w:val="NoSpacing"/>
              <w:rPr>
                <w:bCs/>
              </w:rPr>
            </w:pPr>
            <w:r>
              <w:rPr>
                <w:bCs/>
              </w:rPr>
              <w:t>Active</w:t>
            </w:r>
          </w:p>
        </w:tc>
      </w:tr>
    </w:tbl>
    <w:p w14:paraId="77169EF5" w14:textId="77777777" w:rsidR="007B705B" w:rsidRPr="003A3A97" w:rsidRDefault="007B705B" w:rsidP="0088191A">
      <w:pPr>
        <w:pStyle w:val="Heading4"/>
      </w:pPr>
      <w:r w:rsidRPr="003A3A97">
        <w:t>Target</w:t>
      </w:r>
    </w:p>
    <w:p w14:paraId="39DD273F" w14:textId="78FDC2B3" w:rsidR="007B705B" w:rsidRPr="00973BA1" w:rsidRDefault="007B705B" w:rsidP="007B705B">
      <w:r>
        <w:t xml:space="preserve">See </w:t>
      </w:r>
      <w:r>
        <w:rPr>
          <w:rFonts w:cs="Open Sans"/>
        </w:rPr>
        <w:t xml:space="preserve">section </w:t>
      </w:r>
      <w:hyperlink w:anchor="_Get_Active_Clients" w:history="1">
        <w:r w:rsidR="00CC3438">
          <w:rPr>
            <w:rStyle w:val="Hyperlink"/>
          </w:rPr>
          <w:t>5.</w:t>
        </w:r>
        <w:r w:rsidR="0086751D">
          <w:rPr>
            <w:rStyle w:val="Hyperlink"/>
          </w:rPr>
          <w:t>3</w:t>
        </w:r>
        <w:r w:rsidR="00CC3438">
          <w:rPr>
            <w:rStyle w:val="Hyperlink"/>
          </w:rPr>
          <w:t xml:space="preserve"> Get Active Clients for LSAPerson</w:t>
        </w:r>
      </w:hyperlink>
      <w:r>
        <w:t xml:space="preserve"> for column descriptions.</w:t>
      </w:r>
    </w:p>
    <w:tbl>
      <w:tblPr>
        <w:tblStyle w:val="TableGrid"/>
        <w:tblW w:w="9360" w:type="dxa"/>
        <w:tblLook w:val="04A0" w:firstRow="1" w:lastRow="0" w:firstColumn="1" w:lastColumn="0" w:noHBand="0" w:noVBand="1"/>
      </w:tblPr>
      <w:tblGrid>
        <w:gridCol w:w="9360"/>
      </w:tblGrid>
      <w:tr w:rsidR="007B705B" w:rsidRPr="008F6200" w14:paraId="0F69E9B6" w14:textId="77777777" w:rsidTr="007B705B">
        <w:trPr>
          <w:cantSplit/>
          <w:trHeight w:val="216"/>
        </w:trPr>
        <w:tc>
          <w:tcPr>
            <w:tcW w:w="9360" w:type="dxa"/>
            <w:shd w:val="clear" w:color="auto" w:fill="76923C" w:themeFill="accent3" w:themeFillShade="BF"/>
          </w:tcPr>
          <w:p w14:paraId="74377AAB" w14:textId="71D7E318" w:rsidR="007B705B" w:rsidRPr="005E696B" w:rsidRDefault="00D979B0" w:rsidP="007B705B">
            <w:pPr>
              <w:pStyle w:val="NoSpacing"/>
              <w:rPr>
                <w:b/>
                <w:bCs/>
                <w:color w:val="FFFFFF" w:themeColor="background1"/>
              </w:rPr>
            </w:pPr>
            <w:r>
              <w:rPr>
                <w:b/>
                <w:bCs/>
                <w:color w:val="FFFFFF" w:themeColor="background1"/>
              </w:rPr>
              <w:t>tlsa_Person</w:t>
            </w:r>
          </w:p>
        </w:tc>
      </w:tr>
      <w:tr w:rsidR="007B705B" w14:paraId="0936859F" w14:textId="77777777" w:rsidTr="007B705B">
        <w:trPr>
          <w:cantSplit/>
          <w:trHeight w:val="216"/>
        </w:trPr>
        <w:tc>
          <w:tcPr>
            <w:tcW w:w="9360" w:type="dxa"/>
          </w:tcPr>
          <w:p w14:paraId="6D379AB2" w14:textId="77777777" w:rsidR="007B705B" w:rsidRPr="006018B9" w:rsidRDefault="007B705B" w:rsidP="007B705B">
            <w:pPr>
              <w:pStyle w:val="NoSpacing"/>
              <w:rPr>
                <w:b/>
              </w:rPr>
            </w:pPr>
            <w:r>
              <w:rPr>
                <w:b/>
              </w:rPr>
              <w:t>ESTAgeMin</w:t>
            </w:r>
          </w:p>
        </w:tc>
      </w:tr>
      <w:tr w:rsidR="007B705B" w14:paraId="17F789C5" w14:textId="77777777" w:rsidTr="007B705B">
        <w:trPr>
          <w:cantSplit/>
          <w:trHeight w:val="216"/>
        </w:trPr>
        <w:tc>
          <w:tcPr>
            <w:tcW w:w="9360" w:type="dxa"/>
          </w:tcPr>
          <w:p w14:paraId="0BB0C80E" w14:textId="77777777" w:rsidR="007B705B" w:rsidRDefault="007B705B" w:rsidP="007B705B">
            <w:pPr>
              <w:pStyle w:val="NoSpacing"/>
              <w:rPr>
                <w:b/>
              </w:rPr>
            </w:pPr>
            <w:r>
              <w:rPr>
                <w:b/>
              </w:rPr>
              <w:t>ESTAgeMax</w:t>
            </w:r>
          </w:p>
        </w:tc>
      </w:tr>
      <w:tr w:rsidR="007B705B" w14:paraId="077470FF" w14:textId="77777777" w:rsidTr="007B705B">
        <w:trPr>
          <w:cantSplit/>
          <w:trHeight w:val="216"/>
        </w:trPr>
        <w:tc>
          <w:tcPr>
            <w:tcW w:w="9360" w:type="dxa"/>
          </w:tcPr>
          <w:p w14:paraId="0E6D0563" w14:textId="77777777" w:rsidR="007B705B" w:rsidRDefault="007B705B" w:rsidP="007B705B">
            <w:pPr>
              <w:pStyle w:val="NoSpacing"/>
              <w:rPr>
                <w:b/>
              </w:rPr>
            </w:pPr>
            <w:r>
              <w:rPr>
                <w:b/>
              </w:rPr>
              <w:t>RRHAgeMin</w:t>
            </w:r>
          </w:p>
        </w:tc>
      </w:tr>
      <w:tr w:rsidR="007B705B" w14:paraId="6F0E7DAF" w14:textId="77777777" w:rsidTr="007B705B">
        <w:trPr>
          <w:cantSplit/>
          <w:trHeight w:val="216"/>
        </w:trPr>
        <w:tc>
          <w:tcPr>
            <w:tcW w:w="9360" w:type="dxa"/>
          </w:tcPr>
          <w:p w14:paraId="191FABCC" w14:textId="77777777" w:rsidR="007B705B" w:rsidRDefault="007B705B" w:rsidP="007B705B">
            <w:pPr>
              <w:pStyle w:val="NoSpacing"/>
              <w:rPr>
                <w:b/>
              </w:rPr>
            </w:pPr>
            <w:r>
              <w:rPr>
                <w:b/>
              </w:rPr>
              <w:t>RRHAgeMax</w:t>
            </w:r>
          </w:p>
        </w:tc>
      </w:tr>
      <w:tr w:rsidR="007B705B" w14:paraId="7072D617" w14:textId="77777777" w:rsidTr="007B705B">
        <w:trPr>
          <w:cantSplit/>
          <w:trHeight w:val="216"/>
        </w:trPr>
        <w:tc>
          <w:tcPr>
            <w:tcW w:w="9360" w:type="dxa"/>
          </w:tcPr>
          <w:p w14:paraId="19F894D8" w14:textId="77777777" w:rsidR="007B705B" w:rsidRDefault="007B705B" w:rsidP="007B705B">
            <w:pPr>
              <w:pStyle w:val="NoSpacing"/>
              <w:rPr>
                <w:b/>
              </w:rPr>
            </w:pPr>
            <w:r>
              <w:rPr>
                <w:b/>
              </w:rPr>
              <w:t>PSHAgeMin</w:t>
            </w:r>
          </w:p>
        </w:tc>
      </w:tr>
      <w:tr w:rsidR="007B705B" w14:paraId="1E0D05AA" w14:textId="77777777" w:rsidTr="007B705B">
        <w:trPr>
          <w:cantSplit/>
          <w:trHeight w:val="216"/>
        </w:trPr>
        <w:tc>
          <w:tcPr>
            <w:tcW w:w="9360" w:type="dxa"/>
          </w:tcPr>
          <w:p w14:paraId="008C3655" w14:textId="77777777" w:rsidR="007B705B" w:rsidRDefault="007B705B" w:rsidP="007B705B">
            <w:pPr>
              <w:pStyle w:val="NoSpacing"/>
              <w:rPr>
                <w:b/>
              </w:rPr>
            </w:pPr>
            <w:r>
              <w:rPr>
                <w:b/>
              </w:rPr>
              <w:t>PSHAgeMax</w:t>
            </w:r>
          </w:p>
        </w:tc>
      </w:tr>
    </w:tbl>
    <w:p w14:paraId="749F19BB" w14:textId="77777777" w:rsidR="007B705B" w:rsidRPr="00C52062" w:rsidRDefault="007B705B" w:rsidP="0088191A">
      <w:pPr>
        <w:pStyle w:val="Heading3"/>
      </w:pPr>
      <w:r w:rsidRPr="00C52062">
        <w:t>Logic</w:t>
      </w:r>
    </w:p>
    <w:p w14:paraId="23E3E1E2" w14:textId="57FF1154" w:rsidR="00D818CE" w:rsidRDefault="00E42300" w:rsidP="00A30360">
      <w:r>
        <w:t>T</w:t>
      </w:r>
      <w:r w:rsidR="009E6991">
        <w:t xml:space="preserve">hese </w:t>
      </w:r>
      <w:r w:rsidR="00291EE4">
        <w:t xml:space="preserve">values </w:t>
      </w:r>
      <w:r w:rsidR="00CA3F82">
        <w:t>are reported for all active clients</w:t>
      </w:r>
      <w:r w:rsidR="00712301">
        <w:t>.</w:t>
      </w:r>
    </w:p>
    <w:p w14:paraId="714B059E" w14:textId="22CDDCFA" w:rsidR="00077FCD" w:rsidRDefault="005A1140" w:rsidP="00A30360">
      <w:r>
        <w:t>For any client not served in the EST</w:t>
      </w:r>
      <w:r w:rsidR="005A642F">
        <w:t xml:space="preserve"> </w:t>
      </w:r>
      <w:r>
        <w:t xml:space="preserve">project group </w:t>
      </w:r>
      <w:r w:rsidR="00E76171">
        <w:t xml:space="preserve">– </w:t>
      </w:r>
      <w:r>
        <w:t xml:space="preserve">i.e., there is no active enrollment where </w:t>
      </w:r>
      <w:r w:rsidRPr="009C008E">
        <w:rPr>
          <w:b/>
          <w:bCs/>
        </w:rPr>
        <w:t>ProjectType</w:t>
      </w:r>
      <w:r>
        <w:t xml:space="preserve"> in (1,2,8)</w:t>
      </w:r>
      <w:r w:rsidR="00E76171">
        <w:t xml:space="preserve"> –</w:t>
      </w:r>
      <w:r w:rsidR="005A642F">
        <w:t xml:space="preserve"> </w:t>
      </w:r>
      <w:r>
        <w:t xml:space="preserve">set </w:t>
      </w:r>
      <w:r w:rsidRPr="001036B8">
        <w:rPr>
          <w:b/>
          <w:bCs/>
        </w:rPr>
        <w:t>ESTAgeMin</w:t>
      </w:r>
      <w:r>
        <w:t xml:space="preserve"> and </w:t>
      </w:r>
      <w:r w:rsidRPr="00DE4A2E">
        <w:rPr>
          <w:b/>
          <w:bCs/>
        </w:rPr>
        <w:t>ESTAgeMax</w:t>
      </w:r>
      <w:r>
        <w:t xml:space="preserve"> to -1</w:t>
      </w:r>
      <w:r w:rsidR="004873DC">
        <w:t xml:space="preserve">. </w:t>
      </w:r>
      <w:r w:rsidR="00997787">
        <w:t>Otherwise</w:t>
      </w:r>
      <w:r w:rsidR="009C008E">
        <w:t xml:space="preserve">, based on tlsa_Enrollment records where </w:t>
      </w:r>
      <w:r w:rsidR="009C008E" w:rsidRPr="009C008E">
        <w:rPr>
          <w:b/>
          <w:bCs/>
        </w:rPr>
        <w:t>Active</w:t>
      </w:r>
      <w:r w:rsidR="009C008E">
        <w:t xml:space="preserve"> = 1</w:t>
      </w:r>
      <w:r w:rsidR="00997787">
        <w:t>:</w:t>
      </w:r>
    </w:p>
    <w:p w14:paraId="5C8119CD" w14:textId="2FC94FD0" w:rsidR="007E7D23" w:rsidRDefault="007E7D23" w:rsidP="0030608E">
      <w:pPr>
        <w:pStyle w:val="ListParagraph"/>
        <w:numPr>
          <w:ilvl w:val="0"/>
          <w:numId w:val="44"/>
        </w:numPr>
      </w:pPr>
      <w:r w:rsidRPr="00DE4A2E">
        <w:rPr>
          <w:b/>
          <w:bCs/>
        </w:rPr>
        <w:t>ESTAgeMin</w:t>
      </w:r>
      <w:r w:rsidR="006314CE">
        <w:t xml:space="preserve"> = the </w:t>
      </w:r>
      <w:r w:rsidR="00D622F9">
        <w:t>smallest</w:t>
      </w:r>
      <w:r w:rsidR="006314CE">
        <w:t xml:space="preserve"> </w:t>
      </w:r>
      <w:r w:rsidR="009C008E">
        <w:rPr>
          <w:b/>
          <w:bCs/>
        </w:rPr>
        <w:t xml:space="preserve">ActiveAge </w:t>
      </w:r>
      <w:r w:rsidR="006314CE">
        <w:t xml:space="preserve">value where </w:t>
      </w:r>
      <w:r w:rsidR="002467E4" w:rsidRPr="00DE4A2E">
        <w:rPr>
          <w:b/>
          <w:bCs/>
        </w:rPr>
        <w:t>ProjectType</w:t>
      </w:r>
      <w:r w:rsidR="002467E4">
        <w:t xml:space="preserve"> in (1,2,8)</w:t>
      </w:r>
    </w:p>
    <w:p w14:paraId="5FC7C56E" w14:textId="59079A5B" w:rsidR="007E7D23" w:rsidRDefault="007E7D23" w:rsidP="0030608E">
      <w:pPr>
        <w:pStyle w:val="ListParagraph"/>
        <w:numPr>
          <w:ilvl w:val="0"/>
          <w:numId w:val="44"/>
        </w:numPr>
      </w:pPr>
      <w:r w:rsidRPr="00DE4A2E">
        <w:rPr>
          <w:b/>
          <w:bCs/>
        </w:rPr>
        <w:t>ESTAgeMax</w:t>
      </w:r>
      <w:r w:rsidR="00D622F9">
        <w:t xml:space="preserve"> = the largest </w:t>
      </w:r>
      <w:r w:rsidR="009C008E">
        <w:rPr>
          <w:b/>
          <w:bCs/>
        </w:rPr>
        <w:t xml:space="preserve">ActiveAge </w:t>
      </w:r>
      <w:r w:rsidR="00D622F9">
        <w:t xml:space="preserve">value where </w:t>
      </w:r>
      <w:r w:rsidR="00D622F9" w:rsidRPr="00997787">
        <w:rPr>
          <w:b/>
          <w:bCs/>
        </w:rPr>
        <w:t>ProjectType</w:t>
      </w:r>
      <w:r w:rsidR="00D622F9">
        <w:t xml:space="preserve"> in (1,2,8)</w:t>
      </w:r>
    </w:p>
    <w:p w14:paraId="391A1159" w14:textId="0BC307C9" w:rsidR="00FA46D4" w:rsidRDefault="00FA46D4" w:rsidP="00FA46D4">
      <w:r>
        <w:t xml:space="preserve">For any client not served in RRH (i.e., there is no active enrollment where </w:t>
      </w:r>
      <w:r w:rsidRPr="009C008E">
        <w:rPr>
          <w:b/>
          <w:bCs/>
        </w:rPr>
        <w:t>ProjectType</w:t>
      </w:r>
      <w:r>
        <w:t xml:space="preserve"> = 13), set </w:t>
      </w:r>
      <w:r>
        <w:rPr>
          <w:b/>
          <w:bCs/>
        </w:rPr>
        <w:t>RRH</w:t>
      </w:r>
      <w:r w:rsidRPr="00A013B7">
        <w:rPr>
          <w:b/>
          <w:bCs/>
        </w:rPr>
        <w:t>AgeMin</w:t>
      </w:r>
      <w:r>
        <w:t xml:space="preserve"> and </w:t>
      </w:r>
      <w:r w:rsidRPr="00DE4A2E">
        <w:rPr>
          <w:b/>
          <w:bCs/>
        </w:rPr>
        <w:t>RRH</w:t>
      </w:r>
      <w:r w:rsidRPr="001036B8">
        <w:rPr>
          <w:b/>
          <w:bCs/>
        </w:rPr>
        <w:t>AgeMax</w:t>
      </w:r>
      <w:r>
        <w:t xml:space="preserve"> to -1</w:t>
      </w:r>
      <w:r w:rsidR="004873DC">
        <w:t xml:space="preserve">. </w:t>
      </w:r>
      <w:r>
        <w:t>Otherwise:</w:t>
      </w:r>
    </w:p>
    <w:p w14:paraId="38185BF9" w14:textId="13B96CF4" w:rsidR="00FA46D4" w:rsidRDefault="00FA46D4" w:rsidP="0030608E">
      <w:pPr>
        <w:pStyle w:val="ListParagraph"/>
        <w:numPr>
          <w:ilvl w:val="0"/>
          <w:numId w:val="44"/>
        </w:numPr>
      </w:pPr>
      <w:r>
        <w:rPr>
          <w:b/>
          <w:bCs/>
        </w:rPr>
        <w:t>RRH</w:t>
      </w:r>
      <w:r w:rsidRPr="00A013B7">
        <w:rPr>
          <w:b/>
          <w:bCs/>
        </w:rPr>
        <w:t>AgeMin</w:t>
      </w:r>
      <w:r>
        <w:t xml:space="preserve"> = the smallest </w:t>
      </w:r>
      <w:r w:rsidR="009C008E">
        <w:rPr>
          <w:b/>
          <w:bCs/>
        </w:rPr>
        <w:t xml:space="preserve">ActiveAge </w:t>
      </w:r>
      <w:r>
        <w:t xml:space="preserve">value where </w:t>
      </w:r>
      <w:r w:rsidRPr="00A013B7">
        <w:rPr>
          <w:b/>
          <w:bCs/>
        </w:rPr>
        <w:t>ProjectType</w:t>
      </w:r>
      <w:r>
        <w:t xml:space="preserve"> = 13</w:t>
      </w:r>
    </w:p>
    <w:p w14:paraId="198D34BA" w14:textId="4B958297" w:rsidR="00FA46D4" w:rsidRDefault="00FA46D4" w:rsidP="0030608E">
      <w:pPr>
        <w:pStyle w:val="ListParagraph"/>
        <w:numPr>
          <w:ilvl w:val="0"/>
          <w:numId w:val="44"/>
        </w:numPr>
      </w:pPr>
      <w:r>
        <w:rPr>
          <w:b/>
          <w:bCs/>
        </w:rPr>
        <w:t>RRH</w:t>
      </w:r>
      <w:r w:rsidRPr="00A013B7">
        <w:rPr>
          <w:b/>
          <w:bCs/>
        </w:rPr>
        <w:t>AgeMax</w:t>
      </w:r>
      <w:r>
        <w:t xml:space="preserve"> = the largest </w:t>
      </w:r>
      <w:r w:rsidR="009C008E">
        <w:rPr>
          <w:b/>
          <w:bCs/>
        </w:rPr>
        <w:t xml:space="preserve">ActiveAge </w:t>
      </w:r>
      <w:r>
        <w:t xml:space="preserve">value where </w:t>
      </w:r>
      <w:r w:rsidRPr="00997787">
        <w:rPr>
          <w:b/>
          <w:bCs/>
        </w:rPr>
        <w:t>ProjectType</w:t>
      </w:r>
      <w:r>
        <w:t xml:space="preserve"> = 13</w:t>
      </w:r>
    </w:p>
    <w:p w14:paraId="356C011F" w14:textId="472B370A" w:rsidR="001036B8" w:rsidRDefault="001036B8" w:rsidP="001036B8">
      <w:r>
        <w:t xml:space="preserve">For any client not served in PSH (i.e., there is no active enrollment where </w:t>
      </w:r>
      <w:r w:rsidRPr="009C008E">
        <w:rPr>
          <w:b/>
          <w:bCs/>
        </w:rPr>
        <w:t>ProjectType</w:t>
      </w:r>
      <w:r>
        <w:t xml:space="preserve"> = 3), set </w:t>
      </w:r>
      <w:r>
        <w:rPr>
          <w:b/>
          <w:bCs/>
        </w:rPr>
        <w:t>PSH</w:t>
      </w:r>
      <w:r w:rsidRPr="00A013B7">
        <w:rPr>
          <w:b/>
          <w:bCs/>
        </w:rPr>
        <w:t>AgeMin</w:t>
      </w:r>
      <w:r>
        <w:t xml:space="preserve"> and </w:t>
      </w:r>
      <w:r>
        <w:rPr>
          <w:b/>
          <w:bCs/>
        </w:rPr>
        <w:t>PS</w:t>
      </w:r>
      <w:r w:rsidRPr="00A013B7">
        <w:rPr>
          <w:b/>
          <w:bCs/>
        </w:rPr>
        <w:t>H</w:t>
      </w:r>
      <w:r w:rsidRPr="001036B8">
        <w:rPr>
          <w:b/>
          <w:bCs/>
        </w:rPr>
        <w:t>AgeMax</w:t>
      </w:r>
      <w:r>
        <w:t xml:space="preserve"> to -1</w:t>
      </w:r>
      <w:r w:rsidR="004873DC">
        <w:t xml:space="preserve">. </w:t>
      </w:r>
      <w:r>
        <w:t>Otherwise:</w:t>
      </w:r>
    </w:p>
    <w:p w14:paraId="0B73C21B" w14:textId="41BFAC4E" w:rsidR="001036B8" w:rsidRDefault="001036B8" w:rsidP="0030608E">
      <w:pPr>
        <w:pStyle w:val="ListParagraph"/>
        <w:numPr>
          <w:ilvl w:val="0"/>
          <w:numId w:val="44"/>
        </w:numPr>
      </w:pPr>
      <w:r>
        <w:rPr>
          <w:b/>
          <w:bCs/>
        </w:rPr>
        <w:t>PSH</w:t>
      </w:r>
      <w:r w:rsidRPr="00A013B7">
        <w:rPr>
          <w:b/>
          <w:bCs/>
        </w:rPr>
        <w:t>AgeMin</w:t>
      </w:r>
      <w:r>
        <w:t xml:space="preserve"> = the smallest </w:t>
      </w:r>
      <w:r w:rsidR="009C008E">
        <w:rPr>
          <w:b/>
          <w:bCs/>
        </w:rPr>
        <w:t xml:space="preserve">ActiveAge </w:t>
      </w:r>
      <w:r>
        <w:t xml:space="preserve">value where </w:t>
      </w:r>
      <w:r w:rsidRPr="00A013B7">
        <w:rPr>
          <w:b/>
          <w:bCs/>
        </w:rPr>
        <w:t>ProjectType</w:t>
      </w:r>
      <w:r>
        <w:t xml:space="preserve"> = 3</w:t>
      </w:r>
    </w:p>
    <w:p w14:paraId="7B0DD392" w14:textId="7141F0D1" w:rsidR="00597463" w:rsidRDefault="001036B8" w:rsidP="0030608E">
      <w:pPr>
        <w:pStyle w:val="ListParagraph"/>
        <w:numPr>
          <w:ilvl w:val="0"/>
          <w:numId w:val="44"/>
        </w:numPr>
      </w:pPr>
      <w:r>
        <w:rPr>
          <w:b/>
          <w:bCs/>
        </w:rPr>
        <w:t>PS</w:t>
      </w:r>
      <w:r w:rsidRPr="00A013B7">
        <w:rPr>
          <w:b/>
          <w:bCs/>
        </w:rPr>
        <w:t>H</w:t>
      </w:r>
      <w:r w:rsidRPr="001036B8">
        <w:rPr>
          <w:b/>
          <w:bCs/>
        </w:rPr>
        <w:t>AgeMax</w:t>
      </w:r>
      <w:r>
        <w:t xml:space="preserve"> = the largest </w:t>
      </w:r>
      <w:r w:rsidR="009C008E">
        <w:rPr>
          <w:b/>
          <w:bCs/>
        </w:rPr>
        <w:t xml:space="preserve">ActiveAge </w:t>
      </w:r>
      <w:r>
        <w:t xml:space="preserve">value where </w:t>
      </w:r>
      <w:r w:rsidRPr="00997787">
        <w:rPr>
          <w:b/>
          <w:bCs/>
        </w:rPr>
        <w:t>ProjectType</w:t>
      </w:r>
      <w:r>
        <w:t xml:space="preserve"> = 3</w:t>
      </w:r>
    </w:p>
    <w:tbl>
      <w:tblPr>
        <w:tblStyle w:val="Style1"/>
        <w:tblW w:w="5485" w:type="dxa"/>
        <w:tblLook w:val="04A0" w:firstRow="1" w:lastRow="0" w:firstColumn="1" w:lastColumn="0" w:noHBand="0" w:noVBand="1"/>
      </w:tblPr>
      <w:tblGrid>
        <w:gridCol w:w="1255"/>
        <w:gridCol w:w="4230"/>
      </w:tblGrid>
      <w:tr w:rsidR="007B705B" w:rsidRPr="00655B0F" w14:paraId="0A730F2E" w14:textId="77777777" w:rsidTr="007B705B">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1255" w:type="dxa"/>
          </w:tcPr>
          <w:p w14:paraId="2906E8A9" w14:textId="77777777" w:rsidR="007B705B" w:rsidRPr="00655B0F" w:rsidRDefault="007B705B" w:rsidP="007B705B">
            <w:pPr>
              <w:pStyle w:val="NoSpacing"/>
            </w:pPr>
            <w:r>
              <w:t>Value</w:t>
            </w:r>
          </w:p>
        </w:tc>
        <w:tc>
          <w:tcPr>
            <w:tcW w:w="4230" w:type="dxa"/>
          </w:tcPr>
          <w:p w14:paraId="091875FD" w14:textId="6F48A22F" w:rsidR="007B705B" w:rsidRPr="00655B0F" w:rsidRDefault="007B705B" w:rsidP="007B705B">
            <w:pPr>
              <w:pStyle w:val="NoSpacing"/>
              <w:cnfStyle w:val="100000000000" w:firstRow="1" w:lastRow="0" w:firstColumn="0" w:lastColumn="0" w:oddVBand="0" w:evenVBand="0" w:oddHBand="0" w:evenHBand="0" w:firstRowFirstColumn="0" w:firstRowLastColumn="0" w:lastRowFirstColumn="0" w:lastRowLastColumn="0"/>
            </w:pPr>
            <w:r>
              <w:t>AgeGroup</w:t>
            </w:r>
          </w:p>
        </w:tc>
      </w:tr>
      <w:tr w:rsidR="007B705B" w:rsidRPr="00FF207C" w14:paraId="0C3F9287" w14:textId="77777777" w:rsidTr="007B705B">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255" w:type="dxa"/>
            <w:vAlign w:val="bottom"/>
          </w:tcPr>
          <w:p w14:paraId="7B1A07E3" w14:textId="77777777" w:rsidR="007B705B" w:rsidRPr="00970494" w:rsidRDefault="007B705B" w:rsidP="007B705B">
            <w:pPr>
              <w:pStyle w:val="NoSpacing"/>
            </w:pPr>
            <w:r w:rsidRPr="00C01EB1">
              <w:t>-1</w:t>
            </w:r>
          </w:p>
        </w:tc>
        <w:tc>
          <w:tcPr>
            <w:tcW w:w="4230" w:type="dxa"/>
            <w:vAlign w:val="bottom"/>
          </w:tcPr>
          <w:p w14:paraId="30AD87CD" w14:textId="77777777" w:rsidR="007B705B" w:rsidRPr="00FF207C" w:rsidRDefault="007B705B" w:rsidP="007B705B">
            <w:pPr>
              <w:spacing w:before="0" w:after="0"/>
              <w:cnfStyle w:val="000000100000" w:firstRow="0" w:lastRow="0" w:firstColumn="0" w:lastColumn="0" w:oddVBand="0" w:evenVBand="0" w:oddHBand="1" w:evenHBand="0" w:firstRowFirstColumn="0" w:firstRowLastColumn="0" w:lastRowFirstColumn="0" w:lastRowLastColumn="0"/>
              <w:rPr>
                <w:rFonts w:cs="Times New Roman"/>
              </w:rPr>
            </w:pPr>
            <w:r w:rsidRPr="00C01EB1">
              <w:t>n/a – not served in project group</w:t>
            </w:r>
          </w:p>
        </w:tc>
      </w:tr>
      <w:tr w:rsidR="007B705B" w14:paraId="5454B10A" w14:textId="77777777" w:rsidTr="007B705B">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255" w:type="dxa"/>
            <w:vAlign w:val="bottom"/>
          </w:tcPr>
          <w:p w14:paraId="7DE4EA5B" w14:textId="77777777" w:rsidR="007B705B" w:rsidRPr="00970494" w:rsidRDefault="007B705B" w:rsidP="007B705B">
            <w:pPr>
              <w:pStyle w:val="NoSpacing"/>
            </w:pPr>
            <w:r w:rsidRPr="00C01EB1">
              <w:t>0</w:t>
            </w:r>
          </w:p>
        </w:tc>
        <w:tc>
          <w:tcPr>
            <w:tcW w:w="4230" w:type="dxa"/>
            <w:vAlign w:val="bottom"/>
          </w:tcPr>
          <w:p w14:paraId="51FF906E" w14:textId="77777777" w:rsidR="007B705B" w:rsidRDefault="007B705B" w:rsidP="007B705B">
            <w:pPr>
              <w:spacing w:before="0" w:after="0"/>
              <w:cnfStyle w:val="000000010000" w:firstRow="0" w:lastRow="0" w:firstColumn="0" w:lastColumn="0" w:oddVBand="0" w:evenVBand="0" w:oddHBand="0" w:evenHBand="1" w:firstRowFirstColumn="0" w:firstRowLastColumn="0" w:lastRowFirstColumn="0" w:lastRowLastColumn="0"/>
              <w:rPr>
                <w:rFonts w:cs="Times New Roman"/>
              </w:rPr>
            </w:pPr>
            <w:r>
              <w:t>Less than 1 year</w:t>
            </w:r>
          </w:p>
        </w:tc>
      </w:tr>
      <w:tr w:rsidR="007B705B" w14:paraId="500A9F05" w14:textId="77777777" w:rsidTr="007B705B">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255" w:type="dxa"/>
            <w:vAlign w:val="bottom"/>
          </w:tcPr>
          <w:p w14:paraId="5018A7BF" w14:textId="77777777" w:rsidR="007B705B" w:rsidRPr="00970494" w:rsidRDefault="007B705B" w:rsidP="007B705B">
            <w:pPr>
              <w:pStyle w:val="NoSpacing"/>
            </w:pPr>
            <w:r w:rsidRPr="00C01EB1">
              <w:t>2</w:t>
            </w:r>
          </w:p>
        </w:tc>
        <w:tc>
          <w:tcPr>
            <w:tcW w:w="4230" w:type="dxa"/>
            <w:vAlign w:val="bottom"/>
          </w:tcPr>
          <w:p w14:paraId="5CE81F6E" w14:textId="77777777" w:rsidR="007B705B" w:rsidRDefault="007B705B" w:rsidP="007B705B">
            <w:pPr>
              <w:spacing w:before="0" w:after="0"/>
              <w:cnfStyle w:val="000000100000" w:firstRow="0" w:lastRow="0" w:firstColumn="0" w:lastColumn="0" w:oddVBand="0" w:evenVBand="0" w:oddHBand="1" w:evenHBand="0" w:firstRowFirstColumn="0" w:firstRowLastColumn="0" w:lastRowFirstColumn="0" w:lastRowLastColumn="0"/>
              <w:rPr>
                <w:rFonts w:cs="Times New Roman"/>
              </w:rPr>
            </w:pPr>
            <w:r w:rsidRPr="00C01EB1">
              <w:t>1 to 2</w:t>
            </w:r>
            <w:r>
              <w:t xml:space="preserve"> years</w:t>
            </w:r>
          </w:p>
        </w:tc>
      </w:tr>
      <w:tr w:rsidR="007B705B" w14:paraId="4C77606F" w14:textId="77777777" w:rsidTr="007B705B">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255" w:type="dxa"/>
            <w:vAlign w:val="bottom"/>
          </w:tcPr>
          <w:p w14:paraId="42835769" w14:textId="77777777" w:rsidR="007B705B" w:rsidRPr="00C01EB1" w:rsidRDefault="007B705B" w:rsidP="007B705B">
            <w:pPr>
              <w:pStyle w:val="NoSpacing"/>
            </w:pPr>
            <w:r w:rsidRPr="00C01EB1">
              <w:t>5</w:t>
            </w:r>
          </w:p>
        </w:tc>
        <w:tc>
          <w:tcPr>
            <w:tcW w:w="4230" w:type="dxa"/>
            <w:vAlign w:val="bottom"/>
          </w:tcPr>
          <w:p w14:paraId="43BD33C2" w14:textId="77777777" w:rsidR="007B705B" w:rsidRPr="00C01EB1" w:rsidRDefault="007B705B" w:rsidP="007B705B">
            <w:pPr>
              <w:spacing w:before="0" w:after="0"/>
              <w:cnfStyle w:val="000000010000" w:firstRow="0" w:lastRow="0" w:firstColumn="0" w:lastColumn="0" w:oddVBand="0" w:evenVBand="0" w:oddHBand="0" w:evenHBand="1" w:firstRowFirstColumn="0" w:firstRowLastColumn="0" w:lastRowFirstColumn="0" w:lastRowLastColumn="0"/>
            </w:pPr>
            <w:r w:rsidRPr="00C01EB1">
              <w:t>3 to 5</w:t>
            </w:r>
            <w:r>
              <w:t xml:space="preserve"> years</w:t>
            </w:r>
          </w:p>
        </w:tc>
      </w:tr>
      <w:tr w:rsidR="007B705B" w14:paraId="3F3DD116" w14:textId="77777777" w:rsidTr="007B705B">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255" w:type="dxa"/>
            <w:vAlign w:val="bottom"/>
          </w:tcPr>
          <w:p w14:paraId="1ABB5CB1" w14:textId="77777777" w:rsidR="007B705B" w:rsidRPr="00C01EB1" w:rsidRDefault="007B705B" w:rsidP="007B705B">
            <w:pPr>
              <w:pStyle w:val="NoSpacing"/>
            </w:pPr>
            <w:r w:rsidRPr="00C01EB1">
              <w:t>17</w:t>
            </w:r>
          </w:p>
        </w:tc>
        <w:tc>
          <w:tcPr>
            <w:tcW w:w="4230" w:type="dxa"/>
            <w:vAlign w:val="bottom"/>
          </w:tcPr>
          <w:p w14:paraId="20DFA807" w14:textId="77777777" w:rsidR="007B705B" w:rsidRPr="00C01EB1" w:rsidRDefault="007B705B" w:rsidP="007B705B">
            <w:pPr>
              <w:spacing w:before="0" w:after="0"/>
              <w:cnfStyle w:val="000000100000" w:firstRow="0" w:lastRow="0" w:firstColumn="0" w:lastColumn="0" w:oddVBand="0" w:evenVBand="0" w:oddHBand="1" w:evenHBand="0" w:firstRowFirstColumn="0" w:firstRowLastColumn="0" w:lastRowFirstColumn="0" w:lastRowLastColumn="0"/>
            </w:pPr>
            <w:r w:rsidRPr="00C01EB1">
              <w:t>6 to 17</w:t>
            </w:r>
            <w:r>
              <w:t xml:space="preserve"> years</w:t>
            </w:r>
          </w:p>
        </w:tc>
      </w:tr>
      <w:tr w:rsidR="007B705B" w14:paraId="7DD6F43B" w14:textId="77777777" w:rsidTr="007B705B">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255" w:type="dxa"/>
            <w:vAlign w:val="bottom"/>
          </w:tcPr>
          <w:p w14:paraId="418B09D7" w14:textId="77777777" w:rsidR="007B705B" w:rsidRPr="00C01EB1" w:rsidRDefault="007B705B" w:rsidP="007B705B">
            <w:pPr>
              <w:pStyle w:val="NoSpacing"/>
            </w:pPr>
            <w:r w:rsidRPr="00C01EB1">
              <w:t>21</w:t>
            </w:r>
          </w:p>
        </w:tc>
        <w:tc>
          <w:tcPr>
            <w:tcW w:w="4230" w:type="dxa"/>
            <w:vAlign w:val="bottom"/>
          </w:tcPr>
          <w:p w14:paraId="0E055693" w14:textId="77777777" w:rsidR="007B705B" w:rsidRPr="00C01EB1" w:rsidRDefault="007B705B" w:rsidP="007B705B">
            <w:pPr>
              <w:spacing w:before="0" w:after="0"/>
              <w:cnfStyle w:val="000000010000" w:firstRow="0" w:lastRow="0" w:firstColumn="0" w:lastColumn="0" w:oddVBand="0" w:evenVBand="0" w:oddHBand="0" w:evenHBand="1" w:firstRowFirstColumn="0" w:firstRowLastColumn="0" w:lastRowFirstColumn="0" w:lastRowLastColumn="0"/>
            </w:pPr>
            <w:r w:rsidRPr="00C01EB1">
              <w:t xml:space="preserve">18 to 21 </w:t>
            </w:r>
            <w:r>
              <w:t>years</w:t>
            </w:r>
          </w:p>
        </w:tc>
      </w:tr>
      <w:tr w:rsidR="007B705B" w14:paraId="1EC7736D" w14:textId="77777777" w:rsidTr="007B705B">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255" w:type="dxa"/>
            <w:vAlign w:val="bottom"/>
          </w:tcPr>
          <w:p w14:paraId="3A64696E" w14:textId="77777777" w:rsidR="007B705B" w:rsidRPr="00C01EB1" w:rsidRDefault="007B705B" w:rsidP="007B705B">
            <w:pPr>
              <w:pStyle w:val="NoSpacing"/>
            </w:pPr>
            <w:r w:rsidRPr="00C01EB1">
              <w:t>24</w:t>
            </w:r>
          </w:p>
        </w:tc>
        <w:tc>
          <w:tcPr>
            <w:tcW w:w="4230" w:type="dxa"/>
            <w:vAlign w:val="bottom"/>
          </w:tcPr>
          <w:p w14:paraId="392D6D50" w14:textId="77777777" w:rsidR="007B705B" w:rsidRPr="00C01EB1" w:rsidRDefault="007B705B" w:rsidP="007B705B">
            <w:pPr>
              <w:spacing w:before="0" w:after="0"/>
              <w:cnfStyle w:val="000000100000" w:firstRow="0" w:lastRow="0" w:firstColumn="0" w:lastColumn="0" w:oddVBand="0" w:evenVBand="0" w:oddHBand="1" w:evenHBand="0" w:firstRowFirstColumn="0" w:firstRowLastColumn="0" w:lastRowFirstColumn="0" w:lastRowLastColumn="0"/>
            </w:pPr>
            <w:r w:rsidRPr="00C01EB1">
              <w:t xml:space="preserve">22 to 24 </w:t>
            </w:r>
            <w:r>
              <w:t>years</w:t>
            </w:r>
          </w:p>
        </w:tc>
      </w:tr>
      <w:tr w:rsidR="007B705B" w14:paraId="69E69CA4" w14:textId="77777777" w:rsidTr="007B705B">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255" w:type="dxa"/>
            <w:vAlign w:val="bottom"/>
          </w:tcPr>
          <w:p w14:paraId="64A3DC82" w14:textId="77777777" w:rsidR="007B705B" w:rsidRPr="00C01EB1" w:rsidRDefault="007B705B" w:rsidP="007B705B">
            <w:pPr>
              <w:pStyle w:val="NoSpacing"/>
            </w:pPr>
            <w:r w:rsidRPr="00C01EB1">
              <w:t>34</w:t>
            </w:r>
          </w:p>
        </w:tc>
        <w:tc>
          <w:tcPr>
            <w:tcW w:w="4230" w:type="dxa"/>
            <w:vAlign w:val="bottom"/>
          </w:tcPr>
          <w:p w14:paraId="7D4F651A" w14:textId="77777777" w:rsidR="007B705B" w:rsidRPr="00C01EB1" w:rsidRDefault="007B705B" w:rsidP="007B705B">
            <w:pPr>
              <w:spacing w:before="0" w:after="0"/>
              <w:cnfStyle w:val="000000010000" w:firstRow="0" w:lastRow="0" w:firstColumn="0" w:lastColumn="0" w:oddVBand="0" w:evenVBand="0" w:oddHBand="0" w:evenHBand="1" w:firstRowFirstColumn="0" w:firstRowLastColumn="0" w:lastRowFirstColumn="0" w:lastRowLastColumn="0"/>
            </w:pPr>
            <w:r w:rsidRPr="00C01EB1">
              <w:t>25 to 34</w:t>
            </w:r>
            <w:r>
              <w:t xml:space="preserve"> years</w:t>
            </w:r>
          </w:p>
        </w:tc>
      </w:tr>
      <w:tr w:rsidR="007B705B" w14:paraId="765156F4" w14:textId="77777777" w:rsidTr="007B705B">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255" w:type="dxa"/>
            <w:vAlign w:val="bottom"/>
          </w:tcPr>
          <w:p w14:paraId="4F1425B4" w14:textId="77777777" w:rsidR="007B705B" w:rsidRPr="00C01EB1" w:rsidRDefault="007B705B" w:rsidP="007B705B">
            <w:pPr>
              <w:pStyle w:val="NoSpacing"/>
            </w:pPr>
            <w:r w:rsidRPr="00C01EB1">
              <w:t>44</w:t>
            </w:r>
          </w:p>
        </w:tc>
        <w:tc>
          <w:tcPr>
            <w:tcW w:w="4230" w:type="dxa"/>
            <w:vAlign w:val="bottom"/>
          </w:tcPr>
          <w:p w14:paraId="52F75A55" w14:textId="77777777" w:rsidR="007B705B" w:rsidRPr="00C01EB1" w:rsidRDefault="007B705B" w:rsidP="007B705B">
            <w:pPr>
              <w:spacing w:before="0" w:after="0"/>
              <w:cnfStyle w:val="000000100000" w:firstRow="0" w:lastRow="0" w:firstColumn="0" w:lastColumn="0" w:oddVBand="0" w:evenVBand="0" w:oddHBand="1" w:evenHBand="0" w:firstRowFirstColumn="0" w:firstRowLastColumn="0" w:lastRowFirstColumn="0" w:lastRowLastColumn="0"/>
            </w:pPr>
            <w:r w:rsidRPr="00C01EB1">
              <w:t>35 to 44</w:t>
            </w:r>
            <w:r>
              <w:t xml:space="preserve"> years</w:t>
            </w:r>
          </w:p>
        </w:tc>
      </w:tr>
      <w:tr w:rsidR="007B705B" w14:paraId="28DEEDB9" w14:textId="77777777" w:rsidTr="007B705B">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255" w:type="dxa"/>
            <w:vAlign w:val="bottom"/>
          </w:tcPr>
          <w:p w14:paraId="2981B3F2" w14:textId="77777777" w:rsidR="007B705B" w:rsidRPr="00C01EB1" w:rsidRDefault="007B705B" w:rsidP="007B705B">
            <w:pPr>
              <w:pStyle w:val="NoSpacing"/>
            </w:pPr>
            <w:r w:rsidRPr="00C01EB1">
              <w:t>54</w:t>
            </w:r>
          </w:p>
        </w:tc>
        <w:tc>
          <w:tcPr>
            <w:tcW w:w="4230" w:type="dxa"/>
            <w:vAlign w:val="bottom"/>
          </w:tcPr>
          <w:p w14:paraId="6FE11491" w14:textId="77777777" w:rsidR="007B705B" w:rsidRPr="00C01EB1" w:rsidRDefault="007B705B" w:rsidP="007B705B">
            <w:pPr>
              <w:spacing w:before="0" w:after="0"/>
              <w:cnfStyle w:val="000000010000" w:firstRow="0" w:lastRow="0" w:firstColumn="0" w:lastColumn="0" w:oddVBand="0" w:evenVBand="0" w:oddHBand="0" w:evenHBand="1" w:firstRowFirstColumn="0" w:firstRowLastColumn="0" w:lastRowFirstColumn="0" w:lastRowLastColumn="0"/>
            </w:pPr>
            <w:r w:rsidRPr="00C01EB1">
              <w:t xml:space="preserve">45 to 54 </w:t>
            </w:r>
            <w:r>
              <w:t>years</w:t>
            </w:r>
          </w:p>
        </w:tc>
      </w:tr>
      <w:tr w:rsidR="007B705B" w14:paraId="62641357" w14:textId="77777777" w:rsidTr="007B705B">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255" w:type="dxa"/>
            <w:vAlign w:val="bottom"/>
          </w:tcPr>
          <w:p w14:paraId="0B528D2E" w14:textId="77777777" w:rsidR="007B705B" w:rsidRPr="00C01EB1" w:rsidRDefault="007B705B" w:rsidP="007B705B">
            <w:pPr>
              <w:pStyle w:val="NoSpacing"/>
            </w:pPr>
            <w:r w:rsidRPr="00C01EB1">
              <w:t>64</w:t>
            </w:r>
          </w:p>
        </w:tc>
        <w:tc>
          <w:tcPr>
            <w:tcW w:w="4230" w:type="dxa"/>
            <w:vAlign w:val="bottom"/>
          </w:tcPr>
          <w:p w14:paraId="78FECF4F" w14:textId="77777777" w:rsidR="007B705B" w:rsidRPr="00C01EB1" w:rsidRDefault="007B705B" w:rsidP="007B705B">
            <w:pPr>
              <w:spacing w:before="0" w:after="0"/>
              <w:cnfStyle w:val="000000100000" w:firstRow="0" w:lastRow="0" w:firstColumn="0" w:lastColumn="0" w:oddVBand="0" w:evenVBand="0" w:oddHBand="1" w:evenHBand="0" w:firstRowFirstColumn="0" w:firstRowLastColumn="0" w:lastRowFirstColumn="0" w:lastRowLastColumn="0"/>
            </w:pPr>
            <w:r w:rsidRPr="00C01EB1">
              <w:t>55 to 64</w:t>
            </w:r>
            <w:r>
              <w:t xml:space="preserve"> years</w:t>
            </w:r>
          </w:p>
        </w:tc>
      </w:tr>
      <w:tr w:rsidR="007B705B" w14:paraId="7518C88C" w14:textId="77777777" w:rsidTr="007B705B">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255" w:type="dxa"/>
            <w:vAlign w:val="bottom"/>
          </w:tcPr>
          <w:p w14:paraId="3446E45F" w14:textId="77777777" w:rsidR="007B705B" w:rsidRPr="00C01EB1" w:rsidRDefault="007B705B" w:rsidP="007B705B">
            <w:pPr>
              <w:pStyle w:val="NoSpacing"/>
            </w:pPr>
            <w:r w:rsidRPr="00C01EB1">
              <w:t>65</w:t>
            </w:r>
          </w:p>
        </w:tc>
        <w:tc>
          <w:tcPr>
            <w:tcW w:w="4230" w:type="dxa"/>
            <w:vAlign w:val="bottom"/>
          </w:tcPr>
          <w:p w14:paraId="1EB3DC57" w14:textId="77777777" w:rsidR="007B705B" w:rsidRPr="00C01EB1" w:rsidRDefault="007B705B" w:rsidP="007B705B">
            <w:pPr>
              <w:spacing w:before="0" w:after="0"/>
              <w:cnfStyle w:val="000000010000" w:firstRow="0" w:lastRow="0" w:firstColumn="0" w:lastColumn="0" w:oddVBand="0" w:evenVBand="0" w:oddHBand="0" w:evenHBand="1" w:firstRowFirstColumn="0" w:firstRowLastColumn="0" w:lastRowFirstColumn="0" w:lastRowLastColumn="0"/>
            </w:pPr>
            <w:r w:rsidRPr="00C01EB1">
              <w:t xml:space="preserve">65 </w:t>
            </w:r>
            <w:r>
              <w:t>or o</w:t>
            </w:r>
            <w:r w:rsidRPr="00C01EB1">
              <w:t>lder</w:t>
            </w:r>
          </w:p>
        </w:tc>
      </w:tr>
      <w:tr w:rsidR="007B705B" w14:paraId="254945EA" w14:textId="77777777" w:rsidTr="007B705B">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255" w:type="dxa"/>
            <w:vAlign w:val="bottom"/>
          </w:tcPr>
          <w:p w14:paraId="52D2A5FC" w14:textId="77777777" w:rsidR="007B705B" w:rsidRPr="00C01EB1" w:rsidRDefault="007B705B" w:rsidP="007B705B">
            <w:pPr>
              <w:pStyle w:val="NoSpacing"/>
            </w:pPr>
            <w:r w:rsidRPr="00C01EB1">
              <w:t>98</w:t>
            </w:r>
          </w:p>
        </w:tc>
        <w:tc>
          <w:tcPr>
            <w:tcW w:w="4230" w:type="dxa"/>
            <w:vAlign w:val="bottom"/>
          </w:tcPr>
          <w:p w14:paraId="76368996" w14:textId="77777777" w:rsidR="007B705B" w:rsidRPr="00C01EB1" w:rsidRDefault="007B705B" w:rsidP="007B705B">
            <w:pPr>
              <w:spacing w:before="0" w:after="0"/>
              <w:cnfStyle w:val="000000100000" w:firstRow="0" w:lastRow="0" w:firstColumn="0" w:lastColumn="0" w:oddVBand="0" w:evenVBand="0" w:oddHBand="1" w:evenHBand="0" w:firstRowFirstColumn="0" w:firstRowLastColumn="0" w:lastRowFirstColumn="0" w:lastRowLastColumn="0"/>
            </w:pPr>
            <w:r w:rsidRPr="00C01EB1">
              <w:t>Client doesn't know/refused</w:t>
            </w:r>
          </w:p>
        </w:tc>
      </w:tr>
      <w:tr w:rsidR="007B705B" w14:paraId="105F5EB1" w14:textId="77777777" w:rsidTr="007B705B">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255" w:type="dxa"/>
            <w:vAlign w:val="bottom"/>
          </w:tcPr>
          <w:p w14:paraId="070BF6C1" w14:textId="77777777" w:rsidR="007B705B" w:rsidRPr="00C01EB1" w:rsidRDefault="007B705B" w:rsidP="007B705B">
            <w:pPr>
              <w:pStyle w:val="NoSpacing"/>
            </w:pPr>
            <w:r w:rsidRPr="00C01EB1">
              <w:t>99</w:t>
            </w:r>
          </w:p>
        </w:tc>
        <w:tc>
          <w:tcPr>
            <w:tcW w:w="4230" w:type="dxa"/>
            <w:vAlign w:val="bottom"/>
          </w:tcPr>
          <w:p w14:paraId="71060E4C" w14:textId="77777777" w:rsidR="007B705B" w:rsidRPr="00C01EB1" w:rsidRDefault="007B705B" w:rsidP="007B705B">
            <w:pPr>
              <w:spacing w:before="0" w:after="0"/>
              <w:cnfStyle w:val="000000010000" w:firstRow="0" w:lastRow="0" w:firstColumn="0" w:lastColumn="0" w:oddVBand="0" w:evenVBand="0" w:oddHBand="0" w:evenHBand="1" w:firstRowFirstColumn="0" w:firstRowLastColumn="0" w:lastRowFirstColumn="0" w:lastRowLastColumn="0"/>
            </w:pPr>
            <w:r w:rsidRPr="00C01EB1">
              <w:t>Missing/invalid</w:t>
            </w:r>
          </w:p>
        </w:tc>
      </w:tr>
    </w:tbl>
    <w:p w14:paraId="1A29BE39" w14:textId="4E735FC1" w:rsidR="00FE16F4" w:rsidRDefault="00FE16F4" w:rsidP="00FE16F4">
      <w:bookmarkStart w:id="215" w:name="_HHTypeEST/RRH/PSH_-_LSAPerson"/>
      <w:bookmarkStart w:id="216" w:name="_Toc37849770"/>
      <w:bookmarkEnd w:id="215"/>
      <w:r>
        <w:t>.</w:t>
      </w:r>
    </w:p>
    <w:p w14:paraId="32D46088" w14:textId="77777777" w:rsidR="00B04089" w:rsidRPr="009A160F" w:rsidRDefault="00B04089" w:rsidP="00FE16F4">
      <w:bookmarkStart w:id="217" w:name="_HoHEST/RRH/PSH"/>
      <w:bookmarkStart w:id="218" w:name="_AdultEST/RRH/PSH__-"/>
      <w:bookmarkStart w:id="219" w:name="_AHAREST/RRH/PSH__-"/>
      <w:bookmarkStart w:id="220" w:name="_AHAREST/RRH/PSH__–"/>
      <w:bookmarkStart w:id="221" w:name="_AHARHoHEST/RRH/PSH"/>
      <w:bookmarkStart w:id="222" w:name="_AHARHoHEST/RRH/PSH_1"/>
      <w:bookmarkEnd w:id="216"/>
      <w:bookmarkEnd w:id="217"/>
      <w:bookmarkEnd w:id="218"/>
      <w:bookmarkEnd w:id="219"/>
      <w:bookmarkEnd w:id="220"/>
      <w:bookmarkEnd w:id="221"/>
      <w:bookmarkEnd w:id="222"/>
    </w:p>
    <w:p w14:paraId="0158E026" w14:textId="62B4EB32" w:rsidR="007B705B" w:rsidRDefault="007B705B" w:rsidP="0088191A">
      <w:pPr>
        <w:pStyle w:val="Heading2"/>
      </w:pPr>
      <w:bookmarkStart w:id="223" w:name="_Set_Population_Identifiers_5"/>
      <w:bookmarkStart w:id="224" w:name="_Toc37849775"/>
      <w:bookmarkStart w:id="225" w:name="_Toc79153955"/>
      <w:bookmarkEnd w:id="223"/>
      <w:r w:rsidRPr="00C52062">
        <w:t>Set Population Identifiers for Active HMIS Households</w:t>
      </w:r>
      <w:bookmarkEnd w:id="224"/>
      <w:bookmarkEnd w:id="225"/>
      <w:r w:rsidRPr="00C52062">
        <w:t xml:space="preserve"> </w:t>
      </w:r>
    </w:p>
    <w:p w14:paraId="51AFC5B0" w14:textId="5E25E122" w:rsidR="00D251C6" w:rsidRDefault="00D251C6" w:rsidP="00DE4A2E">
      <w:pPr>
        <w:jc w:val="center"/>
      </w:pPr>
      <w:r>
        <w:rPr>
          <w:rFonts w:ascii="Times New Roman" w:hAnsi="Times New Roman" w:cs="Times New Roman"/>
          <w:noProof/>
          <w:sz w:val="24"/>
          <w:szCs w:val="24"/>
        </w:rPr>
        <mc:AlternateContent>
          <mc:Choice Requires="wpg">
            <w:drawing>
              <wp:inline distT="0" distB="0" distL="0" distR="0" wp14:anchorId="7FB9B685" wp14:editId="34DB5C84">
                <wp:extent cx="3101975" cy="700405"/>
                <wp:effectExtent l="0" t="0" r="22225" b="23495"/>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1975" cy="700405"/>
                          <a:chOff x="1125586" y="1102052"/>
                          <a:chExt cx="31019" cy="7002"/>
                        </a:xfrm>
                      </wpg:grpSpPr>
                      <wps:wsp>
                        <wps:cNvPr id="31" name="AutoShape 3"/>
                        <wps:cNvSpPr>
                          <a:spLocks noChangeArrowheads="1"/>
                        </wps:cNvSpPr>
                        <wps:spPr bwMode="auto">
                          <a:xfrm>
                            <a:off x="1144719" y="1104182"/>
                            <a:ext cx="11887"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129C1164" w14:textId="469A68D7" w:rsidR="00004824" w:rsidRDefault="00004824" w:rsidP="00DE4A2E">
                              <w:pPr>
                                <w:pStyle w:val="Style3"/>
                              </w:pPr>
                              <w:r>
                                <w:t>tlsa_HHID</w:t>
                              </w:r>
                            </w:p>
                          </w:txbxContent>
                        </wps:txbx>
                        <wps:bodyPr rot="0" vert="horz" wrap="square" lIns="0" tIns="0" rIns="0" bIns="0" anchor="ctr" anchorCtr="0" upright="1">
                          <a:noAutofit/>
                        </wps:bodyPr>
                      </wps:wsp>
                      <wps:wsp>
                        <wps:cNvPr id="32" name="AutoShape 4"/>
                        <wps:cNvSpPr>
                          <a:spLocks noChangeArrowheads="1"/>
                        </wps:cNvSpPr>
                        <wps:spPr bwMode="auto">
                          <a:xfrm>
                            <a:off x="1125586" y="1102052"/>
                            <a:ext cx="12802"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17B47532" w14:textId="636D0246" w:rsidR="00004824" w:rsidRDefault="00004824" w:rsidP="00DE4A2E">
                              <w:pPr>
                                <w:pStyle w:val="Style3"/>
                              </w:pPr>
                              <w:r>
                                <w:t>tlsa_Enrollment</w:t>
                              </w:r>
                            </w:p>
                          </w:txbxContent>
                        </wps:txbx>
                        <wps:bodyPr rot="0" vert="horz" wrap="square" lIns="0" tIns="0" rIns="0" bIns="0" anchor="ctr" anchorCtr="0" upright="1">
                          <a:noAutofit/>
                        </wps:bodyPr>
                      </wps:wsp>
                      <wps:wsp>
                        <wps:cNvPr id="33" name="AutoShape 5"/>
                        <wps:cNvCnPr>
                          <a:cxnSpLocks noChangeShapeType="1"/>
                          <a:stCxn id="32" idx="3"/>
                          <a:endCxn id="31" idx="1"/>
                        </wps:cNvCnPr>
                        <wps:spPr bwMode="auto">
                          <a:xfrm>
                            <a:off x="1138388" y="1103423"/>
                            <a:ext cx="6331" cy="2130"/>
                          </a:xfrm>
                          <a:prstGeom prst="curvedConnector3">
                            <a:avLst>
                              <a:gd name="adj1" fmla="val 50000"/>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34" name="AutoShape 6"/>
                        <wps:cNvSpPr>
                          <a:spLocks noChangeArrowheads="1"/>
                        </wps:cNvSpPr>
                        <wps:spPr bwMode="auto">
                          <a:xfrm>
                            <a:off x="1125586" y="1106311"/>
                            <a:ext cx="12802"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14BAB944" w14:textId="77777777" w:rsidR="00004824" w:rsidRDefault="00004824" w:rsidP="00DE4A2E">
                              <w:pPr>
                                <w:pStyle w:val="Style3"/>
                              </w:pPr>
                              <w:r>
                                <w:t>tlsa_Person</w:t>
                              </w:r>
                            </w:p>
                          </w:txbxContent>
                        </wps:txbx>
                        <wps:bodyPr rot="0" vert="horz" wrap="square" lIns="0" tIns="0" rIns="0" bIns="0" anchor="ctr" anchorCtr="0" upright="1">
                          <a:noAutofit/>
                        </wps:bodyPr>
                      </wps:wsp>
                      <wps:wsp>
                        <wps:cNvPr id="35" name="AutoShape 7"/>
                        <wps:cNvCnPr>
                          <a:cxnSpLocks noChangeShapeType="1"/>
                          <a:stCxn id="34" idx="3"/>
                          <a:endCxn id="31" idx="1"/>
                        </wps:cNvCnPr>
                        <wps:spPr bwMode="auto">
                          <a:xfrm flipV="1">
                            <a:off x="1138388" y="1105553"/>
                            <a:ext cx="6331" cy="2130"/>
                          </a:xfrm>
                          <a:prstGeom prst="curvedConnector3">
                            <a:avLst>
                              <a:gd name="adj1" fmla="val 50000"/>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g:wgp>
                  </a:graphicData>
                </a:graphic>
              </wp:inline>
            </w:drawing>
          </mc:Choice>
          <mc:Fallback>
            <w:pict>
              <v:group w14:anchorId="7FB9B685" id="Group 30" o:spid="_x0000_s1280" style="width:244.25pt;height:55.15pt;mso-position-horizontal-relative:char;mso-position-vertical-relative:line" coordorigin="11255,11020" coordsize="31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">
                <v:shape id="AutoShape 3" o:spid="_x0000_s1281" type="#_x0000_t113" style="position:absolute;left:11447;top:11041;width:119;height: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" fillcolor="#ebd7e1" strokecolor="#c285a3" strokeweight=".5pt">
                  <v:shadow color="black" opacity="0" offset="0,0"/>
                  <v:textbox inset="0,0,0,0">
                    <w:txbxContent>
                      <w:p w14:paraId="129C1164" w14:textId="469A68D7" w:rsidR="00004824" w:rsidRDefault="00004824" w:rsidP="00DE4A2E">
                        <w:pPr>
                          <w:pStyle w:val="Style3"/>
                        </w:pPr>
                        <w:r>
                          <w:t>tlsa_HHID</w:t>
                        </w:r>
                      </w:p>
                    </w:txbxContent>
                  </v:textbox>
                </v:shape>
                <v:shape id="AutoShape 4" o:spid="_x0000_s1282" type="#_x0000_t113" style="position:absolute;left:11255;top:11020;width:128;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" fillcolor="#ebd7e1" strokecolor="#c285a3" strokeweight=".5pt">
                  <v:shadow color="black" opacity="0" offset="0,0"/>
                  <v:textbox inset="0,0,0,0">
                    <w:txbxContent>
                      <w:p w14:paraId="17B47532" w14:textId="636D0246" w:rsidR="00004824" w:rsidRDefault="00004824" w:rsidP="00DE4A2E">
                        <w:pPr>
                          <w:pStyle w:val="Style3"/>
                        </w:pPr>
                        <w:r>
                          <w:t>tlsa_Enrollment</w:t>
                        </w:r>
                      </w:p>
                    </w:txbxContent>
                  </v:textbox>
                </v:shape>
                <v:shape id="_x0000_s1283" type="#_x0000_t38" style="position:absolute;left:11383;top:11034;width:64;height:21;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" adj="10800" strokecolor="black [0]" strokeweight=".5pt">
                  <v:stroke endarrow="block"/>
                  <v:shadow color="black [0]"/>
                </v:shape>
                <v:shape id="AutoShape 6" o:spid="_x0000_s1284" type="#_x0000_t113" style="position:absolute;left:11255;top:11063;width:128;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" fillcolor="#ebd7e1" strokecolor="#c285a3" strokeweight=".5pt">
                  <v:shadow color="black" opacity="0" offset="0,0"/>
                  <v:textbox inset="0,0,0,0">
                    <w:txbxContent>
                      <w:p w14:paraId="14BAB944" w14:textId="77777777" w:rsidR="00004824" w:rsidRDefault="00004824" w:rsidP="00DE4A2E">
                        <w:pPr>
                          <w:pStyle w:val="Style3"/>
                        </w:pPr>
                        <w:r>
                          <w:t>tlsa_Person</w:t>
                        </w:r>
                      </w:p>
                    </w:txbxContent>
                  </v:textbox>
                </v:shape>
                <v:shape id="AutoShape 7" o:spid="_x0000_s1285" type="#_x0000_t38" style="position:absolute;left:11383;top:11055;width:64;height:21;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" adj="10800" strokecolor="black [0]" strokeweight=".5pt">
                  <v:stroke endarrow="block"/>
                  <v:shadow color="black [0]"/>
                </v:shape>
                <w10:anchorlock/>
              </v:group>
            </w:pict>
          </mc:Fallback>
        </mc:AlternateContent>
      </w:r>
    </w:p>
    <w:p w14:paraId="499BCA27" w14:textId="77777777" w:rsidR="007B705B" w:rsidRPr="00C52062" w:rsidRDefault="007B705B" w:rsidP="0088191A">
      <w:pPr>
        <w:pStyle w:val="Heading3"/>
      </w:pPr>
      <w:r w:rsidRPr="00C52062">
        <w:t>Relevant Data</w:t>
      </w:r>
    </w:p>
    <w:p w14:paraId="78A7046C" w14:textId="16195090" w:rsidR="007B705B" w:rsidRPr="00437563" w:rsidRDefault="007B705B" w:rsidP="00437563">
      <w:pPr>
        <w:pStyle w:val="Heading4"/>
      </w:pPr>
      <w:r w:rsidRPr="00437563">
        <w:t>Source</w:t>
      </w:r>
    </w:p>
    <w:tbl>
      <w:tblPr>
        <w:tblStyle w:val="TableGrid"/>
        <w:tblW w:w="9355" w:type="dxa"/>
        <w:tblLook w:val="04A0" w:firstRow="1" w:lastRow="0" w:firstColumn="1" w:lastColumn="0" w:noHBand="0" w:noVBand="1"/>
      </w:tblPr>
      <w:tblGrid>
        <w:gridCol w:w="9355"/>
      </w:tblGrid>
      <w:tr w:rsidR="007B705B" w:rsidRPr="00BD13A5" w14:paraId="4AC87F79" w14:textId="77777777" w:rsidTr="007B705B">
        <w:tc>
          <w:tcPr>
            <w:tcW w:w="9355" w:type="dxa"/>
            <w:shd w:val="clear" w:color="auto" w:fill="FDE9D9" w:themeFill="accent6" w:themeFillTint="33"/>
          </w:tcPr>
          <w:p w14:paraId="3A6188C3" w14:textId="20BDFE96" w:rsidR="007B705B" w:rsidRPr="00BD13A5" w:rsidRDefault="00F326FD" w:rsidP="007B705B">
            <w:pPr>
              <w:pStyle w:val="NoSpacing"/>
              <w:rPr>
                <w:b/>
                <w:bCs/>
              </w:rPr>
            </w:pPr>
            <w:r>
              <w:rPr>
                <w:b/>
                <w:bCs/>
              </w:rPr>
              <w:t>tlsa</w:t>
            </w:r>
            <w:r w:rsidR="007B705B" w:rsidRPr="00BD13A5">
              <w:rPr>
                <w:b/>
                <w:bCs/>
              </w:rPr>
              <w:t>_Enrollment</w:t>
            </w:r>
          </w:p>
        </w:tc>
      </w:tr>
      <w:tr w:rsidR="007B705B" w:rsidRPr="0052371E" w14:paraId="0F3BCE7F" w14:textId="77777777" w:rsidTr="007B705B">
        <w:tc>
          <w:tcPr>
            <w:tcW w:w="9355" w:type="dxa"/>
          </w:tcPr>
          <w:p w14:paraId="08CF2E9C" w14:textId="77777777" w:rsidR="007B705B" w:rsidRPr="0052371E" w:rsidRDefault="007B705B" w:rsidP="007B705B">
            <w:pPr>
              <w:pStyle w:val="NoSpacing"/>
            </w:pPr>
            <w:r w:rsidRPr="0052371E">
              <w:t>PersonalID</w:t>
            </w:r>
          </w:p>
        </w:tc>
      </w:tr>
      <w:tr w:rsidR="007B705B" w:rsidRPr="0052371E" w14:paraId="7C52505D" w14:textId="77777777" w:rsidTr="007B705B">
        <w:tc>
          <w:tcPr>
            <w:tcW w:w="9355" w:type="dxa"/>
          </w:tcPr>
          <w:p w14:paraId="046D9DFB" w14:textId="77777777" w:rsidR="007B705B" w:rsidRPr="0052371E" w:rsidRDefault="007B705B" w:rsidP="007B705B">
            <w:pPr>
              <w:pStyle w:val="NoSpacing"/>
            </w:pPr>
            <w:r w:rsidRPr="0052371E">
              <w:t>HouseholdID</w:t>
            </w:r>
          </w:p>
        </w:tc>
      </w:tr>
      <w:tr w:rsidR="007B705B" w:rsidRPr="0052371E" w14:paraId="06AA6D47" w14:textId="77777777" w:rsidTr="007B705B">
        <w:tc>
          <w:tcPr>
            <w:tcW w:w="9355" w:type="dxa"/>
          </w:tcPr>
          <w:p w14:paraId="7CE20A19" w14:textId="77777777" w:rsidR="007B705B" w:rsidRPr="0052371E" w:rsidRDefault="007B705B" w:rsidP="007B705B">
            <w:pPr>
              <w:pStyle w:val="NoSpacing"/>
            </w:pPr>
            <w:r>
              <w:t>RelationshipToHoH</w:t>
            </w:r>
          </w:p>
        </w:tc>
      </w:tr>
      <w:tr w:rsidR="007B705B" w:rsidRPr="00BD13A5" w14:paraId="49E9E291" w14:textId="77777777" w:rsidTr="007B705B">
        <w:tc>
          <w:tcPr>
            <w:tcW w:w="9355" w:type="dxa"/>
            <w:shd w:val="clear" w:color="auto" w:fill="auto"/>
          </w:tcPr>
          <w:p w14:paraId="532EEA93" w14:textId="6FE6FA6E" w:rsidR="007B705B" w:rsidRPr="00BD13A5" w:rsidRDefault="00F326FD" w:rsidP="007B705B">
            <w:pPr>
              <w:pStyle w:val="NoSpacing"/>
              <w:rPr>
                <w:b/>
                <w:bCs/>
              </w:rPr>
            </w:pPr>
            <w:r>
              <w:t>ActiveAge</w:t>
            </w:r>
          </w:p>
        </w:tc>
      </w:tr>
      <w:tr w:rsidR="00F326FD" w:rsidRPr="00BD13A5" w14:paraId="5991F0A0" w14:textId="77777777" w:rsidTr="007B705B">
        <w:tc>
          <w:tcPr>
            <w:tcW w:w="9355" w:type="dxa"/>
            <w:shd w:val="clear" w:color="auto" w:fill="auto"/>
          </w:tcPr>
          <w:p w14:paraId="3E3A31B6" w14:textId="61DC1ABE" w:rsidR="00F326FD" w:rsidRDefault="00F326FD" w:rsidP="007B705B">
            <w:pPr>
              <w:pStyle w:val="NoSpacing"/>
            </w:pPr>
            <w:r>
              <w:t>Active</w:t>
            </w:r>
          </w:p>
        </w:tc>
      </w:tr>
      <w:tr w:rsidR="007B705B" w:rsidRPr="00BD13A5" w14:paraId="6C050589" w14:textId="77777777" w:rsidTr="007B705B">
        <w:tc>
          <w:tcPr>
            <w:tcW w:w="9355" w:type="dxa"/>
            <w:shd w:val="clear" w:color="auto" w:fill="FDE9D9" w:themeFill="accent6" w:themeFillTint="33"/>
          </w:tcPr>
          <w:p w14:paraId="2CA5B45C" w14:textId="64FFA0F9" w:rsidR="007B705B" w:rsidRPr="00BD13A5" w:rsidRDefault="00D979B0" w:rsidP="007B705B">
            <w:pPr>
              <w:pStyle w:val="NoSpacing"/>
              <w:rPr>
                <w:b/>
                <w:bCs/>
              </w:rPr>
            </w:pPr>
            <w:r>
              <w:rPr>
                <w:b/>
                <w:bCs/>
              </w:rPr>
              <w:t>tlsa_Person</w:t>
            </w:r>
          </w:p>
        </w:tc>
      </w:tr>
      <w:tr w:rsidR="007B705B" w:rsidRPr="0052371E" w14:paraId="2DCD3412" w14:textId="77777777" w:rsidTr="007B705B">
        <w:tc>
          <w:tcPr>
            <w:tcW w:w="9355" w:type="dxa"/>
          </w:tcPr>
          <w:p w14:paraId="17B249FD" w14:textId="77777777" w:rsidR="007B705B" w:rsidRPr="0052371E" w:rsidRDefault="007B705B" w:rsidP="007B705B">
            <w:pPr>
              <w:pStyle w:val="NoSpacing"/>
            </w:pPr>
            <w:r w:rsidRPr="0052371E">
              <w:t>PersonalID</w:t>
            </w:r>
          </w:p>
        </w:tc>
      </w:tr>
      <w:tr w:rsidR="007B705B" w:rsidRPr="0052371E" w14:paraId="7E0E41CC" w14:textId="77777777" w:rsidTr="007B705B">
        <w:tc>
          <w:tcPr>
            <w:tcW w:w="9355" w:type="dxa"/>
          </w:tcPr>
          <w:p w14:paraId="3453631E" w14:textId="77777777" w:rsidR="007B705B" w:rsidRPr="0052371E" w:rsidRDefault="007B705B" w:rsidP="007B705B">
            <w:pPr>
              <w:pStyle w:val="NoSpacing"/>
            </w:pPr>
            <w:r w:rsidRPr="0052371E">
              <w:t>Gender</w:t>
            </w:r>
          </w:p>
        </w:tc>
      </w:tr>
      <w:tr w:rsidR="007B705B" w:rsidRPr="0052371E" w14:paraId="6FC9C19A" w14:textId="77777777" w:rsidTr="007B705B">
        <w:tc>
          <w:tcPr>
            <w:tcW w:w="9355" w:type="dxa"/>
          </w:tcPr>
          <w:p w14:paraId="03FF2F64" w14:textId="77777777" w:rsidR="007B705B" w:rsidRPr="0052371E" w:rsidRDefault="007B705B" w:rsidP="007B705B">
            <w:pPr>
              <w:pStyle w:val="NoSpacing"/>
            </w:pPr>
            <w:r w:rsidRPr="0052371E">
              <w:t>Race</w:t>
            </w:r>
          </w:p>
        </w:tc>
      </w:tr>
      <w:tr w:rsidR="007B705B" w:rsidRPr="0052371E" w14:paraId="095BF885" w14:textId="77777777" w:rsidTr="007B705B">
        <w:tc>
          <w:tcPr>
            <w:tcW w:w="9355" w:type="dxa"/>
          </w:tcPr>
          <w:p w14:paraId="2A152C94" w14:textId="77777777" w:rsidR="007B705B" w:rsidRPr="0052371E" w:rsidRDefault="007B705B" w:rsidP="007B705B">
            <w:pPr>
              <w:pStyle w:val="NoSpacing"/>
            </w:pPr>
            <w:r w:rsidRPr="0052371E">
              <w:t>Ethnicity</w:t>
            </w:r>
          </w:p>
        </w:tc>
      </w:tr>
      <w:tr w:rsidR="007B705B" w:rsidRPr="0052371E" w14:paraId="14AC98C2" w14:textId="77777777" w:rsidTr="007B705B">
        <w:tc>
          <w:tcPr>
            <w:tcW w:w="9355" w:type="dxa"/>
          </w:tcPr>
          <w:p w14:paraId="2859B61F" w14:textId="77777777" w:rsidR="007B705B" w:rsidRPr="0052371E" w:rsidRDefault="007B705B" w:rsidP="007B705B">
            <w:pPr>
              <w:pStyle w:val="NoSpacing"/>
            </w:pPr>
            <w:r w:rsidRPr="0052371E">
              <w:t>VetStatus</w:t>
            </w:r>
          </w:p>
        </w:tc>
      </w:tr>
      <w:tr w:rsidR="007B705B" w:rsidRPr="0052371E" w14:paraId="3DCA1AA1" w14:textId="77777777" w:rsidTr="007B705B">
        <w:tc>
          <w:tcPr>
            <w:tcW w:w="9355" w:type="dxa"/>
          </w:tcPr>
          <w:p w14:paraId="3C6D079E" w14:textId="77777777" w:rsidR="007B705B" w:rsidRPr="0052371E" w:rsidRDefault="007B705B" w:rsidP="007B705B">
            <w:pPr>
              <w:pStyle w:val="NoSpacing"/>
            </w:pPr>
            <w:r w:rsidRPr="0052371E">
              <w:t>DisabilityStatus</w:t>
            </w:r>
          </w:p>
        </w:tc>
      </w:tr>
      <w:tr w:rsidR="007B705B" w:rsidRPr="0052371E" w14:paraId="14453B87" w14:textId="77777777" w:rsidTr="007B705B">
        <w:tc>
          <w:tcPr>
            <w:tcW w:w="9355" w:type="dxa"/>
          </w:tcPr>
          <w:p w14:paraId="0D6C715A" w14:textId="77777777" w:rsidR="007B705B" w:rsidRPr="0052371E" w:rsidRDefault="007B705B" w:rsidP="007B705B">
            <w:pPr>
              <w:pStyle w:val="NoSpacing"/>
            </w:pPr>
            <w:r>
              <w:t>CHTime</w:t>
            </w:r>
          </w:p>
        </w:tc>
      </w:tr>
      <w:tr w:rsidR="007B705B" w:rsidRPr="0052371E" w14:paraId="6421F6D3" w14:textId="77777777" w:rsidTr="007B705B">
        <w:tc>
          <w:tcPr>
            <w:tcW w:w="9355" w:type="dxa"/>
          </w:tcPr>
          <w:p w14:paraId="3F095580" w14:textId="77777777" w:rsidR="007B705B" w:rsidRPr="0052371E" w:rsidRDefault="007B705B" w:rsidP="007B705B">
            <w:pPr>
              <w:pStyle w:val="NoSpacing"/>
            </w:pPr>
            <w:r>
              <w:t>CHTimeStatus</w:t>
            </w:r>
          </w:p>
        </w:tc>
      </w:tr>
      <w:tr w:rsidR="007B705B" w:rsidRPr="0052371E" w14:paraId="52257180" w14:textId="77777777" w:rsidTr="007B705B">
        <w:tc>
          <w:tcPr>
            <w:tcW w:w="9355" w:type="dxa"/>
          </w:tcPr>
          <w:p w14:paraId="0606E901" w14:textId="77777777" w:rsidR="007B705B" w:rsidRPr="0052371E" w:rsidRDefault="007B705B" w:rsidP="007B705B">
            <w:pPr>
              <w:pStyle w:val="NoSpacing"/>
            </w:pPr>
            <w:r w:rsidRPr="0052371E">
              <w:t>DVStatus</w:t>
            </w:r>
          </w:p>
        </w:tc>
      </w:tr>
    </w:tbl>
    <w:p w14:paraId="018026CD" w14:textId="77777777" w:rsidR="007B705B" w:rsidRPr="00437563" w:rsidRDefault="007B705B" w:rsidP="00437563">
      <w:pPr>
        <w:pStyle w:val="Heading4"/>
      </w:pPr>
      <w:r w:rsidRPr="00437563">
        <w:t>Target</w:t>
      </w:r>
    </w:p>
    <w:p w14:paraId="2C5D3E25" w14:textId="7029BFFC" w:rsidR="007B705B" w:rsidRPr="00973BA1" w:rsidRDefault="007B705B" w:rsidP="007B705B">
      <w:r>
        <w:t xml:space="preserve">See </w:t>
      </w:r>
      <w:r>
        <w:rPr>
          <w:rFonts w:cs="Open Sans"/>
        </w:rPr>
        <w:t xml:space="preserve">section </w:t>
      </w:r>
      <w:hyperlink w:anchor="_Get_Active_Clients" w:history="1">
        <w:r w:rsidR="00CC3438">
          <w:rPr>
            <w:rStyle w:val="Hyperlink"/>
          </w:rPr>
          <w:t>5.</w:t>
        </w:r>
        <w:r w:rsidR="007A1C6E">
          <w:rPr>
            <w:rStyle w:val="Hyperlink"/>
          </w:rPr>
          <w:t>3</w:t>
        </w:r>
        <w:r w:rsidR="00CC3438">
          <w:rPr>
            <w:rStyle w:val="Hyperlink"/>
          </w:rPr>
          <w:t xml:space="preserve"> Get Active Clients for LSAPerson</w:t>
        </w:r>
      </w:hyperlink>
      <w:r>
        <w:t xml:space="preserve"> for column descriptions.</w:t>
      </w:r>
    </w:p>
    <w:tbl>
      <w:tblPr>
        <w:tblStyle w:val="TableGrid"/>
        <w:tblW w:w="9355" w:type="dxa"/>
        <w:tblLook w:val="04A0" w:firstRow="1" w:lastRow="0" w:firstColumn="1" w:lastColumn="0" w:noHBand="0" w:noVBand="1"/>
      </w:tblPr>
      <w:tblGrid>
        <w:gridCol w:w="9355"/>
      </w:tblGrid>
      <w:tr w:rsidR="007B705B" w:rsidRPr="006B4F91" w14:paraId="1983A90C" w14:textId="77777777" w:rsidTr="007B705B">
        <w:trPr>
          <w:cantSplit/>
          <w:trHeight w:val="216"/>
        </w:trPr>
        <w:tc>
          <w:tcPr>
            <w:tcW w:w="9355" w:type="dxa"/>
            <w:shd w:val="clear" w:color="auto" w:fill="76923C" w:themeFill="accent3" w:themeFillShade="BF"/>
          </w:tcPr>
          <w:p w14:paraId="1025E9B6" w14:textId="2CFFDD8C" w:rsidR="007B705B" w:rsidRPr="006B4F91" w:rsidRDefault="00F326FD" w:rsidP="007B705B">
            <w:pPr>
              <w:pStyle w:val="NoSpacing"/>
              <w:rPr>
                <w:b/>
                <w:bCs/>
                <w:color w:val="FFFFFF" w:themeColor="background1"/>
              </w:rPr>
            </w:pPr>
            <w:r>
              <w:rPr>
                <w:b/>
                <w:bCs/>
                <w:color w:val="FFFFFF" w:themeColor="background1"/>
              </w:rPr>
              <w:t>tlsa</w:t>
            </w:r>
            <w:r w:rsidR="00FC65E4">
              <w:rPr>
                <w:b/>
                <w:bCs/>
                <w:color w:val="FFFFFF" w:themeColor="background1"/>
              </w:rPr>
              <w:t>_HHID</w:t>
            </w:r>
          </w:p>
        </w:tc>
      </w:tr>
      <w:tr w:rsidR="007B705B" w14:paraId="65419CA5" w14:textId="77777777" w:rsidTr="007B705B">
        <w:trPr>
          <w:cantSplit/>
          <w:trHeight w:val="216"/>
        </w:trPr>
        <w:tc>
          <w:tcPr>
            <w:tcW w:w="9355" w:type="dxa"/>
          </w:tcPr>
          <w:p w14:paraId="0D03C8F8" w14:textId="77777777" w:rsidR="007B705B" w:rsidRPr="005F4836" w:rsidRDefault="007B705B" w:rsidP="007B705B">
            <w:pPr>
              <w:pStyle w:val="NoSpacing"/>
              <w:rPr>
                <w:b/>
              </w:rPr>
            </w:pPr>
            <w:r w:rsidRPr="005F4836">
              <w:rPr>
                <w:b/>
              </w:rPr>
              <w:t>HHChronic</w:t>
            </w:r>
          </w:p>
        </w:tc>
      </w:tr>
      <w:tr w:rsidR="007B705B" w14:paraId="64889CD4" w14:textId="77777777" w:rsidTr="007B705B">
        <w:trPr>
          <w:cantSplit/>
          <w:trHeight w:val="216"/>
        </w:trPr>
        <w:tc>
          <w:tcPr>
            <w:tcW w:w="9355" w:type="dxa"/>
          </w:tcPr>
          <w:p w14:paraId="21235BE1" w14:textId="77777777" w:rsidR="007B705B" w:rsidRPr="005F4836" w:rsidRDefault="007B705B" w:rsidP="007B705B">
            <w:pPr>
              <w:pStyle w:val="NoSpacing"/>
              <w:rPr>
                <w:b/>
              </w:rPr>
            </w:pPr>
            <w:r w:rsidRPr="005F4836">
              <w:rPr>
                <w:b/>
              </w:rPr>
              <w:t>HHVet</w:t>
            </w:r>
          </w:p>
        </w:tc>
      </w:tr>
      <w:tr w:rsidR="007B705B" w14:paraId="4C53368B" w14:textId="77777777" w:rsidTr="007B705B">
        <w:trPr>
          <w:cantSplit/>
          <w:trHeight w:val="216"/>
        </w:trPr>
        <w:tc>
          <w:tcPr>
            <w:tcW w:w="9355" w:type="dxa"/>
          </w:tcPr>
          <w:p w14:paraId="67F565E7" w14:textId="77777777" w:rsidR="007B705B" w:rsidRPr="005F4836" w:rsidRDefault="007B705B" w:rsidP="007B705B">
            <w:pPr>
              <w:pStyle w:val="NoSpacing"/>
              <w:rPr>
                <w:b/>
              </w:rPr>
            </w:pPr>
            <w:r w:rsidRPr="005F4836">
              <w:rPr>
                <w:b/>
              </w:rPr>
              <w:t>HHDisability</w:t>
            </w:r>
          </w:p>
        </w:tc>
      </w:tr>
      <w:tr w:rsidR="007B705B" w14:paraId="1D90E314" w14:textId="77777777" w:rsidTr="007B705B">
        <w:trPr>
          <w:cantSplit/>
          <w:trHeight w:val="216"/>
        </w:trPr>
        <w:tc>
          <w:tcPr>
            <w:tcW w:w="9355" w:type="dxa"/>
          </w:tcPr>
          <w:p w14:paraId="2F60545B" w14:textId="77777777" w:rsidR="007B705B" w:rsidRPr="005F4836" w:rsidRDefault="007B705B" w:rsidP="007B705B">
            <w:pPr>
              <w:pStyle w:val="NoSpacing"/>
              <w:rPr>
                <w:b/>
              </w:rPr>
            </w:pPr>
            <w:r w:rsidRPr="005F4836">
              <w:rPr>
                <w:b/>
              </w:rPr>
              <w:t>HHFleeingDV</w:t>
            </w:r>
          </w:p>
        </w:tc>
      </w:tr>
      <w:tr w:rsidR="007B705B" w14:paraId="52796EFA" w14:textId="77777777" w:rsidTr="007B705B">
        <w:trPr>
          <w:cantSplit/>
          <w:trHeight w:val="216"/>
        </w:trPr>
        <w:tc>
          <w:tcPr>
            <w:tcW w:w="9355" w:type="dxa"/>
          </w:tcPr>
          <w:p w14:paraId="5A643CB2" w14:textId="77777777" w:rsidR="007B705B" w:rsidRPr="005F4836" w:rsidRDefault="007B705B" w:rsidP="007B705B">
            <w:pPr>
              <w:pStyle w:val="NoSpacing"/>
              <w:rPr>
                <w:b/>
              </w:rPr>
            </w:pPr>
            <w:r w:rsidRPr="005F4836">
              <w:rPr>
                <w:b/>
              </w:rPr>
              <w:t>HHAdultAge</w:t>
            </w:r>
          </w:p>
        </w:tc>
      </w:tr>
      <w:tr w:rsidR="007B705B" w14:paraId="6CC3BF9C" w14:textId="77777777" w:rsidTr="007B705B">
        <w:trPr>
          <w:cantSplit/>
          <w:trHeight w:val="216"/>
        </w:trPr>
        <w:tc>
          <w:tcPr>
            <w:tcW w:w="9355" w:type="dxa"/>
          </w:tcPr>
          <w:p w14:paraId="17A33F65" w14:textId="77777777" w:rsidR="007B705B" w:rsidRPr="005F4836" w:rsidRDefault="007B705B" w:rsidP="007B705B">
            <w:pPr>
              <w:pStyle w:val="NoSpacing"/>
              <w:rPr>
                <w:b/>
              </w:rPr>
            </w:pPr>
            <w:r w:rsidRPr="005F4836">
              <w:rPr>
                <w:b/>
              </w:rPr>
              <w:t>HHParent</w:t>
            </w:r>
          </w:p>
        </w:tc>
      </w:tr>
      <w:tr w:rsidR="007B705B" w14:paraId="44F2413C" w14:textId="77777777" w:rsidTr="007B705B">
        <w:trPr>
          <w:cantSplit/>
          <w:trHeight w:val="216"/>
        </w:trPr>
        <w:tc>
          <w:tcPr>
            <w:tcW w:w="9355" w:type="dxa"/>
          </w:tcPr>
          <w:p w14:paraId="2C9AAD2C" w14:textId="77777777" w:rsidR="007B705B" w:rsidRPr="005F4836" w:rsidRDefault="007B705B" w:rsidP="007B705B">
            <w:pPr>
              <w:pStyle w:val="NoSpacing"/>
              <w:rPr>
                <w:b/>
              </w:rPr>
            </w:pPr>
            <w:r w:rsidRPr="005F4836">
              <w:rPr>
                <w:b/>
              </w:rPr>
              <w:t>AC3Plus</w:t>
            </w:r>
          </w:p>
        </w:tc>
      </w:tr>
    </w:tbl>
    <w:p w14:paraId="1CBD62E1" w14:textId="77777777" w:rsidR="007B705B" w:rsidRPr="00C52062" w:rsidRDefault="007B705B" w:rsidP="00437563">
      <w:pPr>
        <w:pStyle w:val="Heading3"/>
      </w:pPr>
      <w:r w:rsidRPr="00C52062">
        <w:t>Logic</w:t>
      </w:r>
    </w:p>
    <w:p w14:paraId="2887218A" w14:textId="6EE30040" w:rsidR="007B705B" w:rsidRDefault="007B705B" w:rsidP="00437563">
      <w:pPr>
        <w:pStyle w:val="Heading4"/>
      </w:pPr>
      <w:r w:rsidRPr="00437563">
        <w:t>HHChronic</w:t>
      </w:r>
    </w:p>
    <w:p w14:paraId="15FC987E" w14:textId="77777777" w:rsidR="00147F22" w:rsidRPr="00F326FD" w:rsidRDefault="00147F22" w:rsidP="00147F22">
      <w:r>
        <w:t xml:space="preserve">Limited to active household members (those with records in tlsa_Enrollment with the same </w:t>
      </w:r>
      <w:r w:rsidRPr="00F326FD">
        <w:rPr>
          <w:b/>
          <w:bCs/>
        </w:rPr>
        <w:t>HouseholdID</w:t>
      </w:r>
      <w:r>
        <w:t xml:space="preserve"> where </w:t>
      </w:r>
      <w:r w:rsidRPr="00F326FD">
        <w:rPr>
          <w:b/>
          <w:bCs/>
        </w:rPr>
        <w:t>Active</w:t>
      </w:r>
      <w:r>
        <w:t xml:space="preserve"> = 1):</w:t>
      </w:r>
    </w:p>
    <w:p w14:paraId="27D0C142" w14:textId="77777777" w:rsidR="00961F11" w:rsidRDefault="00F326FD" w:rsidP="00961F11">
      <w:r>
        <w:t xml:space="preserve">Based on records in tlsa_Enrollment with the same </w:t>
      </w:r>
      <w:r w:rsidRPr="00F326FD">
        <w:rPr>
          <w:b/>
          <w:bCs/>
        </w:rPr>
        <w:t>HouseholdID</w:t>
      </w:r>
      <w:r>
        <w:t xml:space="preserve"> where </w:t>
      </w:r>
      <w:r w:rsidRPr="00F326FD">
        <w:rPr>
          <w:b/>
          <w:bCs/>
        </w:rPr>
        <w:t>Active</w:t>
      </w:r>
      <w:r>
        <w:t xml:space="preserve"> = 1</w:t>
      </w:r>
      <w:r w:rsidR="00961F11">
        <w:t xml:space="preserve">, set </w:t>
      </w:r>
      <w:r w:rsidR="00961F11" w:rsidRPr="001A0862">
        <w:rPr>
          <w:b/>
          <w:bCs/>
        </w:rPr>
        <w:t>HHChronic</w:t>
      </w:r>
      <w:r w:rsidR="00961F11">
        <w:t xml:space="preserve"> to the first value in the table below for which any adult or HoH meets the criteria:</w:t>
      </w:r>
    </w:p>
    <w:tbl>
      <w:tblPr>
        <w:tblStyle w:val="Style11"/>
        <w:tblW w:w="0" w:type="auto"/>
        <w:tblLook w:val="04A0" w:firstRow="1" w:lastRow="0" w:firstColumn="1" w:lastColumn="0" w:noHBand="0" w:noVBand="1"/>
      </w:tblPr>
      <w:tblGrid>
        <w:gridCol w:w="985"/>
        <w:gridCol w:w="5670"/>
        <w:gridCol w:w="2695"/>
      </w:tblGrid>
      <w:tr w:rsidR="00961F11" w:rsidRPr="001B15C7" w14:paraId="118ACB45" w14:textId="77777777" w:rsidTr="008455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0E92CF94" w14:textId="77777777" w:rsidR="00961F11" w:rsidRPr="001B15C7" w:rsidRDefault="00961F11" w:rsidP="00845520">
            <w:pPr>
              <w:spacing w:after="0" w:line="240" w:lineRule="auto"/>
            </w:pPr>
            <w:r w:rsidRPr="001B15C7">
              <w:t>Priority</w:t>
            </w:r>
          </w:p>
        </w:tc>
        <w:tc>
          <w:tcPr>
            <w:tcW w:w="5670" w:type="dxa"/>
          </w:tcPr>
          <w:p w14:paraId="313228FF" w14:textId="77777777" w:rsidR="00961F11" w:rsidRPr="001B15C7" w:rsidRDefault="00961F11" w:rsidP="00845520">
            <w:pPr>
              <w:spacing w:after="0" w:line="240" w:lineRule="auto"/>
              <w:cnfStyle w:val="100000000000" w:firstRow="1" w:lastRow="0" w:firstColumn="0" w:lastColumn="0" w:oddVBand="0" w:evenVBand="0" w:oddHBand="0" w:evenHBand="0" w:firstRowFirstColumn="0" w:firstRowLastColumn="0" w:lastRowFirstColumn="0" w:lastRowLastColumn="0"/>
            </w:pPr>
            <w:r w:rsidRPr="001B15C7">
              <w:t>Conditions</w:t>
            </w:r>
          </w:p>
        </w:tc>
        <w:tc>
          <w:tcPr>
            <w:tcW w:w="2695" w:type="dxa"/>
          </w:tcPr>
          <w:p w14:paraId="6C5B9C5F" w14:textId="77777777" w:rsidR="00961F11" w:rsidRPr="001B15C7" w:rsidRDefault="00961F11" w:rsidP="00845520">
            <w:pPr>
              <w:spacing w:after="0" w:line="240" w:lineRule="auto"/>
              <w:cnfStyle w:val="100000000000" w:firstRow="1" w:lastRow="0" w:firstColumn="0" w:lastColumn="0" w:oddVBand="0" w:evenVBand="0" w:oddHBand="0" w:evenHBand="0" w:firstRowFirstColumn="0" w:firstRowLastColumn="0" w:lastRowFirstColumn="0" w:lastRowLastColumn="0"/>
            </w:pPr>
            <w:r w:rsidRPr="001B15C7">
              <w:t>HHChronic Value</w:t>
            </w:r>
          </w:p>
        </w:tc>
      </w:tr>
      <w:tr w:rsidR="00961F11" w:rsidRPr="001B15C7" w14:paraId="187CFB3B" w14:textId="77777777" w:rsidTr="0084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14A4D921" w14:textId="77777777" w:rsidR="00961F11" w:rsidRPr="001B15C7" w:rsidRDefault="00961F11" w:rsidP="00845520">
            <w:pPr>
              <w:spacing w:after="0" w:line="240" w:lineRule="auto"/>
            </w:pPr>
            <w:r>
              <w:t>1</w:t>
            </w:r>
          </w:p>
        </w:tc>
        <w:tc>
          <w:tcPr>
            <w:tcW w:w="5670" w:type="dxa"/>
          </w:tcPr>
          <w:p w14:paraId="132A9045" w14:textId="77777777" w:rsidR="00961F11" w:rsidRPr="00107D01" w:rsidRDefault="00961F11" w:rsidP="00845520">
            <w:pPr>
              <w:spacing w:after="0" w:line="240" w:lineRule="auto"/>
              <w:cnfStyle w:val="000000100000" w:firstRow="0" w:lastRow="0" w:firstColumn="0" w:lastColumn="0" w:oddVBand="0" w:evenVBand="0" w:oddHBand="1" w:evenHBand="0" w:firstRowFirstColumn="0" w:firstRowLastColumn="0" w:lastRowFirstColumn="0" w:lastRowLastColumn="0"/>
            </w:pPr>
            <w:r>
              <w:rPr>
                <w:b/>
              </w:rPr>
              <w:t>D</w:t>
            </w:r>
            <w:r w:rsidRPr="0060237C">
              <w:rPr>
                <w:b/>
              </w:rPr>
              <w:t>isabilityStatus</w:t>
            </w:r>
            <w:r w:rsidRPr="00107D01">
              <w:t xml:space="preserve"> = 1 and</w:t>
            </w:r>
            <w:r>
              <w:t>:</w:t>
            </w:r>
          </w:p>
          <w:p w14:paraId="62ED7344" w14:textId="77777777" w:rsidR="00961F11" w:rsidRDefault="00961F11" w:rsidP="00961F11">
            <w:pPr>
              <w:pStyle w:val="ListParagraph"/>
              <w:numPr>
                <w:ilvl w:val="0"/>
                <w:numId w:val="32"/>
              </w:numPr>
              <w:spacing w:after="0" w:line="240" w:lineRule="auto"/>
              <w:ind w:left="288" w:hanging="288"/>
              <w:cnfStyle w:val="000000100000" w:firstRow="0" w:lastRow="0" w:firstColumn="0" w:lastColumn="0" w:oddVBand="0" w:evenVBand="0" w:oddHBand="1" w:evenHBand="0" w:firstRowFirstColumn="0" w:firstRowLastColumn="0" w:lastRowFirstColumn="0" w:lastRowLastColumn="0"/>
            </w:pPr>
            <w:r w:rsidRPr="00B432AB">
              <w:rPr>
                <w:b/>
              </w:rPr>
              <w:t>C</w:t>
            </w:r>
            <w:r w:rsidRPr="0092779E">
              <w:rPr>
                <w:b/>
              </w:rPr>
              <w:t>HTime</w:t>
            </w:r>
            <w:r w:rsidRPr="00107D01">
              <w:t xml:space="preserve"> = 365</w:t>
            </w:r>
            <w:r>
              <w:t xml:space="preserve"> and </w:t>
            </w:r>
            <w:r w:rsidRPr="00B432AB">
              <w:rPr>
                <w:b/>
              </w:rPr>
              <w:t>CHTimeStatus</w:t>
            </w:r>
            <w:r w:rsidRPr="00107D01">
              <w:t xml:space="preserve"> in (1,2)</w:t>
            </w:r>
            <w:r>
              <w:t>; or</w:t>
            </w:r>
          </w:p>
          <w:p w14:paraId="4A6BED7D" w14:textId="77777777" w:rsidR="00961F11" w:rsidRPr="001B15C7" w:rsidRDefault="00961F11" w:rsidP="00961F11">
            <w:pPr>
              <w:pStyle w:val="ListParagraph"/>
              <w:numPr>
                <w:ilvl w:val="0"/>
                <w:numId w:val="32"/>
              </w:numPr>
              <w:spacing w:after="0" w:line="240" w:lineRule="auto"/>
              <w:ind w:left="288" w:hanging="270"/>
              <w:cnfStyle w:val="000000100000" w:firstRow="0" w:lastRow="0" w:firstColumn="0" w:lastColumn="0" w:oddVBand="0" w:evenVBand="0" w:oddHBand="1" w:evenHBand="0" w:firstRowFirstColumn="0" w:firstRowLastColumn="0" w:lastRowFirstColumn="0" w:lastRowLastColumn="0"/>
            </w:pPr>
            <w:r w:rsidRPr="001A0862">
              <w:rPr>
                <w:b/>
                <w:bCs/>
              </w:rPr>
              <w:t>CHTime</w:t>
            </w:r>
            <w:r w:rsidRPr="005F4836">
              <w:t xml:space="preserve"> = 400 and </w:t>
            </w:r>
            <w:r w:rsidRPr="001A0862">
              <w:rPr>
                <w:b/>
                <w:bCs/>
              </w:rPr>
              <w:t>CHTimeStatus</w:t>
            </w:r>
            <w:r w:rsidRPr="005F4836">
              <w:t xml:space="preserve"> = 2</w:t>
            </w:r>
          </w:p>
        </w:tc>
        <w:tc>
          <w:tcPr>
            <w:tcW w:w="2695" w:type="dxa"/>
          </w:tcPr>
          <w:p w14:paraId="2982C2EE" w14:textId="77777777" w:rsidR="00961F11" w:rsidRPr="001B15C7" w:rsidRDefault="00961F11" w:rsidP="00845520">
            <w:pPr>
              <w:spacing w:before="0" w:after="0" w:line="240" w:lineRule="auto"/>
              <w:cnfStyle w:val="000000100000" w:firstRow="0" w:lastRow="0" w:firstColumn="0" w:lastColumn="0" w:oddVBand="0" w:evenVBand="0" w:oddHBand="1" w:evenHBand="0" w:firstRowFirstColumn="0" w:firstRowLastColumn="0" w:lastRowFirstColumn="0" w:lastRowLastColumn="0"/>
            </w:pPr>
            <w:r>
              <w:t xml:space="preserve">1 </w:t>
            </w:r>
          </w:p>
        </w:tc>
      </w:tr>
      <w:tr w:rsidR="00961F11" w:rsidRPr="001B15C7" w14:paraId="010E6883" w14:textId="77777777" w:rsidTr="008455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0DBEC6F3" w14:textId="77777777" w:rsidR="00961F11" w:rsidRDefault="00961F11" w:rsidP="00845520">
            <w:pPr>
              <w:spacing w:after="0" w:line="240" w:lineRule="auto"/>
            </w:pPr>
            <w:r>
              <w:t>2</w:t>
            </w:r>
          </w:p>
        </w:tc>
        <w:tc>
          <w:tcPr>
            <w:tcW w:w="5670" w:type="dxa"/>
          </w:tcPr>
          <w:p w14:paraId="6AE31AD0" w14:textId="77777777" w:rsidR="00961F11" w:rsidRDefault="00961F11" w:rsidP="00845520">
            <w:pPr>
              <w:spacing w:after="0" w:line="240" w:lineRule="auto"/>
              <w:cnfStyle w:val="000000010000" w:firstRow="0" w:lastRow="0" w:firstColumn="0" w:lastColumn="0" w:oddVBand="0" w:evenVBand="0" w:oddHBand="0" w:evenHBand="1" w:firstRowFirstColumn="0" w:firstRowLastColumn="0" w:lastRowFirstColumn="0" w:lastRowLastColumn="0"/>
              <w:rPr>
                <w:b/>
              </w:rPr>
            </w:pPr>
            <w:r w:rsidRPr="00845520">
              <w:rPr>
                <w:rFonts w:cstheme="minorHAnsi"/>
                <w:b/>
                <w:bCs/>
              </w:rPr>
              <w:t>CHTime</w:t>
            </w:r>
            <w:r w:rsidRPr="00E34B63">
              <w:rPr>
                <w:rFonts w:cstheme="minorHAnsi"/>
              </w:rPr>
              <w:t xml:space="preserve"> in (365, 4</w:t>
            </w:r>
            <w:r w:rsidRPr="00845520">
              <w:rPr>
                <w:rFonts w:cstheme="minorHAnsi"/>
              </w:rPr>
              <w:t>00)</w:t>
            </w:r>
          </w:p>
        </w:tc>
        <w:tc>
          <w:tcPr>
            <w:tcW w:w="2695" w:type="dxa"/>
          </w:tcPr>
          <w:p w14:paraId="258882CB" w14:textId="77777777" w:rsidR="00961F11" w:rsidRDefault="00961F11" w:rsidP="00845520">
            <w:pPr>
              <w:spacing w:after="0" w:line="240" w:lineRule="auto"/>
              <w:cnfStyle w:val="000000010000" w:firstRow="0" w:lastRow="0" w:firstColumn="0" w:lastColumn="0" w:oddVBand="0" w:evenVBand="0" w:oddHBand="0" w:evenHBand="1" w:firstRowFirstColumn="0" w:firstRowLastColumn="0" w:lastRowFirstColumn="0" w:lastRowLastColumn="0"/>
            </w:pPr>
            <w:r>
              <w:t xml:space="preserve">2 </w:t>
            </w:r>
          </w:p>
        </w:tc>
      </w:tr>
      <w:tr w:rsidR="00961F11" w:rsidRPr="001B15C7" w14:paraId="2875F09F" w14:textId="77777777" w:rsidTr="0084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20CC1700" w14:textId="77777777" w:rsidR="00961F11" w:rsidRDefault="00961F11" w:rsidP="00845520">
            <w:pPr>
              <w:spacing w:after="0" w:line="240" w:lineRule="auto"/>
            </w:pPr>
            <w:r>
              <w:t>3</w:t>
            </w:r>
          </w:p>
        </w:tc>
        <w:tc>
          <w:tcPr>
            <w:tcW w:w="5670" w:type="dxa"/>
          </w:tcPr>
          <w:p w14:paraId="509B1153" w14:textId="77777777" w:rsidR="00961F11" w:rsidRDefault="00961F11" w:rsidP="00845520">
            <w:pPr>
              <w:spacing w:after="0" w:line="240" w:lineRule="auto"/>
              <w:cnfStyle w:val="000000100000" w:firstRow="0" w:lastRow="0" w:firstColumn="0" w:lastColumn="0" w:oddVBand="0" w:evenVBand="0" w:oddHBand="1" w:evenHBand="0" w:firstRowFirstColumn="0" w:firstRowLastColumn="0" w:lastRowFirstColumn="0" w:lastRowLastColumn="0"/>
              <w:rPr>
                <w:b/>
              </w:rPr>
            </w:pPr>
            <w:r>
              <w:rPr>
                <w:b/>
              </w:rPr>
              <w:t>CHTime</w:t>
            </w:r>
            <w:r w:rsidRPr="001A0862">
              <w:rPr>
                <w:bCs/>
              </w:rPr>
              <w:t xml:space="preserve"> = 270</w:t>
            </w:r>
            <w:r>
              <w:rPr>
                <w:bCs/>
              </w:rPr>
              <w:t xml:space="preserve"> and </w:t>
            </w:r>
            <w:r w:rsidRPr="001A0862">
              <w:rPr>
                <w:b/>
              </w:rPr>
              <w:t>DisabilityStatus</w:t>
            </w:r>
            <w:r>
              <w:rPr>
                <w:bCs/>
              </w:rPr>
              <w:t xml:space="preserve"> = 1</w:t>
            </w:r>
          </w:p>
        </w:tc>
        <w:tc>
          <w:tcPr>
            <w:tcW w:w="2695" w:type="dxa"/>
          </w:tcPr>
          <w:p w14:paraId="67F47694" w14:textId="77777777" w:rsidR="00961F11" w:rsidRDefault="00961F11" w:rsidP="00845520">
            <w:pPr>
              <w:spacing w:after="0" w:line="240" w:lineRule="auto"/>
              <w:cnfStyle w:val="000000100000" w:firstRow="0" w:lastRow="0" w:firstColumn="0" w:lastColumn="0" w:oddVBand="0" w:evenVBand="0" w:oddHBand="1" w:evenHBand="0" w:firstRowFirstColumn="0" w:firstRowLastColumn="0" w:lastRowFirstColumn="0" w:lastRowLastColumn="0"/>
            </w:pPr>
            <w:r>
              <w:t xml:space="preserve">3 </w:t>
            </w:r>
          </w:p>
        </w:tc>
      </w:tr>
      <w:tr w:rsidR="00961F11" w:rsidRPr="001B15C7" w14:paraId="6F31CA7B" w14:textId="77777777" w:rsidTr="008455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4F9CC9F8" w14:textId="77777777" w:rsidR="00961F11" w:rsidRDefault="00961F11" w:rsidP="00845520">
            <w:pPr>
              <w:spacing w:after="0" w:line="240" w:lineRule="auto"/>
            </w:pPr>
            <w:r>
              <w:t>4</w:t>
            </w:r>
          </w:p>
        </w:tc>
        <w:tc>
          <w:tcPr>
            <w:tcW w:w="5670" w:type="dxa"/>
          </w:tcPr>
          <w:p w14:paraId="4CFD1080" w14:textId="77777777" w:rsidR="00961F11" w:rsidRPr="001A0862" w:rsidRDefault="00961F11" w:rsidP="00845520">
            <w:pPr>
              <w:spacing w:after="0" w:line="240" w:lineRule="auto"/>
              <w:cnfStyle w:val="000000010000" w:firstRow="0" w:lastRow="0" w:firstColumn="0" w:lastColumn="0" w:oddVBand="0" w:evenVBand="0" w:oddHBand="0" w:evenHBand="1" w:firstRowFirstColumn="0" w:firstRowLastColumn="0" w:lastRowFirstColumn="0" w:lastRowLastColumn="0"/>
              <w:rPr>
                <w:bCs/>
              </w:rPr>
            </w:pPr>
            <w:r w:rsidRPr="001A0862">
              <w:rPr>
                <w:bCs/>
              </w:rPr>
              <w:t>(any other)</w:t>
            </w:r>
          </w:p>
        </w:tc>
        <w:tc>
          <w:tcPr>
            <w:tcW w:w="2695" w:type="dxa"/>
          </w:tcPr>
          <w:p w14:paraId="236EDD70" w14:textId="77777777" w:rsidR="00961F11" w:rsidRDefault="00961F11" w:rsidP="00845520">
            <w:pPr>
              <w:spacing w:after="0" w:line="240" w:lineRule="auto"/>
              <w:cnfStyle w:val="000000010000" w:firstRow="0" w:lastRow="0" w:firstColumn="0" w:lastColumn="0" w:oddVBand="0" w:evenVBand="0" w:oddHBand="0" w:evenHBand="1" w:firstRowFirstColumn="0" w:firstRowLastColumn="0" w:lastRowFirstColumn="0" w:lastRowLastColumn="0"/>
            </w:pPr>
            <w:r>
              <w:t>0</w:t>
            </w:r>
          </w:p>
        </w:tc>
      </w:tr>
    </w:tbl>
    <w:p w14:paraId="3D86B315" w14:textId="6CC3DC8B" w:rsidR="007B705B" w:rsidRPr="00A6067F" w:rsidRDefault="007B705B" w:rsidP="00961F11">
      <w:pPr>
        <w:rPr>
          <w:rFonts w:cstheme="minorHAnsi"/>
        </w:rPr>
      </w:pPr>
    </w:p>
    <w:p w14:paraId="7390F78E" w14:textId="77777777" w:rsidR="007B705B" w:rsidRPr="00437563" w:rsidRDefault="007B705B" w:rsidP="00437563">
      <w:pPr>
        <w:pStyle w:val="Heading4"/>
      </w:pPr>
      <w:r w:rsidRPr="00437563">
        <w:t>HHVet</w:t>
      </w:r>
    </w:p>
    <w:p w14:paraId="72D2A479" w14:textId="77777777" w:rsidR="00147F22" w:rsidRPr="00F326FD" w:rsidRDefault="00147F22" w:rsidP="00147F22">
      <w:r>
        <w:t xml:space="preserve">Limited to active household members (those with records in tlsa_Enrollment with the same </w:t>
      </w:r>
      <w:r w:rsidRPr="00F326FD">
        <w:rPr>
          <w:b/>
          <w:bCs/>
        </w:rPr>
        <w:t>HouseholdID</w:t>
      </w:r>
      <w:r>
        <w:t xml:space="preserve"> where </w:t>
      </w:r>
      <w:r w:rsidRPr="00F326FD">
        <w:rPr>
          <w:b/>
          <w:bCs/>
        </w:rPr>
        <w:t>Active</w:t>
      </w:r>
      <w:r>
        <w:t xml:space="preserve"> = 1):</w:t>
      </w:r>
    </w:p>
    <w:p w14:paraId="39505575" w14:textId="77777777" w:rsidR="00F326FD" w:rsidRPr="00F326FD" w:rsidRDefault="00F326FD" w:rsidP="00F326FD">
      <w:r>
        <w:t xml:space="preserve">Based on records in tlsa_Enrollment with the same </w:t>
      </w:r>
      <w:r w:rsidRPr="00F326FD">
        <w:rPr>
          <w:b/>
          <w:bCs/>
        </w:rPr>
        <w:t>HouseholdID</w:t>
      </w:r>
      <w:r>
        <w:t xml:space="preserve"> where </w:t>
      </w:r>
      <w:r w:rsidRPr="00F326FD">
        <w:rPr>
          <w:b/>
          <w:bCs/>
        </w:rPr>
        <w:t>Active</w:t>
      </w:r>
      <w:r>
        <w:t xml:space="preserve"> = 1:</w:t>
      </w:r>
    </w:p>
    <w:p w14:paraId="1B75F501" w14:textId="250C9A4E" w:rsidR="007B705B" w:rsidRDefault="007B705B" w:rsidP="007B705B">
      <w:pPr>
        <w:rPr>
          <w:rFonts w:cstheme="minorHAnsi"/>
        </w:rPr>
      </w:pPr>
      <w:r w:rsidRPr="00655B0F">
        <w:rPr>
          <w:b/>
        </w:rPr>
        <w:t>HHVet</w:t>
      </w:r>
      <w:r w:rsidRPr="00A6067F">
        <w:rPr>
          <w:rFonts w:cstheme="minorHAnsi"/>
        </w:rPr>
        <w:t xml:space="preserve"> = 1 </w:t>
      </w:r>
      <w:r>
        <w:rPr>
          <w:rFonts w:cstheme="minorHAnsi"/>
        </w:rPr>
        <w:t xml:space="preserve">if </w:t>
      </w:r>
      <w:r w:rsidR="0083149C" w:rsidRPr="0051722F">
        <w:rPr>
          <w:rFonts w:cstheme="minorHAnsi"/>
          <w:b/>
          <w:bCs/>
        </w:rPr>
        <w:t>A</w:t>
      </w:r>
      <w:r w:rsidR="0051722F" w:rsidRPr="0051722F">
        <w:rPr>
          <w:rFonts w:cstheme="minorHAnsi"/>
          <w:b/>
          <w:bCs/>
        </w:rPr>
        <w:t>ctive</w:t>
      </w:r>
      <w:r w:rsidR="0089474A" w:rsidRPr="0089474A">
        <w:rPr>
          <w:rFonts w:cstheme="minorHAnsi"/>
          <w:b/>
          <w:bCs/>
        </w:rPr>
        <w:t>HHType</w:t>
      </w:r>
      <w:r w:rsidR="0089474A">
        <w:rPr>
          <w:rFonts w:cstheme="minorHAnsi"/>
        </w:rPr>
        <w:t xml:space="preserve"> in (1</w:t>
      </w:r>
      <w:r w:rsidR="00441FF7">
        <w:rPr>
          <w:rFonts w:cstheme="minorHAnsi"/>
        </w:rPr>
        <w:t xml:space="preserve">,2,99) and </w:t>
      </w:r>
      <w:r w:rsidRPr="00A6067F">
        <w:rPr>
          <w:rFonts w:cstheme="minorHAnsi"/>
        </w:rPr>
        <w:t xml:space="preserve">any adult household member </w:t>
      </w:r>
      <w:r w:rsidR="001B6808">
        <w:rPr>
          <w:rFonts w:cstheme="minorHAnsi"/>
        </w:rPr>
        <w:t>is reported for LSAPerson (in tlsa_Person) with</w:t>
      </w:r>
      <w:r w:rsidR="001B6808" w:rsidRPr="00A6067F">
        <w:rPr>
          <w:rFonts w:cstheme="minorHAnsi"/>
        </w:rPr>
        <w:t xml:space="preserve"> </w:t>
      </w:r>
      <w:r w:rsidRPr="00655B0F">
        <w:rPr>
          <w:b/>
        </w:rPr>
        <w:t>VetStatus</w:t>
      </w:r>
      <w:r w:rsidRPr="00A6067F">
        <w:rPr>
          <w:rFonts w:cstheme="minorHAnsi"/>
        </w:rPr>
        <w:t xml:space="preserve"> = 1</w:t>
      </w:r>
      <w:r w:rsidR="004873DC">
        <w:rPr>
          <w:rFonts w:cstheme="minorHAnsi"/>
        </w:rPr>
        <w:t xml:space="preserve">. </w:t>
      </w:r>
    </w:p>
    <w:p w14:paraId="1744E8EE" w14:textId="77777777" w:rsidR="007B705B" w:rsidRPr="00A6067F" w:rsidRDefault="007B705B" w:rsidP="007B705B">
      <w:pPr>
        <w:rPr>
          <w:rFonts w:cstheme="minorHAnsi"/>
        </w:rPr>
      </w:pPr>
      <w:r w:rsidRPr="00A6067F">
        <w:rPr>
          <w:rFonts w:cstheme="minorHAnsi"/>
        </w:rPr>
        <w:t xml:space="preserve">Otherwise, </w:t>
      </w:r>
      <w:r w:rsidRPr="00655B0F">
        <w:rPr>
          <w:b/>
        </w:rPr>
        <w:t>HHVet</w:t>
      </w:r>
      <w:r w:rsidRPr="00A6067F">
        <w:rPr>
          <w:rFonts w:cstheme="minorHAnsi"/>
        </w:rPr>
        <w:t xml:space="preserve"> = </w:t>
      </w:r>
      <w:r>
        <w:rPr>
          <w:rFonts w:cstheme="minorHAnsi"/>
        </w:rPr>
        <w:t>0</w:t>
      </w:r>
      <w:r w:rsidRPr="00A6067F">
        <w:rPr>
          <w:rFonts w:cstheme="minorHAnsi"/>
        </w:rPr>
        <w:t>.</w:t>
      </w:r>
    </w:p>
    <w:p w14:paraId="49A8A377" w14:textId="77777777" w:rsidR="007B705B" w:rsidRPr="00437563" w:rsidRDefault="007B705B" w:rsidP="00437563">
      <w:pPr>
        <w:pStyle w:val="Heading4"/>
      </w:pPr>
      <w:r w:rsidRPr="00437563">
        <w:t>HHDisability</w:t>
      </w:r>
    </w:p>
    <w:p w14:paraId="59EB4E95" w14:textId="6425C36C" w:rsidR="00F326FD" w:rsidRPr="00F326FD" w:rsidRDefault="00147F22" w:rsidP="00F326FD">
      <w:r>
        <w:t xml:space="preserve">Limited to active </w:t>
      </w:r>
      <w:r w:rsidR="00F326FD">
        <w:t xml:space="preserve">household members </w:t>
      </w:r>
      <w:r>
        <w:t>(those with r</w:t>
      </w:r>
      <w:r w:rsidR="00F326FD">
        <w:t xml:space="preserve">ecords in tlsa_Enrollment with the same </w:t>
      </w:r>
      <w:r w:rsidR="00F326FD" w:rsidRPr="00F326FD">
        <w:rPr>
          <w:b/>
          <w:bCs/>
        </w:rPr>
        <w:t>HouseholdID</w:t>
      </w:r>
      <w:r w:rsidR="00F326FD">
        <w:t xml:space="preserve"> where </w:t>
      </w:r>
      <w:r w:rsidR="00F326FD" w:rsidRPr="00F326FD">
        <w:rPr>
          <w:b/>
          <w:bCs/>
        </w:rPr>
        <w:t>Active</w:t>
      </w:r>
      <w:r w:rsidR="00F326FD">
        <w:t xml:space="preserve"> = 1</w:t>
      </w:r>
      <w:r>
        <w:t>)</w:t>
      </w:r>
      <w:r w:rsidR="00F326FD">
        <w:t>:</w:t>
      </w:r>
    </w:p>
    <w:p w14:paraId="6593DE20" w14:textId="43EFCDB2" w:rsidR="007B705B" w:rsidRDefault="007B705B" w:rsidP="007B705B">
      <w:pPr>
        <w:rPr>
          <w:rFonts w:cstheme="minorHAnsi"/>
        </w:rPr>
      </w:pPr>
      <w:r w:rsidRPr="00655B0F">
        <w:rPr>
          <w:b/>
        </w:rPr>
        <w:t>HHDisability</w:t>
      </w:r>
      <w:r w:rsidRPr="00A6067F">
        <w:rPr>
          <w:rFonts w:cstheme="minorHAnsi"/>
        </w:rPr>
        <w:t xml:space="preserve"> = 1 if the head of household or any adult in the household </w:t>
      </w:r>
      <w:r w:rsidR="000B649C">
        <w:rPr>
          <w:rFonts w:cstheme="minorHAnsi"/>
        </w:rPr>
        <w:t>is reported for LSAPerson (in tlsa_Person) with</w:t>
      </w:r>
      <w:r w:rsidRPr="00A6067F">
        <w:rPr>
          <w:rFonts w:cstheme="minorHAnsi"/>
        </w:rPr>
        <w:t xml:space="preserve"> </w:t>
      </w:r>
      <w:r w:rsidRPr="00655B0F">
        <w:rPr>
          <w:b/>
        </w:rPr>
        <w:t>DisabilityStatus</w:t>
      </w:r>
      <w:r w:rsidRPr="00A6067F">
        <w:rPr>
          <w:rFonts w:cstheme="minorHAnsi"/>
        </w:rPr>
        <w:t xml:space="preserve"> = 1</w:t>
      </w:r>
      <w:r w:rsidR="004873DC">
        <w:rPr>
          <w:rFonts w:cstheme="minorHAnsi"/>
        </w:rPr>
        <w:t xml:space="preserve">. </w:t>
      </w:r>
    </w:p>
    <w:p w14:paraId="74BD5FEB" w14:textId="77777777" w:rsidR="007B705B" w:rsidRPr="00A6067F" w:rsidRDefault="007B705B" w:rsidP="007B705B">
      <w:pPr>
        <w:rPr>
          <w:rFonts w:cstheme="minorHAnsi"/>
        </w:rPr>
      </w:pPr>
      <w:r w:rsidRPr="00A6067F">
        <w:rPr>
          <w:rFonts w:cstheme="minorHAnsi"/>
        </w:rPr>
        <w:t xml:space="preserve">Otherwise, </w:t>
      </w:r>
      <w:r w:rsidRPr="00655B0F">
        <w:rPr>
          <w:b/>
        </w:rPr>
        <w:t>HHDisability</w:t>
      </w:r>
      <w:r w:rsidRPr="00A6067F">
        <w:rPr>
          <w:rFonts w:cstheme="minorHAnsi"/>
        </w:rPr>
        <w:t xml:space="preserve"> = </w:t>
      </w:r>
      <w:r>
        <w:rPr>
          <w:rFonts w:cstheme="minorHAnsi"/>
        </w:rPr>
        <w:t>0</w:t>
      </w:r>
      <w:r w:rsidRPr="00A6067F">
        <w:rPr>
          <w:rFonts w:cstheme="minorHAnsi"/>
        </w:rPr>
        <w:t>.</w:t>
      </w:r>
    </w:p>
    <w:p w14:paraId="2015A299" w14:textId="77777777" w:rsidR="007B705B" w:rsidRPr="00437563" w:rsidRDefault="007B705B" w:rsidP="00437563">
      <w:pPr>
        <w:pStyle w:val="Heading4"/>
      </w:pPr>
      <w:r w:rsidRPr="00437563">
        <w:t>HHFleeingDV</w:t>
      </w:r>
    </w:p>
    <w:p w14:paraId="46778914" w14:textId="77777777" w:rsidR="00147F22" w:rsidRPr="00F326FD" w:rsidRDefault="00147F22" w:rsidP="00147F22">
      <w:r>
        <w:t xml:space="preserve">Limited to active household members (those with records in tlsa_Enrollment with the same </w:t>
      </w:r>
      <w:r w:rsidRPr="00F326FD">
        <w:rPr>
          <w:b/>
          <w:bCs/>
        </w:rPr>
        <w:t>HouseholdID</w:t>
      </w:r>
      <w:r>
        <w:t xml:space="preserve"> where </w:t>
      </w:r>
      <w:r w:rsidRPr="00F326FD">
        <w:rPr>
          <w:b/>
          <w:bCs/>
        </w:rPr>
        <w:t>Active</w:t>
      </w:r>
      <w:r>
        <w:t xml:space="preserve"> = 1):</w:t>
      </w:r>
    </w:p>
    <w:p w14:paraId="790B9488" w14:textId="2BE6BF31" w:rsidR="007B705B" w:rsidRDefault="007B705B" w:rsidP="007B705B">
      <w:pPr>
        <w:rPr>
          <w:rFonts w:cstheme="minorHAnsi"/>
        </w:rPr>
      </w:pPr>
      <w:r w:rsidRPr="00655B0F">
        <w:rPr>
          <w:b/>
        </w:rPr>
        <w:t>HHFleeingDV</w:t>
      </w:r>
      <w:r w:rsidRPr="00A6067F">
        <w:rPr>
          <w:rFonts w:cstheme="minorHAnsi"/>
        </w:rPr>
        <w:t xml:space="preserve"> = </w:t>
      </w:r>
      <w:r>
        <w:rPr>
          <w:rFonts w:cstheme="minorHAnsi"/>
        </w:rPr>
        <w:t>1 if the</w:t>
      </w:r>
      <w:r w:rsidRPr="00A6067F">
        <w:rPr>
          <w:rFonts w:cstheme="minorHAnsi"/>
        </w:rPr>
        <w:t xml:space="preserve"> head of household or any adult in the household </w:t>
      </w:r>
      <w:r w:rsidR="00CE1324" w:rsidRPr="00A6067F">
        <w:rPr>
          <w:rFonts w:cstheme="minorHAnsi"/>
        </w:rPr>
        <w:t xml:space="preserve">is reported </w:t>
      </w:r>
      <w:r w:rsidR="00CE1324">
        <w:rPr>
          <w:rFonts w:cstheme="minorHAnsi"/>
        </w:rPr>
        <w:t>for</w:t>
      </w:r>
      <w:r w:rsidR="00CE1324" w:rsidRPr="00A6067F">
        <w:rPr>
          <w:rFonts w:cstheme="minorHAnsi"/>
        </w:rPr>
        <w:t xml:space="preserve"> LSAPerson </w:t>
      </w:r>
      <w:r w:rsidR="00CE1324">
        <w:rPr>
          <w:rFonts w:cstheme="minorHAnsi"/>
        </w:rPr>
        <w:t xml:space="preserve">(in tlsa_Person) with </w:t>
      </w:r>
      <w:r w:rsidRPr="00655B0F">
        <w:rPr>
          <w:b/>
        </w:rPr>
        <w:t>DVStatus</w:t>
      </w:r>
      <w:r w:rsidRPr="00A6067F">
        <w:rPr>
          <w:rFonts w:cstheme="minorHAnsi"/>
        </w:rPr>
        <w:t xml:space="preserve"> = 1</w:t>
      </w:r>
      <w:r w:rsidR="004873DC">
        <w:rPr>
          <w:rFonts w:cstheme="minorHAnsi"/>
        </w:rPr>
        <w:t xml:space="preserve">. </w:t>
      </w:r>
    </w:p>
    <w:p w14:paraId="4C4E1426" w14:textId="77777777" w:rsidR="007B705B" w:rsidRPr="00A6067F" w:rsidRDefault="007B705B" w:rsidP="007B705B">
      <w:pPr>
        <w:rPr>
          <w:rFonts w:cstheme="minorHAnsi"/>
        </w:rPr>
      </w:pPr>
      <w:r w:rsidRPr="00A6067F">
        <w:rPr>
          <w:rFonts w:cstheme="minorHAnsi"/>
        </w:rPr>
        <w:t xml:space="preserve">Otherwise, </w:t>
      </w:r>
      <w:r w:rsidRPr="00655B0F">
        <w:rPr>
          <w:b/>
        </w:rPr>
        <w:t>HHFleeingDV</w:t>
      </w:r>
      <w:r w:rsidRPr="00A6067F">
        <w:rPr>
          <w:rFonts w:cstheme="minorHAnsi"/>
        </w:rPr>
        <w:t xml:space="preserve"> = </w:t>
      </w:r>
      <w:r>
        <w:rPr>
          <w:rFonts w:cstheme="minorHAnsi"/>
        </w:rPr>
        <w:t>0</w:t>
      </w:r>
      <w:r w:rsidRPr="00A6067F">
        <w:rPr>
          <w:rFonts w:cstheme="minorHAnsi"/>
        </w:rPr>
        <w:t>.</w:t>
      </w:r>
    </w:p>
    <w:p w14:paraId="6A67E1A0" w14:textId="77777777" w:rsidR="007B705B" w:rsidRPr="00437563" w:rsidRDefault="007B705B" w:rsidP="00437563">
      <w:pPr>
        <w:pStyle w:val="Heading4"/>
      </w:pPr>
      <w:r w:rsidRPr="00437563">
        <w:t>HHAdultAge</w:t>
      </w:r>
    </w:p>
    <w:p w14:paraId="2E479F94" w14:textId="30B455B2" w:rsidR="007B705B" w:rsidRDefault="007B705B" w:rsidP="007B705B">
      <w:r>
        <w:rPr>
          <w:rFonts w:cstheme="minorHAnsi"/>
        </w:rPr>
        <w:t>Set</w:t>
      </w:r>
      <w:r>
        <w:t xml:space="preserve"> </w:t>
      </w:r>
      <w:r w:rsidRPr="00AB4DA6">
        <w:rPr>
          <w:b/>
        </w:rPr>
        <w:t>HHAdultAge</w:t>
      </w:r>
      <w:r>
        <w:t xml:space="preserve"> for each active household to the upload value shown below based on the </w:t>
      </w:r>
      <w:r w:rsidRPr="00A754F7">
        <w:rPr>
          <w:i/>
        </w:rPr>
        <w:t>first</w:t>
      </w:r>
      <w:r>
        <w:t xml:space="preserve"> of the criteria below met by the </w:t>
      </w:r>
      <w:r w:rsidR="009C008E">
        <w:rPr>
          <w:rStyle w:val="StyleLatinOpenSansBold2"/>
        </w:rPr>
        <w:t xml:space="preserve">ActiveAge </w:t>
      </w:r>
      <w:r>
        <w:t xml:space="preserve">values in </w:t>
      </w:r>
      <w:r w:rsidR="00147F22">
        <w:t>tlsa</w:t>
      </w:r>
      <w:r>
        <w:t>_Enrollment for all household members</w:t>
      </w:r>
      <w:r w:rsidR="00687139">
        <w:t xml:space="preserve"> </w:t>
      </w:r>
      <w:r w:rsidR="005B33B2">
        <w:t>with the same</w:t>
      </w:r>
      <w:r w:rsidR="00687139">
        <w:t xml:space="preserve"> </w:t>
      </w:r>
      <w:r w:rsidR="00687139" w:rsidRPr="00DE4A2E">
        <w:rPr>
          <w:b/>
          <w:bCs/>
        </w:rPr>
        <w:t>HouseholdID</w:t>
      </w:r>
      <w:r w:rsidR="00147F22">
        <w:rPr>
          <w:b/>
          <w:bCs/>
        </w:rPr>
        <w:t xml:space="preserve"> </w:t>
      </w:r>
      <w:r w:rsidR="00147F22">
        <w:t xml:space="preserve">where </w:t>
      </w:r>
      <w:r w:rsidR="00147F22">
        <w:rPr>
          <w:b/>
          <w:bCs/>
        </w:rPr>
        <w:t xml:space="preserve">Active </w:t>
      </w:r>
      <w:r w:rsidR="00147F22">
        <w:t>= 1</w:t>
      </w:r>
      <w:r w:rsidR="00687139">
        <w:t>:</w:t>
      </w:r>
    </w:p>
    <w:tbl>
      <w:tblPr>
        <w:tblStyle w:val="Style11"/>
        <w:tblW w:w="0" w:type="auto"/>
        <w:tblLook w:val="04A0" w:firstRow="1" w:lastRow="0" w:firstColumn="1" w:lastColumn="0" w:noHBand="0" w:noVBand="1"/>
      </w:tblPr>
      <w:tblGrid>
        <w:gridCol w:w="985"/>
        <w:gridCol w:w="1440"/>
        <w:gridCol w:w="6925"/>
      </w:tblGrid>
      <w:tr w:rsidR="00DE7C7F" w:rsidRPr="00012BC5" w14:paraId="398A1FF7" w14:textId="77777777" w:rsidTr="00DE4A2E">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85" w:type="dxa"/>
          </w:tcPr>
          <w:p w14:paraId="1A41E60C" w14:textId="79E9FD3E" w:rsidR="00DE7C7F" w:rsidRPr="00012BC5" w:rsidRDefault="00DE7C7F" w:rsidP="007B705B">
            <w:pPr>
              <w:spacing w:before="0" w:after="0"/>
            </w:pPr>
            <w:r>
              <w:t>Priority</w:t>
            </w:r>
          </w:p>
        </w:tc>
        <w:tc>
          <w:tcPr>
            <w:tcW w:w="1440" w:type="dxa"/>
          </w:tcPr>
          <w:p w14:paraId="0CC1AC30" w14:textId="7625913E" w:rsidR="00DE7C7F" w:rsidRPr="00012BC5" w:rsidRDefault="00DE7C7F" w:rsidP="007B705B">
            <w:pPr>
              <w:spacing w:before="0" w:after="0"/>
              <w:cnfStyle w:val="100000000000" w:firstRow="1" w:lastRow="0" w:firstColumn="0" w:lastColumn="0" w:oddVBand="0" w:evenVBand="0" w:oddHBand="0" w:evenHBand="0" w:firstRowFirstColumn="0" w:firstRowLastColumn="0" w:lastRowFirstColumn="0" w:lastRowLastColumn="0"/>
              <w:rPr>
                <w:b w:val="0"/>
              </w:rPr>
            </w:pPr>
            <w:r w:rsidRPr="00012BC5">
              <w:t>Upload Value</w:t>
            </w:r>
          </w:p>
        </w:tc>
        <w:tc>
          <w:tcPr>
            <w:tcW w:w="6925" w:type="dxa"/>
          </w:tcPr>
          <w:p w14:paraId="7CF7627C" w14:textId="77777777" w:rsidR="00DE7C7F" w:rsidRPr="00012BC5" w:rsidRDefault="00DE7C7F" w:rsidP="007B705B">
            <w:pPr>
              <w:spacing w:before="0" w:after="0"/>
              <w:cnfStyle w:val="100000000000" w:firstRow="1" w:lastRow="0" w:firstColumn="0" w:lastColumn="0" w:oddVBand="0" w:evenVBand="0" w:oddHBand="0" w:evenHBand="0" w:firstRowFirstColumn="0" w:firstRowLastColumn="0" w:lastRowFirstColumn="0" w:lastRowLastColumn="0"/>
              <w:rPr>
                <w:b w:val="0"/>
              </w:rPr>
            </w:pPr>
            <w:r w:rsidRPr="00012BC5">
              <w:t>Criteria</w:t>
            </w:r>
          </w:p>
        </w:tc>
      </w:tr>
      <w:tr w:rsidR="00DE7C7F" w:rsidRPr="00BA1676" w14:paraId="2A00A861" w14:textId="77777777" w:rsidTr="00DE4A2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5" w:type="dxa"/>
          </w:tcPr>
          <w:p w14:paraId="4626E87C" w14:textId="20A52A23" w:rsidR="00DE7C7F" w:rsidRDefault="00DE7C7F" w:rsidP="007B705B">
            <w:pPr>
              <w:spacing w:before="0" w:after="0"/>
            </w:pPr>
            <w:r>
              <w:t>1</w:t>
            </w:r>
          </w:p>
        </w:tc>
        <w:tc>
          <w:tcPr>
            <w:tcW w:w="1440" w:type="dxa"/>
          </w:tcPr>
          <w:p w14:paraId="02F91662" w14:textId="2D3ADC6C" w:rsidR="00DE7C7F" w:rsidRPr="00BA1676" w:rsidRDefault="00DE7C7F" w:rsidP="007B705B">
            <w:pPr>
              <w:spacing w:before="0" w:after="0"/>
              <w:cnfStyle w:val="000000100000" w:firstRow="0" w:lastRow="0" w:firstColumn="0" w:lastColumn="0" w:oddVBand="0" w:evenVBand="0" w:oddHBand="1" w:evenHBand="0" w:firstRowFirstColumn="0" w:firstRowLastColumn="0" w:lastRowFirstColumn="0" w:lastRowLastColumn="0"/>
            </w:pPr>
            <w:r>
              <w:t>-1</w:t>
            </w:r>
          </w:p>
        </w:tc>
        <w:tc>
          <w:tcPr>
            <w:tcW w:w="6925" w:type="dxa"/>
          </w:tcPr>
          <w:p w14:paraId="28DC644D" w14:textId="5D5B6310" w:rsidR="00DE7C7F" w:rsidRPr="00BA1676" w:rsidRDefault="00DE7C7F" w:rsidP="007B705B">
            <w:pPr>
              <w:spacing w:before="0" w:after="0"/>
              <w:cnfStyle w:val="000000100000" w:firstRow="0" w:lastRow="0" w:firstColumn="0" w:lastColumn="0" w:oddVBand="0" w:evenVBand="0" w:oddHBand="1" w:evenHBand="0" w:firstRowFirstColumn="0" w:firstRowLastColumn="0" w:lastRowFirstColumn="0" w:lastRowLastColumn="0"/>
            </w:pPr>
            <w:r w:rsidRPr="00A87FA0">
              <w:rPr>
                <w:rFonts w:cstheme="minorHAnsi"/>
              </w:rPr>
              <w:t xml:space="preserve">The maximum of all </w:t>
            </w:r>
            <w:r w:rsidR="009C008E">
              <w:rPr>
                <w:rStyle w:val="StyleLatinOpenSansBold2"/>
              </w:rPr>
              <w:t xml:space="preserve">ActiveAge </w:t>
            </w:r>
            <w:r w:rsidRPr="00A87FA0">
              <w:rPr>
                <w:rFonts w:cstheme="minorHAnsi"/>
              </w:rPr>
              <w:t>values is &gt;= 98 (one or more unknown ages)</w:t>
            </w:r>
          </w:p>
        </w:tc>
      </w:tr>
      <w:tr w:rsidR="00DE7C7F" w:rsidRPr="00BA1676" w14:paraId="0F43C57B" w14:textId="77777777" w:rsidTr="00DE4A2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5" w:type="dxa"/>
          </w:tcPr>
          <w:p w14:paraId="2D0FB238" w14:textId="322DFDDB" w:rsidR="00DE7C7F" w:rsidRDefault="00EE7337" w:rsidP="007B705B">
            <w:pPr>
              <w:spacing w:before="0" w:after="0"/>
            </w:pPr>
            <w:r>
              <w:t>1</w:t>
            </w:r>
          </w:p>
        </w:tc>
        <w:tc>
          <w:tcPr>
            <w:tcW w:w="1440" w:type="dxa"/>
          </w:tcPr>
          <w:p w14:paraId="764869E0" w14:textId="5CFB3AE8" w:rsidR="00DE7C7F" w:rsidRDefault="00DE7C7F" w:rsidP="007B705B">
            <w:pPr>
              <w:spacing w:before="0" w:after="0"/>
              <w:cnfStyle w:val="000000010000" w:firstRow="0" w:lastRow="0" w:firstColumn="0" w:lastColumn="0" w:oddVBand="0" w:evenVBand="0" w:oddHBand="0" w:evenHBand="1" w:firstRowFirstColumn="0" w:firstRowLastColumn="0" w:lastRowFirstColumn="0" w:lastRowLastColumn="0"/>
            </w:pPr>
            <w:r>
              <w:t>-1</w:t>
            </w:r>
          </w:p>
        </w:tc>
        <w:tc>
          <w:tcPr>
            <w:tcW w:w="6925" w:type="dxa"/>
          </w:tcPr>
          <w:p w14:paraId="5312B201" w14:textId="584B4F06" w:rsidR="00DE7C7F" w:rsidRPr="006E2100" w:rsidRDefault="00DE7C7F" w:rsidP="007B705B">
            <w:pPr>
              <w:spacing w:before="0" w:after="0"/>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A87FA0">
              <w:rPr>
                <w:rFonts w:cstheme="minorHAnsi"/>
              </w:rPr>
              <w:t xml:space="preserve">The maximum of all </w:t>
            </w:r>
            <w:r w:rsidR="009C008E">
              <w:rPr>
                <w:rStyle w:val="StyleLatinOpenSansBold2"/>
              </w:rPr>
              <w:t xml:space="preserve">ActiveAge </w:t>
            </w:r>
            <w:r w:rsidRPr="00A87FA0">
              <w:rPr>
                <w:rFonts w:cstheme="minorHAnsi"/>
              </w:rPr>
              <w:t xml:space="preserve">values is &lt;= 17 (no adults in household) </w:t>
            </w:r>
          </w:p>
        </w:tc>
      </w:tr>
      <w:tr w:rsidR="00DE7C7F" w:rsidRPr="00BA1676" w14:paraId="68D6386C" w14:textId="77777777" w:rsidTr="00DE4A2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5" w:type="dxa"/>
          </w:tcPr>
          <w:p w14:paraId="6EF71F56" w14:textId="0D633D67" w:rsidR="00DE7C7F" w:rsidRDefault="009B7948" w:rsidP="007B705B">
            <w:pPr>
              <w:spacing w:before="0" w:after="0"/>
            </w:pPr>
            <w:r>
              <w:t>2</w:t>
            </w:r>
          </w:p>
        </w:tc>
        <w:tc>
          <w:tcPr>
            <w:tcW w:w="1440" w:type="dxa"/>
          </w:tcPr>
          <w:p w14:paraId="35FBAF7D" w14:textId="72F9A9E1" w:rsidR="00DE7C7F" w:rsidRDefault="00DE7C7F" w:rsidP="007B705B">
            <w:pPr>
              <w:spacing w:before="0" w:after="0"/>
              <w:cnfStyle w:val="000000100000" w:firstRow="0" w:lastRow="0" w:firstColumn="0" w:lastColumn="0" w:oddVBand="0" w:evenVBand="0" w:oddHBand="1" w:evenHBand="0" w:firstRowFirstColumn="0" w:firstRowLastColumn="0" w:lastRowFirstColumn="0" w:lastRowLastColumn="0"/>
            </w:pPr>
            <w:r>
              <w:t>18</w:t>
            </w:r>
          </w:p>
        </w:tc>
        <w:tc>
          <w:tcPr>
            <w:tcW w:w="6925" w:type="dxa"/>
          </w:tcPr>
          <w:p w14:paraId="138823E8" w14:textId="58E90280" w:rsidR="00DE7C7F" w:rsidRPr="00BA1676" w:rsidRDefault="00DE7C7F" w:rsidP="007B705B">
            <w:pPr>
              <w:spacing w:before="0" w:after="0"/>
              <w:cnfStyle w:val="000000100000" w:firstRow="0" w:lastRow="0" w:firstColumn="0" w:lastColumn="0" w:oddVBand="0" w:evenVBand="0" w:oddHBand="1" w:evenHBand="0" w:firstRowFirstColumn="0" w:firstRowLastColumn="0" w:lastRowFirstColumn="0" w:lastRowLastColumn="0"/>
              <w:rPr>
                <w:b/>
              </w:rPr>
            </w:pPr>
            <w:r w:rsidRPr="00A87FA0">
              <w:rPr>
                <w:rFonts w:cstheme="minorHAnsi"/>
              </w:rPr>
              <w:t xml:space="preserve">The maximum of all </w:t>
            </w:r>
            <w:r w:rsidR="009C008E">
              <w:rPr>
                <w:rStyle w:val="StyleLatinOpenSansBold2"/>
              </w:rPr>
              <w:t xml:space="preserve">ActiveAge </w:t>
            </w:r>
            <w:r w:rsidRPr="00A87FA0">
              <w:rPr>
                <w:rFonts w:cstheme="minorHAnsi"/>
              </w:rPr>
              <w:t>values is 21 (all adults are between 18 and 21)</w:t>
            </w:r>
          </w:p>
        </w:tc>
      </w:tr>
      <w:tr w:rsidR="00DE7C7F" w:rsidRPr="00BA1676" w14:paraId="023E1FB3" w14:textId="77777777" w:rsidTr="00DE4A2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5" w:type="dxa"/>
          </w:tcPr>
          <w:p w14:paraId="19058C81" w14:textId="6ACF08B7" w:rsidR="00DE7C7F" w:rsidRDefault="009B7948" w:rsidP="007B705B">
            <w:pPr>
              <w:spacing w:before="0" w:after="0"/>
            </w:pPr>
            <w:r>
              <w:t>3</w:t>
            </w:r>
          </w:p>
        </w:tc>
        <w:tc>
          <w:tcPr>
            <w:tcW w:w="1440" w:type="dxa"/>
          </w:tcPr>
          <w:p w14:paraId="7D3F6976" w14:textId="0E13648F" w:rsidR="00DE7C7F" w:rsidRDefault="00DE7C7F" w:rsidP="007B705B">
            <w:pPr>
              <w:spacing w:before="0" w:after="0"/>
              <w:cnfStyle w:val="000000010000" w:firstRow="0" w:lastRow="0" w:firstColumn="0" w:lastColumn="0" w:oddVBand="0" w:evenVBand="0" w:oddHBand="0" w:evenHBand="1" w:firstRowFirstColumn="0" w:firstRowLastColumn="0" w:lastRowFirstColumn="0" w:lastRowLastColumn="0"/>
            </w:pPr>
            <w:r>
              <w:t>24</w:t>
            </w:r>
          </w:p>
        </w:tc>
        <w:tc>
          <w:tcPr>
            <w:tcW w:w="6925" w:type="dxa"/>
          </w:tcPr>
          <w:p w14:paraId="04BDD918" w14:textId="0E86A52C" w:rsidR="00DE7C7F" w:rsidRPr="00A33ACA" w:rsidRDefault="00DE7C7F" w:rsidP="007B705B">
            <w:pPr>
              <w:spacing w:before="0" w:after="0"/>
              <w:cnfStyle w:val="000000010000" w:firstRow="0" w:lastRow="0" w:firstColumn="0" w:lastColumn="0" w:oddVBand="0" w:evenVBand="0" w:oddHBand="0" w:evenHBand="1" w:firstRowFirstColumn="0" w:firstRowLastColumn="0" w:lastRowFirstColumn="0" w:lastRowLastColumn="0"/>
              <w:rPr>
                <w:rFonts w:ascii="Open Sans" w:hAnsi="Open Sans" w:cs="Open Sans"/>
                <w:b/>
              </w:rPr>
            </w:pPr>
            <w:r w:rsidRPr="00A87FA0">
              <w:rPr>
                <w:rFonts w:cstheme="minorHAnsi"/>
              </w:rPr>
              <w:t xml:space="preserve">The maximum of all </w:t>
            </w:r>
            <w:r w:rsidR="009C008E">
              <w:rPr>
                <w:rStyle w:val="StyleLatinOpenSansBold2"/>
              </w:rPr>
              <w:t xml:space="preserve">ActiveAge </w:t>
            </w:r>
            <w:r w:rsidRPr="00A87FA0">
              <w:rPr>
                <w:rFonts w:cstheme="minorHAnsi"/>
              </w:rPr>
              <w:t>values is 24 (all adults are under 25)</w:t>
            </w:r>
          </w:p>
        </w:tc>
      </w:tr>
      <w:tr w:rsidR="00DE7C7F" w:rsidRPr="00BA1676" w14:paraId="5D92C486" w14:textId="77777777" w:rsidTr="00DE4A2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5" w:type="dxa"/>
          </w:tcPr>
          <w:p w14:paraId="55AB2556" w14:textId="247F0454" w:rsidR="00DE7C7F" w:rsidRDefault="009B7948" w:rsidP="007B705B">
            <w:pPr>
              <w:spacing w:before="0" w:after="0"/>
            </w:pPr>
            <w:r>
              <w:t>4</w:t>
            </w:r>
          </w:p>
        </w:tc>
        <w:tc>
          <w:tcPr>
            <w:tcW w:w="1440" w:type="dxa"/>
          </w:tcPr>
          <w:p w14:paraId="2452CF6D" w14:textId="73AD2D2E" w:rsidR="00DE7C7F" w:rsidRDefault="00DE7C7F" w:rsidP="007B705B">
            <w:pPr>
              <w:spacing w:before="0" w:after="0"/>
              <w:cnfStyle w:val="000000100000" w:firstRow="0" w:lastRow="0" w:firstColumn="0" w:lastColumn="0" w:oddVBand="0" w:evenVBand="0" w:oddHBand="1" w:evenHBand="0" w:firstRowFirstColumn="0" w:firstRowLastColumn="0" w:lastRowFirstColumn="0" w:lastRowLastColumn="0"/>
            </w:pPr>
            <w:r>
              <w:t>55</w:t>
            </w:r>
          </w:p>
        </w:tc>
        <w:tc>
          <w:tcPr>
            <w:tcW w:w="6925" w:type="dxa"/>
          </w:tcPr>
          <w:p w14:paraId="17EC4153" w14:textId="38F94A78" w:rsidR="00DE7C7F" w:rsidRPr="006E2100" w:rsidRDefault="00DE7C7F" w:rsidP="007B705B">
            <w:pPr>
              <w:spacing w:before="0" w:after="0"/>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A87FA0">
              <w:rPr>
                <w:rFonts w:cstheme="minorHAnsi"/>
              </w:rPr>
              <w:t xml:space="preserve">The minimum of all </w:t>
            </w:r>
            <w:r w:rsidR="009C008E">
              <w:rPr>
                <w:rStyle w:val="StyleLatinOpenSansBold2"/>
              </w:rPr>
              <w:t xml:space="preserve">ActiveAge </w:t>
            </w:r>
            <w:r w:rsidRPr="00A87FA0">
              <w:rPr>
                <w:rFonts w:cstheme="minorHAnsi"/>
              </w:rPr>
              <w:t>values is between 55 and 65 (all members are 55+)</w:t>
            </w:r>
          </w:p>
        </w:tc>
      </w:tr>
      <w:tr w:rsidR="00DE7C7F" w:rsidRPr="00BA1676" w14:paraId="4CBC114A" w14:textId="77777777" w:rsidTr="00DE4A2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5" w:type="dxa"/>
          </w:tcPr>
          <w:p w14:paraId="1E835FFD" w14:textId="20C389F8" w:rsidR="00DE7C7F" w:rsidRDefault="009B7948" w:rsidP="007B705B">
            <w:pPr>
              <w:spacing w:before="0" w:after="0"/>
            </w:pPr>
            <w:r>
              <w:t>5</w:t>
            </w:r>
          </w:p>
        </w:tc>
        <w:tc>
          <w:tcPr>
            <w:tcW w:w="1440" w:type="dxa"/>
          </w:tcPr>
          <w:p w14:paraId="628A2B6F" w14:textId="7F41E88D" w:rsidR="00DE7C7F" w:rsidRDefault="00DE7C7F" w:rsidP="007B705B">
            <w:pPr>
              <w:spacing w:before="0" w:after="0"/>
              <w:cnfStyle w:val="000000010000" w:firstRow="0" w:lastRow="0" w:firstColumn="0" w:lastColumn="0" w:oddVBand="0" w:evenVBand="0" w:oddHBand="0" w:evenHBand="1" w:firstRowFirstColumn="0" w:firstRowLastColumn="0" w:lastRowFirstColumn="0" w:lastRowLastColumn="0"/>
            </w:pPr>
            <w:r>
              <w:t>25</w:t>
            </w:r>
          </w:p>
        </w:tc>
        <w:tc>
          <w:tcPr>
            <w:tcW w:w="6925" w:type="dxa"/>
          </w:tcPr>
          <w:p w14:paraId="69B12A99" w14:textId="77777777" w:rsidR="00DE7C7F" w:rsidRPr="00A87FA0" w:rsidRDefault="00DE7C7F" w:rsidP="007B705B">
            <w:pPr>
              <w:pStyle w:val="NoSpacing"/>
              <w:cnfStyle w:val="000000010000" w:firstRow="0" w:lastRow="0" w:firstColumn="0" w:lastColumn="0" w:oddVBand="0" w:evenVBand="0" w:oddHBand="0" w:evenHBand="1" w:firstRowFirstColumn="0" w:firstRowLastColumn="0" w:lastRowFirstColumn="0" w:lastRowLastColumn="0"/>
            </w:pPr>
            <w:r w:rsidRPr="00A87FA0">
              <w:t>(all other households)</w:t>
            </w:r>
          </w:p>
        </w:tc>
      </w:tr>
    </w:tbl>
    <w:p w14:paraId="65F01853" w14:textId="77777777" w:rsidR="007B705B" w:rsidRPr="00437563" w:rsidRDefault="007B705B" w:rsidP="00437563">
      <w:pPr>
        <w:pStyle w:val="Heading4"/>
      </w:pPr>
      <w:r w:rsidRPr="00437563">
        <w:t>HHParent</w:t>
      </w:r>
    </w:p>
    <w:p w14:paraId="46E21D31" w14:textId="77777777" w:rsidR="007B705B" w:rsidRPr="00A754F7" w:rsidRDefault="007B705B" w:rsidP="007B705B">
      <w:r>
        <w:rPr>
          <w:rFonts w:cstheme="minorHAnsi"/>
        </w:rPr>
        <w:t>Set</w:t>
      </w:r>
      <w:r>
        <w:t xml:space="preserve"> </w:t>
      </w:r>
      <w:r w:rsidRPr="000A5584">
        <w:rPr>
          <w:rFonts w:cstheme="minorHAnsi"/>
          <w:b/>
        </w:rPr>
        <w:t>HHParent</w:t>
      </w:r>
      <w:r w:rsidRPr="00A6067F">
        <w:rPr>
          <w:rFonts w:cstheme="minorHAnsi"/>
        </w:rPr>
        <w:t xml:space="preserve"> </w:t>
      </w:r>
      <w:r>
        <w:rPr>
          <w:rFonts w:cstheme="minorHAnsi"/>
        </w:rPr>
        <w:t xml:space="preserve">= 1 </w:t>
      </w:r>
      <w:r w:rsidRPr="00A6067F">
        <w:rPr>
          <w:rFonts w:cstheme="minorHAnsi"/>
        </w:rPr>
        <w:t>if</w:t>
      </w:r>
      <w:r w:rsidRPr="00655B0F">
        <w:rPr>
          <w:i/>
        </w:rPr>
        <w:t xml:space="preserve"> </w:t>
      </w:r>
      <w:r w:rsidRPr="00A6067F">
        <w:rPr>
          <w:rFonts w:cstheme="minorHAnsi"/>
        </w:rPr>
        <w:t xml:space="preserve">one or more active enrollments associated with the </w:t>
      </w:r>
      <w:r w:rsidRPr="00DE4A2E">
        <w:rPr>
          <w:b/>
          <w:bCs/>
          <w:iCs/>
        </w:rPr>
        <w:t>HouseholdID</w:t>
      </w:r>
      <w:r w:rsidRPr="00655B0F">
        <w:rPr>
          <w:i/>
        </w:rPr>
        <w:t xml:space="preserve"> </w:t>
      </w:r>
      <w:r w:rsidRPr="00A6067F">
        <w:rPr>
          <w:rFonts w:cstheme="minorHAnsi"/>
        </w:rPr>
        <w:t xml:space="preserve">has </w:t>
      </w:r>
      <w:r w:rsidRPr="00DE4A2E">
        <w:rPr>
          <w:b/>
          <w:bCs/>
          <w:iCs/>
        </w:rPr>
        <w:t>RelationshipToHoH</w:t>
      </w:r>
      <w:r w:rsidRPr="00A6067F">
        <w:rPr>
          <w:rFonts w:cstheme="minorHAnsi"/>
        </w:rPr>
        <w:t xml:space="preserve"> = 2</w:t>
      </w:r>
      <w:r>
        <w:rPr>
          <w:rFonts w:cstheme="minorHAnsi"/>
        </w:rPr>
        <w:t>.</w:t>
      </w:r>
    </w:p>
    <w:p w14:paraId="6B86AFFF" w14:textId="77777777" w:rsidR="007B705B" w:rsidRPr="00A6067F" w:rsidRDefault="007B705B" w:rsidP="007B705B">
      <w:pPr>
        <w:rPr>
          <w:rFonts w:cstheme="minorHAnsi"/>
        </w:rPr>
      </w:pPr>
      <w:r w:rsidRPr="00A6067F">
        <w:rPr>
          <w:rFonts w:cstheme="minorHAnsi"/>
        </w:rPr>
        <w:t xml:space="preserve">Otherwise, </w:t>
      </w:r>
      <w:r w:rsidRPr="000A5584">
        <w:rPr>
          <w:rFonts w:cstheme="minorHAnsi"/>
          <w:b/>
        </w:rPr>
        <w:t>HHParent</w:t>
      </w:r>
      <w:r w:rsidRPr="00655B0F">
        <w:rPr>
          <w:i/>
        </w:rPr>
        <w:t xml:space="preserve"> </w:t>
      </w:r>
      <w:r w:rsidRPr="00A6067F">
        <w:rPr>
          <w:rFonts w:cstheme="minorHAnsi"/>
        </w:rPr>
        <w:t xml:space="preserve">= </w:t>
      </w:r>
      <w:r>
        <w:rPr>
          <w:rFonts w:cstheme="minorHAnsi"/>
        </w:rPr>
        <w:t>0</w:t>
      </w:r>
      <w:r w:rsidRPr="00A6067F">
        <w:rPr>
          <w:rFonts w:cstheme="minorHAnsi"/>
        </w:rPr>
        <w:t>.</w:t>
      </w:r>
    </w:p>
    <w:p w14:paraId="291AC99E" w14:textId="77777777" w:rsidR="007B705B" w:rsidRPr="00437563" w:rsidRDefault="007B705B" w:rsidP="00437563">
      <w:pPr>
        <w:pStyle w:val="Heading4"/>
      </w:pPr>
      <w:r w:rsidRPr="00437563">
        <w:t>AC3Plus</w:t>
      </w:r>
    </w:p>
    <w:p w14:paraId="03B56F2B" w14:textId="77777777" w:rsidR="007B705B" w:rsidRPr="00A6067F" w:rsidRDefault="007B705B" w:rsidP="007B705B">
      <w:pPr>
        <w:rPr>
          <w:rFonts w:cstheme="minorHAnsi"/>
        </w:rPr>
      </w:pPr>
      <w:r>
        <w:rPr>
          <w:rFonts w:cstheme="minorHAnsi"/>
        </w:rPr>
        <w:t>Set</w:t>
      </w:r>
      <w:r>
        <w:t xml:space="preserve"> </w:t>
      </w:r>
      <w:r w:rsidRPr="00655B0F">
        <w:rPr>
          <w:b/>
        </w:rPr>
        <w:t>AC3Plus</w:t>
      </w:r>
      <w:r w:rsidRPr="00A6067F">
        <w:rPr>
          <w:rFonts w:cstheme="minorHAnsi"/>
        </w:rPr>
        <w:t xml:space="preserve"> = 1 if: </w:t>
      </w:r>
    </w:p>
    <w:p w14:paraId="62768402" w14:textId="77777777" w:rsidR="007B705B" w:rsidRPr="00107D01" w:rsidRDefault="007B705B" w:rsidP="007B705B">
      <w:pPr>
        <w:pStyle w:val="ListParagraph"/>
      </w:pPr>
      <w:r w:rsidRPr="00AB4DA6">
        <w:rPr>
          <w:b/>
        </w:rPr>
        <w:t>HHType</w:t>
      </w:r>
      <w:r w:rsidRPr="00107D01">
        <w:t xml:space="preserve"> for the active household = 2</w:t>
      </w:r>
      <w:r>
        <w:t xml:space="preserve"> (AC)</w:t>
      </w:r>
      <w:r w:rsidRPr="00107D01">
        <w:t>; and</w:t>
      </w:r>
    </w:p>
    <w:p w14:paraId="77B33430" w14:textId="41751157" w:rsidR="007B705B" w:rsidRPr="00A6067F" w:rsidRDefault="007B705B" w:rsidP="007B705B">
      <w:pPr>
        <w:pStyle w:val="ListParagraph"/>
      </w:pPr>
      <w:r w:rsidRPr="00107D01">
        <w:t xml:space="preserve">The count of distinct </w:t>
      </w:r>
      <w:r w:rsidRPr="00DE4A2E">
        <w:rPr>
          <w:b/>
          <w:bCs/>
          <w:iCs/>
        </w:rPr>
        <w:t>PersonalID</w:t>
      </w:r>
      <w:r w:rsidRPr="00DE4A2E">
        <w:rPr>
          <w:iCs/>
        </w:rPr>
        <w:t>s</w:t>
      </w:r>
      <w:r w:rsidRPr="00107D01">
        <w:rPr>
          <w:i/>
        </w:rPr>
        <w:t xml:space="preserve"> </w:t>
      </w:r>
      <w:r w:rsidRPr="00A6067F">
        <w:t xml:space="preserve">from active enrollments associated with the </w:t>
      </w:r>
      <w:r w:rsidRPr="00DE4A2E">
        <w:rPr>
          <w:b/>
          <w:bCs/>
          <w:iCs/>
        </w:rPr>
        <w:t>HouseholdID</w:t>
      </w:r>
      <w:r w:rsidRPr="00A6067F">
        <w:t xml:space="preserve"> where enrollment </w:t>
      </w:r>
      <w:r w:rsidR="009C008E">
        <w:rPr>
          <w:b/>
        </w:rPr>
        <w:t xml:space="preserve">ActiveAge </w:t>
      </w:r>
      <w:r w:rsidR="0049773C">
        <w:rPr>
          <w:iCs/>
        </w:rPr>
        <w:t xml:space="preserve">between 0 and 17 is </w:t>
      </w:r>
      <w:r w:rsidRPr="00A6067F">
        <w:t>&gt;= 3</w:t>
      </w:r>
      <w:r w:rsidR="004873DC">
        <w:t xml:space="preserve">. </w:t>
      </w:r>
    </w:p>
    <w:p w14:paraId="30E6121F" w14:textId="77777777" w:rsidR="007B705B" w:rsidRPr="00A6067F" w:rsidRDefault="007B705B" w:rsidP="007B705B">
      <w:pPr>
        <w:rPr>
          <w:rFonts w:cstheme="minorHAnsi"/>
        </w:rPr>
      </w:pPr>
      <w:r w:rsidRPr="00A6067F">
        <w:rPr>
          <w:rFonts w:cstheme="minorHAnsi"/>
        </w:rPr>
        <w:t xml:space="preserve">Otherwise, </w:t>
      </w:r>
      <w:r w:rsidRPr="00655B0F">
        <w:rPr>
          <w:b/>
        </w:rPr>
        <w:t>AC3Plus</w:t>
      </w:r>
      <w:r w:rsidRPr="00A6067F">
        <w:rPr>
          <w:rFonts w:cstheme="minorHAnsi"/>
        </w:rPr>
        <w:t xml:space="preserve"> = 0.</w:t>
      </w:r>
    </w:p>
    <w:p w14:paraId="65D2A337" w14:textId="0978CF34" w:rsidR="000F1196" w:rsidRDefault="000F1196" w:rsidP="000F1196">
      <w:pPr>
        <w:pStyle w:val="Heading2"/>
      </w:pPr>
      <w:bookmarkStart w:id="226" w:name="_Set_Population_Identifiers_4"/>
      <w:bookmarkStart w:id="227" w:name="_Toc79153956"/>
      <w:bookmarkStart w:id="228" w:name="_Toc37849776"/>
      <w:bookmarkEnd w:id="226"/>
      <w:r>
        <w:t xml:space="preserve">Project Group </w:t>
      </w:r>
      <w:r w:rsidR="0068205D">
        <w:t xml:space="preserve">and Population </w:t>
      </w:r>
      <w:r>
        <w:t>Household Types - LSAPerson</w:t>
      </w:r>
      <w:bookmarkEnd w:id="227"/>
    </w:p>
    <w:p w14:paraId="5CCC5D47" w14:textId="77777777" w:rsidR="000F1196" w:rsidRDefault="000F1196" w:rsidP="000F1196">
      <w:pPr>
        <w:jc w:val="center"/>
      </w:pPr>
      <w:r>
        <w:rPr>
          <w:rFonts w:ascii="Times New Roman" w:hAnsi="Times New Roman" w:cs="Times New Roman"/>
          <w:noProof/>
          <w:sz w:val="24"/>
          <w:szCs w:val="24"/>
        </w:rPr>
        <mc:AlternateContent>
          <mc:Choice Requires="wpg">
            <w:drawing>
              <wp:inline distT="0" distB="0" distL="0" distR="0" wp14:anchorId="44D7CA9C" wp14:editId="25848BF4">
                <wp:extent cx="3378100" cy="823000"/>
                <wp:effectExtent l="0" t="0" r="13335" b="15240"/>
                <wp:docPr id="74485977" name="Group 744859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78100" cy="823000"/>
                          <a:chOff x="1124722" y="1129513"/>
                          <a:chExt cx="33783" cy="8230"/>
                        </a:xfrm>
                      </wpg:grpSpPr>
                      <wps:wsp>
                        <wps:cNvPr id="74485978" name="AutoShape 469"/>
                        <wps:cNvSpPr>
                          <a:spLocks noChangeArrowheads="1"/>
                        </wps:cNvSpPr>
                        <wps:spPr bwMode="auto">
                          <a:xfrm>
                            <a:off x="1146603" y="1132713"/>
                            <a:ext cx="11902"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510C1DAB" w14:textId="77777777" w:rsidR="000F1196" w:rsidRDefault="000F1196" w:rsidP="000F1196">
                              <w:pPr>
                                <w:pStyle w:val="Style3"/>
                              </w:pPr>
                              <w:r>
                                <w:t>tlsa_Person</w:t>
                              </w:r>
                            </w:p>
                          </w:txbxContent>
                        </wps:txbx>
                        <wps:bodyPr rot="0" vert="horz" wrap="square" lIns="0" tIns="0" rIns="0" bIns="0" anchor="ctr" anchorCtr="0" upright="1">
                          <a:noAutofit/>
                        </wps:bodyPr>
                      </wps:wsp>
                      <wpg:grpSp>
                        <wpg:cNvPr id="74485979" name="Group 432"/>
                        <wpg:cNvGrpSpPr>
                          <a:grpSpLocks/>
                        </wpg:cNvGrpSpPr>
                        <wpg:grpSpPr bwMode="auto">
                          <a:xfrm>
                            <a:off x="1124722" y="1130194"/>
                            <a:ext cx="12803" cy="6634"/>
                            <a:chOff x="1124721" y="1130372"/>
                            <a:chExt cx="12802" cy="6634"/>
                          </a:xfrm>
                        </wpg:grpSpPr>
                        <wps:wsp>
                          <wps:cNvPr id="74485980" name="AutoShape 468"/>
                          <wps:cNvSpPr>
                            <a:spLocks noChangeArrowheads="1"/>
                          </wps:cNvSpPr>
                          <wps:spPr bwMode="auto">
                            <a:xfrm>
                              <a:off x="1124721" y="1130372"/>
                              <a:ext cx="12802"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58DB0FD9" w14:textId="77777777" w:rsidR="000F1196" w:rsidRDefault="000F1196" w:rsidP="000F1196">
                                <w:pPr>
                                  <w:pStyle w:val="Style3"/>
                                </w:pPr>
                                <w:r>
                                  <w:t>tlsa_Enrollment</w:t>
                                </w:r>
                              </w:p>
                            </w:txbxContent>
                          </wps:txbx>
                          <wps:bodyPr rot="0" vert="horz" wrap="square" lIns="0" tIns="0" rIns="0" bIns="0" anchor="ctr" anchorCtr="0" upright="1">
                            <a:noAutofit/>
                          </wps:bodyPr>
                        </wps:wsp>
                        <wps:wsp>
                          <wps:cNvPr id="74485981" name="AutoShape 390"/>
                          <wps:cNvSpPr>
                            <a:spLocks noChangeArrowheads="1"/>
                          </wps:cNvSpPr>
                          <wps:spPr bwMode="auto">
                            <a:xfrm>
                              <a:off x="1124721" y="1134263"/>
                              <a:ext cx="12802"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66FBD2CB" w14:textId="77777777" w:rsidR="000F1196" w:rsidRDefault="000F1196" w:rsidP="000F1196">
                                <w:pPr>
                                  <w:pStyle w:val="Style3"/>
                                </w:pPr>
                                <w:r>
                                  <w:t>tlsa_HHID</w:t>
                                </w:r>
                              </w:p>
                            </w:txbxContent>
                          </wps:txbx>
                          <wps:bodyPr rot="0" vert="horz" wrap="square" lIns="0" tIns="0" rIns="0" bIns="0" anchor="ctr" anchorCtr="0" upright="1">
                            <a:noAutofit/>
                          </wps:bodyPr>
                        </wps:wsp>
                      </wpg:grpSp>
                      <wps:wsp>
                        <wps:cNvPr id="74486016" name="AutoShape 435"/>
                        <wps:cNvSpPr>
                          <a:spLocks/>
                        </wps:cNvSpPr>
                        <wps:spPr bwMode="auto">
                          <a:xfrm flipH="1">
                            <a:off x="1136749" y="1129513"/>
                            <a:ext cx="2423" cy="8230"/>
                          </a:xfrm>
                          <a:prstGeom prst="leftBracket">
                            <a:avLst>
                              <a:gd name="adj" fmla="val 31449"/>
                            </a:avLst>
                          </a:prstGeom>
                          <a:noFill/>
                          <a:ln w="6350">
                            <a:solidFill>
                              <a:schemeClr val="dk1">
                                <a:lumMod val="0"/>
                                <a:lumOff val="0"/>
                              </a:schemeClr>
                            </a:solidFill>
                            <a:round/>
                            <a:headEnd/>
                            <a:tailEnd/>
                          </a:ln>
                          <a:effectLst/>
                          <a:extLst>
                            <a:ext uri="{909E8E84-426E-40DD-AFC4-6F175D3DCCD1}">
                              <a14:hiddenFill xmlns:a14="http://schemas.microsoft.com/office/drawing/2010/main">
                                <a:solidFill>
                                  <a:srgbClr val="5B9BD5"/>
                                </a:solid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74486017" name="AutoShape 436"/>
                        <wps:cNvCnPr>
                          <a:cxnSpLocks noChangeShapeType="1"/>
                        </wps:cNvCnPr>
                        <wps:spPr bwMode="auto">
                          <a:xfrm>
                            <a:off x="1139172" y="1134085"/>
                            <a:ext cx="7431" cy="0"/>
                          </a:xfrm>
                          <a:prstGeom prst="straightConnector1">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g:wgp>
                  </a:graphicData>
                </a:graphic>
              </wp:inline>
            </w:drawing>
          </mc:Choice>
          <mc:Fallback>
            <w:pict>
              <v:group w14:anchorId="44D7CA9C" id="Group 74485977" o:spid="_x0000_s1286" style="width:266pt;height:64.8pt;mso-position-horizontal-relative:char;mso-position-vertical-relative:line" coordorigin="11247,11295" coordsize="33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">
                <v:shape id="AutoShape 469" o:spid="_x0000_s1287" type="#_x0000_t113" style="position:absolute;left:11466;top:11327;width:119;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" fillcolor="#ebd7e1" strokecolor="#c285a3" strokeweight=".5pt">
                  <v:shadow color="black" opacity="0" offset="0,0"/>
                  <v:textbox inset="0,0,0,0">
                    <w:txbxContent>
                      <w:p w14:paraId="510C1DAB" w14:textId="77777777" w:rsidR="000F1196" w:rsidRDefault="000F1196" w:rsidP="000F1196">
                        <w:pPr>
                          <w:pStyle w:val="Style3"/>
                        </w:pPr>
                        <w:r>
                          <w:t>tlsa_Person</w:t>
                        </w:r>
                      </w:p>
                    </w:txbxContent>
                  </v:textbox>
                </v:shape>
                <v:group id="Group 432" o:spid="_x0000_s1288" style="position:absolute;left:11247;top:11301;width:128;height:67" coordorigin="11247,11303" coordsize="12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">
                  <v:shape id="AutoShape 468" o:spid="_x0000_s1289" type="#_x0000_t113" style="position:absolute;left:11247;top:11303;width:128;height: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" fillcolor="#ebd7e1" strokecolor="#c285a3" strokeweight=".5pt">
                    <v:shadow color="black" opacity="0" offset="0,0"/>
                    <v:textbox inset="0,0,0,0">
                      <w:txbxContent>
                        <w:p w14:paraId="58DB0FD9" w14:textId="77777777" w:rsidR="000F1196" w:rsidRDefault="000F1196" w:rsidP="000F1196">
                          <w:pPr>
                            <w:pStyle w:val="Style3"/>
                          </w:pPr>
                          <w:r>
                            <w:t>tlsa_Enrollment</w:t>
                          </w:r>
                        </w:p>
                      </w:txbxContent>
                    </v:textbox>
                  </v:shape>
                  <v:shape id="AutoShape 390" o:spid="_x0000_s1290" type="#_x0000_t113" style="position:absolute;left:11247;top:11342;width:128;height: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" fillcolor="#ebd7e1" strokecolor="#c285a3" strokeweight=".5pt">
                    <v:shadow color="black" opacity="0" offset="0,0"/>
                    <v:textbox inset="0,0,0,0">
                      <w:txbxContent>
                        <w:p w14:paraId="66FBD2CB" w14:textId="77777777" w:rsidR="000F1196" w:rsidRDefault="000F1196" w:rsidP="000F1196">
                          <w:pPr>
                            <w:pStyle w:val="Style3"/>
                          </w:pPr>
                          <w:r>
                            <w:t>tlsa_HHID</w:t>
                          </w:r>
                        </w:p>
                      </w:txbxContent>
                    </v:textbox>
                  </v:shape>
                </v:group>
                <v:shape id="AutoShape 435" o:spid="_x0000_s1291" type="#_x0000_t85" style="position:absolute;left:11367;top:11295;width:24;height:8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" adj="2000" fillcolor="#5b9bd5" strokecolor="black [0]" strokeweight=".5pt">
                  <v:shadow color="black [0]"/>
                  <v:textbox inset="2.88pt,2.88pt,2.88pt,2.88pt"/>
                </v:shape>
                <v:shape id="AutoShape 436" o:spid="_x0000_s1292" type="#_x0000_t32" style="position:absolute;left:11391;top:11340;width: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" strokecolor="black [0]" strokeweight=".5pt">
                  <v:stroke endarrow="block"/>
                  <v:shadow color="black [0]"/>
                </v:shape>
                <w10:anchorlock/>
              </v:group>
            </w:pict>
          </mc:Fallback>
        </mc:AlternateContent>
      </w:r>
    </w:p>
    <w:p w14:paraId="27236701" w14:textId="77777777" w:rsidR="000F1196" w:rsidRDefault="000F1196" w:rsidP="000F1196">
      <w:pPr>
        <w:pStyle w:val="Heading3"/>
      </w:pPr>
      <w:r w:rsidRPr="00C52062">
        <w:t>Relevant Data</w:t>
      </w:r>
    </w:p>
    <w:p w14:paraId="14334EA8" w14:textId="77777777" w:rsidR="000F1196" w:rsidRPr="003A3A97" w:rsidRDefault="000F1196" w:rsidP="000F1196">
      <w:pPr>
        <w:pStyle w:val="Heading4"/>
      </w:pPr>
      <w:r w:rsidRPr="003A3A97">
        <w:t>Source</w:t>
      </w:r>
    </w:p>
    <w:tbl>
      <w:tblPr>
        <w:tblStyle w:val="TableGrid"/>
        <w:tblW w:w="9360" w:type="dxa"/>
        <w:tblLook w:val="04A0" w:firstRow="1" w:lastRow="0" w:firstColumn="1" w:lastColumn="0" w:noHBand="0" w:noVBand="1"/>
      </w:tblPr>
      <w:tblGrid>
        <w:gridCol w:w="9360"/>
      </w:tblGrid>
      <w:tr w:rsidR="000F1196" w:rsidRPr="006B4F91" w14:paraId="0959845D" w14:textId="77777777" w:rsidTr="00845520">
        <w:trPr>
          <w:cantSplit/>
          <w:trHeight w:val="216"/>
        </w:trPr>
        <w:tc>
          <w:tcPr>
            <w:tcW w:w="9360" w:type="dxa"/>
            <w:shd w:val="clear" w:color="auto" w:fill="FDE9D9" w:themeFill="accent6" w:themeFillTint="33"/>
          </w:tcPr>
          <w:p w14:paraId="0F5D4CD7" w14:textId="77777777" w:rsidR="000F1196" w:rsidRPr="006B4F91" w:rsidRDefault="000F1196" w:rsidP="00845520">
            <w:pPr>
              <w:pStyle w:val="NoSpacing"/>
              <w:rPr>
                <w:b/>
                <w:bCs/>
              </w:rPr>
            </w:pPr>
            <w:r>
              <w:rPr>
                <w:b/>
                <w:bCs/>
              </w:rPr>
              <w:t>tlsa_HHID</w:t>
            </w:r>
          </w:p>
        </w:tc>
      </w:tr>
      <w:tr w:rsidR="000F1196" w:rsidRPr="00BC21DA" w14:paraId="51903890" w14:textId="77777777" w:rsidTr="00845520">
        <w:trPr>
          <w:cantSplit/>
          <w:trHeight w:val="216"/>
        </w:trPr>
        <w:tc>
          <w:tcPr>
            <w:tcW w:w="9360" w:type="dxa"/>
            <w:shd w:val="clear" w:color="auto" w:fill="auto"/>
          </w:tcPr>
          <w:p w14:paraId="4A37965D" w14:textId="77777777" w:rsidR="000F1196" w:rsidRPr="00BC21DA" w:rsidRDefault="000F1196" w:rsidP="00845520">
            <w:pPr>
              <w:pStyle w:val="NoSpacing"/>
            </w:pPr>
            <w:r>
              <w:t>ActiveHHType</w:t>
            </w:r>
          </w:p>
        </w:tc>
      </w:tr>
      <w:tr w:rsidR="000F1196" w:rsidRPr="006B4F91" w14:paraId="6014C579" w14:textId="77777777" w:rsidTr="00845520">
        <w:trPr>
          <w:cantSplit/>
          <w:trHeight w:val="216"/>
        </w:trPr>
        <w:tc>
          <w:tcPr>
            <w:tcW w:w="9360" w:type="dxa"/>
            <w:shd w:val="clear" w:color="auto" w:fill="FDE9D9" w:themeFill="accent6" w:themeFillTint="33"/>
          </w:tcPr>
          <w:p w14:paraId="24D6D0CB" w14:textId="77777777" w:rsidR="000F1196" w:rsidRDefault="000F1196" w:rsidP="00845520">
            <w:pPr>
              <w:pStyle w:val="NoSpacing"/>
              <w:rPr>
                <w:b/>
                <w:bCs/>
              </w:rPr>
            </w:pPr>
            <w:r>
              <w:rPr>
                <w:b/>
                <w:bCs/>
              </w:rPr>
              <w:t>tlsa</w:t>
            </w:r>
            <w:r w:rsidRPr="006B4F91">
              <w:rPr>
                <w:b/>
                <w:bCs/>
              </w:rPr>
              <w:t>_Enrollment</w:t>
            </w:r>
          </w:p>
        </w:tc>
      </w:tr>
      <w:tr w:rsidR="000F1196" w:rsidRPr="006B4F91" w14:paraId="53A70F27" w14:textId="77777777" w:rsidTr="00845520">
        <w:trPr>
          <w:cantSplit/>
          <w:trHeight w:val="216"/>
        </w:trPr>
        <w:tc>
          <w:tcPr>
            <w:tcW w:w="9360" w:type="dxa"/>
          </w:tcPr>
          <w:p w14:paraId="17E8A8F9" w14:textId="77777777" w:rsidR="000F1196" w:rsidRPr="006B4F91" w:rsidRDefault="000F1196" w:rsidP="00845520">
            <w:pPr>
              <w:pStyle w:val="NoSpacing"/>
              <w:rPr>
                <w:bCs/>
              </w:rPr>
            </w:pPr>
            <w:r>
              <w:rPr>
                <w:bCs/>
              </w:rPr>
              <w:t>ProjectType</w:t>
            </w:r>
          </w:p>
        </w:tc>
      </w:tr>
      <w:tr w:rsidR="000F1196" w:rsidRPr="006B4F91" w14:paraId="6FF127D2" w14:textId="77777777" w:rsidTr="00845520">
        <w:trPr>
          <w:cantSplit/>
          <w:trHeight w:val="216"/>
        </w:trPr>
        <w:tc>
          <w:tcPr>
            <w:tcW w:w="9360" w:type="dxa"/>
          </w:tcPr>
          <w:p w14:paraId="4AFD3BEF" w14:textId="77777777" w:rsidR="000F1196" w:rsidRDefault="000F1196" w:rsidP="00845520">
            <w:pPr>
              <w:pStyle w:val="NoSpacing"/>
              <w:rPr>
                <w:bCs/>
              </w:rPr>
            </w:pPr>
            <w:r>
              <w:rPr>
                <w:bCs/>
              </w:rPr>
              <w:t>ActiveAge</w:t>
            </w:r>
          </w:p>
        </w:tc>
      </w:tr>
      <w:tr w:rsidR="000F1196" w:rsidRPr="006B4F91" w14:paraId="1BE662C3" w14:textId="77777777" w:rsidTr="00845520">
        <w:trPr>
          <w:cantSplit/>
          <w:trHeight w:val="216"/>
        </w:trPr>
        <w:tc>
          <w:tcPr>
            <w:tcW w:w="9360" w:type="dxa"/>
          </w:tcPr>
          <w:p w14:paraId="1191A7FD" w14:textId="77777777" w:rsidR="000F1196" w:rsidRDefault="000F1196" w:rsidP="00845520">
            <w:pPr>
              <w:pStyle w:val="NoSpacing"/>
              <w:rPr>
                <w:bCs/>
              </w:rPr>
            </w:pPr>
            <w:r>
              <w:rPr>
                <w:bCs/>
              </w:rPr>
              <w:t>Active</w:t>
            </w:r>
          </w:p>
        </w:tc>
      </w:tr>
      <w:tr w:rsidR="000F1196" w:rsidRPr="006B4F91" w14:paraId="52C3131E" w14:textId="77777777" w:rsidTr="00845520">
        <w:trPr>
          <w:cantSplit/>
          <w:trHeight w:val="216"/>
        </w:trPr>
        <w:tc>
          <w:tcPr>
            <w:tcW w:w="9360" w:type="dxa"/>
          </w:tcPr>
          <w:p w14:paraId="7067A21D" w14:textId="77777777" w:rsidR="000F1196" w:rsidRDefault="000F1196" w:rsidP="00845520">
            <w:pPr>
              <w:pStyle w:val="NoSpacing"/>
              <w:rPr>
                <w:bCs/>
              </w:rPr>
            </w:pPr>
            <w:r>
              <w:rPr>
                <w:bCs/>
              </w:rPr>
              <w:t>AHAR</w:t>
            </w:r>
          </w:p>
        </w:tc>
      </w:tr>
      <w:tr w:rsidR="000F1196" w:rsidRPr="006B4F91" w14:paraId="62B9F080" w14:textId="77777777" w:rsidTr="00845520">
        <w:trPr>
          <w:cantSplit/>
          <w:trHeight w:val="216"/>
        </w:trPr>
        <w:tc>
          <w:tcPr>
            <w:tcW w:w="9360" w:type="dxa"/>
          </w:tcPr>
          <w:p w14:paraId="5EE71914" w14:textId="0C7B9516" w:rsidR="000F1196" w:rsidRDefault="000F1196" w:rsidP="000F1196">
            <w:pPr>
              <w:pStyle w:val="NoSpacing"/>
              <w:rPr>
                <w:bCs/>
              </w:rPr>
            </w:pPr>
            <w:r w:rsidRPr="005F4836">
              <w:t>HHChronic</w:t>
            </w:r>
          </w:p>
        </w:tc>
      </w:tr>
      <w:tr w:rsidR="000F1196" w:rsidRPr="006B4F91" w14:paraId="012C5538" w14:textId="77777777" w:rsidTr="00845520">
        <w:trPr>
          <w:cantSplit/>
          <w:trHeight w:val="216"/>
        </w:trPr>
        <w:tc>
          <w:tcPr>
            <w:tcW w:w="9360" w:type="dxa"/>
          </w:tcPr>
          <w:p w14:paraId="0467120E" w14:textId="1CCDE651" w:rsidR="000F1196" w:rsidRPr="005F4836" w:rsidRDefault="000F1196" w:rsidP="000F1196">
            <w:pPr>
              <w:pStyle w:val="NoSpacing"/>
            </w:pPr>
            <w:r w:rsidRPr="005F4836">
              <w:t>HHVet</w:t>
            </w:r>
          </w:p>
        </w:tc>
      </w:tr>
      <w:tr w:rsidR="000F1196" w:rsidRPr="006B4F91" w14:paraId="10C501C5" w14:textId="77777777" w:rsidTr="00845520">
        <w:trPr>
          <w:cantSplit/>
          <w:trHeight w:val="216"/>
        </w:trPr>
        <w:tc>
          <w:tcPr>
            <w:tcW w:w="9360" w:type="dxa"/>
          </w:tcPr>
          <w:p w14:paraId="5CFDD443" w14:textId="70E1A241" w:rsidR="000F1196" w:rsidRPr="005F4836" w:rsidRDefault="000F1196" w:rsidP="000F1196">
            <w:pPr>
              <w:pStyle w:val="NoSpacing"/>
            </w:pPr>
            <w:r w:rsidRPr="005F4836">
              <w:t>HHDisability</w:t>
            </w:r>
          </w:p>
        </w:tc>
      </w:tr>
      <w:tr w:rsidR="000F1196" w:rsidRPr="006B4F91" w14:paraId="1078B2BD" w14:textId="77777777" w:rsidTr="00845520">
        <w:trPr>
          <w:cantSplit/>
          <w:trHeight w:val="216"/>
        </w:trPr>
        <w:tc>
          <w:tcPr>
            <w:tcW w:w="9360" w:type="dxa"/>
          </w:tcPr>
          <w:p w14:paraId="62C3E6C3" w14:textId="016DC5B8" w:rsidR="000F1196" w:rsidRPr="005F4836" w:rsidRDefault="000F1196" w:rsidP="000F1196">
            <w:pPr>
              <w:pStyle w:val="NoSpacing"/>
            </w:pPr>
            <w:r w:rsidRPr="005F4836">
              <w:t>HHFleeingDV</w:t>
            </w:r>
          </w:p>
        </w:tc>
      </w:tr>
      <w:tr w:rsidR="000F1196" w:rsidRPr="006B4F91" w14:paraId="15A04A4C" w14:textId="77777777" w:rsidTr="00845520">
        <w:trPr>
          <w:cantSplit/>
          <w:trHeight w:val="216"/>
        </w:trPr>
        <w:tc>
          <w:tcPr>
            <w:tcW w:w="9360" w:type="dxa"/>
          </w:tcPr>
          <w:p w14:paraId="1851CFDF" w14:textId="414F067F" w:rsidR="000F1196" w:rsidRPr="005F4836" w:rsidRDefault="000F1196" w:rsidP="000F1196">
            <w:pPr>
              <w:pStyle w:val="NoSpacing"/>
            </w:pPr>
            <w:r w:rsidRPr="005F4836">
              <w:t>HHAdultAge</w:t>
            </w:r>
          </w:p>
        </w:tc>
      </w:tr>
      <w:tr w:rsidR="000F1196" w:rsidRPr="006B4F91" w14:paraId="72CF5D52" w14:textId="77777777" w:rsidTr="00845520">
        <w:trPr>
          <w:cantSplit/>
          <w:trHeight w:val="216"/>
        </w:trPr>
        <w:tc>
          <w:tcPr>
            <w:tcW w:w="9360" w:type="dxa"/>
          </w:tcPr>
          <w:p w14:paraId="4B616793" w14:textId="183C1AB6" w:rsidR="000F1196" w:rsidRPr="005F4836" w:rsidRDefault="000F1196" w:rsidP="000F1196">
            <w:pPr>
              <w:pStyle w:val="NoSpacing"/>
            </w:pPr>
            <w:r w:rsidRPr="005F4836">
              <w:t>HHParent</w:t>
            </w:r>
          </w:p>
        </w:tc>
      </w:tr>
      <w:tr w:rsidR="000F1196" w:rsidRPr="006B4F91" w14:paraId="7DCB2339" w14:textId="77777777" w:rsidTr="00845520">
        <w:trPr>
          <w:cantSplit/>
          <w:trHeight w:val="216"/>
        </w:trPr>
        <w:tc>
          <w:tcPr>
            <w:tcW w:w="9360" w:type="dxa"/>
          </w:tcPr>
          <w:p w14:paraId="36E156C9" w14:textId="75134979" w:rsidR="000F1196" w:rsidRPr="005F4836" w:rsidRDefault="000F1196" w:rsidP="000F1196">
            <w:pPr>
              <w:pStyle w:val="NoSpacing"/>
            </w:pPr>
            <w:r w:rsidRPr="005F4836">
              <w:t>AC3Plus</w:t>
            </w:r>
          </w:p>
        </w:tc>
      </w:tr>
    </w:tbl>
    <w:p w14:paraId="20C144FC" w14:textId="77777777" w:rsidR="000F1196" w:rsidRPr="003A3A97" w:rsidRDefault="000F1196" w:rsidP="000F1196">
      <w:pPr>
        <w:pStyle w:val="Heading4"/>
      </w:pPr>
      <w:r w:rsidRPr="003A3A97">
        <w:t>Target</w:t>
      </w:r>
    </w:p>
    <w:p w14:paraId="31803E48" w14:textId="77777777" w:rsidR="000F1196" w:rsidRPr="00973BA1" w:rsidRDefault="000F1196" w:rsidP="000F1196">
      <w:r>
        <w:t>See</w:t>
      </w:r>
      <w:r w:rsidRPr="007D579B">
        <w:rPr>
          <w:rFonts w:cs="Open Sans"/>
        </w:rPr>
        <w:t xml:space="preserve"> </w:t>
      </w:r>
      <w:r>
        <w:rPr>
          <w:rFonts w:cs="Open Sans"/>
        </w:rPr>
        <w:t>section</w:t>
      </w:r>
      <w:r>
        <w:t xml:space="preserve"> </w:t>
      </w:r>
      <w:hyperlink w:anchor="_Get_Active_Clients" w:history="1">
        <w:r>
          <w:rPr>
            <w:rStyle w:val="Hyperlink"/>
          </w:rPr>
          <w:t>5.3 Get Active Clients for LSAPerson</w:t>
        </w:r>
      </w:hyperlink>
      <w:r>
        <w:t xml:space="preserve"> for column descriptions.</w:t>
      </w:r>
    </w:p>
    <w:tbl>
      <w:tblPr>
        <w:tblStyle w:val="TableGrid"/>
        <w:tblW w:w="9355" w:type="dxa"/>
        <w:tblLook w:val="04A0" w:firstRow="1" w:lastRow="0" w:firstColumn="1" w:lastColumn="0" w:noHBand="0" w:noVBand="1"/>
      </w:tblPr>
      <w:tblGrid>
        <w:gridCol w:w="9355"/>
      </w:tblGrid>
      <w:tr w:rsidR="000F1196" w:rsidRPr="009E0F56" w14:paraId="3F64107C" w14:textId="77777777" w:rsidTr="00845520">
        <w:trPr>
          <w:cantSplit/>
          <w:trHeight w:val="216"/>
        </w:trPr>
        <w:tc>
          <w:tcPr>
            <w:tcW w:w="9355" w:type="dxa"/>
            <w:shd w:val="clear" w:color="auto" w:fill="76923C" w:themeFill="accent3" w:themeFillShade="BF"/>
          </w:tcPr>
          <w:p w14:paraId="1FE2159E" w14:textId="77777777" w:rsidR="000F1196" w:rsidRPr="0088191A" w:rsidRDefault="000F1196" w:rsidP="00845520">
            <w:pPr>
              <w:pStyle w:val="NoSpacing"/>
              <w:rPr>
                <w:b/>
                <w:color w:val="FFFFFF" w:themeColor="background1"/>
              </w:rPr>
            </w:pPr>
            <w:r>
              <w:rPr>
                <w:b/>
                <w:color w:val="FFFFFF" w:themeColor="background1"/>
              </w:rPr>
              <w:t>tlsa_Person</w:t>
            </w:r>
          </w:p>
        </w:tc>
      </w:tr>
      <w:tr w:rsidR="000F1196" w14:paraId="367F0E6E" w14:textId="77777777" w:rsidTr="00845520">
        <w:trPr>
          <w:cantSplit/>
          <w:trHeight w:val="216"/>
        </w:trPr>
        <w:tc>
          <w:tcPr>
            <w:tcW w:w="9355" w:type="dxa"/>
          </w:tcPr>
          <w:p w14:paraId="7CD946D3" w14:textId="7DC74581" w:rsidR="000F1196" w:rsidRPr="006018B9" w:rsidRDefault="000F1196" w:rsidP="00845520">
            <w:pPr>
              <w:pStyle w:val="NoSpacing"/>
              <w:rPr>
                <w:b/>
              </w:rPr>
            </w:pPr>
            <w:r>
              <w:rPr>
                <w:b/>
              </w:rPr>
              <w:t>HHTypeEST</w:t>
            </w:r>
            <w:r w:rsidR="00C74204">
              <w:rPr>
                <w:b/>
              </w:rPr>
              <w:t>/RRH/PSH</w:t>
            </w:r>
          </w:p>
        </w:tc>
      </w:tr>
      <w:tr w:rsidR="000F1196" w14:paraId="0327FCE1" w14:textId="77777777" w:rsidTr="00845520">
        <w:trPr>
          <w:cantSplit/>
          <w:trHeight w:val="216"/>
        </w:trPr>
        <w:tc>
          <w:tcPr>
            <w:tcW w:w="9355" w:type="dxa"/>
          </w:tcPr>
          <w:p w14:paraId="66A92CC9" w14:textId="1BB8C423" w:rsidR="000F1196" w:rsidRDefault="000F1196" w:rsidP="00845520">
            <w:pPr>
              <w:pStyle w:val="NoSpacing"/>
              <w:rPr>
                <w:b/>
              </w:rPr>
            </w:pPr>
            <w:r>
              <w:rPr>
                <w:b/>
              </w:rPr>
              <w:t>HoHEST</w:t>
            </w:r>
            <w:r w:rsidR="00C74204">
              <w:rPr>
                <w:b/>
              </w:rPr>
              <w:t>/RRH/PSH</w:t>
            </w:r>
          </w:p>
        </w:tc>
      </w:tr>
      <w:tr w:rsidR="000F1196" w14:paraId="5E293081" w14:textId="77777777" w:rsidTr="00845520">
        <w:trPr>
          <w:cantSplit/>
          <w:trHeight w:val="216"/>
        </w:trPr>
        <w:tc>
          <w:tcPr>
            <w:tcW w:w="9355" w:type="dxa"/>
          </w:tcPr>
          <w:p w14:paraId="6BE22819" w14:textId="1A493FE5" w:rsidR="000F1196" w:rsidRDefault="000F1196" w:rsidP="00845520">
            <w:pPr>
              <w:pStyle w:val="NoSpacing"/>
              <w:rPr>
                <w:b/>
              </w:rPr>
            </w:pPr>
            <w:r>
              <w:rPr>
                <w:b/>
              </w:rPr>
              <w:t>AdultEST</w:t>
            </w:r>
            <w:r w:rsidR="00C74204">
              <w:rPr>
                <w:b/>
              </w:rPr>
              <w:t>/RRH/PSH</w:t>
            </w:r>
          </w:p>
        </w:tc>
      </w:tr>
      <w:tr w:rsidR="000F1196" w14:paraId="430E02BB" w14:textId="77777777" w:rsidTr="00845520">
        <w:trPr>
          <w:cantSplit/>
          <w:trHeight w:val="216"/>
        </w:trPr>
        <w:tc>
          <w:tcPr>
            <w:tcW w:w="9355" w:type="dxa"/>
          </w:tcPr>
          <w:p w14:paraId="4048C72E" w14:textId="0724EB1E" w:rsidR="000F1196" w:rsidRDefault="000F1196" w:rsidP="00845520">
            <w:pPr>
              <w:pStyle w:val="NoSpacing"/>
              <w:rPr>
                <w:b/>
              </w:rPr>
            </w:pPr>
            <w:r>
              <w:rPr>
                <w:b/>
              </w:rPr>
              <w:t>AHAREST</w:t>
            </w:r>
            <w:r w:rsidR="00C74204">
              <w:rPr>
                <w:b/>
              </w:rPr>
              <w:t>/RRH/PSH</w:t>
            </w:r>
          </w:p>
        </w:tc>
      </w:tr>
      <w:tr w:rsidR="000F1196" w14:paraId="31D538F6" w14:textId="77777777" w:rsidTr="00845520">
        <w:trPr>
          <w:cantSplit/>
          <w:trHeight w:val="216"/>
        </w:trPr>
        <w:tc>
          <w:tcPr>
            <w:tcW w:w="9355" w:type="dxa"/>
          </w:tcPr>
          <w:p w14:paraId="4EDA900E" w14:textId="2E5C96D8" w:rsidR="000F1196" w:rsidRDefault="000F1196" w:rsidP="00845520">
            <w:pPr>
              <w:pStyle w:val="NoSpacing"/>
              <w:rPr>
                <w:b/>
              </w:rPr>
            </w:pPr>
            <w:r>
              <w:rPr>
                <w:b/>
              </w:rPr>
              <w:t>AHARHoHEST</w:t>
            </w:r>
            <w:r w:rsidR="00C74204">
              <w:rPr>
                <w:b/>
              </w:rPr>
              <w:t>/RRH/PSH</w:t>
            </w:r>
          </w:p>
        </w:tc>
      </w:tr>
      <w:tr w:rsidR="000F1196" w14:paraId="7F660C96" w14:textId="77777777" w:rsidTr="00845520">
        <w:trPr>
          <w:cantSplit/>
          <w:trHeight w:val="216"/>
        </w:trPr>
        <w:tc>
          <w:tcPr>
            <w:tcW w:w="9355" w:type="dxa"/>
          </w:tcPr>
          <w:p w14:paraId="29E63402" w14:textId="3113B81B" w:rsidR="000F1196" w:rsidRDefault="000F1196" w:rsidP="00845520">
            <w:pPr>
              <w:pStyle w:val="NoSpacing"/>
              <w:rPr>
                <w:b/>
                <w:bCs/>
              </w:rPr>
            </w:pPr>
            <w:r>
              <w:rPr>
                <w:b/>
              </w:rPr>
              <w:t>AHARAdultEST</w:t>
            </w:r>
            <w:r w:rsidR="00C74204">
              <w:rPr>
                <w:b/>
              </w:rPr>
              <w:t>/RRH/PSH</w:t>
            </w:r>
          </w:p>
        </w:tc>
      </w:tr>
      <w:tr w:rsidR="000F1196" w14:paraId="5DBC89B8" w14:textId="77777777" w:rsidTr="00845520">
        <w:trPr>
          <w:cantSplit/>
          <w:trHeight w:val="216"/>
        </w:trPr>
        <w:tc>
          <w:tcPr>
            <w:tcW w:w="9355" w:type="dxa"/>
          </w:tcPr>
          <w:p w14:paraId="08847D03" w14:textId="18D5DE13" w:rsidR="000F1196" w:rsidRDefault="00623F97" w:rsidP="000F1196">
            <w:pPr>
              <w:pStyle w:val="NoSpacing"/>
              <w:rPr>
                <w:b/>
                <w:bCs/>
              </w:rPr>
            </w:pPr>
            <w:r w:rsidRPr="006A69D6">
              <w:rPr>
                <w:b/>
                <w:bCs/>
              </w:rPr>
              <w:t xml:space="preserve"> HHChronicEST</w:t>
            </w:r>
            <w:r w:rsidR="00C74204" w:rsidRPr="006A69D6">
              <w:rPr>
                <w:b/>
                <w:bCs/>
              </w:rPr>
              <w:t>/RRH</w:t>
            </w:r>
            <w:r w:rsidR="00C74204">
              <w:rPr>
                <w:b/>
              </w:rPr>
              <w:t>/PSH</w:t>
            </w:r>
          </w:p>
        </w:tc>
      </w:tr>
      <w:tr w:rsidR="000F1196" w14:paraId="1422F0FF" w14:textId="77777777" w:rsidTr="00845520">
        <w:trPr>
          <w:cantSplit/>
          <w:trHeight w:val="216"/>
        </w:trPr>
        <w:tc>
          <w:tcPr>
            <w:tcW w:w="9355" w:type="dxa"/>
          </w:tcPr>
          <w:p w14:paraId="6407A3C7" w14:textId="5271F147" w:rsidR="000F1196" w:rsidRPr="006B4F91" w:rsidRDefault="000F1196" w:rsidP="000F1196">
            <w:pPr>
              <w:pStyle w:val="NoSpacing"/>
              <w:rPr>
                <w:b/>
              </w:rPr>
            </w:pPr>
            <w:r w:rsidRPr="006B4F91">
              <w:rPr>
                <w:b/>
              </w:rPr>
              <w:t>HHVet</w:t>
            </w:r>
            <w:r>
              <w:rPr>
                <w:b/>
              </w:rPr>
              <w:t>EST</w:t>
            </w:r>
            <w:r w:rsidR="00C74204">
              <w:rPr>
                <w:b/>
              </w:rPr>
              <w:t>/RRH/PSH</w:t>
            </w:r>
          </w:p>
        </w:tc>
      </w:tr>
      <w:tr w:rsidR="000F1196" w14:paraId="09AE0EB9" w14:textId="77777777" w:rsidTr="00845520">
        <w:trPr>
          <w:cantSplit/>
          <w:trHeight w:val="216"/>
        </w:trPr>
        <w:tc>
          <w:tcPr>
            <w:tcW w:w="9355" w:type="dxa"/>
          </w:tcPr>
          <w:p w14:paraId="2B7A30C7" w14:textId="78420802" w:rsidR="000F1196" w:rsidRPr="006B4F91" w:rsidRDefault="000F1196" w:rsidP="000F1196">
            <w:pPr>
              <w:pStyle w:val="NoSpacing"/>
              <w:rPr>
                <w:b/>
              </w:rPr>
            </w:pPr>
            <w:r w:rsidRPr="006B4F91">
              <w:rPr>
                <w:b/>
              </w:rPr>
              <w:t>HHDisability</w:t>
            </w:r>
            <w:r>
              <w:rPr>
                <w:b/>
              </w:rPr>
              <w:t>EST</w:t>
            </w:r>
            <w:r w:rsidR="00C74204">
              <w:rPr>
                <w:b/>
              </w:rPr>
              <w:t>/RRH/PSH</w:t>
            </w:r>
          </w:p>
        </w:tc>
      </w:tr>
      <w:tr w:rsidR="000F1196" w14:paraId="379A1D26" w14:textId="77777777" w:rsidTr="00845520">
        <w:trPr>
          <w:cantSplit/>
          <w:trHeight w:val="216"/>
        </w:trPr>
        <w:tc>
          <w:tcPr>
            <w:tcW w:w="9355" w:type="dxa"/>
          </w:tcPr>
          <w:p w14:paraId="0638441F" w14:textId="183A1F0D" w:rsidR="000F1196" w:rsidRPr="006B4F91" w:rsidRDefault="000F1196" w:rsidP="000F1196">
            <w:pPr>
              <w:pStyle w:val="NoSpacing"/>
              <w:rPr>
                <w:b/>
              </w:rPr>
            </w:pPr>
            <w:r w:rsidRPr="006B4F91">
              <w:rPr>
                <w:b/>
              </w:rPr>
              <w:t>HHFleeingDV</w:t>
            </w:r>
            <w:r>
              <w:rPr>
                <w:b/>
              </w:rPr>
              <w:t>EST</w:t>
            </w:r>
            <w:r w:rsidR="00C74204">
              <w:rPr>
                <w:b/>
              </w:rPr>
              <w:t>/RRH/PSH</w:t>
            </w:r>
          </w:p>
        </w:tc>
      </w:tr>
      <w:tr w:rsidR="000F1196" w14:paraId="70E2139C" w14:textId="77777777" w:rsidTr="00845520">
        <w:trPr>
          <w:cantSplit/>
          <w:trHeight w:val="216"/>
        </w:trPr>
        <w:tc>
          <w:tcPr>
            <w:tcW w:w="9355" w:type="dxa"/>
          </w:tcPr>
          <w:p w14:paraId="6803B275" w14:textId="3C0F22EF" w:rsidR="000F1196" w:rsidRDefault="000F1196" w:rsidP="000F1196">
            <w:pPr>
              <w:pStyle w:val="NoSpacing"/>
              <w:rPr>
                <w:b/>
              </w:rPr>
            </w:pPr>
            <w:r w:rsidRPr="006B4F91">
              <w:rPr>
                <w:b/>
              </w:rPr>
              <w:t>HHParent</w:t>
            </w:r>
            <w:r>
              <w:rPr>
                <w:b/>
              </w:rPr>
              <w:t>EST</w:t>
            </w:r>
            <w:r w:rsidR="00C74204">
              <w:rPr>
                <w:b/>
              </w:rPr>
              <w:t>/RRH/PSH</w:t>
            </w:r>
          </w:p>
        </w:tc>
      </w:tr>
      <w:tr w:rsidR="000F1196" w14:paraId="240FCF3A" w14:textId="77777777" w:rsidTr="00845520">
        <w:trPr>
          <w:cantSplit/>
          <w:trHeight w:val="216"/>
        </w:trPr>
        <w:tc>
          <w:tcPr>
            <w:tcW w:w="9355" w:type="dxa"/>
          </w:tcPr>
          <w:p w14:paraId="30B17CDC" w14:textId="2BBBEF76" w:rsidR="000F1196" w:rsidRPr="006B4F91" w:rsidRDefault="000F1196" w:rsidP="000F1196">
            <w:pPr>
              <w:pStyle w:val="NoSpacing"/>
              <w:rPr>
                <w:b/>
              </w:rPr>
            </w:pPr>
            <w:r w:rsidRPr="006B4F91">
              <w:rPr>
                <w:b/>
              </w:rPr>
              <w:t>AC3Plus</w:t>
            </w:r>
            <w:r>
              <w:rPr>
                <w:b/>
              </w:rPr>
              <w:t>EST</w:t>
            </w:r>
            <w:r w:rsidR="00C74204">
              <w:rPr>
                <w:b/>
              </w:rPr>
              <w:t>/RRH/PSH</w:t>
            </w:r>
          </w:p>
        </w:tc>
      </w:tr>
    </w:tbl>
    <w:p w14:paraId="643997EB" w14:textId="77777777" w:rsidR="000F1196" w:rsidRPr="00C52062" w:rsidRDefault="000F1196" w:rsidP="000F1196">
      <w:pPr>
        <w:pStyle w:val="Heading3"/>
      </w:pPr>
      <w:r w:rsidRPr="00C52062">
        <w:t>Logic</w:t>
      </w:r>
    </w:p>
    <w:p w14:paraId="1085FBF3" w14:textId="77777777" w:rsidR="000F1196" w:rsidRDefault="000F1196" w:rsidP="000F1196">
      <w:pPr>
        <w:rPr>
          <w:rFonts w:eastAsia="Times New Roman" w:cstheme="minorHAnsi"/>
        </w:rPr>
      </w:pPr>
      <w:r>
        <w:rPr>
          <w:rFonts w:eastAsia="Times New Roman" w:cstheme="minorHAnsi"/>
        </w:rPr>
        <w:t>These columns are reported for all active clients and identify the household types, if any, for enrollments that meet the column criteria for each project group.</w:t>
      </w:r>
    </w:p>
    <w:p w14:paraId="7F1F4A21" w14:textId="77777777" w:rsidR="000F1196" w:rsidRDefault="000F1196" w:rsidP="000F1196">
      <w:r>
        <w:t>The criteria associated with project group identifiers is the same:</w:t>
      </w:r>
    </w:p>
    <w:p w14:paraId="6E6BBE4F" w14:textId="77777777" w:rsidR="000F1196" w:rsidRPr="007A732C" w:rsidRDefault="000F1196" w:rsidP="000F1196">
      <w:pPr>
        <w:pStyle w:val="ListParagraph"/>
        <w:numPr>
          <w:ilvl w:val="0"/>
          <w:numId w:val="93"/>
        </w:numPr>
      </w:pPr>
      <w:r>
        <w:t xml:space="preserve">EST – </w:t>
      </w:r>
      <w:r w:rsidRPr="007A732C">
        <w:rPr>
          <w:b/>
        </w:rPr>
        <w:t>ProjectType</w:t>
      </w:r>
      <w:r w:rsidRPr="007A732C">
        <w:rPr>
          <w:bCs/>
        </w:rPr>
        <w:t xml:space="preserve"> in (1,2,8)</w:t>
      </w:r>
    </w:p>
    <w:p w14:paraId="3670D350" w14:textId="77777777" w:rsidR="000F1196" w:rsidRPr="00597761" w:rsidRDefault="000F1196" w:rsidP="000F1196">
      <w:pPr>
        <w:pStyle w:val="ListParagraph"/>
        <w:numPr>
          <w:ilvl w:val="0"/>
          <w:numId w:val="93"/>
        </w:numPr>
        <w:rPr>
          <w:bCs/>
        </w:rPr>
      </w:pPr>
      <w:r>
        <w:t xml:space="preserve">RRH – </w:t>
      </w:r>
      <w:r w:rsidRPr="007A732C">
        <w:rPr>
          <w:b/>
        </w:rPr>
        <w:t>ProjectType</w:t>
      </w:r>
      <w:r w:rsidRPr="00597761">
        <w:rPr>
          <w:bCs/>
        </w:rPr>
        <w:t xml:space="preserve"> = 13</w:t>
      </w:r>
    </w:p>
    <w:p w14:paraId="21676C38" w14:textId="77777777" w:rsidR="000F1196" w:rsidRPr="007A732C" w:rsidRDefault="000F1196" w:rsidP="000F1196">
      <w:pPr>
        <w:pStyle w:val="ListParagraph"/>
        <w:numPr>
          <w:ilvl w:val="0"/>
          <w:numId w:val="93"/>
        </w:numPr>
      </w:pPr>
      <w:r w:rsidRPr="00597761">
        <w:rPr>
          <w:bCs/>
        </w:rPr>
        <w:t>PSH –</w:t>
      </w:r>
      <w:r>
        <w:rPr>
          <w:bCs/>
        </w:rPr>
        <w:t xml:space="preserve"> </w:t>
      </w:r>
      <w:r w:rsidRPr="00845520">
        <w:rPr>
          <w:b/>
        </w:rPr>
        <w:t>ProjectType</w:t>
      </w:r>
      <w:r w:rsidRPr="007A732C">
        <w:rPr>
          <w:bCs/>
        </w:rPr>
        <w:t xml:space="preserve"> = 3</w:t>
      </w:r>
    </w:p>
    <w:p w14:paraId="17AF771D" w14:textId="77777777" w:rsidR="000F1196" w:rsidRDefault="000F1196" w:rsidP="000F1196">
      <w:r>
        <w:t>Regardless of the project group in the suffix of the column name, there are only slight differences in logic for these columns:</w:t>
      </w:r>
    </w:p>
    <w:tbl>
      <w:tblPr>
        <w:tblStyle w:val="Style11"/>
        <w:tblW w:w="0" w:type="auto"/>
        <w:tblLook w:val="04A0" w:firstRow="1" w:lastRow="0" w:firstColumn="1" w:lastColumn="0" w:noHBand="0" w:noVBand="1"/>
      </w:tblPr>
      <w:tblGrid>
        <w:gridCol w:w="2531"/>
        <w:gridCol w:w="6819"/>
      </w:tblGrid>
      <w:tr w:rsidR="000F1196" w:rsidRPr="00297F44" w14:paraId="45937E34" w14:textId="77777777" w:rsidTr="00975D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1" w:type="dxa"/>
          </w:tcPr>
          <w:p w14:paraId="4179540C" w14:textId="77777777" w:rsidR="000F1196" w:rsidRPr="00297F44" w:rsidRDefault="000F1196" w:rsidP="00845520">
            <w:pPr>
              <w:spacing w:before="40" w:after="40" w:line="240" w:lineRule="auto"/>
            </w:pPr>
            <w:r>
              <w:t>Column</w:t>
            </w:r>
          </w:p>
        </w:tc>
        <w:tc>
          <w:tcPr>
            <w:tcW w:w="6819" w:type="dxa"/>
          </w:tcPr>
          <w:p w14:paraId="669A3942" w14:textId="535387C8" w:rsidR="000F1196" w:rsidRPr="00845520" w:rsidRDefault="000F1196" w:rsidP="00845520">
            <w:pPr>
              <w:spacing w:before="40" w:after="40" w:line="240" w:lineRule="auto"/>
              <w:cnfStyle w:val="100000000000" w:firstRow="1" w:lastRow="0" w:firstColumn="0" w:lastColumn="0" w:oddVBand="0" w:evenVBand="0" w:oddHBand="0" w:evenHBand="0" w:firstRowFirstColumn="0" w:firstRowLastColumn="0" w:lastRowFirstColumn="0" w:lastRowLastColumn="0"/>
            </w:pPr>
            <w:r w:rsidRPr="00845520">
              <w:t>Criteria</w:t>
            </w:r>
          </w:p>
        </w:tc>
      </w:tr>
      <w:tr w:rsidR="000F1196" w:rsidRPr="00297F44" w14:paraId="47546081" w14:textId="77777777" w:rsidTr="00975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1" w:type="dxa"/>
          </w:tcPr>
          <w:p w14:paraId="465D79F1" w14:textId="77777777" w:rsidR="000F1196" w:rsidRPr="00297F44" w:rsidRDefault="000F1196" w:rsidP="00845520">
            <w:pPr>
              <w:spacing w:before="40" w:after="40" w:line="240" w:lineRule="auto"/>
            </w:pPr>
            <w:r w:rsidRPr="00845520">
              <w:rPr>
                <w:b/>
                <w:bCs w:val="0"/>
              </w:rPr>
              <w:t>HHType</w:t>
            </w:r>
            <w:r>
              <w:t>(EST/RRH/PSH)</w:t>
            </w:r>
          </w:p>
        </w:tc>
        <w:tc>
          <w:tcPr>
            <w:tcW w:w="6819" w:type="dxa"/>
          </w:tcPr>
          <w:p w14:paraId="0B1BDF5B" w14:textId="2AEC3D16" w:rsidR="000F1196" w:rsidRPr="00597761" w:rsidRDefault="00975DDB" w:rsidP="00845520">
            <w:pPr>
              <w:spacing w:before="40" w:after="40" w:line="240" w:lineRule="auto"/>
              <w:cnfStyle w:val="000000100000" w:firstRow="0" w:lastRow="0" w:firstColumn="0" w:lastColumn="0" w:oddVBand="0" w:evenVBand="0" w:oddHBand="1" w:evenHBand="0" w:firstRowFirstColumn="0" w:firstRowLastColumn="0" w:lastRowFirstColumn="0" w:lastRowLastColumn="0"/>
              <w:rPr>
                <w:b/>
                <w:bCs/>
              </w:rPr>
            </w:pPr>
            <w:r>
              <w:t>tlsa_Enrollment.</w:t>
            </w:r>
            <w:r w:rsidR="000F1196" w:rsidRPr="00845520">
              <w:rPr>
                <w:b/>
                <w:bCs/>
              </w:rPr>
              <w:t>Active</w:t>
            </w:r>
            <w:r w:rsidR="000F1196">
              <w:t xml:space="preserve"> = 1</w:t>
            </w:r>
            <w:r>
              <w:t xml:space="preserve"> and </w:t>
            </w:r>
          </w:p>
        </w:tc>
      </w:tr>
      <w:tr w:rsidR="000F1196" w:rsidRPr="00297F44" w14:paraId="0B6A2623" w14:textId="77777777" w:rsidTr="00975D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1" w:type="dxa"/>
          </w:tcPr>
          <w:p w14:paraId="0B07026B" w14:textId="77777777" w:rsidR="000F1196" w:rsidRPr="00297F44" w:rsidRDefault="000F1196" w:rsidP="00845520">
            <w:pPr>
              <w:spacing w:before="40" w:after="40" w:line="240" w:lineRule="auto"/>
            </w:pPr>
            <w:r w:rsidRPr="00845520">
              <w:rPr>
                <w:b/>
                <w:bCs w:val="0"/>
              </w:rPr>
              <w:t>HoH</w:t>
            </w:r>
            <w:r>
              <w:t>(EST/RRH/PSH)</w:t>
            </w:r>
          </w:p>
        </w:tc>
        <w:tc>
          <w:tcPr>
            <w:tcW w:w="6819" w:type="dxa"/>
          </w:tcPr>
          <w:p w14:paraId="26F47646" w14:textId="011D8B7A" w:rsidR="000F1196" w:rsidRPr="00297F44" w:rsidRDefault="00975DDB" w:rsidP="00845520">
            <w:pPr>
              <w:spacing w:before="40" w:after="40" w:line="240" w:lineRule="auto"/>
              <w:cnfStyle w:val="000000010000" w:firstRow="0" w:lastRow="0" w:firstColumn="0" w:lastColumn="0" w:oddVBand="0" w:evenVBand="0" w:oddHBand="0" w:evenHBand="1" w:firstRowFirstColumn="0" w:firstRowLastColumn="0" w:lastRowFirstColumn="0" w:lastRowLastColumn="0"/>
            </w:pPr>
            <w:r>
              <w:t>tlsa_Enrollment.</w:t>
            </w:r>
            <w:r w:rsidR="000F1196" w:rsidRPr="00845520">
              <w:rPr>
                <w:b/>
                <w:bCs/>
              </w:rPr>
              <w:t>Active</w:t>
            </w:r>
            <w:r w:rsidR="000F1196">
              <w:t xml:space="preserve"> = 1 and </w:t>
            </w:r>
            <w:r w:rsidR="000F1196" w:rsidRPr="00845520">
              <w:rPr>
                <w:b/>
                <w:bCs/>
              </w:rPr>
              <w:t>RelationshipToHoH</w:t>
            </w:r>
            <w:r w:rsidR="000F1196">
              <w:t xml:space="preserve"> = 1</w:t>
            </w:r>
          </w:p>
        </w:tc>
      </w:tr>
      <w:tr w:rsidR="000F1196" w:rsidRPr="00297F44" w14:paraId="1285E4FF" w14:textId="77777777" w:rsidTr="00975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1" w:type="dxa"/>
          </w:tcPr>
          <w:p w14:paraId="0245C3DE" w14:textId="77777777" w:rsidR="000F1196" w:rsidRPr="00297F44" w:rsidRDefault="000F1196" w:rsidP="00845520">
            <w:pPr>
              <w:spacing w:before="40" w:after="40" w:line="240" w:lineRule="auto"/>
            </w:pPr>
            <w:r w:rsidRPr="00845520">
              <w:rPr>
                <w:b/>
                <w:bCs w:val="0"/>
              </w:rPr>
              <w:t>Adult</w:t>
            </w:r>
            <w:r>
              <w:t>(EST/RRH/PSH)</w:t>
            </w:r>
          </w:p>
        </w:tc>
        <w:tc>
          <w:tcPr>
            <w:tcW w:w="6819" w:type="dxa"/>
          </w:tcPr>
          <w:p w14:paraId="4977C323" w14:textId="68201F44" w:rsidR="000F1196" w:rsidRPr="00297F44" w:rsidRDefault="00975DDB" w:rsidP="00845520">
            <w:pPr>
              <w:spacing w:before="40" w:after="40" w:line="240" w:lineRule="auto"/>
              <w:cnfStyle w:val="000000100000" w:firstRow="0" w:lastRow="0" w:firstColumn="0" w:lastColumn="0" w:oddVBand="0" w:evenVBand="0" w:oddHBand="1" w:evenHBand="0" w:firstRowFirstColumn="0" w:firstRowLastColumn="0" w:lastRowFirstColumn="0" w:lastRowLastColumn="0"/>
            </w:pPr>
            <w:r>
              <w:t>tlsa_Enrollment.</w:t>
            </w:r>
            <w:r w:rsidR="000F1196" w:rsidRPr="00845520">
              <w:rPr>
                <w:b/>
                <w:bCs/>
              </w:rPr>
              <w:t>Active</w:t>
            </w:r>
            <w:r w:rsidR="000F1196">
              <w:t xml:space="preserve"> = 1 and </w:t>
            </w:r>
            <w:r w:rsidR="000F1196" w:rsidRPr="00845520">
              <w:rPr>
                <w:b/>
                <w:bCs/>
              </w:rPr>
              <w:t>ActiveAge</w:t>
            </w:r>
            <w:r w:rsidR="000F1196">
              <w:t xml:space="preserve"> </w:t>
            </w:r>
            <w:r w:rsidR="00590F74">
              <w:t>between 21 and 65.</w:t>
            </w:r>
          </w:p>
        </w:tc>
      </w:tr>
      <w:tr w:rsidR="000F1196" w:rsidRPr="00297F44" w14:paraId="5D64A937" w14:textId="77777777" w:rsidTr="00975D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1" w:type="dxa"/>
          </w:tcPr>
          <w:p w14:paraId="35AEB57F" w14:textId="77777777" w:rsidR="000F1196" w:rsidRPr="00297F44" w:rsidRDefault="000F1196" w:rsidP="00845520">
            <w:pPr>
              <w:spacing w:before="40" w:after="40" w:line="240" w:lineRule="auto"/>
            </w:pPr>
            <w:r w:rsidRPr="00845520">
              <w:rPr>
                <w:b/>
                <w:bCs w:val="0"/>
              </w:rPr>
              <w:t>AHAR</w:t>
            </w:r>
            <w:r>
              <w:t>(EST/RRH/PSH)</w:t>
            </w:r>
          </w:p>
        </w:tc>
        <w:tc>
          <w:tcPr>
            <w:tcW w:w="6819" w:type="dxa"/>
          </w:tcPr>
          <w:p w14:paraId="0A759F15" w14:textId="7534A21F" w:rsidR="000F1196" w:rsidRPr="00297F44" w:rsidRDefault="00975DDB" w:rsidP="00845520">
            <w:pPr>
              <w:spacing w:before="40" w:after="40" w:line="240" w:lineRule="auto"/>
              <w:cnfStyle w:val="000000010000" w:firstRow="0" w:lastRow="0" w:firstColumn="0" w:lastColumn="0" w:oddVBand="0" w:evenVBand="0" w:oddHBand="0" w:evenHBand="1" w:firstRowFirstColumn="0" w:firstRowLastColumn="0" w:lastRowFirstColumn="0" w:lastRowLastColumn="0"/>
            </w:pPr>
            <w:r>
              <w:t>tlsa_Enrollment.</w:t>
            </w:r>
            <w:r w:rsidR="000F1196" w:rsidRPr="00845520">
              <w:rPr>
                <w:b/>
                <w:bCs/>
              </w:rPr>
              <w:t>AHAR</w:t>
            </w:r>
            <w:r w:rsidR="000F1196">
              <w:t xml:space="preserve"> = 1</w:t>
            </w:r>
          </w:p>
        </w:tc>
      </w:tr>
      <w:tr w:rsidR="000F1196" w:rsidRPr="00297F44" w14:paraId="7285339C" w14:textId="77777777" w:rsidTr="00975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1" w:type="dxa"/>
          </w:tcPr>
          <w:p w14:paraId="79BC92D8" w14:textId="77777777" w:rsidR="000F1196" w:rsidRPr="00297F44" w:rsidRDefault="000F1196" w:rsidP="00845520">
            <w:pPr>
              <w:spacing w:before="40" w:after="40" w:line="240" w:lineRule="auto"/>
            </w:pPr>
            <w:r w:rsidRPr="00845520">
              <w:rPr>
                <w:b/>
                <w:bCs w:val="0"/>
              </w:rPr>
              <w:t>AHARHoH</w:t>
            </w:r>
            <w:r>
              <w:t>(EST/RRH/PSH)</w:t>
            </w:r>
          </w:p>
        </w:tc>
        <w:tc>
          <w:tcPr>
            <w:tcW w:w="6819" w:type="dxa"/>
          </w:tcPr>
          <w:p w14:paraId="525A6FF0" w14:textId="7F3C7DE3" w:rsidR="000F1196" w:rsidRPr="00297F44" w:rsidRDefault="00975DDB" w:rsidP="00845520">
            <w:pPr>
              <w:spacing w:before="40" w:after="40" w:line="240" w:lineRule="auto"/>
              <w:cnfStyle w:val="000000100000" w:firstRow="0" w:lastRow="0" w:firstColumn="0" w:lastColumn="0" w:oddVBand="0" w:evenVBand="0" w:oddHBand="1" w:evenHBand="0" w:firstRowFirstColumn="0" w:firstRowLastColumn="0" w:lastRowFirstColumn="0" w:lastRowLastColumn="0"/>
            </w:pPr>
            <w:r>
              <w:t>tlsa_Enrollment.</w:t>
            </w:r>
            <w:r w:rsidR="000F1196" w:rsidRPr="00845520">
              <w:rPr>
                <w:b/>
                <w:bCs/>
              </w:rPr>
              <w:t>AHAR</w:t>
            </w:r>
            <w:r w:rsidR="000F1196">
              <w:t xml:space="preserve"> = 1 and </w:t>
            </w:r>
            <w:r w:rsidR="000F1196" w:rsidRPr="00845520">
              <w:rPr>
                <w:b/>
                <w:bCs/>
              </w:rPr>
              <w:t>RelationshipToHoH</w:t>
            </w:r>
            <w:r w:rsidR="000F1196">
              <w:t xml:space="preserve"> = 1</w:t>
            </w:r>
          </w:p>
        </w:tc>
      </w:tr>
      <w:tr w:rsidR="000F1196" w:rsidRPr="00297F44" w14:paraId="4AB851BA" w14:textId="77777777" w:rsidTr="00975D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1" w:type="dxa"/>
          </w:tcPr>
          <w:p w14:paraId="7B19D750" w14:textId="77777777" w:rsidR="000F1196" w:rsidRPr="00297F44" w:rsidRDefault="000F1196" w:rsidP="00845520">
            <w:pPr>
              <w:spacing w:before="40" w:after="40" w:line="240" w:lineRule="auto"/>
            </w:pPr>
            <w:r w:rsidRPr="00845520">
              <w:rPr>
                <w:b/>
                <w:bCs w:val="0"/>
              </w:rPr>
              <w:t>AHARAdult</w:t>
            </w:r>
            <w:r>
              <w:t>(EST/RRH/PSH)</w:t>
            </w:r>
          </w:p>
        </w:tc>
        <w:tc>
          <w:tcPr>
            <w:tcW w:w="6819" w:type="dxa"/>
          </w:tcPr>
          <w:p w14:paraId="29660AC8" w14:textId="4EB66CC4" w:rsidR="000F1196" w:rsidRPr="00297F44" w:rsidRDefault="00975DDB" w:rsidP="00845520">
            <w:pPr>
              <w:spacing w:before="40" w:after="40" w:line="240" w:lineRule="auto"/>
              <w:cnfStyle w:val="000000010000" w:firstRow="0" w:lastRow="0" w:firstColumn="0" w:lastColumn="0" w:oddVBand="0" w:evenVBand="0" w:oddHBand="0" w:evenHBand="1" w:firstRowFirstColumn="0" w:firstRowLastColumn="0" w:lastRowFirstColumn="0" w:lastRowLastColumn="0"/>
            </w:pPr>
            <w:r>
              <w:t>tlsa_Enrollment.</w:t>
            </w:r>
            <w:r w:rsidR="000F1196" w:rsidRPr="00845520">
              <w:rPr>
                <w:b/>
                <w:bCs/>
              </w:rPr>
              <w:t>AHAR</w:t>
            </w:r>
            <w:r w:rsidR="000F1196">
              <w:t xml:space="preserve"> = 1 and </w:t>
            </w:r>
            <w:r w:rsidR="000F1196" w:rsidRPr="00845520">
              <w:rPr>
                <w:b/>
                <w:bCs/>
              </w:rPr>
              <w:t>ActiveAge</w:t>
            </w:r>
            <w:r w:rsidR="000F1196">
              <w:t xml:space="preserve"> between 21 and 65</w:t>
            </w:r>
          </w:p>
        </w:tc>
      </w:tr>
      <w:tr w:rsidR="00975DDB" w:rsidRPr="00297F44" w14:paraId="223A6B64" w14:textId="77777777" w:rsidTr="00975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1" w:type="dxa"/>
          </w:tcPr>
          <w:p w14:paraId="4D5A628F" w14:textId="4BA56D28" w:rsidR="00975DDB" w:rsidRPr="00845520" w:rsidRDefault="00975DDB" w:rsidP="00975DDB">
            <w:pPr>
              <w:spacing w:before="40" w:after="40" w:line="240" w:lineRule="auto"/>
              <w:rPr>
                <w:b/>
              </w:rPr>
            </w:pPr>
            <w:r w:rsidRPr="005F4836">
              <w:rPr>
                <w:b/>
              </w:rPr>
              <w:t>HHChronic</w:t>
            </w:r>
            <w:r>
              <w:t>(EST/RRH/PSH)</w:t>
            </w:r>
          </w:p>
        </w:tc>
        <w:tc>
          <w:tcPr>
            <w:tcW w:w="6819" w:type="dxa"/>
          </w:tcPr>
          <w:p w14:paraId="1F83E6D0" w14:textId="750A332D" w:rsidR="00975DDB" w:rsidRPr="00FE16F4" w:rsidRDefault="00975DDB" w:rsidP="00975DDB">
            <w:pPr>
              <w:spacing w:before="40" w:after="40" w:line="240" w:lineRule="auto"/>
              <w:cnfStyle w:val="000000100000" w:firstRow="0" w:lastRow="0" w:firstColumn="0" w:lastColumn="0" w:oddVBand="0" w:evenVBand="0" w:oddHBand="1" w:evenHBand="0" w:firstRowFirstColumn="0" w:firstRowLastColumn="0" w:lastRowFirstColumn="0" w:lastRowLastColumn="0"/>
            </w:pPr>
            <w:r>
              <w:t>tlsa_Enrollment.</w:t>
            </w:r>
            <w:r w:rsidRPr="00845520">
              <w:rPr>
                <w:b/>
                <w:bCs/>
              </w:rPr>
              <w:t>Active</w:t>
            </w:r>
            <w:r>
              <w:t xml:space="preserve"> = 1 and t</w:t>
            </w:r>
            <w:r w:rsidRPr="00FE16F4">
              <w:t>lsa_HHID.</w:t>
            </w:r>
            <w:r>
              <w:rPr>
                <w:b/>
                <w:bCs/>
              </w:rPr>
              <w:t xml:space="preserve">HHChronic </w:t>
            </w:r>
            <w:r>
              <w:t>= 1</w:t>
            </w:r>
          </w:p>
        </w:tc>
      </w:tr>
      <w:tr w:rsidR="00975DDB" w:rsidRPr="00781F6A" w14:paraId="63887F52" w14:textId="77777777" w:rsidTr="00975D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1" w:type="dxa"/>
          </w:tcPr>
          <w:p w14:paraId="35304856" w14:textId="24597652" w:rsidR="00975DDB" w:rsidRPr="00845520" w:rsidRDefault="00975DDB" w:rsidP="00975DDB">
            <w:pPr>
              <w:spacing w:before="40" w:after="40" w:line="240" w:lineRule="auto"/>
              <w:rPr>
                <w:b/>
              </w:rPr>
            </w:pPr>
            <w:r w:rsidRPr="005F4836">
              <w:rPr>
                <w:b/>
              </w:rPr>
              <w:t>HHVet</w:t>
            </w:r>
            <w:r>
              <w:t>(EST/RRH/PSH)</w:t>
            </w:r>
          </w:p>
        </w:tc>
        <w:tc>
          <w:tcPr>
            <w:tcW w:w="6819" w:type="dxa"/>
          </w:tcPr>
          <w:p w14:paraId="1853D7BF" w14:textId="3BA05986" w:rsidR="00975DDB" w:rsidRPr="0013060E" w:rsidRDefault="00975DDB" w:rsidP="00975DDB">
            <w:pPr>
              <w:spacing w:before="40" w:after="40" w:line="240" w:lineRule="auto"/>
              <w:cnfStyle w:val="000000010000" w:firstRow="0" w:lastRow="0" w:firstColumn="0" w:lastColumn="0" w:oddVBand="0" w:evenVBand="0" w:oddHBand="0" w:evenHBand="1" w:firstRowFirstColumn="0" w:firstRowLastColumn="0" w:lastRowFirstColumn="0" w:lastRowLastColumn="0"/>
              <w:rPr>
                <w:b/>
                <w:bCs/>
                <w:lang w:val="pt-PT"/>
              </w:rPr>
            </w:pPr>
            <w:r w:rsidRPr="0013060E">
              <w:rPr>
                <w:lang w:val="pt-PT"/>
              </w:rPr>
              <w:t>tlsa_Enrollment.</w:t>
            </w:r>
            <w:r w:rsidRPr="0013060E">
              <w:rPr>
                <w:b/>
                <w:bCs/>
                <w:lang w:val="pt-PT"/>
              </w:rPr>
              <w:t>Active</w:t>
            </w:r>
            <w:r w:rsidRPr="0013060E">
              <w:rPr>
                <w:lang w:val="pt-PT"/>
              </w:rPr>
              <w:t xml:space="preserve"> = 1 and tlsa_HHID.</w:t>
            </w:r>
            <w:r w:rsidRPr="0013060E">
              <w:rPr>
                <w:b/>
                <w:lang w:val="pt-PT"/>
              </w:rPr>
              <w:t>HHVet</w:t>
            </w:r>
            <w:r w:rsidRPr="0013060E">
              <w:rPr>
                <w:lang w:val="pt-PT"/>
              </w:rPr>
              <w:t xml:space="preserve"> = 1</w:t>
            </w:r>
          </w:p>
        </w:tc>
      </w:tr>
      <w:tr w:rsidR="00975DDB" w:rsidRPr="00297F44" w14:paraId="61A0DBCD" w14:textId="77777777" w:rsidTr="00975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1" w:type="dxa"/>
          </w:tcPr>
          <w:p w14:paraId="47480829" w14:textId="171CE04A" w:rsidR="00975DDB" w:rsidRPr="00845520" w:rsidRDefault="00975DDB" w:rsidP="00975DDB">
            <w:pPr>
              <w:spacing w:before="40" w:after="40" w:line="240" w:lineRule="auto"/>
              <w:rPr>
                <w:b/>
              </w:rPr>
            </w:pPr>
            <w:r w:rsidRPr="005F4836">
              <w:rPr>
                <w:b/>
              </w:rPr>
              <w:t>HHDisability</w:t>
            </w:r>
            <w:r>
              <w:t>(EST/RRH/PSH)</w:t>
            </w:r>
          </w:p>
        </w:tc>
        <w:tc>
          <w:tcPr>
            <w:tcW w:w="6819" w:type="dxa"/>
          </w:tcPr>
          <w:p w14:paraId="316DF01A" w14:textId="11974984" w:rsidR="00975DDB" w:rsidRPr="00845520" w:rsidRDefault="00975DDB" w:rsidP="00975DDB">
            <w:pPr>
              <w:spacing w:before="40" w:after="40" w:line="240" w:lineRule="auto"/>
              <w:cnfStyle w:val="000000100000" w:firstRow="0" w:lastRow="0" w:firstColumn="0" w:lastColumn="0" w:oddVBand="0" w:evenVBand="0" w:oddHBand="1" w:evenHBand="0" w:firstRowFirstColumn="0" w:firstRowLastColumn="0" w:lastRowFirstColumn="0" w:lastRowLastColumn="0"/>
              <w:rPr>
                <w:b/>
                <w:bCs/>
              </w:rPr>
            </w:pPr>
            <w:r w:rsidRPr="00EB516C">
              <w:t>tlsa_Enrollment.</w:t>
            </w:r>
            <w:r w:rsidRPr="00EB516C">
              <w:rPr>
                <w:b/>
                <w:bCs/>
              </w:rPr>
              <w:t>Active</w:t>
            </w:r>
            <w:r w:rsidRPr="00EB516C">
              <w:t xml:space="preserve"> = 1 and tlsa_HHID.</w:t>
            </w:r>
            <w:r w:rsidRPr="005F4836">
              <w:rPr>
                <w:b/>
              </w:rPr>
              <w:t>HHDisability</w:t>
            </w:r>
            <w:r w:rsidRPr="00EB516C">
              <w:t xml:space="preserve"> = 1</w:t>
            </w:r>
          </w:p>
        </w:tc>
      </w:tr>
      <w:tr w:rsidR="00975DDB" w:rsidRPr="00297F44" w14:paraId="021B8DCF" w14:textId="77777777" w:rsidTr="00975D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1" w:type="dxa"/>
          </w:tcPr>
          <w:p w14:paraId="44EC7B62" w14:textId="49D528B6" w:rsidR="00975DDB" w:rsidRPr="00845520" w:rsidRDefault="00975DDB" w:rsidP="00975DDB">
            <w:pPr>
              <w:spacing w:before="40" w:after="40" w:line="240" w:lineRule="auto"/>
              <w:rPr>
                <w:b/>
              </w:rPr>
            </w:pPr>
            <w:r w:rsidRPr="005F4836">
              <w:rPr>
                <w:b/>
              </w:rPr>
              <w:t>HHFleeingDV</w:t>
            </w:r>
            <w:r>
              <w:t>(EST/RRH/PSH)</w:t>
            </w:r>
          </w:p>
        </w:tc>
        <w:tc>
          <w:tcPr>
            <w:tcW w:w="6819" w:type="dxa"/>
          </w:tcPr>
          <w:p w14:paraId="3F462C3A" w14:textId="73EC0CA4" w:rsidR="00975DDB" w:rsidRPr="00845520" w:rsidRDefault="00975DDB" w:rsidP="00975DDB">
            <w:pPr>
              <w:spacing w:before="40" w:after="40" w:line="240" w:lineRule="auto"/>
              <w:cnfStyle w:val="000000010000" w:firstRow="0" w:lastRow="0" w:firstColumn="0" w:lastColumn="0" w:oddVBand="0" w:evenVBand="0" w:oddHBand="0" w:evenHBand="1" w:firstRowFirstColumn="0" w:firstRowLastColumn="0" w:lastRowFirstColumn="0" w:lastRowLastColumn="0"/>
              <w:rPr>
                <w:b/>
                <w:bCs/>
              </w:rPr>
            </w:pPr>
            <w:r w:rsidRPr="00EB516C">
              <w:t>tlsa_Enrollment.</w:t>
            </w:r>
            <w:r w:rsidRPr="00EB516C">
              <w:rPr>
                <w:b/>
                <w:bCs/>
              </w:rPr>
              <w:t>Active</w:t>
            </w:r>
            <w:r w:rsidRPr="00EB516C">
              <w:t xml:space="preserve"> = 1 and tlsa_HHID.</w:t>
            </w:r>
            <w:r w:rsidRPr="005F4836">
              <w:rPr>
                <w:b/>
              </w:rPr>
              <w:t>HHFleeingDV</w:t>
            </w:r>
            <w:r w:rsidRPr="00EB516C">
              <w:t xml:space="preserve"> = 1</w:t>
            </w:r>
          </w:p>
        </w:tc>
      </w:tr>
      <w:tr w:rsidR="00975DDB" w:rsidRPr="00297F44" w14:paraId="2535FEBB" w14:textId="77777777" w:rsidTr="00975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1" w:type="dxa"/>
          </w:tcPr>
          <w:p w14:paraId="1B7B7088" w14:textId="11879FF1" w:rsidR="00975DDB" w:rsidRPr="00845520" w:rsidRDefault="00975DDB" w:rsidP="00975DDB">
            <w:pPr>
              <w:spacing w:before="40" w:after="40" w:line="240" w:lineRule="auto"/>
              <w:rPr>
                <w:b/>
              </w:rPr>
            </w:pPr>
            <w:r w:rsidRPr="005F4836">
              <w:rPr>
                <w:b/>
              </w:rPr>
              <w:t>HHParent</w:t>
            </w:r>
            <w:r>
              <w:t>(EST/RRH/PSH)</w:t>
            </w:r>
          </w:p>
        </w:tc>
        <w:tc>
          <w:tcPr>
            <w:tcW w:w="6819" w:type="dxa"/>
          </w:tcPr>
          <w:p w14:paraId="6998C7CD" w14:textId="41ADD88E" w:rsidR="00975DDB" w:rsidRPr="00845520" w:rsidRDefault="00975DDB" w:rsidP="00975DDB">
            <w:pPr>
              <w:spacing w:before="40" w:after="40" w:line="240" w:lineRule="auto"/>
              <w:cnfStyle w:val="000000100000" w:firstRow="0" w:lastRow="0" w:firstColumn="0" w:lastColumn="0" w:oddVBand="0" w:evenVBand="0" w:oddHBand="1" w:evenHBand="0" w:firstRowFirstColumn="0" w:firstRowLastColumn="0" w:lastRowFirstColumn="0" w:lastRowLastColumn="0"/>
              <w:rPr>
                <w:b/>
                <w:bCs/>
              </w:rPr>
            </w:pPr>
            <w:r w:rsidRPr="00EB516C">
              <w:t>tlsa_Enrollment.</w:t>
            </w:r>
            <w:r w:rsidRPr="00EB516C">
              <w:rPr>
                <w:b/>
                <w:bCs/>
              </w:rPr>
              <w:t>Active</w:t>
            </w:r>
            <w:r w:rsidRPr="00EB516C">
              <w:t xml:space="preserve"> = 1 and tlsa_HHID.</w:t>
            </w:r>
            <w:r w:rsidRPr="005F4836">
              <w:rPr>
                <w:b/>
              </w:rPr>
              <w:t>HHParent</w:t>
            </w:r>
            <w:r w:rsidRPr="00EB516C">
              <w:t xml:space="preserve"> = 1</w:t>
            </w:r>
          </w:p>
        </w:tc>
      </w:tr>
      <w:tr w:rsidR="00975DDB" w:rsidRPr="00297F44" w14:paraId="3D492857" w14:textId="77777777" w:rsidTr="00975D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1" w:type="dxa"/>
          </w:tcPr>
          <w:p w14:paraId="0D04C89A" w14:textId="1B0FA184" w:rsidR="00975DDB" w:rsidRPr="00845520" w:rsidRDefault="00975DDB" w:rsidP="00975DDB">
            <w:pPr>
              <w:spacing w:before="40" w:after="40" w:line="240" w:lineRule="auto"/>
              <w:rPr>
                <w:b/>
              </w:rPr>
            </w:pPr>
            <w:r w:rsidRPr="005F4836">
              <w:rPr>
                <w:b/>
              </w:rPr>
              <w:t>AC3Plus</w:t>
            </w:r>
            <w:r>
              <w:t>(EST/RRH/PSH)</w:t>
            </w:r>
          </w:p>
        </w:tc>
        <w:tc>
          <w:tcPr>
            <w:tcW w:w="6819" w:type="dxa"/>
          </w:tcPr>
          <w:p w14:paraId="0B906396" w14:textId="64715935" w:rsidR="00975DDB" w:rsidRPr="00845520" w:rsidRDefault="00975DDB" w:rsidP="00975DDB">
            <w:pPr>
              <w:spacing w:before="40" w:after="40" w:line="240" w:lineRule="auto"/>
              <w:cnfStyle w:val="000000010000" w:firstRow="0" w:lastRow="0" w:firstColumn="0" w:lastColumn="0" w:oddVBand="0" w:evenVBand="0" w:oddHBand="0" w:evenHBand="1" w:firstRowFirstColumn="0" w:firstRowLastColumn="0" w:lastRowFirstColumn="0" w:lastRowLastColumn="0"/>
              <w:rPr>
                <w:b/>
                <w:bCs/>
              </w:rPr>
            </w:pPr>
            <w:r w:rsidRPr="00EB516C">
              <w:t>tlsa_Enrollment.</w:t>
            </w:r>
            <w:r w:rsidRPr="00EB516C">
              <w:rPr>
                <w:b/>
                <w:bCs/>
              </w:rPr>
              <w:t>Active</w:t>
            </w:r>
            <w:r w:rsidRPr="00EB516C">
              <w:t xml:space="preserve"> = 1 and tlsa_HHID.</w:t>
            </w:r>
            <w:r w:rsidRPr="005F4836">
              <w:rPr>
                <w:b/>
              </w:rPr>
              <w:t>AC3Plus</w:t>
            </w:r>
            <w:r w:rsidRPr="00EB516C">
              <w:t xml:space="preserve"> = 1</w:t>
            </w:r>
          </w:p>
        </w:tc>
      </w:tr>
    </w:tbl>
    <w:p w14:paraId="1C2439D1" w14:textId="26B62633" w:rsidR="000F1196" w:rsidRPr="00BC21DA" w:rsidRDefault="000F1196" w:rsidP="000F1196">
      <w:pPr>
        <w:spacing w:before="240"/>
        <w:rPr>
          <w:rFonts w:eastAsia="Times New Roman" w:cstheme="minorHAnsi"/>
        </w:rPr>
      </w:pPr>
      <w:r>
        <w:t>Household types are reported</w:t>
      </w:r>
      <w:r w:rsidRPr="00BC21DA">
        <w:t xml:space="preserve"> as shown below</w:t>
      </w:r>
      <w:r>
        <w:t xml:space="preserve"> based on the tlsa_HHID.</w:t>
      </w:r>
      <w:r w:rsidRPr="00845520">
        <w:rPr>
          <w:b/>
          <w:bCs/>
        </w:rPr>
        <w:t>ActiveHHType</w:t>
      </w:r>
      <w:r w:rsidRPr="00845520">
        <w:t>s</w:t>
      </w:r>
      <w:r>
        <w:t xml:space="preserve"> for all enrollments that meet column criteria. (Note:  If calculated correctly, CO household types will not occur in the </w:t>
      </w:r>
      <w:r w:rsidRPr="00845520">
        <w:rPr>
          <w:b/>
          <w:bCs/>
        </w:rPr>
        <w:t>Adult</w:t>
      </w:r>
      <w:r w:rsidR="00B04089" w:rsidRPr="00FE16F4">
        <w:t xml:space="preserve">, </w:t>
      </w:r>
      <w:r w:rsidRPr="00845520">
        <w:rPr>
          <w:b/>
          <w:bCs/>
        </w:rPr>
        <w:t>AHARAdult</w:t>
      </w:r>
      <w:r w:rsidR="00B04089">
        <w:t xml:space="preserve">, or </w:t>
      </w:r>
      <w:r w:rsidR="00B04089">
        <w:rPr>
          <w:b/>
          <w:bCs/>
        </w:rPr>
        <w:t>HHVet</w:t>
      </w:r>
      <w:r>
        <w:t xml:space="preserve"> columns.)</w:t>
      </w:r>
    </w:p>
    <w:tbl>
      <w:tblPr>
        <w:tblStyle w:val="Style11"/>
        <w:tblW w:w="5000" w:type="pct"/>
        <w:tblLayout w:type="fixed"/>
        <w:tblLook w:val="04A0" w:firstRow="1" w:lastRow="0" w:firstColumn="1" w:lastColumn="0" w:noHBand="0" w:noVBand="1"/>
      </w:tblPr>
      <w:tblGrid>
        <w:gridCol w:w="2247"/>
        <w:gridCol w:w="3552"/>
        <w:gridCol w:w="3551"/>
      </w:tblGrid>
      <w:tr w:rsidR="000F1196" w:rsidRPr="00107D01" w14:paraId="33A5CDFE" w14:textId="77777777" w:rsidTr="00845520">
        <w:trPr>
          <w:cnfStyle w:val="100000000000" w:firstRow="1" w:lastRow="0" w:firstColumn="0" w:lastColumn="0" w:oddVBand="0" w:evenVBand="0" w:oddHBand="0" w:evenHBand="0" w:firstRowFirstColumn="0" w:firstRowLastColumn="0" w:lastRowFirstColumn="0" w:lastRowLastColumn="0"/>
          <w:cantSplit/>
          <w:trHeight w:val="305"/>
          <w:tblHeader/>
        </w:trPr>
        <w:tc>
          <w:tcPr>
            <w:cnfStyle w:val="001000000000" w:firstRow="0" w:lastRow="0" w:firstColumn="1" w:lastColumn="0" w:oddVBand="0" w:evenVBand="0" w:oddHBand="0" w:evenHBand="0" w:firstRowFirstColumn="0" w:firstRowLastColumn="0" w:lastRowFirstColumn="0" w:lastRowLastColumn="0"/>
            <w:tcW w:w="0" w:type="pct"/>
          </w:tcPr>
          <w:p w14:paraId="34CADA52" w14:textId="77777777" w:rsidR="000F1196" w:rsidRPr="008743AE" w:rsidRDefault="000F1196" w:rsidP="00845520">
            <w:pPr>
              <w:pStyle w:val="NoSpacing"/>
            </w:pPr>
            <w:r>
              <w:t>Column Values</w:t>
            </w:r>
          </w:p>
        </w:tc>
        <w:tc>
          <w:tcPr>
            <w:tcW w:w="0" w:type="pct"/>
          </w:tcPr>
          <w:p w14:paraId="65265BFF" w14:textId="77777777" w:rsidR="000F1196" w:rsidRPr="008743AE" w:rsidRDefault="000F1196" w:rsidP="00845520">
            <w:pPr>
              <w:pStyle w:val="NoSpacing"/>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8743AE">
              <w:rPr>
                <w:rFonts w:cstheme="minorHAnsi"/>
              </w:rPr>
              <w:t xml:space="preserve">Household Type(s) </w:t>
            </w:r>
          </w:p>
        </w:tc>
        <w:tc>
          <w:tcPr>
            <w:tcW w:w="0" w:type="pct"/>
          </w:tcPr>
          <w:p w14:paraId="0BA4282C" w14:textId="77777777" w:rsidR="000F1196" w:rsidRPr="008743AE" w:rsidRDefault="000F1196" w:rsidP="00845520">
            <w:pPr>
              <w:pStyle w:val="NoSpacing"/>
              <w:cnfStyle w:val="100000000000" w:firstRow="1" w:lastRow="0" w:firstColumn="0" w:lastColumn="0" w:oddVBand="0" w:evenVBand="0" w:oddHBand="0" w:evenHBand="0" w:firstRowFirstColumn="0" w:firstRowLastColumn="0" w:lastRowFirstColumn="0" w:lastRowLastColumn="0"/>
              <w:rPr>
                <w:rFonts w:cstheme="minorHAnsi"/>
              </w:rPr>
            </w:pPr>
            <w:r w:rsidRPr="00E05929">
              <w:rPr>
                <w:rFonts w:cstheme="minorHAnsi"/>
              </w:rPr>
              <w:t>HHType</w:t>
            </w:r>
            <w:r>
              <w:rPr>
                <w:rFonts w:cstheme="minorHAnsi"/>
              </w:rPr>
              <w:t>(s)</w:t>
            </w:r>
          </w:p>
        </w:tc>
      </w:tr>
      <w:tr w:rsidR="000F1196" w:rsidRPr="006B4F91" w14:paraId="58AD022C" w14:textId="77777777" w:rsidTr="00845520">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201" w:type="pct"/>
          </w:tcPr>
          <w:p w14:paraId="7ADC50FA" w14:textId="77777777" w:rsidR="000F1196" w:rsidRPr="006B4F91" w:rsidRDefault="000F1196" w:rsidP="00845520">
            <w:pPr>
              <w:spacing w:before="0" w:after="0"/>
              <w:rPr>
                <w:rFonts w:cstheme="minorHAnsi"/>
              </w:rPr>
            </w:pPr>
            <w:r w:rsidRPr="006B4F91">
              <w:rPr>
                <w:rFonts w:cstheme="minorHAnsi"/>
              </w:rPr>
              <w:t>-1</w:t>
            </w:r>
          </w:p>
        </w:tc>
        <w:tc>
          <w:tcPr>
            <w:tcW w:w="1899" w:type="pct"/>
          </w:tcPr>
          <w:p w14:paraId="711B8080" w14:textId="77777777" w:rsidR="000F1196" w:rsidRPr="006B4F91" w:rsidRDefault="000F1196" w:rsidP="00845520">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6B4F91">
              <w:rPr>
                <w:rFonts w:cstheme="minorHAnsi"/>
              </w:rPr>
              <w:t xml:space="preserve">None - not served in project group </w:t>
            </w:r>
          </w:p>
        </w:tc>
        <w:tc>
          <w:tcPr>
            <w:tcW w:w="1899" w:type="pct"/>
          </w:tcPr>
          <w:p w14:paraId="471DAE1A" w14:textId="77777777" w:rsidR="000F1196" w:rsidRPr="006B4F91" w:rsidRDefault="000F1196" w:rsidP="00845520">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(n/a)</w:t>
            </w:r>
          </w:p>
        </w:tc>
      </w:tr>
      <w:tr w:rsidR="000F1196" w:rsidRPr="006B4F91" w14:paraId="35E9B026" w14:textId="77777777" w:rsidTr="00845520">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201" w:type="pct"/>
          </w:tcPr>
          <w:p w14:paraId="00392CF4" w14:textId="77777777" w:rsidR="000F1196" w:rsidRPr="006B4F91" w:rsidRDefault="000F1196" w:rsidP="00845520">
            <w:pPr>
              <w:spacing w:before="0" w:after="0"/>
            </w:pPr>
            <w:r w:rsidRPr="006B4F91">
              <w:t>1</w:t>
            </w:r>
          </w:p>
        </w:tc>
        <w:tc>
          <w:tcPr>
            <w:tcW w:w="1899" w:type="pct"/>
          </w:tcPr>
          <w:p w14:paraId="2C7E2D63" w14:textId="77777777" w:rsidR="000F1196" w:rsidRPr="006B4F91" w:rsidRDefault="000F1196" w:rsidP="00845520">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6B4F91">
              <w:t>AO</w:t>
            </w:r>
          </w:p>
        </w:tc>
        <w:tc>
          <w:tcPr>
            <w:tcW w:w="1899" w:type="pct"/>
          </w:tcPr>
          <w:p w14:paraId="7F9FF0E6" w14:textId="77777777" w:rsidR="000F1196" w:rsidRPr="006B4F91" w:rsidRDefault="000F1196" w:rsidP="00845520">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1</w:t>
            </w:r>
          </w:p>
        </w:tc>
      </w:tr>
      <w:tr w:rsidR="000F1196" w:rsidRPr="006B4F91" w14:paraId="197FDB9D" w14:textId="77777777" w:rsidTr="00845520">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201" w:type="pct"/>
          </w:tcPr>
          <w:p w14:paraId="611780BD" w14:textId="77777777" w:rsidR="000F1196" w:rsidRPr="006B4F91" w:rsidRDefault="000F1196" w:rsidP="00845520">
            <w:pPr>
              <w:spacing w:before="0" w:after="0"/>
            </w:pPr>
            <w:r w:rsidRPr="006B4F91">
              <w:t>2</w:t>
            </w:r>
          </w:p>
        </w:tc>
        <w:tc>
          <w:tcPr>
            <w:tcW w:w="1899" w:type="pct"/>
          </w:tcPr>
          <w:p w14:paraId="5DB2B1D1" w14:textId="77777777" w:rsidR="000F1196" w:rsidRPr="006B4F91" w:rsidRDefault="000F1196" w:rsidP="00845520">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6B4F91">
              <w:t>AC</w:t>
            </w:r>
          </w:p>
        </w:tc>
        <w:tc>
          <w:tcPr>
            <w:tcW w:w="1899" w:type="pct"/>
          </w:tcPr>
          <w:p w14:paraId="2B5C92FE" w14:textId="77777777" w:rsidR="000F1196" w:rsidRPr="006B4F91" w:rsidRDefault="000F1196" w:rsidP="00845520">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w:t>
            </w:r>
          </w:p>
        </w:tc>
      </w:tr>
      <w:tr w:rsidR="000F1196" w:rsidRPr="006B4F91" w14:paraId="3FAF2BB6" w14:textId="77777777" w:rsidTr="00845520">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201" w:type="pct"/>
          </w:tcPr>
          <w:p w14:paraId="5918D87F" w14:textId="77777777" w:rsidR="000F1196" w:rsidRPr="006B4F91" w:rsidRDefault="000F1196" w:rsidP="00845520">
            <w:pPr>
              <w:spacing w:before="0" w:after="0"/>
            </w:pPr>
            <w:r w:rsidRPr="006B4F91">
              <w:t>3</w:t>
            </w:r>
          </w:p>
        </w:tc>
        <w:tc>
          <w:tcPr>
            <w:tcW w:w="1899" w:type="pct"/>
          </w:tcPr>
          <w:p w14:paraId="29365E66" w14:textId="77777777" w:rsidR="000F1196" w:rsidRPr="006B4F91" w:rsidRDefault="000F1196" w:rsidP="00845520">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6B4F91">
              <w:t>CO</w:t>
            </w:r>
          </w:p>
        </w:tc>
        <w:tc>
          <w:tcPr>
            <w:tcW w:w="1899" w:type="pct"/>
          </w:tcPr>
          <w:p w14:paraId="25D035DD" w14:textId="77777777" w:rsidR="000F1196" w:rsidRPr="006B4F91" w:rsidRDefault="000F1196" w:rsidP="00845520">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3</w:t>
            </w:r>
          </w:p>
        </w:tc>
      </w:tr>
      <w:tr w:rsidR="000F1196" w:rsidRPr="006B4F91" w14:paraId="2FE73AC6" w14:textId="77777777" w:rsidTr="00845520">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201" w:type="pct"/>
          </w:tcPr>
          <w:p w14:paraId="3E2CC972" w14:textId="77777777" w:rsidR="000F1196" w:rsidRPr="006B4F91" w:rsidRDefault="000F1196" w:rsidP="00845520">
            <w:pPr>
              <w:spacing w:before="0" w:after="0"/>
            </w:pPr>
            <w:r w:rsidRPr="006B4F91">
              <w:t>9</w:t>
            </w:r>
          </w:p>
        </w:tc>
        <w:tc>
          <w:tcPr>
            <w:tcW w:w="1899" w:type="pct"/>
          </w:tcPr>
          <w:p w14:paraId="5738FC92" w14:textId="77777777" w:rsidR="000F1196" w:rsidRPr="006B4F91" w:rsidRDefault="000F1196" w:rsidP="00845520">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6B4F91">
              <w:t>UN</w:t>
            </w:r>
          </w:p>
        </w:tc>
        <w:tc>
          <w:tcPr>
            <w:tcW w:w="1899" w:type="pct"/>
          </w:tcPr>
          <w:p w14:paraId="403E44EE" w14:textId="77777777" w:rsidR="000F1196" w:rsidRPr="006B4F91" w:rsidRDefault="000F1196" w:rsidP="00845520">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99</w:t>
            </w:r>
          </w:p>
        </w:tc>
      </w:tr>
      <w:tr w:rsidR="000F1196" w:rsidRPr="006B4F91" w14:paraId="069C03BE" w14:textId="77777777" w:rsidTr="00845520">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201" w:type="pct"/>
          </w:tcPr>
          <w:p w14:paraId="54C68F60" w14:textId="77777777" w:rsidR="000F1196" w:rsidRPr="006B4F91" w:rsidRDefault="000F1196" w:rsidP="00845520">
            <w:pPr>
              <w:spacing w:before="0" w:after="0"/>
            </w:pPr>
            <w:r w:rsidRPr="006B4F91">
              <w:t>12</w:t>
            </w:r>
          </w:p>
        </w:tc>
        <w:tc>
          <w:tcPr>
            <w:tcW w:w="1899" w:type="pct"/>
          </w:tcPr>
          <w:p w14:paraId="607740B9" w14:textId="77777777" w:rsidR="000F1196" w:rsidRPr="006B4F91" w:rsidRDefault="000F1196" w:rsidP="00845520">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6B4F91">
              <w:t>AO and AC</w:t>
            </w:r>
          </w:p>
        </w:tc>
        <w:tc>
          <w:tcPr>
            <w:tcW w:w="1899" w:type="pct"/>
          </w:tcPr>
          <w:p w14:paraId="59FAD3CB" w14:textId="77777777" w:rsidR="000F1196" w:rsidRPr="006B4F91" w:rsidRDefault="000F1196" w:rsidP="00845520">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1 and 2</w:t>
            </w:r>
          </w:p>
        </w:tc>
      </w:tr>
      <w:tr w:rsidR="000F1196" w:rsidRPr="006B4F91" w14:paraId="2FB4C42E" w14:textId="77777777" w:rsidTr="00845520">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201" w:type="pct"/>
          </w:tcPr>
          <w:p w14:paraId="2A484034" w14:textId="77777777" w:rsidR="000F1196" w:rsidRPr="006B4F91" w:rsidRDefault="000F1196" w:rsidP="00845520">
            <w:pPr>
              <w:spacing w:before="0" w:after="0"/>
            </w:pPr>
            <w:r w:rsidRPr="006B4F91">
              <w:t>13</w:t>
            </w:r>
          </w:p>
        </w:tc>
        <w:tc>
          <w:tcPr>
            <w:tcW w:w="1899" w:type="pct"/>
          </w:tcPr>
          <w:p w14:paraId="30D3DCDD" w14:textId="77777777" w:rsidR="000F1196" w:rsidRPr="006B4F91" w:rsidRDefault="000F1196" w:rsidP="00845520">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6B4F91">
              <w:t>AO and CO</w:t>
            </w:r>
          </w:p>
        </w:tc>
        <w:tc>
          <w:tcPr>
            <w:tcW w:w="1899" w:type="pct"/>
          </w:tcPr>
          <w:p w14:paraId="4ACCD92F" w14:textId="77777777" w:rsidR="000F1196" w:rsidRPr="006B4F91" w:rsidRDefault="000F1196" w:rsidP="00845520">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 and 3</w:t>
            </w:r>
          </w:p>
        </w:tc>
      </w:tr>
      <w:tr w:rsidR="000F1196" w:rsidRPr="006B4F91" w14:paraId="78007E4A" w14:textId="77777777" w:rsidTr="00845520">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201" w:type="pct"/>
          </w:tcPr>
          <w:p w14:paraId="44D6E5F6" w14:textId="77777777" w:rsidR="000F1196" w:rsidRPr="006B4F91" w:rsidRDefault="000F1196" w:rsidP="00845520">
            <w:pPr>
              <w:spacing w:before="0" w:after="0"/>
            </w:pPr>
            <w:r w:rsidRPr="006B4F91">
              <w:t>19</w:t>
            </w:r>
          </w:p>
        </w:tc>
        <w:tc>
          <w:tcPr>
            <w:tcW w:w="1899" w:type="pct"/>
          </w:tcPr>
          <w:p w14:paraId="0340F2A0" w14:textId="77777777" w:rsidR="000F1196" w:rsidRPr="006B4F91" w:rsidRDefault="000F1196" w:rsidP="00845520">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6B4F91">
              <w:t>AO and UN</w:t>
            </w:r>
          </w:p>
        </w:tc>
        <w:tc>
          <w:tcPr>
            <w:tcW w:w="1899" w:type="pct"/>
          </w:tcPr>
          <w:p w14:paraId="6DA898F2" w14:textId="77777777" w:rsidR="000F1196" w:rsidRPr="006B4F91" w:rsidRDefault="000F1196" w:rsidP="00845520">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1 and 99</w:t>
            </w:r>
          </w:p>
        </w:tc>
      </w:tr>
      <w:tr w:rsidR="000F1196" w:rsidRPr="006B4F91" w14:paraId="53B9033C" w14:textId="77777777" w:rsidTr="00845520">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201" w:type="pct"/>
          </w:tcPr>
          <w:p w14:paraId="45F9CFE6" w14:textId="77777777" w:rsidR="000F1196" w:rsidRPr="006B4F91" w:rsidRDefault="000F1196" w:rsidP="00845520">
            <w:pPr>
              <w:spacing w:before="0" w:after="0"/>
            </w:pPr>
            <w:r w:rsidRPr="006B4F91">
              <w:t>23</w:t>
            </w:r>
          </w:p>
        </w:tc>
        <w:tc>
          <w:tcPr>
            <w:tcW w:w="1899" w:type="pct"/>
          </w:tcPr>
          <w:p w14:paraId="1BA97D81" w14:textId="77777777" w:rsidR="000F1196" w:rsidRPr="006B4F91" w:rsidRDefault="000F1196" w:rsidP="00845520">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6B4F91">
              <w:t>AC and CO</w:t>
            </w:r>
          </w:p>
        </w:tc>
        <w:tc>
          <w:tcPr>
            <w:tcW w:w="1899" w:type="pct"/>
          </w:tcPr>
          <w:p w14:paraId="50407443" w14:textId="77777777" w:rsidR="000F1196" w:rsidRPr="006B4F91" w:rsidRDefault="000F1196" w:rsidP="00845520">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 and 3</w:t>
            </w:r>
          </w:p>
        </w:tc>
      </w:tr>
      <w:tr w:rsidR="000F1196" w:rsidRPr="006B4F91" w14:paraId="23F9D7C6" w14:textId="77777777" w:rsidTr="00845520">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201" w:type="pct"/>
          </w:tcPr>
          <w:p w14:paraId="7BBDE6EA" w14:textId="77777777" w:rsidR="000F1196" w:rsidRPr="006B4F91" w:rsidRDefault="000F1196" w:rsidP="00845520">
            <w:pPr>
              <w:spacing w:before="0" w:after="0"/>
            </w:pPr>
            <w:r w:rsidRPr="006B4F91">
              <w:t>29</w:t>
            </w:r>
          </w:p>
        </w:tc>
        <w:tc>
          <w:tcPr>
            <w:tcW w:w="1899" w:type="pct"/>
          </w:tcPr>
          <w:p w14:paraId="3F50A235" w14:textId="77777777" w:rsidR="000F1196" w:rsidRPr="006B4F91" w:rsidRDefault="000F1196" w:rsidP="00845520">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6B4F91">
              <w:t>AC and UN</w:t>
            </w:r>
          </w:p>
        </w:tc>
        <w:tc>
          <w:tcPr>
            <w:tcW w:w="1899" w:type="pct"/>
          </w:tcPr>
          <w:p w14:paraId="136BA732" w14:textId="77777777" w:rsidR="000F1196" w:rsidRPr="006B4F91" w:rsidRDefault="000F1196" w:rsidP="00845520">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2 and 99</w:t>
            </w:r>
          </w:p>
        </w:tc>
      </w:tr>
      <w:tr w:rsidR="000F1196" w:rsidRPr="006B4F91" w14:paraId="1EC0BD9B" w14:textId="77777777" w:rsidTr="00845520">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201" w:type="pct"/>
          </w:tcPr>
          <w:p w14:paraId="42D779A8" w14:textId="77777777" w:rsidR="000F1196" w:rsidRPr="006B4F91" w:rsidRDefault="000F1196" w:rsidP="00845520">
            <w:pPr>
              <w:spacing w:before="0" w:after="0"/>
            </w:pPr>
            <w:r w:rsidRPr="006B4F91">
              <w:t>39</w:t>
            </w:r>
          </w:p>
        </w:tc>
        <w:tc>
          <w:tcPr>
            <w:tcW w:w="1899" w:type="pct"/>
          </w:tcPr>
          <w:p w14:paraId="5F62FABF" w14:textId="77777777" w:rsidR="000F1196" w:rsidRPr="006B4F91" w:rsidRDefault="000F1196" w:rsidP="00845520">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6B4F91">
              <w:t>CO and UN</w:t>
            </w:r>
          </w:p>
        </w:tc>
        <w:tc>
          <w:tcPr>
            <w:tcW w:w="1899" w:type="pct"/>
          </w:tcPr>
          <w:p w14:paraId="733A4D9F" w14:textId="77777777" w:rsidR="000F1196" w:rsidRPr="006B4F91" w:rsidRDefault="000F1196" w:rsidP="00845520">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3 and 99</w:t>
            </w:r>
          </w:p>
        </w:tc>
      </w:tr>
      <w:tr w:rsidR="000F1196" w:rsidRPr="006B4F91" w14:paraId="485F2F1D" w14:textId="77777777" w:rsidTr="00845520">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201" w:type="pct"/>
          </w:tcPr>
          <w:p w14:paraId="6336AC10" w14:textId="77777777" w:rsidR="000F1196" w:rsidRPr="006B4F91" w:rsidRDefault="000F1196" w:rsidP="00845520">
            <w:pPr>
              <w:spacing w:before="0" w:after="0"/>
            </w:pPr>
            <w:r w:rsidRPr="006B4F91">
              <w:t>123</w:t>
            </w:r>
          </w:p>
        </w:tc>
        <w:tc>
          <w:tcPr>
            <w:tcW w:w="1899" w:type="pct"/>
          </w:tcPr>
          <w:p w14:paraId="4373C9F7" w14:textId="77777777" w:rsidR="000F1196" w:rsidRPr="006B4F91" w:rsidRDefault="000F1196" w:rsidP="00845520">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6B4F91">
              <w:t>AO, AC, and CO</w:t>
            </w:r>
          </w:p>
        </w:tc>
        <w:tc>
          <w:tcPr>
            <w:tcW w:w="1899" w:type="pct"/>
          </w:tcPr>
          <w:p w14:paraId="4C17CEA3" w14:textId="77777777" w:rsidR="000F1196" w:rsidRPr="006B4F91" w:rsidRDefault="000F1196" w:rsidP="00845520">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1,2, and 3</w:t>
            </w:r>
          </w:p>
        </w:tc>
      </w:tr>
      <w:tr w:rsidR="000F1196" w:rsidRPr="006B4F91" w14:paraId="30D6690F" w14:textId="77777777" w:rsidTr="00845520">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201" w:type="pct"/>
          </w:tcPr>
          <w:p w14:paraId="069F3498" w14:textId="77777777" w:rsidR="000F1196" w:rsidRPr="006B4F91" w:rsidRDefault="000F1196" w:rsidP="00845520">
            <w:pPr>
              <w:spacing w:before="0" w:after="0"/>
            </w:pPr>
            <w:r w:rsidRPr="006B4F91">
              <w:t>129</w:t>
            </w:r>
          </w:p>
        </w:tc>
        <w:tc>
          <w:tcPr>
            <w:tcW w:w="1899" w:type="pct"/>
          </w:tcPr>
          <w:p w14:paraId="24B16285" w14:textId="77777777" w:rsidR="000F1196" w:rsidRPr="006B4F91" w:rsidRDefault="000F1196" w:rsidP="00845520">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6B4F91">
              <w:t>AO, AC, and UN</w:t>
            </w:r>
          </w:p>
        </w:tc>
        <w:tc>
          <w:tcPr>
            <w:tcW w:w="1899" w:type="pct"/>
          </w:tcPr>
          <w:p w14:paraId="441D3DBE" w14:textId="77777777" w:rsidR="000F1196" w:rsidRPr="006B4F91" w:rsidRDefault="000F1196" w:rsidP="00845520">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1,2, and 99</w:t>
            </w:r>
          </w:p>
        </w:tc>
      </w:tr>
      <w:tr w:rsidR="000F1196" w:rsidRPr="006B4F91" w14:paraId="6DB22F81" w14:textId="77777777" w:rsidTr="00845520">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201" w:type="pct"/>
          </w:tcPr>
          <w:p w14:paraId="2C891F6B" w14:textId="77777777" w:rsidR="000F1196" w:rsidRPr="006B4F91" w:rsidRDefault="000F1196" w:rsidP="00845520">
            <w:pPr>
              <w:spacing w:before="0" w:after="0"/>
            </w:pPr>
            <w:r w:rsidRPr="006B4F91">
              <w:t>139</w:t>
            </w:r>
          </w:p>
        </w:tc>
        <w:tc>
          <w:tcPr>
            <w:tcW w:w="1899" w:type="pct"/>
          </w:tcPr>
          <w:p w14:paraId="238723D7" w14:textId="77777777" w:rsidR="000F1196" w:rsidRPr="006B4F91" w:rsidRDefault="000F1196" w:rsidP="00845520">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6B4F91">
              <w:t>AO, CO, and UN</w:t>
            </w:r>
          </w:p>
        </w:tc>
        <w:tc>
          <w:tcPr>
            <w:tcW w:w="1899" w:type="pct"/>
          </w:tcPr>
          <w:p w14:paraId="1276AC06" w14:textId="77777777" w:rsidR="000F1196" w:rsidRPr="006B4F91" w:rsidRDefault="000F1196" w:rsidP="00845520">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1,3, and 99</w:t>
            </w:r>
          </w:p>
        </w:tc>
      </w:tr>
      <w:tr w:rsidR="000F1196" w:rsidRPr="006B4F91" w14:paraId="7B773D32" w14:textId="77777777" w:rsidTr="00845520">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201" w:type="pct"/>
          </w:tcPr>
          <w:p w14:paraId="67D55315" w14:textId="77777777" w:rsidR="000F1196" w:rsidRPr="006B4F91" w:rsidRDefault="000F1196" w:rsidP="00845520">
            <w:pPr>
              <w:spacing w:before="0" w:after="0"/>
            </w:pPr>
            <w:r w:rsidRPr="006B4F91">
              <w:t>239</w:t>
            </w:r>
          </w:p>
        </w:tc>
        <w:tc>
          <w:tcPr>
            <w:tcW w:w="1899" w:type="pct"/>
          </w:tcPr>
          <w:p w14:paraId="7DE14A21" w14:textId="77777777" w:rsidR="000F1196" w:rsidRPr="006B4F91" w:rsidRDefault="000F1196" w:rsidP="00845520">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6B4F91">
              <w:t>AC, CO, and UN</w:t>
            </w:r>
          </w:p>
        </w:tc>
        <w:tc>
          <w:tcPr>
            <w:tcW w:w="1899" w:type="pct"/>
          </w:tcPr>
          <w:p w14:paraId="46E5DDB5" w14:textId="77777777" w:rsidR="000F1196" w:rsidRPr="006B4F91" w:rsidRDefault="000F1196" w:rsidP="00845520">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2,3, and 99</w:t>
            </w:r>
          </w:p>
        </w:tc>
      </w:tr>
      <w:tr w:rsidR="000F1196" w:rsidRPr="006B4F91" w14:paraId="46CD1628" w14:textId="77777777" w:rsidTr="00845520">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201" w:type="pct"/>
          </w:tcPr>
          <w:p w14:paraId="28739C34" w14:textId="77777777" w:rsidR="000F1196" w:rsidRPr="006B4F91" w:rsidRDefault="000F1196" w:rsidP="00845520">
            <w:pPr>
              <w:spacing w:before="0" w:after="0"/>
            </w:pPr>
            <w:r w:rsidRPr="006B4F91">
              <w:t>1239</w:t>
            </w:r>
          </w:p>
        </w:tc>
        <w:tc>
          <w:tcPr>
            <w:tcW w:w="1899" w:type="pct"/>
          </w:tcPr>
          <w:p w14:paraId="763C463D" w14:textId="77777777" w:rsidR="000F1196" w:rsidRPr="006B4F91" w:rsidRDefault="000F1196" w:rsidP="00845520">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6B4F91">
              <w:t>AO, AC, CO, and UN</w:t>
            </w:r>
          </w:p>
        </w:tc>
        <w:tc>
          <w:tcPr>
            <w:tcW w:w="1899" w:type="pct"/>
          </w:tcPr>
          <w:p w14:paraId="015F79B7" w14:textId="77777777" w:rsidR="000F1196" w:rsidRPr="006B4F91" w:rsidRDefault="000F1196" w:rsidP="00845520">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1,2,3,and 99</w:t>
            </w:r>
          </w:p>
        </w:tc>
      </w:tr>
    </w:tbl>
    <w:p w14:paraId="0551EC55" w14:textId="46866CBF" w:rsidR="007B705B" w:rsidRDefault="00DA5530" w:rsidP="0088191A">
      <w:pPr>
        <w:pStyle w:val="Heading2"/>
      </w:pPr>
      <w:bookmarkStart w:id="229" w:name="_Toc79153957"/>
      <w:r>
        <w:t>Adult Age</w:t>
      </w:r>
      <w:r w:rsidRPr="00C52062">
        <w:t xml:space="preserve"> </w:t>
      </w:r>
      <w:r w:rsidR="007B705B" w:rsidRPr="00C52062">
        <w:t xml:space="preserve">Population Identifiers </w:t>
      </w:r>
      <w:r>
        <w:t xml:space="preserve">- </w:t>
      </w:r>
      <w:r w:rsidR="007B705B">
        <w:t>LSAPerson</w:t>
      </w:r>
      <w:bookmarkEnd w:id="229"/>
      <w:r w:rsidR="007B705B">
        <w:t xml:space="preserve"> </w:t>
      </w:r>
      <w:bookmarkEnd w:id="228"/>
    </w:p>
    <w:p w14:paraId="20EA2F29" w14:textId="2B711BBB" w:rsidR="00FE534C" w:rsidRDefault="00FE534C" w:rsidP="00DE4A2E">
      <w:pPr>
        <w:jc w:val="center"/>
      </w:pPr>
      <w:r>
        <w:rPr>
          <w:rFonts w:ascii="Times New Roman" w:hAnsi="Times New Roman" w:cs="Times New Roman"/>
          <w:noProof/>
          <w:sz w:val="24"/>
          <w:szCs w:val="24"/>
        </w:rPr>
        <mc:AlternateContent>
          <mc:Choice Requires="wpg">
            <w:drawing>
              <wp:inline distT="0" distB="0" distL="0" distR="0" wp14:anchorId="3D2C230E" wp14:editId="5E790B51">
                <wp:extent cx="3101975" cy="700405"/>
                <wp:effectExtent l="0" t="0" r="22225" b="23495"/>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1975" cy="700405"/>
                          <a:chOff x="1124786" y="1114268"/>
                          <a:chExt cx="31019" cy="7002"/>
                        </a:xfrm>
                      </wpg:grpSpPr>
                      <wps:wsp>
                        <wps:cNvPr id="37" name="AutoShape 9"/>
                        <wps:cNvSpPr>
                          <a:spLocks noChangeArrowheads="1"/>
                        </wps:cNvSpPr>
                        <wps:spPr bwMode="auto">
                          <a:xfrm>
                            <a:off x="1143918" y="1116397"/>
                            <a:ext cx="11888" cy="2744"/>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614992EC" w14:textId="77777777" w:rsidR="00004824" w:rsidRDefault="00004824" w:rsidP="00FE534C">
                              <w:pPr>
                                <w:widowControl w:val="0"/>
                                <w:spacing w:after="0"/>
                                <w:jc w:val="center"/>
                              </w:pPr>
                              <w:r>
                                <w:t>tlsa_Person</w:t>
                              </w:r>
                            </w:p>
                          </w:txbxContent>
                        </wps:txbx>
                        <wps:bodyPr rot="0" vert="horz" wrap="square" lIns="0" tIns="0" rIns="0" bIns="0" anchor="t" anchorCtr="0" upright="1">
                          <a:noAutofit/>
                        </wps:bodyPr>
                      </wps:wsp>
                      <wps:wsp>
                        <wps:cNvPr id="38" name="AutoShape 10"/>
                        <wps:cNvSpPr>
                          <a:spLocks noChangeArrowheads="1"/>
                        </wps:cNvSpPr>
                        <wps:spPr bwMode="auto">
                          <a:xfrm>
                            <a:off x="1124786" y="1114268"/>
                            <a:ext cx="12802"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4580F486" w14:textId="2691C112" w:rsidR="00004824" w:rsidRDefault="00004824" w:rsidP="00FE534C">
                              <w:pPr>
                                <w:widowControl w:val="0"/>
                                <w:spacing w:after="0"/>
                                <w:jc w:val="center"/>
                              </w:pPr>
                              <w:r>
                                <w:t>tlsa_Enrollment</w:t>
                              </w:r>
                            </w:p>
                          </w:txbxContent>
                        </wps:txbx>
                        <wps:bodyPr rot="0" vert="horz" wrap="square" lIns="0" tIns="0" rIns="0" bIns="0" anchor="t" anchorCtr="0" upright="1">
                          <a:noAutofit/>
                        </wps:bodyPr>
                      </wps:wsp>
                      <wps:wsp>
                        <wps:cNvPr id="39" name="AutoShape 11"/>
                        <wps:cNvCnPr>
                          <a:cxnSpLocks noChangeShapeType="1"/>
                          <a:stCxn id="38" idx="3"/>
                          <a:endCxn id="37" idx="1"/>
                        </wps:cNvCnPr>
                        <wps:spPr bwMode="auto">
                          <a:xfrm>
                            <a:off x="1137588" y="1115639"/>
                            <a:ext cx="6330" cy="2130"/>
                          </a:xfrm>
                          <a:prstGeom prst="curvedConnector3">
                            <a:avLst>
                              <a:gd name="adj1" fmla="val 50000"/>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41" name="AutoShape 12"/>
                        <wps:cNvSpPr>
                          <a:spLocks noChangeArrowheads="1"/>
                        </wps:cNvSpPr>
                        <wps:spPr bwMode="auto">
                          <a:xfrm>
                            <a:off x="1124786" y="1118527"/>
                            <a:ext cx="12802"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2A141DE8" w14:textId="6850EABE" w:rsidR="00004824" w:rsidRDefault="00004824" w:rsidP="00FE534C">
                              <w:pPr>
                                <w:widowControl w:val="0"/>
                                <w:spacing w:after="0"/>
                                <w:jc w:val="center"/>
                              </w:pPr>
                              <w:r>
                                <w:t>tlsa_HHID</w:t>
                              </w:r>
                            </w:p>
                          </w:txbxContent>
                        </wps:txbx>
                        <wps:bodyPr rot="0" vert="horz" wrap="square" lIns="0" tIns="0" rIns="0" bIns="0" anchor="t" anchorCtr="0" upright="1">
                          <a:noAutofit/>
                        </wps:bodyPr>
                      </wps:wsp>
                      <wps:wsp>
                        <wps:cNvPr id="42" name="AutoShape 13"/>
                        <wps:cNvCnPr>
                          <a:cxnSpLocks noChangeShapeType="1"/>
                          <a:stCxn id="41" idx="3"/>
                          <a:endCxn id="37" idx="1"/>
                        </wps:cNvCnPr>
                        <wps:spPr bwMode="auto">
                          <a:xfrm flipV="1">
                            <a:off x="1137588" y="1117769"/>
                            <a:ext cx="6330" cy="2130"/>
                          </a:xfrm>
                          <a:prstGeom prst="curvedConnector3">
                            <a:avLst>
                              <a:gd name="adj1" fmla="val 50000"/>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g:wgp>
                  </a:graphicData>
                </a:graphic>
              </wp:inline>
            </w:drawing>
          </mc:Choice>
          <mc:Fallback>
            <w:pict>
              <v:group w14:anchorId="3D2C230E" id="Group 36" o:spid="_x0000_s1293" style="width:244.25pt;height:55.15pt;mso-position-horizontal-relative:char;mso-position-vertical-relative:line" coordorigin="11247,11142" coordsize="31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">
                <v:shape id="AutoShape 9" o:spid="_x0000_s1294" type="#_x0000_t113" style="position:absolute;left:11439;top:11163;width:119;height: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" fillcolor="#ebd7e1" strokecolor="#c285a3" strokeweight=".5pt">
                  <v:shadow color="black" opacity="0" offset="0,0"/>
                  <v:textbox inset="0,0,0,0">
                    <w:txbxContent>
                      <w:p w14:paraId="614992EC" w14:textId="77777777" w:rsidR="00004824" w:rsidRDefault="00004824" w:rsidP="00FE534C">
                        <w:pPr>
                          <w:widowControl w:val="0"/>
                          <w:spacing w:after="0"/>
                          <w:jc w:val="center"/>
                        </w:pPr>
                        <w:r>
                          <w:t>tlsa_Person</w:t>
                        </w:r>
                      </w:p>
                    </w:txbxContent>
                  </v:textbox>
                </v:shape>
                <v:shape id="AutoShape 10" o:spid="_x0000_s1295" type="#_x0000_t113" style="position:absolute;left:11247;top:11142;width:128;height: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" fillcolor="#ebd7e1" strokecolor="#c285a3" strokeweight=".5pt">
                  <v:shadow color="black" opacity="0" offset="0,0"/>
                  <v:textbox inset="0,0,0,0">
                    <w:txbxContent>
                      <w:p w14:paraId="4580F486" w14:textId="2691C112" w:rsidR="00004824" w:rsidRDefault="00004824" w:rsidP="00FE534C">
                        <w:pPr>
                          <w:widowControl w:val="0"/>
                          <w:spacing w:after="0"/>
                          <w:jc w:val="center"/>
                        </w:pPr>
                        <w:r>
                          <w:t>tlsa_Enrollment</w:t>
                        </w:r>
                      </w:p>
                    </w:txbxContent>
                  </v:textbox>
                </v:shape>
                <v:shape id="AutoShape 11" o:spid="_x0000_s1296" type="#_x0000_t38" style="position:absolute;left:11375;top:11156;width:64;height:21;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" adj="10800" strokecolor="black [0]" strokeweight=".5pt">
                  <v:stroke endarrow="block"/>
                  <v:shadow color="black [0]"/>
                </v:shape>
                <v:shape id="AutoShape 12" o:spid="_x0000_s1297" type="#_x0000_t113" style="position:absolute;left:11247;top:11185;width:128;height: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" fillcolor="#ebd7e1" strokecolor="#c285a3" strokeweight=".5pt">
                  <v:shadow color="black" opacity="0" offset="0,0"/>
                  <v:textbox inset="0,0,0,0">
                    <w:txbxContent>
                      <w:p w14:paraId="2A141DE8" w14:textId="6850EABE" w:rsidR="00004824" w:rsidRDefault="00004824" w:rsidP="00FE534C">
                        <w:pPr>
                          <w:widowControl w:val="0"/>
                          <w:spacing w:after="0"/>
                          <w:jc w:val="center"/>
                        </w:pPr>
                        <w:r>
                          <w:t>tlsa_HHID</w:t>
                        </w:r>
                      </w:p>
                    </w:txbxContent>
                  </v:textbox>
                </v:shape>
                <v:shape id="AutoShape 13" o:spid="_x0000_s1298" type="#_x0000_t38" style="position:absolute;left:11375;top:11177;width:64;height:21;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" adj="10800" strokecolor="black [0]" strokeweight=".5pt">
                  <v:stroke endarrow="block"/>
                  <v:shadow color="black [0]"/>
                </v:shape>
                <w10:anchorlock/>
              </v:group>
            </w:pict>
          </mc:Fallback>
        </mc:AlternateContent>
      </w:r>
    </w:p>
    <w:p w14:paraId="2D41A4F5" w14:textId="77777777" w:rsidR="00FE534C" w:rsidRPr="00D8091D" w:rsidRDefault="00FE534C" w:rsidP="00DE4A2E"/>
    <w:p w14:paraId="32E42DC8" w14:textId="77777777" w:rsidR="007B705B" w:rsidRDefault="007B705B" w:rsidP="00437563">
      <w:pPr>
        <w:pStyle w:val="Heading3"/>
      </w:pPr>
      <w:r w:rsidRPr="00553793">
        <w:t>Relevant Data</w:t>
      </w:r>
    </w:p>
    <w:p w14:paraId="76BD0E45" w14:textId="77777777" w:rsidR="007B705B" w:rsidRPr="00437563" w:rsidRDefault="007B705B" w:rsidP="00437563">
      <w:pPr>
        <w:pStyle w:val="Heading4"/>
      </w:pPr>
      <w:r w:rsidRPr="00437563">
        <w:t>Source</w:t>
      </w:r>
    </w:p>
    <w:tbl>
      <w:tblPr>
        <w:tblStyle w:val="TableGrid"/>
        <w:tblW w:w="9355" w:type="dxa"/>
        <w:tblLook w:val="04A0" w:firstRow="1" w:lastRow="0" w:firstColumn="1" w:lastColumn="0" w:noHBand="0" w:noVBand="1"/>
      </w:tblPr>
      <w:tblGrid>
        <w:gridCol w:w="9355"/>
      </w:tblGrid>
      <w:tr w:rsidR="007B705B" w:rsidRPr="0052371E" w14:paraId="28F4253B" w14:textId="77777777" w:rsidTr="007B705B">
        <w:tc>
          <w:tcPr>
            <w:tcW w:w="9355" w:type="dxa"/>
            <w:shd w:val="clear" w:color="auto" w:fill="FDE9D9" w:themeFill="accent6" w:themeFillTint="33"/>
          </w:tcPr>
          <w:p w14:paraId="4DD96B3F" w14:textId="55384C92" w:rsidR="007B705B" w:rsidRPr="005F4836" w:rsidRDefault="00147F22" w:rsidP="007B705B">
            <w:pPr>
              <w:pStyle w:val="NoSpacing"/>
              <w:rPr>
                <w:b/>
                <w:bCs/>
              </w:rPr>
            </w:pPr>
            <w:r>
              <w:rPr>
                <w:b/>
                <w:bCs/>
              </w:rPr>
              <w:t>tlsa</w:t>
            </w:r>
            <w:r w:rsidR="007B705B" w:rsidRPr="005F4836">
              <w:rPr>
                <w:b/>
                <w:bCs/>
              </w:rPr>
              <w:t>_Enrollment</w:t>
            </w:r>
          </w:p>
        </w:tc>
      </w:tr>
      <w:tr w:rsidR="007B705B" w:rsidRPr="0052371E" w14:paraId="2B9CD07A" w14:textId="77777777" w:rsidTr="007B705B">
        <w:tc>
          <w:tcPr>
            <w:tcW w:w="9355" w:type="dxa"/>
          </w:tcPr>
          <w:p w14:paraId="39451E01" w14:textId="77777777" w:rsidR="007B705B" w:rsidRPr="00E17F92" w:rsidRDefault="007B705B" w:rsidP="007B705B">
            <w:pPr>
              <w:pStyle w:val="NoSpacing"/>
            </w:pPr>
            <w:r w:rsidRPr="00E17F92">
              <w:t>PersonalID</w:t>
            </w:r>
          </w:p>
        </w:tc>
      </w:tr>
      <w:tr w:rsidR="007B705B" w:rsidRPr="0052371E" w14:paraId="4301BB69" w14:textId="77777777" w:rsidTr="007B705B">
        <w:tc>
          <w:tcPr>
            <w:tcW w:w="9355" w:type="dxa"/>
          </w:tcPr>
          <w:p w14:paraId="39F69011" w14:textId="77777777" w:rsidR="007B705B" w:rsidRPr="00E17F92" w:rsidRDefault="007B705B" w:rsidP="007B705B">
            <w:pPr>
              <w:pStyle w:val="NoSpacing"/>
            </w:pPr>
            <w:r w:rsidRPr="00E17F92">
              <w:t>HouseholdID</w:t>
            </w:r>
          </w:p>
        </w:tc>
      </w:tr>
      <w:tr w:rsidR="00147F22" w:rsidRPr="0052371E" w14:paraId="11E299C6" w14:textId="77777777" w:rsidTr="007B705B">
        <w:tc>
          <w:tcPr>
            <w:tcW w:w="9355" w:type="dxa"/>
          </w:tcPr>
          <w:p w14:paraId="42AA1489" w14:textId="3FE15C7C" w:rsidR="00147F22" w:rsidRPr="00E17F92" w:rsidRDefault="00147F22" w:rsidP="007B705B">
            <w:pPr>
              <w:pStyle w:val="NoSpacing"/>
            </w:pPr>
            <w:r>
              <w:t>Active</w:t>
            </w:r>
          </w:p>
        </w:tc>
      </w:tr>
      <w:tr w:rsidR="007B705B" w:rsidRPr="0052371E" w14:paraId="1A573225" w14:textId="77777777" w:rsidTr="007B705B">
        <w:tc>
          <w:tcPr>
            <w:tcW w:w="9355" w:type="dxa"/>
            <w:shd w:val="clear" w:color="auto" w:fill="FDE9D9" w:themeFill="accent6" w:themeFillTint="33"/>
          </w:tcPr>
          <w:p w14:paraId="347F7FD1" w14:textId="43A5E8AC" w:rsidR="007B705B" w:rsidRPr="005F4836" w:rsidRDefault="00147F22" w:rsidP="007B705B">
            <w:pPr>
              <w:pStyle w:val="NoSpacing"/>
              <w:rPr>
                <w:b/>
                <w:bCs/>
              </w:rPr>
            </w:pPr>
            <w:r>
              <w:rPr>
                <w:b/>
                <w:bCs/>
              </w:rPr>
              <w:t>tlsa</w:t>
            </w:r>
            <w:r w:rsidR="00FC65E4">
              <w:rPr>
                <w:b/>
                <w:bCs/>
              </w:rPr>
              <w:t>_HHID</w:t>
            </w:r>
          </w:p>
        </w:tc>
      </w:tr>
      <w:tr w:rsidR="007B705B" w:rsidRPr="0052371E" w14:paraId="04B21689" w14:textId="77777777" w:rsidTr="007B705B">
        <w:tc>
          <w:tcPr>
            <w:tcW w:w="9355" w:type="dxa"/>
          </w:tcPr>
          <w:p w14:paraId="1E2B7848" w14:textId="77777777" w:rsidR="007B705B" w:rsidRPr="00E17F92" w:rsidRDefault="007B705B" w:rsidP="007B705B">
            <w:pPr>
              <w:pStyle w:val="NoSpacing"/>
            </w:pPr>
            <w:r w:rsidRPr="005F4836">
              <w:t>HouseholdID</w:t>
            </w:r>
          </w:p>
        </w:tc>
      </w:tr>
      <w:tr w:rsidR="007B705B" w:rsidRPr="0052371E" w14:paraId="78CB19C1" w14:textId="77777777" w:rsidTr="007B705B">
        <w:tc>
          <w:tcPr>
            <w:tcW w:w="9355" w:type="dxa"/>
          </w:tcPr>
          <w:p w14:paraId="3F1737F9" w14:textId="77777777" w:rsidR="007B705B" w:rsidRPr="00E17F92" w:rsidRDefault="007B705B" w:rsidP="007B705B">
            <w:pPr>
              <w:pStyle w:val="NoSpacing"/>
            </w:pPr>
            <w:r w:rsidRPr="00E17F92">
              <w:t>ProjectType</w:t>
            </w:r>
          </w:p>
        </w:tc>
      </w:tr>
      <w:tr w:rsidR="007B705B" w:rsidRPr="005F4836" w14:paraId="122BEA29" w14:textId="77777777" w:rsidTr="007B705B">
        <w:tc>
          <w:tcPr>
            <w:tcW w:w="9355" w:type="dxa"/>
          </w:tcPr>
          <w:p w14:paraId="22C8F356" w14:textId="77777777" w:rsidR="007B705B" w:rsidRPr="00E17F92" w:rsidRDefault="007B705B" w:rsidP="007B705B">
            <w:pPr>
              <w:pStyle w:val="NoSpacing"/>
            </w:pPr>
            <w:r w:rsidRPr="005F4836">
              <w:t>HHAdultAge</w:t>
            </w:r>
          </w:p>
        </w:tc>
      </w:tr>
    </w:tbl>
    <w:p w14:paraId="442AD1D2" w14:textId="77777777" w:rsidR="007B705B" w:rsidRPr="00437563" w:rsidRDefault="007B705B" w:rsidP="00437563">
      <w:pPr>
        <w:pStyle w:val="Heading4"/>
      </w:pPr>
      <w:r w:rsidRPr="00437563">
        <w:t>Target</w:t>
      </w:r>
    </w:p>
    <w:p w14:paraId="39C04127" w14:textId="667F264A" w:rsidR="007B705B" w:rsidRPr="00973BA1" w:rsidRDefault="007B705B" w:rsidP="007B705B">
      <w:r>
        <w:t xml:space="preserve">See </w:t>
      </w:r>
      <w:r>
        <w:rPr>
          <w:rFonts w:cs="Open Sans"/>
        </w:rPr>
        <w:t xml:space="preserve">section </w:t>
      </w:r>
      <w:hyperlink w:anchor="_Get_Active_Clients" w:history="1">
        <w:r w:rsidR="00CC3438">
          <w:rPr>
            <w:rStyle w:val="Hyperlink"/>
          </w:rPr>
          <w:t>5.</w:t>
        </w:r>
        <w:r w:rsidR="007A1C6E">
          <w:rPr>
            <w:rStyle w:val="Hyperlink"/>
          </w:rPr>
          <w:t>3</w:t>
        </w:r>
        <w:r w:rsidR="00CC3438">
          <w:rPr>
            <w:rStyle w:val="Hyperlink"/>
          </w:rPr>
          <w:t xml:space="preserve"> Get Active Clients for LSAPerson</w:t>
        </w:r>
      </w:hyperlink>
      <w:r>
        <w:t xml:space="preserve"> for column descriptions.</w:t>
      </w:r>
    </w:p>
    <w:tbl>
      <w:tblPr>
        <w:tblStyle w:val="TableGrid"/>
        <w:tblW w:w="9355" w:type="dxa"/>
        <w:tblLook w:val="04A0" w:firstRow="1" w:lastRow="0" w:firstColumn="1" w:lastColumn="0" w:noHBand="0" w:noVBand="1"/>
      </w:tblPr>
      <w:tblGrid>
        <w:gridCol w:w="9355"/>
      </w:tblGrid>
      <w:tr w:rsidR="007B705B" w:rsidRPr="006B4F91" w14:paraId="7C6DA5D4" w14:textId="77777777" w:rsidTr="007B705B">
        <w:trPr>
          <w:cantSplit/>
          <w:trHeight w:val="216"/>
        </w:trPr>
        <w:tc>
          <w:tcPr>
            <w:tcW w:w="9355" w:type="dxa"/>
            <w:shd w:val="clear" w:color="auto" w:fill="76923C" w:themeFill="accent3" w:themeFillShade="BF"/>
          </w:tcPr>
          <w:p w14:paraId="1F90432C" w14:textId="03B900DE" w:rsidR="007B705B" w:rsidRPr="006B4F91" w:rsidRDefault="00D979B0" w:rsidP="007B705B">
            <w:pPr>
              <w:pStyle w:val="NoSpacing"/>
              <w:rPr>
                <w:b/>
                <w:bCs/>
                <w:color w:val="FFFFFF" w:themeColor="background1"/>
              </w:rPr>
            </w:pPr>
            <w:r>
              <w:rPr>
                <w:b/>
                <w:bCs/>
                <w:color w:val="FFFFFF" w:themeColor="background1"/>
              </w:rPr>
              <w:t>tlsa_Person</w:t>
            </w:r>
          </w:p>
        </w:tc>
      </w:tr>
      <w:tr w:rsidR="007B705B" w:rsidRPr="005F4836" w14:paraId="5F44D6AD" w14:textId="77777777" w:rsidTr="007B705B">
        <w:trPr>
          <w:cantSplit/>
          <w:trHeight w:val="216"/>
        </w:trPr>
        <w:tc>
          <w:tcPr>
            <w:tcW w:w="9355" w:type="dxa"/>
          </w:tcPr>
          <w:p w14:paraId="157FB4B9" w14:textId="77777777" w:rsidR="007B705B" w:rsidRPr="005F4836" w:rsidRDefault="007B705B" w:rsidP="007B705B">
            <w:pPr>
              <w:pStyle w:val="NoSpacing"/>
              <w:rPr>
                <w:bCs/>
              </w:rPr>
            </w:pPr>
            <w:r w:rsidRPr="005F4836">
              <w:rPr>
                <w:bCs/>
              </w:rPr>
              <w:t>PersonalID</w:t>
            </w:r>
          </w:p>
        </w:tc>
      </w:tr>
      <w:tr w:rsidR="007B705B" w14:paraId="57E3A4AD" w14:textId="77777777" w:rsidTr="007B705B">
        <w:trPr>
          <w:cantSplit/>
          <w:trHeight w:val="216"/>
        </w:trPr>
        <w:tc>
          <w:tcPr>
            <w:tcW w:w="9355" w:type="dxa"/>
          </w:tcPr>
          <w:p w14:paraId="21BC8268" w14:textId="3536F803" w:rsidR="007B705B" w:rsidRPr="006B4F91" w:rsidRDefault="007B705B" w:rsidP="007B705B">
            <w:pPr>
              <w:pStyle w:val="NoSpacing"/>
              <w:rPr>
                <w:b/>
              </w:rPr>
            </w:pPr>
            <w:r w:rsidRPr="006B4F91">
              <w:rPr>
                <w:b/>
              </w:rPr>
              <w:t>HHAdultAge</w:t>
            </w:r>
            <w:r>
              <w:rPr>
                <w:b/>
              </w:rPr>
              <w:t>AOEST</w:t>
            </w:r>
            <w:r w:rsidR="00DA5530">
              <w:rPr>
                <w:b/>
              </w:rPr>
              <w:t>/RRH/PSH</w:t>
            </w:r>
          </w:p>
        </w:tc>
      </w:tr>
      <w:tr w:rsidR="007B705B" w14:paraId="2648D0EF" w14:textId="77777777" w:rsidTr="007B705B">
        <w:trPr>
          <w:cantSplit/>
          <w:trHeight w:val="216"/>
        </w:trPr>
        <w:tc>
          <w:tcPr>
            <w:tcW w:w="9355" w:type="dxa"/>
          </w:tcPr>
          <w:p w14:paraId="533152F8" w14:textId="63E45B68" w:rsidR="007B705B" w:rsidRPr="006B4F91" w:rsidRDefault="007B705B" w:rsidP="007B705B">
            <w:pPr>
              <w:pStyle w:val="NoSpacing"/>
              <w:rPr>
                <w:b/>
              </w:rPr>
            </w:pPr>
            <w:r>
              <w:rPr>
                <w:b/>
              </w:rPr>
              <w:t>HHAdultAgeACEST</w:t>
            </w:r>
            <w:r w:rsidR="00314487">
              <w:rPr>
                <w:b/>
              </w:rPr>
              <w:t>/RRH/PSH</w:t>
            </w:r>
          </w:p>
        </w:tc>
      </w:tr>
    </w:tbl>
    <w:p w14:paraId="60746643" w14:textId="77777777" w:rsidR="007B705B" w:rsidRPr="00F163AB" w:rsidRDefault="007B705B" w:rsidP="00437563">
      <w:pPr>
        <w:pStyle w:val="Heading3"/>
      </w:pPr>
      <w:r w:rsidRPr="00553793">
        <w:t>Logic</w:t>
      </w:r>
    </w:p>
    <w:p w14:paraId="2FF03BD2" w14:textId="00CBC81A" w:rsidR="00314487" w:rsidRDefault="007B705B" w:rsidP="007B705B">
      <w:r>
        <w:t xml:space="preserve">Set </w:t>
      </w:r>
      <w:r w:rsidR="00314487">
        <w:t>the column value</w:t>
      </w:r>
      <w:r w:rsidR="00EB4FCA">
        <w:t>s</w:t>
      </w:r>
      <w:r w:rsidR="00314487">
        <w:t xml:space="preserve"> based on the first of the criteria below where:</w:t>
      </w:r>
    </w:p>
    <w:p w14:paraId="6D58517A" w14:textId="24C83BD4" w:rsidR="007B705B" w:rsidRDefault="00EB4FCA" w:rsidP="00984F42">
      <w:pPr>
        <w:pStyle w:val="ListParagraph"/>
        <w:numPr>
          <w:ilvl w:val="0"/>
          <w:numId w:val="94"/>
        </w:numPr>
      </w:pPr>
      <w:r>
        <w:t>tlsa_HHID.</w:t>
      </w:r>
      <w:r w:rsidRPr="00984F42">
        <w:rPr>
          <w:b/>
          <w:bCs/>
        </w:rPr>
        <w:t>ActiveHHType</w:t>
      </w:r>
      <w:r>
        <w:t xml:space="preserve"> = 1 (</w:t>
      </w:r>
      <w:r w:rsidR="007B705B" w:rsidRPr="009A160F">
        <w:rPr>
          <w:b/>
          <w:bCs/>
        </w:rPr>
        <w:t>HHAdultAgeAOEST/RRH/PSH</w:t>
      </w:r>
      <w:r>
        <w:rPr>
          <w:b/>
          <w:bCs/>
        </w:rPr>
        <w:t>)</w:t>
      </w:r>
      <w:r w:rsidR="007B705B">
        <w:t xml:space="preserve"> </w:t>
      </w:r>
    </w:p>
    <w:p w14:paraId="703A9CCB" w14:textId="34C6CE92" w:rsidR="007B705B" w:rsidRDefault="00147F22" w:rsidP="007B705B">
      <w:pPr>
        <w:pStyle w:val="ListParagraph"/>
      </w:pPr>
      <w:r>
        <w:t>tlsa_</w:t>
      </w:r>
      <w:r w:rsidR="00FC65E4">
        <w:t>HHID</w:t>
      </w:r>
      <w:r w:rsidR="007B705B">
        <w:t>.</w:t>
      </w:r>
      <w:r w:rsidRPr="00147F22">
        <w:rPr>
          <w:b/>
          <w:bCs/>
        </w:rPr>
        <w:t>Active</w:t>
      </w:r>
      <w:r w:rsidR="007B705B" w:rsidRPr="00B5418A">
        <w:rPr>
          <w:b/>
          <w:bCs/>
        </w:rPr>
        <w:t>HHType</w:t>
      </w:r>
      <w:r w:rsidR="007B705B">
        <w:t xml:space="preserve"> = </w:t>
      </w:r>
      <w:r w:rsidR="00EB4FCA">
        <w:t>2 (</w:t>
      </w:r>
      <w:r w:rsidR="00EB4FCA">
        <w:rPr>
          <w:b/>
          <w:bCs/>
        </w:rPr>
        <w:t>HHAdultAgeACEST/RRH/PSH</w:t>
      </w:r>
      <w:r w:rsidR="00EB4FCA">
        <w:t>)</w:t>
      </w:r>
    </w:p>
    <w:p w14:paraId="139E121B" w14:textId="77777777" w:rsidR="007B705B" w:rsidRDefault="007B705B" w:rsidP="007B705B">
      <w:pPr>
        <w:pStyle w:val="ListParagraph"/>
      </w:pPr>
      <w:r>
        <w:t>Project type is consistent with project group:</w:t>
      </w:r>
    </w:p>
    <w:p w14:paraId="3229611D" w14:textId="46D76A5F" w:rsidR="007B705B" w:rsidRDefault="007B705B" w:rsidP="0030608E">
      <w:pPr>
        <w:pStyle w:val="ListParagraph"/>
        <w:numPr>
          <w:ilvl w:val="0"/>
          <w:numId w:val="66"/>
        </w:numPr>
        <w:spacing w:before="0"/>
      </w:pPr>
      <w:bookmarkStart w:id="230" w:name="_Hlk43369935"/>
      <w:r>
        <w:t xml:space="preserve">EST - </w:t>
      </w:r>
      <w:r w:rsidRPr="0054595F">
        <w:rPr>
          <w:b/>
          <w:bCs/>
        </w:rPr>
        <w:t>ProjectType</w:t>
      </w:r>
      <w:r>
        <w:t xml:space="preserve"> in (1,2,8)</w:t>
      </w:r>
    </w:p>
    <w:p w14:paraId="787F5E10" w14:textId="3A768564" w:rsidR="007B705B" w:rsidRDefault="007B705B" w:rsidP="0030608E">
      <w:pPr>
        <w:pStyle w:val="ListParagraph"/>
        <w:numPr>
          <w:ilvl w:val="0"/>
          <w:numId w:val="66"/>
        </w:numPr>
        <w:spacing w:before="0"/>
      </w:pPr>
      <w:r>
        <w:t xml:space="preserve">RRH - </w:t>
      </w:r>
      <w:r w:rsidRPr="0054595F">
        <w:rPr>
          <w:b/>
          <w:bCs/>
        </w:rPr>
        <w:t>ProjectType</w:t>
      </w:r>
      <w:r>
        <w:t xml:space="preserve"> = 13</w:t>
      </w:r>
    </w:p>
    <w:p w14:paraId="4948856C" w14:textId="060E9D58" w:rsidR="007B705B" w:rsidRDefault="007B705B" w:rsidP="0030608E">
      <w:pPr>
        <w:pStyle w:val="ListParagraph"/>
        <w:numPr>
          <w:ilvl w:val="0"/>
          <w:numId w:val="66"/>
        </w:numPr>
        <w:spacing w:before="0"/>
      </w:pPr>
      <w:r>
        <w:t xml:space="preserve">PSH - </w:t>
      </w:r>
      <w:r w:rsidRPr="0054595F">
        <w:rPr>
          <w:b/>
          <w:bCs/>
        </w:rPr>
        <w:t>ProjectType</w:t>
      </w:r>
      <w:r>
        <w:t xml:space="preserve"> = 3</w:t>
      </w:r>
    </w:p>
    <w:tbl>
      <w:tblPr>
        <w:tblStyle w:val="Style11"/>
        <w:tblW w:w="9360" w:type="dxa"/>
        <w:tblLook w:val="0420" w:firstRow="1" w:lastRow="0" w:firstColumn="0" w:lastColumn="0" w:noHBand="0" w:noVBand="1"/>
      </w:tblPr>
      <w:tblGrid>
        <w:gridCol w:w="985"/>
        <w:gridCol w:w="5040"/>
        <w:gridCol w:w="3335"/>
      </w:tblGrid>
      <w:tr w:rsidR="007B705B" w:rsidRPr="009A182F" w14:paraId="436C4170" w14:textId="77777777" w:rsidTr="00984F42">
        <w:trPr>
          <w:cnfStyle w:val="100000000000" w:firstRow="1" w:lastRow="0" w:firstColumn="0" w:lastColumn="0" w:oddVBand="0" w:evenVBand="0" w:oddHBand="0" w:evenHBand="0" w:firstRowFirstColumn="0" w:firstRowLastColumn="0" w:lastRowFirstColumn="0" w:lastRowLastColumn="0"/>
          <w:cantSplit/>
          <w:trHeight w:val="216"/>
          <w:tblHeader/>
        </w:trPr>
        <w:tc>
          <w:tcPr>
            <w:tcW w:w="985" w:type="dxa"/>
          </w:tcPr>
          <w:bookmarkEnd w:id="230"/>
          <w:p w14:paraId="7E335294" w14:textId="77777777" w:rsidR="007B705B" w:rsidRDefault="007B705B" w:rsidP="007B705B">
            <w:pPr>
              <w:pStyle w:val="NoSpacing"/>
            </w:pPr>
            <w:r>
              <w:t>Priority</w:t>
            </w:r>
          </w:p>
        </w:tc>
        <w:tc>
          <w:tcPr>
            <w:tcW w:w="5040" w:type="dxa"/>
          </w:tcPr>
          <w:p w14:paraId="11F3E983" w14:textId="3876EFDA" w:rsidR="007B705B" w:rsidRPr="009A182F" w:rsidRDefault="00147F22" w:rsidP="007B705B">
            <w:pPr>
              <w:pStyle w:val="NoSpacing"/>
            </w:pPr>
            <w:r>
              <w:t>tlsa_</w:t>
            </w:r>
            <w:r w:rsidR="00FC65E4">
              <w:t>HHID</w:t>
            </w:r>
          </w:p>
        </w:tc>
        <w:tc>
          <w:tcPr>
            <w:tcW w:w="3335" w:type="dxa"/>
          </w:tcPr>
          <w:p w14:paraId="5551EFE0" w14:textId="59FCE57D" w:rsidR="007B705B" w:rsidRPr="009A182F" w:rsidRDefault="007B705B" w:rsidP="007B705B">
            <w:pPr>
              <w:pStyle w:val="NoSpacing"/>
            </w:pPr>
            <w:r w:rsidRPr="002E318E">
              <w:t>HHAdultAge</w:t>
            </w:r>
            <w:r w:rsidR="00C20492">
              <w:t>(</w:t>
            </w:r>
            <w:r>
              <w:t>AO</w:t>
            </w:r>
            <w:r w:rsidR="00C20492">
              <w:t>/AC)(</w:t>
            </w:r>
            <w:r>
              <w:t>EST/RRH/PSH</w:t>
            </w:r>
            <w:r w:rsidR="00C20492">
              <w:t>)</w:t>
            </w:r>
          </w:p>
        </w:tc>
      </w:tr>
      <w:tr w:rsidR="007B705B" w:rsidRPr="009A182F" w14:paraId="601F6777" w14:textId="77777777" w:rsidTr="00984F42">
        <w:trPr>
          <w:cnfStyle w:val="000000100000" w:firstRow="0" w:lastRow="0" w:firstColumn="0" w:lastColumn="0" w:oddVBand="0" w:evenVBand="0" w:oddHBand="1" w:evenHBand="0" w:firstRowFirstColumn="0" w:firstRowLastColumn="0" w:lastRowFirstColumn="0" w:lastRowLastColumn="0"/>
          <w:cantSplit/>
          <w:trHeight w:val="216"/>
        </w:trPr>
        <w:tc>
          <w:tcPr>
            <w:tcW w:w="985" w:type="dxa"/>
          </w:tcPr>
          <w:p w14:paraId="2B173018" w14:textId="77777777" w:rsidR="007B705B" w:rsidRPr="008F2C7B" w:rsidRDefault="007B705B" w:rsidP="0088191A">
            <w:pPr>
              <w:pStyle w:val="NoSpacing"/>
              <w:rPr>
                <w:bCs/>
              </w:rPr>
            </w:pPr>
            <w:r w:rsidRPr="008F2C7B">
              <w:rPr>
                <w:bCs/>
              </w:rPr>
              <w:t>1</w:t>
            </w:r>
          </w:p>
        </w:tc>
        <w:tc>
          <w:tcPr>
            <w:tcW w:w="5040" w:type="dxa"/>
          </w:tcPr>
          <w:p w14:paraId="339CCA5B" w14:textId="77777777" w:rsidR="007B705B" w:rsidRPr="009A182F" w:rsidRDefault="007B705B" w:rsidP="007B705B">
            <w:pPr>
              <w:pStyle w:val="NoSpacing"/>
            </w:pPr>
            <w:r w:rsidRPr="002E318E">
              <w:rPr>
                <w:b/>
              </w:rPr>
              <w:t>HHAdultAge</w:t>
            </w:r>
            <w:r>
              <w:t xml:space="preserve"> = 18</w:t>
            </w:r>
          </w:p>
        </w:tc>
        <w:tc>
          <w:tcPr>
            <w:tcW w:w="3335" w:type="dxa"/>
          </w:tcPr>
          <w:p w14:paraId="210BE365" w14:textId="77777777" w:rsidR="007B705B" w:rsidRPr="009A182F" w:rsidRDefault="007B705B" w:rsidP="007B705B">
            <w:pPr>
              <w:pStyle w:val="NoSpacing"/>
            </w:pPr>
            <w:r>
              <w:t xml:space="preserve">18 </w:t>
            </w:r>
          </w:p>
        </w:tc>
      </w:tr>
      <w:tr w:rsidR="007B705B" w:rsidRPr="009A182F" w14:paraId="0B55E653" w14:textId="77777777" w:rsidTr="00984F42">
        <w:trPr>
          <w:cnfStyle w:val="000000010000" w:firstRow="0" w:lastRow="0" w:firstColumn="0" w:lastColumn="0" w:oddVBand="0" w:evenVBand="0" w:oddHBand="0" w:evenHBand="1" w:firstRowFirstColumn="0" w:firstRowLastColumn="0" w:lastRowFirstColumn="0" w:lastRowLastColumn="0"/>
          <w:cantSplit/>
          <w:trHeight w:val="216"/>
        </w:trPr>
        <w:tc>
          <w:tcPr>
            <w:tcW w:w="985" w:type="dxa"/>
          </w:tcPr>
          <w:p w14:paraId="2FD12EE7" w14:textId="77777777" w:rsidR="007B705B" w:rsidRPr="008F2C7B" w:rsidRDefault="007B705B" w:rsidP="0088191A">
            <w:pPr>
              <w:pStyle w:val="NoSpacing"/>
              <w:rPr>
                <w:bCs/>
              </w:rPr>
            </w:pPr>
            <w:r w:rsidRPr="008F2C7B">
              <w:rPr>
                <w:bCs/>
              </w:rPr>
              <w:t>2</w:t>
            </w:r>
          </w:p>
        </w:tc>
        <w:tc>
          <w:tcPr>
            <w:tcW w:w="5040" w:type="dxa"/>
          </w:tcPr>
          <w:p w14:paraId="07011243" w14:textId="77777777" w:rsidR="007B705B" w:rsidRPr="00A754F7" w:rsidRDefault="007B705B" w:rsidP="007B705B">
            <w:pPr>
              <w:pStyle w:val="NoSpacing"/>
              <w:rPr>
                <w:i/>
              </w:rPr>
            </w:pPr>
            <w:r w:rsidRPr="002E318E">
              <w:rPr>
                <w:b/>
              </w:rPr>
              <w:t>HHAdultAge</w:t>
            </w:r>
            <w:r>
              <w:t xml:space="preserve"> = 24</w:t>
            </w:r>
          </w:p>
        </w:tc>
        <w:tc>
          <w:tcPr>
            <w:tcW w:w="3335" w:type="dxa"/>
          </w:tcPr>
          <w:p w14:paraId="4F264C9C" w14:textId="77777777" w:rsidR="007B705B" w:rsidRDefault="007B705B" w:rsidP="007B705B">
            <w:pPr>
              <w:pStyle w:val="NoSpacing"/>
            </w:pPr>
            <w:r>
              <w:t>24</w:t>
            </w:r>
          </w:p>
        </w:tc>
      </w:tr>
      <w:tr w:rsidR="007B705B" w:rsidRPr="009A182F" w14:paraId="3B28A781" w14:textId="77777777" w:rsidTr="00984F42">
        <w:trPr>
          <w:cnfStyle w:val="000000100000" w:firstRow="0" w:lastRow="0" w:firstColumn="0" w:lastColumn="0" w:oddVBand="0" w:evenVBand="0" w:oddHBand="1" w:evenHBand="0" w:firstRowFirstColumn="0" w:firstRowLastColumn="0" w:lastRowFirstColumn="0" w:lastRowLastColumn="0"/>
          <w:cantSplit/>
          <w:trHeight w:val="216"/>
        </w:trPr>
        <w:tc>
          <w:tcPr>
            <w:tcW w:w="985" w:type="dxa"/>
          </w:tcPr>
          <w:p w14:paraId="7971B5F9" w14:textId="77777777" w:rsidR="007B705B" w:rsidRPr="008F2C7B" w:rsidRDefault="007B705B" w:rsidP="0088191A">
            <w:pPr>
              <w:pStyle w:val="NoSpacing"/>
              <w:rPr>
                <w:bCs/>
              </w:rPr>
            </w:pPr>
            <w:r w:rsidRPr="008F2C7B">
              <w:rPr>
                <w:bCs/>
              </w:rPr>
              <w:t>3</w:t>
            </w:r>
          </w:p>
        </w:tc>
        <w:tc>
          <w:tcPr>
            <w:tcW w:w="5040" w:type="dxa"/>
          </w:tcPr>
          <w:p w14:paraId="1A5EF7A9" w14:textId="77777777" w:rsidR="007B705B" w:rsidRPr="00C234F9" w:rsidRDefault="007B705B" w:rsidP="007B705B">
            <w:pPr>
              <w:pStyle w:val="NoSpacing"/>
              <w:rPr>
                <w:i/>
              </w:rPr>
            </w:pPr>
            <w:r w:rsidRPr="002E318E">
              <w:rPr>
                <w:b/>
              </w:rPr>
              <w:t>HHAdultAge</w:t>
            </w:r>
            <w:r>
              <w:t xml:space="preserve"> = 55</w:t>
            </w:r>
          </w:p>
        </w:tc>
        <w:tc>
          <w:tcPr>
            <w:tcW w:w="3335" w:type="dxa"/>
          </w:tcPr>
          <w:p w14:paraId="484FDEF1" w14:textId="77777777" w:rsidR="007B705B" w:rsidRDefault="007B705B" w:rsidP="007B705B">
            <w:pPr>
              <w:pStyle w:val="NoSpacing"/>
            </w:pPr>
            <w:r>
              <w:t xml:space="preserve">55 </w:t>
            </w:r>
          </w:p>
        </w:tc>
      </w:tr>
      <w:tr w:rsidR="007B705B" w:rsidRPr="009A182F" w14:paraId="01219C28" w14:textId="77777777" w:rsidTr="00984F42">
        <w:trPr>
          <w:cnfStyle w:val="000000010000" w:firstRow="0" w:lastRow="0" w:firstColumn="0" w:lastColumn="0" w:oddVBand="0" w:evenVBand="0" w:oddHBand="0" w:evenHBand="1" w:firstRowFirstColumn="0" w:firstRowLastColumn="0" w:lastRowFirstColumn="0" w:lastRowLastColumn="0"/>
          <w:cantSplit/>
          <w:trHeight w:val="216"/>
        </w:trPr>
        <w:tc>
          <w:tcPr>
            <w:tcW w:w="985" w:type="dxa"/>
          </w:tcPr>
          <w:p w14:paraId="21AEE58B" w14:textId="77777777" w:rsidR="007B705B" w:rsidRPr="008F2C7B" w:rsidRDefault="007B705B" w:rsidP="0088191A">
            <w:pPr>
              <w:pStyle w:val="NoSpacing"/>
              <w:rPr>
                <w:bCs/>
              </w:rPr>
            </w:pPr>
            <w:r w:rsidRPr="008F2C7B">
              <w:rPr>
                <w:bCs/>
              </w:rPr>
              <w:t>4</w:t>
            </w:r>
          </w:p>
        </w:tc>
        <w:tc>
          <w:tcPr>
            <w:tcW w:w="5040" w:type="dxa"/>
          </w:tcPr>
          <w:p w14:paraId="4DA8CBA1" w14:textId="77777777" w:rsidR="007B705B" w:rsidRPr="00C234F9" w:rsidRDefault="007B705B" w:rsidP="007B705B">
            <w:pPr>
              <w:pStyle w:val="NoSpacing"/>
              <w:rPr>
                <w:i/>
              </w:rPr>
            </w:pPr>
            <w:r w:rsidRPr="002E318E">
              <w:rPr>
                <w:b/>
              </w:rPr>
              <w:t>HHAdultAge</w:t>
            </w:r>
            <w:r>
              <w:t xml:space="preserve"> = 25</w:t>
            </w:r>
          </w:p>
        </w:tc>
        <w:tc>
          <w:tcPr>
            <w:tcW w:w="3335" w:type="dxa"/>
          </w:tcPr>
          <w:p w14:paraId="5F98B9ED" w14:textId="77777777" w:rsidR="007B705B" w:rsidRDefault="007B705B" w:rsidP="007B705B">
            <w:pPr>
              <w:pStyle w:val="NoSpacing"/>
            </w:pPr>
            <w:r>
              <w:t>25</w:t>
            </w:r>
          </w:p>
        </w:tc>
      </w:tr>
      <w:tr w:rsidR="007B705B" w:rsidRPr="009A182F" w14:paraId="15DC7435" w14:textId="77777777" w:rsidTr="00984F42">
        <w:trPr>
          <w:cnfStyle w:val="000000100000" w:firstRow="0" w:lastRow="0" w:firstColumn="0" w:lastColumn="0" w:oddVBand="0" w:evenVBand="0" w:oddHBand="1" w:evenHBand="0" w:firstRowFirstColumn="0" w:firstRowLastColumn="0" w:lastRowFirstColumn="0" w:lastRowLastColumn="0"/>
          <w:cantSplit/>
          <w:trHeight w:val="216"/>
        </w:trPr>
        <w:tc>
          <w:tcPr>
            <w:tcW w:w="985" w:type="dxa"/>
          </w:tcPr>
          <w:p w14:paraId="017062F5" w14:textId="77777777" w:rsidR="007B705B" w:rsidRPr="008005D4" w:rsidRDefault="007B705B" w:rsidP="0088191A">
            <w:pPr>
              <w:pStyle w:val="NoSpacing"/>
              <w:rPr>
                <w:bCs/>
              </w:rPr>
            </w:pPr>
            <w:r w:rsidRPr="002C543B">
              <w:rPr>
                <w:bCs/>
              </w:rPr>
              <w:t>5</w:t>
            </w:r>
          </w:p>
        </w:tc>
        <w:tc>
          <w:tcPr>
            <w:tcW w:w="5040" w:type="dxa"/>
          </w:tcPr>
          <w:p w14:paraId="4F90FBDD" w14:textId="7C300A02" w:rsidR="007B705B" w:rsidRPr="00A754F7" w:rsidRDefault="007B705B" w:rsidP="007B705B">
            <w:pPr>
              <w:pStyle w:val="NoSpacing"/>
            </w:pPr>
            <w:r>
              <w:t>(any other</w:t>
            </w:r>
            <w:r w:rsidR="00C20492">
              <w:t>, including people not served in the relevant HHType/project group</w:t>
            </w:r>
            <w:r>
              <w:t>)</w:t>
            </w:r>
          </w:p>
        </w:tc>
        <w:tc>
          <w:tcPr>
            <w:tcW w:w="3335" w:type="dxa"/>
          </w:tcPr>
          <w:p w14:paraId="081B2EBB" w14:textId="77777777" w:rsidR="007B705B" w:rsidRDefault="007B705B" w:rsidP="007B705B">
            <w:pPr>
              <w:pStyle w:val="NoSpacing"/>
            </w:pPr>
            <w:r>
              <w:t>-1</w:t>
            </w:r>
          </w:p>
        </w:tc>
      </w:tr>
    </w:tbl>
    <w:p w14:paraId="2CB1C88D" w14:textId="6AECBABD" w:rsidR="007B705B" w:rsidRDefault="007B705B" w:rsidP="007B705B">
      <w:pPr>
        <w:rPr>
          <w:rFonts w:cstheme="minorHAnsi"/>
        </w:rPr>
      </w:pPr>
    </w:p>
    <w:p w14:paraId="05A6CE31" w14:textId="775E8B1B" w:rsidR="00796801" w:rsidRDefault="00796801" w:rsidP="00796801">
      <w:pPr>
        <w:pStyle w:val="Heading2"/>
      </w:pPr>
      <w:bookmarkStart w:id="231" w:name="_Toc37849777"/>
      <w:bookmarkStart w:id="232" w:name="_Toc79153958"/>
      <w:r>
        <w:t>LSAPerson</w:t>
      </w:r>
      <w:bookmarkEnd w:id="231"/>
      <w:bookmarkEnd w:id="232"/>
    </w:p>
    <w:p w14:paraId="010B792F" w14:textId="35DED9EC" w:rsidR="006954B9" w:rsidRPr="00D8091D" w:rsidRDefault="00047784" w:rsidP="00DE4A2E">
      <w:pPr>
        <w:jc w:val="center"/>
      </w:pPr>
      <w:r>
        <w:rPr>
          <w:rFonts w:ascii="Times New Roman" w:hAnsi="Times New Roman" w:cs="Times New Roman"/>
          <w:noProof/>
          <w:sz w:val="24"/>
          <w:szCs w:val="24"/>
        </w:rPr>
        <mc:AlternateContent>
          <mc:Choice Requires="wpg">
            <w:drawing>
              <wp:inline distT="0" distB="0" distL="0" distR="0" wp14:anchorId="4EB57FA5" wp14:editId="64B41AAF">
                <wp:extent cx="3148330" cy="274320"/>
                <wp:effectExtent l="0" t="0" r="13970" b="11430"/>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48330" cy="274320"/>
                          <a:chOff x="1123221" y="1076477"/>
                          <a:chExt cx="31486" cy="2743"/>
                        </a:xfrm>
                      </wpg:grpSpPr>
                      <wps:wsp>
                        <wps:cNvPr id="48" name="AutoShape 19"/>
                        <wps:cNvSpPr>
                          <a:spLocks noChangeArrowheads="1"/>
                        </wps:cNvSpPr>
                        <wps:spPr bwMode="auto">
                          <a:xfrm>
                            <a:off x="1123221" y="1076477"/>
                            <a:ext cx="12801"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23EECB03" w14:textId="77777777" w:rsidR="00004824" w:rsidRDefault="00004824" w:rsidP="00047784">
                              <w:pPr>
                                <w:widowControl w:val="0"/>
                                <w:spacing w:after="0"/>
                                <w:jc w:val="center"/>
                              </w:pPr>
                              <w:r>
                                <w:t>tlsa_Person</w:t>
                              </w:r>
                            </w:p>
                          </w:txbxContent>
                        </wps:txbx>
                        <wps:bodyPr rot="0" vert="horz" wrap="square" lIns="0" tIns="0" rIns="0" bIns="0" anchor="t" anchorCtr="0" upright="1">
                          <a:noAutofit/>
                        </wps:bodyPr>
                      </wps:wsp>
                      <wps:wsp>
                        <wps:cNvPr id="49" name="AutoShape 20"/>
                        <wps:cNvSpPr>
                          <a:spLocks noChangeArrowheads="1"/>
                        </wps:cNvSpPr>
                        <wps:spPr bwMode="auto">
                          <a:xfrm>
                            <a:off x="1141906" y="1076477"/>
                            <a:ext cx="12801" cy="2743"/>
                          </a:xfrm>
                          <a:prstGeom prst="flowChartDocument">
                            <a:avLst/>
                          </a:prstGeom>
                          <a:solidFill>
                            <a:srgbClr val="FCE5D6"/>
                          </a:solidFill>
                          <a:ln w="6350">
                            <a:solidFill>
                              <a:srgbClr val="F5B18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5EAF6662" w14:textId="77777777" w:rsidR="00004824" w:rsidRDefault="00004824" w:rsidP="00047784">
                              <w:pPr>
                                <w:widowControl w:val="0"/>
                                <w:spacing w:after="0"/>
                                <w:jc w:val="center"/>
                              </w:pPr>
                              <w:r>
                                <w:t>lsa_Person</w:t>
                              </w:r>
                            </w:p>
                          </w:txbxContent>
                        </wps:txbx>
                        <wps:bodyPr rot="0" vert="horz" wrap="square" lIns="0" tIns="0" rIns="0" bIns="0" anchor="t" anchorCtr="0" upright="1">
                          <a:noAutofit/>
                        </wps:bodyPr>
                      </wps:wsp>
                      <wps:wsp>
                        <wps:cNvPr id="50" name="AutoShape 21"/>
                        <wps:cNvCnPr>
                          <a:cxnSpLocks noChangeShapeType="1"/>
                          <a:stCxn id="48" idx="3"/>
                          <a:endCxn id="49" idx="1"/>
                        </wps:cNvCnPr>
                        <wps:spPr bwMode="auto">
                          <a:xfrm>
                            <a:off x="1136022" y="1077849"/>
                            <a:ext cx="5884" cy="0"/>
                          </a:xfrm>
                          <a:prstGeom prst="straightConnector1">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g:wgp>
                  </a:graphicData>
                </a:graphic>
              </wp:inline>
            </w:drawing>
          </mc:Choice>
          <mc:Fallback>
            <w:pict>
              <v:group w14:anchorId="4EB57FA5" id="Group 47" o:spid="_x0000_s1299" style="width:247.9pt;height:21.6pt;mso-position-horizontal-relative:char;mso-position-vertical-relative:line" coordorigin="11232,10764" coordsize="31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">
                <v:shape id="AutoShape 19" o:spid="_x0000_s1300" type="#_x0000_t113" style="position:absolute;left:11232;top:10764;width:128;height: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" fillcolor="#ebd7e1" strokecolor="#c285a3" strokeweight=".5pt">
                  <v:shadow color="black" opacity="0" offset="0,0"/>
                  <v:textbox inset="0,0,0,0">
                    <w:txbxContent>
                      <w:p w14:paraId="23EECB03" w14:textId="77777777" w:rsidR="00004824" w:rsidRDefault="00004824" w:rsidP="00047784">
                        <w:pPr>
                          <w:widowControl w:val="0"/>
                          <w:spacing w:after="0"/>
                          <w:jc w:val="center"/>
                        </w:pPr>
                        <w:r>
                          <w:t>tlsa_Person</w:t>
                        </w:r>
                      </w:p>
                    </w:txbxContent>
                  </v:textbox>
                </v:shape>
                <v:shape id="AutoShape 20" o:spid="_x0000_s1301" type="#_x0000_t114" style="position:absolute;left:11419;top:10764;width:128;height: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" fillcolor="#fce5d6" strokecolor="#f5b183" strokeweight=".5pt">
                  <v:shadow color="black" opacity="0" offset="0,0"/>
                  <v:textbox inset="0,0,0,0">
                    <w:txbxContent>
                      <w:p w14:paraId="5EAF6662" w14:textId="77777777" w:rsidR="00004824" w:rsidRDefault="00004824" w:rsidP="00047784">
                        <w:pPr>
                          <w:widowControl w:val="0"/>
                          <w:spacing w:after="0"/>
                          <w:jc w:val="center"/>
                        </w:pPr>
                        <w:r>
                          <w:t>lsa_Person</w:t>
                        </w:r>
                      </w:p>
                    </w:txbxContent>
                  </v:textbox>
                </v:shape>
                <v:shape id="AutoShape 21" o:spid="_x0000_s1302" type="#_x0000_t32" style="position:absolute;left:11360;top:10778;width: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" strokecolor="black [0]" strokeweight=".5pt">
                  <v:stroke endarrow="block"/>
                  <v:shadow color="black [0]"/>
                </v:shape>
                <w10:anchorlock/>
              </v:group>
            </w:pict>
          </mc:Fallback>
        </mc:AlternateContent>
      </w:r>
    </w:p>
    <w:p w14:paraId="1C49E96B" w14:textId="32B68080" w:rsidR="00CC504C" w:rsidRDefault="004C7924" w:rsidP="007B705B">
      <w:pPr>
        <w:rPr>
          <w:rFonts w:cstheme="minorHAnsi"/>
        </w:rPr>
      </w:pPr>
      <w:r>
        <w:rPr>
          <w:rFonts w:cstheme="minorHAnsi"/>
        </w:rPr>
        <w:t>As noted, tlsa_Person is a client-level precursor to lsa_Person / LSAPerson.csv.</w:t>
      </w:r>
    </w:p>
    <w:p w14:paraId="1E6C8AAA" w14:textId="64E1DFAB" w:rsidR="004C7924" w:rsidRPr="00A6067F" w:rsidRDefault="004C7924" w:rsidP="007B705B">
      <w:pPr>
        <w:rPr>
          <w:rFonts w:cstheme="minorHAnsi"/>
        </w:rPr>
      </w:pPr>
      <w:r w:rsidRPr="00DE4A2E">
        <w:rPr>
          <w:rFonts w:cstheme="minorHAnsi"/>
          <w:b/>
          <w:bCs/>
        </w:rPr>
        <w:t>RowTotal</w:t>
      </w:r>
      <w:r>
        <w:rPr>
          <w:rFonts w:cstheme="minorHAnsi"/>
        </w:rPr>
        <w:t xml:space="preserve"> is a count of </w:t>
      </w:r>
      <w:r w:rsidRPr="00DE4A2E">
        <w:rPr>
          <w:rFonts w:cstheme="minorHAnsi"/>
          <w:i/>
          <w:iCs/>
        </w:rPr>
        <w:t>PersonalID</w:t>
      </w:r>
      <w:r>
        <w:rPr>
          <w:rFonts w:cstheme="minorHAnsi"/>
        </w:rPr>
        <w:t>s in tlsa_Person, grouped by all of the other columns in LSAPerson.</w:t>
      </w:r>
    </w:p>
    <w:p w14:paraId="5F5F8F8C" w14:textId="77777777" w:rsidR="00E04B04" w:rsidRDefault="00E04B04">
      <w:pPr>
        <w:spacing w:before="0" w:after="160" w:line="259" w:lineRule="auto"/>
        <w:rPr>
          <w:rFonts w:eastAsia="Times New Roman" w:cs="Open Sans"/>
          <w:b/>
          <w:sz w:val="26"/>
          <w:szCs w:val="32"/>
        </w:rPr>
      </w:pPr>
      <w:bookmarkStart w:id="233" w:name="_Toc29188114"/>
      <w:bookmarkStart w:id="234" w:name="_Toc29188129"/>
      <w:bookmarkStart w:id="235" w:name="_Toc29188148"/>
      <w:bookmarkStart w:id="236" w:name="_Toc29188150"/>
      <w:bookmarkStart w:id="237" w:name="_Update_LSAPerson_CHTime"/>
      <w:bookmarkStart w:id="238" w:name="_Toc29188151"/>
      <w:bookmarkStart w:id="239" w:name="_Toc29188153"/>
      <w:bookmarkStart w:id="240" w:name="_Toc29188156"/>
      <w:bookmarkStart w:id="241" w:name="_Toc29188162"/>
      <w:bookmarkStart w:id="242" w:name="_Toc29188164"/>
      <w:bookmarkStart w:id="243" w:name="_Toc29188168"/>
      <w:bookmarkStart w:id="244" w:name="_Toc29188169"/>
      <w:bookmarkStart w:id="245" w:name="_Toc29188170"/>
      <w:bookmarkStart w:id="246" w:name="_Toc34144048"/>
      <w:bookmarkStart w:id="247" w:name="_Toc34144049"/>
      <w:bookmarkStart w:id="248" w:name="_Toc34144050"/>
      <w:bookmarkStart w:id="249" w:name="_Toc34144061"/>
      <w:bookmarkStart w:id="250" w:name="_Toc34144062"/>
      <w:bookmarkStart w:id="251" w:name="_Toc34144077"/>
      <w:bookmarkStart w:id="252" w:name="_Toc34144078"/>
      <w:bookmarkStart w:id="253" w:name="_Toc34144079"/>
      <w:bookmarkStart w:id="254" w:name="_Toc34144080"/>
      <w:bookmarkStart w:id="255" w:name="_Toc34144081"/>
      <w:bookmarkStart w:id="256" w:name="_Toc34144127"/>
      <w:bookmarkStart w:id="257" w:name="_Toc34144128"/>
      <w:bookmarkStart w:id="258" w:name="_Toc34144129"/>
      <w:bookmarkStart w:id="259" w:name="_Toc34144142"/>
      <w:bookmarkStart w:id="260" w:name="_Toc34144143"/>
      <w:bookmarkStart w:id="261" w:name="_Toc34144152"/>
      <w:bookmarkStart w:id="262" w:name="_Toc34144153"/>
      <w:bookmarkStart w:id="263" w:name="_Toc34144154"/>
      <w:bookmarkStart w:id="264" w:name="_Toc34144155"/>
      <w:bookmarkStart w:id="265" w:name="_Toc34144156"/>
      <w:bookmarkStart w:id="266" w:name="_Toc34144208"/>
      <w:bookmarkStart w:id="267" w:name="_Toc34144209"/>
      <w:bookmarkStart w:id="268" w:name="_Toc34144210"/>
      <w:bookmarkStart w:id="269" w:name="_Toc34144221"/>
      <w:bookmarkStart w:id="270" w:name="_Toc34144222"/>
      <w:bookmarkStart w:id="271" w:name="_Toc34144231"/>
      <w:bookmarkStart w:id="272" w:name="_Toc34144232"/>
      <w:bookmarkStart w:id="273" w:name="_Toc34144233"/>
      <w:bookmarkStart w:id="274" w:name="_Toc34144234"/>
      <w:bookmarkStart w:id="275" w:name="_Toc34144235"/>
      <w:bookmarkStart w:id="276" w:name="_Toc34144287"/>
      <w:bookmarkStart w:id="277" w:name="_Toc34144288"/>
      <w:bookmarkStart w:id="278" w:name="_Toc34144289"/>
      <w:bookmarkStart w:id="279" w:name="_Toc34144290"/>
      <w:bookmarkStart w:id="280" w:name="_Toc34144299"/>
      <w:bookmarkStart w:id="281" w:name="_Toc34144300"/>
      <w:bookmarkStart w:id="282" w:name="_Toc34144309"/>
      <w:bookmarkStart w:id="283" w:name="_Toc34144310"/>
      <w:bookmarkStart w:id="284" w:name="_Toc34144311"/>
      <w:bookmarkStart w:id="285" w:name="_Toc34144312"/>
      <w:bookmarkStart w:id="286" w:name="_Toc34144313"/>
      <w:bookmarkStart w:id="287" w:name="_Toc34144341"/>
      <w:bookmarkStart w:id="288" w:name="_Toc34144342"/>
      <w:bookmarkStart w:id="289" w:name="_Toc34144343"/>
      <w:bookmarkStart w:id="290" w:name="_Toc34144362"/>
      <w:bookmarkStart w:id="291" w:name="_Toc34144363"/>
      <w:bookmarkStart w:id="292" w:name="_Toc34144372"/>
      <w:bookmarkStart w:id="293" w:name="_Toc34144373"/>
      <w:bookmarkStart w:id="294" w:name="_Toc29163965"/>
      <w:bookmarkStart w:id="295" w:name="_Toc34144425"/>
      <w:bookmarkStart w:id="296" w:name="_Toc34144426"/>
      <w:bookmarkStart w:id="297" w:name="_Toc34144427"/>
      <w:bookmarkStart w:id="298" w:name="_Toc34144428"/>
      <w:bookmarkStart w:id="299" w:name="_Toc34144429"/>
      <w:bookmarkStart w:id="300" w:name="_Toc34144430"/>
      <w:bookmarkStart w:id="301" w:name="_Toc34144431"/>
      <w:bookmarkStart w:id="302" w:name="_Toc34144432"/>
      <w:bookmarkStart w:id="303" w:name="_Toc34144433"/>
      <w:bookmarkStart w:id="304" w:name="_Toc34144434"/>
      <w:bookmarkStart w:id="305" w:name="_Toc34144435"/>
      <w:bookmarkStart w:id="306" w:name="_Toc34144436"/>
      <w:bookmarkStart w:id="307" w:name="_Toc34144437"/>
      <w:bookmarkStart w:id="308" w:name="_Toc34144438"/>
      <w:bookmarkStart w:id="309" w:name="_Toc34144439"/>
      <w:bookmarkStart w:id="310" w:name="_Toc34144440"/>
      <w:bookmarkStart w:id="311" w:name="_Toc34144441"/>
      <w:bookmarkStart w:id="312" w:name="_Toc34144442"/>
      <w:bookmarkStart w:id="313" w:name="_Toc34144443"/>
      <w:bookmarkStart w:id="314" w:name="_Toc34144474"/>
      <w:bookmarkStart w:id="315" w:name="_Toc34144475"/>
      <w:bookmarkStart w:id="316" w:name="_Toc34144484"/>
      <w:bookmarkStart w:id="317" w:name="_Toc34144485"/>
      <w:bookmarkStart w:id="318" w:name="_Toc34144537"/>
      <w:bookmarkStart w:id="319" w:name="_Toc34144538"/>
      <w:bookmarkStart w:id="320" w:name="_Toc34144539"/>
      <w:bookmarkStart w:id="321" w:name="_Toc34144540"/>
      <w:bookmarkStart w:id="322" w:name="_Toc34144541"/>
      <w:bookmarkStart w:id="323" w:name="_Toc34144542"/>
      <w:bookmarkStart w:id="324" w:name="_Toc34144543"/>
      <w:bookmarkStart w:id="325" w:name="_Toc34144544"/>
      <w:bookmarkStart w:id="326" w:name="_Toc34144545"/>
      <w:bookmarkStart w:id="327" w:name="_Toc34144546"/>
      <w:bookmarkStart w:id="328" w:name="_Toc34144547"/>
      <w:bookmarkStart w:id="329" w:name="_Toc34144548"/>
      <w:bookmarkStart w:id="330" w:name="_Toc34144549"/>
      <w:bookmarkStart w:id="331" w:name="_Toc34144550"/>
      <w:bookmarkStart w:id="332" w:name="_Toc34144551"/>
      <w:bookmarkStart w:id="333" w:name="_Toc34144552"/>
      <w:bookmarkStart w:id="334" w:name="_Toc34144553"/>
      <w:bookmarkStart w:id="335" w:name="_Toc34144554"/>
      <w:bookmarkStart w:id="336" w:name="_Toc34144555"/>
      <w:bookmarkStart w:id="337" w:name="_Set_Population_Identifiers_1"/>
      <w:bookmarkStart w:id="338" w:name="_Toc31197160"/>
      <w:bookmarkStart w:id="339" w:name="_Toc31197161"/>
      <w:bookmarkStart w:id="340" w:name="_Toc31197162"/>
      <w:bookmarkStart w:id="341" w:name="_Toc31197175"/>
      <w:bookmarkStart w:id="342" w:name="_Toc31197176"/>
      <w:bookmarkStart w:id="343" w:name="_Toc31197192"/>
      <w:bookmarkStart w:id="344" w:name="_Toc31197193"/>
      <w:bookmarkStart w:id="345" w:name="_Toc31197194"/>
      <w:bookmarkStart w:id="346" w:name="_Toc31197195"/>
      <w:bookmarkStart w:id="347" w:name="_Toc31197196"/>
      <w:bookmarkStart w:id="348" w:name="_Set_Population_Identifiers_3"/>
      <w:bookmarkStart w:id="349" w:name="_Toc34144556"/>
      <w:bookmarkStart w:id="350" w:name="_Toc34144557"/>
      <w:bookmarkStart w:id="351" w:name="_Toc34144558"/>
      <w:bookmarkStart w:id="352" w:name="_Toc34144589"/>
      <w:bookmarkStart w:id="353" w:name="_Toc34144590"/>
      <w:bookmarkStart w:id="354" w:name="_Toc34144609"/>
      <w:bookmarkStart w:id="355" w:name="_Toc34144610"/>
      <w:bookmarkStart w:id="356" w:name="_Toc34144611"/>
      <w:bookmarkStart w:id="357" w:name="_Toc34144612"/>
      <w:bookmarkStart w:id="358" w:name="_Toc34144613"/>
      <w:bookmarkStart w:id="359" w:name="_Toc34144614"/>
      <w:bookmarkStart w:id="360" w:name="_Toc34144615"/>
      <w:bookmarkStart w:id="361" w:name="_Toc34144616"/>
      <w:bookmarkStart w:id="362" w:name="_Toc34144617"/>
      <w:bookmarkStart w:id="363" w:name="_Toc34144618"/>
      <w:bookmarkStart w:id="364" w:name="_Toc34144619"/>
      <w:bookmarkStart w:id="365" w:name="_Toc34144620"/>
      <w:bookmarkStart w:id="366" w:name="_Toc34144621"/>
      <w:bookmarkStart w:id="367" w:name="_Toc34144622"/>
      <w:bookmarkStart w:id="368" w:name="_Toc34144623"/>
      <w:bookmarkStart w:id="369" w:name="_HHAdultAge"/>
      <w:bookmarkStart w:id="370" w:name="_Toc34144624"/>
      <w:bookmarkStart w:id="371" w:name="_Toc34144625"/>
      <w:bookmarkStart w:id="372" w:name="_Toc34144647"/>
      <w:bookmarkStart w:id="373" w:name="_Toc34144648"/>
      <w:bookmarkStart w:id="374" w:name="_Toc34144649"/>
      <w:bookmarkStart w:id="375" w:name="_Toc34144650"/>
      <w:bookmarkStart w:id="376" w:name="_Toc34144651"/>
      <w:bookmarkStart w:id="377" w:name="_Toc34144652"/>
      <w:bookmarkStart w:id="378" w:name="_Toc34144653"/>
      <w:bookmarkStart w:id="379" w:name="_Toc34144654"/>
      <w:bookmarkStart w:id="380" w:name="_Toc34144655"/>
      <w:bookmarkStart w:id="381" w:name="_Toc34144656"/>
      <w:bookmarkStart w:id="382" w:name="_Toc34144657"/>
      <w:bookmarkStart w:id="383" w:name="_Toc34144686"/>
      <w:bookmarkStart w:id="384" w:name="_Toc34144687"/>
      <w:bookmarkStart w:id="385" w:name="_Toc34144740"/>
      <w:bookmarkStart w:id="386" w:name="_Toc34144741"/>
      <w:bookmarkStart w:id="387" w:name="_Toc34144742"/>
      <w:bookmarkStart w:id="388" w:name="_Toc34144743"/>
      <w:bookmarkStart w:id="389" w:name="_Toc34144744"/>
      <w:bookmarkStart w:id="390" w:name="_Toc34144745"/>
      <w:bookmarkStart w:id="391" w:name="_Toc34144746"/>
      <w:bookmarkStart w:id="392" w:name="_Toc34144747"/>
      <w:bookmarkStart w:id="393" w:name="_Toc34144799"/>
      <w:bookmarkStart w:id="394" w:name="_Toc34144800"/>
      <w:bookmarkStart w:id="395" w:name="_Toc34144801"/>
      <w:bookmarkStart w:id="396" w:name="_Toc34144802"/>
      <w:bookmarkStart w:id="397" w:name="_Toc34144803"/>
      <w:bookmarkStart w:id="398" w:name="_Toc34144804"/>
      <w:bookmarkStart w:id="399" w:name="_Toc34144805"/>
      <w:bookmarkStart w:id="400" w:name="_Toc34144833"/>
      <w:bookmarkStart w:id="401" w:name="_Toc34144834"/>
      <w:bookmarkStart w:id="402" w:name="_Toc34144835"/>
      <w:bookmarkStart w:id="403" w:name="_Toc34144836"/>
      <w:bookmarkStart w:id="404" w:name="_Toc34144837"/>
      <w:bookmarkStart w:id="405" w:name="_Toc34144838"/>
      <w:bookmarkStart w:id="406" w:name="_Toc34144839"/>
      <w:bookmarkStart w:id="407" w:name="_Toc34144891"/>
      <w:bookmarkStart w:id="408" w:name="_Toc34144892"/>
      <w:bookmarkStart w:id="409" w:name="_Toc34144893"/>
      <w:bookmarkStart w:id="410" w:name="_Toc34144894"/>
      <w:bookmarkStart w:id="411" w:name="_Toc34144895"/>
      <w:bookmarkStart w:id="412" w:name="_Toc34144896"/>
      <w:bookmarkStart w:id="413" w:name="_Toc34144897"/>
      <w:bookmarkStart w:id="414" w:name="_Toc34144949"/>
      <w:bookmarkStart w:id="415" w:name="_Toc34144950"/>
      <w:bookmarkStart w:id="416" w:name="_Toc34144951"/>
      <w:bookmarkStart w:id="417" w:name="_Toc34144952"/>
      <w:bookmarkStart w:id="418" w:name="_Toc34144953"/>
      <w:bookmarkStart w:id="419" w:name="_Toc34144954"/>
      <w:bookmarkStart w:id="420" w:name="_Toc34144955"/>
      <w:bookmarkStart w:id="421" w:name="_Toc34144980"/>
      <w:bookmarkStart w:id="422" w:name="_Toc34144981"/>
      <w:bookmarkStart w:id="423" w:name="_Toc34144982"/>
      <w:bookmarkStart w:id="424" w:name="_Toc34144983"/>
      <w:bookmarkStart w:id="425" w:name="_Toc34144984"/>
      <w:bookmarkStart w:id="426" w:name="_Toc34144985"/>
      <w:bookmarkStart w:id="427" w:name="_Toc34144986"/>
      <w:bookmarkStart w:id="428" w:name="_Toc34145011"/>
      <w:bookmarkStart w:id="429" w:name="_Toc34145012"/>
      <w:bookmarkStart w:id="430" w:name="_Toc34145013"/>
      <w:bookmarkStart w:id="431" w:name="_Toc34145014"/>
      <w:bookmarkStart w:id="432" w:name="_Toc34145015"/>
      <w:bookmarkStart w:id="433" w:name="_Toc34145016"/>
      <w:bookmarkStart w:id="434" w:name="_Toc34145017"/>
      <w:bookmarkStart w:id="435" w:name="_Toc34145069"/>
      <w:bookmarkStart w:id="436" w:name="_Toc34145070"/>
      <w:bookmarkStart w:id="437" w:name="_Toc34145071"/>
      <w:bookmarkStart w:id="438" w:name="_Toc34145072"/>
      <w:bookmarkStart w:id="439" w:name="_Toc34145073"/>
      <w:bookmarkStart w:id="440" w:name="_Toc34145074"/>
      <w:bookmarkStart w:id="441" w:name="_Toc506721205"/>
      <w:bookmarkEnd w:id="195"/>
      <w:bookmarkEnd w:id="196"/>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r>
        <w:br w:type="page"/>
      </w:r>
    </w:p>
    <w:p w14:paraId="65BA16A7" w14:textId="21D9A953" w:rsidR="00E158FC" w:rsidRPr="00C52062" w:rsidRDefault="00E158FC" w:rsidP="00E158FC">
      <w:pPr>
        <w:pStyle w:val="Heading1"/>
      </w:pPr>
      <w:bookmarkStart w:id="442" w:name="_HMIS_Business_Logic:_2"/>
      <w:bookmarkStart w:id="443" w:name="_Toc37849778"/>
      <w:bookmarkStart w:id="444" w:name="_Toc79153959"/>
      <w:bookmarkEnd w:id="442"/>
      <w:r w:rsidRPr="00C52062">
        <w:t>HMIS Business Logic</w:t>
      </w:r>
      <w:r>
        <w:t>: LSAHousehold</w:t>
      </w:r>
      <w:bookmarkEnd w:id="443"/>
      <w:bookmarkEnd w:id="444"/>
    </w:p>
    <w:p w14:paraId="4C5B0BA6" w14:textId="7443B573" w:rsidR="00F25CD0" w:rsidRDefault="00F25CD0" w:rsidP="0088191A">
      <w:pPr>
        <w:pStyle w:val="Heading2"/>
      </w:pPr>
      <w:bookmarkStart w:id="445" w:name="_Get_Distinct_Households"/>
      <w:bookmarkStart w:id="446" w:name="_Toc37849779"/>
      <w:bookmarkStart w:id="447" w:name="_Toc79153960"/>
      <w:bookmarkEnd w:id="441"/>
      <w:bookmarkEnd w:id="445"/>
      <w:r w:rsidRPr="00C52062">
        <w:t xml:space="preserve">Get </w:t>
      </w:r>
      <w:r>
        <w:t>Distinct</w:t>
      </w:r>
      <w:r w:rsidRPr="00C52062">
        <w:t xml:space="preserve"> Households for LSAHousehold</w:t>
      </w:r>
      <w:bookmarkEnd w:id="446"/>
      <w:bookmarkEnd w:id="447"/>
    </w:p>
    <w:p w14:paraId="6494F748" w14:textId="6F49E6D0" w:rsidR="00EB6B27" w:rsidRDefault="00EB6B27" w:rsidP="00DE4A2E">
      <w:pPr>
        <w:jc w:val="center"/>
      </w:pPr>
      <w:r>
        <w:rPr>
          <w:rFonts w:ascii="Times New Roman" w:hAnsi="Times New Roman" w:cs="Times New Roman"/>
          <w:noProof/>
          <w:sz w:val="24"/>
          <w:szCs w:val="24"/>
        </w:rPr>
        <mc:AlternateContent>
          <mc:Choice Requires="wpg">
            <w:drawing>
              <wp:inline distT="0" distB="0" distL="0" distR="0" wp14:anchorId="3E6D1B3F" wp14:editId="6C7099DE">
                <wp:extent cx="3101975" cy="274320"/>
                <wp:effectExtent l="0" t="0" r="22225" b="11430"/>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1975" cy="274320"/>
                          <a:chOff x="1124286" y="1127827"/>
                          <a:chExt cx="31019" cy="2743"/>
                        </a:xfrm>
                      </wpg:grpSpPr>
                      <wps:wsp>
                        <wps:cNvPr id="44" name="AutoShape 15"/>
                        <wps:cNvSpPr>
                          <a:spLocks noChangeArrowheads="1"/>
                        </wps:cNvSpPr>
                        <wps:spPr bwMode="auto">
                          <a:xfrm>
                            <a:off x="1143418" y="1127827"/>
                            <a:ext cx="11888" cy="2744"/>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7ABB08CA" w14:textId="77777777" w:rsidR="00004824" w:rsidRDefault="00004824" w:rsidP="00147F22">
                              <w:pPr>
                                <w:pStyle w:val="Style3"/>
                              </w:pPr>
                              <w:r>
                                <w:t>tlsa_Household</w:t>
                              </w:r>
                            </w:p>
                          </w:txbxContent>
                        </wps:txbx>
                        <wps:bodyPr rot="0" vert="horz" wrap="square" lIns="0" tIns="0" rIns="0" bIns="0" anchor="t" anchorCtr="0" upright="1">
                          <a:noAutofit/>
                        </wps:bodyPr>
                      </wps:wsp>
                      <wps:wsp>
                        <wps:cNvPr id="45" name="AutoShape 16"/>
                        <wps:cNvSpPr>
                          <a:spLocks noChangeArrowheads="1"/>
                        </wps:cNvSpPr>
                        <wps:spPr bwMode="auto">
                          <a:xfrm>
                            <a:off x="1124286" y="1127827"/>
                            <a:ext cx="12801" cy="2744"/>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4E56969F" w14:textId="26AE8B92" w:rsidR="00004824" w:rsidRDefault="00004824" w:rsidP="00147F22">
                              <w:pPr>
                                <w:pStyle w:val="Style3"/>
                              </w:pPr>
                              <w:r>
                                <w:t>tlsa_HHID</w:t>
                              </w:r>
                            </w:p>
                          </w:txbxContent>
                        </wps:txbx>
                        <wps:bodyPr rot="0" vert="horz" wrap="square" lIns="0" tIns="0" rIns="0" bIns="0" anchor="t" anchorCtr="0" upright="1">
                          <a:noAutofit/>
                        </wps:bodyPr>
                      </wps:wsp>
                      <wps:wsp>
                        <wps:cNvPr id="46" name="AutoShape 17"/>
                        <wps:cNvCnPr>
                          <a:cxnSpLocks noChangeShapeType="1"/>
                          <a:stCxn id="45" idx="3"/>
                          <a:endCxn id="44" idx="1"/>
                        </wps:cNvCnPr>
                        <wps:spPr bwMode="auto">
                          <a:xfrm>
                            <a:off x="1137087" y="1129199"/>
                            <a:ext cx="6331" cy="0"/>
                          </a:xfrm>
                          <a:prstGeom prst="straightConnector1">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g:wgp>
                  </a:graphicData>
                </a:graphic>
              </wp:inline>
            </w:drawing>
          </mc:Choice>
          <mc:Fallback>
            <w:pict>
              <v:group w14:anchorId="3E6D1B3F" id="Group 43" o:spid="_x0000_s1303" style="width:244.25pt;height:21.6pt;mso-position-horizontal-relative:char;mso-position-vertical-relative:line" coordorigin="11242,11278" coordsize="31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">
                <v:shape id="AutoShape 15" o:spid="_x0000_s1304" type="#_x0000_t113" style="position:absolute;left:11434;top:11278;width:119;height: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" fillcolor="#ebd7e1" strokecolor="#c285a3" strokeweight=".5pt">
                  <v:shadow color="black" opacity="0" offset="0,0"/>
                  <v:textbox inset="0,0,0,0">
                    <w:txbxContent>
                      <w:p w14:paraId="7ABB08CA" w14:textId="77777777" w:rsidR="00004824" w:rsidRDefault="00004824" w:rsidP="00147F22">
                        <w:pPr>
                          <w:pStyle w:val="Style3"/>
                        </w:pPr>
                        <w:r>
                          <w:t>tlsa_Household</w:t>
                        </w:r>
                      </w:p>
                    </w:txbxContent>
                  </v:textbox>
                </v:shape>
                <v:shape id="AutoShape 16" o:spid="_x0000_s1305" type="#_x0000_t113" style="position:absolute;left:11242;top:11278;width:128;height: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" fillcolor="#ebd7e1" strokecolor="#c285a3" strokeweight=".5pt">
                  <v:shadow color="black" opacity="0" offset="0,0"/>
                  <v:textbox inset="0,0,0,0">
                    <w:txbxContent>
                      <w:p w14:paraId="4E56969F" w14:textId="26AE8B92" w:rsidR="00004824" w:rsidRDefault="00004824" w:rsidP="00147F22">
                        <w:pPr>
                          <w:pStyle w:val="Style3"/>
                        </w:pPr>
                        <w:r>
                          <w:t>tlsa_HHID</w:t>
                        </w:r>
                      </w:p>
                    </w:txbxContent>
                  </v:textbox>
                </v:shape>
                <v:shape id="AutoShape 17" o:spid="_x0000_s1306" type="#_x0000_t32" style="position:absolute;left:11370;top:11291;width:6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" strokecolor="black [0]" strokeweight=".5pt">
                  <v:stroke endarrow="block"/>
                  <v:shadow color="black [0]"/>
                </v:shape>
                <w10:anchorlock/>
              </v:group>
            </w:pict>
          </mc:Fallback>
        </mc:AlternateContent>
      </w:r>
    </w:p>
    <w:p w14:paraId="706B501A" w14:textId="36A50138" w:rsidR="00BE4030" w:rsidRDefault="00BE4030" w:rsidP="0088191A">
      <w:r w:rsidRPr="00A6067F">
        <w:t xml:space="preserve">The </w:t>
      </w:r>
      <w:r w:rsidR="00F6042F">
        <w:t>tlsa_Household</w:t>
      </w:r>
      <w:r w:rsidRPr="00A6067F">
        <w:t xml:space="preserve"> data construct holds one record for each distinct </w:t>
      </w:r>
      <w:r>
        <w:t xml:space="preserve">combination of </w:t>
      </w:r>
      <w:r w:rsidRPr="005F4836">
        <w:rPr>
          <w:b/>
          <w:bCs/>
        </w:rPr>
        <w:t>HoHID</w:t>
      </w:r>
      <w:r>
        <w:t xml:space="preserve"> and </w:t>
      </w:r>
      <w:r w:rsidR="00147F22">
        <w:rPr>
          <w:b/>
          <w:bCs/>
        </w:rPr>
        <w:t>ActiveH</w:t>
      </w:r>
      <w:r w:rsidRPr="00E17F92">
        <w:rPr>
          <w:b/>
          <w:bCs/>
        </w:rPr>
        <w:t>HType</w:t>
      </w:r>
      <w:r>
        <w:t xml:space="preserve"> in </w:t>
      </w:r>
      <w:r w:rsidR="00147F22">
        <w:t>tlsa</w:t>
      </w:r>
      <w:r w:rsidR="00FC65E4">
        <w:t>_HHID</w:t>
      </w:r>
      <w:r w:rsidR="00147F22">
        <w:t xml:space="preserve"> where </w:t>
      </w:r>
      <w:r w:rsidR="00147F22">
        <w:rPr>
          <w:b/>
          <w:bCs/>
        </w:rPr>
        <w:t xml:space="preserve">Active </w:t>
      </w:r>
      <w:r w:rsidR="00147F22">
        <w:t>= 1</w:t>
      </w:r>
      <w:r w:rsidR="004873DC">
        <w:t xml:space="preserve">. </w:t>
      </w:r>
      <w:r w:rsidRPr="00A6067F">
        <w:t xml:space="preserve">It is a </w:t>
      </w:r>
      <w:r>
        <w:t>household</w:t>
      </w:r>
      <w:r w:rsidRPr="00A6067F">
        <w:t>-level version of the aggregate LSA</w:t>
      </w:r>
      <w:r>
        <w:t>Household</w:t>
      </w:r>
      <w:r w:rsidRPr="00A6067F">
        <w:t xml:space="preserve"> data and is used to set values for each LSA reporting category for each </w:t>
      </w:r>
      <w:r>
        <w:t>household</w:t>
      </w:r>
      <w:r w:rsidR="004873DC">
        <w:t xml:space="preserve">. </w:t>
      </w:r>
      <w:r w:rsidRPr="00A6067F">
        <w:t>It includes all columns from LSA</w:t>
      </w:r>
      <w:r>
        <w:t>Household</w:t>
      </w:r>
      <w:r w:rsidRPr="00A6067F">
        <w:t xml:space="preserve">.csv other than </w:t>
      </w:r>
      <w:r w:rsidRPr="00655B0F">
        <w:rPr>
          <w:b/>
        </w:rPr>
        <w:t>RowTotal</w:t>
      </w:r>
      <w:r w:rsidRPr="00A6067F">
        <w:t xml:space="preserve"> and </w:t>
      </w:r>
      <w:r w:rsidRPr="00655B0F">
        <w:rPr>
          <w:b/>
        </w:rPr>
        <w:t>ReportID</w:t>
      </w:r>
      <w:r w:rsidRPr="00A6067F">
        <w:t xml:space="preserve">, as well as </w:t>
      </w:r>
      <w:r>
        <w:t xml:space="preserve">several columns which are </w:t>
      </w:r>
      <w:r w:rsidRPr="00A6067F">
        <w:t xml:space="preserve">used as a reference to simplify </w:t>
      </w:r>
      <w:r>
        <w:t>business logic but do not correlate to a column in LSAHousehold</w:t>
      </w:r>
      <w:r w:rsidR="004873DC">
        <w:t xml:space="preserve">. </w:t>
      </w:r>
    </w:p>
    <w:p w14:paraId="3A0A5865" w14:textId="00E7E5EF" w:rsidR="00E17F92" w:rsidRDefault="00E17F92">
      <w:pPr>
        <w:pStyle w:val="Heading3"/>
      </w:pPr>
      <w:r>
        <w:t>Relevant Data</w:t>
      </w:r>
    </w:p>
    <w:p w14:paraId="5B6CC4CF" w14:textId="188E66A2" w:rsidR="00E17F92" w:rsidRPr="006A3016" w:rsidRDefault="00E17F92">
      <w:pPr>
        <w:pStyle w:val="Heading4"/>
      </w:pPr>
      <w:r w:rsidRPr="0088191A">
        <w:t>Source</w:t>
      </w:r>
    </w:p>
    <w:tbl>
      <w:tblPr>
        <w:tblStyle w:val="TableGrid"/>
        <w:tblW w:w="9355" w:type="dxa"/>
        <w:tblLook w:val="04A0" w:firstRow="1" w:lastRow="0" w:firstColumn="1" w:lastColumn="0" w:noHBand="0" w:noVBand="1"/>
      </w:tblPr>
      <w:tblGrid>
        <w:gridCol w:w="9355"/>
      </w:tblGrid>
      <w:tr w:rsidR="00BA7373" w:rsidRPr="0052371E" w14:paraId="1E54AC49" w14:textId="77777777" w:rsidTr="00BA7373">
        <w:tc>
          <w:tcPr>
            <w:tcW w:w="9355" w:type="dxa"/>
            <w:shd w:val="clear" w:color="auto" w:fill="FDE9D9" w:themeFill="accent6" w:themeFillTint="33"/>
          </w:tcPr>
          <w:p w14:paraId="7BAE62EC" w14:textId="05C13512" w:rsidR="00BA7373" w:rsidRPr="006B4F91" w:rsidRDefault="00147F22" w:rsidP="00E17F92">
            <w:pPr>
              <w:pStyle w:val="NoSpacing"/>
              <w:rPr>
                <w:b/>
                <w:bCs/>
              </w:rPr>
            </w:pPr>
            <w:r>
              <w:rPr>
                <w:b/>
                <w:bCs/>
              </w:rPr>
              <w:t>tlsa</w:t>
            </w:r>
            <w:r w:rsidR="00FC65E4">
              <w:rPr>
                <w:b/>
                <w:bCs/>
              </w:rPr>
              <w:t>_HHID</w:t>
            </w:r>
          </w:p>
        </w:tc>
      </w:tr>
      <w:tr w:rsidR="00BA7373" w:rsidRPr="0052371E" w14:paraId="0891889B" w14:textId="77777777" w:rsidTr="00BA7373">
        <w:tc>
          <w:tcPr>
            <w:tcW w:w="9355" w:type="dxa"/>
          </w:tcPr>
          <w:p w14:paraId="31623A5F" w14:textId="63CBC5B2" w:rsidR="00BA7373" w:rsidRPr="00E17F92" w:rsidRDefault="00BA7373" w:rsidP="00E17F92">
            <w:pPr>
              <w:pStyle w:val="NoSpacing"/>
            </w:pPr>
            <w:r>
              <w:t>HoHID</w:t>
            </w:r>
          </w:p>
        </w:tc>
      </w:tr>
      <w:tr w:rsidR="00BA7373" w:rsidRPr="0052371E" w14:paraId="2FA0D726" w14:textId="77777777" w:rsidTr="00BA7373">
        <w:tc>
          <w:tcPr>
            <w:tcW w:w="9355" w:type="dxa"/>
          </w:tcPr>
          <w:p w14:paraId="52325AF4" w14:textId="2E9CF93D" w:rsidR="00BA7373" w:rsidRPr="00E17F92" w:rsidRDefault="00147F22" w:rsidP="00E17F92">
            <w:pPr>
              <w:pStyle w:val="NoSpacing"/>
            </w:pPr>
            <w:r>
              <w:t>ActiveHH</w:t>
            </w:r>
            <w:r w:rsidR="00BA7373">
              <w:t>Type</w:t>
            </w:r>
          </w:p>
        </w:tc>
      </w:tr>
      <w:tr w:rsidR="00147F22" w:rsidRPr="0052371E" w14:paraId="4369E8C6" w14:textId="77777777" w:rsidTr="00BA7373">
        <w:tc>
          <w:tcPr>
            <w:tcW w:w="9355" w:type="dxa"/>
          </w:tcPr>
          <w:p w14:paraId="6F4EF716" w14:textId="2561ED91" w:rsidR="00147F22" w:rsidRDefault="00147F22" w:rsidP="00E17F92">
            <w:pPr>
              <w:pStyle w:val="NoSpacing"/>
            </w:pPr>
            <w:r>
              <w:t>Active</w:t>
            </w:r>
          </w:p>
        </w:tc>
      </w:tr>
    </w:tbl>
    <w:p w14:paraId="0C11AC9E" w14:textId="36B50419" w:rsidR="00E17F92" w:rsidRPr="006A3016" w:rsidRDefault="00E17F92" w:rsidP="006A3016">
      <w:pPr>
        <w:pStyle w:val="Heading4"/>
      </w:pPr>
      <w:r w:rsidRPr="0088191A">
        <w:t>Target</w:t>
      </w:r>
    </w:p>
    <w:p w14:paraId="596B07C0" w14:textId="118F28A5" w:rsidR="002C543B" w:rsidRPr="00365391" w:rsidRDefault="002C543B" w:rsidP="008F2C7B">
      <w:r>
        <w:t xml:space="preserve">The logic associated with values for columns with names in </w:t>
      </w:r>
      <w:r w:rsidRPr="002F0D32">
        <w:rPr>
          <w:b/>
          <w:bCs/>
        </w:rPr>
        <w:t>bold</w:t>
      </w:r>
      <w:r>
        <w:t xml:space="preserve"> below is described in this step</w:t>
      </w:r>
      <w:r w:rsidR="004873DC">
        <w:t xml:space="preserve">. </w:t>
      </w:r>
      <w:r>
        <w:t>The business logic associated with other columns is described in subsequent steps</w:t>
      </w:r>
      <w:r w:rsidR="004873DC">
        <w:t xml:space="preserve">. </w:t>
      </w:r>
    </w:p>
    <w:tbl>
      <w:tblPr>
        <w:tblStyle w:val="Style1"/>
        <w:tblW w:w="9350" w:type="dxa"/>
        <w:tblLook w:val="0600" w:firstRow="0" w:lastRow="0" w:firstColumn="0" w:lastColumn="0" w:noHBand="1" w:noVBand="1"/>
      </w:tblPr>
      <w:tblGrid>
        <w:gridCol w:w="3863"/>
        <w:gridCol w:w="5487"/>
      </w:tblGrid>
      <w:tr w:rsidR="00E17F92" w:rsidRPr="005F4836" w14:paraId="23D18EFB" w14:textId="77777777" w:rsidTr="008D742D">
        <w:trPr>
          <w:cantSplit/>
          <w:trHeight w:val="216"/>
          <w:tblHeader/>
        </w:trPr>
        <w:tc>
          <w:tcPr>
            <w:tcW w:w="3863" w:type="dxa"/>
            <w:shd w:val="clear" w:color="auto" w:fill="76923C" w:themeFill="accent3" w:themeFillShade="BF"/>
          </w:tcPr>
          <w:p w14:paraId="230C346F" w14:textId="7FFAF173" w:rsidR="00D01410" w:rsidRPr="005F4836" w:rsidRDefault="00F6042F" w:rsidP="004C2D38">
            <w:pPr>
              <w:pStyle w:val="NoSpacing"/>
              <w:rPr>
                <w:b/>
                <w:bCs/>
                <w:color w:val="FFFFFF" w:themeColor="background1"/>
              </w:rPr>
            </w:pPr>
            <w:r>
              <w:rPr>
                <w:b/>
                <w:bCs/>
                <w:color w:val="FFFFFF" w:themeColor="background1"/>
              </w:rPr>
              <w:t>tlsa_Household</w:t>
            </w:r>
          </w:p>
        </w:tc>
        <w:tc>
          <w:tcPr>
            <w:tcW w:w="5487" w:type="dxa"/>
            <w:shd w:val="clear" w:color="auto" w:fill="76923C" w:themeFill="accent3" w:themeFillShade="BF"/>
          </w:tcPr>
          <w:p w14:paraId="2644432B" w14:textId="243F706C" w:rsidR="00D01410" w:rsidRPr="005F4836" w:rsidRDefault="00BA7373" w:rsidP="004C2D38">
            <w:pPr>
              <w:pStyle w:val="NoSpacing"/>
              <w:rPr>
                <w:b/>
                <w:bCs/>
                <w:color w:val="FFFFFF" w:themeColor="background1"/>
              </w:rPr>
            </w:pPr>
            <w:r>
              <w:rPr>
                <w:b/>
                <w:bCs/>
                <w:color w:val="FFFFFF" w:themeColor="background1"/>
              </w:rPr>
              <w:t>Column Description</w:t>
            </w:r>
          </w:p>
        </w:tc>
      </w:tr>
      <w:tr w:rsidR="002B6231" w:rsidRPr="00C52062" w14:paraId="71D2534E" w14:textId="77777777" w:rsidTr="005F4836">
        <w:trPr>
          <w:cantSplit/>
          <w:trHeight w:val="216"/>
        </w:trPr>
        <w:tc>
          <w:tcPr>
            <w:tcW w:w="3863" w:type="dxa"/>
          </w:tcPr>
          <w:p w14:paraId="7EA273DB" w14:textId="2D9D658E" w:rsidR="002B6231" w:rsidRPr="005F4836" w:rsidRDefault="002E318E" w:rsidP="004C2D38">
            <w:pPr>
              <w:pStyle w:val="NoSpacing"/>
              <w:rPr>
                <w:b/>
                <w:bCs/>
              </w:rPr>
            </w:pPr>
            <w:r w:rsidRPr="005F4836">
              <w:rPr>
                <w:b/>
                <w:bCs/>
              </w:rPr>
              <w:t>HoHID</w:t>
            </w:r>
          </w:p>
        </w:tc>
        <w:tc>
          <w:tcPr>
            <w:tcW w:w="5487" w:type="dxa"/>
          </w:tcPr>
          <w:p w14:paraId="39439C5C" w14:textId="65609ED9" w:rsidR="002B6231" w:rsidRPr="00107D01" w:rsidRDefault="002B6231" w:rsidP="004C2D38">
            <w:pPr>
              <w:spacing w:before="0" w:after="0"/>
              <w:rPr>
                <w:rFonts w:ascii="Open Sans" w:hAnsi="Open Sans" w:cs="Open Sans"/>
              </w:rPr>
            </w:pPr>
            <w:r w:rsidRPr="00655B0F">
              <w:rPr>
                <w:i/>
              </w:rPr>
              <w:t>PersonalID</w:t>
            </w:r>
            <w:r w:rsidRPr="00A6067F">
              <w:rPr>
                <w:rFonts w:cstheme="minorHAnsi"/>
              </w:rPr>
              <w:t xml:space="preserve"> for heads of active households; distinct combinations of </w:t>
            </w:r>
            <w:r w:rsidR="002E318E" w:rsidRPr="00655B0F">
              <w:rPr>
                <w:b/>
              </w:rPr>
              <w:t>HoHID</w:t>
            </w:r>
            <w:r w:rsidRPr="00A6067F">
              <w:rPr>
                <w:rFonts w:cstheme="minorHAnsi"/>
              </w:rPr>
              <w:t xml:space="preserve"> and </w:t>
            </w:r>
            <w:r w:rsidR="00AB4DA6" w:rsidRPr="00655B0F">
              <w:rPr>
                <w:b/>
              </w:rPr>
              <w:t>HHType</w:t>
            </w:r>
            <w:r w:rsidRPr="00A6067F">
              <w:rPr>
                <w:rFonts w:cstheme="minorHAnsi"/>
              </w:rPr>
              <w:t xml:space="preserve"> serve as a primary key.</w:t>
            </w:r>
          </w:p>
        </w:tc>
      </w:tr>
      <w:tr w:rsidR="002B6231" w:rsidRPr="00C52062" w14:paraId="62B86752" w14:textId="77777777" w:rsidTr="005F4836">
        <w:trPr>
          <w:cantSplit/>
          <w:trHeight w:val="216"/>
        </w:trPr>
        <w:tc>
          <w:tcPr>
            <w:tcW w:w="3863" w:type="dxa"/>
          </w:tcPr>
          <w:p w14:paraId="2CD2C808" w14:textId="0CCC1F9C" w:rsidR="002B6231" w:rsidRPr="005F4836" w:rsidRDefault="00AB4DA6" w:rsidP="004C2D38">
            <w:pPr>
              <w:pStyle w:val="NoSpacing"/>
              <w:rPr>
                <w:b/>
                <w:bCs/>
              </w:rPr>
            </w:pPr>
            <w:r w:rsidRPr="005F4836">
              <w:rPr>
                <w:b/>
                <w:bCs/>
              </w:rPr>
              <w:t>HHType</w:t>
            </w:r>
            <w:r w:rsidR="002B6231" w:rsidRPr="005F4836">
              <w:rPr>
                <w:b/>
                <w:bCs/>
              </w:rPr>
              <w:t xml:space="preserve"> </w:t>
            </w:r>
          </w:p>
        </w:tc>
        <w:tc>
          <w:tcPr>
            <w:tcW w:w="5487" w:type="dxa"/>
          </w:tcPr>
          <w:p w14:paraId="07870ADD" w14:textId="04061B62" w:rsidR="002B6231" w:rsidRPr="00577A54" w:rsidRDefault="002B6231" w:rsidP="00FC29E8">
            <w:pPr>
              <w:spacing w:before="0" w:after="0"/>
              <w:rPr>
                <w:rFonts w:cstheme="minorHAnsi"/>
              </w:rPr>
            </w:pPr>
            <w:r w:rsidRPr="00A6067F">
              <w:rPr>
                <w:rFonts w:cstheme="minorHAnsi"/>
              </w:rPr>
              <w:t>The household type</w:t>
            </w:r>
          </w:p>
        </w:tc>
      </w:tr>
      <w:tr w:rsidR="007B72FE" w:rsidRPr="00C52062" w14:paraId="56EC2D3E" w14:textId="77777777" w:rsidTr="005F4836">
        <w:trPr>
          <w:cantSplit/>
          <w:trHeight w:val="216"/>
        </w:trPr>
        <w:tc>
          <w:tcPr>
            <w:tcW w:w="3863" w:type="dxa"/>
          </w:tcPr>
          <w:p w14:paraId="2B0C251C" w14:textId="3870BC32" w:rsidR="007B72FE" w:rsidRPr="000D5A2E" w:rsidRDefault="00443FDE" w:rsidP="007B72FE">
            <w:pPr>
              <w:pStyle w:val="NoSpacing"/>
              <w:rPr>
                <w:bCs/>
              </w:rPr>
            </w:pPr>
            <w:r w:rsidRPr="000D5A2E">
              <w:rPr>
                <w:bCs/>
              </w:rPr>
              <w:t>FirstEntry</w:t>
            </w:r>
          </w:p>
        </w:tc>
        <w:tc>
          <w:tcPr>
            <w:tcW w:w="5487" w:type="dxa"/>
          </w:tcPr>
          <w:p w14:paraId="36E49581" w14:textId="77777777" w:rsidR="007B72FE" w:rsidRDefault="007B72FE" w:rsidP="007B72FE">
            <w:pPr>
              <w:spacing w:before="0" w:after="0"/>
              <w:contextualSpacing/>
              <w:rPr>
                <w:rFonts w:cstheme="minorHAnsi"/>
              </w:rPr>
            </w:pPr>
            <w:r>
              <w:rPr>
                <w:rFonts w:cstheme="minorHAnsi"/>
              </w:rPr>
              <w:t>(Does not correlate to a column in LSAHousehold.csv)</w:t>
            </w:r>
          </w:p>
          <w:p w14:paraId="0BF87D50" w14:textId="635636AE" w:rsidR="007B72FE" w:rsidRPr="00A6067F" w:rsidRDefault="00443FDE" w:rsidP="007B72FE">
            <w:pPr>
              <w:spacing w:before="0" w:after="0"/>
              <w:rPr>
                <w:rFonts w:cstheme="minorHAnsi"/>
              </w:rPr>
            </w:pPr>
            <w:r>
              <w:rPr>
                <w:rFonts w:cstheme="minorHAnsi"/>
              </w:rPr>
              <w:t xml:space="preserve">The earliest </w:t>
            </w:r>
            <w:r w:rsidR="00203C6F" w:rsidRPr="00203C6F">
              <w:rPr>
                <w:rFonts w:cstheme="minorHAnsi"/>
                <w:i/>
                <w:iCs/>
              </w:rPr>
              <w:t>EntryDate</w:t>
            </w:r>
            <w:r w:rsidR="00203C6F">
              <w:rPr>
                <w:rFonts w:cstheme="minorHAnsi"/>
              </w:rPr>
              <w:t xml:space="preserve"> for any active enrollment</w:t>
            </w:r>
            <w:r w:rsidR="004873DC">
              <w:rPr>
                <w:rFonts w:cstheme="minorHAnsi"/>
              </w:rPr>
              <w:t xml:space="preserve">. </w:t>
            </w:r>
          </w:p>
        </w:tc>
      </w:tr>
      <w:tr w:rsidR="001A7721" w:rsidRPr="00C52062" w14:paraId="253230DA" w14:textId="77777777" w:rsidTr="005F4836">
        <w:trPr>
          <w:cantSplit/>
          <w:trHeight w:val="216"/>
        </w:trPr>
        <w:tc>
          <w:tcPr>
            <w:tcW w:w="3863" w:type="dxa"/>
          </w:tcPr>
          <w:p w14:paraId="0FB4ED47" w14:textId="43464BF6" w:rsidR="001A7721" w:rsidRPr="005F4836" w:rsidRDefault="001A7721" w:rsidP="004C2D38">
            <w:pPr>
              <w:pStyle w:val="NoSpacing"/>
              <w:rPr>
                <w:bCs/>
              </w:rPr>
            </w:pPr>
            <w:r w:rsidRPr="00D75C24">
              <w:rPr>
                <w:bCs/>
              </w:rPr>
              <w:t>LastInac</w:t>
            </w:r>
            <w:r w:rsidRPr="00FC29E8">
              <w:rPr>
                <w:bCs/>
              </w:rPr>
              <w:t>tive</w:t>
            </w:r>
          </w:p>
        </w:tc>
        <w:tc>
          <w:tcPr>
            <w:tcW w:w="5487" w:type="dxa"/>
          </w:tcPr>
          <w:p w14:paraId="2045A800" w14:textId="7CB1BC31" w:rsidR="00AA29B6" w:rsidRDefault="00AA29B6" w:rsidP="00AA29B6">
            <w:pPr>
              <w:spacing w:before="0" w:after="0"/>
              <w:contextualSpacing/>
              <w:rPr>
                <w:rFonts w:cstheme="minorHAnsi"/>
              </w:rPr>
            </w:pPr>
            <w:r>
              <w:rPr>
                <w:rFonts w:cstheme="minorHAnsi"/>
              </w:rPr>
              <w:t>(Does not correlate to a column in LSAHousehold.csv)</w:t>
            </w:r>
          </w:p>
          <w:p w14:paraId="2AFF74D7" w14:textId="308D0543" w:rsidR="001A7721" w:rsidRPr="00107D01" w:rsidRDefault="0039347B" w:rsidP="004C2D38">
            <w:pPr>
              <w:spacing w:before="0" w:after="0"/>
              <w:rPr>
                <w:rFonts w:ascii="Open Sans" w:hAnsi="Open Sans" w:cs="Open Sans"/>
              </w:rPr>
            </w:pPr>
            <w:r>
              <w:rPr>
                <w:rFonts w:cstheme="minorHAnsi"/>
              </w:rPr>
              <w:t xml:space="preserve">For households already engaged with the continuum at the start of the report period, the most recent date prior to </w:t>
            </w:r>
            <w:r w:rsidRPr="0039347B">
              <w:rPr>
                <w:rFonts w:cstheme="minorHAnsi"/>
                <w:u w:val="single"/>
              </w:rPr>
              <w:t>ReportStart</w:t>
            </w:r>
            <w:r w:rsidR="00CD157F" w:rsidRPr="00A87FA0">
              <w:rPr>
                <w:rFonts w:cstheme="minorHAnsi"/>
              </w:rPr>
              <w:t xml:space="preserve"> </w:t>
            </w:r>
            <w:r>
              <w:rPr>
                <w:rFonts w:cstheme="minorHAnsi"/>
              </w:rPr>
              <w:t>and the start of the household’s period of continuous engagement</w:t>
            </w:r>
            <w:r w:rsidR="004873DC">
              <w:rPr>
                <w:rFonts w:cstheme="minorHAnsi"/>
              </w:rPr>
              <w:t xml:space="preserve">. </w:t>
            </w:r>
          </w:p>
        </w:tc>
      </w:tr>
      <w:tr w:rsidR="0039347B" w:rsidRPr="00C52062" w14:paraId="69E7F79E" w14:textId="77777777" w:rsidTr="005F4836">
        <w:trPr>
          <w:cantSplit/>
          <w:trHeight w:val="216"/>
        </w:trPr>
        <w:tc>
          <w:tcPr>
            <w:tcW w:w="3863" w:type="dxa"/>
          </w:tcPr>
          <w:p w14:paraId="01DF97C4" w14:textId="7CDE53FC" w:rsidR="0039347B" w:rsidRPr="005F4836" w:rsidRDefault="0039347B" w:rsidP="0039347B">
            <w:pPr>
              <w:pStyle w:val="NoSpacing"/>
              <w:rPr>
                <w:bCs/>
              </w:rPr>
            </w:pPr>
            <w:r w:rsidRPr="00D75C24">
              <w:rPr>
                <w:bCs/>
              </w:rPr>
              <w:t>Sta</w:t>
            </w:r>
            <w:r w:rsidRPr="00FC29E8">
              <w:rPr>
                <w:bCs/>
              </w:rPr>
              <w:t>t</w:t>
            </w:r>
          </w:p>
        </w:tc>
        <w:tc>
          <w:tcPr>
            <w:tcW w:w="5487" w:type="dxa"/>
          </w:tcPr>
          <w:p w14:paraId="79CDDEC4" w14:textId="375F8908" w:rsidR="0039347B" w:rsidRPr="00107D01" w:rsidRDefault="0039347B" w:rsidP="0039347B">
            <w:pPr>
              <w:spacing w:before="0" w:after="0"/>
              <w:rPr>
                <w:rFonts w:ascii="Open Sans" w:hAnsi="Open Sans" w:cs="Open Sans"/>
              </w:rPr>
            </w:pPr>
            <w:r w:rsidRPr="00507C3D">
              <w:t>The household status related to continuum engagement on the first day of the earliest enrollment active during the report period.</w:t>
            </w:r>
          </w:p>
        </w:tc>
      </w:tr>
      <w:tr w:rsidR="00AA29B6" w:rsidRPr="00C52062" w14:paraId="45299775" w14:textId="77777777" w:rsidTr="008D742D">
        <w:trPr>
          <w:cantSplit/>
          <w:trHeight w:val="216"/>
        </w:trPr>
        <w:tc>
          <w:tcPr>
            <w:tcW w:w="3863" w:type="dxa"/>
          </w:tcPr>
          <w:p w14:paraId="6BEBA23C" w14:textId="4785879A" w:rsidR="00AA29B6" w:rsidRPr="007327FC" w:rsidRDefault="00AA29B6" w:rsidP="0039347B">
            <w:pPr>
              <w:pStyle w:val="NoSpacing"/>
              <w:rPr>
                <w:rFonts w:cstheme="minorHAnsi"/>
                <w:bCs/>
              </w:rPr>
            </w:pPr>
            <w:r w:rsidRPr="007327FC">
              <w:rPr>
                <w:rFonts w:cstheme="minorHAnsi"/>
                <w:bCs/>
              </w:rPr>
              <w:t>StatEnrollmentID</w:t>
            </w:r>
          </w:p>
        </w:tc>
        <w:tc>
          <w:tcPr>
            <w:tcW w:w="5487" w:type="dxa"/>
          </w:tcPr>
          <w:p w14:paraId="68AFED51" w14:textId="77777777" w:rsidR="00AA29B6" w:rsidRDefault="00AA29B6" w:rsidP="00AA29B6">
            <w:pPr>
              <w:spacing w:before="0" w:after="0"/>
              <w:contextualSpacing/>
              <w:rPr>
                <w:rFonts w:cstheme="minorHAnsi"/>
              </w:rPr>
            </w:pPr>
            <w:r>
              <w:rPr>
                <w:rFonts w:cstheme="minorHAnsi"/>
              </w:rPr>
              <w:t>(Does not correlate to a column in LSAPerson.csv)</w:t>
            </w:r>
          </w:p>
          <w:p w14:paraId="49BBD00E" w14:textId="6AEB856E" w:rsidR="00AA29B6" w:rsidRPr="00D75C24" w:rsidRDefault="00AA29B6" w:rsidP="0039347B">
            <w:pPr>
              <w:spacing w:before="0" w:after="0"/>
            </w:pPr>
            <w:r>
              <w:t xml:space="preserve">For households returning or re-engaging with the continuum 15-730 days after an exit prior to </w:t>
            </w:r>
            <w:r w:rsidRPr="0039347B">
              <w:rPr>
                <w:u w:val="single"/>
              </w:rPr>
              <w:t>ReportStart</w:t>
            </w:r>
            <w:r>
              <w:t xml:space="preserve"> (</w:t>
            </w:r>
            <w:r w:rsidRPr="0039347B">
              <w:rPr>
                <w:b/>
                <w:bCs/>
              </w:rPr>
              <w:t>Stat</w:t>
            </w:r>
            <w:r>
              <w:t xml:space="preserve"> in (2,3,4)), the </w:t>
            </w:r>
            <w:r w:rsidRPr="00AA29B6">
              <w:rPr>
                <w:i/>
                <w:iCs/>
              </w:rPr>
              <w:t>EnrollmentID</w:t>
            </w:r>
            <w:r>
              <w:t xml:space="preserve"> for the household’s most recent exit prior to </w:t>
            </w:r>
            <w:r w:rsidRPr="00AA29B6">
              <w:rPr>
                <w:u w:val="single"/>
              </w:rPr>
              <w:t>ReportStart</w:t>
            </w:r>
            <w:r>
              <w:t>.</w:t>
            </w:r>
          </w:p>
        </w:tc>
      </w:tr>
      <w:tr w:rsidR="0039347B" w:rsidRPr="00C52062" w14:paraId="0AA85358" w14:textId="77777777" w:rsidTr="005F4836">
        <w:trPr>
          <w:cantSplit/>
          <w:trHeight w:val="216"/>
        </w:trPr>
        <w:tc>
          <w:tcPr>
            <w:tcW w:w="3863" w:type="dxa"/>
          </w:tcPr>
          <w:p w14:paraId="2B0831ED" w14:textId="4F12D737" w:rsidR="0039347B" w:rsidRPr="007327FC" w:rsidRDefault="0039347B" w:rsidP="0039347B">
            <w:pPr>
              <w:pStyle w:val="NoSpacing"/>
              <w:rPr>
                <w:rFonts w:cstheme="minorHAnsi"/>
                <w:bCs/>
              </w:rPr>
            </w:pPr>
            <w:r w:rsidRPr="007327FC">
              <w:rPr>
                <w:rFonts w:cstheme="minorHAnsi"/>
                <w:bCs/>
              </w:rPr>
              <w:t>ReturnTime</w:t>
            </w:r>
          </w:p>
        </w:tc>
        <w:tc>
          <w:tcPr>
            <w:tcW w:w="5487" w:type="dxa"/>
          </w:tcPr>
          <w:p w14:paraId="7470137B" w14:textId="1F1B0E0C" w:rsidR="0039347B" w:rsidRPr="00107D01" w:rsidRDefault="0039347B" w:rsidP="0039347B">
            <w:pPr>
              <w:spacing w:before="0" w:after="0"/>
              <w:rPr>
                <w:rFonts w:ascii="Open Sans" w:hAnsi="Open Sans" w:cs="Open Sans"/>
              </w:rPr>
            </w:pPr>
            <w:r>
              <w:t xml:space="preserve">For households returning or re-engaging with the continuum 15-730 days after an exit prior to </w:t>
            </w:r>
            <w:r w:rsidRPr="0039347B">
              <w:rPr>
                <w:u w:val="single"/>
              </w:rPr>
              <w:t>ReportStart</w:t>
            </w:r>
            <w:r>
              <w:t xml:space="preserve"> (</w:t>
            </w:r>
            <w:r w:rsidRPr="0039347B">
              <w:rPr>
                <w:b/>
                <w:bCs/>
              </w:rPr>
              <w:t>Stat</w:t>
            </w:r>
            <w:r>
              <w:t xml:space="preserve"> in (2,3,4)), </w:t>
            </w:r>
            <w:r w:rsidRPr="00507C3D">
              <w:t>the length of time in days between exit and the earliest active enrollment.</w:t>
            </w:r>
          </w:p>
        </w:tc>
      </w:tr>
      <w:tr w:rsidR="00AA29B6" w:rsidRPr="00C52062" w14:paraId="31FBFCAA" w14:textId="77777777" w:rsidTr="008D742D">
        <w:trPr>
          <w:cantSplit/>
          <w:trHeight w:val="216"/>
        </w:trPr>
        <w:tc>
          <w:tcPr>
            <w:tcW w:w="3863" w:type="dxa"/>
          </w:tcPr>
          <w:p w14:paraId="2A6F6EBB" w14:textId="34E748BC" w:rsidR="00AA29B6" w:rsidRPr="007327FC" w:rsidRDefault="00AA29B6" w:rsidP="00AA29B6">
            <w:pPr>
              <w:pStyle w:val="NoSpacing"/>
              <w:rPr>
                <w:rFonts w:cstheme="minorHAnsi"/>
                <w:bCs/>
              </w:rPr>
            </w:pPr>
            <w:r w:rsidRPr="000D5A2E">
              <w:rPr>
                <w:rFonts w:cstheme="minorHAnsi"/>
                <w:color w:val="000000"/>
              </w:rPr>
              <w:t>HHAdult</w:t>
            </w:r>
          </w:p>
        </w:tc>
        <w:tc>
          <w:tcPr>
            <w:tcW w:w="5487" w:type="dxa"/>
          </w:tcPr>
          <w:p w14:paraId="0FF7D6E6" w14:textId="1B485113" w:rsidR="00AA29B6" w:rsidRDefault="00AA29B6" w:rsidP="00AA29B6">
            <w:pPr>
              <w:spacing w:before="0" w:after="0"/>
            </w:pPr>
            <w:r w:rsidRPr="001D36D8">
              <w:t xml:space="preserve">Number of people (including the head of household) 18 and older served with the </w:t>
            </w:r>
            <w:r>
              <w:t xml:space="preserve">HoH in active HMIS </w:t>
            </w:r>
            <w:r w:rsidR="007C4255">
              <w:t>h</w:t>
            </w:r>
            <w:r>
              <w:t xml:space="preserve">ouseholds </w:t>
            </w:r>
            <w:r w:rsidR="007C4255">
              <w:t xml:space="preserve">where </w:t>
            </w:r>
            <w:r w:rsidR="007C4255" w:rsidRPr="007C4255">
              <w:rPr>
                <w:b/>
                <w:bCs/>
              </w:rPr>
              <w:t>HHType</w:t>
            </w:r>
            <w:r w:rsidR="007C4255">
              <w:t xml:space="preserve"> = </w:t>
            </w:r>
            <w:r w:rsidR="00F6042F">
              <w:t>tlsa_Household</w:t>
            </w:r>
            <w:r w:rsidR="007C4255">
              <w:t>.</w:t>
            </w:r>
            <w:r w:rsidR="007C4255" w:rsidRPr="005F4836">
              <w:rPr>
                <w:b/>
                <w:bCs/>
              </w:rPr>
              <w:t>HHType</w:t>
            </w:r>
            <w:r w:rsidR="005A642F">
              <w:t xml:space="preserve"> </w:t>
            </w:r>
          </w:p>
        </w:tc>
      </w:tr>
      <w:tr w:rsidR="00AA29B6" w:rsidRPr="00C52062" w14:paraId="5B5D48F4" w14:textId="77777777" w:rsidTr="008D742D">
        <w:trPr>
          <w:cantSplit/>
          <w:trHeight w:val="216"/>
        </w:trPr>
        <w:tc>
          <w:tcPr>
            <w:tcW w:w="3863" w:type="dxa"/>
          </w:tcPr>
          <w:p w14:paraId="528AC5BE" w14:textId="27DE33C2" w:rsidR="00AA29B6" w:rsidRPr="007327FC" w:rsidRDefault="00AA29B6" w:rsidP="00AA29B6">
            <w:pPr>
              <w:pStyle w:val="NoSpacing"/>
              <w:rPr>
                <w:rFonts w:cstheme="minorHAnsi"/>
                <w:bCs/>
              </w:rPr>
            </w:pPr>
            <w:r w:rsidRPr="000D5A2E">
              <w:rPr>
                <w:rFonts w:cstheme="minorHAnsi"/>
                <w:color w:val="000000"/>
              </w:rPr>
              <w:t>HHChild</w:t>
            </w:r>
          </w:p>
        </w:tc>
        <w:tc>
          <w:tcPr>
            <w:tcW w:w="5487" w:type="dxa"/>
          </w:tcPr>
          <w:p w14:paraId="30D0F53F" w14:textId="7FAD326C" w:rsidR="00AA29B6" w:rsidRDefault="00AA29B6" w:rsidP="00AA29B6">
            <w:pPr>
              <w:spacing w:before="0" w:after="0"/>
            </w:pPr>
            <w:r w:rsidRPr="001D36D8">
              <w:t xml:space="preserve">Number of people (including the head of household) under the age of 18 </w:t>
            </w:r>
            <w:r w:rsidR="007C4255">
              <w:t xml:space="preserve">served </w:t>
            </w:r>
            <w:r w:rsidR="007C4255" w:rsidRPr="001D36D8">
              <w:t xml:space="preserve">with the </w:t>
            </w:r>
            <w:r w:rsidR="007C4255">
              <w:t xml:space="preserve">HoH in active HMIS households where </w:t>
            </w:r>
            <w:r w:rsidR="007C4255" w:rsidRPr="007C4255">
              <w:rPr>
                <w:b/>
                <w:bCs/>
              </w:rPr>
              <w:t>HHType</w:t>
            </w:r>
            <w:r w:rsidR="007C4255">
              <w:t xml:space="preserve"> = </w:t>
            </w:r>
            <w:r w:rsidR="00F6042F">
              <w:t>tlsa_Household</w:t>
            </w:r>
            <w:r w:rsidR="007C4255">
              <w:t>.</w:t>
            </w:r>
            <w:r w:rsidR="007C4255" w:rsidRPr="006B4F91">
              <w:rPr>
                <w:b/>
                <w:bCs/>
              </w:rPr>
              <w:t>HHType</w:t>
            </w:r>
            <w:r w:rsidR="005A642F">
              <w:t xml:space="preserve"> </w:t>
            </w:r>
          </w:p>
        </w:tc>
      </w:tr>
      <w:tr w:rsidR="00AA29B6" w:rsidRPr="00C52062" w14:paraId="527D2244" w14:textId="77777777" w:rsidTr="008D742D">
        <w:trPr>
          <w:cantSplit/>
          <w:trHeight w:val="216"/>
        </w:trPr>
        <w:tc>
          <w:tcPr>
            <w:tcW w:w="3863" w:type="dxa"/>
          </w:tcPr>
          <w:p w14:paraId="201CA24F" w14:textId="12745CB1" w:rsidR="00AA29B6" w:rsidRPr="007327FC" w:rsidRDefault="00AA29B6" w:rsidP="00AA29B6">
            <w:pPr>
              <w:pStyle w:val="NoSpacing"/>
              <w:rPr>
                <w:rFonts w:cstheme="minorHAnsi"/>
                <w:bCs/>
              </w:rPr>
            </w:pPr>
            <w:r w:rsidRPr="000D5A2E">
              <w:rPr>
                <w:rFonts w:cstheme="minorHAnsi"/>
                <w:color w:val="000000"/>
              </w:rPr>
              <w:t>HHNoDOB</w:t>
            </w:r>
          </w:p>
        </w:tc>
        <w:tc>
          <w:tcPr>
            <w:tcW w:w="5487" w:type="dxa"/>
          </w:tcPr>
          <w:p w14:paraId="058B77BC" w14:textId="31B250CD" w:rsidR="00AA29B6" w:rsidRDefault="00AA29B6" w:rsidP="00AA29B6">
            <w:pPr>
              <w:spacing w:before="0" w:after="0"/>
            </w:pPr>
            <w:r w:rsidRPr="001D36D8">
              <w:t xml:space="preserve">Number of people (including the head of household) with no valid date of birth </w:t>
            </w:r>
            <w:r w:rsidR="007C4255" w:rsidRPr="001D36D8">
              <w:t xml:space="preserve">with the </w:t>
            </w:r>
            <w:r w:rsidR="007C4255">
              <w:t xml:space="preserve">HoH in active HMIS households where </w:t>
            </w:r>
            <w:r w:rsidR="007C4255" w:rsidRPr="007C4255">
              <w:rPr>
                <w:b/>
                <w:bCs/>
              </w:rPr>
              <w:t>HHType</w:t>
            </w:r>
            <w:r w:rsidR="007C4255">
              <w:t xml:space="preserve"> = </w:t>
            </w:r>
            <w:r w:rsidR="00F6042F">
              <w:t>tlsa_Household</w:t>
            </w:r>
            <w:r w:rsidR="007C4255">
              <w:t>.</w:t>
            </w:r>
            <w:r w:rsidR="007C4255" w:rsidRPr="006B4F91">
              <w:rPr>
                <w:b/>
                <w:bCs/>
              </w:rPr>
              <w:t>HHType</w:t>
            </w:r>
            <w:r w:rsidR="005A642F">
              <w:t xml:space="preserve"> </w:t>
            </w:r>
          </w:p>
        </w:tc>
      </w:tr>
      <w:tr w:rsidR="0039347B" w:rsidRPr="00C52062" w14:paraId="4874D4C0" w14:textId="77777777" w:rsidTr="005F4836">
        <w:trPr>
          <w:cantSplit/>
          <w:trHeight w:val="216"/>
        </w:trPr>
        <w:tc>
          <w:tcPr>
            <w:tcW w:w="3863" w:type="dxa"/>
          </w:tcPr>
          <w:p w14:paraId="5760A6FB" w14:textId="5ADD3BA5" w:rsidR="0039347B" w:rsidRPr="007327FC" w:rsidRDefault="0039347B" w:rsidP="0039347B">
            <w:pPr>
              <w:pStyle w:val="NoSpacing"/>
              <w:rPr>
                <w:rFonts w:cstheme="minorHAnsi"/>
                <w:bCs/>
              </w:rPr>
            </w:pPr>
            <w:r w:rsidRPr="007327FC">
              <w:rPr>
                <w:rFonts w:cstheme="minorHAnsi"/>
                <w:bCs/>
              </w:rPr>
              <w:t>HHChronic</w:t>
            </w:r>
          </w:p>
        </w:tc>
        <w:tc>
          <w:tcPr>
            <w:tcW w:w="5487" w:type="dxa"/>
          </w:tcPr>
          <w:p w14:paraId="31F2BE21" w14:textId="4D32A795" w:rsidR="0039347B" w:rsidRPr="00211F49" w:rsidRDefault="0039347B" w:rsidP="0039347B">
            <w:pPr>
              <w:spacing w:before="0" w:after="0"/>
              <w:rPr>
                <w:rFonts w:ascii="Open Sans" w:hAnsi="Open Sans" w:cs="Open Sans"/>
                <w:b/>
                <w:i/>
              </w:rPr>
            </w:pPr>
            <w:r w:rsidRPr="00507C3D">
              <w:t>Identifies whether or not the head of household or any adult household member is chronically homeless</w:t>
            </w:r>
            <w:r w:rsidR="006D22D6">
              <w:t xml:space="preserve"> or has other specific patterns of long-term homelessness</w:t>
            </w:r>
            <w:r w:rsidR="004873DC">
              <w:t xml:space="preserve">. </w:t>
            </w:r>
            <w:r w:rsidRPr="00507C3D">
              <w:t xml:space="preserve">Based on </w:t>
            </w:r>
            <w:r w:rsidRPr="005F4836">
              <w:rPr>
                <w:b/>
                <w:bCs/>
              </w:rPr>
              <w:t>DisabilityStatus</w:t>
            </w:r>
            <w:r w:rsidRPr="00507C3D">
              <w:t xml:space="preserve">, </w:t>
            </w:r>
            <w:r w:rsidRPr="005F4836">
              <w:rPr>
                <w:b/>
                <w:bCs/>
              </w:rPr>
              <w:t>CHTime</w:t>
            </w:r>
            <w:r w:rsidRPr="00507C3D">
              <w:t xml:space="preserve">, and </w:t>
            </w:r>
            <w:r w:rsidRPr="005F4836">
              <w:rPr>
                <w:b/>
                <w:bCs/>
              </w:rPr>
              <w:t>CHTimeStatus</w:t>
            </w:r>
            <w:r w:rsidRPr="00507C3D">
              <w:t xml:space="preserve"> values, as determined for LSAPerson reporting</w:t>
            </w:r>
            <w:r w:rsidR="004873DC">
              <w:t xml:space="preserve">. </w:t>
            </w:r>
          </w:p>
        </w:tc>
      </w:tr>
      <w:tr w:rsidR="0039347B" w:rsidRPr="00C52062" w14:paraId="66BF2CA6" w14:textId="77777777" w:rsidTr="005F4836">
        <w:trPr>
          <w:cantSplit/>
          <w:trHeight w:val="216"/>
        </w:trPr>
        <w:tc>
          <w:tcPr>
            <w:tcW w:w="3863" w:type="dxa"/>
          </w:tcPr>
          <w:p w14:paraId="45129EA5" w14:textId="3474B4C7" w:rsidR="0039347B" w:rsidRPr="007327FC" w:rsidRDefault="0039347B" w:rsidP="0039347B">
            <w:pPr>
              <w:pStyle w:val="NoSpacing"/>
              <w:rPr>
                <w:rFonts w:cstheme="minorHAnsi"/>
                <w:bCs/>
              </w:rPr>
            </w:pPr>
            <w:r w:rsidRPr="007327FC">
              <w:rPr>
                <w:rFonts w:cstheme="minorHAnsi"/>
                <w:bCs/>
              </w:rPr>
              <w:t>HHVet</w:t>
            </w:r>
          </w:p>
        </w:tc>
        <w:tc>
          <w:tcPr>
            <w:tcW w:w="5487" w:type="dxa"/>
          </w:tcPr>
          <w:p w14:paraId="765CF20F" w14:textId="7CE9B9B7" w:rsidR="0039347B" w:rsidRPr="00211F49" w:rsidRDefault="0039347B" w:rsidP="0039347B">
            <w:pPr>
              <w:spacing w:before="0" w:after="0"/>
              <w:rPr>
                <w:rFonts w:ascii="Open Sans" w:hAnsi="Open Sans" w:cs="Open Sans"/>
                <w:b/>
                <w:bCs/>
                <w:i/>
              </w:rPr>
            </w:pPr>
            <w:r w:rsidRPr="00507C3D">
              <w:t>Identifies whether or not the household includes a veteran</w:t>
            </w:r>
            <w:r w:rsidR="004873DC">
              <w:t xml:space="preserve">. </w:t>
            </w:r>
            <w:r w:rsidRPr="00507C3D">
              <w:t xml:space="preserve">Based on </w:t>
            </w:r>
            <w:r w:rsidRPr="005F4836">
              <w:rPr>
                <w:b/>
                <w:bCs/>
              </w:rPr>
              <w:t>VetStatus</w:t>
            </w:r>
            <w:r w:rsidRPr="00507C3D">
              <w:t xml:space="preserve"> value, as determined for LSAPerson reporting</w:t>
            </w:r>
            <w:r w:rsidR="004873DC">
              <w:t xml:space="preserve">. </w:t>
            </w:r>
          </w:p>
        </w:tc>
      </w:tr>
      <w:tr w:rsidR="0039347B" w:rsidRPr="00C52062" w14:paraId="4B4B75DD" w14:textId="77777777" w:rsidTr="005F4836">
        <w:trPr>
          <w:cantSplit/>
          <w:trHeight w:val="216"/>
        </w:trPr>
        <w:tc>
          <w:tcPr>
            <w:tcW w:w="3863" w:type="dxa"/>
          </w:tcPr>
          <w:p w14:paraId="4F20B83E" w14:textId="07C9E68B" w:rsidR="0039347B" w:rsidRPr="00DB4FDE" w:rsidRDefault="0039347B" w:rsidP="0039347B">
            <w:pPr>
              <w:pStyle w:val="NoSpacing"/>
              <w:rPr>
                <w:rFonts w:cstheme="minorHAnsi"/>
                <w:bCs/>
              </w:rPr>
            </w:pPr>
            <w:r w:rsidRPr="007327FC">
              <w:rPr>
                <w:rFonts w:cstheme="minorHAnsi"/>
                <w:bCs/>
              </w:rPr>
              <w:t>HHDisability</w:t>
            </w:r>
          </w:p>
        </w:tc>
        <w:tc>
          <w:tcPr>
            <w:tcW w:w="5487" w:type="dxa"/>
          </w:tcPr>
          <w:p w14:paraId="3548F77E" w14:textId="046505C0" w:rsidR="0039347B" w:rsidRPr="00211F49" w:rsidRDefault="0039347B" w:rsidP="0039347B">
            <w:pPr>
              <w:spacing w:before="0" w:after="0"/>
              <w:rPr>
                <w:rFonts w:ascii="Open Sans" w:hAnsi="Open Sans" w:cs="Open Sans"/>
                <w:b/>
                <w:i/>
              </w:rPr>
            </w:pPr>
            <w:r w:rsidRPr="00507C3D">
              <w:t>Identifies whether or not the head of household or any adult member was identified as having a disabling condition on any active enrollment.</w:t>
            </w:r>
          </w:p>
        </w:tc>
      </w:tr>
      <w:tr w:rsidR="0039347B" w:rsidRPr="00C52062" w14:paraId="41BD12A4" w14:textId="77777777" w:rsidTr="005F4836">
        <w:trPr>
          <w:cantSplit/>
          <w:trHeight w:val="216"/>
        </w:trPr>
        <w:tc>
          <w:tcPr>
            <w:tcW w:w="3863" w:type="dxa"/>
          </w:tcPr>
          <w:p w14:paraId="28F57801" w14:textId="637967CC" w:rsidR="0039347B" w:rsidRPr="00FC29E8" w:rsidRDefault="0039347B" w:rsidP="0039347B">
            <w:pPr>
              <w:pStyle w:val="NoSpacing"/>
              <w:rPr>
                <w:bCs/>
              </w:rPr>
            </w:pPr>
            <w:r w:rsidRPr="00D75C24">
              <w:rPr>
                <w:bCs/>
              </w:rPr>
              <w:t>HHFleeingDV</w:t>
            </w:r>
          </w:p>
        </w:tc>
        <w:tc>
          <w:tcPr>
            <w:tcW w:w="5487" w:type="dxa"/>
          </w:tcPr>
          <w:p w14:paraId="6C09743C" w14:textId="032E4FB6" w:rsidR="0039347B" w:rsidRPr="00211F49" w:rsidRDefault="0039347B" w:rsidP="0039347B">
            <w:pPr>
              <w:spacing w:before="0" w:after="0"/>
              <w:rPr>
                <w:rFonts w:ascii="Open Sans" w:hAnsi="Open Sans" w:cs="Open Sans"/>
                <w:b/>
                <w:bCs/>
                <w:i/>
              </w:rPr>
            </w:pPr>
            <w:r w:rsidRPr="00507C3D">
              <w:t>Identifies whether or not the head of household or any adult member was identified as fleeing domestic violence on any active enrollment</w:t>
            </w:r>
            <w:r w:rsidR="004873DC">
              <w:t xml:space="preserve">. </w:t>
            </w:r>
            <w:r w:rsidRPr="00507C3D">
              <w:t xml:space="preserve">Based on </w:t>
            </w:r>
            <w:r w:rsidRPr="005F4836">
              <w:rPr>
                <w:b/>
                <w:bCs/>
              </w:rPr>
              <w:t>DVStatus</w:t>
            </w:r>
            <w:r w:rsidRPr="00507C3D">
              <w:t xml:space="preserve"> value, as determined for LSAPerson reporting</w:t>
            </w:r>
            <w:r w:rsidR="004873DC">
              <w:t xml:space="preserve">. </w:t>
            </w:r>
          </w:p>
        </w:tc>
      </w:tr>
      <w:tr w:rsidR="0039347B" w:rsidRPr="00C52062" w14:paraId="1FDF7FD1" w14:textId="77777777" w:rsidTr="005F4836">
        <w:trPr>
          <w:cantSplit/>
          <w:trHeight w:val="216"/>
        </w:trPr>
        <w:tc>
          <w:tcPr>
            <w:tcW w:w="3863" w:type="dxa"/>
          </w:tcPr>
          <w:p w14:paraId="0D80E656" w14:textId="0FD91E70" w:rsidR="0039347B" w:rsidRPr="005F4836" w:rsidRDefault="0039347B" w:rsidP="0039347B">
            <w:pPr>
              <w:pStyle w:val="NoSpacing"/>
              <w:rPr>
                <w:bCs/>
              </w:rPr>
            </w:pPr>
            <w:r w:rsidRPr="00D75C24">
              <w:rPr>
                <w:bCs/>
              </w:rPr>
              <w:t>HoH</w:t>
            </w:r>
            <w:r w:rsidRPr="00FC29E8">
              <w:rPr>
                <w:bCs/>
              </w:rPr>
              <w:t>Race</w:t>
            </w:r>
          </w:p>
        </w:tc>
        <w:tc>
          <w:tcPr>
            <w:tcW w:w="5487" w:type="dxa"/>
          </w:tcPr>
          <w:p w14:paraId="25113308" w14:textId="18D84D04" w:rsidR="0039347B" w:rsidRPr="00211F49" w:rsidRDefault="0039347B" w:rsidP="0039347B">
            <w:pPr>
              <w:spacing w:before="0" w:after="0"/>
              <w:rPr>
                <w:rFonts w:ascii="Open Sans" w:hAnsi="Open Sans" w:cs="Open Sans"/>
                <w:b/>
                <w:i/>
              </w:rPr>
            </w:pPr>
            <w:r w:rsidRPr="00507C3D">
              <w:t>Identifies race for head of household as reported in LSAPerson.</w:t>
            </w:r>
          </w:p>
        </w:tc>
      </w:tr>
      <w:tr w:rsidR="0039347B" w:rsidRPr="00C52062" w14:paraId="6E1A0064" w14:textId="77777777" w:rsidTr="005F4836">
        <w:trPr>
          <w:cantSplit/>
          <w:trHeight w:val="216"/>
        </w:trPr>
        <w:tc>
          <w:tcPr>
            <w:tcW w:w="3863" w:type="dxa"/>
          </w:tcPr>
          <w:p w14:paraId="5C373A75" w14:textId="755FCE6B" w:rsidR="0039347B" w:rsidRPr="00FC29E8" w:rsidRDefault="0039347B" w:rsidP="0039347B">
            <w:pPr>
              <w:pStyle w:val="NoSpacing"/>
              <w:rPr>
                <w:bCs/>
              </w:rPr>
            </w:pPr>
            <w:r w:rsidRPr="00D75C24">
              <w:rPr>
                <w:bCs/>
              </w:rPr>
              <w:t>HoHEthnicity</w:t>
            </w:r>
          </w:p>
        </w:tc>
        <w:tc>
          <w:tcPr>
            <w:tcW w:w="5487" w:type="dxa"/>
          </w:tcPr>
          <w:p w14:paraId="4DCA89EC" w14:textId="34D75129" w:rsidR="0039347B" w:rsidRPr="00211F49" w:rsidRDefault="0039347B" w:rsidP="0039347B">
            <w:pPr>
              <w:spacing w:before="0" w:after="0"/>
              <w:rPr>
                <w:rFonts w:ascii="Open Sans" w:hAnsi="Open Sans" w:cs="Open Sans"/>
                <w:b/>
                <w:bCs/>
                <w:i/>
              </w:rPr>
            </w:pPr>
            <w:r w:rsidRPr="00507C3D">
              <w:t>Identifies ethnicity for head of household as reported in LSAPerson.</w:t>
            </w:r>
          </w:p>
        </w:tc>
      </w:tr>
      <w:tr w:rsidR="0039347B" w:rsidRPr="00C52062" w14:paraId="0361DCC3" w14:textId="77777777" w:rsidTr="005F4836">
        <w:trPr>
          <w:cantSplit/>
          <w:trHeight w:val="216"/>
        </w:trPr>
        <w:tc>
          <w:tcPr>
            <w:tcW w:w="3863" w:type="dxa"/>
          </w:tcPr>
          <w:p w14:paraId="768DFE7A" w14:textId="77777777" w:rsidR="0039347B" w:rsidRPr="005F4836" w:rsidRDefault="0039347B" w:rsidP="0039347B">
            <w:pPr>
              <w:pStyle w:val="NoSpacing"/>
              <w:rPr>
                <w:bCs/>
              </w:rPr>
            </w:pPr>
            <w:r w:rsidRPr="00D75C24">
              <w:rPr>
                <w:bCs/>
              </w:rPr>
              <w:t>HHAdu</w:t>
            </w:r>
            <w:r w:rsidRPr="00FC29E8">
              <w:rPr>
                <w:bCs/>
              </w:rPr>
              <w:t>lt</w:t>
            </w:r>
          </w:p>
        </w:tc>
        <w:tc>
          <w:tcPr>
            <w:tcW w:w="5487" w:type="dxa"/>
          </w:tcPr>
          <w:p w14:paraId="40687BCA" w14:textId="07933D4E" w:rsidR="0039347B" w:rsidRPr="00211F49" w:rsidRDefault="0039347B" w:rsidP="0039347B">
            <w:pPr>
              <w:spacing w:before="0" w:after="0"/>
              <w:rPr>
                <w:rFonts w:ascii="Open Sans" w:hAnsi="Open Sans" w:cs="Open Sans"/>
                <w:b/>
                <w:i/>
              </w:rPr>
            </w:pPr>
            <w:r w:rsidRPr="00507C3D">
              <w:t xml:space="preserve">Number of people (including the head of household) 18 and older served with the head of household in the household type reflected in the </w:t>
            </w:r>
            <w:r w:rsidRPr="005F4836">
              <w:rPr>
                <w:b/>
                <w:bCs/>
              </w:rPr>
              <w:t>HHType</w:t>
            </w:r>
            <w:r w:rsidRPr="00507C3D">
              <w:t xml:space="preserve"> column</w:t>
            </w:r>
            <w:r w:rsidR="004873DC">
              <w:t xml:space="preserve">. </w:t>
            </w:r>
          </w:p>
        </w:tc>
      </w:tr>
      <w:tr w:rsidR="0039347B" w:rsidRPr="00C52062" w14:paraId="7502920C" w14:textId="77777777" w:rsidTr="005F4836">
        <w:trPr>
          <w:cantSplit/>
          <w:trHeight w:val="216"/>
        </w:trPr>
        <w:tc>
          <w:tcPr>
            <w:tcW w:w="3863" w:type="dxa"/>
          </w:tcPr>
          <w:p w14:paraId="5C5ED94A" w14:textId="77777777" w:rsidR="0039347B" w:rsidRPr="005F4836" w:rsidRDefault="0039347B" w:rsidP="0039347B">
            <w:pPr>
              <w:pStyle w:val="NoSpacing"/>
              <w:rPr>
                <w:bCs/>
              </w:rPr>
            </w:pPr>
            <w:r w:rsidRPr="00D75C24">
              <w:rPr>
                <w:bCs/>
              </w:rPr>
              <w:t>HH</w:t>
            </w:r>
            <w:r w:rsidRPr="00FC29E8">
              <w:rPr>
                <w:bCs/>
              </w:rPr>
              <w:t>Child</w:t>
            </w:r>
          </w:p>
        </w:tc>
        <w:tc>
          <w:tcPr>
            <w:tcW w:w="5487" w:type="dxa"/>
          </w:tcPr>
          <w:p w14:paraId="3DC2CB6B" w14:textId="38E575B0" w:rsidR="0039347B" w:rsidRPr="00211F49" w:rsidRDefault="0039347B" w:rsidP="0039347B">
            <w:pPr>
              <w:spacing w:before="0" w:after="0"/>
              <w:rPr>
                <w:rFonts w:ascii="Open Sans" w:hAnsi="Open Sans" w:cs="Open Sans"/>
                <w:b/>
                <w:bCs/>
                <w:i/>
              </w:rPr>
            </w:pPr>
            <w:r w:rsidRPr="00507C3D">
              <w:t xml:space="preserve">Number of people (including the head of household) under the age of 18 served with the head of household in the household type reflected in the </w:t>
            </w:r>
            <w:r w:rsidRPr="005F4836">
              <w:rPr>
                <w:b/>
                <w:bCs/>
              </w:rPr>
              <w:t>HHType</w:t>
            </w:r>
            <w:r w:rsidRPr="00507C3D">
              <w:t xml:space="preserve"> column</w:t>
            </w:r>
            <w:r w:rsidR="004873DC">
              <w:t xml:space="preserve">. </w:t>
            </w:r>
          </w:p>
        </w:tc>
      </w:tr>
      <w:tr w:rsidR="0039347B" w:rsidRPr="00C52062" w14:paraId="4D47F9B9" w14:textId="77777777" w:rsidTr="005F4836">
        <w:trPr>
          <w:cantSplit/>
          <w:trHeight w:val="216"/>
        </w:trPr>
        <w:tc>
          <w:tcPr>
            <w:tcW w:w="3863" w:type="dxa"/>
          </w:tcPr>
          <w:p w14:paraId="7EA9CFD1" w14:textId="77777777" w:rsidR="0039347B" w:rsidRPr="00FC29E8" w:rsidRDefault="0039347B" w:rsidP="0039347B">
            <w:pPr>
              <w:pStyle w:val="NoSpacing"/>
              <w:rPr>
                <w:bCs/>
              </w:rPr>
            </w:pPr>
            <w:r w:rsidRPr="00D75C24">
              <w:rPr>
                <w:bCs/>
              </w:rPr>
              <w:t>HHNoDOB</w:t>
            </w:r>
          </w:p>
        </w:tc>
        <w:tc>
          <w:tcPr>
            <w:tcW w:w="5487" w:type="dxa"/>
          </w:tcPr>
          <w:p w14:paraId="53966FB3" w14:textId="43C9FFC1" w:rsidR="0039347B" w:rsidRPr="00211F49" w:rsidRDefault="0039347B" w:rsidP="0039347B">
            <w:pPr>
              <w:spacing w:before="0" w:after="0"/>
              <w:rPr>
                <w:rFonts w:ascii="Open Sans" w:hAnsi="Open Sans" w:cs="Open Sans"/>
                <w:b/>
                <w:i/>
              </w:rPr>
            </w:pPr>
            <w:r w:rsidRPr="00507C3D">
              <w:t>Number of people (including the head of household) with no valid date of birth served with the head of household.</w:t>
            </w:r>
          </w:p>
        </w:tc>
      </w:tr>
      <w:tr w:rsidR="0039347B" w:rsidRPr="00C52062" w14:paraId="5602FA4F" w14:textId="77777777" w:rsidTr="005F4836">
        <w:trPr>
          <w:cantSplit/>
          <w:trHeight w:val="216"/>
        </w:trPr>
        <w:tc>
          <w:tcPr>
            <w:tcW w:w="3863" w:type="dxa"/>
          </w:tcPr>
          <w:p w14:paraId="5D4403EC" w14:textId="7E4A8233" w:rsidR="0039347B" w:rsidRPr="005F4836" w:rsidRDefault="0039347B" w:rsidP="0039347B">
            <w:pPr>
              <w:pStyle w:val="NoSpacing"/>
              <w:rPr>
                <w:bCs/>
              </w:rPr>
            </w:pPr>
            <w:r w:rsidRPr="00D75C24">
              <w:rPr>
                <w:bCs/>
              </w:rPr>
              <w:t>HHA</w:t>
            </w:r>
            <w:r w:rsidRPr="00FC29E8">
              <w:rPr>
                <w:bCs/>
              </w:rPr>
              <w:t>dultAge</w:t>
            </w:r>
          </w:p>
        </w:tc>
        <w:tc>
          <w:tcPr>
            <w:tcW w:w="5487" w:type="dxa"/>
          </w:tcPr>
          <w:p w14:paraId="15576D26" w14:textId="273C8F0E" w:rsidR="0039347B" w:rsidRPr="00211F49" w:rsidRDefault="0039347B" w:rsidP="0039347B">
            <w:pPr>
              <w:spacing w:before="0" w:after="0"/>
              <w:rPr>
                <w:rFonts w:ascii="Open Sans" w:hAnsi="Open Sans" w:cs="Open Sans"/>
                <w:b/>
                <w:bCs/>
                <w:i/>
              </w:rPr>
            </w:pPr>
            <w:r w:rsidRPr="00507C3D">
              <w:t>The age groups of adult household members</w:t>
            </w:r>
            <w:r w:rsidR="004873DC">
              <w:t xml:space="preserve">. </w:t>
            </w:r>
            <w:r w:rsidRPr="00507C3D">
              <w:t>The categories are mutually exclusive (a household can only fall into one group) and inclusive (every household with adults will fall into one group).</w:t>
            </w:r>
          </w:p>
        </w:tc>
      </w:tr>
      <w:tr w:rsidR="0039347B" w:rsidRPr="00C52062" w14:paraId="216FD843" w14:textId="77777777" w:rsidTr="005F4836">
        <w:trPr>
          <w:cantSplit/>
          <w:trHeight w:val="216"/>
        </w:trPr>
        <w:tc>
          <w:tcPr>
            <w:tcW w:w="3863" w:type="dxa"/>
          </w:tcPr>
          <w:p w14:paraId="4B4988AF" w14:textId="7E907556" w:rsidR="0039347B" w:rsidRPr="00FC29E8" w:rsidRDefault="0039347B" w:rsidP="0039347B">
            <w:pPr>
              <w:pStyle w:val="NoSpacing"/>
              <w:rPr>
                <w:bCs/>
              </w:rPr>
            </w:pPr>
            <w:r w:rsidRPr="00D75C24">
              <w:rPr>
                <w:bCs/>
              </w:rPr>
              <w:t>HHParent</w:t>
            </w:r>
          </w:p>
        </w:tc>
        <w:tc>
          <w:tcPr>
            <w:tcW w:w="5487" w:type="dxa"/>
          </w:tcPr>
          <w:p w14:paraId="5F0D6F33" w14:textId="5BAC9226" w:rsidR="0039347B" w:rsidRPr="00211F49" w:rsidRDefault="0039347B" w:rsidP="0039347B">
            <w:pPr>
              <w:spacing w:before="0" w:after="0"/>
              <w:rPr>
                <w:rFonts w:ascii="Open Sans" w:hAnsi="Open Sans" w:cs="Open Sans"/>
                <w:b/>
                <w:i/>
              </w:rPr>
            </w:pPr>
            <w:r w:rsidRPr="00507C3D">
              <w:t xml:space="preserve">Identifies whether or not any household member has </w:t>
            </w:r>
            <w:r w:rsidRPr="005F4836">
              <w:rPr>
                <w:b/>
                <w:bCs/>
              </w:rPr>
              <w:t>RelationshiptoHoH</w:t>
            </w:r>
            <w:r w:rsidRPr="00507C3D">
              <w:t xml:space="preserve"> = 2 (child of the HoH)</w:t>
            </w:r>
            <w:r w:rsidR="004873DC">
              <w:t xml:space="preserve">. </w:t>
            </w:r>
          </w:p>
        </w:tc>
      </w:tr>
      <w:tr w:rsidR="008D742D" w:rsidRPr="00C52062" w14:paraId="00D49518" w14:textId="77777777" w:rsidTr="005F4836">
        <w:trPr>
          <w:cantSplit/>
          <w:trHeight w:val="216"/>
        </w:trPr>
        <w:tc>
          <w:tcPr>
            <w:tcW w:w="3863" w:type="dxa"/>
          </w:tcPr>
          <w:p w14:paraId="5AC848EC" w14:textId="2186F678" w:rsidR="008D742D" w:rsidRPr="00FC29E8" w:rsidRDefault="008D742D" w:rsidP="008D742D">
            <w:pPr>
              <w:pStyle w:val="NoSpacing"/>
              <w:rPr>
                <w:bCs/>
              </w:rPr>
            </w:pPr>
            <w:r w:rsidRPr="005E62CE">
              <w:t>ESTStatus</w:t>
            </w:r>
          </w:p>
        </w:tc>
        <w:tc>
          <w:tcPr>
            <w:tcW w:w="5487" w:type="dxa"/>
          </w:tcPr>
          <w:p w14:paraId="50A2639E" w14:textId="5A334020" w:rsidR="008D742D" w:rsidRPr="00211F49" w:rsidRDefault="008D742D" w:rsidP="008D742D">
            <w:pPr>
              <w:spacing w:before="0" w:after="0"/>
              <w:rPr>
                <w:rFonts w:ascii="Open Sans" w:hAnsi="Open Sans" w:cs="Open Sans"/>
                <w:b/>
                <w:bCs/>
                <w:i/>
              </w:rPr>
            </w:pPr>
            <w:r w:rsidRPr="004A7EF8">
              <w:t>Identifies whether the household was served in ES, SH, and/or TH during the report period or prior to the report period during a period of continuous system use</w:t>
            </w:r>
            <w:r w:rsidR="004873DC">
              <w:t xml:space="preserve">. </w:t>
            </w:r>
            <w:r w:rsidRPr="004A7EF8">
              <w:t>If served, the status indicates how the enrollment timeframe relates to the report period.</w:t>
            </w:r>
          </w:p>
        </w:tc>
      </w:tr>
      <w:tr w:rsidR="008D742D" w:rsidRPr="00C52062" w14:paraId="3325F42D" w14:textId="77777777" w:rsidTr="005F4836">
        <w:trPr>
          <w:cantSplit/>
          <w:trHeight w:val="216"/>
        </w:trPr>
        <w:tc>
          <w:tcPr>
            <w:tcW w:w="3863" w:type="dxa"/>
          </w:tcPr>
          <w:p w14:paraId="76687462" w14:textId="1FDD5038" w:rsidR="008D742D" w:rsidRPr="00FC29E8" w:rsidRDefault="008D742D" w:rsidP="008D742D">
            <w:pPr>
              <w:pStyle w:val="NoSpacing"/>
              <w:rPr>
                <w:bCs/>
              </w:rPr>
            </w:pPr>
            <w:r w:rsidRPr="005E62CE">
              <w:t>ESTGeography</w:t>
            </w:r>
          </w:p>
        </w:tc>
        <w:tc>
          <w:tcPr>
            <w:tcW w:w="5487" w:type="dxa"/>
          </w:tcPr>
          <w:p w14:paraId="2045DC6D" w14:textId="1F1A3DAE" w:rsidR="008D742D" w:rsidRPr="00211F49" w:rsidRDefault="008D742D" w:rsidP="008D742D">
            <w:pPr>
              <w:spacing w:before="0" w:after="0"/>
              <w:rPr>
                <w:rFonts w:ascii="Open Sans" w:hAnsi="Open Sans" w:cs="Open Sans"/>
                <w:b/>
                <w:i/>
              </w:rPr>
            </w:pPr>
            <w:r w:rsidRPr="004A7EF8">
              <w:t>For households with active EST enrollments (</w:t>
            </w:r>
            <w:r w:rsidRPr="005F4836">
              <w:rPr>
                <w:b/>
                <w:bCs/>
              </w:rPr>
              <w:t>ESTStatus</w:t>
            </w:r>
            <w:r w:rsidRPr="004A7EF8">
              <w:t xml:space="preserve"> &gt; 2) during the report period, the Geography of the most recent project in which the household was enrolled.</w:t>
            </w:r>
          </w:p>
        </w:tc>
      </w:tr>
      <w:tr w:rsidR="008D742D" w:rsidRPr="00C52062" w14:paraId="38771A8A" w14:textId="77777777" w:rsidTr="005F4836">
        <w:trPr>
          <w:cantSplit/>
          <w:trHeight w:val="216"/>
        </w:trPr>
        <w:tc>
          <w:tcPr>
            <w:tcW w:w="3863" w:type="dxa"/>
          </w:tcPr>
          <w:p w14:paraId="52152D20" w14:textId="4CBCF994" w:rsidR="008D742D" w:rsidRPr="00FC29E8" w:rsidRDefault="008D742D" w:rsidP="008D742D">
            <w:pPr>
              <w:pStyle w:val="NoSpacing"/>
              <w:rPr>
                <w:bCs/>
              </w:rPr>
            </w:pPr>
            <w:r w:rsidRPr="005E62CE">
              <w:t>ESTLivingSit</w:t>
            </w:r>
          </w:p>
        </w:tc>
        <w:tc>
          <w:tcPr>
            <w:tcW w:w="5487" w:type="dxa"/>
          </w:tcPr>
          <w:p w14:paraId="1171091B" w14:textId="7288C4CD" w:rsidR="008D742D" w:rsidRPr="00211F49" w:rsidRDefault="008D742D" w:rsidP="008D742D">
            <w:pPr>
              <w:spacing w:before="0" w:after="0"/>
              <w:rPr>
                <w:rFonts w:ascii="Open Sans" w:hAnsi="Open Sans" w:cs="Open Sans"/>
                <w:b/>
                <w:bCs/>
                <w:i/>
              </w:rPr>
            </w:pPr>
            <w:r w:rsidRPr="004A7EF8">
              <w:t>For households with active EST enrollments (</w:t>
            </w:r>
            <w:r w:rsidRPr="005F4836">
              <w:rPr>
                <w:b/>
                <w:bCs/>
              </w:rPr>
              <w:t>ESTStatus</w:t>
            </w:r>
            <w:r w:rsidRPr="004A7EF8">
              <w:t xml:space="preserve"> &gt; 2) during the report period, the LivingSituation associated with the earliest active enrollment.</w:t>
            </w:r>
          </w:p>
        </w:tc>
      </w:tr>
      <w:tr w:rsidR="008D742D" w:rsidRPr="00C52062" w14:paraId="338D6540" w14:textId="77777777" w:rsidTr="005F4836">
        <w:trPr>
          <w:cantSplit/>
          <w:trHeight w:val="216"/>
        </w:trPr>
        <w:tc>
          <w:tcPr>
            <w:tcW w:w="3863" w:type="dxa"/>
          </w:tcPr>
          <w:p w14:paraId="4C41EFC8" w14:textId="03F2DA19" w:rsidR="008D742D" w:rsidRPr="00FC29E8" w:rsidRDefault="008D742D" w:rsidP="008D742D">
            <w:pPr>
              <w:pStyle w:val="NoSpacing"/>
              <w:rPr>
                <w:bCs/>
              </w:rPr>
            </w:pPr>
            <w:r w:rsidRPr="005E62CE">
              <w:t>ESTDestination</w:t>
            </w:r>
          </w:p>
        </w:tc>
        <w:tc>
          <w:tcPr>
            <w:tcW w:w="5487" w:type="dxa"/>
          </w:tcPr>
          <w:p w14:paraId="1898A8B8" w14:textId="1DC2BA96" w:rsidR="008D742D" w:rsidRPr="00211F49" w:rsidRDefault="008D742D" w:rsidP="008D742D">
            <w:pPr>
              <w:spacing w:before="0" w:after="0"/>
              <w:rPr>
                <w:rFonts w:ascii="Open Sans" w:hAnsi="Open Sans" w:cs="Open Sans"/>
                <w:b/>
                <w:i/>
              </w:rPr>
            </w:pPr>
            <w:r w:rsidRPr="004A7EF8">
              <w:t>For households who exited an EST enrollment during the report period and were not active in an EST project as of ReportEnd (</w:t>
            </w:r>
            <w:r w:rsidRPr="005F4836">
              <w:rPr>
                <w:b/>
                <w:bCs/>
              </w:rPr>
              <w:t>ESTStatus</w:t>
            </w:r>
            <w:r w:rsidRPr="004A7EF8">
              <w:t xml:space="preserve"> in (12,22)), the </w:t>
            </w:r>
            <w:r w:rsidRPr="005F4836">
              <w:rPr>
                <w:i/>
                <w:iCs/>
              </w:rPr>
              <w:t>Destination</w:t>
            </w:r>
            <w:r w:rsidRPr="004A7EF8">
              <w:t xml:space="preserve"> associated with the most recent exit.</w:t>
            </w:r>
          </w:p>
        </w:tc>
      </w:tr>
      <w:tr w:rsidR="005C72A9" w:rsidRPr="00C52062" w14:paraId="5C8014BA" w14:textId="77777777" w:rsidTr="00702792">
        <w:trPr>
          <w:cantSplit/>
          <w:trHeight w:val="216"/>
        </w:trPr>
        <w:tc>
          <w:tcPr>
            <w:tcW w:w="3863" w:type="dxa"/>
          </w:tcPr>
          <w:p w14:paraId="1A8F2833" w14:textId="77777777" w:rsidR="005C72A9" w:rsidRPr="005E62CE" w:rsidRDefault="005C72A9" w:rsidP="00702792">
            <w:pPr>
              <w:pStyle w:val="NoSpacing"/>
            </w:pPr>
            <w:r w:rsidRPr="005F0D87">
              <w:t>ESTChronic</w:t>
            </w:r>
          </w:p>
        </w:tc>
        <w:tc>
          <w:tcPr>
            <w:tcW w:w="5487" w:type="dxa"/>
          </w:tcPr>
          <w:p w14:paraId="0105F476" w14:textId="77777777" w:rsidR="005C72A9" w:rsidRPr="004A7EF8" w:rsidRDefault="005C72A9" w:rsidP="00702792">
            <w:pPr>
              <w:spacing w:before="0" w:after="0"/>
            </w:pPr>
            <w:r>
              <w:t xml:space="preserve">Population identifier specific to EST; see </w:t>
            </w:r>
            <w:r w:rsidRPr="00381810">
              <w:rPr>
                <w:b/>
                <w:bCs/>
              </w:rPr>
              <w:t>HHChronic</w:t>
            </w:r>
            <w:r>
              <w:t>.</w:t>
            </w:r>
          </w:p>
        </w:tc>
      </w:tr>
      <w:tr w:rsidR="005C72A9" w:rsidRPr="00C52062" w14:paraId="7F1E0E76" w14:textId="77777777" w:rsidTr="00702792">
        <w:trPr>
          <w:cantSplit/>
          <w:trHeight w:val="216"/>
        </w:trPr>
        <w:tc>
          <w:tcPr>
            <w:tcW w:w="3863" w:type="dxa"/>
          </w:tcPr>
          <w:p w14:paraId="38A816D0" w14:textId="77777777" w:rsidR="005C72A9" w:rsidRPr="005E62CE" w:rsidRDefault="005C72A9" w:rsidP="00702792">
            <w:pPr>
              <w:pStyle w:val="NoSpacing"/>
            </w:pPr>
            <w:r w:rsidRPr="005F0D87">
              <w:t>ESTVet</w:t>
            </w:r>
          </w:p>
        </w:tc>
        <w:tc>
          <w:tcPr>
            <w:tcW w:w="5487" w:type="dxa"/>
          </w:tcPr>
          <w:p w14:paraId="237FF671" w14:textId="77777777" w:rsidR="005C72A9" w:rsidRPr="004A7EF8" w:rsidRDefault="005C72A9" w:rsidP="00702792">
            <w:pPr>
              <w:spacing w:before="0" w:after="0"/>
            </w:pPr>
            <w:r>
              <w:t xml:space="preserve">Population identifier specific to EST; see </w:t>
            </w:r>
            <w:r>
              <w:rPr>
                <w:b/>
                <w:bCs/>
              </w:rPr>
              <w:t>HHVet</w:t>
            </w:r>
            <w:r>
              <w:t>.</w:t>
            </w:r>
          </w:p>
        </w:tc>
      </w:tr>
      <w:tr w:rsidR="005C72A9" w:rsidRPr="00C52062" w14:paraId="6AE3FBF3" w14:textId="77777777" w:rsidTr="00702792">
        <w:trPr>
          <w:cantSplit/>
          <w:trHeight w:val="216"/>
        </w:trPr>
        <w:tc>
          <w:tcPr>
            <w:tcW w:w="3863" w:type="dxa"/>
          </w:tcPr>
          <w:p w14:paraId="3F1DB4A9" w14:textId="77777777" w:rsidR="005C72A9" w:rsidRPr="005E62CE" w:rsidRDefault="005C72A9" w:rsidP="00702792">
            <w:pPr>
              <w:pStyle w:val="NoSpacing"/>
            </w:pPr>
            <w:r w:rsidRPr="005F0D87">
              <w:t>ESTDisability</w:t>
            </w:r>
          </w:p>
        </w:tc>
        <w:tc>
          <w:tcPr>
            <w:tcW w:w="5487" w:type="dxa"/>
          </w:tcPr>
          <w:p w14:paraId="71A89188" w14:textId="77777777" w:rsidR="005C72A9" w:rsidRPr="004A7EF8" w:rsidRDefault="005C72A9" w:rsidP="00702792">
            <w:pPr>
              <w:spacing w:before="0" w:after="0"/>
            </w:pPr>
            <w:r>
              <w:t xml:space="preserve">Population identifier specific to EST; see </w:t>
            </w:r>
            <w:r w:rsidRPr="00381810">
              <w:rPr>
                <w:b/>
                <w:bCs/>
              </w:rPr>
              <w:t>HH</w:t>
            </w:r>
            <w:r>
              <w:rPr>
                <w:b/>
                <w:bCs/>
              </w:rPr>
              <w:t>Disability</w:t>
            </w:r>
            <w:r>
              <w:t>.</w:t>
            </w:r>
          </w:p>
        </w:tc>
      </w:tr>
      <w:tr w:rsidR="005C72A9" w:rsidRPr="00C52062" w14:paraId="19F515D0" w14:textId="77777777" w:rsidTr="00702792">
        <w:trPr>
          <w:cantSplit/>
          <w:trHeight w:val="216"/>
        </w:trPr>
        <w:tc>
          <w:tcPr>
            <w:tcW w:w="3863" w:type="dxa"/>
          </w:tcPr>
          <w:p w14:paraId="474588B2" w14:textId="77777777" w:rsidR="005C72A9" w:rsidRPr="005E62CE" w:rsidRDefault="005C72A9" w:rsidP="00702792">
            <w:pPr>
              <w:pStyle w:val="NoSpacing"/>
            </w:pPr>
            <w:r w:rsidRPr="005F0D87">
              <w:t>ESTFleeingDV</w:t>
            </w:r>
          </w:p>
        </w:tc>
        <w:tc>
          <w:tcPr>
            <w:tcW w:w="5487" w:type="dxa"/>
          </w:tcPr>
          <w:p w14:paraId="5199F266" w14:textId="77777777" w:rsidR="005C72A9" w:rsidRPr="004A7EF8" w:rsidRDefault="005C72A9" w:rsidP="00702792">
            <w:pPr>
              <w:spacing w:before="0" w:after="0"/>
            </w:pPr>
            <w:r>
              <w:t xml:space="preserve">Population identifier specific to EST; see </w:t>
            </w:r>
            <w:r w:rsidRPr="00381810">
              <w:rPr>
                <w:b/>
                <w:bCs/>
              </w:rPr>
              <w:t>HHFleeingDV</w:t>
            </w:r>
            <w:r>
              <w:rPr>
                <w:b/>
                <w:bCs/>
              </w:rPr>
              <w:t>.</w:t>
            </w:r>
          </w:p>
        </w:tc>
      </w:tr>
      <w:tr w:rsidR="005C72A9" w:rsidRPr="00C52062" w14:paraId="2F41AC34" w14:textId="77777777" w:rsidTr="00702792">
        <w:trPr>
          <w:cantSplit/>
          <w:trHeight w:val="216"/>
        </w:trPr>
        <w:tc>
          <w:tcPr>
            <w:tcW w:w="3863" w:type="dxa"/>
          </w:tcPr>
          <w:p w14:paraId="6A528F79" w14:textId="77777777" w:rsidR="005C72A9" w:rsidRPr="005E62CE" w:rsidRDefault="005C72A9" w:rsidP="00702792">
            <w:pPr>
              <w:pStyle w:val="NoSpacing"/>
            </w:pPr>
            <w:r w:rsidRPr="005F0D87">
              <w:t>EST</w:t>
            </w:r>
            <w:r>
              <w:t>AC3Plus</w:t>
            </w:r>
          </w:p>
        </w:tc>
        <w:tc>
          <w:tcPr>
            <w:tcW w:w="5487" w:type="dxa"/>
          </w:tcPr>
          <w:p w14:paraId="7C56F6A9" w14:textId="1FA1DDA6" w:rsidR="005C72A9" w:rsidRPr="004A7EF8" w:rsidRDefault="005C72A9" w:rsidP="00702792">
            <w:pPr>
              <w:spacing w:before="0" w:after="0"/>
            </w:pPr>
            <w:r>
              <w:t>Population identifier; for AC households, specifies whether or not there were at least three household members under the age of 18 served with the HoH in EST</w:t>
            </w:r>
            <w:r w:rsidR="004873DC">
              <w:t xml:space="preserve">. </w:t>
            </w:r>
          </w:p>
        </w:tc>
      </w:tr>
      <w:tr w:rsidR="005C72A9" w:rsidRPr="00C52062" w14:paraId="232016E2" w14:textId="77777777" w:rsidTr="00702792">
        <w:trPr>
          <w:cantSplit/>
          <w:trHeight w:val="216"/>
        </w:trPr>
        <w:tc>
          <w:tcPr>
            <w:tcW w:w="3863" w:type="dxa"/>
          </w:tcPr>
          <w:p w14:paraId="057815A5" w14:textId="77777777" w:rsidR="005C72A9" w:rsidRPr="005E62CE" w:rsidRDefault="005C72A9" w:rsidP="00702792">
            <w:pPr>
              <w:pStyle w:val="NoSpacing"/>
            </w:pPr>
            <w:r w:rsidRPr="005F0D87">
              <w:t>ESTAdultAge</w:t>
            </w:r>
          </w:p>
        </w:tc>
        <w:tc>
          <w:tcPr>
            <w:tcW w:w="5487" w:type="dxa"/>
          </w:tcPr>
          <w:p w14:paraId="6AE30ABE" w14:textId="77777777" w:rsidR="005C72A9" w:rsidRPr="004A7EF8" w:rsidRDefault="005C72A9" w:rsidP="00702792">
            <w:pPr>
              <w:spacing w:before="0" w:after="0"/>
            </w:pPr>
            <w:r>
              <w:t xml:space="preserve">Population identifier specific to EST; see </w:t>
            </w:r>
            <w:r w:rsidRPr="00381810">
              <w:rPr>
                <w:b/>
                <w:bCs/>
              </w:rPr>
              <w:t>HH</w:t>
            </w:r>
            <w:r>
              <w:rPr>
                <w:b/>
                <w:bCs/>
              </w:rPr>
              <w:t>AdultAge</w:t>
            </w:r>
            <w:r>
              <w:t>.</w:t>
            </w:r>
          </w:p>
        </w:tc>
      </w:tr>
      <w:tr w:rsidR="005C72A9" w:rsidRPr="00C52062" w14:paraId="72DD51DC" w14:textId="77777777" w:rsidTr="00702792">
        <w:trPr>
          <w:cantSplit/>
          <w:trHeight w:val="216"/>
        </w:trPr>
        <w:tc>
          <w:tcPr>
            <w:tcW w:w="3863" w:type="dxa"/>
          </w:tcPr>
          <w:p w14:paraId="211A9952" w14:textId="77777777" w:rsidR="005C72A9" w:rsidRPr="005E62CE" w:rsidRDefault="005C72A9" w:rsidP="00702792">
            <w:pPr>
              <w:pStyle w:val="NoSpacing"/>
            </w:pPr>
            <w:r w:rsidRPr="005F0D87">
              <w:t>ESTParent</w:t>
            </w:r>
          </w:p>
        </w:tc>
        <w:tc>
          <w:tcPr>
            <w:tcW w:w="5487" w:type="dxa"/>
          </w:tcPr>
          <w:p w14:paraId="1478A1A1" w14:textId="77777777" w:rsidR="005C72A9" w:rsidRPr="004A7EF8" w:rsidRDefault="005C72A9" w:rsidP="00702792">
            <w:pPr>
              <w:spacing w:before="0" w:after="0"/>
            </w:pPr>
            <w:r>
              <w:t xml:space="preserve">Population identifier specific to EST; see </w:t>
            </w:r>
            <w:r w:rsidRPr="00381810">
              <w:rPr>
                <w:b/>
                <w:bCs/>
              </w:rPr>
              <w:t>HH</w:t>
            </w:r>
            <w:r>
              <w:rPr>
                <w:b/>
                <w:bCs/>
              </w:rPr>
              <w:t>Parent</w:t>
            </w:r>
            <w:r>
              <w:t>.</w:t>
            </w:r>
          </w:p>
        </w:tc>
      </w:tr>
      <w:tr w:rsidR="008D742D" w:rsidRPr="00C52062" w14:paraId="13EDB140" w14:textId="77777777" w:rsidTr="005F4836">
        <w:trPr>
          <w:cantSplit/>
          <w:trHeight w:val="216"/>
        </w:trPr>
        <w:tc>
          <w:tcPr>
            <w:tcW w:w="3863" w:type="dxa"/>
          </w:tcPr>
          <w:p w14:paraId="527209E3" w14:textId="527CCFA1" w:rsidR="008D742D" w:rsidRPr="00FC29E8" w:rsidRDefault="008D742D" w:rsidP="008D742D">
            <w:pPr>
              <w:pStyle w:val="NoSpacing"/>
              <w:rPr>
                <w:bCs/>
              </w:rPr>
            </w:pPr>
            <w:r w:rsidRPr="005E62CE">
              <w:t>RRHStatus</w:t>
            </w:r>
          </w:p>
        </w:tc>
        <w:tc>
          <w:tcPr>
            <w:tcW w:w="5487" w:type="dxa"/>
          </w:tcPr>
          <w:p w14:paraId="7BF227CC" w14:textId="4A017B5B" w:rsidR="008D742D" w:rsidRPr="00211F49" w:rsidRDefault="008D742D" w:rsidP="008D742D">
            <w:pPr>
              <w:spacing w:before="0" w:after="0"/>
              <w:rPr>
                <w:rFonts w:ascii="Open Sans" w:hAnsi="Open Sans" w:cs="Open Sans"/>
                <w:b/>
                <w:bCs/>
                <w:i/>
              </w:rPr>
            </w:pPr>
            <w:r w:rsidRPr="004A7EF8">
              <w:t>Identifies whether the household was served in RRH during the report period or in an episode of homelessness that overlaps with the report period</w:t>
            </w:r>
            <w:r w:rsidR="004873DC">
              <w:t xml:space="preserve">. </w:t>
            </w:r>
            <w:r w:rsidRPr="004A7EF8">
              <w:t>If served, the status indicates how the enrollment timeframe relates to the report period.</w:t>
            </w:r>
          </w:p>
        </w:tc>
      </w:tr>
      <w:tr w:rsidR="008D742D" w:rsidRPr="00C52062" w14:paraId="0836D14D" w14:textId="77777777" w:rsidTr="005F4836">
        <w:trPr>
          <w:cantSplit/>
          <w:trHeight w:val="216"/>
        </w:trPr>
        <w:tc>
          <w:tcPr>
            <w:tcW w:w="3863" w:type="dxa"/>
          </w:tcPr>
          <w:p w14:paraId="20B5ACB5" w14:textId="65E06D0B" w:rsidR="008D742D" w:rsidRPr="005F4836" w:rsidRDefault="008D742D" w:rsidP="008D742D">
            <w:pPr>
              <w:pStyle w:val="NoSpacing"/>
              <w:rPr>
                <w:bCs/>
              </w:rPr>
            </w:pPr>
            <w:r w:rsidRPr="005E62CE">
              <w:t>RRHMoveIn</w:t>
            </w:r>
          </w:p>
        </w:tc>
        <w:tc>
          <w:tcPr>
            <w:tcW w:w="5487" w:type="dxa"/>
          </w:tcPr>
          <w:p w14:paraId="74AF6807" w14:textId="5A34A7F7" w:rsidR="008D742D" w:rsidRPr="00211F49" w:rsidRDefault="008D742D" w:rsidP="008D742D">
            <w:pPr>
              <w:spacing w:before="0" w:after="0"/>
              <w:rPr>
                <w:rFonts w:ascii="Open Sans" w:hAnsi="Open Sans" w:cs="Open Sans"/>
                <w:b/>
                <w:i/>
              </w:rPr>
            </w:pPr>
            <w:r w:rsidRPr="004A7EF8">
              <w:t>For households served in RRH during the report period, indicates if the household has a move-in date</w:t>
            </w:r>
            <w:r w:rsidR="004873DC">
              <w:t xml:space="preserve">. </w:t>
            </w:r>
            <w:r w:rsidRPr="004A7EF8">
              <w:t>If so, indicates whether it was before or during the report period.</w:t>
            </w:r>
          </w:p>
        </w:tc>
      </w:tr>
      <w:tr w:rsidR="008D742D" w:rsidRPr="00C52062" w14:paraId="79719BE4" w14:textId="77777777" w:rsidTr="005F4836">
        <w:trPr>
          <w:cantSplit/>
          <w:trHeight w:val="216"/>
        </w:trPr>
        <w:tc>
          <w:tcPr>
            <w:tcW w:w="3863" w:type="dxa"/>
          </w:tcPr>
          <w:p w14:paraId="3A083B15" w14:textId="3F202000" w:rsidR="008D742D" w:rsidRPr="00FC29E8" w:rsidRDefault="008D742D" w:rsidP="008D742D">
            <w:pPr>
              <w:pStyle w:val="NoSpacing"/>
              <w:rPr>
                <w:bCs/>
              </w:rPr>
            </w:pPr>
            <w:r w:rsidRPr="005E62CE">
              <w:t>RRHGeography</w:t>
            </w:r>
          </w:p>
        </w:tc>
        <w:tc>
          <w:tcPr>
            <w:tcW w:w="5487" w:type="dxa"/>
          </w:tcPr>
          <w:p w14:paraId="68CF72BD" w14:textId="5B178B40" w:rsidR="008D742D" w:rsidRPr="00211F49" w:rsidRDefault="008D742D" w:rsidP="008D742D">
            <w:pPr>
              <w:spacing w:before="0" w:after="0"/>
              <w:rPr>
                <w:rFonts w:ascii="Open Sans" w:hAnsi="Open Sans" w:cs="Open Sans"/>
                <w:b/>
                <w:bCs/>
                <w:i/>
              </w:rPr>
            </w:pPr>
            <w:r w:rsidRPr="004A7EF8">
              <w:t>For households with active RRH enrollments (</w:t>
            </w:r>
            <w:r w:rsidRPr="005F4836">
              <w:rPr>
                <w:b/>
                <w:bCs/>
              </w:rPr>
              <w:t>RRHStatus</w:t>
            </w:r>
            <w:r w:rsidRPr="004A7EF8">
              <w:t xml:space="preserve"> &gt; 2) during the report period, the Geography of the most recent project in which the household was enrolled.</w:t>
            </w:r>
          </w:p>
        </w:tc>
      </w:tr>
      <w:tr w:rsidR="008D742D" w:rsidRPr="00C52062" w14:paraId="6BF57A70" w14:textId="77777777" w:rsidTr="005F4836">
        <w:trPr>
          <w:cantSplit/>
          <w:trHeight w:val="216"/>
        </w:trPr>
        <w:tc>
          <w:tcPr>
            <w:tcW w:w="3863" w:type="dxa"/>
          </w:tcPr>
          <w:p w14:paraId="167674DD" w14:textId="3145EF91" w:rsidR="008D742D" w:rsidRPr="00FC29E8" w:rsidRDefault="008D742D" w:rsidP="008D742D">
            <w:pPr>
              <w:pStyle w:val="NoSpacing"/>
              <w:rPr>
                <w:bCs/>
              </w:rPr>
            </w:pPr>
            <w:r w:rsidRPr="005E62CE">
              <w:t>RRHLivingSit</w:t>
            </w:r>
          </w:p>
        </w:tc>
        <w:tc>
          <w:tcPr>
            <w:tcW w:w="5487" w:type="dxa"/>
          </w:tcPr>
          <w:p w14:paraId="596DFFA6" w14:textId="04CB1DA4" w:rsidR="008D742D" w:rsidRPr="00211F49" w:rsidRDefault="008D742D" w:rsidP="008D742D">
            <w:pPr>
              <w:spacing w:before="0" w:after="0"/>
              <w:rPr>
                <w:rFonts w:ascii="Open Sans" w:hAnsi="Open Sans" w:cs="Open Sans"/>
                <w:b/>
                <w:i/>
              </w:rPr>
            </w:pPr>
            <w:r w:rsidRPr="004A7EF8">
              <w:t>For households with active RRH enrollments (</w:t>
            </w:r>
            <w:r w:rsidRPr="005F4836">
              <w:rPr>
                <w:b/>
                <w:bCs/>
              </w:rPr>
              <w:t>RRHStatus</w:t>
            </w:r>
            <w:r w:rsidRPr="004A7EF8">
              <w:t xml:space="preserve"> &gt; 2) during the report period, the </w:t>
            </w:r>
            <w:r w:rsidRPr="005F4836">
              <w:rPr>
                <w:i/>
                <w:iCs/>
              </w:rPr>
              <w:t>LivingSituation</w:t>
            </w:r>
            <w:r w:rsidRPr="004A7EF8">
              <w:t xml:space="preserve"> associated with the earliest active enrollment.</w:t>
            </w:r>
          </w:p>
        </w:tc>
      </w:tr>
      <w:tr w:rsidR="008D742D" w:rsidRPr="00C52062" w14:paraId="2DCD547A" w14:textId="77777777" w:rsidTr="005F4836">
        <w:trPr>
          <w:cantSplit/>
          <w:trHeight w:val="216"/>
        </w:trPr>
        <w:tc>
          <w:tcPr>
            <w:tcW w:w="3863" w:type="dxa"/>
          </w:tcPr>
          <w:p w14:paraId="4367138C" w14:textId="7F3CD5D2" w:rsidR="008D742D" w:rsidRPr="00FC29E8" w:rsidRDefault="008D742D" w:rsidP="008D742D">
            <w:pPr>
              <w:pStyle w:val="NoSpacing"/>
              <w:rPr>
                <w:bCs/>
              </w:rPr>
            </w:pPr>
            <w:r w:rsidRPr="005E62CE">
              <w:t>RRHDestination</w:t>
            </w:r>
          </w:p>
        </w:tc>
        <w:tc>
          <w:tcPr>
            <w:tcW w:w="5487" w:type="dxa"/>
          </w:tcPr>
          <w:p w14:paraId="6465BB3F" w14:textId="76693B5B" w:rsidR="008D742D" w:rsidRPr="00211F49" w:rsidRDefault="008D742D" w:rsidP="008D742D">
            <w:pPr>
              <w:spacing w:before="0" w:after="0"/>
              <w:rPr>
                <w:rFonts w:ascii="Open Sans" w:hAnsi="Open Sans" w:cs="Open Sans"/>
                <w:b/>
                <w:bCs/>
                <w:i/>
              </w:rPr>
            </w:pPr>
            <w:r w:rsidRPr="004A7EF8">
              <w:t>For households who exited an RRH enrollment during the report period and were not active in an RRH project as of ReportEnd (</w:t>
            </w:r>
            <w:r w:rsidRPr="005F4836">
              <w:rPr>
                <w:b/>
                <w:bCs/>
              </w:rPr>
              <w:t>RRHStatus</w:t>
            </w:r>
            <w:r w:rsidRPr="004A7EF8">
              <w:t xml:space="preserve"> in (12,22)), the Destination associated with the most recent exit.</w:t>
            </w:r>
          </w:p>
        </w:tc>
      </w:tr>
      <w:tr w:rsidR="008D742D" w:rsidRPr="00C52062" w14:paraId="7602849E" w14:textId="77777777" w:rsidTr="005F4836">
        <w:trPr>
          <w:cantSplit/>
          <w:trHeight w:val="216"/>
        </w:trPr>
        <w:tc>
          <w:tcPr>
            <w:tcW w:w="3863" w:type="dxa"/>
          </w:tcPr>
          <w:p w14:paraId="392E9813" w14:textId="3E16FD6E" w:rsidR="008D742D" w:rsidRPr="00FC29E8" w:rsidRDefault="008D742D" w:rsidP="008D742D">
            <w:pPr>
              <w:pStyle w:val="NoSpacing"/>
              <w:rPr>
                <w:bCs/>
              </w:rPr>
            </w:pPr>
            <w:r w:rsidRPr="005E62CE">
              <w:t>RRHPreMoveInDays</w:t>
            </w:r>
          </w:p>
        </w:tc>
        <w:tc>
          <w:tcPr>
            <w:tcW w:w="5487" w:type="dxa"/>
          </w:tcPr>
          <w:p w14:paraId="4B8CDCE1" w14:textId="33226780" w:rsidR="008D742D" w:rsidRPr="00211F49" w:rsidRDefault="008D742D" w:rsidP="008D742D">
            <w:pPr>
              <w:spacing w:before="0" w:after="0"/>
              <w:rPr>
                <w:rFonts w:ascii="Open Sans" w:hAnsi="Open Sans" w:cs="Open Sans"/>
                <w:b/>
                <w:i/>
              </w:rPr>
            </w:pPr>
            <w:r w:rsidRPr="004A7EF8">
              <w:t xml:space="preserve">For households who were housed in RRH at any point in the report period, including those with a </w:t>
            </w:r>
            <w:r w:rsidRPr="005F4836">
              <w:rPr>
                <w:i/>
                <w:iCs/>
              </w:rPr>
              <w:t>MoveInDate</w:t>
            </w:r>
            <w:r w:rsidRPr="004A7EF8">
              <w:t xml:space="preserve"> prior to </w:t>
            </w:r>
            <w:r w:rsidRPr="005F4836">
              <w:rPr>
                <w:u w:val="single"/>
              </w:rPr>
              <w:t>ReportStart</w:t>
            </w:r>
            <w:r w:rsidRPr="004A7EF8">
              <w:t xml:space="preserve">, the total number of days between </w:t>
            </w:r>
            <w:r w:rsidRPr="005F4836">
              <w:rPr>
                <w:i/>
                <w:iCs/>
              </w:rPr>
              <w:t>EntryDate</w:t>
            </w:r>
            <w:r w:rsidRPr="004A7EF8">
              <w:t xml:space="preserve"> and </w:t>
            </w:r>
            <w:r w:rsidRPr="005F4836">
              <w:rPr>
                <w:i/>
                <w:iCs/>
              </w:rPr>
              <w:t>MoveInDate</w:t>
            </w:r>
            <w:r w:rsidRPr="004A7EF8">
              <w:t xml:space="preserve"> for any active RRH enrollment</w:t>
            </w:r>
            <w:r w:rsidR="004873DC">
              <w:t xml:space="preserve">. </w:t>
            </w:r>
            <w:r w:rsidRPr="004A7EF8">
              <w:t>It differs from other day counts in that it includes all days in RRH prior to move-in, even if the household was simultaneously enrolled in ES/SH/TH/PSH.</w:t>
            </w:r>
          </w:p>
        </w:tc>
      </w:tr>
      <w:tr w:rsidR="005C72A9" w:rsidRPr="00C52062" w14:paraId="568857DA" w14:textId="77777777" w:rsidTr="00702792">
        <w:trPr>
          <w:cantSplit/>
          <w:trHeight w:val="216"/>
        </w:trPr>
        <w:tc>
          <w:tcPr>
            <w:tcW w:w="3863" w:type="dxa"/>
          </w:tcPr>
          <w:p w14:paraId="588AF2EE" w14:textId="77777777" w:rsidR="005C72A9" w:rsidRPr="005E62CE" w:rsidRDefault="005C72A9" w:rsidP="00702792">
            <w:pPr>
              <w:pStyle w:val="NoSpacing"/>
            </w:pPr>
            <w:r>
              <w:t>RRH</w:t>
            </w:r>
            <w:r w:rsidRPr="005F0D87">
              <w:t>Chronic</w:t>
            </w:r>
          </w:p>
        </w:tc>
        <w:tc>
          <w:tcPr>
            <w:tcW w:w="5487" w:type="dxa"/>
          </w:tcPr>
          <w:p w14:paraId="65966AB4" w14:textId="77777777" w:rsidR="005C72A9" w:rsidRPr="004A7EF8" w:rsidRDefault="005C72A9" w:rsidP="00702792">
            <w:pPr>
              <w:spacing w:before="0" w:after="0"/>
            </w:pPr>
            <w:r>
              <w:t xml:space="preserve">Population identifier specific to RRH; see </w:t>
            </w:r>
            <w:r w:rsidRPr="00381810">
              <w:rPr>
                <w:b/>
                <w:bCs/>
              </w:rPr>
              <w:t>HHChronic</w:t>
            </w:r>
            <w:r>
              <w:t>.</w:t>
            </w:r>
          </w:p>
        </w:tc>
      </w:tr>
      <w:tr w:rsidR="005C72A9" w:rsidRPr="00C52062" w14:paraId="007CF4DA" w14:textId="77777777" w:rsidTr="00702792">
        <w:trPr>
          <w:cantSplit/>
          <w:trHeight w:val="216"/>
        </w:trPr>
        <w:tc>
          <w:tcPr>
            <w:tcW w:w="3863" w:type="dxa"/>
          </w:tcPr>
          <w:p w14:paraId="479F2594" w14:textId="77777777" w:rsidR="005C72A9" w:rsidRPr="005E62CE" w:rsidRDefault="005C72A9" w:rsidP="00702792">
            <w:pPr>
              <w:pStyle w:val="NoSpacing"/>
            </w:pPr>
            <w:r>
              <w:t>RRH</w:t>
            </w:r>
            <w:r w:rsidRPr="005F0D87">
              <w:t>Vet</w:t>
            </w:r>
          </w:p>
        </w:tc>
        <w:tc>
          <w:tcPr>
            <w:tcW w:w="5487" w:type="dxa"/>
          </w:tcPr>
          <w:p w14:paraId="3F71815F" w14:textId="77777777" w:rsidR="005C72A9" w:rsidRPr="004A7EF8" w:rsidRDefault="005C72A9" w:rsidP="00702792">
            <w:pPr>
              <w:spacing w:before="0" w:after="0"/>
            </w:pPr>
            <w:r>
              <w:t xml:space="preserve">Population identifier specific to RRH; see </w:t>
            </w:r>
            <w:r>
              <w:rPr>
                <w:b/>
                <w:bCs/>
              </w:rPr>
              <w:t>HHVet</w:t>
            </w:r>
            <w:r>
              <w:t>.</w:t>
            </w:r>
          </w:p>
        </w:tc>
      </w:tr>
      <w:tr w:rsidR="005C72A9" w:rsidRPr="00C52062" w14:paraId="03E09BE2" w14:textId="77777777" w:rsidTr="00702792">
        <w:trPr>
          <w:cantSplit/>
          <w:trHeight w:val="216"/>
        </w:trPr>
        <w:tc>
          <w:tcPr>
            <w:tcW w:w="3863" w:type="dxa"/>
          </w:tcPr>
          <w:p w14:paraId="54CA12C8" w14:textId="77777777" w:rsidR="005C72A9" w:rsidRPr="005E62CE" w:rsidRDefault="005C72A9" w:rsidP="00702792">
            <w:pPr>
              <w:pStyle w:val="NoSpacing"/>
            </w:pPr>
            <w:r>
              <w:t>RRH</w:t>
            </w:r>
            <w:r w:rsidRPr="005F0D87">
              <w:t>Disability</w:t>
            </w:r>
          </w:p>
        </w:tc>
        <w:tc>
          <w:tcPr>
            <w:tcW w:w="5487" w:type="dxa"/>
          </w:tcPr>
          <w:p w14:paraId="673F565A" w14:textId="77777777" w:rsidR="005C72A9" w:rsidRPr="004A7EF8" w:rsidRDefault="005C72A9" w:rsidP="00702792">
            <w:pPr>
              <w:spacing w:before="0" w:after="0"/>
            </w:pPr>
            <w:r>
              <w:t xml:space="preserve">Population identifier specific to RRH; see </w:t>
            </w:r>
            <w:r w:rsidRPr="00381810">
              <w:rPr>
                <w:b/>
                <w:bCs/>
              </w:rPr>
              <w:t>HH</w:t>
            </w:r>
            <w:r>
              <w:rPr>
                <w:b/>
                <w:bCs/>
              </w:rPr>
              <w:t>Disability</w:t>
            </w:r>
            <w:r>
              <w:t>.</w:t>
            </w:r>
          </w:p>
        </w:tc>
      </w:tr>
      <w:tr w:rsidR="005C72A9" w:rsidRPr="00C52062" w14:paraId="79BCDE25" w14:textId="77777777" w:rsidTr="00702792">
        <w:trPr>
          <w:cantSplit/>
          <w:trHeight w:val="216"/>
        </w:trPr>
        <w:tc>
          <w:tcPr>
            <w:tcW w:w="3863" w:type="dxa"/>
          </w:tcPr>
          <w:p w14:paraId="5AC8D0C4" w14:textId="77777777" w:rsidR="005C72A9" w:rsidRPr="005E62CE" w:rsidRDefault="005C72A9" w:rsidP="00702792">
            <w:pPr>
              <w:pStyle w:val="NoSpacing"/>
            </w:pPr>
            <w:r>
              <w:t>RRH</w:t>
            </w:r>
            <w:r w:rsidRPr="005F0D87">
              <w:t>FleeingDV</w:t>
            </w:r>
          </w:p>
        </w:tc>
        <w:tc>
          <w:tcPr>
            <w:tcW w:w="5487" w:type="dxa"/>
          </w:tcPr>
          <w:p w14:paraId="64FDDAB9" w14:textId="77777777" w:rsidR="005C72A9" w:rsidRPr="004A7EF8" w:rsidRDefault="005C72A9" w:rsidP="00702792">
            <w:pPr>
              <w:spacing w:before="0" w:after="0"/>
            </w:pPr>
            <w:r>
              <w:t xml:space="preserve">Population identifier specific to RRH; see </w:t>
            </w:r>
            <w:r w:rsidRPr="00381810">
              <w:rPr>
                <w:b/>
                <w:bCs/>
              </w:rPr>
              <w:t>HHFleeingDV</w:t>
            </w:r>
            <w:r>
              <w:rPr>
                <w:b/>
                <w:bCs/>
              </w:rPr>
              <w:t>.</w:t>
            </w:r>
          </w:p>
        </w:tc>
      </w:tr>
      <w:tr w:rsidR="005C72A9" w:rsidRPr="00C52062" w14:paraId="7A9248A1" w14:textId="77777777" w:rsidTr="00702792">
        <w:trPr>
          <w:cantSplit/>
          <w:trHeight w:val="216"/>
        </w:trPr>
        <w:tc>
          <w:tcPr>
            <w:tcW w:w="3863" w:type="dxa"/>
          </w:tcPr>
          <w:p w14:paraId="5DA323B5" w14:textId="77777777" w:rsidR="005C72A9" w:rsidRPr="005E62CE" w:rsidRDefault="005C72A9" w:rsidP="00702792">
            <w:pPr>
              <w:pStyle w:val="NoSpacing"/>
            </w:pPr>
            <w:r>
              <w:t>RRHAC3Plus</w:t>
            </w:r>
          </w:p>
        </w:tc>
        <w:tc>
          <w:tcPr>
            <w:tcW w:w="5487" w:type="dxa"/>
          </w:tcPr>
          <w:p w14:paraId="569DB0BE" w14:textId="18D006C0" w:rsidR="005C72A9" w:rsidRPr="004A7EF8" w:rsidRDefault="005C72A9" w:rsidP="00702792">
            <w:pPr>
              <w:spacing w:before="0" w:after="0"/>
            </w:pPr>
            <w:r>
              <w:t>Population identifier; for AC households, specifies whether or not there were at least three household members under the age of 18 served with the HoH in RRH</w:t>
            </w:r>
            <w:r w:rsidR="004873DC">
              <w:t xml:space="preserve">. </w:t>
            </w:r>
          </w:p>
        </w:tc>
      </w:tr>
      <w:tr w:rsidR="005C72A9" w:rsidRPr="00C52062" w14:paraId="75633166" w14:textId="77777777" w:rsidTr="00702792">
        <w:trPr>
          <w:cantSplit/>
          <w:trHeight w:val="216"/>
        </w:trPr>
        <w:tc>
          <w:tcPr>
            <w:tcW w:w="3863" w:type="dxa"/>
          </w:tcPr>
          <w:p w14:paraId="58F93FFF" w14:textId="77777777" w:rsidR="005C72A9" w:rsidRPr="005E62CE" w:rsidRDefault="005C72A9" w:rsidP="00702792">
            <w:pPr>
              <w:pStyle w:val="NoSpacing"/>
            </w:pPr>
            <w:r>
              <w:t>RRH</w:t>
            </w:r>
            <w:r w:rsidRPr="005F0D87">
              <w:t>AdultAge</w:t>
            </w:r>
          </w:p>
        </w:tc>
        <w:tc>
          <w:tcPr>
            <w:tcW w:w="5487" w:type="dxa"/>
          </w:tcPr>
          <w:p w14:paraId="6D190F0C" w14:textId="77777777" w:rsidR="005C72A9" w:rsidRPr="004A7EF8" w:rsidRDefault="005C72A9" w:rsidP="00702792">
            <w:pPr>
              <w:spacing w:before="0" w:after="0"/>
            </w:pPr>
            <w:r>
              <w:t xml:space="preserve">Population identifier specific to RRH; see </w:t>
            </w:r>
            <w:r w:rsidRPr="00381810">
              <w:rPr>
                <w:b/>
                <w:bCs/>
              </w:rPr>
              <w:t>HH</w:t>
            </w:r>
            <w:r>
              <w:rPr>
                <w:b/>
                <w:bCs/>
              </w:rPr>
              <w:t>AdultAge</w:t>
            </w:r>
            <w:r>
              <w:t>.</w:t>
            </w:r>
          </w:p>
        </w:tc>
      </w:tr>
      <w:tr w:rsidR="005C72A9" w:rsidRPr="00C52062" w14:paraId="3BAE76D1" w14:textId="77777777" w:rsidTr="00702792">
        <w:trPr>
          <w:cantSplit/>
          <w:trHeight w:val="216"/>
        </w:trPr>
        <w:tc>
          <w:tcPr>
            <w:tcW w:w="3863" w:type="dxa"/>
          </w:tcPr>
          <w:p w14:paraId="796B0193" w14:textId="77777777" w:rsidR="005C72A9" w:rsidRPr="005E62CE" w:rsidRDefault="005C72A9" w:rsidP="00702792">
            <w:pPr>
              <w:pStyle w:val="NoSpacing"/>
            </w:pPr>
            <w:r>
              <w:t>RRH</w:t>
            </w:r>
            <w:r w:rsidRPr="005F0D87">
              <w:t>Parent</w:t>
            </w:r>
          </w:p>
        </w:tc>
        <w:tc>
          <w:tcPr>
            <w:tcW w:w="5487" w:type="dxa"/>
          </w:tcPr>
          <w:p w14:paraId="1928576C" w14:textId="77777777" w:rsidR="005C72A9" w:rsidRPr="004A7EF8" w:rsidRDefault="005C72A9" w:rsidP="00702792">
            <w:pPr>
              <w:spacing w:before="0" w:after="0"/>
            </w:pPr>
            <w:r>
              <w:t xml:space="preserve">Population identifier specific to RRH; see </w:t>
            </w:r>
            <w:r w:rsidRPr="00381810">
              <w:rPr>
                <w:b/>
                <w:bCs/>
              </w:rPr>
              <w:t>HH</w:t>
            </w:r>
            <w:r>
              <w:rPr>
                <w:b/>
                <w:bCs/>
              </w:rPr>
              <w:t>Parent</w:t>
            </w:r>
            <w:r>
              <w:t>.</w:t>
            </w:r>
          </w:p>
        </w:tc>
      </w:tr>
      <w:tr w:rsidR="008D742D" w:rsidRPr="00C52062" w14:paraId="3D56C28D" w14:textId="77777777" w:rsidTr="005F4836">
        <w:trPr>
          <w:cantSplit/>
          <w:trHeight w:val="216"/>
        </w:trPr>
        <w:tc>
          <w:tcPr>
            <w:tcW w:w="3863" w:type="dxa"/>
          </w:tcPr>
          <w:p w14:paraId="59A69C48" w14:textId="1E3F406A" w:rsidR="008D742D" w:rsidRPr="00FC29E8" w:rsidRDefault="008D742D" w:rsidP="008D742D">
            <w:pPr>
              <w:pStyle w:val="NoSpacing"/>
              <w:rPr>
                <w:bCs/>
              </w:rPr>
            </w:pPr>
            <w:r w:rsidRPr="005E62CE">
              <w:t>PSHStatus</w:t>
            </w:r>
          </w:p>
        </w:tc>
        <w:tc>
          <w:tcPr>
            <w:tcW w:w="5487" w:type="dxa"/>
          </w:tcPr>
          <w:p w14:paraId="67C64BCC" w14:textId="2C7D1B1F" w:rsidR="008D742D" w:rsidRPr="00211F49" w:rsidRDefault="008D742D" w:rsidP="008D742D">
            <w:pPr>
              <w:spacing w:before="0" w:after="0"/>
              <w:rPr>
                <w:rFonts w:ascii="Open Sans" w:hAnsi="Open Sans" w:cs="Open Sans"/>
                <w:b/>
                <w:bCs/>
                <w:i/>
              </w:rPr>
            </w:pPr>
            <w:r w:rsidRPr="004A7EF8">
              <w:t>Identifies whether the household was served in PSH during the report period or in an episode of homelessness that overlaps with the report period</w:t>
            </w:r>
            <w:r w:rsidR="004873DC">
              <w:t xml:space="preserve">. </w:t>
            </w:r>
            <w:r w:rsidRPr="004A7EF8">
              <w:t>If served, the status indicates how the enrollment timeframe relates to the report period.</w:t>
            </w:r>
          </w:p>
        </w:tc>
      </w:tr>
      <w:tr w:rsidR="008D742D" w:rsidRPr="00C52062" w14:paraId="179C1A38" w14:textId="77777777" w:rsidTr="005F4836">
        <w:trPr>
          <w:cantSplit/>
          <w:trHeight w:val="216"/>
        </w:trPr>
        <w:tc>
          <w:tcPr>
            <w:tcW w:w="3863" w:type="dxa"/>
          </w:tcPr>
          <w:p w14:paraId="44727536" w14:textId="400AC0E5" w:rsidR="008D742D" w:rsidRPr="00FC29E8" w:rsidRDefault="008D742D" w:rsidP="008D742D">
            <w:pPr>
              <w:pStyle w:val="NoSpacing"/>
              <w:rPr>
                <w:bCs/>
              </w:rPr>
            </w:pPr>
            <w:r w:rsidRPr="005E62CE">
              <w:t>PSHMoveIn</w:t>
            </w:r>
          </w:p>
        </w:tc>
        <w:tc>
          <w:tcPr>
            <w:tcW w:w="5487" w:type="dxa"/>
          </w:tcPr>
          <w:p w14:paraId="76077839" w14:textId="76B1ACAB" w:rsidR="008D742D" w:rsidRPr="00211F49" w:rsidRDefault="008D742D" w:rsidP="008D742D">
            <w:pPr>
              <w:spacing w:before="0" w:after="0"/>
              <w:rPr>
                <w:rFonts w:ascii="Open Sans" w:hAnsi="Open Sans" w:cs="Open Sans"/>
                <w:b/>
                <w:i/>
              </w:rPr>
            </w:pPr>
            <w:r w:rsidRPr="004A7EF8">
              <w:t>For households served in PSH during the report period, indicates if the household has a move-in date</w:t>
            </w:r>
            <w:r w:rsidR="004873DC">
              <w:t xml:space="preserve">. </w:t>
            </w:r>
            <w:r w:rsidRPr="004A7EF8">
              <w:t>If so, indicates whether it was before or during the report period.</w:t>
            </w:r>
          </w:p>
        </w:tc>
      </w:tr>
      <w:tr w:rsidR="008D742D" w:rsidRPr="00C52062" w14:paraId="693D0485" w14:textId="77777777" w:rsidTr="005F4836">
        <w:trPr>
          <w:cantSplit/>
          <w:trHeight w:val="216"/>
        </w:trPr>
        <w:tc>
          <w:tcPr>
            <w:tcW w:w="3863" w:type="dxa"/>
          </w:tcPr>
          <w:p w14:paraId="5AA6A564" w14:textId="5594CE74" w:rsidR="008D742D" w:rsidRPr="005F4836" w:rsidRDefault="008D742D" w:rsidP="008D742D">
            <w:pPr>
              <w:pStyle w:val="NoSpacing"/>
              <w:rPr>
                <w:bCs/>
              </w:rPr>
            </w:pPr>
            <w:r w:rsidRPr="005E62CE">
              <w:t>PSHGeography</w:t>
            </w:r>
          </w:p>
        </w:tc>
        <w:tc>
          <w:tcPr>
            <w:tcW w:w="5487" w:type="dxa"/>
          </w:tcPr>
          <w:p w14:paraId="4623DF5E" w14:textId="6884595B" w:rsidR="008D742D" w:rsidRPr="00211F49" w:rsidRDefault="008D742D" w:rsidP="008D742D">
            <w:pPr>
              <w:spacing w:before="0" w:after="0"/>
              <w:rPr>
                <w:rFonts w:ascii="Open Sans" w:hAnsi="Open Sans" w:cs="Open Sans"/>
                <w:b/>
                <w:bCs/>
                <w:i/>
              </w:rPr>
            </w:pPr>
            <w:r w:rsidRPr="004A7EF8">
              <w:t>For households with active PSH enrollments (</w:t>
            </w:r>
            <w:r w:rsidRPr="005F4836">
              <w:rPr>
                <w:b/>
                <w:bCs/>
              </w:rPr>
              <w:t>PSHStatus</w:t>
            </w:r>
            <w:r w:rsidRPr="004A7EF8">
              <w:t xml:space="preserve"> &gt; 2) during the report period, the Geography of the most recent project in which the household was enrolled.</w:t>
            </w:r>
          </w:p>
        </w:tc>
      </w:tr>
      <w:tr w:rsidR="008D742D" w:rsidRPr="00C52062" w14:paraId="287BF1FE" w14:textId="77777777" w:rsidTr="005F4836">
        <w:trPr>
          <w:cantSplit/>
          <w:trHeight w:val="216"/>
        </w:trPr>
        <w:tc>
          <w:tcPr>
            <w:tcW w:w="3863" w:type="dxa"/>
          </w:tcPr>
          <w:p w14:paraId="64E34751" w14:textId="0F734F1E" w:rsidR="008D742D" w:rsidRPr="005F4836" w:rsidRDefault="008D742D" w:rsidP="008D742D">
            <w:pPr>
              <w:pStyle w:val="NoSpacing"/>
              <w:rPr>
                <w:bCs/>
              </w:rPr>
            </w:pPr>
            <w:r w:rsidRPr="005E62CE">
              <w:t>PSHLivingSit</w:t>
            </w:r>
          </w:p>
        </w:tc>
        <w:tc>
          <w:tcPr>
            <w:tcW w:w="5487" w:type="dxa"/>
          </w:tcPr>
          <w:p w14:paraId="7E33E8EE" w14:textId="67657AC4" w:rsidR="008D742D" w:rsidRPr="00211F49" w:rsidRDefault="008D742D" w:rsidP="008D742D">
            <w:pPr>
              <w:spacing w:before="0" w:after="0"/>
              <w:rPr>
                <w:rFonts w:ascii="Open Sans" w:hAnsi="Open Sans" w:cs="Open Sans"/>
                <w:b/>
                <w:i/>
              </w:rPr>
            </w:pPr>
            <w:r w:rsidRPr="004A7EF8">
              <w:t>For households with active PSH enrollments (</w:t>
            </w:r>
            <w:r w:rsidRPr="005F4836">
              <w:rPr>
                <w:b/>
                <w:bCs/>
              </w:rPr>
              <w:t>PSHStatus</w:t>
            </w:r>
            <w:r w:rsidRPr="004A7EF8">
              <w:t xml:space="preserve"> &gt; 2) during the report period, the </w:t>
            </w:r>
            <w:r w:rsidRPr="005F4836">
              <w:rPr>
                <w:i/>
                <w:iCs/>
              </w:rPr>
              <w:t>LivingSituation</w:t>
            </w:r>
            <w:r w:rsidRPr="004A7EF8">
              <w:t xml:space="preserve"> associated with the earliest active enrollment.</w:t>
            </w:r>
          </w:p>
        </w:tc>
      </w:tr>
      <w:tr w:rsidR="008D742D" w:rsidRPr="00C52062" w14:paraId="2F29CAE1" w14:textId="77777777" w:rsidTr="005F4836">
        <w:trPr>
          <w:cantSplit/>
          <w:trHeight w:val="216"/>
        </w:trPr>
        <w:tc>
          <w:tcPr>
            <w:tcW w:w="3863" w:type="dxa"/>
          </w:tcPr>
          <w:p w14:paraId="35FF56BF" w14:textId="3B238ECA" w:rsidR="008D742D" w:rsidRPr="00FC29E8" w:rsidRDefault="008D742D" w:rsidP="008D742D">
            <w:pPr>
              <w:pStyle w:val="NoSpacing"/>
              <w:rPr>
                <w:bCs/>
              </w:rPr>
            </w:pPr>
            <w:r w:rsidRPr="005E62CE">
              <w:t>PSHDestination</w:t>
            </w:r>
          </w:p>
        </w:tc>
        <w:tc>
          <w:tcPr>
            <w:tcW w:w="5487" w:type="dxa"/>
          </w:tcPr>
          <w:p w14:paraId="1FAF9D14" w14:textId="057834F5" w:rsidR="008D742D" w:rsidRPr="00211F49" w:rsidRDefault="008D742D" w:rsidP="008D742D">
            <w:pPr>
              <w:spacing w:before="0" w:after="0"/>
              <w:rPr>
                <w:rFonts w:ascii="Open Sans" w:hAnsi="Open Sans" w:cs="Open Sans"/>
                <w:b/>
                <w:bCs/>
                <w:i/>
              </w:rPr>
            </w:pPr>
            <w:r w:rsidRPr="004A7EF8">
              <w:t>For households who exited a PSH enrollment during the report period and were not active in PSH as of ReportEnd (</w:t>
            </w:r>
            <w:r w:rsidRPr="005F4836">
              <w:rPr>
                <w:b/>
                <w:bCs/>
              </w:rPr>
              <w:t>PSHStatus</w:t>
            </w:r>
            <w:r w:rsidRPr="004A7EF8">
              <w:t xml:space="preserve"> in (12,22)), the </w:t>
            </w:r>
            <w:r w:rsidRPr="005F4836">
              <w:rPr>
                <w:i/>
                <w:iCs/>
              </w:rPr>
              <w:t>Destination</w:t>
            </w:r>
            <w:r w:rsidRPr="004A7EF8">
              <w:t xml:space="preserve"> associated with the most recent exit.</w:t>
            </w:r>
          </w:p>
        </w:tc>
      </w:tr>
      <w:tr w:rsidR="008D742D" w:rsidRPr="00C52062" w14:paraId="1C7B9F59" w14:textId="77777777" w:rsidTr="005F4836">
        <w:trPr>
          <w:cantSplit/>
          <w:trHeight w:val="216"/>
        </w:trPr>
        <w:tc>
          <w:tcPr>
            <w:tcW w:w="3863" w:type="dxa"/>
          </w:tcPr>
          <w:p w14:paraId="7158DF92" w14:textId="6F945021" w:rsidR="008D742D" w:rsidRPr="00FC29E8" w:rsidRDefault="008D742D" w:rsidP="008D742D">
            <w:pPr>
              <w:pStyle w:val="NoSpacing"/>
              <w:rPr>
                <w:bCs/>
              </w:rPr>
            </w:pPr>
            <w:r w:rsidRPr="005E62CE">
              <w:t>PSHHousedDays</w:t>
            </w:r>
          </w:p>
        </w:tc>
        <w:tc>
          <w:tcPr>
            <w:tcW w:w="5487" w:type="dxa"/>
          </w:tcPr>
          <w:p w14:paraId="7985C8F7" w14:textId="6682A0B5" w:rsidR="008D742D" w:rsidRPr="00211F49" w:rsidRDefault="008D742D" w:rsidP="008D742D">
            <w:pPr>
              <w:spacing w:before="0" w:after="0"/>
              <w:rPr>
                <w:rFonts w:ascii="Open Sans" w:hAnsi="Open Sans" w:cs="Open Sans"/>
                <w:b/>
                <w:i/>
              </w:rPr>
            </w:pPr>
            <w:r w:rsidRPr="004A7EF8">
              <w:t>From active enrollments, days spent housed in PSH</w:t>
            </w:r>
            <w:r w:rsidR="004873DC">
              <w:t xml:space="preserve">. </w:t>
            </w:r>
            <w:r w:rsidRPr="004A7EF8">
              <w:t xml:space="preserve">(Note that this differs from other day counts in that it </w:t>
            </w:r>
            <w:r>
              <w:t>is limited to active enrollments</w:t>
            </w:r>
            <w:r w:rsidRPr="004A7EF8">
              <w:t>.)</w:t>
            </w:r>
          </w:p>
        </w:tc>
      </w:tr>
      <w:tr w:rsidR="005C72A9" w:rsidRPr="00C52062" w14:paraId="49611136" w14:textId="77777777" w:rsidTr="00702792">
        <w:trPr>
          <w:cantSplit/>
          <w:trHeight w:val="216"/>
        </w:trPr>
        <w:tc>
          <w:tcPr>
            <w:tcW w:w="3863" w:type="dxa"/>
          </w:tcPr>
          <w:p w14:paraId="3BA5B26F" w14:textId="77777777" w:rsidR="005C72A9" w:rsidRPr="005E62CE" w:rsidRDefault="005C72A9" w:rsidP="00702792">
            <w:pPr>
              <w:pStyle w:val="NoSpacing"/>
            </w:pPr>
            <w:r>
              <w:t>PSH</w:t>
            </w:r>
            <w:r w:rsidRPr="005F0D87">
              <w:t>Chronic</w:t>
            </w:r>
          </w:p>
        </w:tc>
        <w:tc>
          <w:tcPr>
            <w:tcW w:w="5487" w:type="dxa"/>
          </w:tcPr>
          <w:p w14:paraId="5EBB0FFC" w14:textId="77777777" w:rsidR="005C72A9" w:rsidRPr="004A7EF8" w:rsidRDefault="005C72A9" w:rsidP="00702792">
            <w:pPr>
              <w:spacing w:before="0" w:after="0"/>
            </w:pPr>
            <w:r>
              <w:t xml:space="preserve">Population identifier specific to PSH; see </w:t>
            </w:r>
            <w:r w:rsidRPr="00381810">
              <w:rPr>
                <w:b/>
                <w:bCs/>
              </w:rPr>
              <w:t>HHChronic</w:t>
            </w:r>
            <w:r>
              <w:t>.</w:t>
            </w:r>
          </w:p>
        </w:tc>
      </w:tr>
      <w:tr w:rsidR="005C72A9" w:rsidRPr="00C52062" w14:paraId="63C057C3" w14:textId="77777777" w:rsidTr="00702792">
        <w:trPr>
          <w:cantSplit/>
          <w:trHeight w:val="216"/>
        </w:trPr>
        <w:tc>
          <w:tcPr>
            <w:tcW w:w="3863" w:type="dxa"/>
          </w:tcPr>
          <w:p w14:paraId="2BDE1637" w14:textId="77777777" w:rsidR="005C72A9" w:rsidRPr="005E62CE" w:rsidRDefault="005C72A9" w:rsidP="00702792">
            <w:pPr>
              <w:pStyle w:val="NoSpacing"/>
            </w:pPr>
            <w:r>
              <w:t>PSH</w:t>
            </w:r>
            <w:r w:rsidRPr="005F0D87">
              <w:t>Vet</w:t>
            </w:r>
          </w:p>
        </w:tc>
        <w:tc>
          <w:tcPr>
            <w:tcW w:w="5487" w:type="dxa"/>
          </w:tcPr>
          <w:p w14:paraId="02070E68" w14:textId="77777777" w:rsidR="005C72A9" w:rsidRPr="004A7EF8" w:rsidRDefault="005C72A9" w:rsidP="00702792">
            <w:pPr>
              <w:spacing w:before="0" w:after="0"/>
            </w:pPr>
            <w:r>
              <w:t xml:space="preserve">Population identifier specific to PSH; see </w:t>
            </w:r>
            <w:r>
              <w:rPr>
                <w:b/>
                <w:bCs/>
              </w:rPr>
              <w:t>HHVet</w:t>
            </w:r>
            <w:r>
              <w:t>.</w:t>
            </w:r>
          </w:p>
        </w:tc>
      </w:tr>
      <w:tr w:rsidR="005C72A9" w:rsidRPr="00C52062" w14:paraId="6863CBE8" w14:textId="77777777" w:rsidTr="00702792">
        <w:trPr>
          <w:cantSplit/>
          <w:trHeight w:val="216"/>
        </w:trPr>
        <w:tc>
          <w:tcPr>
            <w:tcW w:w="3863" w:type="dxa"/>
          </w:tcPr>
          <w:p w14:paraId="64F3C595" w14:textId="77777777" w:rsidR="005C72A9" w:rsidRPr="005E62CE" w:rsidRDefault="005C72A9" w:rsidP="00702792">
            <w:pPr>
              <w:pStyle w:val="NoSpacing"/>
            </w:pPr>
            <w:r>
              <w:t>PSH</w:t>
            </w:r>
            <w:r w:rsidRPr="005F0D87">
              <w:t>Disability</w:t>
            </w:r>
          </w:p>
        </w:tc>
        <w:tc>
          <w:tcPr>
            <w:tcW w:w="5487" w:type="dxa"/>
          </w:tcPr>
          <w:p w14:paraId="76EFCBA1" w14:textId="77777777" w:rsidR="005C72A9" w:rsidRPr="004A7EF8" w:rsidRDefault="005C72A9" w:rsidP="00702792">
            <w:pPr>
              <w:spacing w:before="0" w:after="0"/>
            </w:pPr>
            <w:r>
              <w:t xml:space="preserve">Population identifier specific to PSH; see </w:t>
            </w:r>
            <w:r w:rsidRPr="00381810">
              <w:rPr>
                <w:b/>
                <w:bCs/>
              </w:rPr>
              <w:t>HH</w:t>
            </w:r>
            <w:r>
              <w:rPr>
                <w:b/>
                <w:bCs/>
              </w:rPr>
              <w:t>Disability</w:t>
            </w:r>
            <w:r>
              <w:t>.</w:t>
            </w:r>
          </w:p>
        </w:tc>
      </w:tr>
      <w:tr w:rsidR="005C72A9" w:rsidRPr="00C52062" w14:paraId="1959966C" w14:textId="77777777" w:rsidTr="00702792">
        <w:trPr>
          <w:cantSplit/>
          <w:trHeight w:val="216"/>
        </w:trPr>
        <w:tc>
          <w:tcPr>
            <w:tcW w:w="3863" w:type="dxa"/>
          </w:tcPr>
          <w:p w14:paraId="57927D30" w14:textId="77777777" w:rsidR="005C72A9" w:rsidRPr="005E62CE" w:rsidRDefault="005C72A9" w:rsidP="00702792">
            <w:pPr>
              <w:pStyle w:val="NoSpacing"/>
            </w:pPr>
            <w:r>
              <w:t>PSH</w:t>
            </w:r>
            <w:r w:rsidRPr="005F0D87">
              <w:t>FleeingDV</w:t>
            </w:r>
          </w:p>
        </w:tc>
        <w:tc>
          <w:tcPr>
            <w:tcW w:w="5487" w:type="dxa"/>
          </w:tcPr>
          <w:p w14:paraId="29D98895" w14:textId="77777777" w:rsidR="005C72A9" w:rsidRPr="004A7EF8" w:rsidRDefault="005C72A9" w:rsidP="00702792">
            <w:pPr>
              <w:spacing w:before="0" w:after="0"/>
            </w:pPr>
            <w:r>
              <w:t xml:space="preserve">Population identifier specific to PSH; see </w:t>
            </w:r>
            <w:r w:rsidRPr="00381810">
              <w:rPr>
                <w:b/>
                <w:bCs/>
              </w:rPr>
              <w:t>HHFleeingDV</w:t>
            </w:r>
            <w:r>
              <w:rPr>
                <w:b/>
                <w:bCs/>
              </w:rPr>
              <w:t>.</w:t>
            </w:r>
          </w:p>
        </w:tc>
      </w:tr>
      <w:tr w:rsidR="005C72A9" w:rsidRPr="00C52062" w14:paraId="2148CAAA" w14:textId="77777777" w:rsidTr="00702792">
        <w:trPr>
          <w:cantSplit/>
          <w:trHeight w:val="216"/>
        </w:trPr>
        <w:tc>
          <w:tcPr>
            <w:tcW w:w="3863" w:type="dxa"/>
          </w:tcPr>
          <w:p w14:paraId="1CEC5BFE" w14:textId="77777777" w:rsidR="005C72A9" w:rsidRPr="005E62CE" w:rsidRDefault="005C72A9" w:rsidP="00702792">
            <w:pPr>
              <w:pStyle w:val="NoSpacing"/>
            </w:pPr>
            <w:r>
              <w:t>PSHAC3Plus</w:t>
            </w:r>
          </w:p>
        </w:tc>
        <w:tc>
          <w:tcPr>
            <w:tcW w:w="5487" w:type="dxa"/>
          </w:tcPr>
          <w:p w14:paraId="3291DFF0" w14:textId="3587FFCC" w:rsidR="005C72A9" w:rsidRPr="004A7EF8" w:rsidRDefault="005C72A9" w:rsidP="00702792">
            <w:pPr>
              <w:spacing w:before="0" w:after="0"/>
            </w:pPr>
            <w:r>
              <w:t>Population identifier; for AC households, specifies whether or not there were at least three household members under the age of 18 served with the HoH in PSH</w:t>
            </w:r>
            <w:r w:rsidR="004873DC">
              <w:t xml:space="preserve">. </w:t>
            </w:r>
          </w:p>
        </w:tc>
      </w:tr>
      <w:tr w:rsidR="005C72A9" w:rsidRPr="00C52062" w14:paraId="5BC0AE64" w14:textId="77777777" w:rsidTr="00702792">
        <w:trPr>
          <w:cantSplit/>
          <w:trHeight w:val="216"/>
        </w:trPr>
        <w:tc>
          <w:tcPr>
            <w:tcW w:w="3863" w:type="dxa"/>
          </w:tcPr>
          <w:p w14:paraId="00939262" w14:textId="77777777" w:rsidR="005C72A9" w:rsidRPr="005E62CE" w:rsidRDefault="005C72A9" w:rsidP="00702792">
            <w:pPr>
              <w:pStyle w:val="NoSpacing"/>
            </w:pPr>
            <w:r>
              <w:t>PSH</w:t>
            </w:r>
            <w:r w:rsidRPr="005F0D87">
              <w:t>AdultAge</w:t>
            </w:r>
          </w:p>
        </w:tc>
        <w:tc>
          <w:tcPr>
            <w:tcW w:w="5487" w:type="dxa"/>
          </w:tcPr>
          <w:p w14:paraId="38637D0A" w14:textId="77777777" w:rsidR="005C72A9" w:rsidRPr="004A7EF8" w:rsidRDefault="005C72A9" w:rsidP="00702792">
            <w:pPr>
              <w:spacing w:before="0" w:after="0"/>
            </w:pPr>
            <w:r>
              <w:t xml:space="preserve">Population identifier specific to PSH; see </w:t>
            </w:r>
            <w:r w:rsidRPr="00381810">
              <w:rPr>
                <w:b/>
                <w:bCs/>
              </w:rPr>
              <w:t>HH</w:t>
            </w:r>
            <w:r>
              <w:rPr>
                <w:b/>
                <w:bCs/>
              </w:rPr>
              <w:t>AdultAge</w:t>
            </w:r>
            <w:r>
              <w:t>.</w:t>
            </w:r>
          </w:p>
        </w:tc>
      </w:tr>
      <w:tr w:rsidR="005C72A9" w:rsidRPr="00C52062" w14:paraId="22CBE2E5" w14:textId="77777777" w:rsidTr="00702792">
        <w:trPr>
          <w:cantSplit/>
          <w:trHeight w:val="216"/>
        </w:trPr>
        <w:tc>
          <w:tcPr>
            <w:tcW w:w="3863" w:type="dxa"/>
          </w:tcPr>
          <w:p w14:paraId="09EF1BC1" w14:textId="77777777" w:rsidR="005C72A9" w:rsidRPr="005E62CE" w:rsidRDefault="005C72A9" w:rsidP="00702792">
            <w:pPr>
              <w:pStyle w:val="NoSpacing"/>
            </w:pPr>
            <w:r>
              <w:t>PSH</w:t>
            </w:r>
            <w:r w:rsidRPr="005F0D87">
              <w:t>Parent</w:t>
            </w:r>
          </w:p>
        </w:tc>
        <w:tc>
          <w:tcPr>
            <w:tcW w:w="5487" w:type="dxa"/>
          </w:tcPr>
          <w:p w14:paraId="35088465" w14:textId="77777777" w:rsidR="005C72A9" w:rsidRPr="004A7EF8" w:rsidRDefault="005C72A9" w:rsidP="00702792">
            <w:pPr>
              <w:spacing w:before="0" w:after="0"/>
            </w:pPr>
            <w:r>
              <w:t xml:space="preserve">Population identifier specific to PSH; see </w:t>
            </w:r>
            <w:r w:rsidRPr="00381810">
              <w:rPr>
                <w:b/>
                <w:bCs/>
              </w:rPr>
              <w:t>HH</w:t>
            </w:r>
            <w:r>
              <w:rPr>
                <w:b/>
                <w:bCs/>
              </w:rPr>
              <w:t>Parent</w:t>
            </w:r>
            <w:r>
              <w:t>.</w:t>
            </w:r>
          </w:p>
        </w:tc>
      </w:tr>
      <w:tr w:rsidR="008D742D" w:rsidRPr="00C52062" w14:paraId="31191718" w14:textId="77777777" w:rsidTr="005F4836">
        <w:trPr>
          <w:cantSplit/>
          <w:trHeight w:val="216"/>
        </w:trPr>
        <w:tc>
          <w:tcPr>
            <w:tcW w:w="3863" w:type="dxa"/>
          </w:tcPr>
          <w:p w14:paraId="4D9CD74C" w14:textId="22CFC294" w:rsidR="008D742D" w:rsidRPr="005F4836" w:rsidRDefault="008D742D" w:rsidP="008D742D">
            <w:pPr>
              <w:pStyle w:val="NoSpacing"/>
              <w:rPr>
                <w:bCs/>
              </w:rPr>
            </w:pPr>
            <w:r w:rsidRPr="005E62CE">
              <w:t>ESDays</w:t>
            </w:r>
          </w:p>
        </w:tc>
        <w:tc>
          <w:tcPr>
            <w:tcW w:w="5487" w:type="dxa"/>
          </w:tcPr>
          <w:p w14:paraId="14FC60C5" w14:textId="28E33C5E" w:rsidR="008D742D" w:rsidRPr="00211F49" w:rsidRDefault="008D742D" w:rsidP="008D742D">
            <w:pPr>
              <w:spacing w:before="0" w:after="0"/>
              <w:rPr>
                <w:rFonts w:ascii="Open Sans" w:hAnsi="Open Sans" w:cs="Open Sans"/>
                <w:b/>
                <w:bCs/>
                <w:i/>
              </w:rPr>
            </w:pPr>
            <w:r w:rsidRPr="004A7EF8">
              <w:t>Days spent in ES or SH during the report period and/or in any continuous episode of homelessness/system use prior to the report period when the household was not in TH or housed in RRH/PSH.</w:t>
            </w:r>
          </w:p>
        </w:tc>
      </w:tr>
      <w:tr w:rsidR="008D742D" w:rsidRPr="00C52062" w14:paraId="398C2B8B" w14:textId="77777777" w:rsidTr="005F4836">
        <w:trPr>
          <w:cantSplit/>
          <w:trHeight w:val="216"/>
        </w:trPr>
        <w:tc>
          <w:tcPr>
            <w:tcW w:w="3863" w:type="dxa"/>
          </w:tcPr>
          <w:p w14:paraId="2A97D008" w14:textId="308FB7DE" w:rsidR="008D742D" w:rsidRPr="00D75C24" w:rsidRDefault="008D742D" w:rsidP="008D742D">
            <w:pPr>
              <w:pStyle w:val="NoSpacing"/>
              <w:rPr>
                <w:bCs/>
              </w:rPr>
            </w:pPr>
            <w:r w:rsidRPr="005E62CE">
              <w:t>THDays</w:t>
            </w:r>
          </w:p>
        </w:tc>
        <w:tc>
          <w:tcPr>
            <w:tcW w:w="5487" w:type="dxa"/>
          </w:tcPr>
          <w:p w14:paraId="1D14945B" w14:textId="17BEA1AC" w:rsidR="008D742D" w:rsidRPr="00211F49" w:rsidRDefault="008D742D" w:rsidP="008D742D">
            <w:pPr>
              <w:spacing w:before="0" w:after="0"/>
              <w:rPr>
                <w:rFonts w:ascii="Open Sans" w:hAnsi="Open Sans" w:cs="Open Sans"/>
                <w:b/>
                <w:i/>
              </w:rPr>
            </w:pPr>
            <w:r w:rsidRPr="004A7EF8">
              <w:t>Days spent in TH during the report period and/or in any continuous episode of engagement/homelessness prior to report period when the household was not in housed in RRH/PSH</w:t>
            </w:r>
            <w:r w:rsidR="004873DC">
              <w:t xml:space="preserve">. </w:t>
            </w:r>
          </w:p>
        </w:tc>
      </w:tr>
      <w:tr w:rsidR="008D742D" w:rsidRPr="00C52062" w14:paraId="223AE64E" w14:textId="77777777" w:rsidTr="005F4836">
        <w:trPr>
          <w:cantSplit/>
          <w:trHeight w:val="216"/>
        </w:trPr>
        <w:tc>
          <w:tcPr>
            <w:tcW w:w="3863" w:type="dxa"/>
          </w:tcPr>
          <w:p w14:paraId="516F4E15" w14:textId="63E14DF4" w:rsidR="008D742D" w:rsidRPr="00FC29E8" w:rsidRDefault="008D742D" w:rsidP="008D742D">
            <w:pPr>
              <w:pStyle w:val="NoSpacing"/>
              <w:rPr>
                <w:bCs/>
              </w:rPr>
            </w:pPr>
            <w:r w:rsidRPr="005E62CE">
              <w:t>ESTDays</w:t>
            </w:r>
          </w:p>
        </w:tc>
        <w:tc>
          <w:tcPr>
            <w:tcW w:w="5487" w:type="dxa"/>
          </w:tcPr>
          <w:p w14:paraId="36136C9F" w14:textId="3245C387" w:rsidR="008D742D" w:rsidRPr="00211F49" w:rsidRDefault="008D742D" w:rsidP="008D742D">
            <w:pPr>
              <w:spacing w:before="0" w:after="0"/>
              <w:rPr>
                <w:rFonts w:ascii="Open Sans" w:hAnsi="Open Sans" w:cs="Open Sans"/>
                <w:b/>
                <w:bCs/>
                <w:i/>
              </w:rPr>
            </w:pPr>
            <w:r w:rsidRPr="004A7EF8">
              <w:t>Days spent in ES/SH/TH in the report period and/or in any continuous episode of homelessness prior to report period when the household was not housed in RRH/PSH</w:t>
            </w:r>
            <w:r w:rsidR="004873DC">
              <w:t xml:space="preserve">. </w:t>
            </w:r>
          </w:p>
        </w:tc>
      </w:tr>
      <w:tr w:rsidR="008D742D" w:rsidRPr="00C52062" w14:paraId="38A452B0" w14:textId="77777777" w:rsidTr="005F4836">
        <w:trPr>
          <w:cantSplit/>
          <w:trHeight w:val="216"/>
        </w:trPr>
        <w:tc>
          <w:tcPr>
            <w:tcW w:w="3863" w:type="dxa"/>
          </w:tcPr>
          <w:p w14:paraId="48A2104F" w14:textId="010D17A9" w:rsidR="008D742D" w:rsidRPr="00D75C24" w:rsidRDefault="008D742D" w:rsidP="008D742D">
            <w:pPr>
              <w:pStyle w:val="NoSpacing"/>
              <w:rPr>
                <w:bCs/>
              </w:rPr>
            </w:pPr>
            <w:r w:rsidRPr="005E62CE">
              <w:t>RRHPSHPreMoveInDays</w:t>
            </w:r>
          </w:p>
        </w:tc>
        <w:tc>
          <w:tcPr>
            <w:tcW w:w="5487" w:type="dxa"/>
          </w:tcPr>
          <w:p w14:paraId="0C58759A" w14:textId="6F601C81" w:rsidR="008D742D" w:rsidRPr="00211F49" w:rsidRDefault="008D742D" w:rsidP="008D742D">
            <w:pPr>
              <w:spacing w:before="0" w:after="0"/>
              <w:rPr>
                <w:rFonts w:ascii="Open Sans" w:hAnsi="Open Sans" w:cs="Open Sans"/>
                <w:b/>
                <w:i/>
              </w:rPr>
            </w:pPr>
            <w:r w:rsidRPr="004A7EF8">
              <w:t>For households served in RRH and/or PSH, the total number of days spent homeless in RRH/PSH in the report period or in any continuous episode of engagement/homelessness prior to report period when household was not housed in RRH/PSH and not active in ES/SH/TH.</w:t>
            </w:r>
          </w:p>
        </w:tc>
      </w:tr>
      <w:tr w:rsidR="008D742D" w:rsidRPr="00C52062" w14:paraId="4ED1F17D" w14:textId="77777777" w:rsidTr="005F4836">
        <w:trPr>
          <w:cantSplit/>
          <w:trHeight w:val="216"/>
        </w:trPr>
        <w:tc>
          <w:tcPr>
            <w:tcW w:w="3863" w:type="dxa"/>
          </w:tcPr>
          <w:p w14:paraId="1304F731" w14:textId="55326557" w:rsidR="008D742D" w:rsidRPr="00D75C24" w:rsidRDefault="008D742D" w:rsidP="008D742D">
            <w:pPr>
              <w:pStyle w:val="NoSpacing"/>
              <w:rPr>
                <w:bCs/>
              </w:rPr>
            </w:pPr>
            <w:r w:rsidRPr="005E62CE">
              <w:t>RRHHousedDays</w:t>
            </w:r>
          </w:p>
        </w:tc>
        <w:tc>
          <w:tcPr>
            <w:tcW w:w="5487" w:type="dxa"/>
          </w:tcPr>
          <w:p w14:paraId="408BD0B1" w14:textId="4BFC87CD" w:rsidR="008D742D" w:rsidRPr="00211F49" w:rsidRDefault="008D742D" w:rsidP="008D742D">
            <w:pPr>
              <w:spacing w:before="0" w:after="0"/>
              <w:rPr>
                <w:rFonts w:ascii="Open Sans" w:hAnsi="Open Sans" w:cs="Open Sans"/>
                <w:b/>
                <w:bCs/>
                <w:i/>
              </w:rPr>
            </w:pPr>
            <w:r w:rsidRPr="004A7EF8">
              <w:t>Days spent housed in RRH in the report period and/or in any continuous episode of engagement/homelessness prior to report period when the household was not housed in PSH.</w:t>
            </w:r>
          </w:p>
        </w:tc>
      </w:tr>
      <w:tr w:rsidR="008D742D" w:rsidRPr="00C52062" w14:paraId="3CECAFF4" w14:textId="77777777" w:rsidTr="005F4836">
        <w:trPr>
          <w:cantSplit/>
          <w:trHeight w:val="216"/>
        </w:trPr>
        <w:tc>
          <w:tcPr>
            <w:tcW w:w="3863" w:type="dxa"/>
          </w:tcPr>
          <w:p w14:paraId="672A246C" w14:textId="31F28E41" w:rsidR="008D742D" w:rsidRPr="00D75C24" w:rsidRDefault="008D742D" w:rsidP="008D742D">
            <w:pPr>
              <w:pStyle w:val="NoSpacing"/>
              <w:rPr>
                <w:bCs/>
              </w:rPr>
            </w:pPr>
            <w:r w:rsidRPr="005E62CE">
              <w:t>SystemDaysNotPSHHoused</w:t>
            </w:r>
          </w:p>
        </w:tc>
        <w:tc>
          <w:tcPr>
            <w:tcW w:w="5487" w:type="dxa"/>
          </w:tcPr>
          <w:p w14:paraId="56C41F2C" w14:textId="2CD5D568" w:rsidR="008D742D" w:rsidRPr="00211F49" w:rsidRDefault="008D742D" w:rsidP="008D742D">
            <w:pPr>
              <w:spacing w:before="0" w:after="0"/>
              <w:rPr>
                <w:rFonts w:ascii="Open Sans" w:hAnsi="Open Sans" w:cs="Open Sans"/>
                <w:b/>
                <w:i/>
              </w:rPr>
            </w:pPr>
            <w:r w:rsidRPr="004A7EF8">
              <w:t>The total number of days spent in ES, SH, TH, RRH, or PSH (pre-move-in) in the report period or in any continuous episode of homelessness prior to the report period while not housed in PSH.</w:t>
            </w:r>
          </w:p>
        </w:tc>
      </w:tr>
      <w:tr w:rsidR="008D742D" w:rsidRPr="00C52062" w14:paraId="0B9A3E8C" w14:textId="77777777" w:rsidTr="005F4836">
        <w:trPr>
          <w:cantSplit/>
          <w:trHeight w:val="216"/>
        </w:trPr>
        <w:tc>
          <w:tcPr>
            <w:tcW w:w="3863" w:type="dxa"/>
          </w:tcPr>
          <w:p w14:paraId="5F26FCBB" w14:textId="2268D3D8" w:rsidR="008D742D" w:rsidRPr="00FC29E8" w:rsidRDefault="008D742D" w:rsidP="008D742D">
            <w:pPr>
              <w:pStyle w:val="NoSpacing"/>
              <w:rPr>
                <w:bCs/>
              </w:rPr>
            </w:pPr>
            <w:r w:rsidRPr="005E62CE">
              <w:t>SystemHomelessDays</w:t>
            </w:r>
          </w:p>
        </w:tc>
        <w:tc>
          <w:tcPr>
            <w:tcW w:w="5487" w:type="dxa"/>
          </w:tcPr>
          <w:p w14:paraId="75BA6AA5" w14:textId="5310CF7E" w:rsidR="008D742D" w:rsidRPr="00211F49" w:rsidRDefault="008D742D" w:rsidP="008D742D">
            <w:pPr>
              <w:spacing w:before="0" w:after="0"/>
              <w:rPr>
                <w:rFonts w:ascii="Open Sans" w:hAnsi="Open Sans" w:cs="Open Sans"/>
                <w:b/>
                <w:bCs/>
                <w:i/>
              </w:rPr>
            </w:pPr>
            <w:r w:rsidRPr="004A7EF8">
              <w:t>The combined total number of days in the report period or in any episode of continuous homelessness that overlaps the report period when the household was in ES/SH/TH or was enrolled, but not housed in RRH/PSH (i.e</w:t>
            </w:r>
            <w:r w:rsidR="004873DC">
              <w:t xml:space="preserve">. </w:t>
            </w:r>
            <w:r w:rsidRPr="004A7EF8">
              <w:t>does not have a move-in date).</w:t>
            </w:r>
          </w:p>
        </w:tc>
      </w:tr>
      <w:tr w:rsidR="008D742D" w:rsidRPr="00C52062" w14:paraId="357CC0B4" w14:textId="77777777" w:rsidTr="005F4836">
        <w:trPr>
          <w:cantSplit/>
          <w:trHeight w:val="216"/>
        </w:trPr>
        <w:tc>
          <w:tcPr>
            <w:tcW w:w="3863" w:type="dxa"/>
          </w:tcPr>
          <w:p w14:paraId="375E250D" w14:textId="4C3AC65F" w:rsidR="008D742D" w:rsidRPr="00D75C24" w:rsidRDefault="008D742D" w:rsidP="008D742D">
            <w:pPr>
              <w:pStyle w:val="NoSpacing"/>
              <w:rPr>
                <w:bCs/>
              </w:rPr>
            </w:pPr>
            <w:r w:rsidRPr="005E62CE">
              <w:t>Other3917Days</w:t>
            </w:r>
          </w:p>
        </w:tc>
        <w:tc>
          <w:tcPr>
            <w:tcW w:w="5487" w:type="dxa"/>
          </w:tcPr>
          <w:p w14:paraId="31C0334C" w14:textId="61DDB9CD" w:rsidR="008D742D" w:rsidRPr="00211F49" w:rsidRDefault="008D742D" w:rsidP="008D742D">
            <w:pPr>
              <w:spacing w:before="0" w:after="0"/>
              <w:rPr>
                <w:rFonts w:ascii="Open Sans" w:hAnsi="Open Sans" w:cs="Open Sans"/>
                <w:b/>
                <w:i/>
              </w:rPr>
            </w:pPr>
            <w:r w:rsidRPr="004A7EF8">
              <w:t>The total number of days in the report period or in any episode of continuous homelessness that overlaps the report period when the household was on the street or in ES/SH based on 3.917 Living Situation records for any System Path enrollment, but was not active in a continuum ES/SH/TH/RRH/PSH project.</w:t>
            </w:r>
          </w:p>
        </w:tc>
      </w:tr>
      <w:tr w:rsidR="008D742D" w:rsidRPr="00C52062" w14:paraId="04F83FB6" w14:textId="77777777" w:rsidTr="005F4836">
        <w:trPr>
          <w:cantSplit/>
          <w:trHeight w:val="216"/>
        </w:trPr>
        <w:tc>
          <w:tcPr>
            <w:tcW w:w="3863" w:type="dxa"/>
          </w:tcPr>
          <w:p w14:paraId="0DF987EB" w14:textId="122DD2A1" w:rsidR="008D742D" w:rsidRPr="00FC29E8" w:rsidRDefault="008D742D" w:rsidP="008D742D">
            <w:pPr>
              <w:pStyle w:val="NoSpacing"/>
              <w:rPr>
                <w:bCs/>
              </w:rPr>
            </w:pPr>
            <w:r w:rsidRPr="005E62CE">
              <w:t>TotalHomelessDays</w:t>
            </w:r>
          </w:p>
        </w:tc>
        <w:tc>
          <w:tcPr>
            <w:tcW w:w="5487" w:type="dxa"/>
          </w:tcPr>
          <w:p w14:paraId="38E003A2" w14:textId="3E6723B7" w:rsidR="008D742D" w:rsidRPr="00211F49" w:rsidRDefault="008D742D" w:rsidP="008D742D">
            <w:pPr>
              <w:spacing w:before="0" w:after="0"/>
              <w:rPr>
                <w:rFonts w:ascii="Open Sans" w:hAnsi="Open Sans" w:cs="Open Sans"/>
                <w:b/>
                <w:bCs/>
                <w:i/>
              </w:rPr>
            </w:pPr>
            <w:r w:rsidRPr="004A7EF8">
              <w:t>The combined total number of days in the report period or in any episode of continuous homelessness that overlaps the report period when the household was in ES/SH/TH; was enrolled, but not housed in RRH/PSH (i.e</w:t>
            </w:r>
            <w:r w:rsidR="004873DC">
              <w:t xml:space="preserve">. </w:t>
            </w:r>
            <w:r w:rsidRPr="004A7EF8">
              <w:t>does not have a move-in date); or on the street or in ES/SH based on 3.917 Living Situation records for any System Path enrollment and was not housed in RRH/PSH.</w:t>
            </w:r>
          </w:p>
        </w:tc>
      </w:tr>
      <w:tr w:rsidR="008D742D" w:rsidRPr="00C52062" w14:paraId="6E511FC0" w14:textId="77777777" w:rsidTr="005F4836">
        <w:trPr>
          <w:cantSplit/>
          <w:trHeight w:val="216"/>
        </w:trPr>
        <w:tc>
          <w:tcPr>
            <w:tcW w:w="3863" w:type="dxa"/>
          </w:tcPr>
          <w:p w14:paraId="42B0E523" w14:textId="5DC456BB" w:rsidR="008D742D" w:rsidRPr="00D75C24" w:rsidRDefault="008D742D" w:rsidP="008D742D">
            <w:pPr>
              <w:pStyle w:val="NoSpacing"/>
              <w:rPr>
                <w:bCs/>
              </w:rPr>
            </w:pPr>
            <w:r w:rsidRPr="005E62CE">
              <w:t>SystemPath</w:t>
            </w:r>
          </w:p>
        </w:tc>
        <w:tc>
          <w:tcPr>
            <w:tcW w:w="5487" w:type="dxa"/>
          </w:tcPr>
          <w:p w14:paraId="17533626" w14:textId="03025F67" w:rsidR="008D742D" w:rsidRPr="00211F49" w:rsidRDefault="008D742D" w:rsidP="008D742D">
            <w:pPr>
              <w:spacing w:before="0" w:after="0"/>
              <w:rPr>
                <w:rFonts w:ascii="Open Sans" w:hAnsi="Open Sans" w:cs="Open Sans"/>
                <w:b/>
                <w:i/>
              </w:rPr>
            </w:pPr>
            <w:r w:rsidRPr="004A7EF8">
              <w:t xml:space="preserve">The combinations of system use during the report period and in </w:t>
            </w:r>
            <w:r w:rsidR="00460C1D">
              <w:t>any</w:t>
            </w:r>
            <w:r w:rsidRPr="004A7EF8">
              <w:t xml:space="preserve"> </w:t>
            </w:r>
            <w:r w:rsidR="00460C1D">
              <w:t>continuous</w:t>
            </w:r>
            <w:r w:rsidRPr="004A7EF8">
              <w:t xml:space="preserve"> period of service prior to the report period – i.e., the ‘path’ through the system</w:t>
            </w:r>
            <w:r w:rsidR="004873DC">
              <w:t xml:space="preserve">. </w:t>
            </w:r>
            <w:r w:rsidRPr="004A7EF8">
              <w:t>It is not dependent on the sequence of service</w:t>
            </w:r>
            <w:r w:rsidR="004873DC">
              <w:t xml:space="preserve">. </w:t>
            </w:r>
            <w:r w:rsidRPr="004A7EF8">
              <w:t>System Paths are mutually exclusive.</w:t>
            </w:r>
          </w:p>
        </w:tc>
      </w:tr>
      <w:tr w:rsidR="00C20492" w:rsidRPr="00C52062" w14:paraId="240BD880" w14:textId="77777777" w:rsidTr="005F4836">
        <w:trPr>
          <w:cantSplit/>
          <w:trHeight w:val="216"/>
        </w:trPr>
        <w:tc>
          <w:tcPr>
            <w:tcW w:w="3863" w:type="dxa"/>
          </w:tcPr>
          <w:p w14:paraId="17A8C698" w14:textId="25C9A440" w:rsidR="00C20492" w:rsidRPr="005E62CE" w:rsidRDefault="00C20492" w:rsidP="00C20492">
            <w:pPr>
              <w:pStyle w:val="NoSpacing"/>
            </w:pPr>
            <w:r w:rsidRPr="00845520">
              <w:t>ESTAHAR</w:t>
            </w:r>
          </w:p>
        </w:tc>
        <w:tc>
          <w:tcPr>
            <w:tcW w:w="5487" w:type="dxa"/>
          </w:tcPr>
          <w:p w14:paraId="40D770B6" w14:textId="43AF01DE" w:rsidR="00C20492" w:rsidRPr="004A7EF8" w:rsidRDefault="00C20492" w:rsidP="00C20492">
            <w:pPr>
              <w:spacing w:before="0" w:after="0"/>
            </w:pPr>
            <w:r w:rsidRPr="000829A7">
              <w:t>Identifies households in the AHAR universe for ES/SH/TH (with 1 or more ES/SH/TH bednights in the report period).</w:t>
            </w:r>
          </w:p>
        </w:tc>
      </w:tr>
      <w:tr w:rsidR="00C20492" w:rsidRPr="00C52062" w14:paraId="22599C0C" w14:textId="77777777" w:rsidTr="005F4836">
        <w:trPr>
          <w:cantSplit/>
          <w:trHeight w:val="216"/>
        </w:trPr>
        <w:tc>
          <w:tcPr>
            <w:tcW w:w="3863" w:type="dxa"/>
          </w:tcPr>
          <w:p w14:paraId="1FCA6A94" w14:textId="2BE77A97" w:rsidR="00C20492" w:rsidRPr="005E62CE" w:rsidRDefault="00C20492" w:rsidP="00C20492">
            <w:pPr>
              <w:pStyle w:val="NoSpacing"/>
            </w:pPr>
            <w:r w:rsidRPr="00845520">
              <w:t>RRHAHAR</w:t>
            </w:r>
          </w:p>
        </w:tc>
        <w:tc>
          <w:tcPr>
            <w:tcW w:w="5487" w:type="dxa"/>
          </w:tcPr>
          <w:p w14:paraId="336770A8" w14:textId="6A56BDA2" w:rsidR="00C20492" w:rsidRPr="004A7EF8" w:rsidRDefault="00C20492" w:rsidP="00C20492">
            <w:pPr>
              <w:spacing w:before="0" w:after="0"/>
            </w:pPr>
            <w:r w:rsidRPr="000829A7">
              <w:t>Identifies households in the AHAR universe for RRH (with 1 or more RRH bednights in the report period).</w:t>
            </w:r>
          </w:p>
        </w:tc>
      </w:tr>
      <w:tr w:rsidR="00C20492" w:rsidRPr="00C52062" w14:paraId="384674F3" w14:textId="77777777" w:rsidTr="005F4836">
        <w:trPr>
          <w:cantSplit/>
          <w:trHeight w:val="216"/>
        </w:trPr>
        <w:tc>
          <w:tcPr>
            <w:tcW w:w="3863" w:type="dxa"/>
          </w:tcPr>
          <w:p w14:paraId="29E0DD5E" w14:textId="1CB5D455" w:rsidR="00C20492" w:rsidRPr="005E62CE" w:rsidRDefault="00C20492" w:rsidP="00C20492">
            <w:pPr>
              <w:pStyle w:val="NoSpacing"/>
            </w:pPr>
            <w:r w:rsidRPr="00845520">
              <w:t>PSHAHAR</w:t>
            </w:r>
          </w:p>
        </w:tc>
        <w:tc>
          <w:tcPr>
            <w:tcW w:w="5487" w:type="dxa"/>
          </w:tcPr>
          <w:p w14:paraId="329925A8" w14:textId="069F8A9D" w:rsidR="00C20492" w:rsidRPr="004A7EF8" w:rsidRDefault="00C20492" w:rsidP="00C20492">
            <w:pPr>
              <w:spacing w:before="0" w:after="0"/>
            </w:pPr>
            <w:r w:rsidRPr="000829A7">
              <w:t>Identifies households in the AHAR universe for PSH (with 1 or more PSH bednights in the report period).</w:t>
            </w:r>
          </w:p>
        </w:tc>
      </w:tr>
    </w:tbl>
    <w:p w14:paraId="2722954E" w14:textId="77777777" w:rsidR="005178F4" w:rsidRPr="00F163AB" w:rsidRDefault="005178F4" w:rsidP="006A3016">
      <w:pPr>
        <w:pStyle w:val="Heading3"/>
      </w:pPr>
      <w:r w:rsidRPr="00553793">
        <w:t>Logic</w:t>
      </w:r>
    </w:p>
    <w:p w14:paraId="05F2AF02" w14:textId="215E9DC1" w:rsidR="003C380D" w:rsidRPr="00A6067F" w:rsidRDefault="00C960A3" w:rsidP="00C960A3">
      <w:pPr>
        <w:rPr>
          <w:rFonts w:cstheme="minorHAnsi"/>
        </w:rPr>
      </w:pPr>
      <w:r w:rsidRPr="00A6067F">
        <w:rPr>
          <w:rFonts w:cstheme="minorHAnsi"/>
        </w:rPr>
        <w:t xml:space="preserve">For the LSA, each </w:t>
      </w:r>
      <w:r w:rsidR="006458A2" w:rsidRPr="00A6067F">
        <w:rPr>
          <w:rFonts w:cstheme="minorHAnsi"/>
        </w:rPr>
        <w:t>distinct</w:t>
      </w:r>
      <w:r w:rsidRPr="00A6067F">
        <w:rPr>
          <w:rFonts w:cstheme="minorHAnsi"/>
        </w:rPr>
        <w:t xml:space="preserve"> combination of a head of household’s </w:t>
      </w:r>
      <w:r w:rsidRPr="00655B0F">
        <w:rPr>
          <w:b/>
        </w:rPr>
        <w:t>PersonalID</w:t>
      </w:r>
      <w:r w:rsidRPr="00A6067F">
        <w:rPr>
          <w:rFonts w:cstheme="minorHAnsi"/>
        </w:rPr>
        <w:t xml:space="preserve"> and </w:t>
      </w:r>
      <w:r w:rsidR="00AB4DA6" w:rsidRPr="00655B0F">
        <w:rPr>
          <w:b/>
        </w:rPr>
        <w:t>HHType</w:t>
      </w:r>
      <w:r w:rsidRPr="00A6067F">
        <w:rPr>
          <w:rFonts w:cstheme="minorHAnsi"/>
        </w:rPr>
        <w:t xml:space="preserve"> from all </w:t>
      </w:r>
      <w:r w:rsidRPr="00655B0F">
        <w:rPr>
          <w:b/>
        </w:rPr>
        <w:t>HouseholdID</w:t>
      </w:r>
      <w:r w:rsidRPr="00A6067F">
        <w:rPr>
          <w:rFonts w:cstheme="minorHAnsi"/>
        </w:rPr>
        <w:t>s active in the report period is counted as a single household</w:t>
      </w:r>
      <w:r w:rsidR="004873DC">
        <w:rPr>
          <w:rFonts w:cstheme="minorHAnsi"/>
        </w:rPr>
        <w:t xml:space="preserve">. </w:t>
      </w:r>
    </w:p>
    <w:p w14:paraId="18DDC3B6" w14:textId="58501011" w:rsidR="002B6231" w:rsidRPr="00A6067F" w:rsidRDefault="002B6231" w:rsidP="002B6231">
      <w:pPr>
        <w:rPr>
          <w:rFonts w:cstheme="minorHAnsi"/>
        </w:rPr>
      </w:pPr>
      <w:r w:rsidRPr="00A6067F">
        <w:rPr>
          <w:rFonts w:cstheme="minorHAnsi"/>
        </w:rPr>
        <w:t xml:space="preserve">Records </w:t>
      </w:r>
      <w:r w:rsidR="003C380D" w:rsidRPr="00A6067F">
        <w:rPr>
          <w:rFonts w:cstheme="minorHAnsi"/>
        </w:rPr>
        <w:t xml:space="preserve">in the intermediate household-level </w:t>
      </w:r>
      <w:r w:rsidR="00F6042F">
        <w:rPr>
          <w:rFonts w:cstheme="minorHAnsi"/>
        </w:rPr>
        <w:t>tlsa_Household</w:t>
      </w:r>
      <w:r w:rsidR="003C380D" w:rsidRPr="00A6067F">
        <w:rPr>
          <w:rFonts w:cstheme="minorHAnsi"/>
        </w:rPr>
        <w:t xml:space="preserve"> </w:t>
      </w:r>
      <w:r w:rsidRPr="00A6067F">
        <w:rPr>
          <w:rFonts w:cstheme="minorHAnsi"/>
        </w:rPr>
        <w:t xml:space="preserve">are created </w:t>
      </w:r>
      <w:r w:rsidR="00BE6C52">
        <w:rPr>
          <w:rFonts w:cstheme="minorHAnsi"/>
        </w:rPr>
        <w:t>for each</w:t>
      </w:r>
      <w:r w:rsidRPr="00A6067F">
        <w:rPr>
          <w:rFonts w:cstheme="minorHAnsi"/>
        </w:rPr>
        <w:t xml:space="preserve"> </w:t>
      </w:r>
      <w:r w:rsidR="006458A2" w:rsidRPr="00A6067F">
        <w:rPr>
          <w:rFonts w:cstheme="minorHAnsi"/>
        </w:rPr>
        <w:t>distinct</w:t>
      </w:r>
      <w:r w:rsidR="005178F4" w:rsidRPr="00A6067F">
        <w:rPr>
          <w:rFonts w:cstheme="minorHAnsi"/>
        </w:rPr>
        <w:t xml:space="preserve"> combination of </w:t>
      </w:r>
      <w:r w:rsidR="00147F22">
        <w:rPr>
          <w:b/>
        </w:rPr>
        <w:t>ActiveH</w:t>
      </w:r>
      <w:r w:rsidR="00AB4DA6" w:rsidRPr="00655B0F">
        <w:rPr>
          <w:b/>
        </w:rPr>
        <w:t>HType</w:t>
      </w:r>
      <w:r w:rsidRPr="00A6067F">
        <w:rPr>
          <w:rFonts w:cstheme="minorHAnsi"/>
        </w:rPr>
        <w:t xml:space="preserve"> and </w:t>
      </w:r>
      <w:r w:rsidR="002E318E" w:rsidRPr="00655B0F">
        <w:rPr>
          <w:b/>
        </w:rPr>
        <w:t>HoHID</w:t>
      </w:r>
      <w:r w:rsidRPr="00A6067F">
        <w:rPr>
          <w:rFonts w:cstheme="minorHAnsi"/>
        </w:rPr>
        <w:t xml:space="preserve"> in </w:t>
      </w:r>
      <w:r w:rsidR="00147F22">
        <w:rPr>
          <w:rFonts w:cstheme="minorHAnsi"/>
        </w:rPr>
        <w:t>tlsa</w:t>
      </w:r>
      <w:r w:rsidR="00FC65E4">
        <w:rPr>
          <w:rFonts w:cstheme="minorHAnsi"/>
        </w:rPr>
        <w:t>_HHID</w:t>
      </w:r>
      <w:r w:rsidR="00147F22">
        <w:rPr>
          <w:rFonts w:cstheme="minorHAnsi"/>
        </w:rPr>
        <w:t xml:space="preserve"> where </w:t>
      </w:r>
      <w:r w:rsidR="00147F22" w:rsidRPr="00147F22">
        <w:rPr>
          <w:rFonts w:cstheme="minorHAnsi"/>
          <w:b/>
          <w:bCs/>
        </w:rPr>
        <w:t>Active</w:t>
      </w:r>
      <w:r w:rsidR="00147F22">
        <w:rPr>
          <w:rFonts w:cstheme="minorHAnsi"/>
        </w:rPr>
        <w:t xml:space="preserve"> = 1</w:t>
      </w:r>
      <w:r w:rsidR="004873DC">
        <w:rPr>
          <w:rFonts w:cstheme="minorHAnsi"/>
        </w:rPr>
        <w:t xml:space="preserve">. </w:t>
      </w:r>
    </w:p>
    <w:p w14:paraId="324BFCAB" w14:textId="2D60DC87" w:rsidR="002B6231" w:rsidRDefault="005178F4" w:rsidP="0088191A">
      <w:pPr>
        <w:pStyle w:val="Heading2"/>
      </w:pPr>
      <w:bookmarkStart w:id="448" w:name="_Set_Population_Identifiers_2"/>
      <w:bookmarkStart w:id="449" w:name="_Toc37849780"/>
      <w:bookmarkStart w:id="450" w:name="_Toc79153961"/>
      <w:bookmarkEnd w:id="448"/>
      <w:r w:rsidRPr="00F25CD0">
        <w:t xml:space="preserve">Set </w:t>
      </w:r>
      <w:r w:rsidR="002B6231" w:rsidRPr="00F25CD0">
        <w:t>Population Identifiers</w:t>
      </w:r>
      <w:r w:rsidRPr="00EE1280">
        <w:t xml:space="preserve"> for</w:t>
      </w:r>
      <w:r>
        <w:t xml:space="preserve"> LSAHousehold</w:t>
      </w:r>
      <w:bookmarkEnd w:id="449"/>
      <w:bookmarkEnd w:id="450"/>
    </w:p>
    <w:p w14:paraId="77F8FEA2" w14:textId="63B76515" w:rsidR="00210481" w:rsidRPr="007B5290" w:rsidRDefault="00210481" w:rsidP="00DE4A2E">
      <w:pPr>
        <w:jc w:val="center"/>
      </w:pPr>
      <w:r>
        <w:rPr>
          <w:rFonts w:ascii="Times New Roman" w:hAnsi="Times New Roman" w:cs="Times New Roman"/>
          <w:noProof/>
          <w:sz w:val="24"/>
          <w:szCs w:val="24"/>
        </w:rPr>
        <mc:AlternateContent>
          <mc:Choice Requires="wpg">
            <w:drawing>
              <wp:inline distT="0" distB="0" distL="0" distR="0" wp14:anchorId="0F9C6CA2" wp14:editId="3247D2A7">
                <wp:extent cx="3619500" cy="1371600"/>
                <wp:effectExtent l="0" t="0" r="19050" b="19050"/>
                <wp:docPr id="74485509" name="Group 744855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19500" cy="1371600"/>
                          <a:chOff x="1116074" y="1107923"/>
                          <a:chExt cx="36193" cy="13716"/>
                        </a:xfrm>
                      </wpg:grpSpPr>
                      <wps:wsp>
                        <wps:cNvPr id="74485510" name="AutoShape 448"/>
                        <wps:cNvSpPr>
                          <a:spLocks noChangeArrowheads="1"/>
                        </wps:cNvSpPr>
                        <wps:spPr bwMode="auto">
                          <a:xfrm>
                            <a:off x="1116074" y="1113526"/>
                            <a:ext cx="12802" cy="2744"/>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7F0044B6" w14:textId="6F7A8833" w:rsidR="00004824" w:rsidRDefault="00004824" w:rsidP="00210481">
                              <w:pPr>
                                <w:pStyle w:val="Style3"/>
                              </w:pPr>
                              <w:r>
                                <w:t>tlsa_Enrollment</w:t>
                              </w:r>
                            </w:p>
                          </w:txbxContent>
                        </wps:txbx>
                        <wps:bodyPr rot="0" vert="horz" wrap="square" lIns="0" tIns="0" rIns="0" bIns="0" anchor="ctr" anchorCtr="0" upright="1">
                          <a:noAutofit/>
                        </wps:bodyPr>
                      </wps:wsp>
                      <wps:wsp>
                        <wps:cNvPr id="74485511" name="AutoShape 390"/>
                        <wps:cNvSpPr>
                          <a:spLocks noChangeArrowheads="1"/>
                        </wps:cNvSpPr>
                        <wps:spPr bwMode="auto">
                          <a:xfrm>
                            <a:off x="1116074" y="1109480"/>
                            <a:ext cx="12802"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1696A3FD" w14:textId="2BA07B3E" w:rsidR="00004824" w:rsidRDefault="00004824" w:rsidP="00210481">
                              <w:pPr>
                                <w:pStyle w:val="Style3"/>
                              </w:pPr>
                              <w:r>
                                <w:t>tlsa_HHID</w:t>
                              </w:r>
                            </w:p>
                          </w:txbxContent>
                        </wps:txbx>
                        <wps:bodyPr rot="0" vert="horz" wrap="square" lIns="0" tIns="0" rIns="0" bIns="0" anchor="ctr" anchorCtr="0" upright="1">
                          <a:noAutofit/>
                        </wps:bodyPr>
                      </wps:wsp>
                      <wps:wsp>
                        <wps:cNvPr id="74485512" name="Flowchart: Internal Storage 63"/>
                        <wps:cNvSpPr>
                          <a:spLocks noChangeArrowheads="1"/>
                        </wps:cNvSpPr>
                        <wps:spPr bwMode="auto">
                          <a:xfrm>
                            <a:off x="1139466" y="1113410"/>
                            <a:ext cx="12802"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0F0ACFE8" w14:textId="77777777" w:rsidR="00004824" w:rsidRDefault="00004824" w:rsidP="00210481">
                              <w:pPr>
                                <w:pStyle w:val="Style3"/>
                              </w:pPr>
                              <w:r>
                                <w:t>tlsa_Household</w:t>
                              </w:r>
                            </w:p>
                          </w:txbxContent>
                        </wps:txbx>
                        <wps:bodyPr rot="0" vert="horz" wrap="square" lIns="0" tIns="0" rIns="0" bIns="0" anchor="ctr" anchorCtr="0" upright="1">
                          <a:noAutofit/>
                        </wps:bodyPr>
                      </wps:wsp>
                      <wps:wsp>
                        <wps:cNvPr id="74485513" name="AutoShape 55"/>
                        <wps:cNvCnPr>
                          <a:cxnSpLocks noChangeShapeType="1"/>
                          <a:stCxn id="74485515" idx="1"/>
                          <a:endCxn id="74485512" idx="1"/>
                        </wps:cNvCnPr>
                        <wps:spPr bwMode="auto">
                          <a:xfrm>
                            <a:off x="1130126" y="1114781"/>
                            <a:ext cx="9340" cy="0"/>
                          </a:xfrm>
                          <a:prstGeom prst="straightConnector1">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74485514" name="AutoShape 448"/>
                        <wps:cNvSpPr>
                          <a:spLocks noChangeArrowheads="1"/>
                        </wps:cNvSpPr>
                        <wps:spPr bwMode="auto">
                          <a:xfrm>
                            <a:off x="1116074" y="1117685"/>
                            <a:ext cx="12802"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457262D8" w14:textId="77777777" w:rsidR="00004824" w:rsidRDefault="00004824" w:rsidP="00210481">
                              <w:pPr>
                                <w:pStyle w:val="Style3"/>
                              </w:pPr>
                              <w:r>
                                <w:t>tlsa_Person</w:t>
                              </w:r>
                            </w:p>
                          </w:txbxContent>
                        </wps:txbx>
                        <wps:bodyPr rot="0" vert="horz" wrap="square" lIns="0" tIns="0" rIns="0" bIns="0" anchor="ctr" anchorCtr="0" upright="1">
                          <a:noAutofit/>
                        </wps:bodyPr>
                      </wps:wsp>
                      <wps:wsp>
                        <wps:cNvPr id="74485515" name="AutoShape 382"/>
                        <wps:cNvSpPr>
                          <a:spLocks/>
                        </wps:cNvSpPr>
                        <wps:spPr bwMode="auto">
                          <a:xfrm flipH="1" flipV="1">
                            <a:off x="1127625" y="1107923"/>
                            <a:ext cx="2501" cy="13716"/>
                          </a:xfrm>
                          <a:prstGeom prst="leftBracket">
                            <a:avLst>
                              <a:gd name="adj" fmla="val 45702"/>
                            </a:avLst>
                          </a:prstGeom>
                          <a:noFill/>
                          <a:ln w="6350">
                            <a:solidFill>
                              <a:schemeClr val="dk1">
                                <a:lumMod val="0"/>
                                <a:lumOff val="0"/>
                              </a:schemeClr>
                            </a:solidFill>
                            <a:round/>
                            <a:headEnd/>
                            <a:tailEnd/>
                          </a:ln>
                          <a:effectLst/>
                          <a:extLst>
                            <a:ext uri="{909E8E84-426E-40DD-AFC4-6F175D3DCCD1}">
                              <a14:hiddenFill xmlns:a14="http://schemas.microsoft.com/office/drawing/2010/main">
                                <a:solidFill>
                                  <a:srgbClr val="5B9BD5"/>
                                </a:solid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g:wgp>
                  </a:graphicData>
                </a:graphic>
              </wp:inline>
            </w:drawing>
          </mc:Choice>
          <mc:Fallback>
            <w:pict>
              <v:group w14:anchorId="0F9C6CA2" id="Group 74485509" o:spid="_x0000_s1307" style="width:285pt;height:108pt;mso-position-horizontal-relative:char;mso-position-vertical-relative:line" coordorigin="11160,11079" coordsize="361,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">
                <v:shape id="AutoShape 448" o:spid="_x0000_s1308" type="#_x0000_t113" style="position:absolute;left:11160;top:11135;width:128;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" fillcolor="#ebd7e1" strokecolor="#c285a3" strokeweight=".5pt">
                  <v:shadow color="black" opacity="0" offset="0,0"/>
                  <v:textbox inset="0,0,0,0">
                    <w:txbxContent>
                      <w:p w14:paraId="7F0044B6" w14:textId="6F7A8833" w:rsidR="00004824" w:rsidRDefault="00004824" w:rsidP="00210481">
                        <w:pPr>
                          <w:pStyle w:val="Style3"/>
                        </w:pPr>
                        <w:r>
                          <w:t>tlsa_Enrollment</w:t>
                        </w:r>
                      </w:p>
                    </w:txbxContent>
                  </v:textbox>
                </v:shape>
                <v:shape id="AutoShape 390" o:spid="_x0000_s1309" type="#_x0000_t113" style="position:absolute;left:11160;top:11094;width:128;height: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" fillcolor="#ebd7e1" strokecolor="#c285a3" strokeweight=".5pt">
                  <v:shadow color="black" opacity="0" offset="0,0"/>
                  <v:textbox inset="0,0,0,0">
                    <w:txbxContent>
                      <w:p w14:paraId="1696A3FD" w14:textId="2BA07B3E" w:rsidR="00004824" w:rsidRDefault="00004824" w:rsidP="00210481">
                        <w:pPr>
                          <w:pStyle w:val="Style3"/>
                        </w:pPr>
                        <w:r>
                          <w:t>tlsa_HHID</w:t>
                        </w:r>
                      </w:p>
                    </w:txbxContent>
                  </v:textbox>
                </v:shape>
                <v:shape id="Flowchart: Internal Storage 63" o:spid="_x0000_s1310" type="#_x0000_t113" style="position:absolute;left:11394;top:11134;width:128;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" fillcolor="#ebd7e1" strokecolor="#c285a3" strokeweight=".5pt">
                  <v:shadow color="black" opacity="0" offset="0,0"/>
                  <v:textbox inset="0,0,0,0">
                    <w:txbxContent>
                      <w:p w14:paraId="0F0ACFE8" w14:textId="77777777" w:rsidR="00004824" w:rsidRDefault="00004824" w:rsidP="00210481">
                        <w:pPr>
                          <w:pStyle w:val="Style3"/>
                        </w:pPr>
                        <w:r>
                          <w:t>tlsa_Household</w:t>
                        </w:r>
                      </w:p>
                    </w:txbxContent>
                  </v:textbox>
                </v:shape>
                <v:shape id="AutoShape 55" o:spid="_x0000_s1311" type="#_x0000_t32" style="position:absolute;left:11301;top:11147;width: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" strokecolor="black [0]" strokeweight=".5pt">
                  <v:stroke endarrow="block"/>
                  <v:shadow color="black [0]"/>
                </v:shape>
                <v:shape id="AutoShape 448" o:spid="_x0000_s1312" type="#_x0000_t113" style="position:absolute;left:11160;top:11176;width:128;height: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" fillcolor="#ebd7e1" strokecolor="#c285a3" strokeweight=".5pt">
                  <v:shadow color="black" opacity="0" offset="0,0"/>
                  <v:textbox inset="0,0,0,0">
                    <w:txbxContent>
                      <w:p w14:paraId="457262D8" w14:textId="77777777" w:rsidR="00004824" w:rsidRDefault="00004824" w:rsidP="00210481">
                        <w:pPr>
                          <w:pStyle w:val="Style3"/>
                        </w:pPr>
                        <w:r>
                          <w:t>tlsa_Person</w:t>
                        </w:r>
                      </w:p>
                    </w:txbxContent>
                  </v:textbox>
                </v:shape>
                <v:shape id="AutoShape 382" o:spid="_x0000_s1313" type="#_x0000_t85" style="position:absolute;left:11276;top:11079;width:25;height:137;flip:x 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" fillcolor="#5b9bd5" strokecolor="black [0]" strokeweight=".5pt">
                  <v:shadow color="black [0]"/>
                  <v:textbox inset="2.88pt,2.88pt,2.88pt,2.88pt"/>
                </v:shape>
                <w10:anchorlock/>
              </v:group>
            </w:pict>
          </mc:Fallback>
        </mc:AlternateContent>
      </w:r>
    </w:p>
    <w:p w14:paraId="6CCD3C97" w14:textId="1E4D4868" w:rsidR="00EB18F6" w:rsidRPr="00EB18F6" w:rsidRDefault="00EB18F6" w:rsidP="0088191A">
      <w:pPr>
        <w:rPr>
          <w:rFonts w:cstheme="minorHAnsi"/>
        </w:rPr>
      </w:pPr>
      <w:r w:rsidRPr="00147F22">
        <w:rPr>
          <w:b/>
          <w:bCs/>
        </w:rPr>
        <w:t>HHAdult</w:t>
      </w:r>
      <w:r>
        <w:t xml:space="preserve">, </w:t>
      </w:r>
      <w:r w:rsidRPr="00147F22">
        <w:rPr>
          <w:b/>
          <w:bCs/>
        </w:rPr>
        <w:t>HHChild</w:t>
      </w:r>
      <w:r>
        <w:t xml:space="preserve">, and </w:t>
      </w:r>
      <w:r w:rsidRPr="00147F22">
        <w:rPr>
          <w:b/>
          <w:bCs/>
        </w:rPr>
        <w:t>HHNoDOB</w:t>
      </w:r>
      <w:r>
        <w:t xml:space="preserve"> are used together to report on household composition</w:t>
      </w:r>
      <w:r w:rsidR="004873DC">
        <w:t xml:space="preserve">. </w:t>
      </w:r>
      <w:r>
        <w:t>The additional household-level population identifiers are used to report on population groups of interest.</w:t>
      </w:r>
    </w:p>
    <w:p w14:paraId="527526B1" w14:textId="7DA9227E" w:rsidR="00587C19" w:rsidRDefault="00587C19">
      <w:pPr>
        <w:pStyle w:val="Heading3"/>
      </w:pPr>
      <w:r>
        <w:t>Relevant Data</w:t>
      </w:r>
    </w:p>
    <w:p w14:paraId="203B0DE2" w14:textId="77777777" w:rsidR="007C4255" w:rsidRPr="006A3016" w:rsidRDefault="007C4255">
      <w:pPr>
        <w:pStyle w:val="Heading4"/>
      </w:pPr>
      <w:r w:rsidRPr="0088191A">
        <w:t>Source</w:t>
      </w:r>
    </w:p>
    <w:tbl>
      <w:tblPr>
        <w:tblStyle w:val="TableGrid"/>
        <w:tblW w:w="9355" w:type="dxa"/>
        <w:tblLook w:val="04A0" w:firstRow="1" w:lastRow="0" w:firstColumn="1" w:lastColumn="0" w:noHBand="0" w:noVBand="1"/>
      </w:tblPr>
      <w:tblGrid>
        <w:gridCol w:w="9355"/>
      </w:tblGrid>
      <w:tr w:rsidR="00AE274B" w:rsidRPr="0052371E" w14:paraId="3B2174F4" w14:textId="77777777" w:rsidTr="00AE274B">
        <w:tc>
          <w:tcPr>
            <w:tcW w:w="9355" w:type="dxa"/>
            <w:shd w:val="clear" w:color="auto" w:fill="FDE9D9" w:themeFill="accent6" w:themeFillTint="33"/>
          </w:tcPr>
          <w:p w14:paraId="5BB6B88E" w14:textId="750FAEA0" w:rsidR="00AE274B" w:rsidRPr="006B4F91" w:rsidRDefault="00147F22" w:rsidP="007D609E">
            <w:pPr>
              <w:pStyle w:val="NoSpacing"/>
              <w:rPr>
                <w:b/>
                <w:bCs/>
              </w:rPr>
            </w:pPr>
            <w:r>
              <w:rPr>
                <w:b/>
                <w:bCs/>
              </w:rPr>
              <w:t>tlsa</w:t>
            </w:r>
            <w:r w:rsidR="00FC65E4">
              <w:rPr>
                <w:b/>
                <w:bCs/>
              </w:rPr>
              <w:t>_HHID</w:t>
            </w:r>
          </w:p>
        </w:tc>
      </w:tr>
      <w:tr w:rsidR="00AE274B" w:rsidRPr="0052371E" w14:paraId="2A20863A" w14:textId="77777777" w:rsidTr="00AE274B">
        <w:tc>
          <w:tcPr>
            <w:tcW w:w="9355" w:type="dxa"/>
          </w:tcPr>
          <w:p w14:paraId="470927E7" w14:textId="77777777" w:rsidR="00AE274B" w:rsidRPr="00E17F92" w:rsidRDefault="00AE274B" w:rsidP="007D609E">
            <w:pPr>
              <w:pStyle w:val="NoSpacing"/>
            </w:pPr>
            <w:r>
              <w:t>HoHID</w:t>
            </w:r>
          </w:p>
        </w:tc>
      </w:tr>
      <w:tr w:rsidR="00AE274B" w:rsidRPr="0052371E" w14:paraId="250C8BDD" w14:textId="77777777" w:rsidTr="00AE274B">
        <w:tc>
          <w:tcPr>
            <w:tcW w:w="9355" w:type="dxa"/>
          </w:tcPr>
          <w:p w14:paraId="0D909B39" w14:textId="11E97282" w:rsidR="00AE274B" w:rsidRPr="00E17F92" w:rsidRDefault="00147F22" w:rsidP="007D609E">
            <w:pPr>
              <w:pStyle w:val="NoSpacing"/>
            </w:pPr>
            <w:r>
              <w:t>Active</w:t>
            </w:r>
            <w:r w:rsidR="00AE274B">
              <w:t>HHType</w:t>
            </w:r>
          </w:p>
        </w:tc>
      </w:tr>
      <w:tr w:rsidR="00AE274B" w:rsidRPr="006B4F91" w14:paraId="692BCA96" w14:textId="77777777" w:rsidTr="00AE274B">
        <w:tc>
          <w:tcPr>
            <w:tcW w:w="9355" w:type="dxa"/>
          </w:tcPr>
          <w:p w14:paraId="66C4CA11" w14:textId="77777777" w:rsidR="00AE274B" w:rsidRPr="00E17F92" w:rsidRDefault="00AE274B" w:rsidP="007D609E">
            <w:pPr>
              <w:pStyle w:val="NoSpacing"/>
            </w:pPr>
            <w:r w:rsidRPr="006B4F91">
              <w:t>HHChronic</w:t>
            </w:r>
          </w:p>
        </w:tc>
      </w:tr>
      <w:tr w:rsidR="00AE274B" w:rsidRPr="006B4F91" w14:paraId="3670BC51" w14:textId="77777777" w:rsidTr="00AE274B">
        <w:tc>
          <w:tcPr>
            <w:tcW w:w="9355" w:type="dxa"/>
          </w:tcPr>
          <w:p w14:paraId="5007D8CC" w14:textId="77777777" w:rsidR="00AE274B" w:rsidRPr="00E17F92" w:rsidRDefault="00AE274B" w:rsidP="007D609E">
            <w:pPr>
              <w:pStyle w:val="NoSpacing"/>
            </w:pPr>
            <w:r w:rsidRPr="006B4F91">
              <w:t>HHVet</w:t>
            </w:r>
          </w:p>
        </w:tc>
      </w:tr>
      <w:tr w:rsidR="00AE274B" w:rsidRPr="006B4F91" w14:paraId="38EC66A9" w14:textId="77777777" w:rsidTr="00AE274B">
        <w:tc>
          <w:tcPr>
            <w:tcW w:w="9355" w:type="dxa"/>
          </w:tcPr>
          <w:p w14:paraId="1DF55089" w14:textId="77777777" w:rsidR="00AE274B" w:rsidRPr="00E17F92" w:rsidRDefault="00AE274B" w:rsidP="007D609E">
            <w:pPr>
              <w:pStyle w:val="NoSpacing"/>
            </w:pPr>
            <w:r w:rsidRPr="006B4F91">
              <w:t>HHDisability</w:t>
            </w:r>
          </w:p>
        </w:tc>
      </w:tr>
      <w:tr w:rsidR="00AE274B" w:rsidRPr="006B4F91" w14:paraId="3A3612E2" w14:textId="77777777" w:rsidTr="00AE274B">
        <w:tc>
          <w:tcPr>
            <w:tcW w:w="9355" w:type="dxa"/>
          </w:tcPr>
          <w:p w14:paraId="602B2D98" w14:textId="77777777" w:rsidR="00AE274B" w:rsidRPr="00E17F92" w:rsidRDefault="00AE274B" w:rsidP="007D609E">
            <w:pPr>
              <w:pStyle w:val="NoSpacing"/>
            </w:pPr>
            <w:r w:rsidRPr="006B4F91">
              <w:t>HHFleeingDV</w:t>
            </w:r>
          </w:p>
        </w:tc>
      </w:tr>
      <w:tr w:rsidR="00AE274B" w:rsidRPr="006B4F91" w14:paraId="193CB479" w14:textId="77777777" w:rsidTr="00AE274B">
        <w:tc>
          <w:tcPr>
            <w:tcW w:w="9355" w:type="dxa"/>
          </w:tcPr>
          <w:p w14:paraId="477F3EF1" w14:textId="77777777" w:rsidR="00AE274B" w:rsidRPr="00E17F92" w:rsidRDefault="00AE274B" w:rsidP="007D609E">
            <w:pPr>
              <w:pStyle w:val="NoSpacing"/>
            </w:pPr>
            <w:r w:rsidRPr="006B4F91">
              <w:t>HHAdultAge</w:t>
            </w:r>
          </w:p>
        </w:tc>
      </w:tr>
      <w:tr w:rsidR="00AE274B" w:rsidRPr="006B4F91" w14:paraId="23B2F2C1" w14:textId="77777777" w:rsidTr="00AE274B">
        <w:tc>
          <w:tcPr>
            <w:tcW w:w="9355" w:type="dxa"/>
          </w:tcPr>
          <w:p w14:paraId="48E44545" w14:textId="77777777" w:rsidR="00AE274B" w:rsidRPr="00E17F92" w:rsidRDefault="00AE274B" w:rsidP="007D609E">
            <w:pPr>
              <w:pStyle w:val="NoSpacing"/>
            </w:pPr>
            <w:r w:rsidRPr="006B4F91">
              <w:t>HHParent</w:t>
            </w:r>
          </w:p>
        </w:tc>
      </w:tr>
      <w:tr w:rsidR="00AE274B" w:rsidRPr="006B4F91" w14:paraId="48A859E0" w14:textId="77777777" w:rsidTr="00AE274B">
        <w:tc>
          <w:tcPr>
            <w:tcW w:w="9355" w:type="dxa"/>
          </w:tcPr>
          <w:p w14:paraId="231792E2" w14:textId="77777777" w:rsidR="00AE274B" w:rsidRPr="00E17F92" w:rsidRDefault="00AE274B" w:rsidP="007D609E">
            <w:pPr>
              <w:pStyle w:val="NoSpacing"/>
            </w:pPr>
            <w:r w:rsidRPr="006B4F91">
              <w:t>AC3Plus</w:t>
            </w:r>
          </w:p>
        </w:tc>
      </w:tr>
      <w:tr w:rsidR="00147F22" w:rsidRPr="006B4F91" w14:paraId="38D7AA31" w14:textId="77777777" w:rsidTr="00AE274B">
        <w:tc>
          <w:tcPr>
            <w:tcW w:w="9355" w:type="dxa"/>
          </w:tcPr>
          <w:p w14:paraId="441370B5" w14:textId="074EF933" w:rsidR="00147F22" w:rsidRPr="006B4F91" w:rsidRDefault="00147F22" w:rsidP="007D609E">
            <w:pPr>
              <w:pStyle w:val="NoSpacing"/>
            </w:pPr>
            <w:r>
              <w:t>Active</w:t>
            </w:r>
          </w:p>
        </w:tc>
      </w:tr>
      <w:tr w:rsidR="00AE274B" w:rsidRPr="005F4836" w14:paraId="162C8549" w14:textId="77777777" w:rsidTr="00AE274B">
        <w:tc>
          <w:tcPr>
            <w:tcW w:w="9355" w:type="dxa"/>
            <w:shd w:val="clear" w:color="auto" w:fill="FDE9D9" w:themeFill="accent6" w:themeFillTint="33"/>
          </w:tcPr>
          <w:p w14:paraId="3AA3F032" w14:textId="0522EB89" w:rsidR="00AE274B" w:rsidRDefault="00147F22" w:rsidP="007D609E">
            <w:pPr>
              <w:pStyle w:val="NoSpacing"/>
              <w:rPr>
                <w:b/>
                <w:bCs/>
              </w:rPr>
            </w:pPr>
            <w:r>
              <w:rPr>
                <w:b/>
                <w:bCs/>
              </w:rPr>
              <w:t>tlsa</w:t>
            </w:r>
            <w:r w:rsidR="00AE274B">
              <w:rPr>
                <w:b/>
                <w:bCs/>
              </w:rPr>
              <w:t>_Enrollment</w:t>
            </w:r>
          </w:p>
        </w:tc>
      </w:tr>
      <w:tr w:rsidR="00AE274B" w:rsidRPr="005F4836" w14:paraId="6E4AFA1C" w14:textId="77777777" w:rsidTr="00AE274B">
        <w:tc>
          <w:tcPr>
            <w:tcW w:w="9355" w:type="dxa"/>
            <w:shd w:val="clear" w:color="auto" w:fill="auto"/>
          </w:tcPr>
          <w:p w14:paraId="00D26E71" w14:textId="1F024847" w:rsidR="00AE274B" w:rsidRPr="005F4836" w:rsidRDefault="00AE274B" w:rsidP="007D609E">
            <w:pPr>
              <w:pStyle w:val="NoSpacing"/>
            </w:pPr>
            <w:r w:rsidRPr="005F4836">
              <w:t>HouseholdID</w:t>
            </w:r>
          </w:p>
        </w:tc>
      </w:tr>
      <w:tr w:rsidR="00AE274B" w:rsidRPr="005F4836" w14:paraId="42B23C26" w14:textId="77777777" w:rsidTr="00AE274B">
        <w:tc>
          <w:tcPr>
            <w:tcW w:w="9355" w:type="dxa"/>
            <w:shd w:val="clear" w:color="auto" w:fill="auto"/>
          </w:tcPr>
          <w:p w14:paraId="105BA246" w14:textId="03035A30" w:rsidR="00AE274B" w:rsidRPr="005F4836" w:rsidRDefault="00147F22" w:rsidP="007D609E">
            <w:pPr>
              <w:pStyle w:val="NoSpacing"/>
            </w:pPr>
            <w:r>
              <w:t>ActiveAge</w:t>
            </w:r>
          </w:p>
        </w:tc>
      </w:tr>
      <w:tr w:rsidR="00147F22" w:rsidRPr="005F4836" w14:paraId="46848BEB" w14:textId="77777777" w:rsidTr="00AE274B">
        <w:tc>
          <w:tcPr>
            <w:tcW w:w="9355" w:type="dxa"/>
            <w:shd w:val="clear" w:color="auto" w:fill="auto"/>
          </w:tcPr>
          <w:p w14:paraId="09F992E2" w14:textId="49BF369A" w:rsidR="00147F22" w:rsidRPr="005F4836" w:rsidRDefault="00147F22" w:rsidP="007D609E">
            <w:pPr>
              <w:pStyle w:val="NoSpacing"/>
            </w:pPr>
            <w:r>
              <w:t>Active</w:t>
            </w:r>
          </w:p>
        </w:tc>
      </w:tr>
      <w:tr w:rsidR="00AE274B" w:rsidRPr="005F4836" w14:paraId="299B0903" w14:textId="77777777" w:rsidTr="00AE274B">
        <w:tc>
          <w:tcPr>
            <w:tcW w:w="9355" w:type="dxa"/>
            <w:shd w:val="clear" w:color="auto" w:fill="FDE9D9" w:themeFill="accent6" w:themeFillTint="33"/>
          </w:tcPr>
          <w:p w14:paraId="6D5E5E8C" w14:textId="2BED4A29" w:rsidR="00AE274B" w:rsidRPr="005F4836" w:rsidRDefault="00D979B0" w:rsidP="007D609E">
            <w:pPr>
              <w:pStyle w:val="NoSpacing"/>
              <w:rPr>
                <w:b/>
                <w:bCs/>
              </w:rPr>
            </w:pPr>
            <w:r>
              <w:rPr>
                <w:b/>
                <w:bCs/>
              </w:rPr>
              <w:t>tlsa_Person</w:t>
            </w:r>
          </w:p>
        </w:tc>
      </w:tr>
      <w:tr w:rsidR="00AE274B" w:rsidRPr="005F4836" w14:paraId="1B811403" w14:textId="77777777" w:rsidTr="00AE274B">
        <w:tc>
          <w:tcPr>
            <w:tcW w:w="9355" w:type="dxa"/>
            <w:shd w:val="clear" w:color="auto" w:fill="auto"/>
          </w:tcPr>
          <w:p w14:paraId="6F91C588" w14:textId="52A71F6C" w:rsidR="00AE274B" w:rsidRPr="005F4836" w:rsidRDefault="00AE274B" w:rsidP="007C4255">
            <w:pPr>
              <w:pStyle w:val="NoSpacing"/>
            </w:pPr>
            <w:r>
              <w:t>PersonalID</w:t>
            </w:r>
          </w:p>
        </w:tc>
      </w:tr>
      <w:tr w:rsidR="00AE274B" w:rsidRPr="005F4836" w14:paraId="72E59669" w14:textId="77777777" w:rsidTr="00AE274B">
        <w:tc>
          <w:tcPr>
            <w:tcW w:w="9355" w:type="dxa"/>
            <w:shd w:val="clear" w:color="auto" w:fill="auto"/>
          </w:tcPr>
          <w:p w14:paraId="2F5CEA21" w14:textId="63D99F56" w:rsidR="00AE274B" w:rsidRPr="005F4836" w:rsidRDefault="00AE274B" w:rsidP="007C4255">
            <w:pPr>
              <w:pStyle w:val="NoSpacing"/>
            </w:pPr>
            <w:r>
              <w:t>Race</w:t>
            </w:r>
          </w:p>
        </w:tc>
      </w:tr>
      <w:tr w:rsidR="00AE274B" w:rsidRPr="005F4836" w14:paraId="2BBA549D" w14:textId="77777777" w:rsidTr="00AE274B">
        <w:tc>
          <w:tcPr>
            <w:tcW w:w="9355" w:type="dxa"/>
            <w:shd w:val="clear" w:color="auto" w:fill="auto"/>
          </w:tcPr>
          <w:p w14:paraId="6B70C26E" w14:textId="158957E0" w:rsidR="00AE274B" w:rsidRPr="005F4836" w:rsidRDefault="00AE274B" w:rsidP="007C4255">
            <w:pPr>
              <w:pStyle w:val="NoSpacing"/>
            </w:pPr>
            <w:r>
              <w:t>Ethnicity</w:t>
            </w:r>
          </w:p>
        </w:tc>
      </w:tr>
    </w:tbl>
    <w:p w14:paraId="28F92360" w14:textId="2CD95779" w:rsidR="00D75C24" w:rsidRPr="006A3016" w:rsidRDefault="00D75C24" w:rsidP="006A3016">
      <w:pPr>
        <w:pStyle w:val="Heading4"/>
      </w:pPr>
      <w:r w:rsidRPr="0088191A">
        <w:t>Target</w:t>
      </w:r>
    </w:p>
    <w:p w14:paraId="28FD7EBF" w14:textId="0BD35C5C" w:rsidR="00194749" w:rsidRPr="00194749" w:rsidRDefault="00AE274B" w:rsidP="00194749">
      <w:r>
        <w:t xml:space="preserve">See </w:t>
      </w:r>
      <w:r w:rsidR="007D579B">
        <w:rPr>
          <w:rFonts w:cs="Open Sans"/>
        </w:rPr>
        <w:t xml:space="preserve">section </w:t>
      </w:r>
      <w:hyperlink w:anchor="_Get_Distinct_Households" w:history="1">
        <w:r w:rsidR="00DB4385">
          <w:rPr>
            <w:rStyle w:val="Hyperlink"/>
          </w:rPr>
          <w:t>6.1 Get Distinct Households for LSAHousehold</w:t>
        </w:r>
      </w:hyperlink>
      <w:r>
        <w:t xml:space="preserve"> for column descriptions.</w:t>
      </w:r>
    </w:p>
    <w:tbl>
      <w:tblPr>
        <w:tblStyle w:val="TableGrid"/>
        <w:tblW w:w="9355" w:type="dxa"/>
        <w:tblLook w:val="04A0" w:firstRow="1" w:lastRow="0" w:firstColumn="1" w:lastColumn="0" w:noHBand="0" w:noVBand="1"/>
      </w:tblPr>
      <w:tblGrid>
        <w:gridCol w:w="9355"/>
      </w:tblGrid>
      <w:tr w:rsidR="00AE274B" w:rsidRPr="005F4836" w14:paraId="335FB3C6" w14:textId="77777777" w:rsidTr="00AE274B">
        <w:tc>
          <w:tcPr>
            <w:tcW w:w="9355" w:type="dxa"/>
            <w:shd w:val="clear" w:color="auto" w:fill="76923C" w:themeFill="accent3" w:themeFillShade="BF"/>
          </w:tcPr>
          <w:p w14:paraId="6536D8A6" w14:textId="4942DE56" w:rsidR="00AE274B" w:rsidRPr="005F4836" w:rsidRDefault="00F6042F" w:rsidP="007C4255">
            <w:pPr>
              <w:pStyle w:val="NoSpacing"/>
              <w:rPr>
                <w:b/>
                <w:bCs/>
                <w:color w:val="FFFFFF" w:themeColor="background1"/>
              </w:rPr>
            </w:pPr>
            <w:r>
              <w:rPr>
                <w:b/>
                <w:bCs/>
                <w:color w:val="FFFFFF" w:themeColor="background1"/>
              </w:rPr>
              <w:t>tlsa_Household</w:t>
            </w:r>
          </w:p>
        </w:tc>
      </w:tr>
      <w:tr w:rsidR="00AE274B" w:rsidRPr="006B4F91" w14:paraId="146A547D" w14:textId="77777777" w:rsidTr="00AE274B">
        <w:tc>
          <w:tcPr>
            <w:tcW w:w="9355" w:type="dxa"/>
          </w:tcPr>
          <w:p w14:paraId="15B4CEE0" w14:textId="722D7385" w:rsidR="00AE274B" w:rsidRPr="005F4836" w:rsidRDefault="00AE274B" w:rsidP="007D609E">
            <w:pPr>
              <w:pStyle w:val="NoSpacing"/>
              <w:rPr>
                <w:b/>
                <w:bCs/>
              </w:rPr>
            </w:pPr>
            <w:r w:rsidRPr="005F4836">
              <w:rPr>
                <w:b/>
                <w:bCs/>
              </w:rPr>
              <w:t>HHAdult</w:t>
            </w:r>
          </w:p>
        </w:tc>
      </w:tr>
      <w:tr w:rsidR="00AE274B" w:rsidRPr="006B4F91" w14:paraId="12E48FF4" w14:textId="77777777" w:rsidTr="00AE274B">
        <w:tc>
          <w:tcPr>
            <w:tcW w:w="9355" w:type="dxa"/>
          </w:tcPr>
          <w:p w14:paraId="4E37F5BC" w14:textId="4B6D5F36" w:rsidR="00AE274B" w:rsidRPr="005F4836" w:rsidRDefault="00AE274B" w:rsidP="007D609E">
            <w:pPr>
              <w:pStyle w:val="NoSpacing"/>
              <w:rPr>
                <w:b/>
                <w:bCs/>
              </w:rPr>
            </w:pPr>
            <w:r w:rsidRPr="00FC29E8">
              <w:rPr>
                <w:b/>
                <w:bCs/>
              </w:rPr>
              <w:t>HHChild</w:t>
            </w:r>
          </w:p>
        </w:tc>
      </w:tr>
      <w:tr w:rsidR="00AE274B" w:rsidRPr="006B4F91" w14:paraId="55FE739A" w14:textId="77777777" w:rsidTr="00AE274B">
        <w:tc>
          <w:tcPr>
            <w:tcW w:w="9355" w:type="dxa"/>
          </w:tcPr>
          <w:p w14:paraId="657339BD" w14:textId="3E1D78B0" w:rsidR="00AE274B" w:rsidRPr="005F4836" w:rsidRDefault="00AE274B" w:rsidP="007D609E">
            <w:pPr>
              <w:pStyle w:val="NoSpacing"/>
              <w:rPr>
                <w:b/>
                <w:bCs/>
              </w:rPr>
            </w:pPr>
            <w:r w:rsidRPr="005F4836">
              <w:rPr>
                <w:b/>
                <w:bCs/>
              </w:rPr>
              <w:t>HHNoDOB</w:t>
            </w:r>
          </w:p>
        </w:tc>
      </w:tr>
      <w:tr w:rsidR="00AE274B" w:rsidRPr="006B4F91" w14:paraId="1FE4C65F" w14:textId="77777777" w:rsidTr="00AE274B">
        <w:tc>
          <w:tcPr>
            <w:tcW w:w="9355" w:type="dxa"/>
          </w:tcPr>
          <w:p w14:paraId="5AAF27E6" w14:textId="7B22C83E" w:rsidR="00AE274B" w:rsidRPr="005F4836" w:rsidRDefault="00AE274B" w:rsidP="007D609E">
            <w:pPr>
              <w:pStyle w:val="NoSpacing"/>
              <w:rPr>
                <w:b/>
                <w:bCs/>
              </w:rPr>
            </w:pPr>
            <w:r w:rsidRPr="00FC29E8">
              <w:rPr>
                <w:b/>
                <w:bCs/>
              </w:rPr>
              <w:t>HoHRace</w:t>
            </w:r>
          </w:p>
        </w:tc>
      </w:tr>
      <w:tr w:rsidR="00AE274B" w:rsidRPr="006B4F91" w14:paraId="13CC724C" w14:textId="77777777" w:rsidTr="00AE274B">
        <w:tc>
          <w:tcPr>
            <w:tcW w:w="9355" w:type="dxa"/>
          </w:tcPr>
          <w:p w14:paraId="7F79EA18" w14:textId="6FA07B54" w:rsidR="00AE274B" w:rsidRPr="005F4836" w:rsidRDefault="00AE274B" w:rsidP="007D609E">
            <w:pPr>
              <w:pStyle w:val="NoSpacing"/>
              <w:rPr>
                <w:b/>
                <w:bCs/>
              </w:rPr>
            </w:pPr>
            <w:r w:rsidRPr="00FC29E8">
              <w:rPr>
                <w:b/>
                <w:bCs/>
              </w:rPr>
              <w:t>HoHEthnicity</w:t>
            </w:r>
          </w:p>
        </w:tc>
      </w:tr>
      <w:tr w:rsidR="00AE274B" w:rsidRPr="006B4F91" w14:paraId="589EA4B9" w14:textId="77777777" w:rsidTr="00AE274B">
        <w:tc>
          <w:tcPr>
            <w:tcW w:w="9355" w:type="dxa"/>
          </w:tcPr>
          <w:p w14:paraId="3BB58C76" w14:textId="77777777" w:rsidR="00AE274B" w:rsidRPr="005F4836" w:rsidRDefault="00AE274B" w:rsidP="007C4255">
            <w:pPr>
              <w:pStyle w:val="NoSpacing"/>
              <w:rPr>
                <w:b/>
                <w:bCs/>
              </w:rPr>
            </w:pPr>
            <w:r w:rsidRPr="005F4836">
              <w:rPr>
                <w:b/>
                <w:bCs/>
              </w:rPr>
              <w:t>HHChronic</w:t>
            </w:r>
          </w:p>
        </w:tc>
      </w:tr>
      <w:tr w:rsidR="00AE274B" w:rsidRPr="006B4F91" w14:paraId="7439C22B" w14:textId="77777777" w:rsidTr="00AE274B">
        <w:tc>
          <w:tcPr>
            <w:tcW w:w="9355" w:type="dxa"/>
          </w:tcPr>
          <w:p w14:paraId="59222672" w14:textId="77777777" w:rsidR="00AE274B" w:rsidRPr="005F4836" w:rsidRDefault="00AE274B" w:rsidP="007C4255">
            <w:pPr>
              <w:pStyle w:val="NoSpacing"/>
              <w:rPr>
                <w:b/>
                <w:bCs/>
              </w:rPr>
            </w:pPr>
            <w:r w:rsidRPr="005F4836">
              <w:rPr>
                <w:b/>
                <w:bCs/>
              </w:rPr>
              <w:t>HHVet</w:t>
            </w:r>
          </w:p>
        </w:tc>
      </w:tr>
      <w:tr w:rsidR="00AE274B" w:rsidRPr="006B4F91" w14:paraId="499CD3DD" w14:textId="77777777" w:rsidTr="00AE274B">
        <w:tc>
          <w:tcPr>
            <w:tcW w:w="9355" w:type="dxa"/>
          </w:tcPr>
          <w:p w14:paraId="66DADD36" w14:textId="77777777" w:rsidR="00AE274B" w:rsidRPr="005F4836" w:rsidRDefault="00AE274B" w:rsidP="007C4255">
            <w:pPr>
              <w:pStyle w:val="NoSpacing"/>
              <w:rPr>
                <w:b/>
                <w:bCs/>
              </w:rPr>
            </w:pPr>
            <w:r w:rsidRPr="005F4836">
              <w:rPr>
                <w:b/>
                <w:bCs/>
              </w:rPr>
              <w:t>HHDisability</w:t>
            </w:r>
          </w:p>
        </w:tc>
      </w:tr>
      <w:tr w:rsidR="00AE274B" w:rsidRPr="006B4F91" w14:paraId="6E49185E" w14:textId="77777777" w:rsidTr="00AE274B">
        <w:tc>
          <w:tcPr>
            <w:tcW w:w="9355" w:type="dxa"/>
          </w:tcPr>
          <w:p w14:paraId="20789755" w14:textId="77777777" w:rsidR="00AE274B" w:rsidRPr="005F4836" w:rsidRDefault="00AE274B" w:rsidP="007C4255">
            <w:pPr>
              <w:pStyle w:val="NoSpacing"/>
              <w:rPr>
                <w:b/>
                <w:bCs/>
              </w:rPr>
            </w:pPr>
            <w:r w:rsidRPr="005F4836">
              <w:rPr>
                <w:b/>
                <w:bCs/>
              </w:rPr>
              <w:t>HHFleeingDV</w:t>
            </w:r>
          </w:p>
        </w:tc>
      </w:tr>
      <w:tr w:rsidR="00AE274B" w:rsidRPr="006B4F91" w14:paraId="6017975C" w14:textId="77777777" w:rsidTr="00AE274B">
        <w:tc>
          <w:tcPr>
            <w:tcW w:w="9355" w:type="dxa"/>
          </w:tcPr>
          <w:p w14:paraId="0538C224" w14:textId="77777777" w:rsidR="00AE274B" w:rsidRPr="005F4836" w:rsidRDefault="00AE274B" w:rsidP="007C4255">
            <w:pPr>
              <w:pStyle w:val="NoSpacing"/>
              <w:rPr>
                <w:b/>
                <w:bCs/>
              </w:rPr>
            </w:pPr>
            <w:r w:rsidRPr="005F4836">
              <w:rPr>
                <w:b/>
                <w:bCs/>
              </w:rPr>
              <w:t>HHAdultAge</w:t>
            </w:r>
          </w:p>
        </w:tc>
      </w:tr>
      <w:tr w:rsidR="00AE274B" w:rsidRPr="006B4F91" w14:paraId="4919505B" w14:textId="77777777" w:rsidTr="00AE274B">
        <w:tc>
          <w:tcPr>
            <w:tcW w:w="9355" w:type="dxa"/>
          </w:tcPr>
          <w:p w14:paraId="04168276" w14:textId="77777777" w:rsidR="00AE274B" w:rsidRPr="005F4836" w:rsidRDefault="00AE274B" w:rsidP="007C4255">
            <w:pPr>
              <w:pStyle w:val="NoSpacing"/>
              <w:rPr>
                <w:b/>
                <w:bCs/>
              </w:rPr>
            </w:pPr>
            <w:r w:rsidRPr="005F4836">
              <w:rPr>
                <w:b/>
                <w:bCs/>
              </w:rPr>
              <w:t>HHParent</w:t>
            </w:r>
          </w:p>
        </w:tc>
      </w:tr>
      <w:tr w:rsidR="00AE274B" w:rsidRPr="006B4F91" w14:paraId="441719AF" w14:textId="77777777" w:rsidTr="00AE274B">
        <w:tc>
          <w:tcPr>
            <w:tcW w:w="9355" w:type="dxa"/>
          </w:tcPr>
          <w:p w14:paraId="6B2C9656" w14:textId="77777777" w:rsidR="00AE274B" w:rsidRPr="005F4836" w:rsidRDefault="00AE274B" w:rsidP="007C4255">
            <w:pPr>
              <w:pStyle w:val="NoSpacing"/>
              <w:rPr>
                <w:b/>
                <w:bCs/>
              </w:rPr>
            </w:pPr>
            <w:r w:rsidRPr="005F4836">
              <w:rPr>
                <w:b/>
                <w:bCs/>
              </w:rPr>
              <w:t>AC3Plus</w:t>
            </w:r>
          </w:p>
        </w:tc>
      </w:tr>
    </w:tbl>
    <w:p w14:paraId="39627777" w14:textId="086F3836" w:rsidR="00587C19" w:rsidRPr="003C380D" w:rsidRDefault="00587C19" w:rsidP="006A3016">
      <w:pPr>
        <w:pStyle w:val="Heading3"/>
      </w:pPr>
      <w:r>
        <w:t>Logic</w:t>
      </w:r>
    </w:p>
    <w:p w14:paraId="34DB4711" w14:textId="2CB81B92" w:rsidR="001A6392" w:rsidRPr="006A3016" w:rsidRDefault="001A6392">
      <w:pPr>
        <w:pStyle w:val="Heading4"/>
      </w:pPr>
      <w:r w:rsidRPr="0088191A">
        <w:t>HHAdult</w:t>
      </w:r>
    </w:p>
    <w:p w14:paraId="15569884" w14:textId="1E22060A" w:rsidR="001A6392" w:rsidRPr="00A6067F" w:rsidRDefault="005C72A9" w:rsidP="005C72A9">
      <w:pPr>
        <w:rPr>
          <w:rFonts w:cstheme="minorHAnsi"/>
        </w:rPr>
      </w:pPr>
      <w:r>
        <w:rPr>
          <w:rFonts w:cstheme="minorHAnsi"/>
        </w:rPr>
        <w:t>The value is a c</w:t>
      </w:r>
      <w:r w:rsidRPr="00A6067F">
        <w:rPr>
          <w:rFonts w:cstheme="minorHAnsi"/>
        </w:rPr>
        <w:t xml:space="preserve">ount </w:t>
      </w:r>
      <w:r w:rsidR="001A6392" w:rsidRPr="00A6067F">
        <w:rPr>
          <w:rFonts w:cstheme="minorHAnsi"/>
        </w:rPr>
        <w:t>(up to 3) of household members who</w:t>
      </w:r>
      <w:r w:rsidR="00147F22">
        <w:rPr>
          <w:rFonts w:cstheme="minorHAnsi"/>
        </w:rPr>
        <w:t xml:space="preserve"> was served as an adult on </w:t>
      </w:r>
      <w:r w:rsidR="001A6392" w:rsidRPr="00655B0F">
        <w:rPr>
          <w:i/>
        </w:rPr>
        <w:t>every</w:t>
      </w:r>
      <w:r w:rsidR="001A6392" w:rsidRPr="00A6067F">
        <w:rPr>
          <w:rFonts w:cstheme="minorHAnsi"/>
        </w:rPr>
        <w:t xml:space="preserve"> associated </w:t>
      </w:r>
      <w:r w:rsidR="00147F22">
        <w:rPr>
          <w:rFonts w:cstheme="minorHAnsi"/>
        </w:rPr>
        <w:t xml:space="preserve">active </w:t>
      </w:r>
      <w:r w:rsidR="001A6392" w:rsidRPr="00A6067F">
        <w:rPr>
          <w:rFonts w:cstheme="minorHAnsi"/>
        </w:rPr>
        <w:t xml:space="preserve">enrollment </w:t>
      </w:r>
      <w:r w:rsidR="00147F22">
        <w:rPr>
          <w:rFonts w:cstheme="minorHAnsi"/>
        </w:rPr>
        <w:t>(</w:t>
      </w:r>
      <w:r w:rsidR="00147F22" w:rsidRPr="00147F22">
        <w:rPr>
          <w:rFonts w:cstheme="minorHAnsi"/>
          <w:b/>
          <w:bCs/>
        </w:rPr>
        <w:t>ActiveAge</w:t>
      </w:r>
      <w:r w:rsidR="00147F22">
        <w:rPr>
          <w:rFonts w:cstheme="minorHAnsi"/>
        </w:rPr>
        <w:t xml:space="preserve"> </w:t>
      </w:r>
      <w:r w:rsidR="001A6392" w:rsidRPr="00A6067F">
        <w:rPr>
          <w:rFonts w:cstheme="minorHAnsi"/>
        </w:rPr>
        <w:t xml:space="preserve">between </w:t>
      </w:r>
      <w:r w:rsidR="00A5121C">
        <w:rPr>
          <w:rFonts w:cstheme="minorHAnsi"/>
        </w:rPr>
        <w:t>21</w:t>
      </w:r>
      <w:r w:rsidR="00A5121C" w:rsidRPr="00A6067F">
        <w:rPr>
          <w:rFonts w:cstheme="minorHAnsi"/>
        </w:rPr>
        <w:t xml:space="preserve"> </w:t>
      </w:r>
      <w:r w:rsidR="001A6392" w:rsidRPr="00A6067F">
        <w:rPr>
          <w:rFonts w:cstheme="minorHAnsi"/>
        </w:rPr>
        <w:t>and 65</w:t>
      </w:r>
      <w:r w:rsidR="00147F22">
        <w:rPr>
          <w:rFonts w:cstheme="minorHAnsi"/>
        </w:rPr>
        <w:t>)</w:t>
      </w:r>
      <w:r w:rsidR="004873DC">
        <w:rPr>
          <w:rFonts w:cstheme="minorHAnsi"/>
        </w:rPr>
        <w:t xml:space="preserve">. </w:t>
      </w:r>
      <w:r w:rsidR="001A6392" w:rsidRPr="00A6067F">
        <w:rPr>
          <w:rFonts w:cstheme="minorHAnsi"/>
        </w:rPr>
        <w:t xml:space="preserve">Anyone served as both an adult and a child with the same </w:t>
      </w:r>
      <w:r w:rsidR="002E318E" w:rsidRPr="00655B0F">
        <w:rPr>
          <w:b/>
        </w:rPr>
        <w:t>HoHID</w:t>
      </w:r>
      <w:r w:rsidR="001A6392" w:rsidRPr="00A6067F">
        <w:rPr>
          <w:rFonts w:cstheme="minorHAnsi"/>
        </w:rPr>
        <w:t>/</w:t>
      </w:r>
      <w:r w:rsidR="00147F22" w:rsidRPr="00147F22">
        <w:rPr>
          <w:rFonts w:cstheme="minorHAnsi"/>
          <w:b/>
          <w:bCs/>
        </w:rPr>
        <w:t>Active</w:t>
      </w:r>
      <w:r w:rsidR="00AB4DA6" w:rsidRPr="00655B0F">
        <w:rPr>
          <w:b/>
        </w:rPr>
        <w:t>HHType</w:t>
      </w:r>
      <w:r w:rsidR="001A6392" w:rsidRPr="00A6067F">
        <w:rPr>
          <w:rFonts w:cstheme="minorHAnsi"/>
        </w:rPr>
        <w:t xml:space="preserve"> should be counted as a child</w:t>
      </w:r>
      <w:r w:rsidR="004873DC">
        <w:rPr>
          <w:rFonts w:cstheme="minorHAnsi"/>
        </w:rPr>
        <w:t xml:space="preserve">. </w:t>
      </w:r>
      <w:r w:rsidR="001A6392" w:rsidRPr="00A6067F">
        <w:rPr>
          <w:rFonts w:cstheme="minorHAnsi"/>
        </w:rPr>
        <w:t>(This is only possible in AC households when a household member turns 18 between enrollments and there is another household member still under 18.)</w:t>
      </w:r>
    </w:p>
    <w:tbl>
      <w:tblPr>
        <w:tblStyle w:val="Style1"/>
        <w:tblW w:w="5665" w:type="dxa"/>
        <w:tblLook w:val="0420" w:firstRow="1" w:lastRow="0" w:firstColumn="0" w:lastColumn="0" w:noHBand="0" w:noVBand="1"/>
      </w:tblPr>
      <w:tblGrid>
        <w:gridCol w:w="757"/>
        <w:gridCol w:w="4908"/>
      </w:tblGrid>
      <w:tr w:rsidR="001A6392" w:rsidRPr="00107D01" w14:paraId="31B468DC" w14:textId="77777777" w:rsidTr="005C72A9">
        <w:trPr>
          <w:cnfStyle w:val="100000000000" w:firstRow="1" w:lastRow="0" w:firstColumn="0" w:lastColumn="0" w:oddVBand="0" w:evenVBand="0" w:oddHBand="0" w:evenHBand="0" w:firstRowFirstColumn="0" w:firstRowLastColumn="0" w:lastRowFirstColumn="0" w:lastRowLastColumn="0"/>
          <w:cantSplit/>
          <w:trHeight w:val="216"/>
          <w:tblHeader/>
        </w:trPr>
        <w:tc>
          <w:tcPr>
            <w:tcW w:w="757" w:type="dxa"/>
            <w:noWrap/>
          </w:tcPr>
          <w:p w14:paraId="3625BF58" w14:textId="77777777" w:rsidR="001A6392" w:rsidRPr="008743AE" w:rsidRDefault="001A6392" w:rsidP="004C2D38">
            <w:pPr>
              <w:spacing w:before="0" w:after="0"/>
              <w:rPr>
                <w:rFonts w:cstheme="minorHAnsi"/>
              </w:rPr>
            </w:pPr>
            <w:r w:rsidRPr="008743AE">
              <w:rPr>
                <w:rFonts w:cstheme="minorHAnsi"/>
              </w:rPr>
              <w:t>Value</w:t>
            </w:r>
          </w:p>
        </w:tc>
        <w:tc>
          <w:tcPr>
            <w:tcW w:w="4908" w:type="dxa"/>
            <w:noWrap/>
          </w:tcPr>
          <w:p w14:paraId="612A6011" w14:textId="77777777" w:rsidR="001A6392" w:rsidRPr="008743AE" w:rsidRDefault="001A6392" w:rsidP="004C2D38">
            <w:pPr>
              <w:spacing w:before="0" w:after="0"/>
              <w:rPr>
                <w:rFonts w:cstheme="minorHAnsi"/>
              </w:rPr>
            </w:pPr>
            <w:r w:rsidRPr="008743AE">
              <w:rPr>
                <w:rFonts w:cstheme="minorHAnsi"/>
              </w:rPr>
              <w:t>Category</w:t>
            </w:r>
          </w:p>
        </w:tc>
      </w:tr>
      <w:tr w:rsidR="001A6392" w:rsidRPr="00107D01" w14:paraId="084F681E" w14:textId="77777777" w:rsidTr="005C72A9">
        <w:trPr>
          <w:cnfStyle w:val="000000100000" w:firstRow="0" w:lastRow="0" w:firstColumn="0" w:lastColumn="0" w:oddVBand="0" w:evenVBand="0" w:oddHBand="1" w:evenHBand="0" w:firstRowFirstColumn="0" w:firstRowLastColumn="0" w:lastRowFirstColumn="0" w:lastRowLastColumn="0"/>
          <w:cantSplit/>
          <w:trHeight w:val="216"/>
        </w:trPr>
        <w:tc>
          <w:tcPr>
            <w:tcW w:w="757" w:type="dxa"/>
            <w:noWrap/>
            <w:hideMark/>
          </w:tcPr>
          <w:p w14:paraId="71277CFC" w14:textId="77777777" w:rsidR="001A6392" w:rsidRPr="00577A54" w:rsidRDefault="001A6392" w:rsidP="004C2D38">
            <w:pPr>
              <w:spacing w:before="0" w:after="0"/>
              <w:rPr>
                <w:rFonts w:cstheme="minorHAnsi"/>
              </w:rPr>
            </w:pPr>
            <w:r w:rsidRPr="00577A54">
              <w:rPr>
                <w:rFonts w:cstheme="minorHAnsi"/>
              </w:rPr>
              <w:t>0</w:t>
            </w:r>
          </w:p>
        </w:tc>
        <w:tc>
          <w:tcPr>
            <w:tcW w:w="4908" w:type="dxa"/>
            <w:noWrap/>
            <w:hideMark/>
          </w:tcPr>
          <w:p w14:paraId="12F2D12D" w14:textId="77777777" w:rsidR="001A6392" w:rsidRPr="00577A54" w:rsidRDefault="001A6392" w:rsidP="004C2D38">
            <w:pPr>
              <w:spacing w:before="0" w:after="0"/>
              <w:rPr>
                <w:rFonts w:cstheme="minorHAnsi"/>
              </w:rPr>
            </w:pPr>
            <w:r w:rsidRPr="00577A54">
              <w:rPr>
                <w:rFonts w:cstheme="minorHAnsi"/>
              </w:rPr>
              <w:t>No adult in household</w:t>
            </w:r>
          </w:p>
        </w:tc>
      </w:tr>
      <w:tr w:rsidR="001A6392" w:rsidRPr="00107D01" w14:paraId="26AEC6DE" w14:textId="77777777" w:rsidTr="005C72A9">
        <w:trPr>
          <w:cnfStyle w:val="000000010000" w:firstRow="0" w:lastRow="0" w:firstColumn="0" w:lastColumn="0" w:oddVBand="0" w:evenVBand="0" w:oddHBand="0" w:evenHBand="1" w:firstRowFirstColumn="0" w:firstRowLastColumn="0" w:lastRowFirstColumn="0" w:lastRowLastColumn="0"/>
          <w:cantSplit/>
          <w:trHeight w:val="216"/>
        </w:trPr>
        <w:tc>
          <w:tcPr>
            <w:tcW w:w="757" w:type="dxa"/>
            <w:noWrap/>
            <w:hideMark/>
          </w:tcPr>
          <w:p w14:paraId="695A0649" w14:textId="77777777" w:rsidR="001A6392" w:rsidRPr="00577A54" w:rsidRDefault="001A6392" w:rsidP="004C2D38">
            <w:pPr>
              <w:spacing w:before="0" w:after="0"/>
              <w:rPr>
                <w:rFonts w:cstheme="minorHAnsi"/>
              </w:rPr>
            </w:pPr>
            <w:r w:rsidRPr="00577A54">
              <w:rPr>
                <w:rFonts w:cstheme="minorHAnsi"/>
              </w:rPr>
              <w:t>1</w:t>
            </w:r>
          </w:p>
        </w:tc>
        <w:tc>
          <w:tcPr>
            <w:tcW w:w="4908" w:type="dxa"/>
            <w:noWrap/>
            <w:hideMark/>
          </w:tcPr>
          <w:p w14:paraId="3DB011FC" w14:textId="77777777" w:rsidR="001A6392" w:rsidRPr="00577A54" w:rsidRDefault="001A6392" w:rsidP="004C2D38">
            <w:pPr>
              <w:spacing w:before="0" w:after="0"/>
              <w:rPr>
                <w:rFonts w:cstheme="minorHAnsi"/>
              </w:rPr>
            </w:pPr>
            <w:r w:rsidRPr="00577A54">
              <w:rPr>
                <w:rFonts w:cstheme="minorHAnsi"/>
              </w:rPr>
              <w:t>1 adult in household</w:t>
            </w:r>
          </w:p>
        </w:tc>
      </w:tr>
      <w:tr w:rsidR="001A6392" w:rsidRPr="00107D01" w14:paraId="7E4ACE00" w14:textId="77777777" w:rsidTr="005C72A9">
        <w:trPr>
          <w:cnfStyle w:val="000000100000" w:firstRow="0" w:lastRow="0" w:firstColumn="0" w:lastColumn="0" w:oddVBand="0" w:evenVBand="0" w:oddHBand="1" w:evenHBand="0" w:firstRowFirstColumn="0" w:firstRowLastColumn="0" w:lastRowFirstColumn="0" w:lastRowLastColumn="0"/>
          <w:cantSplit/>
          <w:trHeight w:val="216"/>
        </w:trPr>
        <w:tc>
          <w:tcPr>
            <w:tcW w:w="757" w:type="dxa"/>
            <w:noWrap/>
            <w:hideMark/>
          </w:tcPr>
          <w:p w14:paraId="1A0FEFB8" w14:textId="77777777" w:rsidR="001A6392" w:rsidRPr="00577A54" w:rsidRDefault="001A6392" w:rsidP="004C2D38">
            <w:pPr>
              <w:spacing w:before="0" w:after="0"/>
              <w:rPr>
                <w:rFonts w:cstheme="minorHAnsi"/>
              </w:rPr>
            </w:pPr>
            <w:r w:rsidRPr="00577A54">
              <w:rPr>
                <w:rFonts w:cstheme="minorHAnsi"/>
              </w:rPr>
              <w:t>2</w:t>
            </w:r>
          </w:p>
        </w:tc>
        <w:tc>
          <w:tcPr>
            <w:tcW w:w="4908" w:type="dxa"/>
            <w:noWrap/>
            <w:hideMark/>
          </w:tcPr>
          <w:p w14:paraId="706C1ABE" w14:textId="77777777" w:rsidR="001A6392" w:rsidRPr="00577A54" w:rsidRDefault="001A6392" w:rsidP="004C2D38">
            <w:pPr>
              <w:spacing w:before="0" w:after="0"/>
              <w:rPr>
                <w:rFonts w:cstheme="minorHAnsi"/>
              </w:rPr>
            </w:pPr>
            <w:r w:rsidRPr="00577A54">
              <w:rPr>
                <w:rFonts w:cstheme="minorHAnsi"/>
              </w:rPr>
              <w:t>2 adults in household</w:t>
            </w:r>
          </w:p>
        </w:tc>
      </w:tr>
      <w:tr w:rsidR="001A6392" w:rsidRPr="00107D01" w14:paraId="563E3E6A" w14:textId="77777777" w:rsidTr="005C72A9">
        <w:trPr>
          <w:cnfStyle w:val="000000010000" w:firstRow="0" w:lastRow="0" w:firstColumn="0" w:lastColumn="0" w:oddVBand="0" w:evenVBand="0" w:oddHBand="0" w:evenHBand="1" w:firstRowFirstColumn="0" w:firstRowLastColumn="0" w:lastRowFirstColumn="0" w:lastRowLastColumn="0"/>
          <w:cantSplit/>
          <w:trHeight w:val="216"/>
        </w:trPr>
        <w:tc>
          <w:tcPr>
            <w:tcW w:w="757" w:type="dxa"/>
            <w:noWrap/>
            <w:hideMark/>
          </w:tcPr>
          <w:p w14:paraId="16CDD442" w14:textId="77777777" w:rsidR="001A6392" w:rsidRPr="00577A54" w:rsidRDefault="001A6392" w:rsidP="004C2D38">
            <w:pPr>
              <w:spacing w:before="0" w:after="0"/>
              <w:rPr>
                <w:rFonts w:cstheme="minorHAnsi"/>
              </w:rPr>
            </w:pPr>
            <w:r w:rsidRPr="00577A54">
              <w:rPr>
                <w:rFonts w:cstheme="minorHAnsi"/>
              </w:rPr>
              <w:t>3</w:t>
            </w:r>
          </w:p>
        </w:tc>
        <w:tc>
          <w:tcPr>
            <w:tcW w:w="4908" w:type="dxa"/>
            <w:noWrap/>
            <w:hideMark/>
          </w:tcPr>
          <w:p w14:paraId="71549DFF" w14:textId="77777777" w:rsidR="001A6392" w:rsidRPr="00577A54" w:rsidRDefault="001A6392" w:rsidP="004C2D38">
            <w:pPr>
              <w:spacing w:before="0" w:after="0"/>
              <w:rPr>
                <w:rFonts w:cstheme="minorHAnsi"/>
              </w:rPr>
            </w:pPr>
            <w:r w:rsidRPr="00577A54">
              <w:rPr>
                <w:rFonts w:cstheme="minorHAnsi"/>
              </w:rPr>
              <w:t>3 or more adults in household</w:t>
            </w:r>
          </w:p>
        </w:tc>
      </w:tr>
    </w:tbl>
    <w:p w14:paraId="76CFF312" w14:textId="77777777" w:rsidR="005C72A9" w:rsidRPr="002C297C" w:rsidRDefault="005C72A9" w:rsidP="005C72A9">
      <w:r>
        <w:t xml:space="preserve">If </w:t>
      </w:r>
      <w:r w:rsidRPr="00AD7462">
        <w:rPr>
          <w:b/>
          <w:bCs/>
        </w:rPr>
        <w:t>HHType</w:t>
      </w:r>
      <w:r>
        <w:t xml:space="preserve"> is 1 (AO) or 2 (AC), the value in this column must be &gt; 0.</w:t>
      </w:r>
    </w:p>
    <w:p w14:paraId="22ACEB95" w14:textId="77777777" w:rsidR="005C72A9" w:rsidRDefault="005C72A9" w:rsidP="005C72A9">
      <w:r w:rsidRPr="00AE4D6E">
        <w:t xml:space="preserve">If </w:t>
      </w:r>
      <w:r w:rsidRPr="00AE4D6E">
        <w:rPr>
          <w:b/>
          <w:bCs/>
        </w:rPr>
        <w:t>HHType</w:t>
      </w:r>
      <w:r w:rsidRPr="00AE4D6E">
        <w:t xml:space="preserve"> = 3 (CO), the value in this column must </w:t>
      </w:r>
      <w:r>
        <w:t>=</w:t>
      </w:r>
      <w:r w:rsidRPr="00AE4D6E">
        <w:t xml:space="preserve"> </w:t>
      </w:r>
      <w:r>
        <w:t>0.</w:t>
      </w:r>
    </w:p>
    <w:p w14:paraId="30273285" w14:textId="421FBE00" w:rsidR="001A6392" w:rsidRPr="006A3016" w:rsidRDefault="001A6392" w:rsidP="006A3016">
      <w:pPr>
        <w:pStyle w:val="Heading4"/>
      </w:pPr>
      <w:r w:rsidRPr="0088191A">
        <w:t>HHChild</w:t>
      </w:r>
    </w:p>
    <w:p w14:paraId="2CED4F3C" w14:textId="4F06BD47" w:rsidR="001A6392" w:rsidRPr="00A6067F" w:rsidRDefault="005C72A9" w:rsidP="005C72A9">
      <w:pPr>
        <w:rPr>
          <w:rFonts w:cstheme="minorHAnsi"/>
        </w:rPr>
      </w:pPr>
      <w:r>
        <w:rPr>
          <w:rFonts w:cstheme="minorHAnsi"/>
        </w:rPr>
        <w:t>The value is a c</w:t>
      </w:r>
      <w:r w:rsidRPr="00A6067F">
        <w:rPr>
          <w:rFonts w:cstheme="minorHAnsi"/>
        </w:rPr>
        <w:t xml:space="preserve">ount </w:t>
      </w:r>
      <w:r w:rsidR="001A6392" w:rsidRPr="00A6067F">
        <w:rPr>
          <w:rFonts w:cstheme="minorHAnsi"/>
        </w:rPr>
        <w:t xml:space="preserve">of all </w:t>
      </w:r>
      <w:r w:rsidR="00147F22">
        <w:rPr>
          <w:rFonts w:cstheme="minorHAnsi"/>
        </w:rPr>
        <w:t xml:space="preserve">active </w:t>
      </w:r>
      <w:r w:rsidR="001A6392" w:rsidRPr="00A6067F">
        <w:rPr>
          <w:rFonts w:cstheme="minorHAnsi"/>
        </w:rPr>
        <w:t xml:space="preserve">household members (up to 3) whose </w:t>
      </w:r>
      <w:r w:rsidR="009C008E">
        <w:rPr>
          <w:b/>
        </w:rPr>
        <w:t xml:space="preserve">ActiveAge </w:t>
      </w:r>
      <w:r w:rsidR="001A6392" w:rsidRPr="00A6067F">
        <w:rPr>
          <w:rFonts w:cstheme="minorHAnsi"/>
        </w:rPr>
        <w:t xml:space="preserve">for </w:t>
      </w:r>
      <w:r w:rsidR="001A6392" w:rsidRPr="00655B0F">
        <w:rPr>
          <w:i/>
        </w:rPr>
        <w:t>any</w:t>
      </w:r>
      <w:r w:rsidR="001A6392" w:rsidRPr="00A6067F">
        <w:rPr>
          <w:rFonts w:cstheme="minorHAnsi"/>
        </w:rPr>
        <w:t xml:space="preserve"> associated </w:t>
      </w:r>
      <w:r w:rsidR="00147F22">
        <w:rPr>
          <w:rFonts w:cstheme="minorHAnsi"/>
        </w:rPr>
        <w:t xml:space="preserve">active </w:t>
      </w:r>
      <w:r w:rsidR="001A6392" w:rsidRPr="00A6067F">
        <w:rPr>
          <w:rFonts w:cstheme="minorHAnsi"/>
        </w:rPr>
        <w:t>enrollment is under 18</w:t>
      </w:r>
      <w:r w:rsidR="004873DC">
        <w:rPr>
          <w:rFonts w:cstheme="minorHAnsi"/>
        </w:rPr>
        <w:t xml:space="preserve">. </w:t>
      </w:r>
    </w:p>
    <w:tbl>
      <w:tblPr>
        <w:tblStyle w:val="Style1"/>
        <w:tblW w:w="5665" w:type="dxa"/>
        <w:tblLook w:val="0420" w:firstRow="1" w:lastRow="0" w:firstColumn="0" w:lastColumn="0" w:noHBand="0" w:noVBand="1"/>
      </w:tblPr>
      <w:tblGrid>
        <w:gridCol w:w="757"/>
        <w:gridCol w:w="4908"/>
      </w:tblGrid>
      <w:tr w:rsidR="005F353E" w:rsidRPr="00B46663" w14:paraId="5A2C4AF9" w14:textId="77777777" w:rsidTr="005C72A9">
        <w:trPr>
          <w:cnfStyle w:val="100000000000" w:firstRow="1" w:lastRow="0" w:firstColumn="0" w:lastColumn="0" w:oddVBand="0" w:evenVBand="0" w:oddHBand="0" w:evenHBand="0" w:firstRowFirstColumn="0" w:firstRowLastColumn="0" w:lastRowFirstColumn="0" w:lastRowLastColumn="0"/>
          <w:cantSplit/>
          <w:trHeight w:val="216"/>
          <w:tblHeader/>
        </w:trPr>
        <w:tc>
          <w:tcPr>
            <w:tcW w:w="757" w:type="dxa"/>
            <w:noWrap/>
          </w:tcPr>
          <w:p w14:paraId="1888038B" w14:textId="77777777" w:rsidR="005F353E" w:rsidRPr="006513E7" w:rsidRDefault="005F353E" w:rsidP="004C2D38">
            <w:pPr>
              <w:spacing w:before="0" w:after="0"/>
              <w:rPr>
                <w:rFonts w:cstheme="minorHAnsi"/>
              </w:rPr>
            </w:pPr>
            <w:r w:rsidRPr="006513E7">
              <w:rPr>
                <w:rFonts w:cstheme="minorHAnsi"/>
              </w:rPr>
              <w:t>Value</w:t>
            </w:r>
          </w:p>
        </w:tc>
        <w:tc>
          <w:tcPr>
            <w:tcW w:w="4908" w:type="dxa"/>
            <w:noWrap/>
          </w:tcPr>
          <w:p w14:paraId="34FC9D53" w14:textId="77777777" w:rsidR="005F353E" w:rsidRPr="006513E7" w:rsidRDefault="005F353E" w:rsidP="004C2D38">
            <w:pPr>
              <w:spacing w:before="0" w:after="0"/>
              <w:rPr>
                <w:rFonts w:cstheme="minorHAnsi"/>
              </w:rPr>
            </w:pPr>
            <w:r w:rsidRPr="006513E7">
              <w:rPr>
                <w:rFonts w:cstheme="minorHAnsi"/>
              </w:rPr>
              <w:t>Category</w:t>
            </w:r>
          </w:p>
        </w:tc>
      </w:tr>
      <w:tr w:rsidR="005F353E" w:rsidRPr="006513E7" w14:paraId="2855C504" w14:textId="77777777" w:rsidTr="005C72A9">
        <w:trPr>
          <w:cnfStyle w:val="000000100000" w:firstRow="0" w:lastRow="0" w:firstColumn="0" w:lastColumn="0" w:oddVBand="0" w:evenVBand="0" w:oddHBand="1" w:evenHBand="0" w:firstRowFirstColumn="0" w:firstRowLastColumn="0" w:lastRowFirstColumn="0" w:lastRowLastColumn="0"/>
          <w:cantSplit/>
          <w:trHeight w:val="216"/>
        </w:trPr>
        <w:tc>
          <w:tcPr>
            <w:tcW w:w="757" w:type="dxa"/>
            <w:noWrap/>
            <w:hideMark/>
          </w:tcPr>
          <w:p w14:paraId="704519C8" w14:textId="77777777" w:rsidR="005F353E" w:rsidRPr="006513E7" w:rsidRDefault="005F353E" w:rsidP="004C2D38">
            <w:pPr>
              <w:spacing w:before="0" w:after="0"/>
              <w:rPr>
                <w:rFonts w:cstheme="minorHAnsi"/>
              </w:rPr>
            </w:pPr>
            <w:r w:rsidRPr="006513E7">
              <w:rPr>
                <w:rFonts w:cstheme="minorHAnsi"/>
              </w:rPr>
              <w:t>0</w:t>
            </w:r>
          </w:p>
        </w:tc>
        <w:tc>
          <w:tcPr>
            <w:tcW w:w="4908" w:type="dxa"/>
            <w:noWrap/>
            <w:hideMark/>
          </w:tcPr>
          <w:p w14:paraId="25FAFA01" w14:textId="4931B233" w:rsidR="005F353E" w:rsidRPr="006513E7" w:rsidRDefault="005F353E" w:rsidP="00AD1147">
            <w:pPr>
              <w:spacing w:before="0" w:after="0"/>
              <w:rPr>
                <w:rFonts w:cstheme="minorHAnsi"/>
              </w:rPr>
            </w:pPr>
            <w:r w:rsidRPr="006513E7">
              <w:rPr>
                <w:rFonts w:cstheme="minorHAnsi"/>
              </w:rPr>
              <w:t xml:space="preserve">No </w:t>
            </w:r>
            <w:r w:rsidR="00AD1147" w:rsidRPr="006513E7">
              <w:rPr>
                <w:rFonts w:cstheme="minorHAnsi"/>
              </w:rPr>
              <w:t xml:space="preserve">child </w:t>
            </w:r>
            <w:r w:rsidRPr="006513E7">
              <w:rPr>
                <w:rFonts w:cstheme="minorHAnsi"/>
              </w:rPr>
              <w:t>in household</w:t>
            </w:r>
          </w:p>
        </w:tc>
      </w:tr>
      <w:tr w:rsidR="005F353E" w:rsidRPr="006513E7" w14:paraId="1877D302" w14:textId="77777777" w:rsidTr="005C72A9">
        <w:trPr>
          <w:cnfStyle w:val="000000010000" w:firstRow="0" w:lastRow="0" w:firstColumn="0" w:lastColumn="0" w:oddVBand="0" w:evenVBand="0" w:oddHBand="0" w:evenHBand="1" w:firstRowFirstColumn="0" w:firstRowLastColumn="0" w:lastRowFirstColumn="0" w:lastRowLastColumn="0"/>
          <w:cantSplit/>
          <w:trHeight w:val="216"/>
        </w:trPr>
        <w:tc>
          <w:tcPr>
            <w:tcW w:w="757" w:type="dxa"/>
            <w:noWrap/>
            <w:hideMark/>
          </w:tcPr>
          <w:p w14:paraId="7D73FD52" w14:textId="77777777" w:rsidR="005F353E" w:rsidRPr="006513E7" w:rsidRDefault="005F353E" w:rsidP="004C2D38">
            <w:pPr>
              <w:spacing w:before="0" w:after="0"/>
              <w:rPr>
                <w:rFonts w:cstheme="minorHAnsi"/>
              </w:rPr>
            </w:pPr>
            <w:r w:rsidRPr="006513E7">
              <w:rPr>
                <w:rFonts w:cstheme="minorHAnsi"/>
              </w:rPr>
              <w:t>1</w:t>
            </w:r>
          </w:p>
        </w:tc>
        <w:tc>
          <w:tcPr>
            <w:tcW w:w="4908" w:type="dxa"/>
            <w:noWrap/>
            <w:hideMark/>
          </w:tcPr>
          <w:p w14:paraId="65CA2EF1" w14:textId="128E39AE" w:rsidR="005F353E" w:rsidRPr="006513E7" w:rsidRDefault="005F353E" w:rsidP="00AD1147">
            <w:pPr>
              <w:spacing w:before="0" w:after="0"/>
              <w:rPr>
                <w:rFonts w:cstheme="minorHAnsi"/>
              </w:rPr>
            </w:pPr>
            <w:r w:rsidRPr="006513E7">
              <w:rPr>
                <w:rFonts w:cstheme="minorHAnsi"/>
              </w:rPr>
              <w:t xml:space="preserve">1 </w:t>
            </w:r>
            <w:r w:rsidR="00AD1147" w:rsidRPr="006513E7">
              <w:rPr>
                <w:rFonts w:cstheme="minorHAnsi"/>
              </w:rPr>
              <w:t xml:space="preserve">child </w:t>
            </w:r>
            <w:r w:rsidRPr="006513E7">
              <w:rPr>
                <w:rFonts w:cstheme="minorHAnsi"/>
              </w:rPr>
              <w:t>in household</w:t>
            </w:r>
          </w:p>
        </w:tc>
      </w:tr>
      <w:tr w:rsidR="005F353E" w:rsidRPr="006513E7" w14:paraId="610B0457" w14:textId="77777777" w:rsidTr="005C72A9">
        <w:trPr>
          <w:cnfStyle w:val="000000100000" w:firstRow="0" w:lastRow="0" w:firstColumn="0" w:lastColumn="0" w:oddVBand="0" w:evenVBand="0" w:oddHBand="1" w:evenHBand="0" w:firstRowFirstColumn="0" w:firstRowLastColumn="0" w:lastRowFirstColumn="0" w:lastRowLastColumn="0"/>
          <w:cantSplit/>
          <w:trHeight w:val="216"/>
        </w:trPr>
        <w:tc>
          <w:tcPr>
            <w:tcW w:w="757" w:type="dxa"/>
            <w:noWrap/>
            <w:hideMark/>
          </w:tcPr>
          <w:p w14:paraId="47E6A614" w14:textId="77777777" w:rsidR="005F353E" w:rsidRPr="006513E7" w:rsidRDefault="005F353E" w:rsidP="004C2D38">
            <w:pPr>
              <w:spacing w:before="0" w:after="0"/>
              <w:rPr>
                <w:rFonts w:cstheme="minorHAnsi"/>
              </w:rPr>
            </w:pPr>
            <w:r w:rsidRPr="006513E7">
              <w:rPr>
                <w:rFonts w:cstheme="minorHAnsi"/>
              </w:rPr>
              <w:t>2</w:t>
            </w:r>
          </w:p>
        </w:tc>
        <w:tc>
          <w:tcPr>
            <w:tcW w:w="4908" w:type="dxa"/>
            <w:noWrap/>
            <w:hideMark/>
          </w:tcPr>
          <w:p w14:paraId="767E2980" w14:textId="754771F1" w:rsidR="005F353E" w:rsidRPr="006513E7" w:rsidRDefault="005F353E" w:rsidP="00AD1147">
            <w:pPr>
              <w:spacing w:before="0" w:after="0"/>
              <w:rPr>
                <w:rFonts w:cstheme="minorHAnsi"/>
              </w:rPr>
            </w:pPr>
            <w:r w:rsidRPr="006513E7">
              <w:rPr>
                <w:rFonts w:cstheme="minorHAnsi"/>
              </w:rPr>
              <w:t xml:space="preserve">2 </w:t>
            </w:r>
            <w:r w:rsidR="00AD1147" w:rsidRPr="006513E7">
              <w:rPr>
                <w:rFonts w:cstheme="minorHAnsi"/>
              </w:rPr>
              <w:t xml:space="preserve">children </w:t>
            </w:r>
            <w:r w:rsidRPr="006513E7">
              <w:rPr>
                <w:rFonts w:cstheme="minorHAnsi"/>
              </w:rPr>
              <w:t>in household</w:t>
            </w:r>
          </w:p>
        </w:tc>
      </w:tr>
      <w:tr w:rsidR="005F353E" w:rsidRPr="006513E7" w14:paraId="4895D87B" w14:textId="77777777" w:rsidTr="005C72A9">
        <w:trPr>
          <w:cnfStyle w:val="000000010000" w:firstRow="0" w:lastRow="0" w:firstColumn="0" w:lastColumn="0" w:oddVBand="0" w:evenVBand="0" w:oddHBand="0" w:evenHBand="1" w:firstRowFirstColumn="0" w:firstRowLastColumn="0" w:lastRowFirstColumn="0" w:lastRowLastColumn="0"/>
          <w:cantSplit/>
          <w:trHeight w:val="216"/>
        </w:trPr>
        <w:tc>
          <w:tcPr>
            <w:tcW w:w="757" w:type="dxa"/>
            <w:noWrap/>
            <w:hideMark/>
          </w:tcPr>
          <w:p w14:paraId="7EB26CB8" w14:textId="77777777" w:rsidR="005F353E" w:rsidRPr="006513E7" w:rsidRDefault="005F353E" w:rsidP="004C2D38">
            <w:pPr>
              <w:spacing w:before="0" w:after="0"/>
              <w:rPr>
                <w:rFonts w:cstheme="minorHAnsi"/>
              </w:rPr>
            </w:pPr>
            <w:r w:rsidRPr="006513E7">
              <w:rPr>
                <w:rFonts w:cstheme="minorHAnsi"/>
              </w:rPr>
              <w:t>3</w:t>
            </w:r>
          </w:p>
        </w:tc>
        <w:tc>
          <w:tcPr>
            <w:tcW w:w="4908" w:type="dxa"/>
            <w:noWrap/>
            <w:hideMark/>
          </w:tcPr>
          <w:p w14:paraId="1E01DD5C" w14:textId="50EB316C" w:rsidR="005F353E" w:rsidRPr="006513E7" w:rsidRDefault="005F353E" w:rsidP="004C2D38">
            <w:pPr>
              <w:spacing w:before="0" w:after="0"/>
              <w:rPr>
                <w:rFonts w:cstheme="minorHAnsi"/>
              </w:rPr>
            </w:pPr>
            <w:r w:rsidRPr="006513E7">
              <w:rPr>
                <w:rFonts w:cstheme="minorHAnsi"/>
              </w:rPr>
              <w:t xml:space="preserve">3 or more </w:t>
            </w:r>
            <w:r w:rsidR="00AD1147" w:rsidRPr="006513E7">
              <w:rPr>
                <w:rFonts w:cstheme="minorHAnsi"/>
              </w:rPr>
              <w:t xml:space="preserve">children </w:t>
            </w:r>
            <w:r w:rsidRPr="006513E7">
              <w:rPr>
                <w:rFonts w:cstheme="minorHAnsi"/>
              </w:rPr>
              <w:t>in household</w:t>
            </w:r>
          </w:p>
        </w:tc>
      </w:tr>
    </w:tbl>
    <w:p w14:paraId="66D56235" w14:textId="77777777" w:rsidR="005C72A9" w:rsidRPr="002C297C" w:rsidRDefault="005C72A9" w:rsidP="005C72A9">
      <w:r>
        <w:t xml:space="preserve">If </w:t>
      </w:r>
      <w:r w:rsidRPr="00AD7462">
        <w:rPr>
          <w:b/>
          <w:bCs/>
        </w:rPr>
        <w:t>HHType</w:t>
      </w:r>
      <w:r>
        <w:t xml:space="preserve"> is 1 (AO), the value in this column must = 0.</w:t>
      </w:r>
    </w:p>
    <w:p w14:paraId="23256DA3" w14:textId="77777777" w:rsidR="005C72A9" w:rsidRDefault="005C72A9" w:rsidP="005C72A9">
      <w:r w:rsidRPr="002C297C">
        <w:t xml:space="preserve">If </w:t>
      </w:r>
      <w:r w:rsidRPr="002C297C">
        <w:rPr>
          <w:b/>
          <w:bCs/>
        </w:rPr>
        <w:t>HHType</w:t>
      </w:r>
      <w:r w:rsidRPr="002C297C">
        <w:t xml:space="preserve"> </w:t>
      </w:r>
      <w:r>
        <w:t>is 2 (AC) or</w:t>
      </w:r>
      <w:r w:rsidRPr="002C297C">
        <w:t xml:space="preserve"> 3 (CO), the value in this column must be </w:t>
      </w:r>
      <w:r>
        <w:t>&gt; 0.</w:t>
      </w:r>
    </w:p>
    <w:p w14:paraId="3AA0ECF9" w14:textId="751D1583" w:rsidR="001A6392" w:rsidRPr="006A3016" w:rsidRDefault="002946DB" w:rsidP="006A3016">
      <w:pPr>
        <w:pStyle w:val="Heading4"/>
      </w:pPr>
      <w:r>
        <w:rPr>
          <w:noProof/>
        </w:rPr>
        <mc:AlternateContent>
          <mc:Choice Requires="wps">
            <w:drawing>
              <wp:anchor distT="0" distB="0" distL="114300" distR="114300" simplePos="0" relativeHeight="251658241" behindDoc="0" locked="0" layoutInCell="1" allowOverlap="1" wp14:anchorId="2CD5B53A" wp14:editId="36CBC1E0">
                <wp:simplePos x="0" y="0"/>
                <wp:positionH relativeFrom="column">
                  <wp:posOffset>0</wp:posOffset>
                </wp:positionH>
                <wp:positionV relativeFrom="paragraph">
                  <wp:posOffset>0</wp:posOffset>
                </wp:positionV>
                <wp:extent cx="1828800" cy="182880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14:paraId="469F9417" w14:textId="77777777" w:rsidR="00004824" w:rsidRPr="009C5CD5" w:rsidRDefault="00004824" w:rsidP="009336C4">
                            <w:pPr>
                              <w:rPr>
                                <w:b/>
                              </w:rPr>
                            </w:pPr>
                            <w:r w:rsidRPr="009C5CD5">
                              <w:rPr>
                                <w:b/>
                              </w:rPr>
                              <w:t>Note:</w:t>
                            </w:r>
                            <w:r>
                              <w:t xml:space="preserve"> </w:t>
                            </w:r>
                            <w:r w:rsidRPr="002C297C">
                              <w:t xml:space="preserve">If </w:t>
                            </w:r>
                            <w:r w:rsidRPr="00AD7462">
                              <w:rPr>
                                <w:b/>
                                <w:bCs/>
                              </w:rPr>
                              <w:t>HHChild</w:t>
                            </w:r>
                            <w:r>
                              <w:t xml:space="preserve"> = 3 and </w:t>
                            </w:r>
                            <w:r w:rsidRPr="00AD7462">
                              <w:rPr>
                                <w:b/>
                                <w:bCs/>
                              </w:rPr>
                              <w:t>HHType</w:t>
                            </w:r>
                            <w:r>
                              <w:t xml:space="preserve"> = 2, the household is counted in the AC Households with 3 or More Children population.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CD5B53A" id="Text Box 12" o:spid="_x0000_s1314" type="#_x0000_t202" style="position:absolute;margin-left:0;margin-top:0;width:2in;height:2in;z-index:251658241;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" filled="f" strokeweight=".5pt">
                <v:textbox style="mso-fit-shape-to-text:t">
                  <w:txbxContent>
                    <w:p w14:paraId="469F9417" w14:textId="77777777" w:rsidR="00004824" w:rsidRPr="009C5CD5" w:rsidRDefault="00004824" w:rsidP="009336C4">
                      <w:pPr>
                        <w:rPr>
                          <w:b/>
                        </w:rPr>
                      </w:pPr>
                      <w:r w:rsidRPr="009C5CD5">
                        <w:rPr>
                          <w:b/>
                        </w:rPr>
                        <w:t>Note:</w:t>
                      </w:r>
                      <w:r>
                        <w:t xml:space="preserve"> </w:t>
                      </w:r>
                      <w:r w:rsidRPr="002C297C">
                        <w:t xml:space="preserve">If </w:t>
                      </w:r>
                      <w:r w:rsidRPr="00AD7462">
                        <w:rPr>
                          <w:b/>
                          <w:bCs/>
                        </w:rPr>
                        <w:t>HHChild</w:t>
                      </w:r>
                      <w:r>
                        <w:t xml:space="preserve"> = 3 and </w:t>
                      </w:r>
                      <w:r w:rsidRPr="00AD7462">
                        <w:rPr>
                          <w:b/>
                          <w:bCs/>
                        </w:rPr>
                        <w:t>HHType</w:t>
                      </w:r>
                      <w:r>
                        <w:t xml:space="preserve"> = 2, the household is counted in the AC Households with 3 or More Children population.</w:t>
                      </w:r>
                    </w:p>
                  </w:txbxContent>
                </v:textbox>
                <w10:wrap type="square"/>
              </v:shape>
            </w:pict>
          </mc:Fallback>
        </mc:AlternateContent>
      </w:r>
      <w:r w:rsidR="001A6392" w:rsidRPr="0088191A">
        <w:t>HHNoDOB</w:t>
      </w:r>
    </w:p>
    <w:p w14:paraId="01158F4D" w14:textId="393CA2F7" w:rsidR="001A6392" w:rsidRPr="00384FB7" w:rsidRDefault="005C72A9" w:rsidP="001A6392">
      <w:pPr>
        <w:rPr>
          <w:rFonts w:cstheme="minorHAnsi"/>
        </w:rPr>
      </w:pPr>
      <w:r>
        <w:rPr>
          <w:rFonts w:cstheme="minorHAnsi"/>
        </w:rPr>
        <w:t>The value is a c</w:t>
      </w:r>
      <w:r w:rsidRPr="004C0CA9">
        <w:rPr>
          <w:rFonts w:cstheme="minorHAnsi"/>
        </w:rPr>
        <w:t xml:space="preserve">ount </w:t>
      </w:r>
      <w:r w:rsidR="001A6392" w:rsidRPr="004C0CA9">
        <w:rPr>
          <w:rFonts w:cstheme="minorHAnsi"/>
        </w:rPr>
        <w:t xml:space="preserve">of all </w:t>
      </w:r>
      <w:r w:rsidR="00147F22">
        <w:rPr>
          <w:rFonts w:cstheme="minorHAnsi"/>
        </w:rPr>
        <w:t xml:space="preserve">active </w:t>
      </w:r>
      <w:r w:rsidR="001A6392" w:rsidRPr="004C0CA9">
        <w:rPr>
          <w:rFonts w:cstheme="minorHAnsi"/>
        </w:rPr>
        <w:t xml:space="preserve">household members (up to 3) whose </w:t>
      </w:r>
      <w:r w:rsidR="009C008E">
        <w:rPr>
          <w:b/>
        </w:rPr>
        <w:t xml:space="preserve">ActiveAge </w:t>
      </w:r>
      <w:r w:rsidR="001A6392" w:rsidRPr="00384FB7">
        <w:rPr>
          <w:rFonts w:cstheme="minorHAnsi"/>
        </w:rPr>
        <w:t>is in (98,99).</w:t>
      </w:r>
    </w:p>
    <w:tbl>
      <w:tblPr>
        <w:tblStyle w:val="Style1"/>
        <w:tblW w:w="5665" w:type="dxa"/>
        <w:tblLook w:val="0420" w:firstRow="1" w:lastRow="0" w:firstColumn="0" w:lastColumn="0" w:noHBand="0" w:noVBand="1"/>
      </w:tblPr>
      <w:tblGrid>
        <w:gridCol w:w="757"/>
        <w:gridCol w:w="4908"/>
      </w:tblGrid>
      <w:tr w:rsidR="005F353E" w:rsidRPr="00B46663" w14:paraId="5A357B61" w14:textId="77777777" w:rsidTr="005C72A9">
        <w:trPr>
          <w:cnfStyle w:val="100000000000" w:firstRow="1" w:lastRow="0" w:firstColumn="0" w:lastColumn="0" w:oddVBand="0" w:evenVBand="0" w:oddHBand="0" w:evenHBand="0" w:firstRowFirstColumn="0" w:firstRowLastColumn="0" w:lastRowFirstColumn="0" w:lastRowLastColumn="0"/>
          <w:cantSplit/>
          <w:trHeight w:val="216"/>
          <w:tblHeader/>
        </w:trPr>
        <w:tc>
          <w:tcPr>
            <w:tcW w:w="757" w:type="dxa"/>
            <w:noWrap/>
          </w:tcPr>
          <w:p w14:paraId="379EBA28" w14:textId="77777777" w:rsidR="005F353E" w:rsidRPr="00A4586D" w:rsidRDefault="005F353E" w:rsidP="004C2D38">
            <w:pPr>
              <w:spacing w:before="0" w:after="0"/>
              <w:rPr>
                <w:rFonts w:cstheme="minorHAnsi"/>
              </w:rPr>
            </w:pPr>
            <w:r w:rsidRPr="00A4586D">
              <w:rPr>
                <w:rFonts w:cstheme="minorHAnsi"/>
              </w:rPr>
              <w:t>Value</w:t>
            </w:r>
          </w:p>
        </w:tc>
        <w:tc>
          <w:tcPr>
            <w:tcW w:w="4908" w:type="dxa"/>
            <w:noWrap/>
          </w:tcPr>
          <w:p w14:paraId="5F585158" w14:textId="77777777" w:rsidR="005F353E" w:rsidRPr="00A4586D" w:rsidRDefault="005F353E" w:rsidP="004C2D38">
            <w:pPr>
              <w:spacing w:before="0" w:after="0"/>
              <w:rPr>
                <w:rFonts w:cstheme="minorHAnsi"/>
              </w:rPr>
            </w:pPr>
            <w:r w:rsidRPr="00A4586D">
              <w:rPr>
                <w:rFonts w:cstheme="minorHAnsi"/>
              </w:rPr>
              <w:t>Category</w:t>
            </w:r>
          </w:p>
        </w:tc>
      </w:tr>
      <w:tr w:rsidR="005F353E" w:rsidRPr="006513E7" w14:paraId="47D66203" w14:textId="77777777" w:rsidTr="005C72A9">
        <w:trPr>
          <w:cnfStyle w:val="000000100000" w:firstRow="0" w:lastRow="0" w:firstColumn="0" w:lastColumn="0" w:oddVBand="0" w:evenVBand="0" w:oddHBand="1" w:evenHBand="0" w:firstRowFirstColumn="0" w:firstRowLastColumn="0" w:lastRowFirstColumn="0" w:lastRowLastColumn="0"/>
          <w:cantSplit/>
          <w:trHeight w:val="216"/>
        </w:trPr>
        <w:tc>
          <w:tcPr>
            <w:tcW w:w="757" w:type="dxa"/>
            <w:noWrap/>
            <w:hideMark/>
          </w:tcPr>
          <w:p w14:paraId="50CB0CFB" w14:textId="77777777" w:rsidR="005F353E" w:rsidRPr="006513E7" w:rsidRDefault="005F353E" w:rsidP="004C2D38">
            <w:pPr>
              <w:spacing w:before="0" w:after="0"/>
              <w:rPr>
                <w:rFonts w:cstheme="minorHAnsi"/>
              </w:rPr>
            </w:pPr>
            <w:r w:rsidRPr="006513E7">
              <w:rPr>
                <w:rFonts w:cstheme="minorHAnsi"/>
              </w:rPr>
              <w:t>0</w:t>
            </w:r>
          </w:p>
        </w:tc>
        <w:tc>
          <w:tcPr>
            <w:tcW w:w="4908" w:type="dxa"/>
            <w:noWrap/>
            <w:hideMark/>
          </w:tcPr>
          <w:p w14:paraId="18BDE3BC" w14:textId="6FA8DDF0" w:rsidR="005F353E" w:rsidRPr="006513E7" w:rsidRDefault="005F353E" w:rsidP="00A256B9">
            <w:pPr>
              <w:spacing w:before="0" w:after="0"/>
              <w:rPr>
                <w:rFonts w:cstheme="minorHAnsi"/>
              </w:rPr>
            </w:pPr>
            <w:r w:rsidRPr="006513E7">
              <w:rPr>
                <w:rFonts w:cstheme="minorHAnsi"/>
              </w:rPr>
              <w:t xml:space="preserve">No </w:t>
            </w:r>
            <w:r w:rsidR="00A256B9" w:rsidRPr="006513E7">
              <w:rPr>
                <w:rFonts w:cstheme="minorHAnsi"/>
              </w:rPr>
              <w:t>person with</w:t>
            </w:r>
            <w:r w:rsidR="007327FC">
              <w:rPr>
                <w:rFonts w:cstheme="minorHAnsi"/>
              </w:rPr>
              <w:t>out a valid</w:t>
            </w:r>
            <w:r w:rsidR="00A256B9" w:rsidRPr="006513E7">
              <w:rPr>
                <w:rFonts w:cstheme="minorHAnsi"/>
              </w:rPr>
              <w:t xml:space="preserve"> DOB </w:t>
            </w:r>
            <w:r w:rsidRPr="006513E7">
              <w:rPr>
                <w:rFonts w:cstheme="minorHAnsi"/>
              </w:rPr>
              <w:t>in household</w:t>
            </w:r>
          </w:p>
        </w:tc>
      </w:tr>
      <w:tr w:rsidR="005F353E" w:rsidRPr="006513E7" w14:paraId="6D109BE1" w14:textId="77777777" w:rsidTr="005C72A9">
        <w:trPr>
          <w:cnfStyle w:val="000000010000" w:firstRow="0" w:lastRow="0" w:firstColumn="0" w:lastColumn="0" w:oddVBand="0" w:evenVBand="0" w:oddHBand="0" w:evenHBand="1" w:firstRowFirstColumn="0" w:firstRowLastColumn="0" w:lastRowFirstColumn="0" w:lastRowLastColumn="0"/>
          <w:cantSplit/>
          <w:trHeight w:val="216"/>
        </w:trPr>
        <w:tc>
          <w:tcPr>
            <w:tcW w:w="757" w:type="dxa"/>
            <w:noWrap/>
            <w:hideMark/>
          </w:tcPr>
          <w:p w14:paraId="067AE835" w14:textId="77777777" w:rsidR="005F353E" w:rsidRPr="006513E7" w:rsidRDefault="005F353E" w:rsidP="004C2D38">
            <w:pPr>
              <w:spacing w:before="0" w:after="0"/>
              <w:rPr>
                <w:rFonts w:cstheme="minorHAnsi"/>
              </w:rPr>
            </w:pPr>
            <w:r w:rsidRPr="006513E7">
              <w:rPr>
                <w:rFonts w:cstheme="minorHAnsi"/>
              </w:rPr>
              <w:t>1</w:t>
            </w:r>
          </w:p>
        </w:tc>
        <w:tc>
          <w:tcPr>
            <w:tcW w:w="4908" w:type="dxa"/>
            <w:noWrap/>
            <w:hideMark/>
          </w:tcPr>
          <w:p w14:paraId="342AE7EF" w14:textId="3C572797" w:rsidR="005F353E" w:rsidRPr="006513E7" w:rsidRDefault="005F353E" w:rsidP="004C2D38">
            <w:pPr>
              <w:spacing w:before="0" w:after="0"/>
              <w:rPr>
                <w:rFonts w:cstheme="minorHAnsi"/>
              </w:rPr>
            </w:pPr>
            <w:r w:rsidRPr="006513E7">
              <w:rPr>
                <w:rFonts w:cstheme="minorHAnsi"/>
              </w:rPr>
              <w:t xml:space="preserve">1 </w:t>
            </w:r>
            <w:r w:rsidR="00A256B9" w:rsidRPr="006513E7">
              <w:rPr>
                <w:rFonts w:cstheme="minorHAnsi"/>
              </w:rPr>
              <w:t xml:space="preserve">person </w:t>
            </w:r>
            <w:r w:rsidR="007327FC">
              <w:rPr>
                <w:rFonts w:cstheme="minorHAnsi"/>
              </w:rPr>
              <w:t>without a valid</w:t>
            </w:r>
            <w:r w:rsidR="00A256B9" w:rsidRPr="006513E7">
              <w:rPr>
                <w:rFonts w:cstheme="minorHAnsi"/>
              </w:rPr>
              <w:t xml:space="preserve"> DOB </w:t>
            </w:r>
            <w:r w:rsidRPr="006513E7">
              <w:rPr>
                <w:rFonts w:cstheme="minorHAnsi"/>
              </w:rPr>
              <w:t>in household</w:t>
            </w:r>
          </w:p>
        </w:tc>
      </w:tr>
      <w:tr w:rsidR="005F353E" w:rsidRPr="006513E7" w14:paraId="514BD89F" w14:textId="77777777" w:rsidTr="005C72A9">
        <w:trPr>
          <w:cnfStyle w:val="000000100000" w:firstRow="0" w:lastRow="0" w:firstColumn="0" w:lastColumn="0" w:oddVBand="0" w:evenVBand="0" w:oddHBand="1" w:evenHBand="0" w:firstRowFirstColumn="0" w:firstRowLastColumn="0" w:lastRowFirstColumn="0" w:lastRowLastColumn="0"/>
          <w:cantSplit/>
          <w:trHeight w:val="216"/>
        </w:trPr>
        <w:tc>
          <w:tcPr>
            <w:tcW w:w="757" w:type="dxa"/>
            <w:noWrap/>
            <w:hideMark/>
          </w:tcPr>
          <w:p w14:paraId="313901B2" w14:textId="77777777" w:rsidR="005F353E" w:rsidRPr="006513E7" w:rsidRDefault="005F353E" w:rsidP="004C2D38">
            <w:pPr>
              <w:spacing w:before="0" w:after="0"/>
              <w:rPr>
                <w:rFonts w:cstheme="minorHAnsi"/>
              </w:rPr>
            </w:pPr>
            <w:r w:rsidRPr="006513E7">
              <w:rPr>
                <w:rFonts w:cstheme="minorHAnsi"/>
              </w:rPr>
              <w:t>2</w:t>
            </w:r>
          </w:p>
        </w:tc>
        <w:tc>
          <w:tcPr>
            <w:tcW w:w="4908" w:type="dxa"/>
            <w:noWrap/>
            <w:hideMark/>
          </w:tcPr>
          <w:p w14:paraId="7302E659" w14:textId="0A710595" w:rsidR="005F353E" w:rsidRPr="006513E7" w:rsidRDefault="005F353E" w:rsidP="00A256B9">
            <w:pPr>
              <w:spacing w:before="0" w:after="0"/>
              <w:rPr>
                <w:rFonts w:cstheme="minorHAnsi"/>
              </w:rPr>
            </w:pPr>
            <w:r w:rsidRPr="006513E7">
              <w:rPr>
                <w:rFonts w:cstheme="minorHAnsi"/>
              </w:rPr>
              <w:t xml:space="preserve">2 </w:t>
            </w:r>
            <w:r w:rsidR="00A256B9" w:rsidRPr="006513E7">
              <w:rPr>
                <w:rFonts w:cstheme="minorHAnsi"/>
              </w:rPr>
              <w:t xml:space="preserve">people </w:t>
            </w:r>
            <w:r w:rsidR="007327FC">
              <w:rPr>
                <w:rFonts w:cstheme="minorHAnsi"/>
              </w:rPr>
              <w:t>without a valid</w:t>
            </w:r>
            <w:r w:rsidR="00A256B9" w:rsidRPr="006513E7">
              <w:rPr>
                <w:rFonts w:cstheme="minorHAnsi"/>
              </w:rPr>
              <w:t xml:space="preserve"> DOB </w:t>
            </w:r>
            <w:r w:rsidRPr="006513E7">
              <w:rPr>
                <w:rFonts w:cstheme="minorHAnsi"/>
              </w:rPr>
              <w:t>in household</w:t>
            </w:r>
          </w:p>
        </w:tc>
      </w:tr>
      <w:tr w:rsidR="005F353E" w:rsidRPr="00107D01" w14:paraId="73B8EA09" w14:textId="77777777" w:rsidTr="005C72A9">
        <w:trPr>
          <w:cnfStyle w:val="000000010000" w:firstRow="0" w:lastRow="0" w:firstColumn="0" w:lastColumn="0" w:oddVBand="0" w:evenVBand="0" w:oddHBand="0" w:evenHBand="1" w:firstRowFirstColumn="0" w:firstRowLastColumn="0" w:lastRowFirstColumn="0" w:lastRowLastColumn="0"/>
          <w:cantSplit/>
          <w:trHeight w:val="216"/>
        </w:trPr>
        <w:tc>
          <w:tcPr>
            <w:tcW w:w="757" w:type="dxa"/>
            <w:noWrap/>
            <w:hideMark/>
          </w:tcPr>
          <w:p w14:paraId="65C22201" w14:textId="77777777" w:rsidR="005F353E" w:rsidRPr="006513E7" w:rsidRDefault="005F353E" w:rsidP="004C2D38">
            <w:pPr>
              <w:spacing w:before="0" w:after="0"/>
              <w:rPr>
                <w:rFonts w:cstheme="minorHAnsi"/>
              </w:rPr>
            </w:pPr>
            <w:r w:rsidRPr="006513E7">
              <w:rPr>
                <w:rFonts w:cstheme="minorHAnsi"/>
              </w:rPr>
              <w:t>3</w:t>
            </w:r>
          </w:p>
        </w:tc>
        <w:tc>
          <w:tcPr>
            <w:tcW w:w="4908" w:type="dxa"/>
            <w:noWrap/>
            <w:hideMark/>
          </w:tcPr>
          <w:p w14:paraId="639F5CD3" w14:textId="2CEFEA97" w:rsidR="005F353E" w:rsidRPr="00577A54" w:rsidRDefault="005F353E" w:rsidP="004C2D38">
            <w:pPr>
              <w:spacing w:before="0" w:after="0"/>
              <w:rPr>
                <w:rFonts w:cstheme="minorHAnsi"/>
              </w:rPr>
            </w:pPr>
            <w:r w:rsidRPr="006513E7">
              <w:rPr>
                <w:rFonts w:cstheme="minorHAnsi"/>
              </w:rPr>
              <w:t xml:space="preserve">3 or more </w:t>
            </w:r>
            <w:r w:rsidR="00A256B9" w:rsidRPr="006513E7">
              <w:rPr>
                <w:rFonts w:cstheme="minorHAnsi"/>
              </w:rPr>
              <w:t>people with</w:t>
            </w:r>
            <w:r w:rsidR="007327FC">
              <w:rPr>
                <w:rFonts w:cstheme="minorHAnsi"/>
              </w:rPr>
              <w:t>out a valid</w:t>
            </w:r>
            <w:r w:rsidR="00A256B9" w:rsidRPr="006513E7">
              <w:rPr>
                <w:rFonts w:cstheme="minorHAnsi"/>
              </w:rPr>
              <w:t xml:space="preserve"> DOB </w:t>
            </w:r>
            <w:r w:rsidRPr="006513E7">
              <w:rPr>
                <w:rFonts w:cstheme="minorHAnsi"/>
              </w:rPr>
              <w:t>in household</w:t>
            </w:r>
          </w:p>
        </w:tc>
      </w:tr>
    </w:tbl>
    <w:p w14:paraId="3B5EE2D1" w14:textId="77777777" w:rsidR="005C72A9" w:rsidRPr="002C297C" w:rsidRDefault="005C72A9" w:rsidP="005C72A9">
      <w:r>
        <w:t xml:space="preserve">If </w:t>
      </w:r>
      <w:r w:rsidRPr="00AD7462">
        <w:rPr>
          <w:b/>
          <w:bCs/>
        </w:rPr>
        <w:t>HHType</w:t>
      </w:r>
      <w:r>
        <w:t xml:space="preserve"> is 1 (AO) or 3 (CO), the value in this column must be = 0.</w:t>
      </w:r>
    </w:p>
    <w:p w14:paraId="42303641" w14:textId="77777777" w:rsidR="005C72A9" w:rsidRDefault="005C72A9" w:rsidP="005C72A9">
      <w:r w:rsidRPr="002C297C">
        <w:t xml:space="preserve">If </w:t>
      </w:r>
      <w:r w:rsidRPr="002C297C">
        <w:rPr>
          <w:b/>
          <w:bCs/>
        </w:rPr>
        <w:t>HHType</w:t>
      </w:r>
      <w:r w:rsidRPr="002C297C">
        <w:t xml:space="preserve"> = </w:t>
      </w:r>
      <w:r>
        <w:t>99</w:t>
      </w:r>
      <w:r w:rsidRPr="002C297C">
        <w:t xml:space="preserve"> (</w:t>
      </w:r>
      <w:r>
        <w:t>UN</w:t>
      </w:r>
      <w:r w:rsidRPr="002C297C">
        <w:t xml:space="preserve">), the value in this column must </w:t>
      </w:r>
      <w:r>
        <w:t>be &gt;</w:t>
      </w:r>
      <w:r w:rsidRPr="002C297C">
        <w:t xml:space="preserve"> </w:t>
      </w:r>
      <w:r>
        <w:t>0.</w:t>
      </w:r>
    </w:p>
    <w:p w14:paraId="28290B5B" w14:textId="3B0B85F6" w:rsidR="00311D01" w:rsidRPr="006A3016" w:rsidRDefault="0018056C" w:rsidP="006A3016">
      <w:pPr>
        <w:pStyle w:val="Heading4"/>
      </w:pPr>
      <w:r w:rsidRPr="0088191A">
        <w:t>HoHRace</w:t>
      </w:r>
      <w:r w:rsidR="00587C19" w:rsidRPr="0088191A">
        <w:t xml:space="preserve"> and</w:t>
      </w:r>
      <w:r w:rsidR="00311D01" w:rsidRPr="0088191A">
        <w:t xml:space="preserve"> </w:t>
      </w:r>
      <w:r w:rsidRPr="0088191A">
        <w:t>HoHEthnicity</w:t>
      </w:r>
      <w:r w:rsidR="00311D01" w:rsidRPr="0088191A">
        <w:t xml:space="preserve"> </w:t>
      </w:r>
    </w:p>
    <w:p w14:paraId="49A576BA" w14:textId="257878C9" w:rsidR="00311D01" w:rsidRPr="00A6067F" w:rsidRDefault="00CD0115" w:rsidP="002B6231">
      <w:pPr>
        <w:rPr>
          <w:rFonts w:cstheme="minorHAnsi"/>
        </w:rPr>
      </w:pPr>
      <w:r>
        <w:rPr>
          <w:rFonts w:cstheme="minorHAnsi"/>
        </w:rPr>
        <w:t>Set v</w:t>
      </w:r>
      <w:r w:rsidR="00311D01" w:rsidRPr="00A6067F">
        <w:rPr>
          <w:rFonts w:cstheme="minorHAnsi"/>
        </w:rPr>
        <w:t xml:space="preserve">alues for </w:t>
      </w:r>
      <w:r w:rsidR="0018056C" w:rsidRPr="00655B0F">
        <w:rPr>
          <w:b/>
        </w:rPr>
        <w:t>HoHRace</w:t>
      </w:r>
      <w:r w:rsidR="00311D01" w:rsidRPr="00A6067F">
        <w:rPr>
          <w:rFonts w:cstheme="minorHAnsi"/>
        </w:rPr>
        <w:t xml:space="preserve"> and </w:t>
      </w:r>
      <w:r w:rsidR="0018056C" w:rsidRPr="00655B0F">
        <w:rPr>
          <w:b/>
        </w:rPr>
        <w:t>HoHEthnicity</w:t>
      </w:r>
      <w:r w:rsidR="00311D01" w:rsidRPr="00A6067F">
        <w:rPr>
          <w:rFonts w:cstheme="minorHAnsi"/>
        </w:rPr>
        <w:t xml:space="preserve"> in </w:t>
      </w:r>
      <w:r w:rsidR="00F6042F">
        <w:rPr>
          <w:rFonts w:cstheme="minorHAnsi"/>
        </w:rPr>
        <w:t>tlsa_Household</w:t>
      </w:r>
      <w:r w:rsidR="00311D01" w:rsidRPr="00A6067F">
        <w:rPr>
          <w:rFonts w:cstheme="minorHAnsi"/>
        </w:rPr>
        <w:t xml:space="preserve"> </w:t>
      </w:r>
      <w:r w:rsidR="00E952A7">
        <w:rPr>
          <w:rFonts w:cstheme="minorHAnsi"/>
        </w:rPr>
        <w:t xml:space="preserve">to the </w:t>
      </w:r>
      <w:r w:rsidR="00311D01" w:rsidRPr="0060237C">
        <w:rPr>
          <w:b/>
        </w:rPr>
        <w:t>Race</w:t>
      </w:r>
      <w:r w:rsidR="00311D01" w:rsidRPr="00A6067F">
        <w:rPr>
          <w:rFonts w:cstheme="minorHAnsi"/>
        </w:rPr>
        <w:t xml:space="preserve"> and </w:t>
      </w:r>
      <w:r w:rsidR="00311D01" w:rsidRPr="0060237C">
        <w:rPr>
          <w:b/>
        </w:rPr>
        <w:t>Ethnicity</w:t>
      </w:r>
      <w:r w:rsidR="00311D01" w:rsidRPr="00A6067F">
        <w:rPr>
          <w:rFonts w:cstheme="minorHAnsi"/>
        </w:rPr>
        <w:t xml:space="preserve"> values for the head of household in </w:t>
      </w:r>
      <w:r w:rsidR="00D979B0">
        <w:rPr>
          <w:rFonts w:cstheme="minorHAnsi"/>
        </w:rPr>
        <w:t>tlsa_Person</w:t>
      </w:r>
      <w:r w:rsidR="00311D01" w:rsidRPr="00A6067F">
        <w:rPr>
          <w:rFonts w:cstheme="minorHAnsi"/>
        </w:rPr>
        <w:t>.</w:t>
      </w:r>
    </w:p>
    <w:p w14:paraId="0C10C379" w14:textId="00E98E67" w:rsidR="00587C19" w:rsidRPr="006A3016" w:rsidRDefault="00AB4DA6" w:rsidP="006A3016">
      <w:pPr>
        <w:pStyle w:val="Heading4"/>
      </w:pPr>
      <w:r w:rsidRPr="0088191A">
        <w:t>HHVet</w:t>
      </w:r>
      <w:r w:rsidR="00587C19" w:rsidRPr="0088191A">
        <w:t xml:space="preserve">, </w:t>
      </w:r>
      <w:r w:rsidR="002E318E" w:rsidRPr="0088191A">
        <w:t>HHDisability</w:t>
      </w:r>
      <w:r w:rsidR="00587C19" w:rsidRPr="0088191A">
        <w:t xml:space="preserve">, </w:t>
      </w:r>
      <w:r w:rsidRPr="0088191A">
        <w:t>HHFleeingDV</w:t>
      </w:r>
      <w:r w:rsidR="00587C19" w:rsidRPr="0088191A">
        <w:t xml:space="preserve">, and </w:t>
      </w:r>
      <w:r w:rsidRPr="0088191A">
        <w:t>HHParent</w:t>
      </w:r>
    </w:p>
    <w:p w14:paraId="6BC8A126" w14:textId="2A1E4B59" w:rsidR="002B6231" w:rsidRPr="00A6067F" w:rsidRDefault="00C542B3" w:rsidP="002B6231">
      <w:pPr>
        <w:rPr>
          <w:rFonts w:cstheme="minorHAnsi"/>
        </w:rPr>
      </w:pPr>
      <w:r w:rsidRPr="00A6067F">
        <w:rPr>
          <w:rFonts w:cstheme="minorHAnsi"/>
        </w:rPr>
        <w:t xml:space="preserve">Set the value in </w:t>
      </w:r>
      <w:r w:rsidR="00F6042F">
        <w:rPr>
          <w:rFonts w:cstheme="minorHAnsi"/>
        </w:rPr>
        <w:t>tlsa_Household</w:t>
      </w:r>
      <w:r w:rsidRPr="00A6067F">
        <w:rPr>
          <w:rFonts w:cstheme="minorHAnsi"/>
        </w:rPr>
        <w:t xml:space="preserve"> to the maximum value for the corresponding column in </w:t>
      </w:r>
      <w:r w:rsidR="00147F22">
        <w:rPr>
          <w:rFonts w:cstheme="minorHAnsi"/>
        </w:rPr>
        <w:t>tlsa</w:t>
      </w:r>
      <w:r w:rsidR="00FC65E4">
        <w:rPr>
          <w:rFonts w:cstheme="minorHAnsi"/>
        </w:rPr>
        <w:t>_HHID</w:t>
      </w:r>
      <w:r w:rsidRPr="00A6067F">
        <w:rPr>
          <w:rFonts w:cstheme="minorHAnsi"/>
        </w:rPr>
        <w:t xml:space="preserve"> – i.e., if the value is 1 for any </w:t>
      </w:r>
      <w:r w:rsidRPr="00147F22">
        <w:rPr>
          <w:b/>
          <w:bCs/>
          <w:iCs/>
        </w:rPr>
        <w:t>Househol</w:t>
      </w:r>
      <w:r w:rsidR="00587C19" w:rsidRPr="00147F22">
        <w:rPr>
          <w:b/>
          <w:bCs/>
          <w:iCs/>
        </w:rPr>
        <w:t>dID</w:t>
      </w:r>
      <w:r w:rsidR="00587C19" w:rsidRPr="00655B0F">
        <w:rPr>
          <w:i/>
        </w:rPr>
        <w:t xml:space="preserve"> </w:t>
      </w:r>
      <w:r w:rsidR="00147F22">
        <w:rPr>
          <w:rFonts w:cstheme="minorHAnsi"/>
        </w:rPr>
        <w:t>with</w:t>
      </w:r>
      <w:r w:rsidRPr="00A6067F">
        <w:rPr>
          <w:rFonts w:cstheme="minorHAnsi"/>
        </w:rPr>
        <w:t xml:space="preserve"> the same </w:t>
      </w:r>
      <w:r w:rsidR="002E318E" w:rsidRPr="00655B0F">
        <w:rPr>
          <w:b/>
        </w:rPr>
        <w:t>HoHID</w:t>
      </w:r>
      <w:r w:rsidR="00587C19" w:rsidRPr="00A6067F">
        <w:rPr>
          <w:rFonts w:cstheme="minorHAnsi"/>
        </w:rPr>
        <w:t xml:space="preserve"> </w:t>
      </w:r>
      <w:r w:rsidR="00147F22">
        <w:rPr>
          <w:rFonts w:cstheme="minorHAnsi"/>
        </w:rPr>
        <w:t xml:space="preserve">and </w:t>
      </w:r>
      <w:r w:rsidR="00147F22">
        <w:rPr>
          <w:b/>
        </w:rPr>
        <w:t>ActiveHHType =</w:t>
      </w:r>
      <w:r w:rsidR="00587C19" w:rsidRPr="00A6067F">
        <w:rPr>
          <w:rFonts w:cstheme="minorHAnsi"/>
        </w:rPr>
        <w:t xml:space="preserve"> </w:t>
      </w:r>
      <w:r w:rsidR="00AB4DA6" w:rsidRPr="00655B0F">
        <w:rPr>
          <w:b/>
        </w:rPr>
        <w:t>HHType</w:t>
      </w:r>
      <w:r w:rsidRPr="00A6067F">
        <w:rPr>
          <w:rFonts w:cstheme="minorHAnsi"/>
        </w:rPr>
        <w:t xml:space="preserve">, set the value in </w:t>
      </w:r>
      <w:r w:rsidR="00F6042F">
        <w:rPr>
          <w:rFonts w:cstheme="minorHAnsi"/>
        </w:rPr>
        <w:t>tlsa_Household</w:t>
      </w:r>
      <w:r w:rsidRPr="00A6067F">
        <w:rPr>
          <w:rFonts w:cstheme="minorHAnsi"/>
        </w:rPr>
        <w:t xml:space="preserve"> to 1</w:t>
      </w:r>
      <w:r w:rsidR="004873DC">
        <w:rPr>
          <w:rFonts w:cstheme="minorHAnsi"/>
        </w:rPr>
        <w:t xml:space="preserve">. </w:t>
      </w:r>
      <w:r w:rsidRPr="00A6067F">
        <w:rPr>
          <w:rFonts w:cstheme="minorHAnsi"/>
        </w:rPr>
        <w:t xml:space="preserve">Otherwise, set the value to </w:t>
      </w:r>
      <w:r w:rsidR="00D84AD7">
        <w:rPr>
          <w:rFonts w:cstheme="minorHAnsi"/>
        </w:rPr>
        <w:t>0</w:t>
      </w:r>
      <w:r w:rsidR="004873DC">
        <w:rPr>
          <w:rFonts w:cstheme="minorHAnsi"/>
        </w:rPr>
        <w:t xml:space="preserve">. </w:t>
      </w:r>
    </w:p>
    <w:p w14:paraId="13381ADC" w14:textId="77777777" w:rsidR="0019166A" w:rsidRDefault="0019166A" w:rsidP="0019166A">
      <w:pPr>
        <w:rPr>
          <w:rFonts w:cstheme="minorHAnsi"/>
        </w:rPr>
      </w:pPr>
      <w:bookmarkStart w:id="451" w:name="_HHAdultAge_1"/>
      <w:bookmarkEnd w:id="451"/>
      <w:r>
        <w:rPr>
          <w:rFonts w:cstheme="minorHAnsi"/>
        </w:rPr>
        <w:t>These columns are used to identify populations of interest:</w:t>
      </w:r>
    </w:p>
    <w:p w14:paraId="6A6B1408" w14:textId="77777777" w:rsidR="0019166A" w:rsidRPr="004B69AF" w:rsidRDefault="0019166A" w:rsidP="0030608E">
      <w:pPr>
        <w:pStyle w:val="ListParagraph"/>
        <w:numPr>
          <w:ilvl w:val="0"/>
          <w:numId w:val="40"/>
        </w:numPr>
      </w:pPr>
      <w:r w:rsidRPr="004B69AF">
        <w:t>Veteran Household (</w:t>
      </w:r>
      <w:r w:rsidRPr="004B69AF">
        <w:rPr>
          <w:b/>
          <w:bCs/>
        </w:rPr>
        <w:t>HHVet</w:t>
      </w:r>
      <w:r w:rsidRPr="004B69AF">
        <w:t xml:space="preserve"> = 1)</w:t>
      </w:r>
    </w:p>
    <w:p w14:paraId="0D5B3BA1" w14:textId="77777777" w:rsidR="0019166A" w:rsidRPr="00F05959" w:rsidRDefault="0019166A" w:rsidP="0030608E">
      <w:pPr>
        <w:pStyle w:val="ListParagraph"/>
        <w:numPr>
          <w:ilvl w:val="0"/>
          <w:numId w:val="40"/>
        </w:numPr>
      </w:pPr>
      <w:r w:rsidRPr="00F05959">
        <w:t>Household with a Disabled Adult/HoH</w:t>
      </w:r>
      <w:r w:rsidRPr="00F05959">
        <w:rPr>
          <w:b/>
          <w:bCs/>
        </w:rPr>
        <w:t xml:space="preserve"> (HHDisability</w:t>
      </w:r>
      <w:r w:rsidRPr="00F05959">
        <w:t xml:space="preserve"> = 1)</w:t>
      </w:r>
    </w:p>
    <w:p w14:paraId="000B5540" w14:textId="77777777" w:rsidR="0019166A" w:rsidRDefault="0019166A" w:rsidP="0030608E">
      <w:pPr>
        <w:pStyle w:val="ListParagraph"/>
        <w:numPr>
          <w:ilvl w:val="0"/>
          <w:numId w:val="40"/>
        </w:numPr>
      </w:pPr>
      <w:r w:rsidRPr="004B69AF">
        <w:t>Household Fleeing Domestic Violence (</w:t>
      </w:r>
      <w:r w:rsidRPr="004B69AF">
        <w:rPr>
          <w:b/>
          <w:bCs/>
        </w:rPr>
        <w:t>HHFleeingDV</w:t>
      </w:r>
      <w:r w:rsidRPr="004B69AF">
        <w:t xml:space="preserve"> = 1)</w:t>
      </w:r>
    </w:p>
    <w:p w14:paraId="4DD22FD9" w14:textId="77777777" w:rsidR="0019166A" w:rsidRDefault="0019166A" w:rsidP="0030608E">
      <w:pPr>
        <w:pStyle w:val="ListParagraph"/>
        <w:numPr>
          <w:ilvl w:val="0"/>
          <w:numId w:val="40"/>
        </w:numPr>
      </w:pPr>
      <w:r>
        <w:t>Parenting Children (</w:t>
      </w:r>
      <w:r w:rsidRPr="00AD7462">
        <w:rPr>
          <w:b/>
          <w:bCs/>
        </w:rPr>
        <w:t>HHType</w:t>
      </w:r>
      <w:r>
        <w:t xml:space="preserve"> = 3 and </w:t>
      </w:r>
      <w:r w:rsidRPr="00AD7462">
        <w:rPr>
          <w:b/>
          <w:bCs/>
        </w:rPr>
        <w:t>HHParent</w:t>
      </w:r>
      <w:r>
        <w:t xml:space="preserve"> = 1)</w:t>
      </w:r>
    </w:p>
    <w:p w14:paraId="13826922" w14:textId="77777777" w:rsidR="0019166A" w:rsidRDefault="0019166A" w:rsidP="0030608E">
      <w:pPr>
        <w:pStyle w:val="ListParagraph"/>
        <w:numPr>
          <w:ilvl w:val="0"/>
          <w:numId w:val="40"/>
        </w:numPr>
      </w:pPr>
      <w:r w:rsidRPr="002453DF">
        <w:t xml:space="preserve">Parenting Youth 18-24 – </w:t>
      </w:r>
      <w:r>
        <w:t>(</w:t>
      </w:r>
      <w:r w:rsidRPr="00AD7462">
        <w:rPr>
          <w:b/>
          <w:bCs/>
        </w:rPr>
        <w:t>HHParent</w:t>
      </w:r>
      <w:r>
        <w:t xml:space="preserve"> = 1 and </w:t>
      </w:r>
      <w:r w:rsidRPr="00AD7462">
        <w:rPr>
          <w:b/>
          <w:bCs/>
        </w:rPr>
        <w:t>HHType</w:t>
      </w:r>
      <w:r>
        <w:t xml:space="preserve"> = 2 and </w:t>
      </w:r>
      <w:r w:rsidRPr="00AD7462">
        <w:rPr>
          <w:b/>
          <w:bCs/>
        </w:rPr>
        <w:t>HHAdultAge</w:t>
      </w:r>
      <w:r>
        <w:t xml:space="preserve"> in (18,24))</w:t>
      </w:r>
    </w:p>
    <w:p w14:paraId="3AEF94AD" w14:textId="77777777" w:rsidR="00B30326" w:rsidRDefault="00B30326" w:rsidP="00B30326">
      <w:pPr>
        <w:pStyle w:val="Heading4"/>
      </w:pPr>
      <w:r>
        <w:t>HHChronic</w:t>
      </w:r>
    </w:p>
    <w:p w14:paraId="6053D35D" w14:textId="77777777" w:rsidR="00944883" w:rsidRDefault="00944883" w:rsidP="00944883">
      <w:r>
        <w:t xml:space="preserve">Set </w:t>
      </w:r>
      <w:r w:rsidRPr="00C24886">
        <w:rPr>
          <w:b/>
          <w:bCs/>
        </w:rPr>
        <w:t>HHChronic</w:t>
      </w:r>
      <w:r>
        <w:t xml:space="preserve"> to the first value in the table below that occurs in tlsa_HHID.</w:t>
      </w:r>
      <w:r w:rsidRPr="00C24886">
        <w:rPr>
          <w:b/>
          <w:bCs/>
        </w:rPr>
        <w:t>HHChronic</w:t>
      </w:r>
      <w:r>
        <w:t xml:space="preserve"> for the same </w:t>
      </w:r>
      <w:r w:rsidRPr="00C24886">
        <w:rPr>
          <w:b/>
          <w:bCs/>
        </w:rPr>
        <w:t>HoHID</w:t>
      </w:r>
      <w:r>
        <w:t xml:space="preserve"> where </w:t>
      </w:r>
      <w:r w:rsidRPr="00C24886">
        <w:rPr>
          <w:b/>
          <w:bCs/>
        </w:rPr>
        <w:t>ActiveHHType</w:t>
      </w:r>
      <w:r>
        <w:t xml:space="preserve"> = </w:t>
      </w:r>
      <w:r w:rsidRPr="00C24886">
        <w:rPr>
          <w:b/>
          <w:bCs/>
        </w:rPr>
        <w:t>HHType</w:t>
      </w:r>
      <w:r>
        <w:t xml:space="preserve">: </w:t>
      </w:r>
    </w:p>
    <w:tbl>
      <w:tblPr>
        <w:tblStyle w:val="Style11"/>
        <w:tblW w:w="3775" w:type="dxa"/>
        <w:tblLook w:val="04A0" w:firstRow="1" w:lastRow="0" w:firstColumn="1" w:lastColumn="0" w:noHBand="0" w:noVBand="1"/>
      </w:tblPr>
      <w:tblGrid>
        <w:gridCol w:w="1075"/>
        <w:gridCol w:w="2700"/>
      </w:tblGrid>
      <w:tr w:rsidR="00944883" w14:paraId="7D2F3661" w14:textId="77777777" w:rsidTr="008455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0AE07E6A" w14:textId="77777777" w:rsidR="00944883" w:rsidRDefault="00944883" w:rsidP="00845520">
            <w:pPr>
              <w:pStyle w:val="NoSpacing"/>
            </w:pPr>
            <w:r>
              <w:t>Priority</w:t>
            </w:r>
          </w:p>
        </w:tc>
        <w:tc>
          <w:tcPr>
            <w:tcW w:w="2700" w:type="dxa"/>
          </w:tcPr>
          <w:p w14:paraId="615E6400" w14:textId="77777777" w:rsidR="00944883" w:rsidRDefault="00944883" w:rsidP="00845520">
            <w:pPr>
              <w:pStyle w:val="NoSpacing"/>
              <w:cnfStyle w:val="100000000000" w:firstRow="1" w:lastRow="0" w:firstColumn="0" w:lastColumn="0" w:oddVBand="0" w:evenVBand="0" w:oddHBand="0" w:evenHBand="0" w:firstRowFirstColumn="0" w:firstRowLastColumn="0" w:lastRowFirstColumn="0" w:lastRowLastColumn="0"/>
            </w:pPr>
            <w:r>
              <w:t>HHChronic Value</w:t>
            </w:r>
          </w:p>
        </w:tc>
      </w:tr>
      <w:tr w:rsidR="00944883" w14:paraId="7819CFE9" w14:textId="77777777" w:rsidTr="0084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17461409" w14:textId="77777777" w:rsidR="00944883" w:rsidRDefault="00944883" w:rsidP="00845520">
            <w:pPr>
              <w:pStyle w:val="NoSpacing"/>
            </w:pPr>
            <w:r>
              <w:t>1</w:t>
            </w:r>
          </w:p>
        </w:tc>
        <w:tc>
          <w:tcPr>
            <w:tcW w:w="2700" w:type="dxa"/>
          </w:tcPr>
          <w:p w14:paraId="767B6D37" w14:textId="77777777" w:rsidR="00944883" w:rsidRDefault="00944883" w:rsidP="00845520">
            <w:pPr>
              <w:pStyle w:val="NoSpacing"/>
              <w:cnfStyle w:val="000000100000" w:firstRow="0" w:lastRow="0" w:firstColumn="0" w:lastColumn="0" w:oddVBand="0" w:evenVBand="0" w:oddHBand="1" w:evenHBand="0" w:firstRowFirstColumn="0" w:firstRowLastColumn="0" w:lastRowFirstColumn="0" w:lastRowLastColumn="0"/>
            </w:pPr>
            <w:r>
              <w:t>1</w:t>
            </w:r>
          </w:p>
        </w:tc>
      </w:tr>
      <w:tr w:rsidR="00944883" w14:paraId="0B2D7781" w14:textId="77777777" w:rsidTr="008455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114A2472" w14:textId="77777777" w:rsidR="00944883" w:rsidRDefault="00944883" w:rsidP="00845520">
            <w:pPr>
              <w:pStyle w:val="NoSpacing"/>
            </w:pPr>
            <w:r>
              <w:t>2</w:t>
            </w:r>
          </w:p>
        </w:tc>
        <w:tc>
          <w:tcPr>
            <w:tcW w:w="2700" w:type="dxa"/>
          </w:tcPr>
          <w:p w14:paraId="6464D432" w14:textId="77777777" w:rsidR="00944883" w:rsidRDefault="00944883" w:rsidP="00845520">
            <w:pPr>
              <w:pStyle w:val="NoSpacing"/>
              <w:cnfStyle w:val="000000010000" w:firstRow="0" w:lastRow="0" w:firstColumn="0" w:lastColumn="0" w:oddVBand="0" w:evenVBand="0" w:oddHBand="0" w:evenHBand="1" w:firstRowFirstColumn="0" w:firstRowLastColumn="0" w:lastRowFirstColumn="0" w:lastRowLastColumn="0"/>
            </w:pPr>
            <w:r>
              <w:t>2</w:t>
            </w:r>
          </w:p>
        </w:tc>
      </w:tr>
      <w:tr w:rsidR="00944883" w14:paraId="192ACA0A" w14:textId="77777777" w:rsidTr="0084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A4E5492" w14:textId="77777777" w:rsidR="00944883" w:rsidRDefault="00944883" w:rsidP="00845520">
            <w:pPr>
              <w:pStyle w:val="NoSpacing"/>
            </w:pPr>
            <w:r>
              <w:t>3</w:t>
            </w:r>
          </w:p>
        </w:tc>
        <w:tc>
          <w:tcPr>
            <w:tcW w:w="2700" w:type="dxa"/>
          </w:tcPr>
          <w:p w14:paraId="5A0F5488" w14:textId="77777777" w:rsidR="00944883" w:rsidRDefault="00944883" w:rsidP="00845520">
            <w:pPr>
              <w:pStyle w:val="NoSpacing"/>
              <w:cnfStyle w:val="000000100000" w:firstRow="0" w:lastRow="0" w:firstColumn="0" w:lastColumn="0" w:oddVBand="0" w:evenVBand="0" w:oddHBand="1" w:evenHBand="0" w:firstRowFirstColumn="0" w:firstRowLastColumn="0" w:lastRowFirstColumn="0" w:lastRowLastColumn="0"/>
            </w:pPr>
            <w:r>
              <w:t>3</w:t>
            </w:r>
          </w:p>
        </w:tc>
      </w:tr>
      <w:tr w:rsidR="00944883" w14:paraId="29464D08" w14:textId="77777777" w:rsidTr="008455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199592F0" w14:textId="77777777" w:rsidR="00944883" w:rsidRDefault="00944883" w:rsidP="00845520">
            <w:pPr>
              <w:pStyle w:val="NoSpacing"/>
            </w:pPr>
            <w:r>
              <w:t>4</w:t>
            </w:r>
          </w:p>
        </w:tc>
        <w:tc>
          <w:tcPr>
            <w:tcW w:w="2700" w:type="dxa"/>
          </w:tcPr>
          <w:p w14:paraId="1A32C899" w14:textId="77777777" w:rsidR="00944883" w:rsidRDefault="00944883" w:rsidP="00845520">
            <w:pPr>
              <w:pStyle w:val="NoSpacing"/>
              <w:cnfStyle w:val="000000010000" w:firstRow="0" w:lastRow="0" w:firstColumn="0" w:lastColumn="0" w:oddVBand="0" w:evenVBand="0" w:oddHBand="0" w:evenHBand="1" w:firstRowFirstColumn="0" w:firstRowLastColumn="0" w:lastRowFirstColumn="0" w:lastRowLastColumn="0"/>
            </w:pPr>
            <w:r>
              <w:t>0</w:t>
            </w:r>
          </w:p>
        </w:tc>
      </w:tr>
    </w:tbl>
    <w:p w14:paraId="0905EF45" w14:textId="77777777" w:rsidR="00944883" w:rsidRPr="00FE07DD" w:rsidRDefault="00944883" w:rsidP="00944883">
      <w:r>
        <w:t>This column is used to identify populations of interest:</w:t>
      </w:r>
    </w:p>
    <w:p w14:paraId="43B8E8DB" w14:textId="77777777" w:rsidR="00944883" w:rsidRDefault="00944883" w:rsidP="00944883">
      <w:pPr>
        <w:pStyle w:val="ListParagraph"/>
        <w:numPr>
          <w:ilvl w:val="0"/>
          <w:numId w:val="40"/>
        </w:numPr>
      </w:pPr>
      <w:r w:rsidRPr="002F6CF8">
        <w:t xml:space="preserve">Household with a Chronically </w:t>
      </w:r>
      <w:r w:rsidRPr="005B4DCE">
        <w:t>Homeless Adult/HoH</w:t>
      </w:r>
      <w:r w:rsidRPr="009A11AC">
        <w:rPr>
          <w:b/>
          <w:bCs/>
        </w:rPr>
        <w:t xml:space="preserve"> </w:t>
      </w:r>
      <w:r w:rsidRPr="004B49D8">
        <w:rPr>
          <w:b/>
          <w:bCs/>
        </w:rPr>
        <w:t>(</w:t>
      </w:r>
      <w:r w:rsidRPr="00E2396E">
        <w:rPr>
          <w:b/>
          <w:bCs/>
        </w:rPr>
        <w:t>HHChronic</w:t>
      </w:r>
      <w:r w:rsidRPr="00E55B23">
        <w:t xml:space="preserve"> = 1</w:t>
      </w:r>
      <w:r w:rsidRPr="00DF1837">
        <w:t>)</w:t>
      </w:r>
    </w:p>
    <w:p w14:paraId="27C9FBA4" w14:textId="77777777" w:rsidR="00944883" w:rsidRDefault="00944883" w:rsidP="00944883">
      <w:pPr>
        <w:pStyle w:val="ListParagraph"/>
        <w:numPr>
          <w:ilvl w:val="0"/>
          <w:numId w:val="40"/>
        </w:numPr>
      </w:pPr>
      <w:r>
        <w:t>Long-Term Homeless Household (</w:t>
      </w:r>
      <w:r w:rsidRPr="001A0862">
        <w:rPr>
          <w:b/>
          <w:bCs/>
        </w:rPr>
        <w:t>HHChronic</w:t>
      </w:r>
      <w:r>
        <w:t xml:space="preserve"> in (1,2))</w:t>
      </w:r>
    </w:p>
    <w:p w14:paraId="0AC79381" w14:textId="77777777" w:rsidR="00944883" w:rsidRPr="00E2355D" w:rsidRDefault="00944883" w:rsidP="00944883">
      <w:pPr>
        <w:pStyle w:val="ListParagraph"/>
        <w:numPr>
          <w:ilvl w:val="0"/>
          <w:numId w:val="40"/>
        </w:numPr>
      </w:pPr>
      <w:r>
        <w:t>Annual Inflow Homeless (</w:t>
      </w:r>
      <w:r w:rsidRPr="001A0862">
        <w:rPr>
          <w:b/>
          <w:bCs/>
        </w:rPr>
        <w:t>HHChronic</w:t>
      </w:r>
      <w:r>
        <w:t xml:space="preserve"> in (0,3))</w:t>
      </w:r>
    </w:p>
    <w:p w14:paraId="4D11735C" w14:textId="2A01C31D" w:rsidR="00787F5E" w:rsidRPr="006A3016" w:rsidRDefault="00AB4DA6" w:rsidP="006A3016">
      <w:pPr>
        <w:pStyle w:val="Heading4"/>
      </w:pPr>
      <w:r w:rsidRPr="0088191A">
        <w:t>HHAdultAge</w:t>
      </w:r>
    </w:p>
    <w:p w14:paraId="52562FF4" w14:textId="3C45C9D2" w:rsidR="001A6392" w:rsidRDefault="005F353E" w:rsidP="001A6392">
      <w:r>
        <w:rPr>
          <w:rFonts w:cstheme="minorHAnsi"/>
        </w:rPr>
        <w:t>S</w:t>
      </w:r>
      <w:r w:rsidR="001A6392">
        <w:t xml:space="preserve">et </w:t>
      </w:r>
      <w:r w:rsidR="00AB4DA6" w:rsidRPr="00AB4DA6">
        <w:rPr>
          <w:b/>
        </w:rPr>
        <w:t>HHAdultAge</w:t>
      </w:r>
      <w:r w:rsidR="001A6392">
        <w:t xml:space="preserve"> based on the </w:t>
      </w:r>
      <w:r w:rsidR="001A6392" w:rsidRPr="00B5418A">
        <w:t>first</w:t>
      </w:r>
      <w:r w:rsidR="001A6392">
        <w:t xml:space="preserve"> of the criteria below met by any </w:t>
      </w:r>
      <w:r w:rsidR="00FC65E4">
        <w:t>active</w:t>
      </w:r>
      <w:r w:rsidR="00147F22">
        <w:t xml:space="preserve"> tlsa</w:t>
      </w:r>
      <w:r w:rsidR="00FC65E4">
        <w:t>_HHID</w:t>
      </w:r>
      <w:r w:rsidR="00BA4E25">
        <w:t xml:space="preserve"> record with the same </w:t>
      </w:r>
      <w:r w:rsidR="00147F22" w:rsidRPr="009161BE">
        <w:rPr>
          <w:b/>
        </w:rPr>
        <w:t xml:space="preserve">HoHID </w:t>
      </w:r>
      <w:r w:rsidR="00147F22" w:rsidRPr="00A6067F">
        <w:rPr>
          <w:rFonts w:cstheme="minorHAnsi"/>
        </w:rPr>
        <w:t>and</w:t>
      </w:r>
      <w:r w:rsidR="00147F22">
        <w:rPr>
          <w:rFonts w:cstheme="minorHAnsi"/>
        </w:rPr>
        <w:t xml:space="preserve"> </w:t>
      </w:r>
      <w:r w:rsidR="00147F22">
        <w:rPr>
          <w:b/>
        </w:rPr>
        <w:t>ActiveHHType =</w:t>
      </w:r>
      <w:r w:rsidR="00147F22" w:rsidRPr="00A6067F">
        <w:rPr>
          <w:rFonts w:cstheme="minorHAnsi"/>
        </w:rPr>
        <w:t xml:space="preserve"> </w:t>
      </w:r>
      <w:r w:rsidR="00147F22" w:rsidRPr="00655B0F">
        <w:rPr>
          <w:b/>
        </w:rPr>
        <w:t>HHType</w:t>
      </w:r>
      <w:r w:rsidR="00147F22">
        <w:rPr>
          <w:b/>
        </w:rPr>
        <w:t>:</w:t>
      </w:r>
    </w:p>
    <w:tbl>
      <w:tblPr>
        <w:tblStyle w:val="Style11"/>
        <w:tblW w:w="0" w:type="auto"/>
        <w:tblLook w:val="0420" w:firstRow="1" w:lastRow="0" w:firstColumn="0" w:lastColumn="0" w:noHBand="0" w:noVBand="1"/>
      </w:tblPr>
      <w:tblGrid>
        <w:gridCol w:w="1165"/>
        <w:gridCol w:w="2430"/>
        <w:gridCol w:w="3600"/>
      </w:tblGrid>
      <w:tr w:rsidR="00B5418A" w:rsidRPr="009A182F" w14:paraId="002A045C" w14:textId="77777777" w:rsidTr="00B5418A">
        <w:trPr>
          <w:cnfStyle w:val="100000000000" w:firstRow="1" w:lastRow="0" w:firstColumn="0" w:lastColumn="0" w:oddVBand="0" w:evenVBand="0" w:oddHBand="0" w:evenHBand="0" w:firstRowFirstColumn="0" w:firstRowLastColumn="0" w:lastRowFirstColumn="0" w:lastRowLastColumn="0"/>
          <w:cantSplit/>
          <w:trHeight w:val="216"/>
          <w:tblHeader/>
        </w:trPr>
        <w:tc>
          <w:tcPr>
            <w:tcW w:w="1165" w:type="dxa"/>
          </w:tcPr>
          <w:p w14:paraId="66FD8173" w14:textId="4DCD0FDB" w:rsidR="00B5418A" w:rsidRDefault="00B5418A" w:rsidP="004C2D38">
            <w:pPr>
              <w:pStyle w:val="NoSpacing"/>
            </w:pPr>
            <w:r>
              <w:t>Priority</w:t>
            </w:r>
          </w:p>
        </w:tc>
        <w:tc>
          <w:tcPr>
            <w:tcW w:w="2430" w:type="dxa"/>
          </w:tcPr>
          <w:p w14:paraId="4F7A7E3A" w14:textId="5ABF839B" w:rsidR="00B5418A" w:rsidRPr="009A182F" w:rsidRDefault="00593B2B" w:rsidP="004C2D38">
            <w:pPr>
              <w:pStyle w:val="NoSpacing"/>
            </w:pPr>
            <w:r>
              <w:t>tlsa</w:t>
            </w:r>
            <w:r w:rsidR="00FC65E4">
              <w:t>_HHID</w:t>
            </w:r>
          </w:p>
        </w:tc>
        <w:tc>
          <w:tcPr>
            <w:tcW w:w="3600" w:type="dxa"/>
          </w:tcPr>
          <w:p w14:paraId="29496810" w14:textId="7490BF2F" w:rsidR="00B5418A" w:rsidRPr="009A182F" w:rsidRDefault="00F6042F" w:rsidP="004C2D38">
            <w:pPr>
              <w:pStyle w:val="NoSpacing"/>
            </w:pPr>
            <w:r>
              <w:t>tlsa_Household</w:t>
            </w:r>
            <w:r w:rsidR="00B5418A">
              <w:t>.</w:t>
            </w:r>
            <w:r w:rsidR="00B5418A" w:rsidRPr="002E318E">
              <w:t>HHAdultAge</w:t>
            </w:r>
          </w:p>
        </w:tc>
      </w:tr>
      <w:tr w:rsidR="00B5418A" w:rsidRPr="009A182F" w14:paraId="3E811F54" w14:textId="77777777" w:rsidTr="00B5418A">
        <w:trPr>
          <w:cnfStyle w:val="000000100000" w:firstRow="0" w:lastRow="0" w:firstColumn="0" w:lastColumn="0" w:oddVBand="0" w:evenVBand="0" w:oddHBand="1" w:evenHBand="0" w:firstRowFirstColumn="0" w:firstRowLastColumn="0" w:lastRowFirstColumn="0" w:lastRowLastColumn="0"/>
          <w:cantSplit/>
          <w:trHeight w:val="216"/>
        </w:trPr>
        <w:tc>
          <w:tcPr>
            <w:tcW w:w="1165" w:type="dxa"/>
          </w:tcPr>
          <w:p w14:paraId="33F280FB" w14:textId="4EE61063" w:rsidR="00B5418A" w:rsidRPr="00B5418A" w:rsidRDefault="00B5418A" w:rsidP="004C2D38">
            <w:pPr>
              <w:pStyle w:val="NoSpacing"/>
            </w:pPr>
            <w:r w:rsidRPr="00B5418A">
              <w:t>1</w:t>
            </w:r>
          </w:p>
        </w:tc>
        <w:tc>
          <w:tcPr>
            <w:tcW w:w="2430" w:type="dxa"/>
          </w:tcPr>
          <w:p w14:paraId="66F5E907" w14:textId="265C09D9" w:rsidR="00B5418A" w:rsidRPr="009A182F" w:rsidRDefault="00B5418A" w:rsidP="004C2D38">
            <w:pPr>
              <w:pStyle w:val="NoSpacing"/>
            </w:pPr>
            <w:r w:rsidRPr="002E318E">
              <w:rPr>
                <w:b/>
              </w:rPr>
              <w:t>HHAdultAge</w:t>
            </w:r>
            <w:r>
              <w:t xml:space="preserve"> = 18</w:t>
            </w:r>
          </w:p>
        </w:tc>
        <w:tc>
          <w:tcPr>
            <w:tcW w:w="3600" w:type="dxa"/>
          </w:tcPr>
          <w:p w14:paraId="02F9A6D0" w14:textId="77777777" w:rsidR="00B5418A" w:rsidRPr="009A182F" w:rsidRDefault="00B5418A" w:rsidP="004C2D38">
            <w:pPr>
              <w:pStyle w:val="NoSpacing"/>
            </w:pPr>
            <w:r>
              <w:t xml:space="preserve">18 </w:t>
            </w:r>
          </w:p>
        </w:tc>
      </w:tr>
      <w:tr w:rsidR="00B5418A" w:rsidRPr="009A182F" w14:paraId="39061010" w14:textId="77777777" w:rsidTr="00B5418A">
        <w:trPr>
          <w:cnfStyle w:val="000000010000" w:firstRow="0" w:lastRow="0" w:firstColumn="0" w:lastColumn="0" w:oddVBand="0" w:evenVBand="0" w:oddHBand="0" w:evenHBand="1" w:firstRowFirstColumn="0" w:firstRowLastColumn="0" w:lastRowFirstColumn="0" w:lastRowLastColumn="0"/>
          <w:cantSplit/>
          <w:trHeight w:val="216"/>
        </w:trPr>
        <w:tc>
          <w:tcPr>
            <w:tcW w:w="1165" w:type="dxa"/>
          </w:tcPr>
          <w:p w14:paraId="4A27878B" w14:textId="6B0F78E8" w:rsidR="00B5418A" w:rsidRPr="00B5418A" w:rsidRDefault="00B5418A" w:rsidP="004C2D38">
            <w:pPr>
              <w:pStyle w:val="NoSpacing"/>
            </w:pPr>
            <w:r w:rsidRPr="00B5418A">
              <w:t>2</w:t>
            </w:r>
          </w:p>
        </w:tc>
        <w:tc>
          <w:tcPr>
            <w:tcW w:w="2430" w:type="dxa"/>
          </w:tcPr>
          <w:p w14:paraId="7A9BA1F8" w14:textId="794AEB08" w:rsidR="00B5418A" w:rsidRPr="00C234F9" w:rsidRDefault="00B5418A" w:rsidP="004C2D38">
            <w:pPr>
              <w:pStyle w:val="NoSpacing"/>
              <w:rPr>
                <w:i/>
              </w:rPr>
            </w:pPr>
            <w:r w:rsidRPr="002E318E">
              <w:rPr>
                <w:b/>
              </w:rPr>
              <w:t>HHAdultAge</w:t>
            </w:r>
            <w:r>
              <w:t xml:space="preserve"> = 24</w:t>
            </w:r>
          </w:p>
        </w:tc>
        <w:tc>
          <w:tcPr>
            <w:tcW w:w="3600" w:type="dxa"/>
          </w:tcPr>
          <w:p w14:paraId="3FA1B0BD" w14:textId="77777777" w:rsidR="00B5418A" w:rsidRDefault="00B5418A" w:rsidP="004C2D38">
            <w:pPr>
              <w:pStyle w:val="NoSpacing"/>
            </w:pPr>
            <w:r>
              <w:t>24</w:t>
            </w:r>
          </w:p>
        </w:tc>
      </w:tr>
      <w:tr w:rsidR="00B5418A" w:rsidRPr="009A182F" w14:paraId="1393C872" w14:textId="77777777" w:rsidTr="00B5418A">
        <w:trPr>
          <w:cnfStyle w:val="000000100000" w:firstRow="0" w:lastRow="0" w:firstColumn="0" w:lastColumn="0" w:oddVBand="0" w:evenVBand="0" w:oddHBand="1" w:evenHBand="0" w:firstRowFirstColumn="0" w:firstRowLastColumn="0" w:lastRowFirstColumn="0" w:lastRowLastColumn="0"/>
          <w:cantSplit/>
          <w:trHeight w:val="216"/>
        </w:trPr>
        <w:tc>
          <w:tcPr>
            <w:tcW w:w="1165" w:type="dxa"/>
          </w:tcPr>
          <w:p w14:paraId="17E65E05" w14:textId="4B9E5F68" w:rsidR="00B5418A" w:rsidRPr="00B5418A" w:rsidRDefault="00B5418A" w:rsidP="004C2D38">
            <w:pPr>
              <w:pStyle w:val="NoSpacing"/>
            </w:pPr>
            <w:r w:rsidRPr="00B5418A">
              <w:t>3</w:t>
            </w:r>
          </w:p>
        </w:tc>
        <w:tc>
          <w:tcPr>
            <w:tcW w:w="2430" w:type="dxa"/>
          </w:tcPr>
          <w:p w14:paraId="38A301A4" w14:textId="6987C03A" w:rsidR="00B5418A" w:rsidRPr="00C234F9" w:rsidRDefault="00B5418A" w:rsidP="004C2D38">
            <w:pPr>
              <w:pStyle w:val="NoSpacing"/>
              <w:rPr>
                <w:i/>
              </w:rPr>
            </w:pPr>
            <w:r w:rsidRPr="002E318E">
              <w:rPr>
                <w:b/>
              </w:rPr>
              <w:t>HHAdultAge</w:t>
            </w:r>
            <w:r>
              <w:t xml:space="preserve"> = 55</w:t>
            </w:r>
          </w:p>
        </w:tc>
        <w:tc>
          <w:tcPr>
            <w:tcW w:w="3600" w:type="dxa"/>
          </w:tcPr>
          <w:p w14:paraId="6082C386" w14:textId="77777777" w:rsidR="00B5418A" w:rsidRDefault="00B5418A" w:rsidP="004C2D38">
            <w:pPr>
              <w:pStyle w:val="NoSpacing"/>
            </w:pPr>
            <w:r>
              <w:t xml:space="preserve">55 </w:t>
            </w:r>
          </w:p>
        </w:tc>
      </w:tr>
      <w:tr w:rsidR="00B5418A" w:rsidRPr="009A182F" w14:paraId="339F371B" w14:textId="77777777" w:rsidTr="00B5418A">
        <w:trPr>
          <w:cnfStyle w:val="000000010000" w:firstRow="0" w:lastRow="0" w:firstColumn="0" w:lastColumn="0" w:oddVBand="0" w:evenVBand="0" w:oddHBand="0" w:evenHBand="1" w:firstRowFirstColumn="0" w:firstRowLastColumn="0" w:lastRowFirstColumn="0" w:lastRowLastColumn="0"/>
          <w:cantSplit/>
          <w:trHeight w:val="216"/>
        </w:trPr>
        <w:tc>
          <w:tcPr>
            <w:tcW w:w="1165" w:type="dxa"/>
          </w:tcPr>
          <w:p w14:paraId="67EDDCEF" w14:textId="15BEEDD4" w:rsidR="00B5418A" w:rsidRPr="00B5418A" w:rsidRDefault="00B5418A" w:rsidP="004C2D38">
            <w:pPr>
              <w:pStyle w:val="NoSpacing"/>
            </w:pPr>
            <w:r w:rsidRPr="00B5418A">
              <w:t>4</w:t>
            </w:r>
          </w:p>
        </w:tc>
        <w:tc>
          <w:tcPr>
            <w:tcW w:w="2430" w:type="dxa"/>
          </w:tcPr>
          <w:p w14:paraId="277D6BF2" w14:textId="7BB19D56" w:rsidR="00B5418A" w:rsidRPr="00C234F9" w:rsidRDefault="00B5418A" w:rsidP="004C2D38">
            <w:pPr>
              <w:pStyle w:val="NoSpacing"/>
              <w:rPr>
                <w:i/>
              </w:rPr>
            </w:pPr>
            <w:r w:rsidRPr="002E318E">
              <w:rPr>
                <w:b/>
              </w:rPr>
              <w:t>HHAdultAge</w:t>
            </w:r>
            <w:r>
              <w:t xml:space="preserve"> = 25</w:t>
            </w:r>
          </w:p>
        </w:tc>
        <w:tc>
          <w:tcPr>
            <w:tcW w:w="3600" w:type="dxa"/>
          </w:tcPr>
          <w:p w14:paraId="11A2F50A" w14:textId="77777777" w:rsidR="00B5418A" w:rsidRDefault="00B5418A" w:rsidP="004C2D38">
            <w:pPr>
              <w:pStyle w:val="NoSpacing"/>
            </w:pPr>
            <w:r>
              <w:t>25</w:t>
            </w:r>
          </w:p>
        </w:tc>
      </w:tr>
      <w:tr w:rsidR="00B5418A" w:rsidRPr="009A182F" w14:paraId="7FFFA854" w14:textId="77777777" w:rsidTr="00B5418A">
        <w:trPr>
          <w:cnfStyle w:val="000000100000" w:firstRow="0" w:lastRow="0" w:firstColumn="0" w:lastColumn="0" w:oddVBand="0" w:evenVBand="0" w:oddHBand="1" w:evenHBand="0" w:firstRowFirstColumn="0" w:firstRowLastColumn="0" w:lastRowFirstColumn="0" w:lastRowLastColumn="0"/>
          <w:cantSplit/>
          <w:trHeight w:val="216"/>
        </w:trPr>
        <w:tc>
          <w:tcPr>
            <w:tcW w:w="1165" w:type="dxa"/>
          </w:tcPr>
          <w:p w14:paraId="0F51BD05" w14:textId="58B697B6" w:rsidR="00B5418A" w:rsidRPr="00B5418A" w:rsidRDefault="00B5418A" w:rsidP="004C2D38">
            <w:pPr>
              <w:pStyle w:val="NoSpacing"/>
            </w:pPr>
            <w:r w:rsidRPr="00B5418A">
              <w:t>5</w:t>
            </w:r>
          </w:p>
        </w:tc>
        <w:tc>
          <w:tcPr>
            <w:tcW w:w="2430" w:type="dxa"/>
          </w:tcPr>
          <w:p w14:paraId="7E11E2AB" w14:textId="2B419DDC" w:rsidR="00B5418A" w:rsidRPr="00C234F9" w:rsidRDefault="00B5418A" w:rsidP="004C2D38">
            <w:pPr>
              <w:pStyle w:val="NoSpacing"/>
            </w:pPr>
            <w:r>
              <w:t>(any other)</w:t>
            </w:r>
          </w:p>
        </w:tc>
        <w:tc>
          <w:tcPr>
            <w:tcW w:w="3600" w:type="dxa"/>
          </w:tcPr>
          <w:p w14:paraId="0F31AE7D" w14:textId="77777777" w:rsidR="00B5418A" w:rsidRDefault="00B5418A" w:rsidP="004C2D38">
            <w:pPr>
              <w:pStyle w:val="NoSpacing"/>
            </w:pPr>
            <w:r>
              <w:t>-1</w:t>
            </w:r>
          </w:p>
        </w:tc>
      </w:tr>
    </w:tbl>
    <w:p w14:paraId="4100C319" w14:textId="77777777" w:rsidR="006F5A6F" w:rsidRDefault="006F5A6F" w:rsidP="006F5A6F">
      <w:pPr>
        <w:rPr>
          <w:rFonts w:cstheme="minorHAnsi"/>
        </w:rPr>
      </w:pPr>
      <w:bookmarkStart w:id="452" w:name="_Toc506721206"/>
      <w:r>
        <w:rPr>
          <w:rFonts w:cstheme="minorHAnsi"/>
        </w:rPr>
        <w:t xml:space="preserve">The populations for which </w:t>
      </w:r>
      <w:r w:rsidRPr="00A92A79">
        <w:rPr>
          <w:rFonts w:cstheme="minorHAnsi"/>
          <w:b/>
        </w:rPr>
        <w:t>HHAdultAge</w:t>
      </w:r>
      <w:r>
        <w:rPr>
          <w:rFonts w:cstheme="minorHAnsi"/>
        </w:rPr>
        <w:t xml:space="preserve"> are relevant are:</w:t>
      </w:r>
    </w:p>
    <w:p w14:paraId="554965CE" w14:textId="6B31EF7A" w:rsidR="006F5A6F" w:rsidRPr="00D66DE4" w:rsidRDefault="006F5A6F" w:rsidP="0030608E">
      <w:pPr>
        <w:pStyle w:val="ListParagraph"/>
        <w:numPr>
          <w:ilvl w:val="0"/>
          <w:numId w:val="18"/>
        </w:numPr>
      </w:pPr>
      <w:r w:rsidRPr="008D2AF8">
        <w:t>AO Unaccompanied Youth 18-21–</w:t>
      </w:r>
      <w:r w:rsidRPr="00D66DE4">
        <w:t xml:space="preserve"> all household members are between the ages of 18 and 21</w:t>
      </w:r>
      <w:r w:rsidR="0019166A">
        <w:t xml:space="preserve"> (</w:t>
      </w:r>
      <w:r w:rsidR="0019166A" w:rsidRPr="00F05959">
        <w:rPr>
          <w:b/>
        </w:rPr>
        <w:t>HHType</w:t>
      </w:r>
      <w:r w:rsidR="0019166A">
        <w:t xml:space="preserve"> = 1 and </w:t>
      </w:r>
      <w:r w:rsidR="0019166A" w:rsidRPr="00F05959">
        <w:rPr>
          <w:b/>
        </w:rPr>
        <w:t>HHAdultAge</w:t>
      </w:r>
      <w:r w:rsidR="0019166A">
        <w:t xml:space="preserve"> = 18)</w:t>
      </w:r>
    </w:p>
    <w:p w14:paraId="7BD373DD" w14:textId="781B5137" w:rsidR="006F5A6F" w:rsidRPr="00D66DE4" w:rsidRDefault="006F5A6F" w:rsidP="0030608E">
      <w:pPr>
        <w:pStyle w:val="ListParagraph"/>
        <w:numPr>
          <w:ilvl w:val="0"/>
          <w:numId w:val="18"/>
        </w:numPr>
      </w:pPr>
      <w:r w:rsidRPr="00D66DE4">
        <w:t>AO Unaccompanied Youth 22-24 – at least one household member is between 22 and 24; all are between 18 and 24</w:t>
      </w:r>
      <w:r w:rsidR="0019166A" w:rsidRPr="0019166A">
        <w:rPr>
          <w:b/>
        </w:rPr>
        <w:t xml:space="preserve"> </w:t>
      </w:r>
      <w:r w:rsidR="0019166A">
        <w:rPr>
          <w:b/>
        </w:rPr>
        <w:t>(</w:t>
      </w:r>
      <w:r w:rsidR="0019166A" w:rsidRPr="00F05959">
        <w:rPr>
          <w:b/>
        </w:rPr>
        <w:t>HHType</w:t>
      </w:r>
      <w:r w:rsidR="0019166A">
        <w:t xml:space="preserve"> = 1 and </w:t>
      </w:r>
      <w:r w:rsidR="0019166A" w:rsidRPr="00F05959">
        <w:rPr>
          <w:b/>
        </w:rPr>
        <w:t>HHAdultAge</w:t>
      </w:r>
      <w:r w:rsidR="0019166A">
        <w:t xml:space="preserve"> = 24)</w:t>
      </w:r>
    </w:p>
    <w:p w14:paraId="7A10D1EE" w14:textId="6E18D63B" w:rsidR="006F5A6F" w:rsidRPr="00D66DE4" w:rsidRDefault="006F5A6F" w:rsidP="0030608E">
      <w:pPr>
        <w:pStyle w:val="ListParagraph"/>
        <w:numPr>
          <w:ilvl w:val="0"/>
          <w:numId w:val="18"/>
        </w:numPr>
      </w:pPr>
      <w:r w:rsidRPr="00D66DE4">
        <w:t xml:space="preserve">AO Non-Veteran Households 25+ - at least one household member is </w:t>
      </w:r>
      <w:r w:rsidR="00675886">
        <w:t>over 24</w:t>
      </w:r>
      <w:r w:rsidR="0019166A">
        <w:t xml:space="preserve"> (</w:t>
      </w:r>
      <w:r w:rsidR="0019166A" w:rsidRPr="00AD7462">
        <w:rPr>
          <w:b/>
          <w:bCs/>
        </w:rPr>
        <w:t>HHType</w:t>
      </w:r>
      <w:r w:rsidR="0019166A">
        <w:t xml:space="preserve"> = 1 and </w:t>
      </w:r>
      <w:r w:rsidR="0019166A" w:rsidRPr="00AD7462">
        <w:rPr>
          <w:b/>
          <w:bCs/>
        </w:rPr>
        <w:t>HHVet</w:t>
      </w:r>
      <w:r w:rsidR="0019166A">
        <w:t xml:space="preserve"> = 0 and </w:t>
      </w:r>
      <w:r w:rsidR="0019166A" w:rsidRPr="00AD7462">
        <w:rPr>
          <w:b/>
          <w:bCs/>
        </w:rPr>
        <w:t>HHAdultAge</w:t>
      </w:r>
      <w:r w:rsidR="0019166A">
        <w:t xml:space="preserve"> in (25,55))</w:t>
      </w:r>
    </w:p>
    <w:p w14:paraId="72527FFC" w14:textId="7153BFF6" w:rsidR="006F5A6F" w:rsidRPr="00C42F13" w:rsidRDefault="006F5A6F" w:rsidP="0030608E">
      <w:pPr>
        <w:pStyle w:val="ListParagraph"/>
        <w:numPr>
          <w:ilvl w:val="0"/>
          <w:numId w:val="18"/>
        </w:numPr>
      </w:pPr>
      <w:r w:rsidRPr="00D66DE4">
        <w:t>AO Senior Households 55+ - all household members are 55 or older</w:t>
      </w:r>
      <w:r w:rsidR="0019166A">
        <w:t xml:space="preserve"> (</w:t>
      </w:r>
      <w:r w:rsidR="0019166A" w:rsidRPr="00AD7462">
        <w:rPr>
          <w:b/>
          <w:bCs/>
        </w:rPr>
        <w:t>HHType</w:t>
      </w:r>
      <w:r w:rsidR="0019166A">
        <w:t xml:space="preserve"> = 1 and </w:t>
      </w:r>
      <w:r w:rsidR="0019166A" w:rsidRPr="00AD7462">
        <w:rPr>
          <w:b/>
          <w:bCs/>
        </w:rPr>
        <w:t>HHAdultAge</w:t>
      </w:r>
      <w:r w:rsidR="0019166A">
        <w:t xml:space="preserve"> = 55)</w:t>
      </w:r>
    </w:p>
    <w:p w14:paraId="6204CF5F" w14:textId="3BFA5AC8" w:rsidR="006F5A6F" w:rsidRDefault="006F5A6F" w:rsidP="0030608E">
      <w:pPr>
        <w:pStyle w:val="ListParagraph"/>
        <w:numPr>
          <w:ilvl w:val="0"/>
          <w:numId w:val="18"/>
        </w:numPr>
      </w:pPr>
      <w:r w:rsidRPr="002453DF">
        <w:t>AC Parenting Youth 18-24 – all adults in the household are between 18 and 24; there are no household members of unknown age</w:t>
      </w:r>
      <w:r w:rsidR="0019166A">
        <w:t xml:space="preserve"> (</w:t>
      </w:r>
      <w:r w:rsidR="0019166A" w:rsidRPr="00AD7462">
        <w:rPr>
          <w:b/>
          <w:bCs/>
        </w:rPr>
        <w:t>HHParent</w:t>
      </w:r>
      <w:r w:rsidR="0019166A">
        <w:t xml:space="preserve"> = 1 and </w:t>
      </w:r>
      <w:r w:rsidR="0019166A" w:rsidRPr="00AD7462">
        <w:rPr>
          <w:b/>
          <w:bCs/>
        </w:rPr>
        <w:t>HHType</w:t>
      </w:r>
      <w:r w:rsidR="0019166A">
        <w:t xml:space="preserve"> = 2 and </w:t>
      </w:r>
      <w:r w:rsidR="0019166A" w:rsidRPr="00AD7462">
        <w:rPr>
          <w:b/>
          <w:bCs/>
        </w:rPr>
        <w:t>HHAdultAge</w:t>
      </w:r>
      <w:r w:rsidR="0019166A">
        <w:t xml:space="preserve"> in (18,24))</w:t>
      </w:r>
    </w:p>
    <w:p w14:paraId="166ECB79" w14:textId="3AB95E57" w:rsidR="00913A04" w:rsidRPr="00A6067F" w:rsidRDefault="00913A04" w:rsidP="00A56018">
      <w:pPr>
        <w:rPr>
          <w:rFonts w:cstheme="minorHAnsi"/>
        </w:rPr>
      </w:pPr>
      <w:r w:rsidRPr="00A6067F">
        <w:rPr>
          <w:rFonts w:cstheme="minorHAnsi"/>
        </w:rPr>
        <w:t xml:space="preserve">In general, each distinct combination of </w:t>
      </w:r>
      <w:r w:rsidRPr="00655B0F">
        <w:rPr>
          <w:b/>
        </w:rPr>
        <w:t>HoHID</w:t>
      </w:r>
      <w:r w:rsidRPr="00A6067F">
        <w:rPr>
          <w:rFonts w:cstheme="minorHAnsi"/>
        </w:rPr>
        <w:t>/</w:t>
      </w:r>
      <w:r w:rsidRPr="00655B0F">
        <w:rPr>
          <w:b/>
        </w:rPr>
        <w:t>HHType</w:t>
      </w:r>
      <w:r w:rsidRPr="00A6067F">
        <w:rPr>
          <w:rFonts w:cstheme="minorHAnsi"/>
        </w:rPr>
        <w:t xml:space="preserve"> is counted in all populations identified for associated </w:t>
      </w:r>
      <w:r w:rsidRPr="00592FE3">
        <w:rPr>
          <w:b/>
          <w:bCs/>
          <w:iCs/>
        </w:rPr>
        <w:t>HouseholdID</w:t>
      </w:r>
      <w:r w:rsidRPr="00592FE3">
        <w:rPr>
          <w:iCs/>
        </w:rPr>
        <w:t>s</w:t>
      </w:r>
      <w:r w:rsidR="004873DC">
        <w:rPr>
          <w:rFonts w:cstheme="minorHAnsi"/>
        </w:rPr>
        <w:t xml:space="preserve">. </w:t>
      </w:r>
      <w:r w:rsidRPr="00A6067F">
        <w:rPr>
          <w:rFonts w:cstheme="minorHAnsi"/>
        </w:rPr>
        <w:t>Technically, a</w:t>
      </w:r>
      <w:r>
        <w:rPr>
          <w:rFonts w:cstheme="minorHAnsi"/>
        </w:rPr>
        <w:t xml:space="preserve"> non-veteran served alone –</w:t>
      </w:r>
      <w:r w:rsidRPr="00A6067F">
        <w:rPr>
          <w:rFonts w:cstheme="minorHAnsi"/>
        </w:rPr>
        <w:t xml:space="preserve">once at age 24 and again at 25 </w:t>
      </w:r>
      <w:r>
        <w:rPr>
          <w:rFonts w:cstheme="minorHAnsi"/>
        </w:rPr>
        <w:t xml:space="preserve">– is </w:t>
      </w:r>
      <w:r w:rsidRPr="00A6067F">
        <w:rPr>
          <w:rFonts w:cstheme="minorHAnsi"/>
        </w:rPr>
        <w:t xml:space="preserve">a member of two populations: </w:t>
      </w:r>
    </w:p>
    <w:p w14:paraId="3380A7D7" w14:textId="77777777" w:rsidR="00913A04" w:rsidRPr="00107D01" w:rsidRDefault="00913A04" w:rsidP="00913A04">
      <w:pPr>
        <w:pStyle w:val="ListParagraph"/>
      </w:pPr>
      <w:r w:rsidRPr="00107D01">
        <w:t>Unaccompanied Young Adults 18-24; and</w:t>
      </w:r>
    </w:p>
    <w:p w14:paraId="69B3B680" w14:textId="5F9EB4D2" w:rsidR="00913A04" w:rsidRPr="00107D01" w:rsidRDefault="00913A04" w:rsidP="00913A04">
      <w:pPr>
        <w:pStyle w:val="ListParagraph"/>
      </w:pPr>
      <w:r w:rsidRPr="00107D01">
        <w:t>Non-Veteran Households 25+</w:t>
      </w:r>
      <w:r w:rsidR="004873DC">
        <w:t xml:space="preserve">. </w:t>
      </w:r>
    </w:p>
    <w:p w14:paraId="4485545D" w14:textId="374C33ED" w:rsidR="00094F0A" w:rsidRPr="00AF6CF8" w:rsidRDefault="00913A04" w:rsidP="00AF6CF8">
      <w:r>
        <w:rPr>
          <w:rFonts w:cstheme="minorHAnsi"/>
        </w:rPr>
        <w:t>With</w:t>
      </w:r>
      <w:r w:rsidRPr="00A6067F">
        <w:rPr>
          <w:rFonts w:cstheme="minorHAnsi"/>
        </w:rPr>
        <w:t xml:space="preserve"> a single </w:t>
      </w:r>
      <w:r w:rsidR="00A56018">
        <w:rPr>
          <w:rFonts w:cstheme="minorHAnsi"/>
        </w:rPr>
        <w:t xml:space="preserve">upload </w:t>
      </w:r>
      <w:r w:rsidRPr="00A6067F">
        <w:rPr>
          <w:rFonts w:cstheme="minorHAnsi"/>
        </w:rPr>
        <w:t xml:space="preserve">value for </w:t>
      </w:r>
      <w:r w:rsidRPr="00655B0F">
        <w:rPr>
          <w:b/>
        </w:rPr>
        <w:t>HHAdultAge</w:t>
      </w:r>
      <w:r w:rsidR="00BA003D">
        <w:rPr>
          <w:b/>
        </w:rPr>
        <w:t xml:space="preserve"> </w:t>
      </w:r>
      <w:r w:rsidR="00BA003D" w:rsidRPr="003C4F8B">
        <w:t>in LSAHousehold</w:t>
      </w:r>
      <w:r>
        <w:t>, it isn’t possible to identify both</w:t>
      </w:r>
      <w:r w:rsidR="004873DC">
        <w:t xml:space="preserve">. </w:t>
      </w:r>
      <w:r w:rsidR="007457F3">
        <w:t>Inclusion in</w:t>
      </w:r>
      <w:r w:rsidR="00D1475F">
        <w:t xml:space="preserve"> youth and sen</w:t>
      </w:r>
      <w:r w:rsidR="007457F3">
        <w:t>i</w:t>
      </w:r>
      <w:r w:rsidR="00D1475F">
        <w:t xml:space="preserve">or populations </w:t>
      </w:r>
      <w:r w:rsidR="007457F3">
        <w:t xml:space="preserve">is prioritized over the </w:t>
      </w:r>
      <w:r w:rsidR="00275E0C">
        <w:t>Non-Veteran Households 25+ population.</w:t>
      </w:r>
    </w:p>
    <w:p w14:paraId="0FD770C1" w14:textId="66DDAE38" w:rsidR="002B6231" w:rsidRDefault="00A43099" w:rsidP="0088191A">
      <w:pPr>
        <w:pStyle w:val="Heading2"/>
      </w:pPr>
      <w:bookmarkStart w:id="453" w:name="_Toc37849781"/>
      <w:bookmarkStart w:id="454" w:name="_Toc79153962"/>
      <w:r w:rsidRPr="00F25CD0">
        <w:t>EST/RRH/PSHStatus –</w:t>
      </w:r>
      <w:r>
        <w:t xml:space="preserve"> L</w:t>
      </w:r>
      <w:r w:rsidR="002B6231" w:rsidRPr="00C52062">
        <w:t>SAHousehold</w:t>
      </w:r>
      <w:bookmarkEnd w:id="453"/>
      <w:bookmarkEnd w:id="454"/>
      <w:r w:rsidR="002B6231" w:rsidRPr="00C52062">
        <w:t xml:space="preserve"> </w:t>
      </w:r>
      <w:bookmarkEnd w:id="452"/>
    </w:p>
    <w:p w14:paraId="6171875D" w14:textId="5C6995A3" w:rsidR="00F6042F" w:rsidRPr="007B5290" w:rsidRDefault="00F6042F" w:rsidP="00DE4A2E">
      <w:pPr>
        <w:jc w:val="center"/>
      </w:pPr>
      <w:r>
        <w:rPr>
          <w:rFonts w:ascii="Times New Roman" w:hAnsi="Times New Roman" w:cs="Times New Roman"/>
          <w:noProof/>
          <w:sz w:val="24"/>
          <w:szCs w:val="24"/>
        </w:rPr>
        <mc:AlternateContent>
          <mc:Choice Requires="wpg">
            <w:drawing>
              <wp:inline distT="0" distB="0" distL="0" distR="0" wp14:anchorId="3DE5606C" wp14:editId="73B1B1E3">
                <wp:extent cx="3572510" cy="274320"/>
                <wp:effectExtent l="0" t="0" r="27940" b="11430"/>
                <wp:docPr id="74485516" name="Group 744855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72510" cy="274320"/>
                          <a:chOff x="1120255" y="1133380"/>
                          <a:chExt cx="35726" cy="2743"/>
                        </a:xfrm>
                      </wpg:grpSpPr>
                      <wps:wsp>
                        <wps:cNvPr id="74485517" name="AutoShape 390"/>
                        <wps:cNvSpPr>
                          <a:spLocks noChangeArrowheads="1"/>
                        </wps:cNvSpPr>
                        <wps:spPr bwMode="auto">
                          <a:xfrm>
                            <a:off x="1120255" y="1133380"/>
                            <a:ext cx="12802"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23B0F48A" w14:textId="5D26E239" w:rsidR="00004824" w:rsidRDefault="00004824" w:rsidP="00F6042F">
                              <w:pPr>
                                <w:pStyle w:val="Style3"/>
                              </w:pPr>
                              <w:r>
                                <w:t>tlsa_HHID</w:t>
                              </w:r>
                            </w:p>
                          </w:txbxContent>
                        </wps:txbx>
                        <wps:bodyPr rot="0" vert="horz" wrap="square" lIns="0" tIns="0" rIns="0" bIns="0" anchor="ctr" anchorCtr="0" upright="1">
                          <a:noAutofit/>
                        </wps:bodyPr>
                      </wps:wsp>
                      <wps:wsp>
                        <wps:cNvPr id="74485518" name="Flowchart: Internal Storage 63"/>
                        <wps:cNvSpPr>
                          <a:spLocks noChangeArrowheads="1"/>
                        </wps:cNvSpPr>
                        <wps:spPr bwMode="auto">
                          <a:xfrm>
                            <a:off x="1143181" y="1133380"/>
                            <a:ext cx="12801"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2410DD11" w14:textId="77777777" w:rsidR="00004824" w:rsidRDefault="00004824" w:rsidP="00F6042F">
                              <w:pPr>
                                <w:pStyle w:val="Style3"/>
                              </w:pPr>
                              <w:r>
                                <w:t>tlsa_Household</w:t>
                              </w:r>
                            </w:p>
                          </w:txbxContent>
                        </wps:txbx>
                        <wps:bodyPr rot="0" vert="horz" wrap="square" lIns="0" tIns="0" rIns="0" bIns="0" anchor="ctr" anchorCtr="0" upright="1">
                          <a:noAutofit/>
                        </wps:bodyPr>
                      </wps:wsp>
                      <wps:wsp>
                        <wps:cNvPr id="74485519" name="AutoShape 61"/>
                        <wps:cNvCnPr>
                          <a:cxnSpLocks noChangeShapeType="1"/>
                          <a:endCxn id="74485518" idx="1"/>
                        </wps:cNvCnPr>
                        <wps:spPr bwMode="auto">
                          <a:xfrm flipV="1">
                            <a:off x="1133281" y="1134751"/>
                            <a:ext cx="9900" cy="94"/>
                          </a:xfrm>
                          <a:prstGeom prst="curvedConnector3">
                            <a:avLst>
                              <a:gd name="adj1" fmla="val 50000"/>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g:wgp>
                  </a:graphicData>
                </a:graphic>
              </wp:inline>
            </w:drawing>
          </mc:Choice>
          <mc:Fallback>
            <w:pict>
              <v:group w14:anchorId="3DE5606C" id="Group 74485516" o:spid="_x0000_s1315" style="width:281.3pt;height:21.6pt;mso-position-horizontal-relative:char;mso-position-vertical-relative:line" coordorigin="11202,11333" coordsize="35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">
                <v:shape id="AutoShape 390" o:spid="_x0000_s1316" type="#_x0000_t113" style="position:absolute;left:11202;top:11333;width:128;height: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" fillcolor="#ebd7e1" strokecolor="#c285a3" strokeweight=".5pt">
                  <v:shadow color="black" opacity="0" offset="0,0"/>
                  <v:textbox inset="0,0,0,0">
                    <w:txbxContent>
                      <w:p w14:paraId="23B0F48A" w14:textId="5D26E239" w:rsidR="00004824" w:rsidRDefault="00004824" w:rsidP="00F6042F">
                        <w:pPr>
                          <w:pStyle w:val="Style3"/>
                        </w:pPr>
                        <w:r>
                          <w:t>tlsa_HHID</w:t>
                        </w:r>
                      </w:p>
                    </w:txbxContent>
                  </v:textbox>
                </v:shape>
                <v:shape id="Flowchart: Internal Storage 63" o:spid="_x0000_s1317" type="#_x0000_t113" style="position:absolute;left:11431;top:11333;width:128;height: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" fillcolor="#ebd7e1" strokecolor="#c285a3" strokeweight=".5pt">
                  <v:shadow color="black" opacity="0" offset="0,0"/>
                  <v:textbox inset="0,0,0,0">
                    <w:txbxContent>
                      <w:p w14:paraId="2410DD11" w14:textId="77777777" w:rsidR="00004824" w:rsidRDefault="00004824" w:rsidP="00F6042F">
                        <w:pPr>
                          <w:pStyle w:val="Style3"/>
                        </w:pPr>
                        <w:r>
                          <w:t>tlsa_Household</w:t>
                        </w:r>
                      </w:p>
                    </w:txbxContent>
                  </v:textbox>
                </v:shape>
                <v:shape id="AutoShape 61" o:spid="_x0000_s1318" type="#_x0000_t38" style="position:absolute;left:11332;top:11347;width:99;height:1;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" adj="10800" strokecolor="black [0]" strokeweight=".5pt">
                  <v:stroke endarrow="block"/>
                  <v:shadow color="black [0]"/>
                </v:shape>
                <w10:anchorlock/>
              </v:group>
            </w:pict>
          </mc:Fallback>
        </mc:AlternateContent>
      </w:r>
    </w:p>
    <w:p w14:paraId="570D42B3" w14:textId="79D2D62E" w:rsidR="002B6231" w:rsidRDefault="002B6231" w:rsidP="006A3016">
      <w:pPr>
        <w:pStyle w:val="Heading3"/>
      </w:pPr>
      <w:r w:rsidRPr="00C52062">
        <w:t xml:space="preserve">Relevant Data </w:t>
      </w:r>
    </w:p>
    <w:p w14:paraId="5F7EA918" w14:textId="77777777" w:rsidR="00CA33DA" w:rsidRPr="006A3016" w:rsidRDefault="00CA33DA">
      <w:pPr>
        <w:pStyle w:val="Heading4"/>
      </w:pPr>
      <w:r w:rsidRPr="0088191A">
        <w:t>Source</w:t>
      </w:r>
    </w:p>
    <w:tbl>
      <w:tblPr>
        <w:tblStyle w:val="TableGrid"/>
        <w:tblW w:w="9355" w:type="dxa"/>
        <w:tblLook w:val="04A0" w:firstRow="1" w:lastRow="0" w:firstColumn="1" w:lastColumn="0" w:noHBand="0" w:noVBand="1"/>
      </w:tblPr>
      <w:tblGrid>
        <w:gridCol w:w="9355"/>
      </w:tblGrid>
      <w:tr w:rsidR="00AE274B" w:rsidRPr="0052371E" w14:paraId="4310A607" w14:textId="77777777" w:rsidTr="00AE274B">
        <w:tc>
          <w:tcPr>
            <w:tcW w:w="9355" w:type="dxa"/>
            <w:shd w:val="clear" w:color="auto" w:fill="FDE9D9" w:themeFill="accent6" w:themeFillTint="33"/>
          </w:tcPr>
          <w:p w14:paraId="1929F7DB" w14:textId="0EF1E6C9" w:rsidR="00AE274B" w:rsidRPr="006B4F91" w:rsidRDefault="00147F22" w:rsidP="007D609E">
            <w:pPr>
              <w:pStyle w:val="NoSpacing"/>
              <w:rPr>
                <w:b/>
                <w:bCs/>
              </w:rPr>
            </w:pPr>
            <w:r>
              <w:rPr>
                <w:b/>
                <w:bCs/>
              </w:rPr>
              <w:t>tlsa</w:t>
            </w:r>
            <w:r w:rsidR="00FC65E4">
              <w:rPr>
                <w:b/>
                <w:bCs/>
              </w:rPr>
              <w:t>_HHID</w:t>
            </w:r>
          </w:p>
        </w:tc>
      </w:tr>
      <w:tr w:rsidR="00AE274B" w:rsidRPr="0052371E" w14:paraId="19C22D38" w14:textId="77777777" w:rsidTr="00AE274B">
        <w:tc>
          <w:tcPr>
            <w:tcW w:w="9355" w:type="dxa"/>
          </w:tcPr>
          <w:p w14:paraId="70BE30C8" w14:textId="77777777" w:rsidR="00AE274B" w:rsidRPr="005F4836" w:rsidRDefault="00AE274B" w:rsidP="007D609E">
            <w:pPr>
              <w:pStyle w:val="NoSpacing"/>
            </w:pPr>
            <w:r w:rsidRPr="00FC29E8">
              <w:t>HoHID</w:t>
            </w:r>
          </w:p>
        </w:tc>
      </w:tr>
      <w:tr w:rsidR="00AE274B" w:rsidRPr="0052371E" w14:paraId="5BF280A0" w14:textId="77777777" w:rsidTr="00AE274B">
        <w:tc>
          <w:tcPr>
            <w:tcW w:w="9355" w:type="dxa"/>
          </w:tcPr>
          <w:p w14:paraId="494D8786" w14:textId="77777777" w:rsidR="00AE274B" w:rsidRPr="005F4836" w:rsidRDefault="00AE274B" w:rsidP="007D609E">
            <w:pPr>
              <w:pStyle w:val="NoSpacing"/>
            </w:pPr>
            <w:r w:rsidRPr="00FC29E8">
              <w:t>HHType</w:t>
            </w:r>
          </w:p>
        </w:tc>
      </w:tr>
      <w:tr w:rsidR="00AE274B" w:rsidRPr="0052371E" w14:paraId="1CD72C56" w14:textId="77777777" w:rsidTr="00AE274B">
        <w:tc>
          <w:tcPr>
            <w:tcW w:w="9355" w:type="dxa"/>
          </w:tcPr>
          <w:p w14:paraId="3AD73D8D" w14:textId="215EBB52" w:rsidR="00AE274B" w:rsidRPr="005F4836" w:rsidRDefault="00AE274B" w:rsidP="007D609E">
            <w:pPr>
              <w:pStyle w:val="NoSpacing"/>
            </w:pPr>
            <w:r w:rsidRPr="00FC29E8">
              <w:t>ProjectType</w:t>
            </w:r>
          </w:p>
        </w:tc>
      </w:tr>
      <w:tr w:rsidR="00AE274B" w:rsidRPr="006B4F91" w14:paraId="4AACD012" w14:textId="77777777" w:rsidTr="00AE274B">
        <w:tc>
          <w:tcPr>
            <w:tcW w:w="9355" w:type="dxa"/>
          </w:tcPr>
          <w:p w14:paraId="013D6D25" w14:textId="245A7C31" w:rsidR="00AE274B" w:rsidRPr="00FC29E8" w:rsidRDefault="00AE274B" w:rsidP="007D609E">
            <w:pPr>
              <w:pStyle w:val="NoSpacing"/>
            </w:pPr>
            <w:r w:rsidRPr="005F4836">
              <w:t>EntryDate</w:t>
            </w:r>
          </w:p>
        </w:tc>
      </w:tr>
      <w:tr w:rsidR="00AE274B" w:rsidRPr="006B4F91" w14:paraId="6E424949" w14:textId="77777777" w:rsidTr="00AE274B">
        <w:tc>
          <w:tcPr>
            <w:tcW w:w="9355" w:type="dxa"/>
          </w:tcPr>
          <w:p w14:paraId="20B70172" w14:textId="7DC63049" w:rsidR="00AE274B" w:rsidRPr="005F4836" w:rsidRDefault="00AE274B" w:rsidP="007D609E">
            <w:pPr>
              <w:pStyle w:val="NoSpacing"/>
            </w:pPr>
            <w:r w:rsidRPr="00FC29E8">
              <w:t>ExitDate</w:t>
            </w:r>
          </w:p>
        </w:tc>
      </w:tr>
      <w:tr w:rsidR="00147F22" w:rsidRPr="006B4F91" w14:paraId="127EB56E" w14:textId="77777777" w:rsidTr="00AE274B">
        <w:tc>
          <w:tcPr>
            <w:tcW w:w="9355" w:type="dxa"/>
          </w:tcPr>
          <w:p w14:paraId="40C9A2FE" w14:textId="3CB9A0F4" w:rsidR="00147F22" w:rsidRPr="00FC29E8" w:rsidRDefault="00147F22" w:rsidP="007D609E">
            <w:pPr>
              <w:pStyle w:val="NoSpacing"/>
            </w:pPr>
            <w:r>
              <w:t>Active</w:t>
            </w:r>
          </w:p>
        </w:tc>
      </w:tr>
    </w:tbl>
    <w:p w14:paraId="0BCEF67C" w14:textId="2C0F5EF6" w:rsidR="00CA33DA" w:rsidRPr="006A3016" w:rsidRDefault="00CA33DA" w:rsidP="006A3016">
      <w:pPr>
        <w:pStyle w:val="Heading4"/>
      </w:pPr>
      <w:r w:rsidRPr="0088191A">
        <w:t>Target</w:t>
      </w:r>
    </w:p>
    <w:p w14:paraId="6EAE3878" w14:textId="6A0CCB32" w:rsidR="00AE274B" w:rsidRPr="00194749" w:rsidRDefault="00AE274B" w:rsidP="00AE274B">
      <w:r>
        <w:t xml:space="preserve">See </w:t>
      </w:r>
      <w:r w:rsidR="007D579B">
        <w:rPr>
          <w:rFonts w:cs="Open Sans"/>
        </w:rPr>
        <w:t xml:space="preserve">section </w:t>
      </w:r>
      <w:hyperlink w:anchor="_Get_Distinct_Households" w:history="1">
        <w:r w:rsidR="00DB4385">
          <w:rPr>
            <w:rStyle w:val="Hyperlink"/>
          </w:rPr>
          <w:t>6.1 Get Distinct Households for LSAHousehold</w:t>
        </w:r>
      </w:hyperlink>
      <w:r>
        <w:t xml:space="preserve"> for column descriptions.</w:t>
      </w:r>
    </w:p>
    <w:tbl>
      <w:tblPr>
        <w:tblStyle w:val="TableGrid"/>
        <w:tblW w:w="9355" w:type="dxa"/>
        <w:tblLook w:val="04A0" w:firstRow="1" w:lastRow="0" w:firstColumn="1" w:lastColumn="0" w:noHBand="0" w:noVBand="1"/>
      </w:tblPr>
      <w:tblGrid>
        <w:gridCol w:w="9355"/>
      </w:tblGrid>
      <w:tr w:rsidR="00AE274B" w:rsidRPr="006B4F91" w14:paraId="0771BC67" w14:textId="77777777" w:rsidTr="00AE274B">
        <w:tc>
          <w:tcPr>
            <w:tcW w:w="9355" w:type="dxa"/>
            <w:shd w:val="clear" w:color="auto" w:fill="76923C" w:themeFill="accent3" w:themeFillShade="BF"/>
          </w:tcPr>
          <w:p w14:paraId="1DD2AA6C" w14:textId="14B6F969" w:rsidR="00AE274B" w:rsidRPr="006B4F91" w:rsidRDefault="00F6042F" w:rsidP="007D609E">
            <w:pPr>
              <w:pStyle w:val="NoSpacing"/>
              <w:rPr>
                <w:b/>
                <w:bCs/>
                <w:color w:val="FFFFFF" w:themeColor="background1"/>
              </w:rPr>
            </w:pPr>
            <w:r>
              <w:rPr>
                <w:b/>
                <w:bCs/>
                <w:color w:val="FFFFFF" w:themeColor="background1"/>
              </w:rPr>
              <w:t>tlsa_Household</w:t>
            </w:r>
          </w:p>
        </w:tc>
      </w:tr>
      <w:tr w:rsidR="00AE274B" w:rsidRPr="006B4F91" w14:paraId="15841E32" w14:textId="77777777" w:rsidTr="00AE274B">
        <w:tc>
          <w:tcPr>
            <w:tcW w:w="9355" w:type="dxa"/>
          </w:tcPr>
          <w:p w14:paraId="315576C3" w14:textId="31611465" w:rsidR="00AE274B" w:rsidRPr="006B4F91" w:rsidRDefault="00AE274B" w:rsidP="007D609E">
            <w:pPr>
              <w:pStyle w:val="NoSpacing"/>
              <w:rPr>
                <w:b/>
                <w:bCs/>
              </w:rPr>
            </w:pPr>
            <w:r w:rsidRPr="00CA33DA">
              <w:rPr>
                <w:b/>
                <w:bCs/>
              </w:rPr>
              <w:t>ESTStatus</w:t>
            </w:r>
          </w:p>
        </w:tc>
      </w:tr>
      <w:tr w:rsidR="00AE274B" w:rsidRPr="006B4F91" w14:paraId="7D7B3C2E" w14:textId="77777777" w:rsidTr="00AE274B">
        <w:tc>
          <w:tcPr>
            <w:tcW w:w="9355" w:type="dxa"/>
          </w:tcPr>
          <w:p w14:paraId="0887335E" w14:textId="437EE693" w:rsidR="00AE274B" w:rsidRPr="006B4F91" w:rsidRDefault="00AE274B" w:rsidP="007D609E">
            <w:pPr>
              <w:pStyle w:val="NoSpacing"/>
              <w:rPr>
                <w:b/>
                <w:bCs/>
              </w:rPr>
            </w:pPr>
            <w:r w:rsidRPr="00CA33DA">
              <w:rPr>
                <w:b/>
                <w:bCs/>
              </w:rPr>
              <w:t>RRHStatus</w:t>
            </w:r>
          </w:p>
        </w:tc>
      </w:tr>
      <w:tr w:rsidR="00AE274B" w:rsidRPr="006B4F91" w14:paraId="5113BB08" w14:textId="77777777" w:rsidTr="00AE274B">
        <w:tc>
          <w:tcPr>
            <w:tcW w:w="9355" w:type="dxa"/>
          </w:tcPr>
          <w:p w14:paraId="7BC0BCD3" w14:textId="11A56C05" w:rsidR="00AE274B" w:rsidRPr="006B4F91" w:rsidRDefault="00AE274B" w:rsidP="007D609E">
            <w:pPr>
              <w:pStyle w:val="NoSpacing"/>
              <w:rPr>
                <w:b/>
                <w:bCs/>
              </w:rPr>
            </w:pPr>
            <w:r>
              <w:rPr>
                <w:b/>
                <w:bCs/>
              </w:rPr>
              <w:t>PSHStatus</w:t>
            </w:r>
          </w:p>
        </w:tc>
      </w:tr>
    </w:tbl>
    <w:p w14:paraId="4064603D" w14:textId="77777777" w:rsidR="002B6231" w:rsidRPr="00655B0F" w:rsidRDefault="002B6231" w:rsidP="006A3016">
      <w:pPr>
        <w:pStyle w:val="Heading3"/>
      </w:pPr>
      <w:r w:rsidRPr="00655B0F">
        <w:t xml:space="preserve">Logic </w:t>
      </w:r>
    </w:p>
    <w:p w14:paraId="65CCDEAC" w14:textId="7DC9107C" w:rsidR="002B6231" w:rsidRPr="00A6067F" w:rsidRDefault="002B6231" w:rsidP="002B6231">
      <w:pPr>
        <w:rPr>
          <w:rFonts w:eastAsia="Times New Roman" w:cstheme="minorHAnsi"/>
          <w:szCs w:val="20"/>
        </w:rPr>
      </w:pPr>
      <w:r w:rsidRPr="00C52062">
        <w:rPr>
          <w:rFonts w:eastAsia="Times New Roman" w:cs="Times New Roman"/>
          <w:szCs w:val="20"/>
        </w:rPr>
        <w:t>L</w:t>
      </w:r>
      <w:r w:rsidRPr="00A6067F">
        <w:rPr>
          <w:rFonts w:eastAsia="Times New Roman" w:cstheme="minorHAnsi"/>
          <w:szCs w:val="20"/>
        </w:rPr>
        <w:t xml:space="preserve">ike </w:t>
      </w:r>
      <w:r w:rsidR="00D979B0">
        <w:rPr>
          <w:rFonts w:eastAsia="Times New Roman" w:cstheme="minorHAnsi"/>
          <w:szCs w:val="20"/>
        </w:rPr>
        <w:t>tlsa_Person</w:t>
      </w:r>
      <w:r w:rsidRPr="00A6067F">
        <w:rPr>
          <w:rFonts w:eastAsia="Times New Roman" w:cstheme="minorHAnsi"/>
          <w:szCs w:val="20"/>
        </w:rPr>
        <w:t xml:space="preserve">, </w:t>
      </w:r>
      <w:r w:rsidR="00F6042F">
        <w:rPr>
          <w:rFonts w:eastAsia="Times New Roman" w:cstheme="minorHAnsi"/>
          <w:szCs w:val="20"/>
        </w:rPr>
        <w:t>tlsa_Household</w:t>
      </w:r>
      <w:r w:rsidRPr="00A6067F">
        <w:rPr>
          <w:rFonts w:eastAsia="Times New Roman" w:cstheme="minorHAnsi"/>
          <w:szCs w:val="20"/>
        </w:rPr>
        <w:t xml:space="preserve"> includes columns to indicate </w:t>
      </w:r>
      <w:r w:rsidR="00BF03C7" w:rsidRPr="00A6067F">
        <w:rPr>
          <w:rFonts w:eastAsia="Times New Roman" w:cstheme="minorHAnsi"/>
          <w:szCs w:val="20"/>
        </w:rPr>
        <w:t xml:space="preserve">the </w:t>
      </w:r>
      <w:r w:rsidRPr="00A6067F">
        <w:rPr>
          <w:rFonts w:eastAsia="Times New Roman" w:cstheme="minorHAnsi"/>
          <w:szCs w:val="20"/>
        </w:rPr>
        <w:t>project groups</w:t>
      </w:r>
      <w:r w:rsidR="00BF03C7" w:rsidRPr="00A6067F">
        <w:rPr>
          <w:rFonts w:eastAsia="Times New Roman" w:cstheme="minorHAnsi"/>
          <w:szCs w:val="20"/>
        </w:rPr>
        <w:t xml:space="preserve"> in which</w:t>
      </w:r>
      <w:r w:rsidRPr="00A6067F">
        <w:rPr>
          <w:rFonts w:eastAsia="Times New Roman" w:cstheme="minorHAnsi"/>
          <w:szCs w:val="20"/>
        </w:rPr>
        <w:t xml:space="preserve"> each household was served</w:t>
      </w:r>
      <w:r w:rsidR="004873DC">
        <w:rPr>
          <w:rFonts w:eastAsia="Times New Roman" w:cstheme="minorHAnsi"/>
          <w:szCs w:val="20"/>
        </w:rPr>
        <w:t xml:space="preserve">. </w:t>
      </w:r>
    </w:p>
    <w:p w14:paraId="7F875681" w14:textId="01E8418B" w:rsidR="002B6231" w:rsidRPr="00A6067F" w:rsidRDefault="002B6231" w:rsidP="002B6231">
      <w:pPr>
        <w:rPr>
          <w:rFonts w:cstheme="minorHAnsi"/>
          <w:szCs w:val="20"/>
        </w:rPr>
      </w:pPr>
      <w:r w:rsidRPr="00A6067F">
        <w:rPr>
          <w:rFonts w:cstheme="minorHAnsi"/>
          <w:szCs w:val="20"/>
        </w:rPr>
        <w:t xml:space="preserve">The logic and upload values associated with </w:t>
      </w:r>
      <w:r w:rsidR="0018056C" w:rsidRPr="00655B0F">
        <w:rPr>
          <w:b/>
        </w:rPr>
        <w:t>ESTStatus</w:t>
      </w:r>
      <w:r w:rsidRPr="00A6067F">
        <w:rPr>
          <w:rFonts w:eastAsia="Times New Roman" w:cstheme="minorHAnsi"/>
          <w:szCs w:val="20"/>
        </w:rPr>
        <w:t xml:space="preserve">, </w:t>
      </w:r>
      <w:r w:rsidR="0018056C" w:rsidRPr="00655B0F">
        <w:rPr>
          <w:b/>
        </w:rPr>
        <w:t>RRHStatus</w:t>
      </w:r>
      <w:r w:rsidRPr="00A6067F">
        <w:rPr>
          <w:rFonts w:eastAsia="Times New Roman" w:cstheme="minorHAnsi"/>
          <w:szCs w:val="20"/>
        </w:rPr>
        <w:t xml:space="preserve">, and </w:t>
      </w:r>
      <w:r w:rsidR="0018056C" w:rsidRPr="00655B0F">
        <w:rPr>
          <w:b/>
        </w:rPr>
        <w:t>PSHStatus</w:t>
      </w:r>
      <w:r w:rsidRPr="00A6067F">
        <w:rPr>
          <w:rFonts w:eastAsia="Times New Roman" w:cstheme="minorHAnsi"/>
          <w:szCs w:val="20"/>
        </w:rPr>
        <w:t xml:space="preserve"> are identical, aside from the project group</w:t>
      </w:r>
      <w:r w:rsidR="004873DC">
        <w:rPr>
          <w:rFonts w:eastAsia="Times New Roman" w:cstheme="minorHAnsi"/>
          <w:szCs w:val="20"/>
        </w:rPr>
        <w:t xml:space="preserve">. </w:t>
      </w:r>
      <w:r w:rsidR="00F16722">
        <w:rPr>
          <w:rFonts w:cstheme="minorHAnsi"/>
          <w:szCs w:val="20"/>
        </w:rPr>
        <w:t>T</w:t>
      </w:r>
      <w:r w:rsidRPr="00A6067F">
        <w:rPr>
          <w:rFonts w:cstheme="minorHAnsi"/>
          <w:szCs w:val="20"/>
        </w:rPr>
        <w:t xml:space="preserve">he following sections use ‘x’ in place of the project group identifier – e.g., </w:t>
      </w:r>
      <w:r w:rsidRPr="00655B0F">
        <w:rPr>
          <w:b/>
        </w:rPr>
        <w:t>x</w:t>
      </w:r>
      <w:r w:rsidR="0018056C" w:rsidRPr="00655B0F">
        <w:rPr>
          <w:b/>
        </w:rPr>
        <w:t>Stat</w:t>
      </w:r>
      <w:r w:rsidRPr="00655B0F">
        <w:rPr>
          <w:b/>
        </w:rPr>
        <w:t>us</w:t>
      </w:r>
      <w:r w:rsidRPr="00A6067F">
        <w:rPr>
          <w:rFonts w:cstheme="minorHAnsi"/>
          <w:szCs w:val="20"/>
        </w:rPr>
        <w:t xml:space="preserve"> instead of </w:t>
      </w:r>
      <w:r w:rsidR="0018056C" w:rsidRPr="00655B0F">
        <w:rPr>
          <w:b/>
        </w:rPr>
        <w:t>ESTStatus</w:t>
      </w:r>
      <w:r w:rsidR="004873DC">
        <w:rPr>
          <w:rFonts w:cstheme="minorHAnsi"/>
          <w:szCs w:val="20"/>
        </w:rPr>
        <w:t xml:space="preserve">. </w:t>
      </w:r>
    </w:p>
    <w:p w14:paraId="060E93E5" w14:textId="40AAACFD" w:rsidR="002B6231" w:rsidRPr="00A6067F" w:rsidRDefault="00D7662D" w:rsidP="002B6231">
      <w:pPr>
        <w:rPr>
          <w:rFonts w:eastAsia="Times New Roman" w:cstheme="minorHAnsi"/>
          <w:szCs w:val="20"/>
        </w:rPr>
      </w:pPr>
      <w:r>
        <w:rPr>
          <w:rFonts w:eastAsia="Times New Roman" w:cstheme="minorHAnsi"/>
          <w:szCs w:val="20"/>
        </w:rPr>
        <w:t>V</w:t>
      </w:r>
      <w:r w:rsidR="002B6231" w:rsidRPr="00A6067F">
        <w:rPr>
          <w:rFonts w:eastAsia="Times New Roman" w:cstheme="minorHAnsi"/>
          <w:szCs w:val="20"/>
        </w:rPr>
        <w:t xml:space="preserve">alues are based on: </w:t>
      </w:r>
    </w:p>
    <w:p w14:paraId="784C6392" w14:textId="6EBB491D" w:rsidR="002B6231" w:rsidRPr="00A6067F" w:rsidRDefault="002B6231" w:rsidP="0060237C">
      <w:pPr>
        <w:pStyle w:val="ListParagraph"/>
      </w:pPr>
      <w:r w:rsidRPr="00A6067F">
        <w:t xml:space="preserve">Earliest </w:t>
      </w:r>
      <w:r w:rsidRPr="00655B0F">
        <w:rPr>
          <w:i/>
        </w:rPr>
        <w:t xml:space="preserve">EntryDate </w:t>
      </w:r>
      <w:r w:rsidRPr="00A6067F">
        <w:t xml:space="preserve">for an active enrollment in </w:t>
      </w:r>
      <w:r w:rsidR="00D7662D">
        <w:t>project group</w:t>
      </w:r>
      <w:r w:rsidR="00DF531A">
        <w:t>;</w:t>
      </w:r>
      <w:r w:rsidRPr="00A6067F">
        <w:t xml:space="preserve"> and </w:t>
      </w:r>
    </w:p>
    <w:p w14:paraId="2594DEC3" w14:textId="672C9158" w:rsidR="002B6231" w:rsidRPr="00A6067F" w:rsidRDefault="002B6231" w:rsidP="0060237C">
      <w:pPr>
        <w:pStyle w:val="ListParagraph"/>
      </w:pPr>
      <w:r w:rsidRPr="00A6067F">
        <w:t xml:space="preserve">A </w:t>
      </w:r>
      <w:r w:rsidR="00143E83">
        <w:t>NULL</w:t>
      </w:r>
      <w:r w:rsidRPr="00A6067F">
        <w:t xml:space="preserve"> value for </w:t>
      </w:r>
      <w:r w:rsidRPr="00655B0F">
        <w:rPr>
          <w:i/>
        </w:rPr>
        <w:t>ExitDate</w:t>
      </w:r>
      <w:r w:rsidRPr="00A6067F">
        <w:t xml:space="preserve"> on any active enrollment in the project group OR the latest </w:t>
      </w:r>
      <w:r w:rsidRPr="00655B0F">
        <w:rPr>
          <w:i/>
        </w:rPr>
        <w:t>ExitDate</w:t>
      </w:r>
      <w:r w:rsidR="004873DC">
        <w:rPr>
          <w:i/>
        </w:rPr>
        <w:t xml:space="preserve">. </w:t>
      </w:r>
    </w:p>
    <w:p w14:paraId="5B32A918" w14:textId="7F86D842" w:rsidR="002B6231" w:rsidRPr="00A6067F" w:rsidRDefault="002B6231" w:rsidP="00094BE2">
      <w:r w:rsidRPr="00A6067F">
        <w:t xml:space="preserve">For every record in </w:t>
      </w:r>
      <w:r w:rsidR="00F6042F">
        <w:t>tlsa_Household</w:t>
      </w:r>
      <w:r w:rsidRPr="00A6067F">
        <w:t>:</w:t>
      </w:r>
    </w:p>
    <w:tbl>
      <w:tblPr>
        <w:tblStyle w:val="Style11"/>
        <w:tblW w:w="9625" w:type="dxa"/>
        <w:tblLook w:val="04A0" w:firstRow="1" w:lastRow="0" w:firstColumn="1" w:lastColumn="0" w:noHBand="0" w:noVBand="1"/>
      </w:tblPr>
      <w:tblGrid>
        <w:gridCol w:w="2335"/>
        <w:gridCol w:w="5580"/>
        <w:gridCol w:w="1710"/>
      </w:tblGrid>
      <w:tr w:rsidR="002B6231" w:rsidRPr="00107D01" w14:paraId="571C1A00" w14:textId="77777777" w:rsidTr="004C2D38">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2335" w:type="dxa"/>
          </w:tcPr>
          <w:p w14:paraId="418DD7C8" w14:textId="77777777" w:rsidR="002B6231" w:rsidRPr="00107D01" w:rsidRDefault="002B6231" w:rsidP="004C2D38">
            <w:pPr>
              <w:spacing w:before="0" w:after="0"/>
              <w:rPr>
                <w:rFonts w:ascii="Open Sans" w:hAnsi="Open Sans" w:cs="Open Sans"/>
              </w:rPr>
            </w:pPr>
            <w:r w:rsidRPr="00655B0F">
              <w:t xml:space="preserve">Earliest x </w:t>
            </w:r>
            <w:r w:rsidRPr="00577A54">
              <w:rPr>
                <w:rFonts w:cstheme="minorHAnsi"/>
                <w:i/>
              </w:rPr>
              <w:t>EntryDate</w:t>
            </w:r>
          </w:p>
        </w:tc>
        <w:tc>
          <w:tcPr>
            <w:tcW w:w="5580" w:type="dxa"/>
          </w:tcPr>
          <w:p w14:paraId="799BFA3B" w14:textId="77777777" w:rsidR="002B6231" w:rsidRPr="00107D01" w:rsidRDefault="002B6231" w:rsidP="004C2D38">
            <w:pPr>
              <w:spacing w:before="0" w:after="0"/>
              <w:cnfStyle w:val="100000000000" w:firstRow="1" w:lastRow="0" w:firstColumn="0" w:lastColumn="0" w:oddVBand="0" w:evenVBand="0" w:oddHBand="0" w:evenHBand="0" w:firstRowFirstColumn="0" w:firstRowLastColumn="0" w:lastRowFirstColumn="0" w:lastRowLastColumn="0"/>
              <w:rPr>
                <w:rFonts w:ascii="Open Sans" w:hAnsi="Open Sans" w:cs="Open Sans"/>
              </w:rPr>
            </w:pPr>
            <w:r w:rsidRPr="00655B0F">
              <w:t xml:space="preserve">Latest x </w:t>
            </w:r>
            <w:r w:rsidRPr="00577A54">
              <w:rPr>
                <w:rFonts w:cstheme="minorHAnsi"/>
                <w:i/>
              </w:rPr>
              <w:t>ExitDate</w:t>
            </w:r>
          </w:p>
        </w:tc>
        <w:tc>
          <w:tcPr>
            <w:tcW w:w="1710" w:type="dxa"/>
          </w:tcPr>
          <w:p w14:paraId="6FDB9CD2" w14:textId="0AF0C293" w:rsidR="002B6231" w:rsidRPr="00E53AF9" w:rsidRDefault="002B6231" w:rsidP="004C2D38">
            <w:pPr>
              <w:spacing w:before="0" w:after="0"/>
              <w:cnfStyle w:val="100000000000" w:firstRow="1" w:lastRow="0" w:firstColumn="0" w:lastColumn="0" w:oddVBand="0" w:evenVBand="0" w:oddHBand="0" w:evenHBand="0" w:firstRowFirstColumn="0" w:firstRowLastColumn="0" w:lastRowFirstColumn="0" w:lastRowLastColumn="0"/>
            </w:pPr>
            <w:r w:rsidRPr="00254068">
              <w:rPr>
                <w:rFonts w:cstheme="minorHAnsi"/>
              </w:rPr>
              <w:t>x</w:t>
            </w:r>
            <w:r w:rsidR="0018056C" w:rsidRPr="00254068">
              <w:t>Stat</w:t>
            </w:r>
            <w:r w:rsidRPr="00254068">
              <w:rPr>
                <w:rFonts w:cstheme="minorHAnsi"/>
              </w:rPr>
              <w:t>us</w:t>
            </w:r>
            <w:r w:rsidRPr="00655B0F">
              <w:t xml:space="preserve"> Valu</w:t>
            </w:r>
            <w:r w:rsidR="00E53AF9" w:rsidRPr="00655B0F">
              <w:t>e</w:t>
            </w:r>
          </w:p>
        </w:tc>
      </w:tr>
      <w:tr w:rsidR="002B6231" w:rsidRPr="00107D01" w14:paraId="131913DA" w14:textId="77777777" w:rsidTr="004C2D3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335" w:type="dxa"/>
          </w:tcPr>
          <w:p w14:paraId="6C1E59A0" w14:textId="398B2599" w:rsidR="002B6231" w:rsidRPr="00577A54" w:rsidRDefault="00143E83" w:rsidP="004C2D38">
            <w:pPr>
              <w:spacing w:before="0" w:after="0"/>
              <w:rPr>
                <w:rFonts w:cstheme="minorHAnsi"/>
              </w:rPr>
            </w:pPr>
            <w:r>
              <w:rPr>
                <w:rFonts w:cstheme="minorHAnsi"/>
              </w:rPr>
              <w:t>NULL</w:t>
            </w:r>
          </w:p>
        </w:tc>
        <w:tc>
          <w:tcPr>
            <w:tcW w:w="5580" w:type="dxa"/>
          </w:tcPr>
          <w:p w14:paraId="636130FB" w14:textId="77777777" w:rsidR="002B6231" w:rsidRPr="00577A54" w:rsidRDefault="002B6231" w:rsidP="004C2D38">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n/a</w:t>
            </w:r>
          </w:p>
        </w:tc>
        <w:tc>
          <w:tcPr>
            <w:tcW w:w="1710" w:type="dxa"/>
          </w:tcPr>
          <w:p w14:paraId="22A0EFB7" w14:textId="77777777" w:rsidR="002B6231" w:rsidRPr="00577A54" w:rsidRDefault="002B6231" w:rsidP="004C2D38">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0</w:t>
            </w:r>
          </w:p>
        </w:tc>
      </w:tr>
      <w:tr w:rsidR="002B6231" w:rsidRPr="00107D01" w14:paraId="70648EB4" w14:textId="77777777" w:rsidTr="004C2D3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335" w:type="dxa"/>
          </w:tcPr>
          <w:p w14:paraId="441B59E7" w14:textId="77777777" w:rsidR="002B6231" w:rsidRPr="00107D01" w:rsidRDefault="002B6231" w:rsidP="004C2D38">
            <w:pPr>
              <w:spacing w:before="0" w:after="0"/>
              <w:rPr>
                <w:rFonts w:ascii="Open Sans" w:hAnsi="Open Sans" w:cs="Open Sans"/>
              </w:rPr>
            </w:pPr>
            <w:r w:rsidRPr="00A6067F">
              <w:rPr>
                <w:rFonts w:cstheme="minorHAnsi"/>
              </w:rPr>
              <w:t xml:space="preserve">&lt; </w:t>
            </w:r>
            <w:r w:rsidRPr="00A6067F">
              <w:rPr>
                <w:rFonts w:cstheme="minorHAnsi"/>
                <w:u w:val="single"/>
              </w:rPr>
              <w:t>ReportStart</w:t>
            </w:r>
          </w:p>
        </w:tc>
        <w:tc>
          <w:tcPr>
            <w:tcW w:w="5580" w:type="dxa"/>
          </w:tcPr>
          <w:p w14:paraId="6854C63C" w14:textId="4709DD81" w:rsidR="002B6231" w:rsidRPr="00107D01" w:rsidRDefault="00143E83" w:rsidP="004C2D38">
            <w:pPr>
              <w:spacing w:before="0" w:after="0"/>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cstheme="minorHAnsi"/>
              </w:rPr>
              <w:t>NULL</w:t>
            </w:r>
            <w:r w:rsidR="002B6231" w:rsidRPr="00A6067F">
              <w:rPr>
                <w:rFonts w:cstheme="minorHAnsi"/>
              </w:rPr>
              <w:t xml:space="preserve"> / there is an active enrollment for x with no </w:t>
            </w:r>
            <w:r w:rsidR="002B6231" w:rsidRPr="00655B0F">
              <w:rPr>
                <w:i/>
              </w:rPr>
              <w:t>ExitDate</w:t>
            </w:r>
          </w:p>
        </w:tc>
        <w:tc>
          <w:tcPr>
            <w:tcW w:w="1710" w:type="dxa"/>
          </w:tcPr>
          <w:p w14:paraId="1745EB67" w14:textId="77777777" w:rsidR="002B6231" w:rsidRPr="00577A54" w:rsidRDefault="002B6231" w:rsidP="004C2D38">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577A54">
              <w:rPr>
                <w:rFonts w:cstheme="minorHAnsi"/>
              </w:rPr>
              <w:t>11</w:t>
            </w:r>
          </w:p>
        </w:tc>
      </w:tr>
      <w:tr w:rsidR="002B6231" w:rsidRPr="00107D01" w14:paraId="557BC3A5" w14:textId="77777777" w:rsidTr="004C2D3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335" w:type="dxa"/>
          </w:tcPr>
          <w:p w14:paraId="5CC389BF" w14:textId="77777777" w:rsidR="002B6231" w:rsidRPr="00107D01" w:rsidRDefault="002B6231" w:rsidP="004C2D38">
            <w:pPr>
              <w:spacing w:before="0" w:after="0"/>
              <w:rPr>
                <w:rFonts w:ascii="Open Sans" w:hAnsi="Open Sans" w:cs="Open Sans"/>
              </w:rPr>
            </w:pPr>
            <w:r w:rsidRPr="00A6067F">
              <w:rPr>
                <w:rFonts w:cstheme="minorHAnsi"/>
              </w:rPr>
              <w:t xml:space="preserve">&lt; </w:t>
            </w:r>
            <w:r w:rsidRPr="00A6067F">
              <w:rPr>
                <w:rFonts w:cstheme="minorHAnsi"/>
                <w:u w:val="single"/>
              </w:rPr>
              <w:t>ReportStart</w:t>
            </w:r>
          </w:p>
        </w:tc>
        <w:tc>
          <w:tcPr>
            <w:tcW w:w="5580" w:type="dxa"/>
          </w:tcPr>
          <w:p w14:paraId="5488560D" w14:textId="77777777" w:rsidR="002B6231" w:rsidRPr="00107D01" w:rsidRDefault="002B6231" w:rsidP="004C2D38">
            <w:pPr>
              <w:spacing w:before="0" w:after="0"/>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A6067F">
              <w:rPr>
                <w:rFonts w:cstheme="minorHAnsi"/>
              </w:rPr>
              <w:t xml:space="preserve">Between </w:t>
            </w:r>
            <w:r w:rsidRPr="00A6067F">
              <w:rPr>
                <w:rFonts w:cstheme="minorHAnsi"/>
                <w:u w:val="single"/>
              </w:rPr>
              <w:t>ReportStart</w:t>
            </w:r>
            <w:r w:rsidRPr="00A6067F">
              <w:rPr>
                <w:rFonts w:cstheme="minorHAnsi"/>
              </w:rPr>
              <w:t xml:space="preserve"> and </w:t>
            </w:r>
            <w:r w:rsidRPr="00A6067F">
              <w:rPr>
                <w:rFonts w:cstheme="minorHAnsi"/>
                <w:u w:val="single"/>
              </w:rPr>
              <w:t>ReportEnd</w:t>
            </w:r>
          </w:p>
        </w:tc>
        <w:tc>
          <w:tcPr>
            <w:tcW w:w="1710" w:type="dxa"/>
          </w:tcPr>
          <w:p w14:paraId="0D5A1F9F" w14:textId="77777777" w:rsidR="002B6231" w:rsidRPr="00577A54" w:rsidRDefault="002B6231" w:rsidP="004C2D38">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12</w:t>
            </w:r>
          </w:p>
        </w:tc>
      </w:tr>
      <w:tr w:rsidR="002B6231" w:rsidRPr="00107D01" w14:paraId="0F98ED08" w14:textId="77777777" w:rsidTr="004C2D3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335" w:type="dxa"/>
          </w:tcPr>
          <w:p w14:paraId="080D6337" w14:textId="77777777" w:rsidR="002B6231" w:rsidRPr="00107D01" w:rsidRDefault="002B6231" w:rsidP="004C2D38">
            <w:pPr>
              <w:spacing w:before="0" w:after="0"/>
              <w:rPr>
                <w:rFonts w:ascii="Open Sans" w:hAnsi="Open Sans" w:cs="Open Sans"/>
              </w:rPr>
            </w:pPr>
            <w:r w:rsidRPr="00A6067F">
              <w:rPr>
                <w:rFonts w:cstheme="minorHAnsi"/>
              </w:rPr>
              <w:t xml:space="preserve">&gt;= </w:t>
            </w:r>
            <w:r w:rsidRPr="00A6067F">
              <w:rPr>
                <w:rFonts w:cstheme="minorHAnsi"/>
                <w:u w:val="single"/>
              </w:rPr>
              <w:t>ReportStart</w:t>
            </w:r>
          </w:p>
        </w:tc>
        <w:tc>
          <w:tcPr>
            <w:tcW w:w="5580" w:type="dxa"/>
          </w:tcPr>
          <w:p w14:paraId="04A3F965" w14:textId="30D00C54" w:rsidR="002B6231" w:rsidRPr="00107D01" w:rsidRDefault="00143E83" w:rsidP="004C2D38">
            <w:pPr>
              <w:spacing w:before="0" w:after="0"/>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cstheme="minorHAnsi"/>
              </w:rPr>
              <w:t>NULL</w:t>
            </w:r>
            <w:r w:rsidR="002B6231" w:rsidRPr="00A6067F">
              <w:rPr>
                <w:rFonts w:cstheme="minorHAnsi"/>
              </w:rPr>
              <w:t xml:space="preserve"> / there is an active enrollment for x with no </w:t>
            </w:r>
            <w:r w:rsidR="002B6231" w:rsidRPr="00655B0F">
              <w:rPr>
                <w:i/>
              </w:rPr>
              <w:t>ExitDate</w:t>
            </w:r>
          </w:p>
        </w:tc>
        <w:tc>
          <w:tcPr>
            <w:tcW w:w="1710" w:type="dxa"/>
          </w:tcPr>
          <w:p w14:paraId="21A344F3" w14:textId="77777777" w:rsidR="002B6231" w:rsidRPr="00577A54" w:rsidRDefault="002B6231" w:rsidP="004C2D38">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577A54">
              <w:rPr>
                <w:rFonts w:cstheme="minorHAnsi"/>
              </w:rPr>
              <w:t>21</w:t>
            </w:r>
          </w:p>
        </w:tc>
      </w:tr>
      <w:tr w:rsidR="002B6231" w:rsidRPr="00107D01" w14:paraId="75D14E85" w14:textId="77777777" w:rsidTr="004C2D3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335" w:type="dxa"/>
          </w:tcPr>
          <w:p w14:paraId="78C9FBB5" w14:textId="77777777" w:rsidR="002B6231" w:rsidRPr="00107D01" w:rsidRDefault="002B6231" w:rsidP="004C2D38">
            <w:pPr>
              <w:spacing w:before="0" w:after="0"/>
              <w:rPr>
                <w:rFonts w:ascii="Open Sans" w:hAnsi="Open Sans" w:cs="Open Sans"/>
              </w:rPr>
            </w:pPr>
            <w:r w:rsidRPr="00A6067F">
              <w:rPr>
                <w:rFonts w:cstheme="minorHAnsi"/>
              </w:rPr>
              <w:t xml:space="preserve">&gt;= </w:t>
            </w:r>
            <w:r w:rsidRPr="00A6067F">
              <w:rPr>
                <w:rFonts w:cstheme="minorHAnsi"/>
                <w:u w:val="single"/>
              </w:rPr>
              <w:t>ReportStart</w:t>
            </w:r>
          </w:p>
        </w:tc>
        <w:tc>
          <w:tcPr>
            <w:tcW w:w="5580" w:type="dxa"/>
          </w:tcPr>
          <w:p w14:paraId="77CA4A9B" w14:textId="77777777" w:rsidR="002B6231" w:rsidRPr="00107D01" w:rsidRDefault="002B6231" w:rsidP="004C2D38">
            <w:pPr>
              <w:spacing w:before="0" w:after="0"/>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A6067F">
              <w:rPr>
                <w:rFonts w:cstheme="minorHAnsi"/>
              </w:rPr>
              <w:t xml:space="preserve">Between </w:t>
            </w:r>
            <w:r w:rsidRPr="00A6067F">
              <w:rPr>
                <w:rFonts w:cstheme="minorHAnsi"/>
                <w:u w:val="single"/>
              </w:rPr>
              <w:t>ReportStart</w:t>
            </w:r>
            <w:r w:rsidRPr="00A6067F">
              <w:rPr>
                <w:rFonts w:cstheme="minorHAnsi"/>
              </w:rPr>
              <w:t xml:space="preserve"> and </w:t>
            </w:r>
            <w:r w:rsidRPr="00A6067F">
              <w:rPr>
                <w:rFonts w:cstheme="minorHAnsi"/>
                <w:u w:val="single"/>
              </w:rPr>
              <w:t>ReportEnd</w:t>
            </w:r>
          </w:p>
        </w:tc>
        <w:tc>
          <w:tcPr>
            <w:tcW w:w="1710" w:type="dxa"/>
          </w:tcPr>
          <w:p w14:paraId="269D2641" w14:textId="77777777" w:rsidR="002B6231" w:rsidRPr="00577A54" w:rsidRDefault="002B6231" w:rsidP="004C2D38">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22</w:t>
            </w:r>
          </w:p>
        </w:tc>
      </w:tr>
    </w:tbl>
    <w:p w14:paraId="79BE4C62" w14:textId="0CCA3DBD" w:rsidR="00132D55" w:rsidRPr="00FC29E8" w:rsidRDefault="00346F13" w:rsidP="00FC29E8">
      <w:bookmarkStart w:id="455" w:name="_Toc506721207"/>
      <w:r w:rsidRPr="00346F13">
        <w:t xml:space="preserve">Note: 2 is also a valid value for </w:t>
      </w:r>
      <w:r w:rsidRPr="005F4836">
        <w:rPr>
          <w:b/>
          <w:bCs/>
        </w:rPr>
        <w:t>xStatus</w:t>
      </w:r>
      <w:r w:rsidRPr="00346F13">
        <w:t xml:space="preserve"> but is not assigned until a later step</w:t>
      </w:r>
      <w:r w:rsidR="000469F6">
        <w:t xml:space="preserve"> in </w:t>
      </w:r>
      <w:r w:rsidR="000469F6">
        <w:rPr>
          <w:rFonts w:cstheme="minorHAnsi"/>
        </w:rPr>
        <w:t xml:space="preserve">section </w:t>
      </w:r>
      <w:hyperlink w:anchor="_Toc525229489" w:history="1">
        <w:r w:rsidR="00DB4385">
          <w:rPr>
            <w:rStyle w:val="Hyperlink"/>
            <w:rFonts w:cstheme="minorHAnsi"/>
          </w:rPr>
          <w:t>6.1</w:t>
        </w:r>
        <w:r w:rsidR="007A1C6E">
          <w:rPr>
            <w:rStyle w:val="Hyperlink"/>
            <w:rFonts w:cstheme="minorHAnsi"/>
          </w:rPr>
          <w:t>6</w:t>
        </w:r>
        <w:r w:rsidR="00DB4385">
          <w:rPr>
            <w:rStyle w:val="Hyperlink"/>
            <w:rFonts w:cstheme="minorHAnsi"/>
          </w:rPr>
          <w:t xml:space="preserve"> Update EST/RRH/PSHStatus</w:t>
        </w:r>
      </w:hyperlink>
      <w:r w:rsidR="004873DC">
        <w:t xml:space="preserve">. </w:t>
      </w:r>
    </w:p>
    <w:p w14:paraId="14854669" w14:textId="2AC0B5EF" w:rsidR="002B6231" w:rsidRDefault="00A43099" w:rsidP="0088191A">
      <w:pPr>
        <w:pStyle w:val="Heading2"/>
      </w:pPr>
      <w:bookmarkStart w:id="456" w:name="_Toc37849782"/>
      <w:bookmarkStart w:id="457" w:name="_Toc79153963"/>
      <w:r w:rsidRPr="00F25CD0">
        <w:t>RRH/PSH</w:t>
      </w:r>
      <w:r w:rsidR="002B6231" w:rsidRPr="00EE1280">
        <w:t xml:space="preserve">MoveIn </w:t>
      </w:r>
      <w:r w:rsidRPr="00EE1280">
        <w:t>–</w:t>
      </w:r>
      <w:r>
        <w:t xml:space="preserve"> LSAHousehold</w:t>
      </w:r>
      <w:bookmarkEnd w:id="456"/>
      <w:bookmarkEnd w:id="457"/>
      <w:r>
        <w:t xml:space="preserve"> </w:t>
      </w:r>
      <w:bookmarkEnd w:id="455"/>
    </w:p>
    <w:p w14:paraId="57A99CCE" w14:textId="77777777" w:rsidR="00F6042F" w:rsidRPr="008705FF" w:rsidRDefault="00F6042F" w:rsidP="00F6042F">
      <w:pPr>
        <w:jc w:val="center"/>
      </w:pPr>
      <w:r>
        <w:rPr>
          <w:rFonts w:ascii="Times New Roman" w:hAnsi="Times New Roman" w:cs="Times New Roman"/>
          <w:noProof/>
          <w:sz w:val="24"/>
          <w:szCs w:val="24"/>
        </w:rPr>
        <mc:AlternateContent>
          <mc:Choice Requires="wpg">
            <w:drawing>
              <wp:inline distT="0" distB="0" distL="0" distR="0" wp14:anchorId="20F17264" wp14:editId="69BE1ADA">
                <wp:extent cx="3572510" cy="274320"/>
                <wp:effectExtent l="0" t="0" r="27940" b="11430"/>
                <wp:docPr id="74485520" name="Group 744855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72510" cy="274320"/>
                          <a:chOff x="1120255" y="1133380"/>
                          <a:chExt cx="35726" cy="2743"/>
                        </a:xfrm>
                      </wpg:grpSpPr>
                      <wps:wsp>
                        <wps:cNvPr id="74485521" name="AutoShape 390"/>
                        <wps:cNvSpPr>
                          <a:spLocks noChangeArrowheads="1"/>
                        </wps:cNvSpPr>
                        <wps:spPr bwMode="auto">
                          <a:xfrm>
                            <a:off x="1120255" y="1133380"/>
                            <a:ext cx="12802"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1527BFA4" w14:textId="18684885" w:rsidR="00004824" w:rsidRDefault="00004824" w:rsidP="00F6042F">
                              <w:pPr>
                                <w:pStyle w:val="Style3"/>
                              </w:pPr>
                              <w:r>
                                <w:t>tlsa_HHID</w:t>
                              </w:r>
                            </w:p>
                          </w:txbxContent>
                        </wps:txbx>
                        <wps:bodyPr rot="0" vert="horz" wrap="square" lIns="0" tIns="0" rIns="0" bIns="0" anchor="ctr" anchorCtr="0" upright="1">
                          <a:noAutofit/>
                        </wps:bodyPr>
                      </wps:wsp>
                      <wps:wsp>
                        <wps:cNvPr id="74485522" name="Flowchart: Internal Storage 63"/>
                        <wps:cNvSpPr>
                          <a:spLocks noChangeArrowheads="1"/>
                        </wps:cNvSpPr>
                        <wps:spPr bwMode="auto">
                          <a:xfrm>
                            <a:off x="1143181" y="1133380"/>
                            <a:ext cx="12801"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78D6C4AA" w14:textId="77777777" w:rsidR="00004824" w:rsidRDefault="00004824" w:rsidP="00F6042F">
                              <w:pPr>
                                <w:pStyle w:val="Style3"/>
                              </w:pPr>
                              <w:r>
                                <w:t>tlsa_Household</w:t>
                              </w:r>
                            </w:p>
                          </w:txbxContent>
                        </wps:txbx>
                        <wps:bodyPr rot="0" vert="horz" wrap="square" lIns="0" tIns="0" rIns="0" bIns="0" anchor="ctr" anchorCtr="0" upright="1">
                          <a:noAutofit/>
                        </wps:bodyPr>
                      </wps:wsp>
                      <wps:wsp>
                        <wps:cNvPr id="74485523" name="AutoShape 61"/>
                        <wps:cNvCnPr>
                          <a:cxnSpLocks noChangeShapeType="1"/>
                        </wps:cNvCnPr>
                        <wps:spPr bwMode="auto">
                          <a:xfrm flipV="1">
                            <a:off x="1133281" y="1134751"/>
                            <a:ext cx="9900" cy="94"/>
                          </a:xfrm>
                          <a:prstGeom prst="curvedConnector3">
                            <a:avLst>
                              <a:gd name="adj1" fmla="val 50000"/>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g:wgp>
                  </a:graphicData>
                </a:graphic>
              </wp:inline>
            </w:drawing>
          </mc:Choice>
          <mc:Fallback>
            <w:pict>
              <v:group w14:anchorId="20F17264" id="Group 74485520" o:spid="_x0000_s1319" style="width:281.3pt;height:21.6pt;mso-position-horizontal-relative:char;mso-position-vertical-relative:line" coordorigin="11202,11333" coordsize="35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">
                <v:shape id="AutoShape 390" o:spid="_x0000_s1320" type="#_x0000_t113" style="position:absolute;left:11202;top:11333;width:128;height: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" fillcolor="#ebd7e1" strokecolor="#c285a3" strokeweight=".5pt">
                  <v:shadow color="black" opacity="0" offset="0,0"/>
                  <v:textbox inset="0,0,0,0">
                    <w:txbxContent>
                      <w:p w14:paraId="1527BFA4" w14:textId="18684885" w:rsidR="00004824" w:rsidRDefault="00004824" w:rsidP="00F6042F">
                        <w:pPr>
                          <w:pStyle w:val="Style3"/>
                        </w:pPr>
                        <w:r>
                          <w:t>tlsa_HHID</w:t>
                        </w:r>
                      </w:p>
                    </w:txbxContent>
                  </v:textbox>
                </v:shape>
                <v:shape id="Flowchart: Internal Storage 63" o:spid="_x0000_s1321" type="#_x0000_t113" style="position:absolute;left:11431;top:11333;width:128;height: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" fillcolor="#ebd7e1" strokecolor="#c285a3" strokeweight=".5pt">
                  <v:shadow color="black" opacity="0" offset="0,0"/>
                  <v:textbox inset="0,0,0,0">
                    <w:txbxContent>
                      <w:p w14:paraId="78D6C4AA" w14:textId="77777777" w:rsidR="00004824" w:rsidRDefault="00004824" w:rsidP="00F6042F">
                        <w:pPr>
                          <w:pStyle w:val="Style3"/>
                        </w:pPr>
                        <w:r>
                          <w:t>tlsa_Household</w:t>
                        </w:r>
                      </w:p>
                    </w:txbxContent>
                  </v:textbox>
                </v:shape>
                <v:shape id="AutoShape 61" o:spid="_x0000_s1322" type="#_x0000_t38" style="position:absolute;left:11332;top:11347;width:99;height:1;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" adj="10800" strokecolor="black [0]" strokeweight=".5pt">
                  <v:stroke endarrow="block"/>
                  <v:shadow color="black [0]"/>
                </v:shape>
                <w10:anchorlock/>
              </v:group>
            </w:pict>
          </mc:Fallback>
        </mc:AlternateContent>
      </w:r>
    </w:p>
    <w:p w14:paraId="436BC8C2" w14:textId="68AEF265" w:rsidR="00951857" w:rsidRDefault="00951857" w:rsidP="006A3016">
      <w:pPr>
        <w:pStyle w:val="Heading3"/>
      </w:pPr>
      <w:r w:rsidRPr="00C52062">
        <w:t xml:space="preserve">Relevant Data </w:t>
      </w:r>
    </w:p>
    <w:p w14:paraId="08150EE7" w14:textId="77777777" w:rsidR="00346F13" w:rsidRPr="006A3016" w:rsidRDefault="00346F13">
      <w:pPr>
        <w:pStyle w:val="Heading4"/>
      </w:pPr>
      <w:r w:rsidRPr="0088191A">
        <w:t>Source</w:t>
      </w:r>
    </w:p>
    <w:tbl>
      <w:tblPr>
        <w:tblStyle w:val="TableGrid"/>
        <w:tblW w:w="9355" w:type="dxa"/>
        <w:tblLook w:val="04A0" w:firstRow="1" w:lastRow="0" w:firstColumn="1" w:lastColumn="0" w:noHBand="0" w:noVBand="1"/>
      </w:tblPr>
      <w:tblGrid>
        <w:gridCol w:w="9355"/>
      </w:tblGrid>
      <w:tr w:rsidR="00AE274B" w:rsidRPr="0052371E" w14:paraId="053CA6E7" w14:textId="77777777" w:rsidTr="00AE274B">
        <w:tc>
          <w:tcPr>
            <w:tcW w:w="9355" w:type="dxa"/>
            <w:shd w:val="clear" w:color="auto" w:fill="FDE9D9" w:themeFill="accent6" w:themeFillTint="33"/>
          </w:tcPr>
          <w:p w14:paraId="2AE9733C" w14:textId="62966E63" w:rsidR="00AE274B" w:rsidRPr="006B4F91" w:rsidRDefault="0062343A" w:rsidP="007D609E">
            <w:pPr>
              <w:pStyle w:val="NoSpacing"/>
              <w:rPr>
                <w:b/>
                <w:bCs/>
              </w:rPr>
            </w:pPr>
            <w:r>
              <w:rPr>
                <w:b/>
                <w:bCs/>
              </w:rPr>
              <w:t>tlsa</w:t>
            </w:r>
            <w:r w:rsidR="00FC65E4">
              <w:rPr>
                <w:b/>
                <w:bCs/>
              </w:rPr>
              <w:t>_HHID</w:t>
            </w:r>
          </w:p>
        </w:tc>
      </w:tr>
      <w:tr w:rsidR="00AE274B" w:rsidRPr="0052371E" w14:paraId="1A2224BB" w14:textId="77777777" w:rsidTr="00AE274B">
        <w:tc>
          <w:tcPr>
            <w:tcW w:w="9355" w:type="dxa"/>
          </w:tcPr>
          <w:p w14:paraId="02DBA89D" w14:textId="77777777" w:rsidR="00AE274B" w:rsidRPr="006B4F91" w:rsidRDefault="00AE274B" w:rsidP="007D609E">
            <w:pPr>
              <w:pStyle w:val="NoSpacing"/>
            </w:pPr>
            <w:r w:rsidRPr="006B4F91">
              <w:t>HoHID</w:t>
            </w:r>
          </w:p>
        </w:tc>
      </w:tr>
      <w:tr w:rsidR="00AE274B" w:rsidRPr="0052371E" w14:paraId="4EF5D36F" w14:textId="77777777" w:rsidTr="00AE274B">
        <w:tc>
          <w:tcPr>
            <w:tcW w:w="9355" w:type="dxa"/>
          </w:tcPr>
          <w:p w14:paraId="2AE7E085" w14:textId="77777777" w:rsidR="00AE274B" w:rsidRPr="006B4F91" w:rsidRDefault="00AE274B" w:rsidP="007D609E">
            <w:pPr>
              <w:pStyle w:val="NoSpacing"/>
            </w:pPr>
            <w:r w:rsidRPr="006B4F91">
              <w:t>HHType</w:t>
            </w:r>
          </w:p>
        </w:tc>
      </w:tr>
      <w:tr w:rsidR="00AE274B" w:rsidRPr="006B4F91" w14:paraId="642D71E7" w14:textId="77777777" w:rsidTr="00AE274B">
        <w:tc>
          <w:tcPr>
            <w:tcW w:w="9355" w:type="dxa"/>
          </w:tcPr>
          <w:p w14:paraId="3093CEE3" w14:textId="26C1CD12" w:rsidR="00AE274B" w:rsidRPr="006B4F91" w:rsidRDefault="00AE274B" w:rsidP="007D609E">
            <w:pPr>
              <w:pStyle w:val="NoSpacing"/>
            </w:pPr>
            <w:r>
              <w:t>MoveInDate</w:t>
            </w:r>
          </w:p>
        </w:tc>
      </w:tr>
    </w:tbl>
    <w:p w14:paraId="31141DD3" w14:textId="48EC46BE" w:rsidR="00346F13" w:rsidRPr="006A3016" w:rsidRDefault="00346F13" w:rsidP="006A3016">
      <w:pPr>
        <w:pStyle w:val="Heading4"/>
      </w:pPr>
      <w:r w:rsidRPr="0088191A">
        <w:t>Target</w:t>
      </w:r>
    </w:p>
    <w:p w14:paraId="2B62CE80" w14:textId="62B158B4" w:rsidR="00AE274B" w:rsidRPr="00AE274B" w:rsidRDefault="00AE274B" w:rsidP="00AE274B">
      <w:r>
        <w:t xml:space="preserve">See </w:t>
      </w:r>
      <w:r w:rsidR="007D579B">
        <w:rPr>
          <w:rFonts w:cs="Open Sans"/>
        </w:rPr>
        <w:t xml:space="preserve">section </w:t>
      </w:r>
      <w:hyperlink w:anchor="_Get_Distinct_Households" w:history="1">
        <w:r w:rsidR="00DB4385">
          <w:rPr>
            <w:rStyle w:val="Hyperlink"/>
          </w:rPr>
          <w:t>6.1 Get Distinct Households for LSAHousehold</w:t>
        </w:r>
      </w:hyperlink>
      <w:r>
        <w:t xml:space="preserve"> for column descriptions.</w:t>
      </w:r>
    </w:p>
    <w:tbl>
      <w:tblPr>
        <w:tblStyle w:val="TableGrid"/>
        <w:tblW w:w="9355" w:type="dxa"/>
        <w:tblLook w:val="04A0" w:firstRow="1" w:lastRow="0" w:firstColumn="1" w:lastColumn="0" w:noHBand="0" w:noVBand="1"/>
      </w:tblPr>
      <w:tblGrid>
        <w:gridCol w:w="9355"/>
      </w:tblGrid>
      <w:tr w:rsidR="00AE274B" w:rsidRPr="006B4F91" w14:paraId="604D6414" w14:textId="77777777" w:rsidTr="00AE274B">
        <w:tc>
          <w:tcPr>
            <w:tcW w:w="9355" w:type="dxa"/>
            <w:shd w:val="clear" w:color="auto" w:fill="76923C" w:themeFill="accent3" w:themeFillShade="BF"/>
          </w:tcPr>
          <w:p w14:paraId="6BC8F5A6" w14:textId="4D6BA9CE" w:rsidR="00AE274B" w:rsidRPr="006B4F91" w:rsidRDefault="00F6042F" w:rsidP="007D609E">
            <w:pPr>
              <w:pStyle w:val="NoSpacing"/>
              <w:rPr>
                <w:b/>
                <w:bCs/>
                <w:color w:val="FFFFFF" w:themeColor="background1"/>
              </w:rPr>
            </w:pPr>
            <w:r>
              <w:rPr>
                <w:b/>
                <w:bCs/>
                <w:color w:val="FFFFFF" w:themeColor="background1"/>
              </w:rPr>
              <w:t>tlsa_Household</w:t>
            </w:r>
          </w:p>
        </w:tc>
      </w:tr>
      <w:tr w:rsidR="00AE274B" w:rsidRPr="006B4F91" w14:paraId="5B68D46F" w14:textId="77777777" w:rsidTr="00AE274B">
        <w:tc>
          <w:tcPr>
            <w:tcW w:w="9355" w:type="dxa"/>
          </w:tcPr>
          <w:p w14:paraId="4368AC16" w14:textId="0C14BF17" w:rsidR="00AE274B" w:rsidRPr="006B4F91" w:rsidRDefault="00AE274B" w:rsidP="007D609E">
            <w:pPr>
              <w:pStyle w:val="NoSpacing"/>
              <w:rPr>
                <w:b/>
                <w:bCs/>
              </w:rPr>
            </w:pPr>
            <w:r w:rsidRPr="00346F13">
              <w:rPr>
                <w:b/>
                <w:bCs/>
              </w:rPr>
              <w:t>RRHMoveIn</w:t>
            </w:r>
          </w:p>
        </w:tc>
      </w:tr>
      <w:tr w:rsidR="00AE274B" w:rsidRPr="006B4F91" w14:paraId="3AE78151" w14:textId="77777777" w:rsidTr="00AE274B">
        <w:tc>
          <w:tcPr>
            <w:tcW w:w="9355" w:type="dxa"/>
          </w:tcPr>
          <w:p w14:paraId="5FAA7C6A" w14:textId="38DFB923" w:rsidR="00AE274B" w:rsidRPr="006B4F91" w:rsidRDefault="00AE274B" w:rsidP="007D609E">
            <w:pPr>
              <w:pStyle w:val="NoSpacing"/>
              <w:rPr>
                <w:b/>
                <w:bCs/>
              </w:rPr>
            </w:pPr>
            <w:r>
              <w:rPr>
                <w:b/>
                <w:bCs/>
              </w:rPr>
              <w:t>PSHMoveIn</w:t>
            </w:r>
          </w:p>
        </w:tc>
      </w:tr>
    </w:tbl>
    <w:p w14:paraId="57EAF8E5" w14:textId="77777777" w:rsidR="002B6231" w:rsidRPr="00C52062" w:rsidRDefault="002B6231" w:rsidP="006A3016">
      <w:pPr>
        <w:pStyle w:val="Heading3"/>
      </w:pPr>
      <w:r w:rsidRPr="00C52062">
        <w:t xml:space="preserve">Logic </w:t>
      </w:r>
    </w:p>
    <w:p w14:paraId="6C5B3F5B" w14:textId="698B4C4C" w:rsidR="002B6231" w:rsidRPr="00A6067F" w:rsidRDefault="002B6231" w:rsidP="002B6231">
      <w:pPr>
        <w:rPr>
          <w:rFonts w:eastAsia="Times New Roman" w:cstheme="minorHAnsi"/>
          <w:szCs w:val="20"/>
        </w:rPr>
      </w:pPr>
      <w:r w:rsidRPr="00A6067F">
        <w:rPr>
          <w:rFonts w:eastAsia="Times New Roman" w:cstheme="minorHAnsi"/>
          <w:szCs w:val="20"/>
        </w:rPr>
        <w:t xml:space="preserve">Aside from the project type, the logic and upload values associated with </w:t>
      </w:r>
      <w:r w:rsidRPr="0062343A">
        <w:rPr>
          <w:b/>
          <w:bCs/>
          <w:iCs/>
        </w:rPr>
        <w:t>RRHMoveIn</w:t>
      </w:r>
      <w:r w:rsidRPr="00A6067F">
        <w:rPr>
          <w:rFonts w:eastAsia="Times New Roman" w:cstheme="minorHAnsi"/>
          <w:szCs w:val="20"/>
        </w:rPr>
        <w:t xml:space="preserve"> and </w:t>
      </w:r>
      <w:r w:rsidRPr="0062343A">
        <w:rPr>
          <w:b/>
          <w:bCs/>
          <w:iCs/>
        </w:rPr>
        <w:t>PSHMoveIn</w:t>
      </w:r>
      <w:r w:rsidRPr="00655B0F">
        <w:rPr>
          <w:i/>
        </w:rPr>
        <w:t xml:space="preserve"> </w:t>
      </w:r>
      <w:r w:rsidRPr="00A6067F">
        <w:rPr>
          <w:rFonts w:eastAsia="Times New Roman" w:cstheme="minorHAnsi"/>
          <w:iCs/>
          <w:szCs w:val="20"/>
        </w:rPr>
        <w:t>are identical</w:t>
      </w:r>
      <w:r w:rsidR="004873DC">
        <w:rPr>
          <w:rFonts w:eastAsia="Times New Roman" w:cstheme="minorHAnsi"/>
          <w:szCs w:val="20"/>
        </w:rPr>
        <w:t xml:space="preserve">. </w:t>
      </w:r>
      <w:r w:rsidRPr="00A6067F">
        <w:rPr>
          <w:rFonts w:eastAsia="Times New Roman" w:cstheme="minorHAnsi"/>
          <w:szCs w:val="20"/>
        </w:rPr>
        <w:t xml:space="preserve">They are based on </w:t>
      </w:r>
      <w:r w:rsidR="0018056C" w:rsidRPr="00655B0F">
        <w:rPr>
          <w:b/>
        </w:rPr>
        <w:t>RRHStatus</w:t>
      </w:r>
      <w:r w:rsidRPr="00A6067F">
        <w:rPr>
          <w:rFonts w:eastAsia="Times New Roman" w:cstheme="minorHAnsi"/>
          <w:szCs w:val="20"/>
        </w:rPr>
        <w:t xml:space="preserve"> and </w:t>
      </w:r>
      <w:r w:rsidR="0018056C" w:rsidRPr="00655B0F">
        <w:rPr>
          <w:b/>
        </w:rPr>
        <w:t>PSHStatus</w:t>
      </w:r>
      <w:r w:rsidRPr="00A6067F">
        <w:rPr>
          <w:rFonts w:eastAsia="Times New Roman" w:cstheme="minorHAnsi"/>
          <w:szCs w:val="20"/>
        </w:rPr>
        <w:t>, respectively</w:t>
      </w:r>
      <w:r w:rsidR="00D01752">
        <w:rPr>
          <w:rFonts w:eastAsia="Times New Roman" w:cstheme="minorHAnsi"/>
          <w:szCs w:val="20"/>
        </w:rPr>
        <w:t>, and move-in dates for relevant enrollments</w:t>
      </w:r>
      <w:r w:rsidR="004873DC">
        <w:rPr>
          <w:rFonts w:eastAsia="Times New Roman" w:cstheme="minorHAnsi"/>
          <w:szCs w:val="20"/>
        </w:rPr>
        <w:t xml:space="preserve">. </w:t>
      </w:r>
    </w:p>
    <w:p w14:paraId="039A81EB" w14:textId="365E33EE" w:rsidR="002B6231" w:rsidRPr="00A6067F" w:rsidRDefault="002B6231" w:rsidP="002B6231">
      <w:pPr>
        <w:rPr>
          <w:rFonts w:eastAsia="Times New Roman" w:cstheme="minorHAnsi"/>
          <w:szCs w:val="20"/>
        </w:rPr>
      </w:pPr>
      <w:r w:rsidRPr="00A6067F">
        <w:rPr>
          <w:rFonts w:eastAsia="Times New Roman" w:cstheme="minorHAnsi"/>
          <w:szCs w:val="20"/>
        </w:rPr>
        <w:t xml:space="preserve">For all records in </w:t>
      </w:r>
      <w:r w:rsidR="00F6042F">
        <w:rPr>
          <w:rFonts w:eastAsia="Times New Roman" w:cstheme="minorHAnsi"/>
          <w:szCs w:val="20"/>
        </w:rPr>
        <w:t>tlsa_Household</w:t>
      </w:r>
      <w:r w:rsidR="009D09FC" w:rsidRPr="00A6067F">
        <w:rPr>
          <w:rFonts w:eastAsia="Times New Roman" w:cstheme="minorHAnsi"/>
          <w:szCs w:val="20"/>
        </w:rPr>
        <w:t>:</w:t>
      </w:r>
    </w:p>
    <w:tbl>
      <w:tblPr>
        <w:tblStyle w:val="Style11"/>
        <w:tblW w:w="9265" w:type="dxa"/>
        <w:tblLook w:val="04A0" w:firstRow="1" w:lastRow="0" w:firstColumn="1" w:lastColumn="0" w:noHBand="0" w:noVBand="1"/>
      </w:tblPr>
      <w:tblGrid>
        <w:gridCol w:w="1045"/>
        <w:gridCol w:w="7023"/>
        <w:gridCol w:w="1197"/>
      </w:tblGrid>
      <w:tr w:rsidR="009D09FC" w:rsidRPr="00107D01" w14:paraId="723C6532" w14:textId="77777777" w:rsidTr="000D5A2E">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0" w:type="dxa"/>
          </w:tcPr>
          <w:p w14:paraId="5976D196" w14:textId="325DB683" w:rsidR="009D09FC" w:rsidRPr="008743AE" w:rsidRDefault="009D09FC" w:rsidP="004C2D38">
            <w:pPr>
              <w:spacing w:before="0" w:after="0"/>
              <w:rPr>
                <w:rFonts w:cstheme="minorHAnsi"/>
              </w:rPr>
            </w:pPr>
            <w:r w:rsidRPr="008743AE">
              <w:rPr>
                <w:rFonts w:cstheme="minorHAnsi"/>
              </w:rPr>
              <w:t>x</w:t>
            </w:r>
            <w:r w:rsidR="0018056C" w:rsidRPr="008743AE">
              <w:rPr>
                <w:rFonts w:cstheme="minorHAnsi"/>
              </w:rPr>
              <w:t>Stat</w:t>
            </w:r>
            <w:r w:rsidRPr="008743AE">
              <w:rPr>
                <w:rFonts w:cstheme="minorHAnsi"/>
              </w:rPr>
              <w:t>us Value</w:t>
            </w:r>
          </w:p>
        </w:tc>
        <w:tc>
          <w:tcPr>
            <w:tcW w:w="5557" w:type="dxa"/>
          </w:tcPr>
          <w:p w14:paraId="3E5350B1" w14:textId="03364F56" w:rsidR="009D09FC" w:rsidRPr="008743AE" w:rsidRDefault="009D09FC" w:rsidP="004C2D38">
            <w:pPr>
              <w:spacing w:before="0" w:after="0"/>
              <w:cnfStyle w:val="100000000000" w:firstRow="1" w:lastRow="0" w:firstColumn="0" w:lastColumn="0" w:oddVBand="0" w:evenVBand="0" w:oddHBand="0" w:evenHBand="0" w:firstRowFirstColumn="0" w:firstRowLastColumn="0" w:lastRowFirstColumn="0" w:lastRowLastColumn="0"/>
              <w:rPr>
                <w:rFonts w:cstheme="minorHAnsi"/>
              </w:rPr>
            </w:pPr>
            <w:r w:rsidRPr="008743AE">
              <w:rPr>
                <w:rFonts w:cstheme="minorHAnsi"/>
              </w:rPr>
              <w:t>MoveInDate</w:t>
            </w:r>
          </w:p>
        </w:tc>
        <w:tc>
          <w:tcPr>
            <w:tcW w:w="0" w:type="dxa"/>
          </w:tcPr>
          <w:p w14:paraId="1D4B710B" w14:textId="77777777" w:rsidR="009D09FC" w:rsidRPr="00655B0F" w:rsidRDefault="009D09FC" w:rsidP="004C2D38">
            <w:pPr>
              <w:spacing w:before="0" w:after="0"/>
              <w:cnfStyle w:val="100000000000" w:firstRow="1" w:lastRow="0" w:firstColumn="0" w:lastColumn="0" w:oddVBand="0" w:evenVBand="0" w:oddHBand="0" w:evenHBand="0" w:firstRowFirstColumn="0" w:firstRowLastColumn="0" w:lastRowFirstColumn="0" w:lastRowLastColumn="0"/>
            </w:pPr>
            <w:r w:rsidRPr="00655B0F">
              <w:t>xMoveIn Value</w:t>
            </w:r>
          </w:p>
        </w:tc>
      </w:tr>
      <w:tr w:rsidR="009D09FC" w:rsidRPr="00107D01" w14:paraId="1216C31B" w14:textId="77777777" w:rsidTr="000D5A2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tcPr>
          <w:p w14:paraId="120323D5" w14:textId="77777777" w:rsidR="009D09FC" w:rsidRPr="00577A54" w:rsidRDefault="009D09FC" w:rsidP="004C2D38">
            <w:pPr>
              <w:spacing w:before="0" w:after="0"/>
              <w:rPr>
                <w:rFonts w:cstheme="minorHAnsi"/>
              </w:rPr>
            </w:pPr>
            <w:r w:rsidRPr="00577A54">
              <w:rPr>
                <w:rFonts w:cstheme="minorHAnsi"/>
              </w:rPr>
              <w:t>&lt;= 2</w:t>
            </w:r>
          </w:p>
        </w:tc>
        <w:tc>
          <w:tcPr>
            <w:tcW w:w="5557" w:type="dxa"/>
          </w:tcPr>
          <w:p w14:paraId="1D824ED0" w14:textId="77777777" w:rsidR="009D09FC" w:rsidRPr="00577A54" w:rsidRDefault="009D09FC" w:rsidP="004C2D38">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Any</w:t>
            </w:r>
          </w:p>
        </w:tc>
        <w:tc>
          <w:tcPr>
            <w:tcW w:w="0" w:type="dxa"/>
          </w:tcPr>
          <w:p w14:paraId="2B165063" w14:textId="77777777" w:rsidR="009D09FC" w:rsidRPr="00577A54" w:rsidRDefault="009D09FC" w:rsidP="004C2D38">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-1</w:t>
            </w:r>
          </w:p>
        </w:tc>
      </w:tr>
      <w:tr w:rsidR="009D09FC" w:rsidRPr="00107D01" w14:paraId="6077CC1D" w14:textId="77777777" w:rsidTr="000D5A2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tcPr>
          <w:p w14:paraId="0E478DD2" w14:textId="77777777" w:rsidR="009D09FC" w:rsidRPr="00577A54" w:rsidRDefault="009D09FC" w:rsidP="004C2D38">
            <w:pPr>
              <w:spacing w:before="0" w:after="0"/>
              <w:rPr>
                <w:rFonts w:cstheme="minorHAnsi"/>
              </w:rPr>
            </w:pPr>
            <w:r w:rsidRPr="00577A54">
              <w:rPr>
                <w:rFonts w:cstheme="minorHAnsi"/>
              </w:rPr>
              <w:t>&gt; 2</w:t>
            </w:r>
          </w:p>
        </w:tc>
        <w:tc>
          <w:tcPr>
            <w:tcW w:w="5557" w:type="dxa"/>
          </w:tcPr>
          <w:p w14:paraId="6A186ECE" w14:textId="77777777" w:rsidR="009D09FC" w:rsidRPr="00107D01" w:rsidRDefault="009D09FC" w:rsidP="004C2D38">
            <w:pPr>
              <w:spacing w:before="0" w:after="0"/>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A6067F">
              <w:rPr>
                <w:rFonts w:cstheme="minorHAnsi"/>
                <w:iCs/>
              </w:rPr>
              <w:t xml:space="preserve">There is no </w:t>
            </w:r>
            <w:r w:rsidRPr="00655B0F">
              <w:rPr>
                <w:i/>
              </w:rPr>
              <w:t>MoveInDate</w:t>
            </w:r>
          </w:p>
        </w:tc>
        <w:tc>
          <w:tcPr>
            <w:tcW w:w="0" w:type="dxa"/>
          </w:tcPr>
          <w:p w14:paraId="465FB38C" w14:textId="77777777" w:rsidR="009D09FC" w:rsidRPr="00577A54" w:rsidRDefault="009D09FC" w:rsidP="004C2D38">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577A54">
              <w:rPr>
                <w:rFonts w:cstheme="minorHAnsi"/>
              </w:rPr>
              <w:t>0</w:t>
            </w:r>
          </w:p>
        </w:tc>
      </w:tr>
      <w:tr w:rsidR="009D09FC" w:rsidRPr="00107D01" w14:paraId="50C793F4" w14:textId="77777777" w:rsidTr="000D5A2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tcPr>
          <w:p w14:paraId="6EDE4E99" w14:textId="77777777" w:rsidR="009D09FC" w:rsidRPr="00577A54" w:rsidRDefault="009D09FC" w:rsidP="004C2D38">
            <w:pPr>
              <w:spacing w:before="0" w:after="0"/>
              <w:rPr>
                <w:rFonts w:cstheme="minorHAnsi"/>
              </w:rPr>
            </w:pPr>
            <w:r w:rsidRPr="00577A54">
              <w:rPr>
                <w:rFonts w:cstheme="minorHAnsi"/>
              </w:rPr>
              <w:t>&gt; 2</w:t>
            </w:r>
          </w:p>
        </w:tc>
        <w:tc>
          <w:tcPr>
            <w:tcW w:w="5557" w:type="dxa"/>
          </w:tcPr>
          <w:p w14:paraId="617A2A28" w14:textId="6313892F" w:rsidR="009D09FC" w:rsidRPr="007327FC" w:rsidRDefault="009D09FC" w:rsidP="004C2D38">
            <w:pPr>
              <w:spacing w:before="0" w:after="0"/>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A6067F">
              <w:rPr>
                <w:rFonts w:cstheme="minorHAnsi"/>
                <w:iCs/>
              </w:rPr>
              <w:t xml:space="preserve">Most recent </w:t>
            </w:r>
            <w:r w:rsidRPr="00655B0F">
              <w:rPr>
                <w:i/>
              </w:rPr>
              <w:t>MoveInDate</w:t>
            </w:r>
            <w:r w:rsidRPr="00A6067F">
              <w:rPr>
                <w:rFonts w:cstheme="minorHAnsi"/>
                <w:iCs/>
              </w:rPr>
              <w:t xml:space="preserve"> </w:t>
            </w:r>
            <w:r w:rsidR="007327FC">
              <w:rPr>
                <w:rFonts w:cstheme="minorHAnsi"/>
                <w:iCs/>
              </w:rPr>
              <w:t>is between</w:t>
            </w:r>
            <w:r w:rsidR="007327FC" w:rsidRPr="00A6067F">
              <w:rPr>
                <w:rFonts w:cstheme="minorHAnsi"/>
                <w:iCs/>
              </w:rPr>
              <w:t xml:space="preserve"> </w:t>
            </w:r>
            <w:r w:rsidR="007327FC" w:rsidRPr="007327FC">
              <w:rPr>
                <w:rFonts w:cstheme="minorHAnsi"/>
                <w:iCs/>
                <w:u w:val="single"/>
              </w:rPr>
              <w:t>ReportStart</w:t>
            </w:r>
            <w:r w:rsidR="007327FC">
              <w:rPr>
                <w:rFonts w:cstheme="minorHAnsi"/>
                <w:iCs/>
                <w:u w:val="single"/>
              </w:rPr>
              <w:t xml:space="preserve"> </w:t>
            </w:r>
            <w:r w:rsidR="007327FC">
              <w:rPr>
                <w:rFonts w:cstheme="minorHAnsi"/>
                <w:iCs/>
              </w:rPr>
              <w:t xml:space="preserve">and </w:t>
            </w:r>
            <w:r w:rsidR="007327FC" w:rsidRPr="007327FC">
              <w:rPr>
                <w:rFonts w:cstheme="minorHAnsi"/>
                <w:iCs/>
                <w:u w:val="single"/>
              </w:rPr>
              <w:t>ReportEnd</w:t>
            </w:r>
            <w:r w:rsidR="007327FC">
              <w:rPr>
                <w:rFonts w:cstheme="minorHAnsi"/>
                <w:iCs/>
              </w:rPr>
              <w:t xml:space="preserve"> </w:t>
            </w:r>
          </w:p>
        </w:tc>
        <w:tc>
          <w:tcPr>
            <w:tcW w:w="0" w:type="dxa"/>
          </w:tcPr>
          <w:p w14:paraId="26B033FF" w14:textId="77777777" w:rsidR="009D09FC" w:rsidRPr="00577A54" w:rsidRDefault="009D09FC" w:rsidP="004C2D38">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1</w:t>
            </w:r>
          </w:p>
        </w:tc>
      </w:tr>
      <w:tr w:rsidR="009D09FC" w:rsidRPr="00107D01" w14:paraId="45F184F5" w14:textId="77777777" w:rsidTr="000D5A2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tcPr>
          <w:p w14:paraId="1383DB13" w14:textId="77777777" w:rsidR="009D09FC" w:rsidRPr="00577A54" w:rsidRDefault="009D09FC" w:rsidP="004C2D38">
            <w:pPr>
              <w:spacing w:before="0" w:after="0"/>
              <w:rPr>
                <w:rFonts w:cstheme="minorHAnsi"/>
              </w:rPr>
            </w:pPr>
            <w:r w:rsidRPr="00577A54">
              <w:rPr>
                <w:rFonts w:cstheme="minorHAnsi"/>
              </w:rPr>
              <w:t>&gt; 2</w:t>
            </w:r>
          </w:p>
        </w:tc>
        <w:tc>
          <w:tcPr>
            <w:tcW w:w="5557" w:type="dxa"/>
          </w:tcPr>
          <w:p w14:paraId="44781CCD" w14:textId="77777777" w:rsidR="009D09FC" w:rsidRPr="00107D01" w:rsidRDefault="009D09FC" w:rsidP="004C2D38">
            <w:pPr>
              <w:spacing w:before="0" w:after="0"/>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A6067F">
              <w:rPr>
                <w:rFonts w:cstheme="minorHAnsi"/>
                <w:iCs/>
              </w:rPr>
              <w:t xml:space="preserve">Most recent </w:t>
            </w:r>
            <w:r w:rsidRPr="00655B0F">
              <w:rPr>
                <w:i/>
              </w:rPr>
              <w:t>MoveInDate</w:t>
            </w:r>
            <w:r w:rsidRPr="00A6067F">
              <w:rPr>
                <w:rFonts w:cstheme="minorHAnsi"/>
                <w:iCs/>
              </w:rPr>
              <w:t xml:space="preserve"> &lt; </w:t>
            </w:r>
            <w:r w:rsidRPr="00A6067F">
              <w:rPr>
                <w:rFonts w:cstheme="minorHAnsi"/>
                <w:iCs/>
                <w:u w:val="single"/>
              </w:rPr>
              <w:t>ReportStart</w:t>
            </w:r>
          </w:p>
        </w:tc>
        <w:tc>
          <w:tcPr>
            <w:tcW w:w="0" w:type="dxa"/>
          </w:tcPr>
          <w:p w14:paraId="4EF5C774" w14:textId="77777777" w:rsidR="009D09FC" w:rsidRPr="00577A54" w:rsidRDefault="009D09FC" w:rsidP="004C2D38">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577A54">
              <w:rPr>
                <w:rFonts w:cstheme="minorHAnsi"/>
              </w:rPr>
              <w:t>2</w:t>
            </w:r>
          </w:p>
        </w:tc>
      </w:tr>
    </w:tbl>
    <w:p w14:paraId="674BE296" w14:textId="5674BCDF" w:rsidR="002B6231" w:rsidRPr="00C52062" w:rsidRDefault="0085574A" w:rsidP="0088191A">
      <w:pPr>
        <w:pStyle w:val="Heading2"/>
      </w:pPr>
      <w:bookmarkStart w:id="458" w:name="_Toc37849783"/>
      <w:bookmarkStart w:id="459" w:name="_Toc79153964"/>
      <w:bookmarkStart w:id="460" w:name="_Toc506721208"/>
      <w:r w:rsidRPr="00EE1280">
        <w:t>EST/RRH/PSHGeograph</w:t>
      </w:r>
      <w:r>
        <w:t xml:space="preserve">y – </w:t>
      </w:r>
      <w:r w:rsidR="002B6231" w:rsidRPr="00C52062">
        <w:t>LSAHousehold</w:t>
      </w:r>
      <w:bookmarkEnd w:id="458"/>
      <w:bookmarkEnd w:id="459"/>
      <w:r w:rsidR="002B6231" w:rsidRPr="00C52062">
        <w:t xml:space="preserve"> </w:t>
      </w:r>
      <w:bookmarkEnd w:id="460"/>
    </w:p>
    <w:p w14:paraId="65407812" w14:textId="77777777" w:rsidR="002B6231" w:rsidRDefault="002B6231" w:rsidP="006A3016">
      <w:pPr>
        <w:pStyle w:val="Heading3"/>
      </w:pPr>
      <w:r w:rsidRPr="0087613E">
        <w:t>Relevant Data</w:t>
      </w:r>
    </w:p>
    <w:p w14:paraId="4D9EC007" w14:textId="26C8DA10" w:rsidR="0010133A" w:rsidRPr="005E354D" w:rsidRDefault="0010133A" w:rsidP="0088191A">
      <w:pPr>
        <w:pStyle w:val="Heading4"/>
      </w:pPr>
      <w:r>
        <w:t>Source</w:t>
      </w:r>
    </w:p>
    <w:tbl>
      <w:tblPr>
        <w:tblStyle w:val="TableGrid"/>
        <w:tblW w:w="9360" w:type="dxa"/>
        <w:tblLook w:val="04A0" w:firstRow="1" w:lastRow="0" w:firstColumn="1" w:lastColumn="0" w:noHBand="0" w:noVBand="1"/>
      </w:tblPr>
      <w:tblGrid>
        <w:gridCol w:w="9360"/>
      </w:tblGrid>
      <w:tr w:rsidR="00525BD5" w:rsidRPr="005F4836" w14:paraId="5554514B" w14:textId="77777777" w:rsidTr="00525BD5">
        <w:tc>
          <w:tcPr>
            <w:tcW w:w="9360" w:type="dxa"/>
            <w:shd w:val="clear" w:color="auto" w:fill="FDE9D9" w:themeFill="accent6" w:themeFillTint="33"/>
          </w:tcPr>
          <w:p w14:paraId="4E1A5AB5" w14:textId="2E5CF7E7" w:rsidR="00525BD5" w:rsidRPr="009366AD" w:rsidRDefault="00525BD5" w:rsidP="009A7EC0">
            <w:pPr>
              <w:pStyle w:val="NoSpacing"/>
              <w:rPr>
                <w:b/>
                <w:bCs/>
              </w:rPr>
            </w:pPr>
            <w:r w:rsidRPr="005F4836">
              <w:rPr>
                <w:b/>
                <w:bCs/>
              </w:rPr>
              <w:t>lsa_ProjectCoC</w:t>
            </w:r>
          </w:p>
        </w:tc>
      </w:tr>
      <w:tr w:rsidR="00525BD5" w:rsidRPr="005F4836" w14:paraId="46EB759C" w14:textId="77777777" w:rsidTr="00525BD5">
        <w:tc>
          <w:tcPr>
            <w:tcW w:w="9360" w:type="dxa"/>
          </w:tcPr>
          <w:p w14:paraId="1EBF97A5" w14:textId="18B6C1BA" w:rsidR="00525BD5" w:rsidRPr="00AE274B" w:rsidRDefault="00525BD5" w:rsidP="009A7EC0">
            <w:pPr>
              <w:pStyle w:val="NoSpacing"/>
            </w:pPr>
            <w:r w:rsidRPr="00AE274B">
              <w:t>ProjectID</w:t>
            </w:r>
          </w:p>
        </w:tc>
      </w:tr>
      <w:tr w:rsidR="00525BD5" w:rsidRPr="005F4836" w14:paraId="26DF9BF4" w14:textId="77777777" w:rsidTr="00525BD5">
        <w:tc>
          <w:tcPr>
            <w:tcW w:w="9360" w:type="dxa"/>
          </w:tcPr>
          <w:p w14:paraId="520BC4F3" w14:textId="44A8628E" w:rsidR="00525BD5" w:rsidRPr="00AE274B" w:rsidRDefault="00525BD5" w:rsidP="009A7EC0">
            <w:pPr>
              <w:pStyle w:val="NoSpacing"/>
            </w:pPr>
            <w:r w:rsidRPr="00AE274B">
              <w:t>GeographyType</w:t>
            </w:r>
          </w:p>
        </w:tc>
      </w:tr>
      <w:tr w:rsidR="00525BD5" w:rsidRPr="005F4836" w14:paraId="7EB09B1E" w14:textId="77777777" w:rsidTr="00525BD5">
        <w:tc>
          <w:tcPr>
            <w:tcW w:w="9360" w:type="dxa"/>
            <w:shd w:val="clear" w:color="auto" w:fill="FDE9D9" w:themeFill="accent6" w:themeFillTint="33"/>
          </w:tcPr>
          <w:p w14:paraId="0834BF66" w14:textId="56FB011C" w:rsidR="00525BD5" w:rsidRPr="009366AD" w:rsidRDefault="00F6042F" w:rsidP="009A7EC0">
            <w:pPr>
              <w:pStyle w:val="NoSpacing"/>
              <w:rPr>
                <w:b/>
                <w:bCs/>
              </w:rPr>
            </w:pPr>
            <w:r>
              <w:rPr>
                <w:b/>
                <w:bCs/>
              </w:rPr>
              <w:t>tlsa_Household</w:t>
            </w:r>
          </w:p>
        </w:tc>
      </w:tr>
      <w:tr w:rsidR="00525BD5" w:rsidRPr="005F4836" w14:paraId="3E65F514" w14:textId="77777777" w:rsidTr="00525BD5">
        <w:tc>
          <w:tcPr>
            <w:tcW w:w="9360" w:type="dxa"/>
          </w:tcPr>
          <w:p w14:paraId="583BD4EB" w14:textId="77777777" w:rsidR="00525BD5" w:rsidRPr="00AE274B" w:rsidRDefault="00525BD5" w:rsidP="009A7EC0">
            <w:pPr>
              <w:pStyle w:val="NoSpacing"/>
            </w:pPr>
            <w:r w:rsidRPr="00AE274B">
              <w:t>HoHID</w:t>
            </w:r>
          </w:p>
        </w:tc>
      </w:tr>
      <w:tr w:rsidR="00525BD5" w:rsidRPr="005F4836" w14:paraId="715C524C" w14:textId="77777777" w:rsidTr="00525BD5">
        <w:tc>
          <w:tcPr>
            <w:tcW w:w="9360" w:type="dxa"/>
          </w:tcPr>
          <w:p w14:paraId="6877E857" w14:textId="77777777" w:rsidR="00525BD5" w:rsidRPr="00AE274B" w:rsidRDefault="00525BD5" w:rsidP="009A7EC0">
            <w:pPr>
              <w:pStyle w:val="NoSpacing"/>
            </w:pPr>
            <w:r w:rsidRPr="00AE274B">
              <w:t>HHType</w:t>
            </w:r>
          </w:p>
        </w:tc>
      </w:tr>
      <w:tr w:rsidR="00525BD5" w:rsidRPr="005F4836" w14:paraId="6DC21C0A" w14:textId="77777777" w:rsidTr="00525BD5">
        <w:tc>
          <w:tcPr>
            <w:tcW w:w="9360" w:type="dxa"/>
          </w:tcPr>
          <w:p w14:paraId="7DCE1CA6" w14:textId="77777777" w:rsidR="00525BD5" w:rsidRPr="00AE274B" w:rsidRDefault="00525BD5" w:rsidP="009A7EC0">
            <w:pPr>
              <w:pStyle w:val="NoSpacing"/>
            </w:pPr>
            <w:r w:rsidRPr="00AE274B">
              <w:t>EST/RRH/PSHStatus</w:t>
            </w:r>
          </w:p>
        </w:tc>
      </w:tr>
      <w:tr w:rsidR="00525BD5" w:rsidRPr="005F4836" w14:paraId="7F5B03AC" w14:textId="77777777" w:rsidTr="00525BD5">
        <w:tc>
          <w:tcPr>
            <w:tcW w:w="9360" w:type="dxa"/>
            <w:shd w:val="clear" w:color="auto" w:fill="FDE9D9" w:themeFill="accent6" w:themeFillTint="33"/>
          </w:tcPr>
          <w:p w14:paraId="4ABA95E1" w14:textId="7453FACA" w:rsidR="00525BD5" w:rsidRPr="005F4836" w:rsidRDefault="0062343A" w:rsidP="009A7EC0">
            <w:pPr>
              <w:pStyle w:val="NoSpacing"/>
              <w:rPr>
                <w:b/>
                <w:bCs/>
              </w:rPr>
            </w:pPr>
            <w:r>
              <w:rPr>
                <w:b/>
                <w:bCs/>
              </w:rPr>
              <w:t>tlsa</w:t>
            </w:r>
            <w:r w:rsidR="00FC65E4">
              <w:rPr>
                <w:b/>
                <w:bCs/>
              </w:rPr>
              <w:t>_HHID</w:t>
            </w:r>
          </w:p>
        </w:tc>
      </w:tr>
      <w:tr w:rsidR="00525BD5" w:rsidRPr="005F4836" w14:paraId="509900ED" w14:textId="77777777" w:rsidTr="00525BD5">
        <w:tc>
          <w:tcPr>
            <w:tcW w:w="9360" w:type="dxa"/>
          </w:tcPr>
          <w:p w14:paraId="61A8CF4C" w14:textId="77777777" w:rsidR="00525BD5" w:rsidRPr="00AE274B" w:rsidRDefault="00525BD5" w:rsidP="009A7EC0">
            <w:pPr>
              <w:pStyle w:val="NoSpacing"/>
            </w:pPr>
            <w:r w:rsidRPr="00AE274B">
              <w:t>HoHID</w:t>
            </w:r>
          </w:p>
        </w:tc>
      </w:tr>
      <w:tr w:rsidR="00525BD5" w:rsidRPr="005F4836" w14:paraId="610D1A46" w14:textId="77777777" w:rsidTr="00525BD5">
        <w:tc>
          <w:tcPr>
            <w:tcW w:w="9360" w:type="dxa"/>
          </w:tcPr>
          <w:p w14:paraId="18C55300" w14:textId="708F3D84" w:rsidR="00525BD5" w:rsidRPr="00AE274B" w:rsidRDefault="0062343A" w:rsidP="009A7EC0">
            <w:pPr>
              <w:pStyle w:val="NoSpacing"/>
            </w:pPr>
            <w:r>
              <w:t>Active</w:t>
            </w:r>
            <w:r w:rsidR="00525BD5" w:rsidRPr="00AE274B">
              <w:t>HHType</w:t>
            </w:r>
          </w:p>
        </w:tc>
      </w:tr>
      <w:tr w:rsidR="00525BD5" w:rsidRPr="005F4836" w14:paraId="272F2074" w14:textId="77777777" w:rsidTr="00525BD5">
        <w:tc>
          <w:tcPr>
            <w:tcW w:w="9360" w:type="dxa"/>
          </w:tcPr>
          <w:p w14:paraId="1B8095CE" w14:textId="1C4E7D8E" w:rsidR="00525BD5" w:rsidRPr="00AE274B" w:rsidRDefault="00525BD5" w:rsidP="009A7EC0">
            <w:pPr>
              <w:pStyle w:val="NoSpacing"/>
            </w:pPr>
            <w:r w:rsidRPr="00AE274B">
              <w:t>ProjectID</w:t>
            </w:r>
          </w:p>
        </w:tc>
      </w:tr>
      <w:tr w:rsidR="00525BD5" w:rsidRPr="005F4836" w14:paraId="5E9E56CA" w14:textId="77777777" w:rsidTr="00525BD5">
        <w:tc>
          <w:tcPr>
            <w:tcW w:w="9360" w:type="dxa"/>
          </w:tcPr>
          <w:p w14:paraId="70391573" w14:textId="77777777" w:rsidR="00525BD5" w:rsidRPr="00AE274B" w:rsidRDefault="00525BD5" w:rsidP="009A7EC0">
            <w:pPr>
              <w:pStyle w:val="NoSpacing"/>
            </w:pPr>
            <w:r w:rsidRPr="00AE274B">
              <w:t>EntryDate</w:t>
            </w:r>
          </w:p>
        </w:tc>
      </w:tr>
      <w:tr w:rsidR="00525BD5" w:rsidRPr="005F4836" w14:paraId="391F1CC0" w14:textId="77777777" w:rsidTr="00525BD5">
        <w:tc>
          <w:tcPr>
            <w:tcW w:w="9360" w:type="dxa"/>
          </w:tcPr>
          <w:p w14:paraId="3F3C186E" w14:textId="142C2975" w:rsidR="00525BD5" w:rsidRPr="00AE274B" w:rsidRDefault="00525BD5" w:rsidP="009A7EC0">
            <w:pPr>
              <w:pStyle w:val="NoSpacing"/>
            </w:pPr>
            <w:r w:rsidRPr="00AE274B">
              <w:t>ExitDate</w:t>
            </w:r>
          </w:p>
        </w:tc>
      </w:tr>
    </w:tbl>
    <w:p w14:paraId="5E1A1DCF" w14:textId="77777777" w:rsidR="00FE6430" w:rsidRPr="006A3016" w:rsidRDefault="00FE6430" w:rsidP="006A3016">
      <w:pPr>
        <w:pStyle w:val="Heading4"/>
      </w:pPr>
      <w:r w:rsidRPr="0088191A">
        <w:t>Target</w:t>
      </w:r>
    </w:p>
    <w:p w14:paraId="2AF66471" w14:textId="78850087" w:rsidR="00FE6430" w:rsidRPr="006B4F91" w:rsidRDefault="00525BD5" w:rsidP="00FE6430">
      <w:r>
        <w:t xml:space="preserve">See </w:t>
      </w:r>
      <w:r w:rsidR="007D579B">
        <w:rPr>
          <w:rFonts w:cs="Open Sans"/>
        </w:rPr>
        <w:t xml:space="preserve">section </w:t>
      </w:r>
      <w:hyperlink w:anchor="_Get_Distinct_Households" w:history="1">
        <w:r w:rsidR="00DB4385">
          <w:rPr>
            <w:rStyle w:val="Hyperlink"/>
          </w:rPr>
          <w:t>6.1 Get Distinct Households for LSAHousehold</w:t>
        </w:r>
      </w:hyperlink>
      <w:r>
        <w:t xml:space="preserve"> for column descriptions.</w:t>
      </w:r>
    </w:p>
    <w:tbl>
      <w:tblPr>
        <w:tblStyle w:val="TableGrid"/>
        <w:tblW w:w="9360" w:type="dxa"/>
        <w:tblLook w:val="04A0" w:firstRow="1" w:lastRow="0" w:firstColumn="1" w:lastColumn="0" w:noHBand="0" w:noVBand="1"/>
      </w:tblPr>
      <w:tblGrid>
        <w:gridCol w:w="9360"/>
      </w:tblGrid>
      <w:tr w:rsidR="00525BD5" w:rsidRPr="006B4F91" w14:paraId="48340A10" w14:textId="77777777" w:rsidTr="00525BD5">
        <w:trPr>
          <w:cantSplit/>
          <w:trHeight w:val="216"/>
        </w:trPr>
        <w:tc>
          <w:tcPr>
            <w:tcW w:w="9360" w:type="dxa"/>
            <w:shd w:val="clear" w:color="auto" w:fill="76923C" w:themeFill="accent3" w:themeFillShade="BF"/>
          </w:tcPr>
          <w:p w14:paraId="49781F83" w14:textId="52530433" w:rsidR="00525BD5" w:rsidRPr="006B4F91" w:rsidRDefault="00F6042F" w:rsidP="009A7EC0">
            <w:pPr>
              <w:pStyle w:val="NoSpacing"/>
              <w:rPr>
                <w:b/>
                <w:bCs/>
                <w:color w:val="FFFFFF" w:themeColor="background1"/>
              </w:rPr>
            </w:pPr>
            <w:r>
              <w:rPr>
                <w:b/>
                <w:bCs/>
                <w:color w:val="FFFFFF" w:themeColor="background1"/>
              </w:rPr>
              <w:t>tlsa_Household</w:t>
            </w:r>
          </w:p>
        </w:tc>
      </w:tr>
      <w:tr w:rsidR="00525BD5" w14:paraId="03B949D0" w14:textId="77777777" w:rsidTr="00525BD5">
        <w:trPr>
          <w:cantSplit/>
          <w:trHeight w:val="216"/>
        </w:trPr>
        <w:tc>
          <w:tcPr>
            <w:tcW w:w="9360" w:type="dxa"/>
          </w:tcPr>
          <w:p w14:paraId="0F72E327" w14:textId="24E4997A" w:rsidR="00525BD5" w:rsidRPr="006018B9" w:rsidRDefault="00525BD5" w:rsidP="009A7EC0">
            <w:pPr>
              <w:pStyle w:val="NoSpacing"/>
              <w:rPr>
                <w:b/>
              </w:rPr>
            </w:pPr>
            <w:r w:rsidRPr="00836B21">
              <w:rPr>
                <w:b/>
                <w:bCs/>
              </w:rPr>
              <w:t>EST</w:t>
            </w:r>
            <w:r>
              <w:rPr>
                <w:b/>
                <w:bCs/>
              </w:rPr>
              <w:t>Geography</w:t>
            </w:r>
          </w:p>
        </w:tc>
      </w:tr>
      <w:tr w:rsidR="00525BD5" w14:paraId="76ECBAD0" w14:textId="77777777" w:rsidTr="00525BD5">
        <w:trPr>
          <w:cantSplit/>
          <w:trHeight w:val="216"/>
        </w:trPr>
        <w:tc>
          <w:tcPr>
            <w:tcW w:w="9360" w:type="dxa"/>
          </w:tcPr>
          <w:p w14:paraId="76515FEA" w14:textId="13E35A18" w:rsidR="00525BD5" w:rsidRDefault="00525BD5" w:rsidP="009A7EC0">
            <w:pPr>
              <w:pStyle w:val="NoSpacing"/>
              <w:rPr>
                <w:b/>
              </w:rPr>
            </w:pPr>
            <w:r w:rsidRPr="00836B21">
              <w:rPr>
                <w:b/>
                <w:bCs/>
              </w:rPr>
              <w:t>RRH</w:t>
            </w:r>
            <w:r>
              <w:rPr>
                <w:b/>
                <w:bCs/>
              </w:rPr>
              <w:t>Geography</w:t>
            </w:r>
          </w:p>
        </w:tc>
      </w:tr>
      <w:tr w:rsidR="00525BD5" w14:paraId="2A529A6E" w14:textId="77777777" w:rsidTr="00525BD5">
        <w:trPr>
          <w:cantSplit/>
          <w:trHeight w:val="216"/>
        </w:trPr>
        <w:tc>
          <w:tcPr>
            <w:tcW w:w="9360" w:type="dxa"/>
          </w:tcPr>
          <w:p w14:paraId="72C7A483" w14:textId="2B684F1E" w:rsidR="00525BD5" w:rsidRDefault="00525BD5" w:rsidP="009A7EC0">
            <w:pPr>
              <w:pStyle w:val="NoSpacing"/>
              <w:rPr>
                <w:b/>
              </w:rPr>
            </w:pPr>
            <w:r>
              <w:rPr>
                <w:b/>
              </w:rPr>
              <w:t>PSH</w:t>
            </w:r>
            <w:r>
              <w:rPr>
                <w:b/>
                <w:bCs/>
              </w:rPr>
              <w:t>Geography</w:t>
            </w:r>
          </w:p>
        </w:tc>
      </w:tr>
    </w:tbl>
    <w:p w14:paraId="65FF476D" w14:textId="77777777" w:rsidR="008942E2" w:rsidRPr="00C52062" w:rsidRDefault="008942E2" w:rsidP="006A3016">
      <w:pPr>
        <w:pStyle w:val="Heading3"/>
      </w:pPr>
      <w:r w:rsidRPr="00C52062">
        <w:t>Logic</w:t>
      </w:r>
    </w:p>
    <w:p w14:paraId="13B0386B" w14:textId="771E4F4E" w:rsidR="00FE6430" w:rsidRDefault="00FE6430" w:rsidP="00FE6430">
      <w:r>
        <w:t>S</w:t>
      </w:r>
      <w:r w:rsidRPr="00A6067F">
        <w:t xml:space="preserve">et </w:t>
      </w:r>
      <w:r w:rsidRPr="0060237C">
        <w:rPr>
          <w:b/>
        </w:rPr>
        <w:t>x</w:t>
      </w:r>
      <w:r>
        <w:rPr>
          <w:b/>
        </w:rPr>
        <w:t>Geography</w:t>
      </w:r>
      <w:r w:rsidRPr="00A6067F">
        <w:t xml:space="preserve"> = -1</w:t>
      </w:r>
      <w:r>
        <w:t xml:space="preserve"> for households not served in project group during the report period (</w:t>
      </w:r>
      <w:r w:rsidRPr="00655B0F">
        <w:rPr>
          <w:b/>
        </w:rPr>
        <w:t>xStatus</w:t>
      </w:r>
      <w:r w:rsidRPr="00A6067F">
        <w:t xml:space="preserve"> </w:t>
      </w:r>
      <w:r>
        <w:t>&lt; 10)</w:t>
      </w:r>
      <w:r w:rsidR="004873DC">
        <w:t xml:space="preserve">. </w:t>
      </w:r>
    </w:p>
    <w:p w14:paraId="765C2840" w14:textId="7A33F531" w:rsidR="002B6231" w:rsidRPr="00A6067F" w:rsidRDefault="001C3A54" w:rsidP="005F4836">
      <w:r>
        <w:t>For households served in the project group during the report period (</w:t>
      </w:r>
      <w:r w:rsidRPr="00655B0F">
        <w:rPr>
          <w:b/>
        </w:rPr>
        <w:t>xStatus</w:t>
      </w:r>
      <w:r w:rsidRPr="006B4F91">
        <w:rPr>
          <w:bCs/>
        </w:rPr>
        <w:t xml:space="preserve"> &gt;= 10)</w:t>
      </w:r>
      <w:r>
        <w:t xml:space="preserve">, </w:t>
      </w:r>
      <w:r w:rsidRPr="00655B0F">
        <w:rPr>
          <w:b/>
        </w:rPr>
        <w:t>xGeography</w:t>
      </w:r>
      <w:r w:rsidRPr="00A6067F">
        <w:t xml:space="preserve"> </w:t>
      </w:r>
      <w:r>
        <w:t>is based</w:t>
      </w:r>
      <w:r w:rsidR="000B157C">
        <w:t xml:space="preserve"> on</w:t>
      </w:r>
      <w:r w:rsidR="002B6231" w:rsidRPr="00A6067F">
        <w:t>:</w:t>
      </w:r>
    </w:p>
    <w:p w14:paraId="488110C4" w14:textId="23A90A27" w:rsidR="002B6231" w:rsidRPr="00A6067F" w:rsidRDefault="002B6231" w:rsidP="005F4836">
      <w:pPr>
        <w:pStyle w:val="ListParagraph"/>
      </w:pPr>
      <w:r w:rsidRPr="00A6067F">
        <w:t xml:space="preserve">The </w:t>
      </w:r>
      <w:r w:rsidR="0062343A">
        <w:t>active enrollment</w:t>
      </w:r>
      <w:r w:rsidRPr="00A6067F">
        <w:t xml:space="preserve"> </w:t>
      </w:r>
      <w:r w:rsidR="001C3A54">
        <w:t xml:space="preserve">for the project group </w:t>
      </w:r>
      <w:r w:rsidRPr="00A6067F">
        <w:t>with the latest active date in the report perio</w:t>
      </w:r>
      <w:r w:rsidR="001C3A54">
        <w:t xml:space="preserve">d; and </w:t>
      </w:r>
    </w:p>
    <w:p w14:paraId="4684C06D" w14:textId="75DCB0ED" w:rsidR="001C3A54" w:rsidRPr="00A6067F" w:rsidRDefault="002B6231" w:rsidP="005F4836">
      <w:pPr>
        <w:pStyle w:val="ListParagraph"/>
      </w:pPr>
      <w:r w:rsidRPr="00A6067F">
        <w:t xml:space="preserve">The </w:t>
      </w:r>
      <w:r w:rsidR="001C3A54">
        <w:t>lsa_</w:t>
      </w:r>
      <w:r w:rsidR="001C3A54" w:rsidRPr="006B4F91">
        <w:t>ProjectCoC</w:t>
      </w:r>
      <w:r w:rsidR="001C3A54">
        <w:t>.</w:t>
      </w:r>
      <w:r w:rsidR="001C3A54" w:rsidRPr="006B4F91">
        <w:rPr>
          <w:i/>
          <w:iCs/>
        </w:rPr>
        <w:t>GeographyType</w:t>
      </w:r>
      <w:r w:rsidR="001C3A54">
        <w:t xml:space="preserve"> for the project</w:t>
      </w:r>
      <w:r w:rsidR="004873DC">
        <w:t xml:space="preserve">. </w:t>
      </w:r>
    </w:p>
    <w:p w14:paraId="64CEB31B" w14:textId="4A15445B" w:rsidR="001C3A54" w:rsidRPr="00A6067F" w:rsidRDefault="001C3A54" w:rsidP="005F4836">
      <w:r>
        <w:t xml:space="preserve">If a household has more than one project group enrollment on their most recent active date, use the enrollment with the latest </w:t>
      </w:r>
      <w:r w:rsidRPr="00B678E4">
        <w:rPr>
          <w:i/>
          <w:iCs/>
        </w:rPr>
        <w:t>EntryDate</w:t>
      </w:r>
      <w:r>
        <w:t>.</w:t>
      </w:r>
    </w:p>
    <w:tbl>
      <w:tblPr>
        <w:tblStyle w:val="Style1"/>
        <w:tblW w:w="5688" w:type="dxa"/>
        <w:tblLook w:val="0420" w:firstRow="1" w:lastRow="0" w:firstColumn="0" w:lastColumn="0" w:noHBand="0" w:noVBand="1"/>
      </w:tblPr>
      <w:tblGrid>
        <w:gridCol w:w="1458"/>
        <w:gridCol w:w="2880"/>
        <w:gridCol w:w="1350"/>
      </w:tblGrid>
      <w:tr w:rsidR="007B6D00" w:rsidRPr="00107D01" w14:paraId="7650E925" w14:textId="77777777" w:rsidTr="004C2D38">
        <w:trPr>
          <w:cnfStyle w:val="100000000000" w:firstRow="1" w:lastRow="0" w:firstColumn="0" w:lastColumn="0" w:oddVBand="0" w:evenVBand="0" w:oddHBand="0" w:evenHBand="0" w:firstRowFirstColumn="0" w:firstRowLastColumn="0" w:lastRowFirstColumn="0" w:lastRowLastColumn="0"/>
          <w:cantSplit/>
          <w:trHeight w:val="216"/>
          <w:tblHeader/>
        </w:trPr>
        <w:tc>
          <w:tcPr>
            <w:tcW w:w="1458" w:type="dxa"/>
            <w:noWrap/>
          </w:tcPr>
          <w:p w14:paraId="3E0E1448" w14:textId="77777777" w:rsidR="007B6D00" w:rsidRPr="008743AE" w:rsidRDefault="007B6D00" w:rsidP="004C2D38">
            <w:pPr>
              <w:spacing w:before="0" w:after="0"/>
              <w:rPr>
                <w:rFonts w:cstheme="minorHAnsi"/>
              </w:rPr>
            </w:pPr>
            <w:r w:rsidRPr="008743AE">
              <w:rPr>
                <w:rFonts w:cstheme="minorHAnsi"/>
              </w:rPr>
              <w:t>HMIS Value</w:t>
            </w:r>
          </w:p>
        </w:tc>
        <w:tc>
          <w:tcPr>
            <w:tcW w:w="2880" w:type="dxa"/>
            <w:noWrap/>
          </w:tcPr>
          <w:p w14:paraId="3D2CE11A" w14:textId="77777777" w:rsidR="007B6D00" w:rsidRPr="008743AE" w:rsidRDefault="007B6D00" w:rsidP="004C2D38">
            <w:pPr>
              <w:spacing w:before="0" w:after="0"/>
              <w:rPr>
                <w:rFonts w:cstheme="minorHAnsi"/>
              </w:rPr>
            </w:pPr>
            <w:r w:rsidRPr="008743AE">
              <w:rPr>
                <w:rFonts w:cstheme="minorHAnsi"/>
              </w:rPr>
              <w:t>HMIS Response Category</w:t>
            </w:r>
          </w:p>
        </w:tc>
        <w:tc>
          <w:tcPr>
            <w:tcW w:w="1350" w:type="dxa"/>
          </w:tcPr>
          <w:p w14:paraId="7DC47F34" w14:textId="77777777" w:rsidR="007B6D00" w:rsidRPr="008743AE" w:rsidRDefault="007B6D00" w:rsidP="004C2D38">
            <w:pPr>
              <w:spacing w:before="0" w:after="0"/>
              <w:rPr>
                <w:rFonts w:cstheme="minorHAnsi"/>
              </w:rPr>
            </w:pPr>
            <w:r w:rsidRPr="008743AE">
              <w:rPr>
                <w:rFonts w:cstheme="minorHAnsi"/>
              </w:rPr>
              <w:t>LSA Value</w:t>
            </w:r>
          </w:p>
        </w:tc>
      </w:tr>
      <w:tr w:rsidR="007B6D00" w:rsidRPr="00107D01" w14:paraId="134D8C09" w14:textId="77777777" w:rsidTr="004C2D38">
        <w:trPr>
          <w:cnfStyle w:val="000000100000" w:firstRow="0" w:lastRow="0" w:firstColumn="0" w:lastColumn="0" w:oddVBand="0" w:evenVBand="0" w:oddHBand="1" w:evenHBand="0" w:firstRowFirstColumn="0" w:firstRowLastColumn="0" w:lastRowFirstColumn="0" w:lastRowLastColumn="0"/>
          <w:cantSplit/>
          <w:trHeight w:val="216"/>
        </w:trPr>
        <w:tc>
          <w:tcPr>
            <w:tcW w:w="1458" w:type="dxa"/>
            <w:noWrap/>
            <w:hideMark/>
          </w:tcPr>
          <w:p w14:paraId="190D2901" w14:textId="77777777" w:rsidR="007B6D00" w:rsidRPr="00577A54" w:rsidRDefault="007B6D00" w:rsidP="004C2D38">
            <w:pPr>
              <w:spacing w:before="0" w:after="0"/>
              <w:rPr>
                <w:rFonts w:cstheme="minorHAnsi"/>
              </w:rPr>
            </w:pPr>
            <w:r w:rsidRPr="00577A54">
              <w:rPr>
                <w:rFonts w:cstheme="minorHAnsi"/>
              </w:rPr>
              <w:t>1</w:t>
            </w:r>
          </w:p>
        </w:tc>
        <w:tc>
          <w:tcPr>
            <w:tcW w:w="2880" w:type="dxa"/>
            <w:noWrap/>
            <w:hideMark/>
          </w:tcPr>
          <w:p w14:paraId="28EAC8E2" w14:textId="77777777" w:rsidR="007B6D00" w:rsidRPr="00577A54" w:rsidRDefault="007B6D00" w:rsidP="004C2D38">
            <w:pPr>
              <w:spacing w:before="0" w:after="0"/>
              <w:rPr>
                <w:rFonts w:cstheme="minorHAnsi"/>
              </w:rPr>
            </w:pPr>
            <w:r w:rsidRPr="00577A54">
              <w:rPr>
                <w:rFonts w:cstheme="minorHAnsi"/>
              </w:rPr>
              <w:t>Urban</w:t>
            </w:r>
          </w:p>
        </w:tc>
        <w:tc>
          <w:tcPr>
            <w:tcW w:w="1350" w:type="dxa"/>
          </w:tcPr>
          <w:p w14:paraId="52293E72" w14:textId="77777777" w:rsidR="007B6D00" w:rsidRPr="00577A54" w:rsidRDefault="007B6D00" w:rsidP="004C2D38">
            <w:pPr>
              <w:spacing w:before="0" w:after="0"/>
              <w:rPr>
                <w:rFonts w:cstheme="minorHAnsi"/>
              </w:rPr>
            </w:pPr>
            <w:r w:rsidRPr="00577A54">
              <w:rPr>
                <w:rFonts w:cstheme="minorHAnsi"/>
              </w:rPr>
              <w:t>1</w:t>
            </w:r>
          </w:p>
        </w:tc>
      </w:tr>
      <w:tr w:rsidR="007B6D00" w:rsidRPr="00107D01" w14:paraId="4C5DEFF0" w14:textId="77777777" w:rsidTr="004C2D38">
        <w:trPr>
          <w:cnfStyle w:val="000000010000" w:firstRow="0" w:lastRow="0" w:firstColumn="0" w:lastColumn="0" w:oddVBand="0" w:evenVBand="0" w:oddHBand="0" w:evenHBand="1" w:firstRowFirstColumn="0" w:firstRowLastColumn="0" w:lastRowFirstColumn="0" w:lastRowLastColumn="0"/>
          <w:cantSplit/>
          <w:trHeight w:val="216"/>
        </w:trPr>
        <w:tc>
          <w:tcPr>
            <w:tcW w:w="1458" w:type="dxa"/>
            <w:noWrap/>
            <w:hideMark/>
          </w:tcPr>
          <w:p w14:paraId="2101E8F9" w14:textId="77777777" w:rsidR="007B6D00" w:rsidRPr="00577A54" w:rsidRDefault="007B6D00" w:rsidP="004C2D38">
            <w:pPr>
              <w:spacing w:before="0" w:after="0"/>
              <w:rPr>
                <w:rFonts w:cstheme="minorHAnsi"/>
              </w:rPr>
            </w:pPr>
            <w:r w:rsidRPr="00577A54">
              <w:rPr>
                <w:rFonts w:cstheme="minorHAnsi"/>
              </w:rPr>
              <w:t>2</w:t>
            </w:r>
          </w:p>
        </w:tc>
        <w:tc>
          <w:tcPr>
            <w:tcW w:w="2880" w:type="dxa"/>
            <w:noWrap/>
            <w:hideMark/>
          </w:tcPr>
          <w:p w14:paraId="615358AB" w14:textId="77777777" w:rsidR="007B6D00" w:rsidRPr="00577A54" w:rsidRDefault="007B6D00" w:rsidP="004C2D38">
            <w:pPr>
              <w:spacing w:before="0" w:after="0"/>
              <w:rPr>
                <w:rFonts w:cstheme="minorHAnsi"/>
              </w:rPr>
            </w:pPr>
            <w:r w:rsidRPr="00577A54">
              <w:rPr>
                <w:rFonts w:cstheme="minorHAnsi"/>
              </w:rPr>
              <w:t>Suburban</w:t>
            </w:r>
          </w:p>
        </w:tc>
        <w:tc>
          <w:tcPr>
            <w:tcW w:w="1350" w:type="dxa"/>
          </w:tcPr>
          <w:p w14:paraId="557D8B82" w14:textId="77777777" w:rsidR="007B6D00" w:rsidRPr="00577A54" w:rsidRDefault="007B6D00" w:rsidP="004C2D38">
            <w:pPr>
              <w:spacing w:before="0" w:after="0"/>
              <w:rPr>
                <w:rFonts w:cstheme="minorHAnsi"/>
              </w:rPr>
            </w:pPr>
            <w:r w:rsidRPr="00577A54">
              <w:rPr>
                <w:rFonts w:cstheme="minorHAnsi"/>
              </w:rPr>
              <w:t>2</w:t>
            </w:r>
          </w:p>
        </w:tc>
      </w:tr>
      <w:tr w:rsidR="007B6D00" w:rsidRPr="00107D01" w14:paraId="7D9A3CD7" w14:textId="77777777" w:rsidTr="004C2D38">
        <w:trPr>
          <w:cnfStyle w:val="000000100000" w:firstRow="0" w:lastRow="0" w:firstColumn="0" w:lastColumn="0" w:oddVBand="0" w:evenVBand="0" w:oddHBand="1" w:evenHBand="0" w:firstRowFirstColumn="0" w:firstRowLastColumn="0" w:lastRowFirstColumn="0" w:lastRowLastColumn="0"/>
          <w:cantSplit/>
          <w:trHeight w:val="216"/>
        </w:trPr>
        <w:tc>
          <w:tcPr>
            <w:tcW w:w="1458" w:type="dxa"/>
            <w:noWrap/>
            <w:hideMark/>
          </w:tcPr>
          <w:p w14:paraId="4ACAB1BD" w14:textId="77777777" w:rsidR="007B6D00" w:rsidRPr="00577A54" w:rsidRDefault="007B6D00" w:rsidP="004C2D38">
            <w:pPr>
              <w:spacing w:before="0" w:after="0"/>
              <w:rPr>
                <w:rFonts w:cstheme="minorHAnsi"/>
              </w:rPr>
            </w:pPr>
            <w:r w:rsidRPr="00577A54">
              <w:rPr>
                <w:rFonts w:cstheme="minorHAnsi"/>
              </w:rPr>
              <w:t>3</w:t>
            </w:r>
          </w:p>
        </w:tc>
        <w:tc>
          <w:tcPr>
            <w:tcW w:w="2880" w:type="dxa"/>
            <w:noWrap/>
            <w:hideMark/>
          </w:tcPr>
          <w:p w14:paraId="5D117A8C" w14:textId="77777777" w:rsidR="007B6D00" w:rsidRPr="00577A54" w:rsidRDefault="007B6D00" w:rsidP="004C2D38">
            <w:pPr>
              <w:spacing w:before="0" w:after="0"/>
              <w:rPr>
                <w:rFonts w:cstheme="minorHAnsi"/>
              </w:rPr>
            </w:pPr>
            <w:r w:rsidRPr="00577A54">
              <w:rPr>
                <w:rFonts w:cstheme="minorHAnsi"/>
              </w:rPr>
              <w:t>Rural</w:t>
            </w:r>
          </w:p>
        </w:tc>
        <w:tc>
          <w:tcPr>
            <w:tcW w:w="1350" w:type="dxa"/>
          </w:tcPr>
          <w:p w14:paraId="0297335E" w14:textId="77777777" w:rsidR="007B6D00" w:rsidRPr="00577A54" w:rsidRDefault="007B6D00" w:rsidP="004C2D38">
            <w:pPr>
              <w:spacing w:before="0" w:after="0"/>
              <w:rPr>
                <w:rFonts w:cstheme="minorHAnsi"/>
              </w:rPr>
            </w:pPr>
            <w:r w:rsidRPr="00577A54">
              <w:rPr>
                <w:rFonts w:cstheme="minorHAnsi"/>
              </w:rPr>
              <w:t>3</w:t>
            </w:r>
          </w:p>
        </w:tc>
      </w:tr>
    </w:tbl>
    <w:p w14:paraId="47CB36DD" w14:textId="03AFB017" w:rsidR="0085574A" w:rsidRDefault="0085574A" w:rsidP="0088191A">
      <w:pPr>
        <w:pStyle w:val="Heading2"/>
      </w:pPr>
      <w:bookmarkStart w:id="461" w:name="_AHAR_CSV_Files"/>
      <w:bookmarkStart w:id="462" w:name="_Toc37849784"/>
      <w:bookmarkStart w:id="463" w:name="_Toc79153965"/>
      <w:bookmarkStart w:id="464" w:name="_Toc499543995"/>
      <w:bookmarkStart w:id="465" w:name="_Toc506721209"/>
      <w:bookmarkStart w:id="466" w:name="_Toc497116480"/>
      <w:bookmarkStart w:id="467" w:name="_Hlk496773519"/>
      <w:bookmarkStart w:id="468" w:name="_Toc506721210"/>
      <w:bookmarkEnd w:id="461"/>
      <w:r>
        <w:t xml:space="preserve">EST/RRH/PSHLivingSit – </w:t>
      </w:r>
      <w:r w:rsidRPr="00C52062">
        <w:t>LSAHousehold</w:t>
      </w:r>
      <w:bookmarkEnd w:id="462"/>
      <w:bookmarkEnd w:id="463"/>
      <w:r w:rsidRPr="00C52062">
        <w:t xml:space="preserve"> </w:t>
      </w:r>
    </w:p>
    <w:p w14:paraId="06030F77" w14:textId="5E67C6F5" w:rsidR="00F6042F" w:rsidRPr="007B5290" w:rsidRDefault="00F6042F" w:rsidP="00DE4A2E">
      <w:pPr>
        <w:jc w:val="center"/>
      </w:pPr>
      <w:r>
        <w:rPr>
          <w:rFonts w:ascii="Times New Roman" w:hAnsi="Times New Roman" w:cs="Times New Roman"/>
          <w:noProof/>
          <w:sz w:val="24"/>
          <w:szCs w:val="24"/>
        </w:rPr>
        <mc:AlternateContent>
          <mc:Choice Requires="wpg">
            <w:drawing>
              <wp:inline distT="0" distB="0" distL="0" distR="0" wp14:anchorId="2B985CF4" wp14:editId="5F91489E">
                <wp:extent cx="3619500" cy="1371600"/>
                <wp:effectExtent l="0" t="0" r="19050" b="19050"/>
                <wp:docPr id="74485524" name="Group 744855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19500" cy="1371600"/>
                          <a:chOff x="1116074" y="1107923"/>
                          <a:chExt cx="36193" cy="13716"/>
                        </a:xfrm>
                      </wpg:grpSpPr>
                      <wps:wsp>
                        <wps:cNvPr id="74485525" name="AutoShape 448"/>
                        <wps:cNvSpPr>
                          <a:spLocks noChangeArrowheads="1"/>
                        </wps:cNvSpPr>
                        <wps:spPr bwMode="auto">
                          <a:xfrm>
                            <a:off x="1116074" y="1113526"/>
                            <a:ext cx="12802" cy="2744"/>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0F32B571" w14:textId="2A7ADF1F" w:rsidR="00004824" w:rsidRDefault="00004824" w:rsidP="00F6042F">
                              <w:pPr>
                                <w:pStyle w:val="Style3"/>
                              </w:pPr>
                              <w:r>
                                <w:t>tlsa_Enrollment</w:t>
                              </w:r>
                            </w:p>
                          </w:txbxContent>
                        </wps:txbx>
                        <wps:bodyPr rot="0" vert="horz" wrap="square" lIns="0" tIns="0" rIns="0" bIns="0" anchor="ctr" anchorCtr="0" upright="1">
                          <a:noAutofit/>
                        </wps:bodyPr>
                      </wps:wsp>
                      <wps:wsp>
                        <wps:cNvPr id="74485526" name="AutoShape 390"/>
                        <wps:cNvSpPr>
                          <a:spLocks noChangeArrowheads="1"/>
                        </wps:cNvSpPr>
                        <wps:spPr bwMode="auto">
                          <a:xfrm>
                            <a:off x="1116074" y="1109480"/>
                            <a:ext cx="12802"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429058AA" w14:textId="3B4C9477" w:rsidR="00004824" w:rsidRDefault="00004824" w:rsidP="00F6042F">
                              <w:pPr>
                                <w:pStyle w:val="Style3"/>
                              </w:pPr>
                              <w:r>
                                <w:t>tlsa_HHID</w:t>
                              </w:r>
                            </w:p>
                          </w:txbxContent>
                        </wps:txbx>
                        <wps:bodyPr rot="0" vert="horz" wrap="square" lIns="0" tIns="0" rIns="0" bIns="0" anchor="ctr" anchorCtr="0" upright="1">
                          <a:noAutofit/>
                        </wps:bodyPr>
                      </wps:wsp>
                      <wps:wsp>
                        <wps:cNvPr id="74485527" name="Flowchart: Internal Storage 63"/>
                        <wps:cNvSpPr>
                          <a:spLocks noChangeArrowheads="1"/>
                        </wps:cNvSpPr>
                        <wps:spPr bwMode="auto">
                          <a:xfrm>
                            <a:off x="1139466" y="1113410"/>
                            <a:ext cx="12802"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26EDE464" w14:textId="77777777" w:rsidR="00004824" w:rsidRDefault="00004824" w:rsidP="00F6042F">
                              <w:pPr>
                                <w:pStyle w:val="Style3"/>
                              </w:pPr>
                              <w:r>
                                <w:t>tlsa_Household</w:t>
                              </w:r>
                            </w:p>
                          </w:txbxContent>
                        </wps:txbx>
                        <wps:bodyPr rot="0" vert="horz" wrap="square" lIns="0" tIns="0" rIns="0" bIns="0" anchor="ctr" anchorCtr="0" upright="1">
                          <a:noAutofit/>
                        </wps:bodyPr>
                      </wps:wsp>
                      <wps:wsp>
                        <wps:cNvPr id="74485528" name="AutoShape 66"/>
                        <wps:cNvCnPr>
                          <a:cxnSpLocks noChangeShapeType="1"/>
                          <a:stCxn id="74485530" idx="1"/>
                          <a:endCxn id="74485527" idx="1"/>
                        </wps:cNvCnPr>
                        <wps:spPr bwMode="auto">
                          <a:xfrm>
                            <a:off x="1130126" y="1114781"/>
                            <a:ext cx="9340" cy="0"/>
                          </a:xfrm>
                          <a:prstGeom prst="straightConnector1">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74485529" name="AutoShape 448"/>
                        <wps:cNvSpPr>
                          <a:spLocks noChangeArrowheads="1"/>
                        </wps:cNvSpPr>
                        <wps:spPr bwMode="auto">
                          <a:xfrm>
                            <a:off x="1116074" y="1117685"/>
                            <a:ext cx="12802" cy="2743"/>
                          </a:xfrm>
                          <a:prstGeom prst="flowChartMagneticDisk">
                            <a:avLst/>
                          </a:prstGeom>
                          <a:solidFill>
                            <a:srgbClr val="DFEBF7"/>
                          </a:solidFill>
                          <a:ln w="6350">
                            <a:solidFill>
                              <a:srgbClr val="5B9BD5"/>
                            </a:solidFill>
                            <a:round/>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6135E624" w14:textId="77777777" w:rsidR="00004824" w:rsidRDefault="00004824" w:rsidP="00F6042F">
                              <w:pPr>
                                <w:pStyle w:val="Style3"/>
                              </w:pPr>
                              <w:r>
                                <w:t>hmis_Enrollment</w:t>
                              </w:r>
                            </w:p>
                          </w:txbxContent>
                        </wps:txbx>
                        <wps:bodyPr rot="0" vert="horz" wrap="square" lIns="0" tIns="0" rIns="0" bIns="0" anchor="ctr" anchorCtr="0" upright="1">
                          <a:noAutofit/>
                        </wps:bodyPr>
                      </wps:wsp>
                      <wps:wsp>
                        <wps:cNvPr id="74485530" name="AutoShape 382"/>
                        <wps:cNvSpPr>
                          <a:spLocks/>
                        </wps:cNvSpPr>
                        <wps:spPr bwMode="auto">
                          <a:xfrm flipH="1" flipV="1">
                            <a:off x="1127625" y="1107923"/>
                            <a:ext cx="2501" cy="13716"/>
                          </a:xfrm>
                          <a:prstGeom prst="leftBracket">
                            <a:avLst>
                              <a:gd name="adj" fmla="val 45702"/>
                            </a:avLst>
                          </a:prstGeom>
                          <a:noFill/>
                          <a:ln w="6350">
                            <a:solidFill>
                              <a:schemeClr val="dk1">
                                <a:lumMod val="0"/>
                                <a:lumOff val="0"/>
                              </a:schemeClr>
                            </a:solidFill>
                            <a:round/>
                            <a:headEnd/>
                            <a:tailEnd/>
                          </a:ln>
                          <a:effectLst/>
                          <a:extLst>
                            <a:ext uri="{909E8E84-426E-40DD-AFC4-6F175D3DCCD1}">
                              <a14:hiddenFill xmlns:a14="http://schemas.microsoft.com/office/drawing/2010/main">
                                <a:solidFill>
                                  <a:srgbClr val="5B9BD5"/>
                                </a:solid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g:wgp>
                  </a:graphicData>
                </a:graphic>
              </wp:inline>
            </w:drawing>
          </mc:Choice>
          <mc:Fallback>
            <w:pict>
              <v:group w14:anchorId="2B985CF4" id="Group 74485524" o:spid="_x0000_s1323" style="width:285pt;height:108pt;mso-position-horizontal-relative:char;mso-position-vertical-relative:line" coordorigin="11160,11079" coordsize="361,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">
                <v:shape id="AutoShape 448" o:spid="_x0000_s1324" type="#_x0000_t113" style="position:absolute;left:11160;top:11135;width:128;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" fillcolor="#ebd7e1" strokecolor="#c285a3" strokeweight=".5pt">
                  <v:shadow color="black" opacity="0" offset="0,0"/>
                  <v:textbox inset="0,0,0,0">
                    <w:txbxContent>
                      <w:p w14:paraId="0F32B571" w14:textId="2A7ADF1F" w:rsidR="00004824" w:rsidRDefault="00004824" w:rsidP="00F6042F">
                        <w:pPr>
                          <w:pStyle w:val="Style3"/>
                        </w:pPr>
                        <w:r>
                          <w:t>tlsa_Enrollment</w:t>
                        </w:r>
                      </w:p>
                    </w:txbxContent>
                  </v:textbox>
                </v:shape>
                <v:shape id="AutoShape 390" o:spid="_x0000_s1325" type="#_x0000_t113" style="position:absolute;left:11160;top:11094;width:128;height: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" fillcolor="#ebd7e1" strokecolor="#c285a3" strokeweight=".5pt">
                  <v:shadow color="black" opacity="0" offset="0,0"/>
                  <v:textbox inset="0,0,0,0">
                    <w:txbxContent>
                      <w:p w14:paraId="429058AA" w14:textId="3B4C9477" w:rsidR="00004824" w:rsidRDefault="00004824" w:rsidP="00F6042F">
                        <w:pPr>
                          <w:pStyle w:val="Style3"/>
                        </w:pPr>
                        <w:r>
                          <w:t>tlsa_HHID</w:t>
                        </w:r>
                      </w:p>
                    </w:txbxContent>
                  </v:textbox>
                </v:shape>
                <v:shape id="Flowchart: Internal Storage 63" o:spid="_x0000_s1326" type="#_x0000_t113" style="position:absolute;left:11394;top:11134;width:128;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" fillcolor="#ebd7e1" strokecolor="#c285a3" strokeweight=".5pt">
                  <v:shadow color="black" opacity="0" offset="0,0"/>
                  <v:textbox inset="0,0,0,0">
                    <w:txbxContent>
                      <w:p w14:paraId="26EDE464" w14:textId="77777777" w:rsidR="00004824" w:rsidRDefault="00004824" w:rsidP="00F6042F">
                        <w:pPr>
                          <w:pStyle w:val="Style3"/>
                        </w:pPr>
                        <w:r>
                          <w:t>tlsa_Household</w:t>
                        </w:r>
                      </w:p>
                    </w:txbxContent>
                  </v:textbox>
                </v:shape>
                <v:shape id="AutoShape 66" o:spid="_x0000_s1327" type="#_x0000_t32" style="position:absolute;left:11301;top:11147;width: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" strokecolor="black [0]" strokeweight=".5pt">
                  <v:stroke endarrow="block"/>
                  <v:shadow color="black [0]"/>
                </v:shape>
                <v:shape id="AutoShape 448" o:spid="_x0000_s1328" type="#_x0000_t132" style="position:absolute;left:11160;top:11176;width:128;height: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" fillcolor="#dfebf7" strokecolor="#5b9bd5" strokeweight=".5pt">
                  <v:shadow color="black" opacity="0" offset="0,0"/>
                  <v:textbox inset="0,0,0,0">
                    <w:txbxContent>
                      <w:p w14:paraId="6135E624" w14:textId="77777777" w:rsidR="00004824" w:rsidRDefault="00004824" w:rsidP="00F6042F">
                        <w:pPr>
                          <w:pStyle w:val="Style3"/>
                        </w:pPr>
                        <w:r>
                          <w:t>hmis_Enrollment</w:t>
                        </w:r>
                      </w:p>
                    </w:txbxContent>
                  </v:textbox>
                </v:shape>
                <v:shape id="AutoShape 382" o:spid="_x0000_s1329" type="#_x0000_t85" style="position:absolute;left:11276;top:11079;width:25;height:137;flip:x 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" fillcolor="#5b9bd5" strokecolor="black [0]" strokeweight=".5pt">
                  <v:shadow color="black [0]"/>
                  <v:textbox inset="2.88pt,2.88pt,2.88pt,2.88pt"/>
                </v:shape>
                <w10:anchorlock/>
              </v:group>
            </w:pict>
          </mc:Fallback>
        </mc:AlternateContent>
      </w:r>
    </w:p>
    <w:p w14:paraId="5A048557" w14:textId="77777777" w:rsidR="0085574A" w:rsidRPr="0087613E" w:rsidRDefault="0085574A" w:rsidP="006A3016">
      <w:pPr>
        <w:pStyle w:val="Heading3"/>
      </w:pPr>
      <w:r w:rsidRPr="0087613E">
        <w:t>Relevant Data</w:t>
      </w:r>
    </w:p>
    <w:p w14:paraId="001EDD31" w14:textId="77777777" w:rsidR="00A3357D" w:rsidRPr="006A3016" w:rsidRDefault="00A3357D">
      <w:pPr>
        <w:pStyle w:val="Heading4"/>
      </w:pPr>
      <w:r w:rsidRPr="0088191A">
        <w:t>Source</w:t>
      </w:r>
    </w:p>
    <w:tbl>
      <w:tblPr>
        <w:tblStyle w:val="TableGrid"/>
        <w:tblW w:w="9360" w:type="dxa"/>
        <w:tblLook w:val="04A0" w:firstRow="1" w:lastRow="0" w:firstColumn="1" w:lastColumn="0" w:noHBand="0" w:noVBand="1"/>
      </w:tblPr>
      <w:tblGrid>
        <w:gridCol w:w="9360"/>
      </w:tblGrid>
      <w:tr w:rsidR="00525BD5" w:rsidRPr="007327FC" w14:paraId="6A789F68" w14:textId="77777777" w:rsidTr="00525BD5">
        <w:tc>
          <w:tcPr>
            <w:tcW w:w="9360" w:type="dxa"/>
            <w:shd w:val="clear" w:color="auto" w:fill="FDE9D9" w:themeFill="accent6" w:themeFillTint="33"/>
          </w:tcPr>
          <w:p w14:paraId="3B184DD5" w14:textId="55D5009A" w:rsidR="00525BD5" w:rsidRPr="007327FC" w:rsidRDefault="00F6042F" w:rsidP="009A7EC0">
            <w:pPr>
              <w:pStyle w:val="NoSpacing"/>
              <w:rPr>
                <w:b/>
                <w:bCs/>
              </w:rPr>
            </w:pPr>
            <w:r>
              <w:rPr>
                <w:b/>
                <w:bCs/>
              </w:rPr>
              <w:t>tlsa_Household</w:t>
            </w:r>
          </w:p>
        </w:tc>
      </w:tr>
      <w:tr w:rsidR="00525BD5" w:rsidRPr="00053715" w14:paraId="66E9CBB6" w14:textId="77777777" w:rsidTr="00525BD5">
        <w:tc>
          <w:tcPr>
            <w:tcW w:w="9360" w:type="dxa"/>
          </w:tcPr>
          <w:p w14:paraId="30884EB8" w14:textId="77777777" w:rsidR="00525BD5" w:rsidRPr="000469F6" w:rsidRDefault="00525BD5" w:rsidP="009A7EC0">
            <w:pPr>
              <w:pStyle w:val="NoSpacing"/>
            </w:pPr>
            <w:r w:rsidRPr="000469F6">
              <w:t>HoHID</w:t>
            </w:r>
          </w:p>
        </w:tc>
      </w:tr>
      <w:tr w:rsidR="00525BD5" w:rsidRPr="00053715" w14:paraId="257D981F" w14:textId="77777777" w:rsidTr="00525BD5">
        <w:tc>
          <w:tcPr>
            <w:tcW w:w="9360" w:type="dxa"/>
          </w:tcPr>
          <w:p w14:paraId="3238ECBF" w14:textId="77777777" w:rsidR="00525BD5" w:rsidRPr="000469F6" w:rsidRDefault="00525BD5" w:rsidP="009A7EC0">
            <w:pPr>
              <w:pStyle w:val="NoSpacing"/>
            </w:pPr>
            <w:r w:rsidRPr="000469F6">
              <w:t>HHType</w:t>
            </w:r>
          </w:p>
        </w:tc>
      </w:tr>
      <w:tr w:rsidR="00525BD5" w:rsidRPr="00053715" w14:paraId="68C4609B" w14:textId="77777777" w:rsidTr="00525BD5">
        <w:tc>
          <w:tcPr>
            <w:tcW w:w="9360" w:type="dxa"/>
          </w:tcPr>
          <w:p w14:paraId="5E41A3B1" w14:textId="77777777" w:rsidR="00525BD5" w:rsidRPr="000469F6" w:rsidRDefault="00525BD5" w:rsidP="009A7EC0">
            <w:pPr>
              <w:pStyle w:val="NoSpacing"/>
            </w:pPr>
            <w:r w:rsidRPr="000469F6">
              <w:t>EST/RRH/PSHStatus</w:t>
            </w:r>
          </w:p>
        </w:tc>
      </w:tr>
      <w:tr w:rsidR="00525BD5" w:rsidRPr="007327FC" w14:paraId="30DFDF4F" w14:textId="77777777" w:rsidTr="00525BD5">
        <w:tc>
          <w:tcPr>
            <w:tcW w:w="9360" w:type="dxa"/>
            <w:shd w:val="clear" w:color="auto" w:fill="FDE9D9" w:themeFill="accent6" w:themeFillTint="33"/>
          </w:tcPr>
          <w:p w14:paraId="50BAFA97" w14:textId="4910437C" w:rsidR="00525BD5" w:rsidRPr="000D5A2E" w:rsidRDefault="0062343A" w:rsidP="009A7EC0">
            <w:pPr>
              <w:pStyle w:val="NoSpacing"/>
              <w:rPr>
                <w:b/>
                <w:bCs/>
              </w:rPr>
            </w:pPr>
            <w:r>
              <w:rPr>
                <w:b/>
                <w:bCs/>
              </w:rPr>
              <w:t>tlsa</w:t>
            </w:r>
            <w:r w:rsidR="00FC65E4">
              <w:rPr>
                <w:b/>
                <w:bCs/>
              </w:rPr>
              <w:t>_HHID</w:t>
            </w:r>
          </w:p>
        </w:tc>
      </w:tr>
      <w:tr w:rsidR="00525BD5" w:rsidRPr="00053715" w14:paraId="4FEA5E23" w14:textId="77777777" w:rsidTr="00525BD5">
        <w:tc>
          <w:tcPr>
            <w:tcW w:w="9360" w:type="dxa"/>
          </w:tcPr>
          <w:p w14:paraId="1786A1C8" w14:textId="77777777" w:rsidR="00525BD5" w:rsidRPr="000469F6" w:rsidRDefault="00525BD5" w:rsidP="009A7EC0">
            <w:pPr>
              <w:pStyle w:val="NoSpacing"/>
            </w:pPr>
            <w:r w:rsidRPr="000469F6">
              <w:t>HoHID</w:t>
            </w:r>
          </w:p>
        </w:tc>
      </w:tr>
      <w:tr w:rsidR="00525BD5" w:rsidRPr="00053715" w14:paraId="1C099317" w14:textId="77777777" w:rsidTr="00525BD5">
        <w:tc>
          <w:tcPr>
            <w:tcW w:w="9360" w:type="dxa"/>
          </w:tcPr>
          <w:p w14:paraId="6D2A4D3D" w14:textId="395A0E47" w:rsidR="00525BD5" w:rsidRPr="000469F6" w:rsidRDefault="0062343A" w:rsidP="009A7EC0">
            <w:pPr>
              <w:pStyle w:val="NoSpacing"/>
            </w:pPr>
            <w:r>
              <w:t>Active</w:t>
            </w:r>
            <w:r w:rsidR="00525BD5" w:rsidRPr="000469F6">
              <w:t>HHType</w:t>
            </w:r>
          </w:p>
        </w:tc>
      </w:tr>
      <w:tr w:rsidR="00525BD5" w:rsidRPr="00053715" w14:paraId="7AD00088" w14:textId="77777777" w:rsidTr="00525BD5">
        <w:tc>
          <w:tcPr>
            <w:tcW w:w="9360" w:type="dxa"/>
          </w:tcPr>
          <w:p w14:paraId="365C8BDC" w14:textId="77777777" w:rsidR="00525BD5" w:rsidRPr="000469F6" w:rsidRDefault="00525BD5" w:rsidP="009A7EC0">
            <w:pPr>
              <w:pStyle w:val="NoSpacing"/>
            </w:pPr>
            <w:r w:rsidRPr="000469F6">
              <w:t>HouseholdID</w:t>
            </w:r>
          </w:p>
        </w:tc>
      </w:tr>
      <w:tr w:rsidR="00525BD5" w:rsidRPr="00053715" w14:paraId="40093A61" w14:textId="77777777" w:rsidTr="00525BD5">
        <w:tc>
          <w:tcPr>
            <w:tcW w:w="9360" w:type="dxa"/>
          </w:tcPr>
          <w:p w14:paraId="422B80EE" w14:textId="77777777" w:rsidR="00525BD5" w:rsidRPr="000469F6" w:rsidRDefault="00525BD5" w:rsidP="009A7EC0">
            <w:pPr>
              <w:pStyle w:val="NoSpacing"/>
            </w:pPr>
            <w:r w:rsidRPr="000469F6">
              <w:t>ProjectType</w:t>
            </w:r>
          </w:p>
        </w:tc>
      </w:tr>
      <w:tr w:rsidR="00525BD5" w:rsidRPr="00053715" w14:paraId="1791AD97" w14:textId="77777777" w:rsidTr="00525BD5">
        <w:tc>
          <w:tcPr>
            <w:tcW w:w="9360" w:type="dxa"/>
          </w:tcPr>
          <w:p w14:paraId="2DEB64D6" w14:textId="528CD38E" w:rsidR="00525BD5" w:rsidRPr="000469F6" w:rsidRDefault="00525BD5" w:rsidP="009A7EC0">
            <w:pPr>
              <w:pStyle w:val="NoSpacing"/>
            </w:pPr>
            <w:r w:rsidRPr="000469F6">
              <w:t>EntryDate</w:t>
            </w:r>
          </w:p>
        </w:tc>
      </w:tr>
      <w:tr w:rsidR="00525BD5" w:rsidRPr="007327FC" w14:paraId="4E6AF8EF" w14:textId="77777777" w:rsidTr="00525BD5">
        <w:tc>
          <w:tcPr>
            <w:tcW w:w="9360" w:type="dxa"/>
            <w:shd w:val="clear" w:color="auto" w:fill="FDE9D9" w:themeFill="accent6" w:themeFillTint="33"/>
          </w:tcPr>
          <w:p w14:paraId="3D117168" w14:textId="0AFED4DB" w:rsidR="00525BD5" w:rsidRPr="000D5A2E" w:rsidRDefault="0062343A" w:rsidP="009A7EC0">
            <w:pPr>
              <w:pStyle w:val="NoSpacing"/>
              <w:rPr>
                <w:b/>
                <w:bCs/>
              </w:rPr>
            </w:pPr>
            <w:r>
              <w:rPr>
                <w:b/>
                <w:bCs/>
              </w:rPr>
              <w:t>tlsa</w:t>
            </w:r>
            <w:r w:rsidR="00525BD5" w:rsidRPr="000D5A2E">
              <w:rPr>
                <w:b/>
                <w:bCs/>
              </w:rPr>
              <w:t>_Enrollment</w:t>
            </w:r>
          </w:p>
        </w:tc>
      </w:tr>
      <w:tr w:rsidR="00525BD5" w:rsidRPr="00053715" w14:paraId="04853A42" w14:textId="77777777" w:rsidTr="00525BD5">
        <w:tc>
          <w:tcPr>
            <w:tcW w:w="9360" w:type="dxa"/>
          </w:tcPr>
          <w:p w14:paraId="78DCCB0D" w14:textId="77777777" w:rsidR="00525BD5" w:rsidRPr="00CE6383" w:rsidRDefault="00525BD5" w:rsidP="009A7EC0">
            <w:pPr>
              <w:pStyle w:val="NoSpacing"/>
            </w:pPr>
            <w:r w:rsidRPr="000469F6">
              <w:t>EnrollmentID</w:t>
            </w:r>
          </w:p>
        </w:tc>
      </w:tr>
      <w:tr w:rsidR="00525BD5" w:rsidRPr="00053715" w14:paraId="0D92EA51" w14:textId="77777777" w:rsidTr="00525BD5">
        <w:tc>
          <w:tcPr>
            <w:tcW w:w="9360" w:type="dxa"/>
          </w:tcPr>
          <w:p w14:paraId="0618AF60" w14:textId="77777777" w:rsidR="00525BD5" w:rsidRPr="000469F6" w:rsidRDefault="00525BD5" w:rsidP="009A7EC0">
            <w:pPr>
              <w:pStyle w:val="NoSpacing"/>
            </w:pPr>
            <w:r w:rsidRPr="000469F6">
              <w:t>PersonalID</w:t>
            </w:r>
          </w:p>
        </w:tc>
      </w:tr>
      <w:tr w:rsidR="00525BD5" w:rsidRPr="00053715" w14:paraId="1708AB02" w14:textId="77777777" w:rsidTr="00525BD5">
        <w:tc>
          <w:tcPr>
            <w:tcW w:w="9360" w:type="dxa"/>
          </w:tcPr>
          <w:p w14:paraId="5833EAE2" w14:textId="77777777" w:rsidR="00525BD5" w:rsidRPr="000469F6" w:rsidRDefault="00525BD5" w:rsidP="009A7EC0">
            <w:pPr>
              <w:pStyle w:val="NoSpacing"/>
            </w:pPr>
            <w:r w:rsidRPr="000469F6">
              <w:t>HouseholdID</w:t>
            </w:r>
          </w:p>
        </w:tc>
      </w:tr>
      <w:tr w:rsidR="00525BD5" w:rsidRPr="006B4F91" w14:paraId="0C862069" w14:textId="77777777" w:rsidTr="00525BD5">
        <w:tc>
          <w:tcPr>
            <w:tcW w:w="9360" w:type="dxa"/>
            <w:shd w:val="clear" w:color="auto" w:fill="EEECE1" w:themeFill="background2"/>
          </w:tcPr>
          <w:p w14:paraId="429520C7" w14:textId="04C33299" w:rsidR="00525BD5" w:rsidRPr="006B4F91" w:rsidRDefault="00525BD5" w:rsidP="009A7EC0">
            <w:pPr>
              <w:pStyle w:val="NoSpacing"/>
              <w:rPr>
                <w:b/>
                <w:bCs/>
              </w:rPr>
            </w:pPr>
            <w:r w:rsidRPr="006B4F91">
              <w:rPr>
                <w:b/>
                <w:bCs/>
              </w:rPr>
              <w:t>hmis_</w:t>
            </w:r>
            <w:r>
              <w:rPr>
                <w:b/>
                <w:bCs/>
              </w:rPr>
              <w:t>Enrollment</w:t>
            </w:r>
          </w:p>
        </w:tc>
      </w:tr>
      <w:tr w:rsidR="00525BD5" w:rsidRPr="00053715" w14:paraId="3A9C58F6" w14:textId="77777777" w:rsidTr="00525BD5">
        <w:tc>
          <w:tcPr>
            <w:tcW w:w="9360" w:type="dxa"/>
          </w:tcPr>
          <w:p w14:paraId="10960C07" w14:textId="6AB93199" w:rsidR="00525BD5" w:rsidRPr="00CE6383" w:rsidRDefault="00525BD5" w:rsidP="009A7EC0">
            <w:pPr>
              <w:pStyle w:val="NoSpacing"/>
            </w:pPr>
            <w:r w:rsidRPr="000469F6">
              <w:t>EnrollmentID</w:t>
            </w:r>
          </w:p>
        </w:tc>
      </w:tr>
      <w:tr w:rsidR="00944883" w:rsidRPr="00053715" w14:paraId="2B96BC2A" w14:textId="77777777" w:rsidTr="00525BD5">
        <w:tc>
          <w:tcPr>
            <w:tcW w:w="9360" w:type="dxa"/>
          </w:tcPr>
          <w:p w14:paraId="3A0D4ED9" w14:textId="1AB86C4C" w:rsidR="00944883" w:rsidRPr="000469F6" w:rsidRDefault="00993238" w:rsidP="009A7EC0">
            <w:pPr>
              <w:pStyle w:val="NoSpacing"/>
            </w:pPr>
            <w:r>
              <w:t>EntryDate</w:t>
            </w:r>
          </w:p>
        </w:tc>
      </w:tr>
      <w:tr w:rsidR="00525BD5" w:rsidRPr="00053715" w14:paraId="55A6A3B2" w14:textId="77777777" w:rsidTr="00525BD5">
        <w:tc>
          <w:tcPr>
            <w:tcW w:w="9360" w:type="dxa"/>
          </w:tcPr>
          <w:p w14:paraId="1B0DB7FA" w14:textId="096F651D" w:rsidR="00525BD5" w:rsidRPr="000469F6" w:rsidRDefault="00525BD5" w:rsidP="009A7EC0">
            <w:pPr>
              <w:pStyle w:val="NoSpacing"/>
            </w:pPr>
            <w:r w:rsidRPr="000469F6">
              <w:t>LivingSituation</w:t>
            </w:r>
          </w:p>
        </w:tc>
      </w:tr>
    </w:tbl>
    <w:p w14:paraId="782766A3" w14:textId="77777777" w:rsidR="00A3357D" w:rsidRPr="006A3016" w:rsidRDefault="00A3357D" w:rsidP="006A3016">
      <w:pPr>
        <w:pStyle w:val="Heading4"/>
      </w:pPr>
      <w:r w:rsidRPr="0088191A">
        <w:t>Target</w:t>
      </w:r>
    </w:p>
    <w:p w14:paraId="1A99726E" w14:textId="370429E0" w:rsidR="00A3357D" w:rsidRPr="006B4F91" w:rsidRDefault="00525BD5" w:rsidP="00A3357D">
      <w:r>
        <w:t xml:space="preserve">See </w:t>
      </w:r>
      <w:r w:rsidR="007D579B">
        <w:rPr>
          <w:rFonts w:cs="Open Sans"/>
        </w:rPr>
        <w:t xml:space="preserve">section </w:t>
      </w:r>
      <w:hyperlink w:anchor="_Get_Distinct_Households" w:history="1">
        <w:r w:rsidR="00DB4385">
          <w:rPr>
            <w:rStyle w:val="Hyperlink"/>
          </w:rPr>
          <w:t>6.1 Get Distinct Households for LSAHousehold</w:t>
        </w:r>
      </w:hyperlink>
      <w:r>
        <w:t xml:space="preserve"> for column descriptions.</w:t>
      </w:r>
    </w:p>
    <w:tbl>
      <w:tblPr>
        <w:tblStyle w:val="TableGrid"/>
        <w:tblW w:w="9360" w:type="dxa"/>
        <w:tblLook w:val="04A0" w:firstRow="1" w:lastRow="0" w:firstColumn="1" w:lastColumn="0" w:noHBand="0" w:noVBand="1"/>
      </w:tblPr>
      <w:tblGrid>
        <w:gridCol w:w="9360"/>
      </w:tblGrid>
      <w:tr w:rsidR="00525BD5" w:rsidRPr="006B4F91" w14:paraId="634A0E3F" w14:textId="77777777" w:rsidTr="00525BD5">
        <w:trPr>
          <w:cantSplit/>
          <w:trHeight w:val="216"/>
        </w:trPr>
        <w:tc>
          <w:tcPr>
            <w:tcW w:w="9360" w:type="dxa"/>
            <w:shd w:val="clear" w:color="auto" w:fill="76923C" w:themeFill="accent3" w:themeFillShade="BF"/>
          </w:tcPr>
          <w:p w14:paraId="0BC79924" w14:textId="735AD5E7" w:rsidR="00525BD5" w:rsidRPr="006B4F91" w:rsidRDefault="00F6042F" w:rsidP="009A7EC0">
            <w:pPr>
              <w:pStyle w:val="NoSpacing"/>
              <w:rPr>
                <w:b/>
                <w:bCs/>
                <w:color w:val="FFFFFF" w:themeColor="background1"/>
              </w:rPr>
            </w:pPr>
            <w:r>
              <w:rPr>
                <w:b/>
                <w:bCs/>
                <w:color w:val="FFFFFF" w:themeColor="background1"/>
              </w:rPr>
              <w:t>tlsa_Household</w:t>
            </w:r>
          </w:p>
        </w:tc>
      </w:tr>
      <w:tr w:rsidR="00525BD5" w14:paraId="75CCAE5C" w14:textId="77777777" w:rsidTr="00525BD5">
        <w:trPr>
          <w:cantSplit/>
          <w:trHeight w:val="216"/>
        </w:trPr>
        <w:tc>
          <w:tcPr>
            <w:tcW w:w="9360" w:type="dxa"/>
          </w:tcPr>
          <w:p w14:paraId="2B1179FB" w14:textId="3D3BAF86" w:rsidR="00525BD5" w:rsidRPr="006018B9" w:rsidRDefault="00525BD5" w:rsidP="009A7EC0">
            <w:pPr>
              <w:pStyle w:val="NoSpacing"/>
              <w:rPr>
                <w:b/>
              </w:rPr>
            </w:pPr>
            <w:r w:rsidRPr="00836B21">
              <w:rPr>
                <w:b/>
                <w:bCs/>
              </w:rPr>
              <w:t>ESTLivingSit</w:t>
            </w:r>
          </w:p>
        </w:tc>
      </w:tr>
      <w:tr w:rsidR="00525BD5" w14:paraId="396772F4" w14:textId="77777777" w:rsidTr="00525BD5">
        <w:trPr>
          <w:cantSplit/>
          <w:trHeight w:val="216"/>
        </w:trPr>
        <w:tc>
          <w:tcPr>
            <w:tcW w:w="9360" w:type="dxa"/>
          </w:tcPr>
          <w:p w14:paraId="484A0000" w14:textId="113905CD" w:rsidR="00525BD5" w:rsidRDefault="00525BD5" w:rsidP="00836B21">
            <w:pPr>
              <w:pStyle w:val="NoSpacing"/>
              <w:rPr>
                <w:b/>
              </w:rPr>
            </w:pPr>
            <w:r w:rsidRPr="00836B21">
              <w:rPr>
                <w:b/>
                <w:bCs/>
              </w:rPr>
              <w:t>RRHLivingSit</w:t>
            </w:r>
          </w:p>
        </w:tc>
      </w:tr>
      <w:tr w:rsidR="00525BD5" w14:paraId="6A566AA9" w14:textId="77777777" w:rsidTr="00525BD5">
        <w:trPr>
          <w:cantSplit/>
          <w:trHeight w:val="216"/>
        </w:trPr>
        <w:tc>
          <w:tcPr>
            <w:tcW w:w="9360" w:type="dxa"/>
          </w:tcPr>
          <w:p w14:paraId="50B1CABD" w14:textId="565C9CFA" w:rsidR="00525BD5" w:rsidRDefault="00525BD5" w:rsidP="00836B21">
            <w:pPr>
              <w:pStyle w:val="NoSpacing"/>
              <w:rPr>
                <w:b/>
              </w:rPr>
            </w:pPr>
            <w:r>
              <w:rPr>
                <w:b/>
              </w:rPr>
              <w:t>PSHLivingSit</w:t>
            </w:r>
          </w:p>
        </w:tc>
      </w:tr>
    </w:tbl>
    <w:p w14:paraId="0726FCE2" w14:textId="77777777" w:rsidR="0085574A" w:rsidRPr="00C52062" w:rsidRDefault="0085574A" w:rsidP="006A3016">
      <w:pPr>
        <w:pStyle w:val="Heading3"/>
      </w:pPr>
      <w:r w:rsidRPr="00C52062">
        <w:t>Logic</w:t>
      </w:r>
    </w:p>
    <w:p w14:paraId="189F2D8D" w14:textId="2664810B" w:rsidR="00FE448C" w:rsidRDefault="00FE448C" w:rsidP="00FE448C">
      <w:pPr>
        <w:pStyle w:val="Heading4"/>
      </w:pPr>
      <w:r>
        <w:t xml:space="preserve">LSA </w:t>
      </w:r>
      <w:r w:rsidR="00836B21">
        <w:t>Living Situation</w:t>
      </w:r>
      <w:r>
        <w:t xml:space="preserve"> Categories</w:t>
      </w:r>
    </w:p>
    <w:tbl>
      <w:tblPr>
        <w:tblStyle w:val="Style11"/>
        <w:tblW w:w="9150" w:type="dxa"/>
        <w:tblLook w:val="04A0" w:firstRow="1" w:lastRow="0" w:firstColumn="1" w:lastColumn="0" w:noHBand="0" w:noVBand="1"/>
      </w:tblPr>
      <w:tblGrid>
        <w:gridCol w:w="1525"/>
        <w:gridCol w:w="7625"/>
      </w:tblGrid>
      <w:tr w:rsidR="00FE448C" w:rsidRPr="008743AE" w14:paraId="7B81B642" w14:textId="77777777" w:rsidTr="005F4836">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1525" w:type="dxa"/>
          </w:tcPr>
          <w:p w14:paraId="0D718A51" w14:textId="22F14A8A" w:rsidR="00FE448C" w:rsidRPr="008743AE" w:rsidRDefault="00FE448C" w:rsidP="00C71837">
            <w:pPr>
              <w:spacing w:before="0" w:after="0"/>
              <w:rPr>
                <w:rFonts w:cstheme="minorHAnsi"/>
              </w:rPr>
            </w:pPr>
            <w:r>
              <w:rPr>
                <w:rFonts w:cstheme="minorHAnsi"/>
              </w:rPr>
              <w:t>Upload</w:t>
            </w:r>
            <w:r w:rsidRPr="008743AE">
              <w:rPr>
                <w:rFonts w:cstheme="minorHAnsi"/>
              </w:rPr>
              <w:t xml:space="preserve"> Value</w:t>
            </w:r>
          </w:p>
        </w:tc>
        <w:tc>
          <w:tcPr>
            <w:tcW w:w="7625" w:type="dxa"/>
          </w:tcPr>
          <w:p w14:paraId="57D402F1" w14:textId="561F27D7" w:rsidR="00FE448C" w:rsidRPr="008743AE" w:rsidRDefault="00FE448C" w:rsidP="00C71837">
            <w:pPr>
              <w:spacing w:before="0" w:after="0"/>
              <w:cnfStyle w:val="100000000000" w:firstRow="1" w:lastRow="0" w:firstColumn="0" w:lastColumn="0" w:oddVBand="0" w:evenVBand="0" w:oddHBand="0" w:evenHBand="0" w:firstRowFirstColumn="0" w:firstRowLastColumn="0" w:lastRowFirstColumn="0" w:lastRowLastColumn="0"/>
              <w:rPr>
                <w:rFonts w:cstheme="minorHAnsi"/>
              </w:rPr>
            </w:pPr>
            <w:r w:rsidRPr="008743AE">
              <w:rPr>
                <w:rFonts w:cstheme="minorHAnsi"/>
              </w:rPr>
              <w:t>Category</w:t>
            </w:r>
          </w:p>
        </w:tc>
      </w:tr>
      <w:tr w:rsidR="00836B21" w:rsidRPr="00577A54" w14:paraId="4E1B0F9A" w14:textId="77777777" w:rsidTr="005F4836">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25" w:type="dxa"/>
          </w:tcPr>
          <w:p w14:paraId="3A39F298" w14:textId="3D3A00C4" w:rsidR="00836B21" w:rsidRPr="00577A54" w:rsidRDefault="00836B21" w:rsidP="00836B21">
            <w:pPr>
              <w:spacing w:before="0" w:after="0"/>
              <w:rPr>
                <w:rFonts w:cstheme="minorHAnsi"/>
              </w:rPr>
            </w:pPr>
            <w:r w:rsidRPr="008E54C0">
              <w:t>-1</w:t>
            </w:r>
          </w:p>
        </w:tc>
        <w:tc>
          <w:tcPr>
            <w:tcW w:w="7625" w:type="dxa"/>
          </w:tcPr>
          <w:p w14:paraId="5C1C8B5B" w14:textId="7E11E2FB" w:rsidR="00836B21" w:rsidRPr="00577A54" w:rsidRDefault="00836B21" w:rsidP="00836B21">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8E54C0">
              <w:t>Not applicable</w:t>
            </w:r>
            <w:r>
              <w:t xml:space="preserve"> (not served in project group)</w:t>
            </w:r>
          </w:p>
        </w:tc>
      </w:tr>
      <w:tr w:rsidR="00836B21" w:rsidRPr="00577A54" w14:paraId="3B783C6C" w14:textId="77777777" w:rsidTr="005F4836">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25" w:type="dxa"/>
          </w:tcPr>
          <w:p w14:paraId="7F327636" w14:textId="768BF76F" w:rsidR="00836B21" w:rsidRPr="00577A54" w:rsidRDefault="00836B21" w:rsidP="00836B21">
            <w:pPr>
              <w:spacing w:before="0" w:after="0"/>
              <w:rPr>
                <w:rFonts w:cstheme="minorHAnsi"/>
              </w:rPr>
            </w:pPr>
            <w:r w:rsidRPr="008E54C0">
              <w:t>1</w:t>
            </w:r>
          </w:p>
        </w:tc>
        <w:tc>
          <w:tcPr>
            <w:tcW w:w="7625" w:type="dxa"/>
          </w:tcPr>
          <w:p w14:paraId="4DEDEBB4" w14:textId="7CA0CA15" w:rsidR="00836B21" w:rsidRPr="00577A54" w:rsidRDefault="00836B21" w:rsidP="00836B21">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8E54C0">
              <w:t xml:space="preserve">Homeless </w:t>
            </w:r>
            <w:r w:rsidR="00C34F4A">
              <w:t>–</w:t>
            </w:r>
            <w:r w:rsidRPr="008E54C0">
              <w:t xml:space="preserve"> Street</w:t>
            </w:r>
          </w:p>
        </w:tc>
      </w:tr>
      <w:tr w:rsidR="00836B21" w:rsidRPr="00577A54" w14:paraId="51EFEA54" w14:textId="77777777" w:rsidTr="005F4836">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25" w:type="dxa"/>
          </w:tcPr>
          <w:p w14:paraId="0EB2C185" w14:textId="4DE5AA24" w:rsidR="00836B21" w:rsidRPr="00577A54" w:rsidRDefault="00836B21" w:rsidP="00836B21">
            <w:pPr>
              <w:spacing w:before="0" w:after="0"/>
              <w:rPr>
                <w:rFonts w:cstheme="minorHAnsi"/>
              </w:rPr>
            </w:pPr>
            <w:r w:rsidRPr="008E54C0">
              <w:t>2</w:t>
            </w:r>
          </w:p>
        </w:tc>
        <w:tc>
          <w:tcPr>
            <w:tcW w:w="7625" w:type="dxa"/>
          </w:tcPr>
          <w:p w14:paraId="7AB6CD53" w14:textId="34B93EF5" w:rsidR="00836B21" w:rsidRPr="00577A54" w:rsidRDefault="00836B21" w:rsidP="00836B21">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8E54C0">
              <w:t>Homeless - ES/SH</w:t>
            </w:r>
          </w:p>
        </w:tc>
      </w:tr>
      <w:tr w:rsidR="007327FC" w:rsidRPr="00577A54" w14:paraId="487C19A3" w14:textId="77777777" w:rsidTr="005F4836">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25" w:type="dxa"/>
          </w:tcPr>
          <w:p w14:paraId="13DFC58D" w14:textId="5BF04FB0" w:rsidR="007327FC" w:rsidRPr="008E54C0" w:rsidRDefault="007327FC" w:rsidP="00836B21">
            <w:pPr>
              <w:spacing w:before="0" w:after="0"/>
            </w:pPr>
            <w:r>
              <w:t>3</w:t>
            </w:r>
          </w:p>
        </w:tc>
        <w:tc>
          <w:tcPr>
            <w:tcW w:w="7625" w:type="dxa"/>
          </w:tcPr>
          <w:p w14:paraId="0AAA75F6" w14:textId="061BBDFE" w:rsidR="007327FC" w:rsidRPr="008E54C0" w:rsidRDefault="007327FC" w:rsidP="00836B21">
            <w:pPr>
              <w:spacing w:before="0" w:after="0"/>
              <w:cnfStyle w:val="000000010000" w:firstRow="0" w:lastRow="0" w:firstColumn="0" w:lastColumn="0" w:oddVBand="0" w:evenVBand="0" w:oddHBand="0" w:evenHBand="1" w:firstRowFirstColumn="0" w:firstRowLastColumn="0" w:lastRowFirstColumn="0" w:lastRowLastColumn="0"/>
            </w:pPr>
            <w:r>
              <w:t>Interim housing</w:t>
            </w:r>
          </w:p>
        </w:tc>
      </w:tr>
      <w:tr w:rsidR="00836B21" w:rsidRPr="00577A54" w14:paraId="20C8248C" w14:textId="77777777" w:rsidTr="005F4836">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25" w:type="dxa"/>
          </w:tcPr>
          <w:p w14:paraId="43261E87" w14:textId="0A0075B0" w:rsidR="00836B21" w:rsidRPr="00577A54" w:rsidRDefault="00836B21" w:rsidP="00836B21">
            <w:pPr>
              <w:spacing w:before="0" w:after="0"/>
              <w:rPr>
                <w:rFonts w:cstheme="minorHAnsi"/>
              </w:rPr>
            </w:pPr>
            <w:r w:rsidRPr="008E54C0">
              <w:t>4</w:t>
            </w:r>
          </w:p>
        </w:tc>
        <w:tc>
          <w:tcPr>
            <w:tcW w:w="7625" w:type="dxa"/>
          </w:tcPr>
          <w:p w14:paraId="286E0BD1" w14:textId="29DDAD9F" w:rsidR="00836B21" w:rsidRPr="00577A54" w:rsidRDefault="00836B21" w:rsidP="00836B21">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8E54C0">
              <w:t>Homeless</w:t>
            </w:r>
            <w:r w:rsidR="005A642F">
              <w:t xml:space="preserve"> </w:t>
            </w:r>
            <w:r w:rsidRPr="008E54C0">
              <w:t>- TH</w:t>
            </w:r>
          </w:p>
        </w:tc>
      </w:tr>
      <w:tr w:rsidR="00836B21" w:rsidRPr="00577A54" w14:paraId="394D3099" w14:textId="77777777" w:rsidTr="005F4836">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25" w:type="dxa"/>
          </w:tcPr>
          <w:p w14:paraId="392EDD9C" w14:textId="18B6FD11" w:rsidR="00836B21" w:rsidRPr="00577A54" w:rsidRDefault="00836B21" w:rsidP="00836B21">
            <w:pPr>
              <w:spacing w:before="0" w:after="0"/>
              <w:rPr>
                <w:rFonts w:cstheme="minorHAnsi"/>
              </w:rPr>
            </w:pPr>
            <w:r w:rsidRPr="008E54C0">
              <w:t>5</w:t>
            </w:r>
          </w:p>
        </w:tc>
        <w:tc>
          <w:tcPr>
            <w:tcW w:w="7625" w:type="dxa"/>
          </w:tcPr>
          <w:p w14:paraId="55F87FD7" w14:textId="766E211D" w:rsidR="00836B21" w:rsidRPr="00577A54" w:rsidRDefault="00836B21" w:rsidP="00836B21">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8E54C0">
              <w:t>Hotel/Motel - no voucher</w:t>
            </w:r>
          </w:p>
        </w:tc>
      </w:tr>
      <w:tr w:rsidR="00836B21" w:rsidRPr="00577A54" w14:paraId="02382892" w14:textId="77777777" w:rsidTr="005F4836">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25" w:type="dxa"/>
          </w:tcPr>
          <w:p w14:paraId="614E4116" w14:textId="6B3E9DB8" w:rsidR="00836B21" w:rsidRPr="00577A54" w:rsidRDefault="00836B21" w:rsidP="00836B21">
            <w:pPr>
              <w:spacing w:before="0" w:after="0"/>
              <w:rPr>
                <w:rFonts w:cstheme="minorHAnsi"/>
              </w:rPr>
            </w:pPr>
            <w:r w:rsidRPr="008E54C0">
              <w:t>6</w:t>
            </w:r>
          </w:p>
        </w:tc>
        <w:tc>
          <w:tcPr>
            <w:tcW w:w="7625" w:type="dxa"/>
          </w:tcPr>
          <w:p w14:paraId="1223CB3A" w14:textId="0C0CF403" w:rsidR="00836B21" w:rsidRPr="00577A54" w:rsidRDefault="00836B21" w:rsidP="00836B21">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8E54C0">
              <w:t>Residential project</w:t>
            </w:r>
          </w:p>
        </w:tc>
      </w:tr>
      <w:tr w:rsidR="00836B21" w:rsidRPr="00577A54" w14:paraId="766861EB" w14:textId="77777777" w:rsidTr="005F4836">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25" w:type="dxa"/>
          </w:tcPr>
          <w:p w14:paraId="3F791ADE" w14:textId="74B79007" w:rsidR="00836B21" w:rsidRPr="00577A54" w:rsidRDefault="00836B21" w:rsidP="00836B21">
            <w:pPr>
              <w:spacing w:before="0" w:after="0"/>
              <w:rPr>
                <w:rFonts w:cstheme="minorHAnsi"/>
              </w:rPr>
            </w:pPr>
            <w:r w:rsidRPr="008E54C0">
              <w:t>7</w:t>
            </w:r>
          </w:p>
        </w:tc>
        <w:tc>
          <w:tcPr>
            <w:tcW w:w="7625" w:type="dxa"/>
          </w:tcPr>
          <w:p w14:paraId="24088879" w14:textId="60381647" w:rsidR="00836B21" w:rsidRPr="00577A54" w:rsidRDefault="00836B21" w:rsidP="00836B21">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8E54C0">
              <w:t>Family</w:t>
            </w:r>
          </w:p>
        </w:tc>
      </w:tr>
      <w:tr w:rsidR="00836B21" w:rsidRPr="00577A54" w14:paraId="32E19963" w14:textId="77777777" w:rsidTr="005F4836">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25" w:type="dxa"/>
          </w:tcPr>
          <w:p w14:paraId="1D817E04" w14:textId="5114DE66" w:rsidR="00836B21" w:rsidRPr="00577A54" w:rsidRDefault="00836B21" w:rsidP="00836B21">
            <w:pPr>
              <w:spacing w:before="0" w:after="0"/>
              <w:rPr>
                <w:rFonts w:cstheme="minorHAnsi"/>
              </w:rPr>
            </w:pPr>
            <w:r w:rsidRPr="008E54C0">
              <w:t>8</w:t>
            </w:r>
          </w:p>
        </w:tc>
        <w:tc>
          <w:tcPr>
            <w:tcW w:w="7625" w:type="dxa"/>
          </w:tcPr>
          <w:p w14:paraId="0BCC2CDC" w14:textId="53BED63E" w:rsidR="00836B21" w:rsidRPr="00577A54" w:rsidRDefault="00836B21" w:rsidP="00836B21">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8E54C0">
              <w:t>Friends</w:t>
            </w:r>
          </w:p>
        </w:tc>
      </w:tr>
      <w:tr w:rsidR="00836B21" w:rsidRPr="00577A54" w14:paraId="77B09AAC" w14:textId="77777777" w:rsidTr="005F4836">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25" w:type="dxa"/>
          </w:tcPr>
          <w:p w14:paraId="13C63DEA" w14:textId="0CDB7E3C" w:rsidR="00836B21" w:rsidRPr="00577A54" w:rsidRDefault="00836B21" w:rsidP="00836B21">
            <w:pPr>
              <w:spacing w:before="0" w:after="0"/>
              <w:rPr>
                <w:rFonts w:cstheme="minorHAnsi"/>
              </w:rPr>
            </w:pPr>
            <w:r w:rsidRPr="008E54C0">
              <w:t>9</w:t>
            </w:r>
          </w:p>
        </w:tc>
        <w:tc>
          <w:tcPr>
            <w:tcW w:w="7625" w:type="dxa"/>
          </w:tcPr>
          <w:p w14:paraId="3741F068" w14:textId="4EF11D3E" w:rsidR="00836B21" w:rsidRPr="00577A54" w:rsidRDefault="00836B21" w:rsidP="00836B21">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8E54C0">
              <w:t>PSH</w:t>
            </w:r>
          </w:p>
        </w:tc>
      </w:tr>
      <w:tr w:rsidR="00836B21" w:rsidRPr="00577A54" w14:paraId="53B4E452" w14:textId="77777777" w:rsidTr="005F4836">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25" w:type="dxa"/>
          </w:tcPr>
          <w:p w14:paraId="4D2AB0F8" w14:textId="5B8FE1F5" w:rsidR="00836B21" w:rsidRPr="00577A54" w:rsidRDefault="00836B21" w:rsidP="00836B21">
            <w:pPr>
              <w:spacing w:before="0" w:after="0"/>
              <w:rPr>
                <w:rFonts w:cstheme="minorHAnsi"/>
              </w:rPr>
            </w:pPr>
            <w:r w:rsidRPr="008E54C0">
              <w:t>10</w:t>
            </w:r>
          </w:p>
        </w:tc>
        <w:tc>
          <w:tcPr>
            <w:tcW w:w="7625" w:type="dxa"/>
          </w:tcPr>
          <w:p w14:paraId="79D3F6ED" w14:textId="18B5617A" w:rsidR="00836B21" w:rsidRPr="00577A54" w:rsidRDefault="00836B21" w:rsidP="00836B21">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8E54C0">
              <w:t xml:space="preserve">PH </w:t>
            </w:r>
            <w:r w:rsidR="00C34F4A">
              <w:t>–</w:t>
            </w:r>
            <w:r w:rsidRPr="008E54C0">
              <w:t xml:space="preserve"> own</w:t>
            </w:r>
          </w:p>
        </w:tc>
      </w:tr>
      <w:tr w:rsidR="00836B21" w:rsidRPr="00577A54" w14:paraId="2092185D" w14:textId="77777777" w:rsidTr="005F4836">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25" w:type="dxa"/>
          </w:tcPr>
          <w:p w14:paraId="5DA8124D" w14:textId="4EB69787" w:rsidR="00836B21" w:rsidRPr="00577A54" w:rsidRDefault="00836B21" w:rsidP="00836B21">
            <w:pPr>
              <w:spacing w:before="0" w:after="0"/>
              <w:rPr>
                <w:rFonts w:cstheme="minorHAnsi"/>
              </w:rPr>
            </w:pPr>
            <w:r w:rsidRPr="008E54C0">
              <w:t>11</w:t>
            </w:r>
          </w:p>
        </w:tc>
        <w:tc>
          <w:tcPr>
            <w:tcW w:w="7625" w:type="dxa"/>
          </w:tcPr>
          <w:p w14:paraId="13D2FF20" w14:textId="2507EB7F" w:rsidR="00836B21" w:rsidRPr="00577A54" w:rsidRDefault="00836B21" w:rsidP="00836B21">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8E54C0">
              <w:t>PH - rent no subsidy</w:t>
            </w:r>
          </w:p>
        </w:tc>
      </w:tr>
      <w:tr w:rsidR="00836B21" w:rsidRPr="00577A54" w14:paraId="4A597BBF" w14:textId="77777777" w:rsidTr="005F4836">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25" w:type="dxa"/>
          </w:tcPr>
          <w:p w14:paraId="1FBD61EF" w14:textId="6FE3DF82" w:rsidR="00836B21" w:rsidRPr="00577A54" w:rsidRDefault="00836B21" w:rsidP="00836B21">
            <w:pPr>
              <w:spacing w:before="0" w:after="0"/>
              <w:rPr>
                <w:rFonts w:cstheme="minorHAnsi"/>
              </w:rPr>
            </w:pPr>
            <w:r w:rsidRPr="008E54C0">
              <w:t>12</w:t>
            </w:r>
          </w:p>
        </w:tc>
        <w:tc>
          <w:tcPr>
            <w:tcW w:w="7625" w:type="dxa"/>
          </w:tcPr>
          <w:p w14:paraId="3F62BF81" w14:textId="3F5A0C77" w:rsidR="00836B21" w:rsidRPr="00577A54" w:rsidRDefault="00836B21" w:rsidP="00836B21">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8E54C0">
              <w:t>PH - rent with subsidy</w:t>
            </w:r>
          </w:p>
        </w:tc>
      </w:tr>
      <w:tr w:rsidR="00836B21" w:rsidRPr="00577A54" w14:paraId="04C5E8B6" w14:textId="77777777" w:rsidTr="005F4836">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25" w:type="dxa"/>
          </w:tcPr>
          <w:p w14:paraId="65ED3DF4" w14:textId="30A198FF" w:rsidR="00836B21" w:rsidRPr="00577A54" w:rsidRDefault="00836B21" w:rsidP="00836B21">
            <w:pPr>
              <w:spacing w:before="0" w:after="0"/>
              <w:rPr>
                <w:rFonts w:cstheme="minorHAnsi"/>
              </w:rPr>
            </w:pPr>
            <w:r w:rsidRPr="008E54C0">
              <w:t>13</w:t>
            </w:r>
          </w:p>
        </w:tc>
        <w:tc>
          <w:tcPr>
            <w:tcW w:w="7625" w:type="dxa"/>
          </w:tcPr>
          <w:p w14:paraId="596EA53D" w14:textId="724A22D7" w:rsidR="00836B21" w:rsidRPr="00577A54" w:rsidRDefault="00836B21" w:rsidP="00836B21">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8E54C0">
              <w:t>Foster care</w:t>
            </w:r>
          </w:p>
        </w:tc>
      </w:tr>
      <w:tr w:rsidR="00836B21" w:rsidRPr="00577A54" w14:paraId="78B89591" w14:textId="77777777" w:rsidTr="005F4836">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25" w:type="dxa"/>
          </w:tcPr>
          <w:p w14:paraId="377D2F89" w14:textId="01F7628F" w:rsidR="00836B21" w:rsidRPr="00577A54" w:rsidRDefault="00836B21" w:rsidP="00836B21">
            <w:pPr>
              <w:spacing w:before="0" w:after="0"/>
              <w:rPr>
                <w:rFonts w:cstheme="minorHAnsi"/>
              </w:rPr>
            </w:pPr>
            <w:r w:rsidRPr="008E54C0">
              <w:t>14</w:t>
            </w:r>
          </w:p>
        </w:tc>
        <w:tc>
          <w:tcPr>
            <w:tcW w:w="7625" w:type="dxa"/>
          </w:tcPr>
          <w:p w14:paraId="5895750F" w14:textId="54BFAD9B" w:rsidR="00836B21" w:rsidRPr="00577A54" w:rsidRDefault="00836B21" w:rsidP="00836B21">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8E54C0">
              <w:t>Long-term care</w:t>
            </w:r>
          </w:p>
        </w:tc>
      </w:tr>
      <w:tr w:rsidR="00836B21" w:rsidRPr="00577A54" w14:paraId="3D8B3224" w14:textId="77777777" w:rsidTr="005F4836">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25" w:type="dxa"/>
          </w:tcPr>
          <w:p w14:paraId="5C4EC2B3" w14:textId="2581A6A8" w:rsidR="00836B21" w:rsidRPr="00577A54" w:rsidRDefault="00836B21" w:rsidP="00836B21">
            <w:pPr>
              <w:spacing w:before="0" w:after="0"/>
              <w:rPr>
                <w:rFonts w:cstheme="minorHAnsi"/>
              </w:rPr>
            </w:pPr>
            <w:r w:rsidRPr="008E54C0">
              <w:t>15</w:t>
            </w:r>
          </w:p>
        </w:tc>
        <w:tc>
          <w:tcPr>
            <w:tcW w:w="7625" w:type="dxa"/>
          </w:tcPr>
          <w:p w14:paraId="549043F0" w14:textId="1EBD9D65" w:rsidR="00836B21" w:rsidRPr="00577A54" w:rsidRDefault="00836B21" w:rsidP="00836B21">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8E54C0">
              <w:t>Institutions - incarceration</w:t>
            </w:r>
          </w:p>
        </w:tc>
      </w:tr>
      <w:tr w:rsidR="00836B21" w:rsidRPr="00577A54" w14:paraId="502DC71C" w14:textId="77777777" w:rsidTr="005F4836">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25" w:type="dxa"/>
          </w:tcPr>
          <w:p w14:paraId="200F74C2" w14:textId="5D8B8EF1" w:rsidR="00836B21" w:rsidRPr="00577A54" w:rsidRDefault="00836B21" w:rsidP="00836B21">
            <w:pPr>
              <w:spacing w:before="0" w:after="0"/>
              <w:rPr>
                <w:rFonts w:cstheme="minorHAnsi"/>
              </w:rPr>
            </w:pPr>
            <w:r w:rsidRPr="008E54C0">
              <w:t>16</w:t>
            </w:r>
          </w:p>
        </w:tc>
        <w:tc>
          <w:tcPr>
            <w:tcW w:w="7625" w:type="dxa"/>
          </w:tcPr>
          <w:p w14:paraId="0BFEFC9D" w14:textId="2D0F05F8" w:rsidR="00836B21" w:rsidRPr="00577A54" w:rsidRDefault="00836B21" w:rsidP="00836B21">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8E54C0">
              <w:t>Institutions - medical</w:t>
            </w:r>
          </w:p>
        </w:tc>
      </w:tr>
      <w:tr w:rsidR="00836B21" w:rsidRPr="00577A54" w14:paraId="5F12AD02" w14:textId="77777777" w:rsidTr="00C7183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25" w:type="dxa"/>
          </w:tcPr>
          <w:p w14:paraId="0EC4F02C" w14:textId="3464B384" w:rsidR="00836B21" w:rsidRPr="00384DFD" w:rsidRDefault="00836B21" w:rsidP="00836B21">
            <w:pPr>
              <w:spacing w:before="0" w:after="0"/>
            </w:pPr>
            <w:r w:rsidRPr="008E54C0">
              <w:t>99</w:t>
            </w:r>
          </w:p>
        </w:tc>
        <w:tc>
          <w:tcPr>
            <w:tcW w:w="7625" w:type="dxa"/>
          </w:tcPr>
          <w:p w14:paraId="343E8F78" w14:textId="1647A02E" w:rsidR="00836B21" w:rsidRPr="00384DFD" w:rsidRDefault="00836B21" w:rsidP="00836B21">
            <w:pPr>
              <w:spacing w:before="0" w:after="0"/>
              <w:cnfStyle w:val="000000010000" w:firstRow="0" w:lastRow="0" w:firstColumn="0" w:lastColumn="0" w:oddVBand="0" w:evenVBand="0" w:oddHBand="0" w:evenHBand="1" w:firstRowFirstColumn="0" w:firstRowLastColumn="0" w:lastRowFirstColumn="0" w:lastRowLastColumn="0"/>
            </w:pPr>
            <w:r w:rsidRPr="008E54C0">
              <w:t>Unknown</w:t>
            </w:r>
          </w:p>
        </w:tc>
      </w:tr>
    </w:tbl>
    <w:p w14:paraId="06E6D6B9" w14:textId="0F523DC1" w:rsidR="00836B21" w:rsidRDefault="00836B21" w:rsidP="00836B21">
      <w:r>
        <w:t>S</w:t>
      </w:r>
      <w:r w:rsidRPr="00A6067F">
        <w:t xml:space="preserve">et </w:t>
      </w:r>
      <w:r w:rsidRPr="0060237C">
        <w:rPr>
          <w:b/>
        </w:rPr>
        <w:t>xLivingSit</w:t>
      </w:r>
      <w:r w:rsidRPr="00A6067F">
        <w:t xml:space="preserve"> = -1</w:t>
      </w:r>
      <w:r>
        <w:t xml:space="preserve"> for households not served in project group during the report period (</w:t>
      </w:r>
      <w:r w:rsidRPr="00655B0F">
        <w:rPr>
          <w:b/>
        </w:rPr>
        <w:t>xStatus</w:t>
      </w:r>
      <w:r w:rsidRPr="00A6067F">
        <w:t xml:space="preserve"> </w:t>
      </w:r>
      <w:r>
        <w:t>&lt; 10)</w:t>
      </w:r>
      <w:r w:rsidR="004873DC">
        <w:t xml:space="preserve">. </w:t>
      </w:r>
    </w:p>
    <w:p w14:paraId="6117C657" w14:textId="6820DE68" w:rsidR="00944883" w:rsidRDefault="00944883" w:rsidP="00836B21">
      <w:r>
        <w:t xml:space="preserve">Set </w:t>
      </w:r>
      <w:r>
        <w:rPr>
          <w:b/>
          <w:bCs/>
        </w:rPr>
        <w:t xml:space="preserve">ESTLivingSit </w:t>
      </w:r>
      <w:r>
        <w:t>= 99 for any household where tlsa_HHID.</w:t>
      </w:r>
      <w:r w:rsidRPr="001A0862">
        <w:rPr>
          <w:b/>
          <w:bCs/>
        </w:rPr>
        <w:t>EntryDate</w:t>
      </w:r>
      <w:r>
        <w:t xml:space="preserve"> &lt;&gt; hmis_Enrollment.</w:t>
      </w:r>
      <w:r w:rsidRPr="001A0862">
        <w:rPr>
          <w:i/>
          <w:iCs/>
        </w:rPr>
        <w:t>EntryDate</w:t>
      </w:r>
      <w:r>
        <w:t xml:space="preserve"> (i.e., night-by-night enrollments where the HMIS entry date did not correspond to a </w:t>
      </w:r>
      <w:r w:rsidRPr="001A0862">
        <w:rPr>
          <w:i/>
          <w:iCs/>
        </w:rPr>
        <w:t>BedNightDate</w:t>
      </w:r>
      <w:r>
        <w:t>).</w:t>
      </w:r>
    </w:p>
    <w:p w14:paraId="502E8931" w14:textId="185A46B8" w:rsidR="0085574A" w:rsidRPr="00A6067F" w:rsidRDefault="00836B21" w:rsidP="005F4836">
      <w:r>
        <w:t xml:space="preserve">For </w:t>
      </w:r>
      <w:r w:rsidR="00944883">
        <w:t xml:space="preserve">other </w:t>
      </w:r>
      <w:r>
        <w:t>households (</w:t>
      </w:r>
      <w:r w:rsidRPr="00655B0F">
        <w:rPr>
          <w:b/>
        </w:rPr>
        <w:t>xStatus</w:t>
      </w:r>
      <w:r w:rsidRPr="005F4836">
        <w:rPr>
          <w:bCs/>
        </w:rPr>
        <w:t xml:space="preserve"> &gt;</w:t>
      </w:r>
      <w:r w:rsidR="000D271E">
        <w:rPr>
          <w:bCs/>
        </w:rPr>
        <w:t xml:space="preserve"> 2</w:t>
      </w:r>
      <w:r w:rsidRPr="005F4836">
        <w:rPr>
          <w:bCs/>
        </w:rPr>
        <w:t>)</w:t>
      </w:r>
      <w:r>
        <w:t xml:space="preserve">, </w:t>
      </w:r>
      <w:r w:rsidRPr="006B4F91">
        <w:rPr>
          <w:b/>
          <w:bCs/>
        </w:rPr>
        <w:t>x</w:t>
      </w:r>
      <w:r>
        <w:rPr>
          <w:b/>
          <w:bCs/>
        </w:rPr>
        <w:t>LivingSit</w:t>
      </w:r>
      <w:r>
        <w:t xml:space="preserve"> is based </w:t>
      </w:r>
      <w:r w:rsidR="00993238">
        <w:t xml:space="preserve">on </w:t>
      </w:r>
      <w:r w:rsidR="001C3A54" w:rsidRPr="00B678E4">
        <w:rPr>
          <w:i/>
          <w:iCs/>
        </w:rPr>
        <w:t>LivingSituation</w:t>
      </w:r>
      <w:r w:rsidR="001C3A54">
        <w:t xml:space="preserve"> for </w:t>
      </w:r>
      <w:r>
        <w:t xml:space="preserve">the enrollment with the earliest </w:t>
      </w:r>
      <w:r w:rsidRPr="00836B21">
        <w:rPr>
          <w:i/>
          <w:iCs/>
        </w:rPr>
        <w:t>EntryDate</w:t>
      </w:r>
      <w:r w:rsidRPr="00A6067F">
        <w:t xml:space="preserve"> </w:t>
      </w:r>
      <w:r>
        <w:t>for the project group using the crosswalk belo</w:t>
      </w:r>
      <w:r w:rsidRPr="00A6067F">
        <w:t>w</w:t>
      </w:r>
      <w:r>
        <w:t>.</w:t>
      </w:r>
    </w:p>
    <w:tbl>
      <w:tblPr>
        <w:tblStyle w:val="Style11"/>
        <w:tblW w:w="9150" w:type="dxa"/>
        <w:tblLook w:val="04A0" w:firstRow="1" w:lastRow="0" w:firstColumn="1" w:lastColumn="0" w:noHBand="0" w:noVBand="1"/>
      </w:tblPr>
      <w:tblGrid>
        <w:gridCol w:w="1638"/>
        <w:gridCol w:w="5940"/>
        <w:gridCol w:w="1572"/>
      </w:tblGrid>
      <w:tr w:rsidR="0085574A" w:rsidRPr="00107D01" w14:paraId="0A56DC9B" w14:textId="77777777" w:rsidTr="00C71837">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1638" w:type="dxa"/>
          </w:tcPr>
          <w:p w14:paraId="2451F691" w14:textId="77777777" w:rsidR="0085574A" w:rsidRPr="008743AE" w:rsidRDefault="0085574A" w:rsidP="00C71837">
            <w:pPr>
              <w:spacing w:before="0" w:after="0"/>
              <w:rPr>
                <w:rFonts w:cstheme="minorHAnsi"/>
              </w:rPr>
            </w:pPr>
            <w:r w:rsidRPr="008743AE">
              <w:rPr>
                <w:rFonts w:cstheme="minorHAnsi"/>
              </w:rPr>
              <w:t>HMIS Value</w:t>
            </w:r>
          </w:p>
        </w:tc>
        <w:tc>
          <w:tcPr>
            <w:tcW w:w="5940" w:type="dxa"/>
          </w:tcPr>
          <w:p w14:paraId="776CE360" w14:textId="77777777" w:rsidR="0085574A" w:rsidRPr="008743AE" w:rsidRDefault="0085574A" w:rsidP="00C71837">
            <w:pPr>
              <w:spacing w:before="0" w:after="0"/>
              <w:cnfStyle w:val="100000000000" w:firstRow="1" w:lastRow="0" w:firstColumn="0" w:lastColumn="0" w:oddVBand="0" w:evenVBand="0" w:oddHBand="0" w:evenHBand="0" w:firstRowFirstColumn="0" w:firstRowLastColumn="0" w:lastRowFirstColumn="0" w:lastRowLastColumn="0"/>
              <w:rPr>
                <w:rFonts w:cstheme="minorHAnsi"/>
              </w:rPr>
            </w:pPr>
            <w:r w:rsidRPr="008743AE">
              <w:rPr>
                <w:rFonts w:cstheme="minorHAnsi"/>
              </w:rPr>
              <w:t>HMIS Response Category</w:t>
            </w:r>
          </w:p>
        </w:tc>
        <w:tc>
          <w:tcPr>
            <w:tcW w:w="1572" w:type="dxa"/>
          </w:tcPr>
          <w:p w14:paraId="275BDDC0" w14:textId="77777777" w:rsidR="0085574A" w:rsidRPr="008743AE" w:rsidRDefault="0085574A" w:rsidP="00C71837">
            <w:pPr>
              <w:spacing w:before="0" w:after="0"/>
              <w:cnfStyle w:val="100000000000" w:firstRow="1" w:lastRow="0" w:firstColumn="0" w:lastColumn="0" w:oddVBand="0" w:evenVBand="0" w:oddHBand="0" w:evenHBand="0" w:firstRowFirstColumn="0" w:firstRowLastColumn="0" w:lastRowFirstColumn="0" w:lastRowLastColumn="0"/>
              <w:rPr>
                <w:rFonts w:cstheme="minorHAnsi"/>
              </w:rPr>
            </w:pPr>
            <w:r w:rsidRPr="008743AE">
              <w:rPr>
                <w:rFonts w:cstheme="minorHAnsi"/>
              </w:rPr>
              <w:t>LSA Value</w:t>
            </w:r>
          </w:p>
        </w:tc>
      </w:tr>
      <w:tr w:rsidR="00FE6430" w:rsidRPr="00445256" w14:paraId="7BFF1C7C" w14:textId="77777777" w:rsidTr="009A7EC0">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tcPr>
          <w:p w14:paraId="4CCBA432" w14:textId="77777777" w:rsidR="00FE6430" w:rsidRPr="00445256" w:rsidRDefault="00FE6430" w:rsidP="009A7EC0">
            <w:pPr>
              <w:spacing w:before="0" w:after="0"/>
              <w:rPr>
                <w:rFonts w:cstheme="minorHAnsi"/>
              </w:rPr>
            </w:pPr>
            <w:r w:rsidRPr="00445256">
              <w:rPr>
                <w:rFonts w:cstheme="minorHAnsi"/>
              </w:rPr>
              <w:t>32</w:t>
            </w:r>
          </w:p>
        </w:tc>
        <w:tc>
          <w:tcPr>
            <w:tcW w:w="5940" w:type="dxa"/>
          </w:tcPr>
          <w:p w14:paraId="3B66E962" w14:textId="77777777" w:rsidR="00FE6430" w:rsidRPr="00445256" w:rsidRDefault="00FE6430" w:rsidP="009A7EC0">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rPr>
                <w:rFonts w:cstheme="minorHAnsi"/>
              </w:rPr>
              <w:t>Host home (non-crisis)</w:t>
            </w:r>
          </w:p>
        </w:tc>
        <w:tc>
          <w:tcPr>
            <w:tcW w:w="1572" w:type="dxa"/>
          </w:tcPr>
          <w:p w14:paraId="7614188F" w14:textId="7CB3D64A" w:rsidR="00FE6430" w:rsidRPr="000469F6" w:rsidRDefault="00AF7380" w:rsidP="009A7EC0">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0469F6">
              <w:rPr>
                <w:rFonts w:cstheme="minorHAnsi"/>
              </w:rPr>
              <w:t>4</w:t>
            </w:r>
          </w:p>
        </w:tc>
      </w:tr>
      <w:tr w:rsidR="0085574A" w:rsidRPr="00445256" w14:paraId="6AB657EF" w14:textId="77777777" w:rsidTr="00C7183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tcPr>
          <w:p w14:paraId="4159CF38" w14:textId="77777777" w:rsidR="0085574A" w:rsidRPr="00445256" w:rsidRDefault="0085574A" w:rsidP="00C71837">
            <w:pPr>
              <w:spacing w:before="0" w:after="0"/>
              <w:rPr>
                <w:rFonts w:cstheme="minorHAnsi"/>
              </w:rPr>
            </w:pPr>
            <w:r w:rsidRPr="00445256">
              <w:rPr>
                <w:rFonts w:cstheme="minorHAnsi"/>
              </w:rPr>
              <w:t>16</w:t>
            </w:r>
          </w:p>
        </w:tc>
        <w:tc>
          <w:tcPr>
            <w:tcW w:w="5940" w:type="dxa"/>
          </w:tcPr>
          <w:p w14:paraId="2D6F77EE" w14:textId="77777777" w:rsidR="0085574A" w:rsidRPr="00445256" w:rsidRDefault="0085574A" w:rsidP="00C71837">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445256">
              <w:rPr>
                <w:rFonts w:cstheme="minorHAnsi"/>
              </w:rPr>
              <w:t>Place not meant for habitation</w:t>
            </w:r>
          </w:p>
        </w:tc>
        <w:tc>
          <w:tcPr>
            <w:tcW w:w="1572" w:type="dxa"/>
          </w:tcPr>
          <w:p w14:paraId="28589E1C" w14:textId="77777777" w:rsidR="0085574A" w:rsidRPr="00445256" w:rsidRDefault="0085574A" w:rsidP="00C71837">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445256">
              <w:rPr>
                <w:rFonts w:cstheme="minorHAnsi"/>
              </w:rPr>
              <w:t>1</w:t>
            </w:r>
          </w:p>
        </w:tc>
      </w:tr>
      <w:tr w:rsidR="0085574A" w:rsidRPr="00445256" w14:paraId="2E64B39C" w14:textId="77777777" w:rsidTr="00C71837">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tcPr>
          <w:p w14:paraId="70585BC4" w14:textId="77777777" w:rsidR="0085574A" w:rsidRPr="00445256" w:rsidRDefault="0085574A" w:rsidP="00C71837">
            <w:pPr>
              <w:spacing w:before="0" w:after="0"/>
              <w:rPr>
                <w:rFonts w:cstheme="minorHAnsi"/>
              </w:rPr>
            </w:pPr>
            <w:r w:rsidRPr="00445256">
              <w:rPr>
                <w:rFonts w:cstheme="minorHAnsi"/>
              </w:rPr>
              <w:t>1</w:t>
            </w:r>
          </w:p>
        </w:tc>
        <w:tc>
          <w:tcPr>
            <w:tcW w:w="5940" w:type="dxa"/>
          </w:tcPr>
          <w:p w14:paraId="08C55648" w14:textId="77777777" w:rsidR="0085574A" w:rsidRPr="00445256" w:rsidRDefault="0085574A" w:rsidP="00C71837">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rPr>
                <w:rFonts w:cstheme="minorHAnsi"/>
              </w:rPr>
              <w:t>Emergency shelter</w:t>
            </w:r>
          </w:p>
        </w:tc>
        <w:tc>
          <w:tcPr>
            <w:tcW w:w="1572" w:type="dxa"/>
          </w:tcPr>
          <w:p w14:paraId="158BC72D" w14:textId="77777777" w:rsidR="0085574A" w:rsidRPr="00445256" w:rsidRDefault="0085574A" w:rsidP="00C71837">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rPr>
                <w:rFonts w:cstheme="minorHAnsi"/>
              </w:rPr>
              <w:t>2</w:t>
            </w:r>
          </w:p>
        </w:tc>
      </w:tr>
      <w:tr w:rsidR="0085574A" w:rsidRPr="00445256" w14:paraId="2523E193" w14:textId="77777777" w:rsidTr="00C7183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tcPr>
          <w:p w14:paraId="684B2C3B" w14:textId="77777777" w:rsidR="0085574A" w:rsidRPr="00445256" w:rsidRDefault="0085574A" w:rsidP="00C71837">
            <w:pPr>
              <w:spacing w:before="0" w:after="0"/>
              <w:rPr>
                <w:rFonts w:cstheme="minorHAnsi"/>
              </w:rPr>
            </w:pPr>
            <w:r w:rsidRPr="00445256">
              <w:rPr>
                <w:rFonts w:cstheme="minorHAnsi"/>
              </w:rPr>
              <w:t>18</w:t>
            </w:r>
          </w:p>
        </w:tc>
        <w:tc>
          <w:tcPr>
            <w:tcW w:w="5940" w:type="dxa"/>
          </w:tcPr>
          <w:p w14:paraId="26ECB4FE" w14:textId="77777777" w:rsidR="0085574A" w:rsidRPr="00445256" w:rsidRDefault="0085574A" w:rsidP="00C71837">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445256">
              <w:rPr>
                <w:rFonts w:cstheme="minorHAnsi"/>
              </w:rPr>
              <w:t>Safe Haven</w:t>
            </w:r>
          </w:p>
        </w:tc>
        <w:tc>
          <w:tcPr>
            <w:tcW w:w="1572" w:type="dxa"/>
          </w:tcPr>
          <w:p w14:paraId="61E83AC7" w14:textId="77777777" w:rsidR="0085574A" w:rsidRPr="00445256" w:rsidRDefault="0085574A" w:rsidP="00C71837">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445256">
              <w:rPr>
                <w:rFonts w:cstheme="minorHAnsi"/>
              </w:rPr>
              <w:t>2</w:t>
            </w:r>
          </w:p>
        </w:tc>
      </w:tr>
      <w:tr w:rsidR="007327FC" w:rsidRPr="00445256" w14:paraId="699899C2" w14:textId="77777777" w:rsidTr="00C71837">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tcPr>
          <w:p w14:paraId="1665FB2B" w14:textId="6BBC0B1D" w:rsidR="007327FC" w:rsidRPr="00445256" w:rsidRDefault="007327FC" w:rsidP="00C71837">
            <w:pPr>
              <w:spacing w:before="0" w:after="0"/>
              <w:rPr>
                <w:rFonts w:cstheme="minorHAnsi"/>
              </w:rPr>
            </w:pPr>
            <w:r w:rsidRPr="00445256">
              <w:rPr>
                <w:rFonts w:cstheme="minorHAnsi"/>
              </w:rPr>
              <w:t>27</w:t>
            </w:r>
          </w:p>
        </w:tc>
        <w:tc>
          <w:tcPr>
            <w:tcW w:w="5940" w:type="dxa"/>
          </w:tcPr>
          <w:p w14:paraId="61615EE3" w14:textId="6462713D" w:rsidR="007327FC" w:rsidRPr="00445256" w:rsidRDefault="007327FC" w:rsidP="00C71837">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rPr>
                <w:rFonts w:cstheme="minorHAnsi"/>
              </w:rPr>
              <w:t>Interim housing</w:t>
            </w:r>
            <w:r w:rsidRPr="00445256">
              <w:rPr>
                <w:rStyle w:val="FootnoteReference"/>
                <w:rFonts w:cstheme="minorHAnsi"/>
              </w:rPr>
              <w:footnoteReference w:id="2"/>
            </w:r>
          </w:p>
        </w:tc>
        <w:tc>
          <w:tcPr>
            <w:tcW w:w="1572" w:type="dxa"/>
          </w:tcPr>
          <w:p w14:paraId="6F820221" w14:textId="79985785" w:rsidR="007327FC" w:rsidRPr="00445256" w:rsidRDefault="007327FC" w:rsidP="00C71837">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rPr>
                <w:rFonts w:cstheme="minorHAnsi"/>
              </w:rPr>
              <w:t>3</w:t>
            </w:r>
          </w:p>
        </w:tc>
      </w:tr>
      <w:tr w:rsidR="0085574A" w:rsidRPr="00445256" w14:paraId="3E3523FE" w14:textId="77777777" w:rsidTr="00C7183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tcPr>
          <w:p w14:paraId="7DAE6501" w14:textId="77777777" w:rsidR="0085574A" w:rsidRPr="00445256" w:rsidRDefault="0085574A" w:rsidP="00C71837">
            <w:pPr>
              <w:spacing w:before="0" w:after="0"/>
              <w:rPr>
                <w:rFonts w:cstheme="minorHAnsi"/>
              </w:rPr>
            </w:pPr>
            <w:r w:rsidRPr="00445256">
              <w:rPr>
                <w:rFonts w:cstheme="minorHAnsi"/>
              </w:rPr>
              <w:t>2</w:t>
            </w:r>
          </w:p>
        </w:tc>
        <w:tc>
          <w:tcPr>
            <w:tcW w:w="5940" w:type="dxa"/>
          </w:tcPr>
          <w:p w14:paraId="2665E308" w14:textId="77777777" w:rsidR="0085574A" w:rsidRPr="00445256" w:rsidRDefault="0085574A" w:rsidP="00C71837">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445256">
              <w:rPr>
                <w:rFonts w:cstheme="minorHAnsi"/>
              </w:rPr>
              <w:t>Transitional housing for homeless persons</w:t>
            </w:r>
          </w:p>
        </w:tc>
        <w:tc>
          <w:tcPr>
            <w:tcW w:w="1572" w:type="dxa"/>
          </w:tcPr>
          <w:p w14:paraId="2DC37390" w14:textId="77777777" w:rsidR="0085574A" w:rsidRPr="00445256" w:rsidRDefault="0085574A" w:rsidP="00C71837">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445256">
              <w:rPr>
                <w:rFonts w:cstheme="minorHAnsi"/>
              </w:rPr>
              <w:t>4</w:t>
            </w:r>
          </w:p>
        </w:tc>
      </w:tr>
      <w:tr w:rsidR="0085574A" w:rsidRPr="00445256" w14:paraId="44A6BD0A" w14:textId="77777777" w:rsidTr="00C71837">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tcPr>
          <w:p w14:paraId="17B2A875" w14:textId="77777777" w:rsidR="0085574A" w:rsidRPr="00445256" w:rsidRDefault="0085574A" w:rsidP="00C71837">
            <w:pPr>
              <w:spacing w:before="0" w:after="0"/>
              <w:rPr>
                <w:rFonts w:cstheme="minorHAnsi"/>
              </w:rPr>
            </w:pPr>
            <w:r w:rsidRPr="00445256">
              <w:rPr>
                <w:rFonts w:cstheme="minorHAnsi"/>
              </w:rPr>
              <w:t>14</w:t>
            </w:r>
          </w:p>
        </w:tc>
        <w:tc>
          <w:tcPr>
            <w:tcW w:w="5940" w:type="dxa"/>
          </w:tcPr>
          <w:p w14:paraId="3BF55A89" w14:textId="77777777" w:rsidR="0085574A" w:rsidRPr="00445256" w:rsidRDefault="0085574A" w:rsidP="00C71837">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rPr>
                <w:rFonts w:cstheme="minorHAnsi"/>
              </w:rPr>
              <w:t>Hotel or motel paid for without ES voucher</w:t>
            </w:r>
          </w:p>
        </w:tc>
        <w:tc>
          <w:tcPr>
            <w:tcW w:w="1572" w:type="dxa"/>
          </w:tcPr>
          <w:p w14:paraId="4E9EFEEE" w14:textId="77777777" w:rsidR="0085574A" w:rsidRPr="00445256" w:rsidRDefault="0085574A" w:rsidP="00C71837">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rPr>
                <w:rFonts w:cstheme="minorHAnsi"/>
              </w:rPr>
              <w:t>5</w:t>
            </w:r>
          </w:p>
        </w:tc>
      </w:tr>
      <w:tr w:rsidR="0085574A" w:rsidRPr="00445256" w14:paraId="5ACF8A3F" w14:textId="77777777" w:rsidTr="00C7183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tcPr>
          <w:p w14:paraId="4BAEF489" w14:textId="6A5F4BC0" w:rsidR="0085574A" w:rsidRPr="00445256" w:rsidRDefault="00836B21" w:rsidP="00C71837">
            <w:pPr>
              <w:spacing w:before="0" w:after="0"/>
              <w:rPr>
                <w:rFonts w:cstheme="minorHAnsi"/>
              </w:rPr>
            </w:pPr>
            <w:r w:rsidRPr="00445256">
              <w:rPr>
                <w:rFonts w:cstheme="minorHAnsi"/>
              </w:rPr>
              <w:t>29</w:t>
            </w:r>
          </w:p>
        </w:tc>
        <w:tc>
          <w:tcPr>
            <w:tcW w:w="5940" w:type="dxa"/>
          </w:tcPr>
          <w:p w14:paraId="11E805B0" w14:textId="77777777" w:rsidR="0085574A" w:rsidRPr="00445256" w:rsidRDefault="0085574A" w:rsidP="00C71837">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445256">
              <w:rPr>
                <w:rFonts w:cstheme="minorHAnsi"/>
              </w:rPr>
              <w:t>Residential project with no homeless criteria</w:t>
            </w:r>
          </w:p>
        </w:tc>
        <w:tc>
          <w:tcPr>
            <w:tcW w:w="1572" w:type="dxa"/>
          </w:tcPr>
          <w:p w14:paraId="0D2EE338" w14:textId="77777777" w:rsidR="0085574A" w:rsidRPr="00445256" w:rsidRDefault="0085574A" w:rsidP="00C71837">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445256">
              <w:rPr>
                <w:rFonts w:cstheme="minorHAnsi"/>
              </w:rPr>
              <w:t>6</w:t>
            </w:r>
          </w:p>
        </w:tc>
      </w:tr>
      <w:tr w:rsidR="0085574A" w:rsidRPr="00445256" w14:paraId="252B14A3" w14:textId="77777777" w:rsidTr="00C71837">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tcPr>
          <w:p w14:paraId="66F787D9" w14:textId="26A131A4" w:rsidR="0085574A" w:rsidRPr="00445256" w:rsidRDefault="00836B21" w:rsidP="00C71837">
            <w:pPr>
              <w:spacing w:before="0" w:after="0"/>
              <w:rPr>
                <w:rFonts w:cstheme="minorHAnsi"/>
              </w:rPr>
            </w:pPr>
            <w:r w:rsidRPr="00445256">
              <w:rPr>
                <w:rFonts w:cstheme="minorHAnsi"/>
              </w:rPr>
              <w:t>35</w:t>
            </w:r>
          </w:p>
        </w:tc>
        <w:tc>
          <w:tcPr>
            <w:tcW w:w="5940" w:type="dxa"/>
          </w:tcPr>
          <w:p w14:paraId="41237E6D" w14:textId="77777777" w:rsidR="0085574A" w:rsidRPr="00445256" w:rsidRDefault="0085574A" w:rsidP="00C71837">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rPr>
                <w:rFonts w:cstheme="minorHAnsi"/>
              </w:rPr>
              <w:t>Staying or living with family</w:t>
            </w:r>
          </w:p>
        </w:tc>
        <w:tc>
          <w:tcPr>
            <w:tcW w:w="1572" w:type="dxa"/>
          </w:tcPr>
          <w:p w14:paraId="09B5F956" w14:textId="77777777" w:rsidR="0085574A" w:rsidRPr="00445256" w:rsidRDefault="0085574A" w:rsidP="00C71837">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rPr>
                <w:rFonts w:cstheme="minorHAnsi"/>
              </w:rPr>
              <w:t>7</w:t>
            </w:r>
          </w:p>
        </w:tc>
      </w:tr>
      <w:tr w:rsidR="0085574A" w:rsidRPr="00445256" w14:paraId="71F4104A" w14:textId="77777777" w:rsidTr="00C7183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tcPr>
          <w:p w14:paraId="00C37421" w14:textId="1E4152A3" w:rsidR="0085574A" w:rsidRPr="00445256" w:rsidRDefault="00836B21" w:rsidP="00C71837">
            <w:pPr>
              <w:spacing w:before="0" w:after="0"/>
              <w:rPr>
                <w:rFonts w:cstheme="minorHAnsi"/>
              </w:rPr>
            </w:pPr>
            <w:r w:rsidRPr="00445256">
              <w:rPr>
                <w:rFonts w:cstheme="minorHAnsi"/>
              </w:rPr>
              <w:t>36</w:t>
            </w:r>
          </w:p>
        </w:tc>
        <w:tc>
          <w:tcPr>
            <w:tcW w:w="5940" w:type="dxa"/>
          </w:tcPr>
          <w:p w14:paraId="654AD154" w14:textId="77777777" w:rsidR="0085574A" w:rsidRPr="00445256" w:rsidRDefault="0085574A" w:rsidP="00C71837">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445256">
              <w:rPr>
                <w:rFonts w:cstheme="minorHAnsi"/>
              </w:rPr>
              <w:t>Staying or living with friends</w:t>
            </w:r>
          </w:p>
        </w:tc>
        <w:tc>
          <w:tcPr>
            <w:tcW w:w="1572" w:type="dxa"/>
          </w:tcPr>
          <w:p w14:paraId="024D7E54" w14:textId="77777777" w:rsidR="0085574A" w:rsidRPr="00445256" w:rsidRDefault="0085574A" w:rsidP="00C71837">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445256">
              <w:rPr>
                <w:rFonts w:cstheme="minorHAnsi"/>
              </w:rPr>
              <w:t>8</w:t>
            </w:r>
          </w:p>
        </w:tc>
      </w:tr>
      <w:tr w:rsidR="0085574A" w:rsidRPr="00445256" w14:paraId="70FF52DD" w14:textId="77777777" w:rsidTr="00C71837">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tcPr>
          <w:p w14:paraId="3B21D46E" w14:textId="77777777" w:rsidR="0085574A" w:rsidRPr="00445256" w:rsidRDefault="0085574A" w:rsidP="00C71837">
            <w:pPr>
              <w:spacing w:before="0" w:after="0"/>
              <w:rPr>
                <w:rFonts w:cstheme="minorHAnsi"/>
              </w:rPr>
            </w:pPr>
            <w:r w:rsidRPr="00445256">
              <w:rPr>
                <w:rFonts w:cstheme="minorHAnsi"/>
              </w:rPr>
              <w:t>3</w:t>
            </w:r>
          </w:p>
        </w:tc>
        <w:tc>
          <w:tcPr>
            <w:tcW w:w="5940" w:type="dxa"/>
          </w:tcPr>
          <w:p w14:paraId="1BDF5FF2" w14:textId="77777777" w:rsidR="0085574A" w:rsidRPr="00445256" w:rsidRDefault="0085574A" w:rsidP="00C71837">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rPr>
                <w:rFonts w:cstheme="minorHAnsi"/>
              </w:rPr>
              <w:t>Permanent housing for formerly homeless persons</w:t>
            </w:r>
          </w:p>
        </w:tc>
        <w:tc>
          <w:tcPr>
            <w:tcW w:w="1572" w:type="dxa"/>
          </w:tcPr>
          <w:p w14:paraId="6370948A" w14:textId="77777777" w:rsidR="0085574A" w:rsidRPr="00445256" w:rsidRDefault="0085574A" w:rsidP="00C71837">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rPr>
                <w:rFonts w:cstheme="minorHAnsi"/>
              </w:rPr>
              <w:t>9</w:t>
            </w:r>
          </w:p>
        </w:tc>
      </w:tr>
      <w:tr w:rsidR="0085574A" w:rsidRPr="00445256" w14:paraId="2A4CBDB7" w14:textId="77777777" w:rsidTr="00C7183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tcPr>
          <w:p w14:paraId="0E1AD53C" w14:textId="77777777" w:rsidR="0085574A" w:rsidRPr="00445256" w:rsidRDefault="0085574A" w:rsidP="00C71837">
            <w:pPr>
              <w:spacing w:before="0" w:after="0"/>
              <w:rPr>
                <w:rFonts w:cstheme="minorHAnsi"/>
              </w:rPr>
            </w:pPr>
            <w:r w:rsidRPr="00445256">
              <w:rPr>
                <w:rFonts w:cstheme="minorHAnsi"/>
              </w:rPr>
              <w:t>21</w:t>
            </w:r>
          </w:p>
        </w:tc>
        <w:tc>
          <w:tcPr>
            <w:tcW w:w="5940" w:type="dxa"/>
          </w:tcPr>
          <w:p w14:paraId="36731678" w14:textId="77777777" w:rsidR="0085574A" w:rsidRPr="00445256" w:rsidRDefault="0085574A" w:rsidP="00C71837">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445256">
              <w:rPr>
                <w:rFonts w:cstheme="minorHAnsi"/>
              </w:rPr>
              <w:t>Owned by client, with ongoing housing subsidy</w:t>
            </w:r>
          </w:p>
        </w:tc>
        <w:tc>
          <w:tcPr>
            <w:tcW w:w="1572" w:type="dxa"/>
          </w:tcPr>
          <w:p w14:paraId="7831D1DB" w14:textId="77777777" w:rsidR="0085574A" w:rsidRPr="00445256" w:rsidRDefault="0085574A" w:rsidP="00C71837">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445256">
              <w:rPr>
                <w:rFonts w:cstheme="minorHAnsi"/>
              </w:rPr>
              <w:t>10</w:t>
            </w:r>
          </w:p>
        </w:tc>
      </w:tr>
      <w:tr w:rsidR="0085574A" w:rsidRPr="00445256" w14:paraId="321D09EF" w14:textId="77777777" w:rsidTr="00C71837">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tcPr>
          <w:p w14:paraId="5D16D265" w14:textId="00251B7E" w:rsidR="0085574A" w:rsidRPr="00445256" w:rsidRDefault="00836B21" w:rsidP="00C71837">
            <w:pPr>
              <w:spacing w:before="0" w:after="0"/>
              <w:rPr>
                <w:rFonts w:cstheme="minorHAnsi"/>
              </w:rPr>
            </w:pPr>
            <w:r w:rsidRPr="00445256">
              <w:rPr>
                <w:rFonts w:cstheme="minorHAnsi"/>
              </w:rPr>
              <w:t>11</w:t>
            </w:r>
          </w:p>
        </w:tc>
        <w:tc>
          <w:tcPr>
            <w:tcW w:w="5940" w:type="dxa"/>
          </w:tcPr>
          <w:p w14:paraId="4F926061" w14:textId="77777777" w:rsidR="0085574A" w:rsidRPr="00445256" w:rsidRDefault="0085574A" w:rsidP="00C71837">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rPr>
                <w:rFonts w:cstheme="minorHAnsi"/>
              </w:rPr>
              <w:t>Owned by client, no ongoing housing subsidy</w:t>
            </w:r>
          </w:p>
        </w:tc>
        <w:tc>
          <w:tcPr>
            <w:tcW w:w="1572" w:type="dxa"/>
          </w:tcPr>
          <w:p w14:paraId="3D885476" w14:textId="77777777" w:rsidR="0085574A" w:rsidRPr="00445256" w:rsidRDefault="0085574A" w:rsidP="00C71837">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rPr>
                <w:rFonts w:cstheme="minorHAnsi"/>
              </w:rPr>
              <w:t>10</w:t>
            </w:r>
          </w:p>
        </w:tc>
      </w:tr>
      <w:tr w:rsidR="0085574A" w:rsidRPr="00445256" w14:paraId="2E0960D1" w14:textId="77777777" w:rsidTr="00C7183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tcPr>
          <w:p w14:paraId="1F12F237" w14:textId="3B2C66CA" w:rsidR="0085574A" w:rsidRPr="00445256" w:rsidRDefault="00836B21" w:rsidP="00C71837">
            <w:pPr>
              <w:spacing w:before="0" w:after="0"/>
              <w:rPr>
                <w:rFonts w:cstheme="minorHAnsi"/>
              </w:rPr>
            </w:pPr>
            <w:r w:rsidRPr="00445256">
              <w:rPr>
                <w:rFonts w:cstheme="minorHAnsi"/>
              </w:rPr>
              <w:t>10</w:t>
            </w:r>
          </w:p>
        </w:tc>
        <w:tc>
          <w:tcPr>
            <w:tcW w:w="5940" w:type="dxa"/>
          </w:tcPr>
          <w:p w14:paraId="34E2DA09" w14:textId="77777777" w:rsidR="0085574A" w:rsidRPr="00445256" w:rsidRDefault="0085574A" w:rsidP="00C71837">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445256">
              <w:rPr>
                <w:rFonts w:cstheme="minorHAnsi"/>
              </w:rPr>
              <w:t>Rental by client, no ongoing housing subsidy</w:t>
            </w:r>
          </w:p>
        </w:tc>
        <w:tc>
          <w:tcPr>
            <w:tcW w:w="1572" w:type="dxa"/>
          </w:tcPr>
          <w:p w14:paraId="7DD34BA1" w14:textId="77777777" w:rsidR="0085574A" w:rsidRPr="00445256" w:rsidRDefault="0085574A" w:rsidP="00C71837">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445256">
              <w:rPr>
                <w:rFonts w:cstheme="minorHAnsi"/>
              </w:rPr>
              <w:t>11</w:t>
            </w:r>
          </w:p>
        </w:tc>
      </w:tr>
      <w:tr w:rsidR="0085574A" w:rsidRPr="00445256" w14:paraId="4C20E424" w14:textId="77777777" w:rsidTr="00C71837">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tcPr>
          <w:p w14:paraId="38D3F92F" w14:textId="77777777" w:rsidR="0085574A" w:rsidRPr="00445256" w:rsidRDefault="0085574A" w:rsidP="00C71837">
            <w:pPr>
              <w:spacing w:before="0" w:after="0"/>
              <w:rPr>
                <w:rFonts w:cstheme="minorHAnsi"/>
              </w:rPr>
            </w:pPr>
            <w:r w:rsidRPr="00445256">
              <w:rPr>
                <w:rFonts w:cstheme="minorHAnsi"/>
              </w:rPr>
              <w:t>19</w:t>
            </w:r>
          </w:p>
        </w:tc>
        <w:tc>
          <w:tcPr>
            <w:tcW w:w="5940" w:type="dxa"/>
          </w:tcPr>
          <w:p w14:paraId="370B4FF3" w14:textId="77777777" w:rsidR="0085574A" w:rsidRPr="00445256" w:rsidRDefault="0085574A" w:rsidP="00C71837">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rPr>
                <w:rFonts w:cstheme="minorHAnsi"/>
              </w:rPr>
              <w:t>Rental by client, with VASH subsidy</w:t>
            </w:r>
          </w:p>
        </w:tc>
        <w:tc>
          <w:tcPr>
            <w:tcW w:w="1572" w:type="dxa"/>
          </w:tcPr>
          <w:p w14:paraId="4806E8E1" w14:textId="77777777" w:rsidR="0085574A" w:rsidRPr="00445256" w:rsidRDefault="0085574A" w:rsidP="00C71837">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rPr>
                <w:rFonts w:cstheme="minorHAnsi"/>
              </w:rPr>
              <w:t>12</w:t>
            </w:r>
          </w:p>
        </w:tc>
      </w:tr>
      <w:tr w:rsidR="0085574A" w:rsidRPr="00445256" w14:paraId="01C71B8F" w14:textId="77777777" w:rsidTr="00C7183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tcPr>
          <w:p w14:paraId="24DD2234" w14:textId="4535013B" w:rsidR="0085574A" w:rsidRPr="00445256" w:rsidRDefault="00836B21" w:rsidP="00C71837">
            <w:pPr>
              <w:spacing w:before="0" w:after="0"/>
              <w:rPr>
                <w:rFonts w:cstheme="minorHAnsi"/>
              </w:rPr>
            </w:pPr>
            <w:r w:rsidRPr="00445256">
              <w:rPr>
                <w:rFonts w:cstheme="minorHAnsi"/>
              </w:rPr>
              <w:t>28</w:t>
            </w:r>
          </w:p>
        </w:tc>
        <w:tc>
          <w:tcPr>
            <w:tcW w:w="5940" w:type="dxa"/>
          </w:tcPr>
          <w:p w14:paraId="5275F8A9" w14:textId="77777777" w:rsidR="0085574A" w:rsidRPr="00445256" w:rsidRDefault="0085574A" w:rsidP="00C71837">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445256">
              <w:rPr>
                <w:rFonts w:cstheme="minorHAnsi"/>
              </w:rPr>
              <w:t>Rental by client, with GPD TIP subsidy</w:t>
            </w:r>
          </w:p>
        </w:tc>
        <w:tc>
          <w:tcPr>
            <w:tcW w:w="1572" w:type="dxa"/>
          </w:tcPr>
          <w:p w14:paraId="12D14815" w14:textId="77777777" w:rsidR="0085574A" w:rsidRPr="00445256" w:rsidRDefault="0085574A" w:rsidP="00C71837">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445256">
              <w:rPr>
                <w:rFonts w:cstheme="minorHAnsi"/>
              </w:rPr>
              <w:t>12</w:t>
            </w:r>
          </w:p>
        </w:tc>
      </w:tr>
      <w:tr w:rsidR="0085574A" w:rsidRPr="00445256" w14:paraId="0559844C" w14:textId="77777777" w:rsidTr="00C71837">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tcPr>
          <w:p w14:paraId="4E78ECD4" w14:textId="77777777" w:rsidR="0085574A" w:rsidRPr="00445256" w:rsidRDefault="0085574A" w:rsidP="00C71837">
            <w:pPr>
              <w:spacing w:before="0" w:after="0"/>
              <w:rPr>
                <w:rFonts w:cstheme="minorHAnsi"/>
              </w:rPr>
            </w:pPr>
            <w:r w:rsidRPr="00445256">
              <w:rPr>
                <w:rFonts w:cstheme="minorHAnsi"/>
              </w:rPr>
              <w:t>20</w:t>
            </w:r>
          </w:p>
        </w:tc>
        <w:tc>
          <w:tcPr>
            <w:tcW w:w="5940" w:type="dxa"/>
          </w:tcPr>
          <w:p w14:paraId="10225D7C" w14:textId="77777777" w:rsidR="0085574A" w:rsidRPr="00445256" w:rsidRDefault="0085574A" w:rsidP="00C71837">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rPr>
                <w:rFonts w:cstheme="minorHAnsi"/>
              </w:rPr>
              <w:t>Rental by client, with other housing subsidy (including RRH)</w:t>
            </w:r>
          </w:p>
        </w:tc>
        <w:tc>
          <w:tcPr>
            <w:tcW w:w="1572" w:type="dxa"/>
          </w:tcPr>
          <w:p w14:paraId="116907B6" w14:textId="77777777" w:rsidR="0085574A" w:rsidRPr="00445256" w:rsidRDefault="0085574A" w:rsidP="00C71837">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rPr>
                <w:rFonts w:cstheme="minorHAnsi"/>
              </w:rPr>
              <w:t>12</w:t>
            </w:r>
          </w:p>
        </w:tc>
      </w:tr>
      <w:tr w:rsidR="00A96E5F" w:rsidRPr="00445256" w14:paraId="4387DE61" w14:textId="77777777" w:rsidTr="00947F0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vAlign w:val="center"/>
          </w:tcPr>
          <w:p w14:paraId="67E633E9" w14:textId="77777777" w:rsidR="00A96E5F" w:rsidRPr="00445256" w:rsidRDefault="00A96E5F" w:rsidP="00947F08">
            <w:pPr>
              <w:spacing w:before="0" w:after="0"/>
              <w:rPr>
                <w:rFonts w:cstheme="minorHAnsi"/>
              </w:rPr>
            </w:pPr>
            <w:r>
              <w:rPr>
                <w:rFonts w:ascii="Calibri" w:hAnsi="Calibri" w:cs="Calibri"/>
                <w:color w:val="000000"/>
              </w:rPr>
              <w:t>31</w:t>
            </w:r>
          </w:p>
        </w:tc>
        <w:tc>
          <w:tcPr>
            <w:tcW w:w="5940" w:type="dxa"/>
            <w:vAlign w:val="center"/>
          </w:tcPr>
          <w:p w14:paraId="0562518F" w14:textId="77777777" w:rsidR="00A96E5F" w:rsidRPr="00445256" w:rsidRDefault="00A96E5F" w:rsidP="00947F08">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Pr>
                <w:rFonts w:ascii="Calibri" w:hAnsi="Calibri" w:cs="Calibri"/>
                <w:color w:val="000000"/>
              </w:rPr>
              <w:t>Rental by client, with RRH or equivalent subsidy</w:t>
            </w:r>
          </w:p>
        </w:tc>
        <w:tc>
          <w:tcPr>
            <w:tcW w:w="1572" w:type="dxa"/>
            <w:vAlign w:val="center"/>
          </w:tcPr>
          <w:p w14:paraId="27DF7B3F" w14:textId="4E6AF572" w:rsidR="00A96E5F" w:rsidRPr="00445256" w:rsidRDefault="00A96E5F" w:rsidP="00947F08">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Pr>
                <w:rFonts w:ascii="Calibri" w:hAnsi="Calibri" w:cs="Calibri"/>
                <w:color w:val="000000"/>
              </w:rPr>
              <w:t>12</w:t>
            </w:r>
          </w:p>
        </w:tc>
      </w:tr>
      <w:tr w:rsidR="00FE6430" w:rsidRPr="00445256" w14:paraId="48C74345" w14:textId="77777777" w:rsidTr="009A7EC0">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tcPr>
          <w:p w14:paraId="6EF83D02" w14:textId="77777777" w:rsidR="00FE6430" w:rsidRPr="00445256" w:rsidRDefault="00FE6430" w:rsidP="009A7EC0">
            <w:pPr>
              <w:spacing w:before="0" w:after="0"/>
              <w:rPr>
                <w:rFonts w:cstheme="minorHAnsi"/>
              </w:rPr>
            </w:pPr>
            <w:r w:rsidRPr="00445256">
              <w:rPr>
                <w:rFonts w:cstheme="minorHAnsi"/>
              </w:rPr>
              <w:t>33</w:t>
            </w:r>
          </w:p>
        </w:tc>
        <w:tc>
          <w:tcPr>
            <w:tcW w:w="5940" w:type="dxa"/>
          </w:tcPr>
          <w:p w14:paraId="44496392" w14:textId="77777777" w:rsidR="00FE6430" w:rsidRPr="00445256" w:rsidRDefault="00FE6430" w:rsidP="009A7EC0">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t>Rental by client, with HCV voucher (tenant or project based)</w:t>
            </w:r>
          </w:p>
        </w:tc>
        <w:tc>
          <w:tcPr>
            <w:tcW w:w="1572" w:type="dxa"/>
          </w:tcPr>
          <w:p w14:paraId="4E7DBCF8" w14:textId="051B5503" w:rsidR="00FE6430" w:rsidRPr="00445256" w:rsidRDefault="00FE6430" w:rsidP="009A7EC0">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rPr>
                <w:rFonts w:cstheme="minorHAnsi"/>
              </w:rPr>
              <w:t>12</w:t>
            </w:r>
          </w:p>
        </w:tc>
      </w:tr>
      <w:tr w:rsidR="00FE6430" w:rsidRPr="00445256" w14:paraId="39678C76" w14:textId="77777777" w:rsidTr="009A7EC0">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tcPr>
          <w:p w14:paraId="1F6C8B5B" w14:textId="77777777" w:rsidR="00FE6430" w:rsidRPr="00445256" w:rsidRDefault="00FE6430" w:rsidP="009A7EC0">
            <w:pPr>
              <w:spacing w:before="0" w:after="0"/>
              <w:rPr>
                <w:rFonts w:cstheme="minorHAnsi"/>
              </w:rPr>
            </w:pPr>
            <w:r w:rsidRPr="00445256">
              <w:rPr>
                <w:rFonts w:cstheme="minorHAnsi"/>
              </w:rPr>
              <w:t>34</w:t>
            </w:r>
          </w:p>
        </w:tc>
        <w:tc>
          <w:tcPr>
            <w:tcW w:w="5940" w:type="dxa"/>
          </w:tcPr>
          <w:p w14:paraId="222ADB02" w14:textId="77777777" w:rsidR="00FE6430" w:rsidRPr="00445256" w:rsidRDefault="00FE6430" w:rsidP="009A7EC0">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445256">
              <w:t>Rental by client in a public housing unit</w:t>
            </w:r>
          </w:p>
        </w:tc>
        <w:tc>
          <w:tcPr>
            <w:tcW w:w="1572" w:type="dxa"/>
          </w:tcPr>
          <w:p w14:paraId="61209100" w14:textId="758603B7" w:rsidR="00FE6430" w:rsidRPr="00445256" w:rsidRDefault="00FE6430" w:rsidP="009A7EC0">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445256">
              <w:rPr>
                <w:rFonts w:cstheme="minorHAnsi"/>
              </w:rPr>
              <w:t>12</w:t>
            </w:r>
          </w:p>
        </w:tc>
      </w:tr>
      <w:tr w:rsidR="0085574A" w:rsidRPr="00445256" w14:paraId="073F5952" w14:textId="77777777" w:rsidTr="00C71837">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tcPr>
          <w:p w14:paraId="56350D68" w14:textId="77777777" w:rsidR="0085574A" w:rsidRPr="00445256" w:rsidRDefault="0085574A" w:rsidP="00C71837">
            <w:pPr>
              <w:spacing w:before="0" w:after="0"/>
              <w:rPr>
                <w:rFonts w:cstheme="minorHAnsi"/>
              </w:rPr>
            </w:pPr>
            <w:r w:rsidRPr="00445256">
              <w:rPr>
                <w:rFonts w:cstheme="minorHAnsi"/>
              </w:rPr>
              <w:t>15</w:t>
            </w:r>
          </w:p>
        </w:tc>
        <w:tc>
          <w:tcPr>
            <w:tcW w:w="5940" w:type="dxa"/>
          </w:tcPr>
          <w:p w14:paraId="4C5038A8" w14:textId="77777777" w:rsidR="0085574A" w:rsidRPr="00445256" w:rsidRDefault="0085574A" w:rsidP="00C71837">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rPr>
                <w:rFonts w:cstheme="minorHAnsi"/>
              </w:rPr>
              <w:t>Foster care home or foster care group home</w:t>
            </w:r>
          </w:p>
        </w:tc>
        <w:tc>
          <w:tcPr>
            <w:tcW w:w="1572" w:type="dxa"/>
          </w:tcPr>
          <w:p w14:paraId="3C9A51C2" w14:textId="77777777" w:rsidR="0085574A" w:rsidRPr="00445256" w:rsidRDefault="0085574A" w:rsidP="00C71837">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rPr>
                <w:rFonts w:cstheme="minorHAnsi"/>
              </w:rPr>
              <w:t>13</w:t>
            </w:r>
          </w:p>
        </w:tc>
      </w:tr>
      <w:tr w:rsidR="0085574A" w:rsidRPr="00445256" w14:paraId="729BD0D3" w14:textId="77777777" w:rsidTr="00C7183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tcPr>
          <w:p w14:paraId="24524A1A" w14:textId="5A17F355" w:rsidR="0085574A" w:rsidRPr="00445256" w:rsidRDefault="00836B21" w:rsidP="00C71837">
            <w:pPr>
              <w:spacing w:before="0" w:after="0"/>
              <w:rPr>
                <w:rFonts w:cstheme="minorHAnsi"/>
              </w:rPr>
            </w:pPr>
            <w:r w:rsidRPr="00445256">
              <w:rPr>
                <w:rFonts w:cstheme="minorHAnsi"/>
              </w:rPr>
              <w:t>25</w:t>
            </w:r>
          </w:p>
        </w:tc>
        <w:tc>
          <w:tcPr>
            <w:tcW w:w="5940" w:type="dxa"/>
          </w:tcPr>
          <w:p w14:paraId="03F17A7A" w14:textId="77777777" w:rsidR="0085574A" w:rsidRPr="00445256" w:rsidRDefault="0085574A" w:rsidP="00C71837">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445256">
              <w:rPr>
                <w:rFonts w:cstheme="minorHAnsi"/>
              </w:rPr>
              <w:t>Long-term care facility or nursing home</w:t>
            </w:r>
          </w:p>
        </w:tc>
        <w:tc>
          <w:tcPr>
            <w:tcW w:w="1572" w:type="dxa"/>
          </w:tcPr>
          <w:p w14:paraId="61F4422E" w14:textId="77777777" w:rsidR="0085574A" w:rsidRPr="00445256" w:rsidRDefault="0085574A" w:rsidP="00C71837">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445256">
              <w:rPr>
                <w:rFonts w:cstheme="minorHAnsi"/>
              </w:rPr>
              <w:t>14</w:t>
            </w:r>
          </w:p>
        </w:tc>
      </w:tr>
      <w:tr w:rsidR="0085574A" w:rsidRPr="00445256" w14:paraId="28F41C26" w14:textId="77777777" w:rsidTr="00C71837">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tcPr>
          <w:p w14:paraId="5EA720FE" w14:textId="77777777" w:rsidR="0085574A" w:rsidRPr="00445256" w:rsidRDefault="0085574A" w:rsidP="00C71837">
            <w:pPr>
              <w:spacing w:before="0" w:after="0"/>
              <w:rPr>
                <w:rFonts w:cstheme="minorHAnsi"/>
              </w:rPr>
            </w:pPr>
            <w:r w:rsidRPr="00445256">
              <w:rPr>
                <w:rFonts w:cstheme="minorHAnsi"/>
              </w:rPr>
              <w:t>7</w:t>
            </w:r>
          </w:p>
        </w:tc>
        <w:tc>
          <w:tcPr>
            <w:tcW w:w="5940" w:type="dxa"/>
          </w:tcPr>
          <w:p w14:paraId="4CA9914E" w14:textId="77777777" w:rsidR="0085574A" w:rsidRPr="00445256" w:rsidRDefault="0085574A" w:rsidP="00C71837">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rPr>
                <w:rFonts w:cstheme="minorHAnsi"/>
              </w:rPr>
              <w:t>Jail, prison or juvenile detention facility</w:t>
            </w:r>
          </w:p>
        </w:tc>
        <w:tc>
          <w:tcPr>
            <w:tcW w:w="1572" w:type="dxa"/>
          </w:tcPr>
          <w:p w14:paraId="20383FCB" w14:textId="77777777" w:rsidR="0085574A" w:rsidRPr="00445256" w:rsidRDefault="0085574A" w:rsidP="00C71837">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rPr>
                <w:rFonts w:cstheme="minorHAnsi"/>
              </w:rPr>
              <w:t>15</w:t>
            </w:r>
          </w:p>
        </w:tc>
      </w:tr>
      <w:tr w:rsidR="0085574A" w:rsidRPr="00445256" w14:paraId="6D72240E" w14:textId="77777777" w:rsidTr="00C7183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tcPr>
          <w:p w14:paraId="37E8A9A2" w14:textId="77777777" w:rsidR="0085574A" w:rsidRPr="00445256" w:rsidRDefault="0085574A" w:rsidP="00C71837">
            <w:pPr>
              <w:spacing w:before="0" w:after="0"/>
              <w:rPr>
                <w:rFonts w:cstheme="minorHAnsi"/>
              </w:rPr>
            </w:pPr>
            <w:r w:rsidRPr="00445256">
              <w:rPr>
                <w:rFonts w:cstheme="minorHAnsi"/>
              </w:rPr>
              <w:t>6</w:t>
            </w:r>
          </w:p>
        </w:tc>
        <w:tc>
          <w:tcPr>
            <w:tcW w:w="5940" w:type="dxa"/>
          </w:tcPr>
          <w:p w14:paraId="73C07ECB" w14:textId="77777777" w:rsidR="0085574A" w:rsidRPr="00445256" w:rsidRDefault="0085574A" w:rsidP="00C71837">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445256">
              <w:rPr>
                <w:rFonts w:cstheme="minorHAnsi"/>
              </w:rPr>
              <w:t xml:space="preserve">Hospital or other residential non-psychiatric medical facility </w:t>
            </w:r>
          </w:p>
        </w:tc>
        <w:tc>
          <w:tcPr>
            <w:tcW w:w="1572" w:type="dxa"/>
          </w:tcPr>
          <w:p w14:paraId="3ACD34DF" w14:textId="77777777" w:rsidR="0085574A" w:rsidRPr="00445256" w:rsidRDefault="0085574A" w:rsidP="00C71837">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445256">
              <w:rPr>
                <w:rFonts w:cstheme="minorHAnsi"/>
              </w:rPr>
              <w:t>16</w:t>
            </w:r>
          </w:p>
        </w:tc>
      </w:tr>
      <w:tr w:rsidR="0085574A" w:rsidRPr="00445256" w14:paraId="158E5AD8" w14:textId="77777777" w:rsidTr="00C71837">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tcPr>
          <w:p w14:paraId="4EDE0D25" w14:textId="77777777" w:rsidR="0085574A" w:rsidRPr="00445256" w:rsidRDefault="0085574A" w:rsidP="00C71837">
            <w:pPr>
              <w:spacing w:before="0" w:after="0"/>
              <w:rPr>
                <w:rFonts w:cstheme="minorHAnsi"/>
              </w:rPr>
            </w:pPr>
            <w:r w:rsidRPr="00445256">
              <w:rPr>
                <w:rFonts w:cstheme="minorHAnsi"/>
              </w:rPr>
              <w:t>4</w:t>
            </w:r>
          </w:p>
        </w:tc>
        <w:tc>
          <w:tcPr>
            <w:tcW w:w="5940" w:type="dxa"/>
          </w:tcPr>
          <w:p w14:paraId="37AB1930" w14:textId="77777777" w:rsidR="0085574A" w:rsidRPr="00445256" w:rsidRDefault="0085574A" w:rsidP="00C71837">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rPr>
                <w:rFonts w:cstheme="minorHAnsi"/>
              </w:rPr>
              <w:t>Psychiatric hospital or other psychiatric facility</w:t>
            </w:r>
          </w:p>
        </w:tc>
        <w:tc>
          <w:tcPr>
            <w:tcW w:w="1572" w:type="dxa"/>
          </w:tcPr>
          <w:p w14:paraId="39F20A9F" w14:textId="77777777" w:rsidR="0085574A" w:rsidRPr="00445256" w:rsidRDefault="0085574A" w:rsidP="00C71837">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rPr>
                <w:rFonts w:cstheme="minorHAnsi"/>
              </w:rPr>
              <w:t>16</w:t>
            </w:r>
          </w:p>
        </w:tc>
      </w:tr>
      <w:tr w:rsidR="0085574A" w:rsidRPr="00445256" w14:paraId="0E0872C7" w14:textId="77777777" w:rsidTr="00C7183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tcPr>
          <w:p w14:paraId="113FC539" w14:textId="77777777" w:rsidR="0085574A" w:rsidRPr="00445256" w:rsidRDefault="0085574A" w:rsidP="00C71837">
            <w:pPr>
              <w:spacing w:before="0" w:after="0"/>
              <w:rPr>
                <w:rFonts w:cstheme="minorHAnsi"/>
              </w:rPr>
            </w:pPr>
            <w:r w:rsidRPr="00445256">
              <w:rPr>
                <w:rFonts w:cstheme="minorHAnsi"/>
              </w:rPr>
              <w:t>5</w:t>
            </w:r>
          </w:p>
        </w:tc>
        <w:tc>
          <w:tcPr>
            <w:tcW w:w="5940" w:type="dxa"/>
          </w:tcPr>
          <w:p w14:paraId="567DCA63" w14:textId="77777777" w:rsidR="0085574A" w:rsidRPr="00445256" w:rsidRDefault="0085574A" w:rsidP="00C71837">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445256">
              <w:rPr>
                <w:rFonts w:cstheme="minorHAnsi"/>
              </w:rPr>
              <w:t>Substance abuse treatment facility or detox center</w:t>
            </w:r>
          </w:p>
        </w:tc>
        <w:tc>
          <w:tcPr>
            <w:tcW w:w="1572" w:type="dxa"/>
          </w:tcPr>
          <w:p w14:paraId="32CA1806" w14:textId="77777777" w:rsidR="0085574A" w:rsidRPr="00445256" w:rsidRDefault="0085574A" w:rsidP="00C71837">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445256">
              <w:rPr>
                <w:rFonts w:cstheme="minorHAnsi"/>
              </w:rPr>
              <w:t>16</w:t>
            </w:r>
          </w:p>
        </w:tc>
      </w:tr>
      <w:tr w:rsidR="0085574A" w:rsidRPr="00107D01" w14:paraId="28B049D3" w14:textId="77777777" w:rsidTr="00C71837">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tcPr>
          <w:p w14:paraId="7527F28A" w14:textId="77777777" w:rsidR="0085574A" w:rsidRPr="00107D01" w:rsidRDefault="0085574A" w:rsidP="00C71837">
            <w:pPr>
              <w:spacing w:before="0" w:after="0"/>
              <w:rPr>
                <w:rFonts w:ascii="Open Sans" w:hAnsi="Open Sans" w:cs="Open Sans"/>
              </w:rPr>
            </w:pPr>
          </w:p>
        </w:tc>
        <w:tc>
          <w:tcPr>
            <w:tcW w:w="5940" w:type="dxa"/>
          </w:tcPr>
          <w:p w14:paraId="18908575" w14:textId="77777777" w:rsidR="0085574A" w:rsidRPr="00577A54" w:rsidRDefault="0085574A" w:rsidP="00C71837">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(any other)</w:t>
            </w:r>
          </w:p>
        </w:tc>
        <w:tc>
          <w:tcPr>
            <w:tcW w:w="1572" w:type="dxa"/>
          </w:tcPr>
          <w:p w14:paraId="7B5C8D93" w14:textId="77777777" w:rsidR="0085574A" w:rsidRPr="00577A54" w:rsidRDefault="0085574A" w:rsidP="00C71837">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99</w:t>
            </w:r>
          </w:p>
        </w:tc>
      </w:tr>
    </w:tbl>
    <w:p w14:paraId="7801ECD9" w14:textId="68D8822D" w:rsidR="00A43099" w:rsidRPr="00C52062" w:rsidRDefault="00A43099" w:rsidP="0088191A">
      <w:pPr>
        <w:pStyle w:val="Heading2"/>
      </w:pPr>
      <w:bookmarkStart w:id="469" w:name="_EST/RRH/PSHDestination–_LSAHousehol"/>
      <w:bookmarkStart w:id="470" w:name="_Toc37849785"/>
      <w:bookmarkStart w:id="471" w:name="_Toc79153966"/>
      <w:bookmarkEnd w:id="469"/>
      <w:r>
        <w:t>EST/RRH/PSHDestination</w:t>
      </w:r>
      <w:r w:rsidR="006F09FD">
        <w:t xml:space="preserve"> </w:t>
      </w:r>
      <w:r>
        <w:t xml:space="preserve">– </w:t>
      </w:r>
      <w:r w:rsidRPr="00C52062">
        <w:t>LSAHousehold</w:t>
      </w:r>
      <w:bookmarkEnd w:id="470"/>
      <w:bookmarkEnd w:id="471"/>
      <w:r w:rsidRPr="00C52062">
        <w:t xml:space="preserve"> </w:t>
      </w:r>
    </w:p>
    <w:p w14:paraId="5C31C216" w14:textId="77777777" w:rsidR="00F6042F" w:rsidRPr="008705FF" w:rsidRDefault="00F6042F" w:rsidP="00F6042F">
      <w:pPr>
        <w:jc w:val="center"/>
      </w:pPr>
      <w:r>
        <w:rPr>
          <w:rFonts w:ascii="Times New Roman" w:hAnsi="Times New Roman" w:cs="Times New Roman"/>
          <w:noProof/>
          <w:sz w:val="24"/>
          <w:szCs w:val="24"/>
        </w:rPr>
        <mc:AlternateContent>
          <mc:Choice Requires="wpg">
            <w:drawing>
              <wp:inline distT="0" distB="0" distL="0" distR="0" wp14:anchorId="7BEFB961" wp14:editId="36A7B3F4">
                <wp:extent cx="3619500" cy="1371600"/>
                <wp:effectExtent l="0" t="0" r="19050" b="19050"/>
                <wp:docPr id="74485531" name="Group 744855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19500" cy="1371600"/>
                          <a:chOff x="1116074" y="1107923"/>
                          <a:chExt cx="36193" cy="13716"/>
                        </a:xfrm>
                      </wpg:grpSpPr>
                      <wps:wsp>
                        <wps:cNvPr id="74485532" name="AutoShape 448"/>
                        <wps:cNvSpPr>
                          <a:spLocks noChangeArrowheads="1"/>
                        </wps:cNvSpPr>
                        <wps:spPr bwMode="auto">
                          <a:xfrm>
                            <a:off x="1116074" y="1113526"/>
                            <a:ext cx="12802" cy="2744"/>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576A9BF3" w14:textId="497FA492" w:rsidR="00004824" w:rsidRDefault="00004824" w:rsidP="00F6042F">
                              <w:pPr>
                                <w:pStyle w:val="Style3"/>
                              </w:pPr>
                              <w:r>
                                <w:t>tlsa_Enrollment</w:t>
                              </w:r>
                            </w:p>
                          </w:txbxContent>
                        </wps:txbx>
                        <wps:bodyPr rot="0" vert="horz" wrap="square" lIns="0" tIns="0" rIns="0" bIns="0" anchor="ctr" anchorCtr="0" upright="1">
                          <a:noAutofit/>
                        </wps:bodyPr>
                      </wps:wsp>
                      <wps:wsp>
                        <wps:cNvPr id="74485533" name="AutoShape 390"/>
                        <wps:cNvSpPr>
                          <a:spLocks noChangeArrowheads="1"/>
                        </wps:cNvSpPr>
                        <wps:spPr bwMode="auto">
                          <a:xfrm>
                            <a:off x="1116074" y="1109480"/>
                            <a:ext cx="12802"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4893732C" w14:textId="3530F00F" w:rsidR="00004824" w:rsidRDefault="00004824" w:rsidP="00F6042F">
                              <w:pPr>
                                <w:pStyle w:val="Style3"/>
                              </w:pPr>
                              <w:r>
                                <w:t>tlsa_HHID</w:t>
                              </w:r>
                            </w:p>
                          </w:txbxContent>
                        </wps:txbx>
                        <wps:bodyPr rot="0" vert="horz" wrap="square" lIns="0" tIns="0" rIns="0" bIns="0" anchor="ctr" anchorCtr="0" upright="1">
                          <a:noAutofit/>
                        </wps:bodyPr>
                      </wps:wsp>
                      <wps:wsp>
                        <wps:cNvPr id="74485534" name="Flowchart: Internal Storage 63"/>
                        <wps:cNvSpPr>
                          <a:spLocks noChangeArrowheads="1"/>
                        </wps:cNvSpPr>
                        <wps:spPr bwMode="auto">
                          <a:xfrm>
                            <a:off x="1139466" y="1113410"/>
                            <a:ext cx="12802"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7A9D3214" w14:textId="77777777" w:rsidR="00004824" w:rsidRDefault="00004824" w:rsidP="00F6042F">
                              <w:pPr>
                                <w:pStyle w:val="Style3"/>
                              </w:pPr>
                              <w:r>
                                <w:t>tlsa_Household</w:t>
                              </w:r>
                            </w:p>
                          </w:txbxContent>
                        </wps:txbx>
                        <wps:bodyPr rot="0" vert="horz" wrap="square" lIns="0" tIns="0" rIns="0" bIns="0" anchor="ctr" anchorCtr="0" upright="1">
                          <a:noAutofit/>
                        </wps:bodyPr>
                      </wps:wsp>
                      <wps:wsp>
                        <wps:cNvPr id="74485535" name="AutoShape 66"/>
                        <wps:cNvCnPr>
                          <a:cxnSpLocks noChangeShapeType="1"/>
                        </wps:cNvCnPr>
                        <wps:spPr bwMode="auto">
                          <a:xfrm>
                            <a:off x="1130126" y="1114781"/>
                            <a:ext cx="9340" cy="0"/>
                          </a:xfrm>
                          <a:prstGeom prst="straightConnector1">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74485536" name="AutoShape 448"/>
                        <wps:cNvSpPr>
                          <a:spLocks noChangeArrowheads="1"/>
                        </wps:cNvSpPr>
                        <wps:spPr bwMode="auto">
                          <a:xfrm>
                            <a:off x="1116074" y="1117685"/>
                            <a:ext cx="12802" cy="2743"/>
                          </a:xfrm>
                          <a:prstGeom prst="flowChartMagneticDisk">
                            <a:avLst/>
                          </a:prstGeom>
                          <a:solidFill>
                            <a:srgbClr val="DFEBF7"/>
                          </a:solidFill>
                          <a:ln w="6350">
                            <a:solidFill>
                              <a:srgbClr val="5B9BD5"/>
                            </a:solidFill>
                            <a:round/>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6E5012AB" w14:textId="52DFB937" w:rsidR="00004824" w:rsidRDefault="00004824" w:rsidP="00F6042F">
                              <w:pPr>
                                <w:pStyle w:val="Style3"/>
                              </w:pPr>
                              <w:r>
                                <w:t>hmis_Exit</w:t>
                              </w:r>
                            </w:p>
                          </w:txbxContent>
                        </wps:txbx>
                        <wps:bodyPr rot="0" vert="horz" wrap="square" lIns="0" tIns="0" rIns="0" bIns="0" anchor="ctr" anchorCtr="0" upright="1">
                          <a:noAutofit/>
                        </wps:bodyPr>
                      </wps:wsp>
                      <wps:wsp>
                        <wps:cNvPr id="74485537" name="AutoShape 382"/>
                        <wps:cNvSpPr>
                          <a:spLocks/>
                        </wps:cNvSpPr>
                        <wps:spPr bwMode="auto">
                          <a:xfrm flipH="1" flipV="1">
                            <a:off x="1127625" y="1107923"/>
                            <a:ext cx="2501" cy="13716"/>
                          </a:xfrm>
                          <a:prstGeom prst="leftBracket">
                            <a:avLst>
                              <a:gd name="adj" fmla="val 45702"/>
                            </a:avLst>
                          </a:prstGeom>
                          <a:noFill/>
                          <a:ln w="6350">
                            <a:solidFill>
                              <a:schemeClr val="dk1">
                                <a:lumMod val="0"/>
                                <a:lumOff val="0"/>
                              </a:schemeClr>
                            </a:solidFill>
                            <a:round/>
                            <a:headEnd/>
                            <a:tailEnd/>
                          </a:ln>
                          <a:effectLst/>
                          <a:extLst>
                            <a:ext uri="{909E8E84-426E-40DD-AFC4-6F175D3DCCD1}">
                              <a14:hiddenFill xmlns:a14="http://schemas.microsoft.com/office/drawing/2010/main">
                                <a:solidFill>
                                  <a:srgbClr val="5B9BD5"/>
                                </a:solid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g:wgp>
                  </a:graphicData>
                </a:graphic>
              </wp:inline>
            </w:drawing>
          </mc:Choice>
          <mc:Fallback>
            <w:pict>
              <v:group w14:anchorId="7BEFB961" id="Group 74485531" o:spid="_x0000_s1330" style="width:285pt;height:108pt;mso-position-horizontal-relative:char;mso-position-vertical-relative:line" coordorigin="11160,11079" coordsize="361,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">
                <v:shape id="AutoShape 448" o:spid="_x0000_s1331" type="#_x0000_t113" style="position:absolute;left:11160;top:11135;width:128;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" fillcolor="#ebd7e1" strokecolor="#c285a3" strokeweight=".5pt">
                  <v:shadow color="black" opacity="0" offset="0,0"/>
                  <v:textbox inset="0,0,0,0">
                    <w:txbxContent>
                      <w:p w14:paraId="576A9BF3" w14:textId="497FA492" w:rsidR="00004824" w:rsidRDefault="00004824" w:rsidP="00F6042F">
                        <w:pPr>
                          <w:pStyle w:val="Style3"/>
                        </w:pPr>
                        <w:r>
                          <w:t>tlsa_Enrollment</w:t>
                        </w:r>
                      </w:p>
                    </w:txbxContent>
                  </v:textbox>
                </v:shape>
                <v:shape id="AutoShape 390" o:spid="_x0000_s1332" type="#_x0000_t113" style="position:absolute;left:11160;top:11094;width:128;height: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" fillcolor="#ebd7e1" strokecolor="#c285a3" strokeweight=".5pt">
                  <v:shadow color="black" opacity="0" offset="0,0"/>
                  <v:textbox inset="0,0,0,0">
                    <w:txbxContent>
                      <w:p w14:paraId="4893732C" w14:textId="3530F00F" w:rsidR="00004824" w:rsidRDefault="00004824" w:rsidP="00F6042F">
                        <w:pPr>
                          <w:pStyle w:val="Style3"/>
                        </w:pPr>
                        <w:r>
                          <w:t>tlsa_HHID</w:t>
                        </w:r>
                      </w:p>
                    </w:txbxContent>
                  </v:textbox>
                </v:shape>
                <v:shape id="Flowchart: Internal Storage 63" o:spid="_x0000_s1333" type="#_x0000_t113" style="position:absolute;left:11394;top:11134;width:128;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" fillcolor="#ebd7e1" strokecolor="#c285a3" strokeweight=".5pt">
                  <v:shadow color="black" opacity="0" offset="0,0"/>
                  <v:textbox inset="0,0,0,0">
                    <w:txbxContent>
                      <w:p w14:paraId="7A9D3214" w14:textId="77777777" w:rsidR="00004824" w:rsidRDefault="00004824" w:rsidP="00F6042F">
                        <w:pPr>
                          <w:pStyle w:val="Style3"/>
                        </w:pPr>
                        <w:r>
                          <w:t>tlsa_Household</w:t>
                        </w:r>
                      </w:p>
                    </w:txbxContent>
                  </v:textbox>
                </v:shape>
                <v:shape id="AutoShape 66" o:spid="_x0000_s1334" type="#_x0000_t32" style="position:absolute;left:11301;top:11147;width: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" strokecolor="black [0]" strokeweight=".5pt">
                  <v:stroke endarrow="block"/>
                  <v:shadow color="black [0]"/>
                </v:shape>
                <v:shape id="AutoShape 448" o:spid="_x0000_s1335" type="#_x0000_t132" style="position:absolute;left:11160;top:11176;width:128;height: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" fillcolor="#dfebf7" strokecolor="#5b9bd5" strokeweight=".5pt">
                  <v:shadow color="black" opacity="0" offset="0,0"/>
                  <v:textbox inset="0,0,0,0">
                    <w:txbxContent>
                      <w:p w14:paraId="6E5012AB" w14:textId="52DFB937" w:rsidR="00004824" w:rsidRDefault="00004824" w:rsidP="00F6042F">
                        <w:pPr>
                          <w:pStyle w:val="Style3"/>
                        </w:pPr>
                        <w:r>
                          <w:t>hmis_Exit</w:t>
                        </w:r>
                      </w:p>
                    </w:txbxContent>
                  </v:textbox>
                </v:shape>
                <v:shape id="AutoShape 382" o:spid="_x0000_s1336" type="#_x0000_t85" style="position:absolute;left:11276;top:11079;width:25;height:137;flip:x 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" fillcolor="#5b9bd5" strokecolor="black [0]" strokeweight=".5pt">
                  <v:shadow color="black [0]"/>
                  <v:textbox inset="2.88pt,2.88pt,2.88pt,2.88pt"/>
                </v:shape>
                <w10:anchorlock/>
              </v:group>
            </w:pict>
          </mc:Fallback>
        </mc:AlternateContent>
      </w:r>
    </w:p>
    <w:p w14:paraId="7CE8271B" w14:textId="77777777" w:rsidR="00A43099" w:rsidRPr="0087613E" w:rsidRDefault="00A43099" w:rsidP="006A3016">
      <w:pPr>
        <w:pStyle w:val="Heading3"/>
      </w:pPr>
      <w:r w:rsidRPr="0087613E">
        <w:t>Relevant Data</w:t>
      </w:r>
    </w:p>
    <w:p w14:paraId="107E2747" w14:textId="52B57A07" w:rsidR="00D407E1" w:rsidRPr="006A3016" w:rsidRDefault="00D407E1">
      <w:pPr>
        <w:pStyle w:val="Heading4"/>
      </w:pPr>
      <w:r w:rsidRPr="0088191A">
        <w:t>Source</w:t>
      </w:r>
    </w:p>
    <w:tbl>
      <w:tblPr>
        <w:tblStyle w:val="TableGrid"/>
        <w:tblW w:w="9360" w:type="dxa"/>
        <w:tblLook w:val="04A0" w:firstRow="1" w:lastRow="0" w:firstColumn="1" w:lastColumn="0" w:noHBand="0" w:noVBand="1"/>
      </w:tblPr>
      <w:tblGrid>
        <w:gridCol w:w="9360"/>
      </w:tblGrid>
      <w:tr w:rsidR="00525BD5" w:rsidRPr="007327FC" w14:paraId="7F9FE083" w14:textId="1B2808C0" w:rsidTr="00525BD5">
        <w:tc>
          <w:tcPr>
            <w:tcW w:w="9360" w:type="dxa"/>
            <w:shd w:val="clear" w:color="auto" w:fill="FDE9D9" w:themeFill="accent6" w:themeFillTint="33"/>
          </w:tcPr>
          <w:p w14:paraId="3D18E898" w14:textId="7ECCEDF5" w:rsidR="00525BD5" w:rsidRPr="007327FC" w:rsidRDefault="00F6042F" w:rsidP="005F4836">
            <w:pPr>
              <w:pStyle w:val="NoSpacing"/>
              <w:rPr>
                <w:b/>
                <w:bCs/>
              </w:rPr>
            </w:pPr>
            <w:r>
              <w:rPr>
                <w:b/>
                <w:bCs/>
              </w:rPr>
              <w:t>tlsa_Household</w:t>
            </w:r>
          </w:p>
        </w:tc>
      </w:tr>
      <w:tr w:rsidR="00525BD5" w:rsidRPr="00053715" w14:paraId="404907D1" w14:textId="2069C05A" w:rsidTr="00525BD5">
        <w:tc>
          <w:tcPr>
            <w:tcW w:w="9360" w:type="dxa"/>
          </w:tcPr>
          <w:p w14:paraId="5D02677D" w14:textId="703C49C8" w:rsidR="00525BD5" w:rsidRPr="008B23F6" w:rsidRDefault="00525BD5" w:rsidP="005F4836">
            <w:pPr>
              <w:pStyle w:val="NoSpacing"/>
            </w:pPr>
            <w:r w:rsidRPr="008B23F6">
              <w:t>HoHID</w:t>
            </w:r>
          </w:p>
        </w:tc>
      </w:tr>
      <w:tr w:rsidR="00525BD5" w:rsidRPr="00053715" w14:paraId="4CB48671" w14:textId="30EC0C8E" w:rsidTr="00525BD5">
        <w:tc>
          <w:tcPr>
            <w:tcW w:w="9360" w:type="dxa"/>
          </w:tcPr>
          <w:p w14:paraId="10C4105D" w14:textId="64301B7C" w:rsidR="00525BD5" w:rsidRPr="008B23F6" w:rsidRDefault="00525BD5" w:rsidP="005F4836">
            <w:pPr>
              <w:pStyle w:val="NoSpacing"/>
            </w:pPr>
            <w:r w:rsidRPr="008B23F6">
              <w:t>HHType</w:t>
            </w:r>
          </w:p>
        </w:tc>
      </w:tr>
      <w:tr w:rsidR="00525BD5" w:rsidRPr="00053715" w14:paraId="0ED79270" w14:textId="77A545A3" w:rsidTr="00525BD5">
        <w:tc>
          <w:tcPr>
            <w:tcW w:w="9360" w:type="dxa"/>
          </w:tcPr>
          <w:p w14:paraId="0BEFF004" w14:textId="7D751A76" w:rsidR="00525BD5" w:rsidRPr="008B23F6" w:rsidRDefault="00525BD5" w:rsidP="005F4836">
            <w:pPr>
              <w:pStyle w:val="NoSpacing"/>
            </w:pPr>
            <w:r w:rsidRPr="008B23F6">
              <w:t>EST/RRH/PSHStatus</w:t>
            </w:r>
          </w:p>
        </w:tc>
      </w:tr>
      <w:tr w:rsidR="00525BD5" w:rsidRPr="007327FC" w14:paraId="3362663B" w14:textId="200619F7" w:rsidTr="00525BD5">
        <w:tc>
          <w:tcPr>
            <w:tcW w:w="9360" w:type="dxa"/>
            <w:shd w:val="clear" w:color="auto" w:fill="FDE9D9" w:themeFill="accent6" w:themeFillTint="33"/>
          </w:tcPr>
          <w:p w14:paraId="7C75198E" w14:textId="7CE9BF65" w:rsidR="00525BD5" w:rsidRPr="000D5A2E" w:rsidRDefault="0062343A" w:rsidP="00C71837">
            <w:pPr>
              <w:pStyle w:val="NoSpacing"/>
              <w:rPr>
                <w:b/>
                <w:bCs/>
              </w:rPr>
            </w:pPr>
            <w:r>
              <w:rPr>
                <w:b/>
                <w:bCs/>
              </w:rPr>
              <w:t>tlsa</w:t>
            </w:r>
            <w:r w:rsidR="00FC65E4">
              <w:rPr>
                <w:b/>
                <w:bCs/>
              </w:rPr>
              <w:t>_HHID</w:t>
            </w:r>
          </w:p>
        </w:tc>
      </w:tr>
      <w:tr w:rsidR="00525BD5" w:rsidRPr="00053715" w14:paraId="3FF18792" w14:textId="1EF93350" w:rsidTr="00525BD5">
        <w:tc>
          <w:tcPr>
            <w:tcW w:w="9360" w:type="dxa"/>
          </w:tcPr>
          <w:p w14:paraId="60F8B2D5" w14:textId="0CC91FAE" w:rsidR="00525BD5" w:rsidRPr="008B23F6" w:rsidRDefault="00525BD5" w:rsidP="00C71837">
            <w:pPr>
              <w:pStyle w:val="NoSpacing"/>
            </w:pPr>
            <w:r w:rsidRPr="008B23F6">
              <w:t>HoHID</w:t>
            </w:r>
          </w:p>
        </w:tc>
      </w:tr>
      <w:tr w:rsidR="00525BD5" w:rsidRPr="00053715" w14:paraId="4C876281" w14:textId="2173CA9B" w:rsidTr="00525BD5">
        <w:tc>
          <w:tcPr>
            <w:tcW w:w="9360" w:type="dxa"/>
          </w:tcPr>
          <w:p w14:paraId="61D1E692" w14:textId="71BB410A" w:rsidR="00525BD5" w:rsidRPr="008B23F6" w:rsidRDefault="0062343A" w:rsidP="00C71837">
            <w:pPr>
              <w:pStyle w:val="NoSpacing"/>
            </w:pPr>
            <w:r>
              <w:t>Active</w:t>
            </w:r>
            <w:r w:rsidR="00525BD5" w:rsidRPr="008B23F6">
              <w:t>HHType</w:t>
            </w:r>
          </w:p>
        </w:tc>
      </w:tr>
      <w:tr w:rsidR="00525BD5" w:rsidRPr="00053715" w14:paraId="6F9EA9D0" w14:textId="5C2FE722" w:rsidTr="00525BD5">
        <w:tc>
          <w:tcPr>
            <w:tcW w:w="9360" w:type="dxa"/>
          </w:tcPr>
          <w:p w14:paraId="4C12283E" w14:textId="0D32BF76" w:rsidR="00525BD5" w:rsidRPr="008B23F6" w:rsidRDefault="00525BD5" w:rsidP="00C71837">
            <w:pPr>
              <w:pStyle w:val="NoSpacing"/>
            </w:pPr>
            <w:r w:rsidRPr="008B23F6">
              <w:t>HouseholdID</w:t>
            </w:r>
          </w:p>
        </w:tc>
      </w:tr>
      <w:tr w:rsidR="00525BD5" w:rsidRPr="00053715" w14:paraId="6B0FA6F7" w14:textId="77777777" w:rsidTr="00525BD5">
        <w:tc>
          <w:tcPr>
            <w:tcW w:w="9360" w:type="dxa"/>
          </w:tcPr>
          <w:p w14:paraId="21D154ED" w14:textId="73CD5DF5" w:rsidR="00525BD5" w:rsidRPr="008B23F6" w:rsidRDefault="00525BD5" w:rsidP="002B3860">
            <w:pPr>
              <w:pStyle w:val="NoSpacing"/>
            </w:pPr>
            <w:r w:rsidRPr="008B23F6">
              <w:t>ExitDate</w:t>
            </w:r>
          </w:p>
        </w:tc>
      </w:tr>
      <w:tr w:rsidR="00D6096C" w:rsidRPr="00053715" w14:paraId="06C0E67C" w14:textId="77777777" w:rsidTr="00525BD5">
        <w:tc>
          <w:tcPr>
            <w:tcW w:w="9360" w:type="dxa"/>
          </w:tcPr>
          <w:p w14:paraId="176131D1" w14:textId="7EE59104" w:rsidR="00D6096C" w:rsidRPr="008B23F6" w:rsidRDefault="00D6096C" w:rsidP="002B3860">
            <w:pPr>
              <w:pStyle w:val="NoSpacing"/>
            </w:pPr>
            <w:r>
              <w:t>ExitDest</w:t>
            </w:r>
          </w:p>
        </w:tc>
      </w:tr>
      <w:tr w:rsidR="00525BD5" w:rsidRPr="00053715" w14:paraId="08C1D590" w14:textId="77777777" w:rsidTr="00525BD5">
        <w:tc>
          <w:tcPr>
            <w:tcW w:w="9360" w:type="dxa"/>
          </w:tcPr>
          <w:p w14:paraId="48605D7E" w14:textId="01D12C31" w:rsidR="00525BD5" w:rsidRPr="008B23F6" w:rsidRDefault="00525BD5" w:rsidP="002B3860">
            <w:pPr>
              <w:pStyle w:val="NoSpacing"/>
            </w:pPr>
            <w:r w:rsidRPr="008B23F6">
              <w:t>ProjectType</w:t>
            </w:r>
          </w:p>
        </w:tc>
      </w:tr>
      <w:tr w:rsidR="00525BD5" w:rsidRPr="007327FC" w14:paraId="6E727BD1" w14:textId="642DFFBB" w:rsidTr="00525BD5">
        <w:tc>
          <w:tcPr>
            <w:tcW w:w="9360" w:type="dxa"/>
            <w:shd w:val="clear" w:color="auto" w:fill="FDE9D9" w:themeFill="accent6" w:themeFillTint="33"/>
          </w:tcPr>
          <w:p w14:paraId="21C3C53D" w14:textId="2952260D" w:rsidR="00525BD5" w:rsidRPr="000D5A2E" w:rsidRDefault="0062343A" w:rsidP="005F4836">
            <w:pPr>
              <w:pStyle w:val="NoSpacing"/>
              <w:rPr>
                <w:b/>
                <w:bCs/>
              </w:rPr>
            </w:pPr>
            <w:r>
              <w:rPr>
                <w:b/>
                <w:bCs/>
              </w:rPr>
              <w:t>tlsa</w:t>
            </w:r>
            <w:r w:rsidR="00525BD5" w:rsidRPr="000D5A2E">
              <w:rPr>
                <w:b/>
                <w:bCs/>
              </w:rPr>
              <w:t>_Enrollment</w:t>
            </w:r>
          </w:p>
        </w:tc>
      </w:tr>
      <w:tr w:rsidR="00525BD5" w:rsidRPr="00053715" w14:paraId="70930E85" w14:textId="3E6AF182" w:rsidTr="00525BD5">
        <w:tc>
          <w:tcPr>
            <w:tcW w:w="9360" w:type="dxa"/>
          </w:tcPr>
          <w:p w14:paraId="6485802C" w14:textId="6356A401" w:rsidR="00525BD5" w:rsidRPr="008B23F6" w:rsidRDefault="00525BD5" w:rsidP="005F4836">
            <w:pPr>
              <w:pStyle w:val="NoSpacing"/>
            </w:pPr>
            <w:r w:rsidRPr="008B23F6">
              <w:t>EnrollmentID</w:t>
            </w:r>
          </w:p>
        </w:tc>
      </w:tr>
      <w:tr w:rsidR="00525BD5" w:rsidRPr="00053715" w14:paraId="4D90194C" w14:textId="77777777" w:rsidTr="00525BD5">
        <w:tc>
          <w:tcPr>
            <w:tcW w:w="9360" w:type="dxa"/>
          </w:tcPr>
          <w:p w14:paraId="609E72F8" w14:textId="0097673A" w:rsidR="00525BD5" w:rsidRPr="008B23F6" w:rsidRDefault="00525BD5" w:rsidP="00421DB8">
            <w:pPr>
              <w:pStyle w:val="NoSpacing"/>
            </w:pPr>
            <w:r w:rsidRPr="008B23F6">
              <w:t>PersonalID</w:t>
            </w:r>
          </w:p>
        </w:tc>
      </w:tr>
      <w:tr w:rsidR="00525BD5" w:rsidRPr="00053715" w14:paraId="2E51AF83" w14:textId="4B979D55" w:rsidTr="00525BD5">
        <w:tc>
          <w:tcPr>
            <w:tcW w:w="9360" w:type="dxa"/>
          </w:tcPr>
          <w:p w14:paraId="692AE9A1" w14:textId="417F7306" w:rsidR="00525BD5" w:rsidRPr="008B23F6" w:rsidRDefault="00525BD5" w:rsidP="00421DB8">
            <w:pPr>
              <w:pStyle w:val="NoSpacing"/>
            </w:pPr>
            <w:r w:rsidRPr="008B23F6">
              <w:t>HouseholdID</w:t>
            </w:r>
          </w:p>
        </w:tc>
      </w:tr>
    </w:tbl>
    <w:p w14:paraId="63344E28" w14:textId="77777777" w:rsidR="00822905" w:rsidRPr="006A3016" w:rsidRDefault="00822905" w:rsidP="006A3016">
      <w:pPr>
        <w:pStyle w:val="Heading4"/>
      </w:pPr>
      <w:r w:rsidRPr="0088191A">
        <w:t>Target</w:t>
      </w:r>
    </w:p>
    <w:p w14:paraId="68A72EAB" w14:textId="21D8C244" w:rsidR="00822905" w:rsidRPr="006B4F91" w:rsidRDefault="00525BD5" w:rsidP="00822905">
      <w:r>
        <w:t xml:space="preserve">See </w:t>
      </w:r>
      <w:r w:rsidR="007D579B">
        <w:rPr>
          <w:rFonts w:cs="Open Sans"/>
        </w:rPr>
        <w:t xml:space="preserve">section </w:t>
      </w:r>
      <w:hyperlink w:anchor="_Get_Distinct_Households" w:history="1">
        <w:r w:rsidR="00DB4385">
          <w:rPr>
            <w:rStyle w:val="Hyperlink"/>
          </w:rPr>
          <w:t>6.1 Get Distinct Households for LSAHousehold</w:t>
        </w:r>
      </w:hyperlink>
      <w:r>
        <w:t xml:space="preserve"> for column descriptions.</w:t>
      </w:r>
    </w:p>
    <w:tbl>
      <w:tblPr>
        <w:tblStyle w:val="TableGrid"/>
        <w:tblW w:w="9360" w:type="dxa"/>
        <w:tblLook w:val="04A0" w:firstRow="1" w:lastRow="0" w:firstColumn="1" w:lastColumn="0" w:noHBand="0" w:noVBand="1"/>
      </w:tblPr>
      <w:tblGrid>
        <w:gridCol w:w="9360"/>
      </w:tblGrid>
      <w:tr w:rsidR="00525BD5" w:rsidRPr="005F4836" w14:paraId="37299C58" w14:textId="77777777" w:rsidTr="00525BD5">
        <w:trPr>
          <w:cantSplit/>
          <w:trHeight w:val="216"/>
        </w:trPr>
        <w:tc>
          <w:tcPr>
            <w:tcW w:w="9360" w:type="dxa"/>
            <w:shd w:val="clear" w:color="auto" w:fill="76923C" w:themeFill="accent3" w:themeFillShade="BF"/>
          </w:tcPr>
          <w:p w14:paraId="70B643AA" w14:textId="0B4CC612" w:rsidR="00525BD5" w:rsidRPr="005F4836" w:rsidRDefault="00F6042F" w:rsidP="00C71837">
            <w:pPr>
              <w:pStyle w:val="NoSpacing"/>
              <w:rPr>
                <w:b/>
                <w:bCs/>
                <w:color w:val="FFFFFF" w:themeColor="background1"/>
              </w:rPr>
            </w:pPr>
            <w:r>
              <w:rPr>
                <w:b/>
                <w:bCs/>
                <w:color w:val="FFFFFF" w:themeColor="background1"/>
              </w:rPr>
              <w:t>tlsa_Household</w:t>
            </w:r>
          </w:p>
        </w:tc>
      </w:tr>
      <w:tr w:rsidR="00525BD5" w14:paraId="2055D743" w14:textId="77777777" w:rsidTr="00525BD5">
        <w:trPr>
          <w:cantSplit/>
          <w:trHeight w:val="216"/>
        </w:trPr>
        <w:tc>
          <w:tcPr>
            <w:tcW w:w="9360" w:type="dxa"/>
          </w:tcPr>
          <w:p w14:paraId="525FA09A" w14:textId="3D37640A" w:rsidR="00525BD5" w:rsidRPr="006018B9" w:rsidRDefault="00525BD5" w:rsidP="00C71837">
            <w:pPr>
              <w:pStyle w:val="NoSpacing"/>
              <w:rPr>
                <w:b/>
              </w:rPr>
            </w:pPr>
            <w:r>
              <w:rPr>
                <w:b/>
              </w:rPr>
              <w:t>ESTDestination</w:t>
            </w:r>
          </w:p>
        </w:tc>
      </w:tr>
      <w:tr w:rsidR="00525BD5" w14:paraId="3C5D1F5B" w14:textId="77777777" w:rsidTr="00525BD5">
        <w:trPr>
          <w:cantSplit/>
          <w:trHeight w:val="216"/>
        </w:trPr>
        <w:tc>
          <w:tcPr>
            <w:tcW w:w="9360" w:type="dxa"/>
          </w:tcPr>
          <w:p w14:paraId="182FF059" w14:textId="7B045BA4" w:rsidR="00525BD5" w:rsidRDefault="00525BD5" w:rsidP="00C71837">
            <w:pPr>
              <w:pStyle w:val="NoSpacing"/>
              <w:rPr>
                <w:b/>
              </w:rPr>
            </w:pPr>
            <w:r w:rsidRPr="00822905">
              <w:rPr>
                <w:b/>
                <w:bCs/>
              </w:rPr>
              <w:t>RRHDestination</w:t>
            </w:r>
          </w:p>
        </w:tc>
      </w:tr>
      <w:tr w:rsidR="00525BD5" w14:paraId="0103BDA9" w14:textId="77777777" w:rsidTr="00525BD5">
        <w:trPr>
          <w:cantSplit/>
          <w:trHeight w:val="216"/>
        </w:trPr>
        <w:tc>
          <w:tcPr>
            <w:tcW w:w="9360" w:type="dxa"/>
          </w:tcPr>
          <w:p w14:paraId="5B88A931" w14:textId="33FE2684" w:rsidR="00525BD5" w:rsidRDefault="00525BD5" w:rsidP="00C71837">
            <w:pPr>
              <w:pStyle w:val="NoSpacing"/>
              <w:rPr>
                <w:b/>
              </w:rPr>
            </w:pPr>
            <w:r>
              <w:rPr>
                <w:b/>
              </w:rPr>
              <w:t>PSHDestination</w:t>
            </w:r>
          </w:p>
        </w:tc>
      </w:tr>
    </w:tbl>
    <w:p w14:paraId="39156C75" w14:textId="77777777" w:rsidR="00A43099" w:rsidRPr="00C52062" w:rsidRDefault="00A43099" w:rsidP="006A3016">
      <w:pPr>
        <w:pStyle w:val="Heading3"/>
      </w:pPr>
      <w:r w:rsidRPr="00C52062">
        <w:t>Logic</w:t>
      </w:r>
    </w:p>
    <w:p w14:paraId="415A89E1" w14:textId="11A830E2" w:rsidR="00D6096C" w:rsidRPr="00D6096C" w:rsidRDefault="00D6096C" w:rsidP="00D6096C">
      <w:r>
        <w:t xml:space="preserve">See section </w:t>
      </w:r>
      <w:hyperlink w:anchor="_ExitDest" w:history="1">
        <w:r w:rsidRPr="00FC259F">
          <w:rPr>
            <w:rStyle w:val="Hyperlink"/>
          </w:rPr>
          <w:t>3.3 HMIS Household Enrollments</w:t>
        </w:r>
      </w:hyperlink>
      <w:r>
        <w:t xml:space="preserve"> for</w:t>
      </w:r>
      <w:r w:rsidR="00FC259F">
        <w:t xml:space="preserve"> logic associated with setting destination for individual enrollments.</w:t>
      </w:r>
    </w:p>
    <w:p w14:paraId="1E42D90E" w14:textId="72CF50FA" w:rsidR="00A43099" w:rsidRPr="00445256" w:rsidRDefault="00C71837" w:rsidP="002901BE">
      <w:r w:rsidRPr="00445256">
        <w:t xml:space="preserve">Set </w:t>
      </w:r>
      <w:r w:rsidRPr="00445256">
        <w:rPr>
          <w:b/>
        </w:rPr>
        <w:t>xDestination</w:t>
      </w:r>
      <w:r w:rsidRPr="00445256">
        <w:t xml:space="preserve"> = -1 for households </w:t>
      </w:r>
      <w:r w:rsidR="002901BE" w:rsidRPr="00445256">
        <w:t xml:space="preserve">not served in project group and households enrolled in project group at </w:t>
      </w:r>
      <w:r w:rsidR="002901BE" w:rsidRPr="00445256">
        <w:rPr>
          <w:u w:val="single"/>
        </w:rPr>
        <w:t>ReportEnd</w:t>
      </w:r>
      <w:r w:rsidR="002901BE" w:rsidRPr="00445256">
        <w:t xml:space="preserve"> (</w:t>
      </w:r>
      <w:r w:rsidR="00A43099" w:rsidRPr="00445256">
        <w:rPr>
          <w:b/>
        </w:rPr>
        <w:t>xStatus</w:t>
      </w:r>
      <w:r w:rsidR="00A43099" w:rsidRPr="00445256">
        <w:t xml:space="preserve"> not in (12,22)</w:t>
      </w:r>
      <w:r w:rsidR="002901BE" w:rsidRPr="00445256">
        <w:t>)</w:t>
      </w:r>
      <w:r w:rsidR="004873DC">
        <w:t xml:space="preserve">. </w:t>
      </w:r>
    </w:p>
    <w:p w14:paraId="058DB473" w14:textId="4953F8F5" w:rsidR="00A43099" w:rsidRPr="00445256" w:rsidRDefault="002901BE" w:rsidP="00EB0196">
      <w:r w:rsidRPr="00445256">
        <w:t>For households that exited the project group during the report period (</w:t>
      </w:r>
      <w:r w:rsidR="00A43099" w:rsidRPr="00445256">
        <w:rPr>
          <w:b/>
        </w:rPr>
        <w:t xml:space="preserve">xStatus </w:t>
      </w:r>
      <w:r w:rsidR="00A43099" w:rsidRPr="00445256">
        <w:t>in (12,22)</w:t>
      </w:r>
      <w:r w:rsidRPr="00445256">
        <w:t xml:space="preserve">), </w:t>
      </w:r>
      <w:r w:rsidRPr="00445256">
        <w:rPr>
          <w:b/>
          <w:bCs/>
        </w:rPr>
        <w:t>xDestination</w:t>
      </w:r>
      <w:r w:rsidRPr="00445256">
        <w:t xml:space="preserve"> is based on the </w:t>
      </w:r>
      <w:r w:rsidR="0062343A">
        <w:t xml:space="preserve">active </w:t>
      </w:r>
      <w:r w:rsidRPr="00445256">
        <w:t xml:space="preserve">enrollment with the most </w:t>
      </w:r>
      <w:r w:rsidR="00A43099" w:rsidRPr="00445256">
        <w:t xml:space="preserve">recent </w:t>
      </w:r>
      <w:r w:rsidR="0062343A" w:rsidRPr="0062343A">
        <w:rPr>
          <w:b/>
          <w:bCs/>
        </w:rPr>
        <w:t>ExitDate</w:t>
      </w:r>
      <w:r w:rsidR="00A43099" w:rsidRPr="00445256">
        <w:t xml:space="preserve"> </w:t>
      </w:r>
      <w:r w:rsidRPr="00445256">
        <w:t>for the project group</w:t>
      </w:r>
      <w:r w:rsidR="00BE5E42" w:rsidRPr="00445256">
        <w:t xml:space="preserve"> using the </w:t>
      </w:r>
      <w:r w:rsidR="005355FC">
        <w:t>tlsa_HHID.</w:t>
      </w:r>
      <w:r w:rsidR="005355FC" w:rsidRPr="005355FC">
        <w:rPr>
          <w:b/>
          <w:bCs/>
        </w:rPr>
        <w:t>ExitDest</w:t>
      </w:r>
      <w:r w:rsidR="005355FC">
        <w:t xml:space="preserve"> value</w:t>
      </w:r>
      <w:r w:rsidR="004873DC">
        <w:t xml:space="preserve">. </w:t>
      </w:r>
      <w:bookmarkStart w:id="472" w:name="_Toc37849786"/>
    </w:p>
    <w:p w14:paraId="62F91D64" w14:textId="01BA0CD7" w:rsidR="0019166A" w:rsidRDefault="0019166A" w:rsidP="0088191A">
      <w:pPr>
        <w:pStyle w:val="Heading2"/>
      </w:pPr>
      <w:bookmarkStart w:id="473" w:name="_Toc79153967"/>
      <w:r w:rsidRPr="00EE1280">
        <w:t>EST/RRH/PSH</w:t>
      </w:r>
      <w:r>
        <w:t xml:space="preserve"> Population Identifiers</w:t>
      </w:r>
      <w:bookmarkEnd w:id="472"/>
      <w:bookmarkEnd w:id="473"/>
      <w:r w:rsidR="005A642F">
        <w:t xml:space="preserve"> </w:t>
      </w:r>
    </w:p>
    <w:p w14:paraId="14AECFD9" w14:textId="77777777" w:rsidR="0027730C" w:rsidRPr="008705FF" w:rsidRDefault="0027730C" w:rsidP="0027730C">
      <w:pPr>
        <w:jc w:val="center"/>
      </w:pPr>
      <w:r>
        <w:rPr>
          <w:rFonts w:ascii="Times New Roman" w:hAnsi="Times New Roman" w:cs="Times New Roman"/>
          <w:noProof/>
          <w:sz w:val="24"/>
          <w:szCs w:val="24"/>
        </w:rPr>
        <mc:AlternateContent>
          <mc:Choice Requires="wpg">
            <w:drawing>
              <wp:inline distT="0" distB="0" distL="0" distR="0" wp14:anchorId="11687E6B" wp14:editId="70C68664">
                <wp:extent cx="3572510" cy="274320"/>
                <wp:effectExtent l="0" t="0" r="27940" b="11430"/>
                <wp:docPr id="74485538" name="Group 744855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72510" cy="274320"/>
                          <a:chOff x="1120255" y="1133380"/>
                          <a:chExt cx="35726" cy="2743"/>
                        </a:xfrm>
                      </wpg:grpSpPr>
                      <wps:wsp>
                        <wps:cNvPr id="74485539" name="AutoShape 390"/>
                        <wps:cNvSpPr>
                          <a:spLocks noChangeArrowheads="1"/>
                        </wps:cNvSpPr>
                        <wps:spPr bwMode="auto">
                          <a:xfrm>
                            <a:off x="1120255" y="1133380"/>
                            <a:ext cx="12802"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0D7D46DC" w14:textId="2EEDEF73" w:rsidR="00004824" w:rsidRDefault="00004824" w:rsidP="0027730C">
                              <w:pPr>
                                <w:pStyle w:val="Style3"/>
                              </w:pPr>
                              <w:r>
                                <w:t>tlsa_HHID</w:t>
                              </w:r>
                            </w:p>
                          </w:txbxContent>
                        </wps:txbx>
                        <wps:bodyPr rot="0" vert="horz" wrap="square" lIns="0" tIns="0" rIns="0" bIns="0" anchor="ctr" anchorCtr="0" upright="1">
                          <a:noAutofit/>
                        </wps:bodyPr>
                      </wps:wsp>
                      <wps:wsp>
                        <wps:cNvPr id="74485540" name="Flowchart: Internal Storage 63"/>
                        <wps:cNvSpPr>
                          <a:spLocks noChangeArrowheads="1"/>
                        </wps:cNvSpPr>
                        <wps:spPr bwMode="auto">
                          <a:xfrm>
                            <a:off x="1143181" y="1133380"/>
                            <a:ext cx="12801"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0F86D696" w14:textId="77777777" w:rsidR="00004824" w:rsidRDefault="00004824" w:rsidP="0027730C">
                              <w:pPr>
                                <w:pStyle w:val="Style3"/>
                              </w:pPr>
                              <w:r>
                                <w:t>tlsa_Household</w:t>
                              </w:r>
                            </w:p>
                          </w:txbxContent>
                        </wps:txbx>
                        <wps:bodyPr rot="0" vert="horz" wrap="square" lIns="0" tIns="0" rIns="0" bIns="0" anchor="ctr" anchorCtr="0" upright="1">
                          <a:noAutofit/>
                        </wps:bodyPr>
                      </wps:wsp>
                      <wps:wsp>
                        <wps:cNvPr id="74485541" name="AutoShape 61"/>
                        <wps:cNvCnPr>
                          <a:cxnSpLocks noChangeShapeType="1"/>
                        </wps:cNvCnPr>
                        <wps:spPr bwMode="auto">
                          <a:xfrm flipV="1">
                            <a:off x="1133281" y="1134751"/>
                            <a:ext cx="9900" cy="94"/>
                          </a:xfrm>
                          <a:prstGeom prst="curvedConnector3">
                            <a:avLst>
                              <a:gd name="adj1" fmla="val 50000"/>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g:wgp>
                  </a:graphicData>
                </a:graphic>
              </wp:inline>
            </w:drawing>
          </mc:Choice>
          <mc:Fallback>
            <w:pict>
              <v:group w14:anchorId="11687E6B" id="Group 74485538" o:spid="_x0000_s1337" style="width:281.3pt;height:21.6pt;mso-position-horizontal-relative:char;mso-position-vertical-relative:line" coordorigin="11202,11333" coordsize="35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">
                <v:shape id="AutoShape 390" o:spid="_x0000_s1338" type="#_x0000_t113" style="position:absolute;left:11202;top:11333;width:128;height: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" fillcolor="#ebd7e1" strokecolor="#c285a3" strokeweight=".5pt">
                  <v:shadow color="black" opacity="0" offset="0,0"/>
                  <v:textbox inset="0,0,0,0">
                    <w:txbxContent>
                      <w:p w14:paraId="0D7D46DC" w14:textId="2EEDEF73" w:rsidR="00004824" w:rsidRDefault="00004824" w:rsidP="0027730C">
                        <w:pPr>
                          <w:pStyle w:val="Style3"/>
                        </w:pPr>
                        <w:r>
                          <w:t>tlsa_HHID</w:t>
                        </w:r>
                      </w:p>
                    </w:txbxContent>
                  </v:textbox>
                </v:shape>
                <v:shape id="Flowchart: Internal Storage 63" o:spid="_x0000_s1339" type="#_x0000_t113" style="position:absolute;left:11431;top:11333;width:128;height: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" fillcolor="#ebd7e1" strokecolor="#c285a3" strokeweight=".5pt">
                  <v:shadow color="black" opacity="0" offset="0,0"/>
                  <v:textbox inset="0,0,0,0">
                    <w:txbxContent>
                      <w:p w14:paraId="0F86D696" w14:textId="77777777" w:rsidR="00004824" w:rsidRDefault="00004824" w:rsidP="0027730C">
                        <w:pPr>
                          <w:pStyle w:val="Style3"/>
                        </w:pPr>
                        <w:r>
                          <w:t>tlsa_Household</w:t>
                        </w:r>
                      </w:p>
                    </w:txbxContent>
                  </v:textbox>
                </v:shape>
                <v:shape id="AutoShape 61" o:spid="_x0000_s1340" type="#_x0000_t38" style="position:absolute;left:11332;top:11347;width:99;height:1;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" adj="10800" strokecolor="black [0]" strokeweight=".5pt">
                  <v:stroke endarrow="block"/>
                  <v:shadow color="black [0]"/>
                </v:shape>
                <w10:anchorlock/>
              </v:group>
            </w:pict>
          </mc:Fallback>
        </mc:AlternateContent>
      </w:r>
    </w:p>
    <w:p w14:paraId="09E9658A" w14:textId="77777777" w:rsidR="0019166A" w:rsidRDefault="0019166A" w:rsidP="006A3016">
      <w:pPr>
        <w:pStyle w:val="Heading3"/>
      </w:pPr>
      <w:r>
        <w:t>Relevant Data</w:t>
      </w:r>
    </w:p>
    <w:p w14:paraId="59E91B4D" w14:textId="77777777" w:rsidR="0019166A" w:rsidRPr="006A3016" w:rsidRDefault="0019166A">
      <w:pPr>
        <w:pStyle w:val="Heading4"/>
      </w:pPr>
      <w:r w:rsidRPr="0088191A">
        <w:t>Source</w:t>
      </w:r>
    </w:p>
    <w:tbl>
      <w:tblPr>
        <w:tblStyle w:val="TableGrid"/>
        <w:tblW w:w="9355" w:type="dxa"/>
        <w:tblLook w:val="04A0" w:firstRow="1" w:lastRow="0" w:firstColumn="1" w:lastColumn="0" w:noHBand="0" w:noVBand="1"/>
      </w:tblPr>
      <w:tblGrid>
        <w:gridCol w:w="9355"/>
      </w:tblGrid>
      <w:tr w:rsidR="0019166A" w:rsidRPr="0052371E" w14:paraId="66DD50AC" w14:textId="77777777" w:rsidTr="00702792">
        <w:tc>
          <w:tcPr>
            <w:tcW w:w="9355" w:type="dxa"/>
            <w:shd w:val="clear" w:color="auto" w:fill="FDE9D9" w:themeFill="accent6" w:themeFillTint="33"/>
          </w:tcPr>
          <w:p w14:paraId="5EC92D57" w14:textId="1FBE424E" w:rsidR="0019166A" w:rsidRPr="006B4F91" w:rsidRDefault="0062343A" w:rsidP="00702792">
            <w:pPr>
              <w:pStyle w:val="NoSpacing"/>
              <w:rPr>
                <w:b/>
                <w:bCs/>
              </w:rPr>
            </w:pPr>
            <w:r>
              <w:rPr>
                <w:b/>
                <w:bCs/>
              </w:rPr>
              <w:t>tlsa</w:t>
            </w:r>
            <w:r w:rsidR="00FC65E4">
              <w:rPr>
                <w:b/>
                <w:bCs/>
              </w:rPr>
              <w:t>_HHID</w:t>
            </w:r>
          </w:p>
        </w:tc>
      </w:tr>
      <w:tr w:rsidR="0019166A" w:rsidRPr="0052371E" w14:paraId="107ADADD" w14:textId="77777777" w:rsidTr="00702792">
        <w:tc>
          <w:tcPr>
            <w:tcW w:w="9355" w:type="dxa"/>
          </w:tcPr>
          <w:p w14:paraId="536CD02B" w14:textId="77777777" w:rsidR="0019166A" w:rsidRPr="00E17F92" w:rsidRDefault="0019166A" w:rsidP="00702792">
            <w:pPr>
              <w:pStyle w:val="NoSpacing"/>
            </w:pPr>
            <w:r>
              <w:t>HoHID</w:t>
            </w:r>
          </w:p>
        </w:tc>
      </w:tr>
      <w:tr w:rsidR="0062343A" w:rsidRPr="0052371E" w14:paraId="461E1F15" w14:textId="77777777" w:rsidTr="00702792">
        <w:tc>
          <w:tcPr>
            <w:tcW w:w="9355" w:type="dxa"/>
          </w:tcPr>
          <w:p w14:paraId="61BA60BD" w14:textId="2A3DBFE7" w:rsidR="0062343A" w:rsidRDefault="0062343A" w:rsidP="00702792">
            <w:pPr>
              <w:pStyle w:val="NoSpacing"/>
            </w:pPr>
            <w:r>
              <w:t>ProjectType</w:t>
            </w:r>
          </w:p>
        </w:tc>
      </w:tr>
      <w:tr w:rsidR="0019166A" w:rsidRPr="0052371E" w14:paraId="1327AB66" w14:textId="77777777" w:rsidTr="00702792">
        <w:tc>
          <w:tcPr>
            <w:tcW w:w="9355" w:type="dxa"/>
          </w:tcPr>
          <w:p w14:paraId="542B1093" w14:textId="331A9096" w:rsidR="0019166A" w:rsidRPr="00E17F92" w:rsidRDefault="0062343A" w:rsidP="00702792">
            <w:pPr>
              <w:pStyle w:val="NoSpacing"/>
            </w:pPr>
            <w:r>
              <w:t>Active</w:t>
            </w:r>
            <w:r w:rsidR="0019166A">
              <w:t>HHType</w:t>
            </w:r>
          </w:p>
        </w:tc>
      </w:tr>
      <w:tr w:rsidR="0019166A" w:rsidRPr="006B4F91" w14:paraId="07A73916" w14:textId="77777777" w:rsidTr="00702792">
        <w:tc>
          <w:tcPr>
            <w:tcW w:w="9355" w:type="dxa"/>
          </w:tcPr>
          <w:p w14:paraId="73E73348" w14:textId="77777777" w:rsidR="0019166A" w:rsidRPr="00E17F92" w:rsidRDefault="0019166A" w:rsidP="00702792">
            <w:pPr>
              <w:pStyle w:val="NoSpacing"/>
            </w:pPr>
            <w:r w:rsidRPr="006B4F91">
              <w:t>HHChronic</w:t>
            </w:r>
          </w:p>
        </w:tc>
      </w:tr>
      <w:tr w:rsidR="0019166A" w:rsidRPr="006B4F91" w14:paraId="4DCD3567" w14:textId="77777777" w:rsidTr="00702792">
        <w:tc>
          <w:tcPr>
            <w:tcW w:w="9355" w:type="dxa"/>
          </w:tcPr>
          <w:p w14:paraId="3545B212" w14:textId="77777777" w:rsidR="0019166A" w:rsidRPr="00E17F92" w:rsidRDefault="0019166A" w:rsidP="00702792">
            <w:pPr>
              <w:pStyle w:val="NoSpacing"/>
            </w:pPr>
            <w:r w:rsidRPr="006B4F91">
              <w:t>HHVet</w:t>
            </w:r>
          </w:p>
        </w:tc>
      </w:tr>
      <w:tr w:rsidR="0019166A" w:rsidRPr="006B4F91" w14:paraId="4AE57B74" w14:textId="77777777" w:rsidTr="00702792">
        <w:tc>
          <w:tcPr>
            <w:tcW w:w="9355" w:type="dxa"/>
          </w:tcPr>
          <w:p w14:paraId="54869A97" w14:textId="77777777" w:rsidR="0019166A" w:rsidRPr="00E17F92" w:rsidRDefault="0019166A" w:rsidP="00702792">
            <w:pPr>
              <w:pStyle w:val="NoSpacing"/>
            </w:pPr>
            <w:r w:rsidRPr="006B4F91">
              <w:t>HHDisability</w:t>
            </w:r>
          </w:p>
        </w:tc>
      </w:tr>
      <w:tr w:rsidR="0019166A" w:rsidRPr="006B4F91" w14:paraId="7433CB17" w14:textId="77777777" w:rsidTr="00702792">
        <w:tc>
          <w:tcPr>
            <w:tcW w:w="9355" w:type="dxa"/>
          </w:tcPr>
          <w:p w14:paraId="60BE00DB" w14:textId="77777777" w:rsidR="0019166A" w:rsidRPr="00E17F92" w:rsidRDefault="0019166A" w:rsidP="00702792">
            <w:pPr>
              <w:pStyle w:val="NoSpacing"/>
            </w:pPr>
            <w:r w:rsidRPr="006B4F91">
              <w:t>HHFleeingDV</w:t>
            </w:r>
          </w:p>
        </w:tc>
      </w:tr>
      <w:tr w:rsidR="0019166A" w:rsidRPr="006B4F91" w14:paraId="4D6365C9" w14:textId="77777777" w:rsidTr="00702792">
        <w:tc>
          <w:tcPr>
            <w:tcW w:w="9355" w:type="dxa"/>
          </w:tcPr>
          <w:p w14:paraId="02032307" w14:textId="77777777" w:rsidR="0019166A" w:rsidRPr="00E17F92" w:rsidRDefault="0019166A" w:rsidP="00702792">
            <w:pPr>
              <w:pStyle w:val="NoSpacing"/>
            </w:pPr>
            <w:r w:rsidRPr="006B4F91">
              <w:t>HHAdultAge</w:t>
            </w:r>
          </w:p>
        </w:tc>
      </w:tr>
      <w:tr w:rsidR="0019166A" w:rsidRPr="006B4F91" w14:paraId="5A43A4F3" w14:textId="77777777" w:rsidTr="00702792">
        <w:tc>
          <w:tcPr>
            <w:tcW w:w="9355" w:type="dxa"/>
          </w:tcPr>
          <w:p w14:paraId="7944AA3B" w14:textId="77777777" w:rsidR="0019166A" w:rsidRPr="00E17F92" w:rsidRDefault="0019166A" w:rsidP="00702792">
            <w:pPr>
              <w:pStyle w:val="NoSpacing"/>
            </w:pPr>
            <w:r w:rsidRPr="006B4F91">
              <w:t>HHParent</w:t>
            </w:r>
          </w:p>
        </w:tc>
      </w:tr>
      <w:tr w:rsidR="0019166A" w:rsidRPr="006B4F91" w14:paraId="7880BA15" w14:textId="77777777" w:rsidTr="00702792">
        <w:tc>
          <w:tcPr>
            <w:tcW w:w="9355" w:type="dxa"/>
          </w:tcPr>
          <w:p w14:paraId="701BE081" w14:textId="77777777" w:rsidR="0019166A" w:rsidRPr="00E17F92" w:rsidRDefault="0019166A" w:rsidP="00702792">
            <w:pPr>
              <w:pStyle w:val="NoSpacing"/>
            </w:pPr>
            <w:r w:rsidRPr="006B4F91">
              <w:t>AC3Plus</w:t>
            </w:r>
          </w:p>
        </w:tc>
      </w:tr>
    </w:tbl>
    <w:p w14:paraId="7D6FB654" w14:textId="77777777" w:rsidR="0019166A" w:rsidRPr="006A3016" w:rsidRDefault="0019166A" w:rsidP="006A3016">
      <w:pPr>
        <w:pStyle w:val="Heading4"/>
      </w:pPr>
      <w:r w:rsidRPr="0088191A">
        <w:t>Target</w:t>
      </w:r>
    </w:p>
    <w:p w14:paraId="41B2BAB6" w14:textId="3475508B" w:rsidR="0019166A" w:rsidRPr="00194749" w:rsidRDefault="0019166A" w:rsidP="0019166A">
      <w:r>
        <w:t xml:space="preserve">See </w:t>
      </w:r>
      <w:r>
        <w:rPr>
          <w:rFonts w:cs="Open Sans"/>
        </w:rPr>
        <w:t xml:space="preserve">section </w:t>
      </w:r>
      <w:hyperlink w:anchor="_Get_Distinct_Households" w:history="1">
        <w:r w:rsidR="00DB4385">
          <w:rPr>
            <w:rStyle w:val="Hyperlink"/>
          </w:rPr>
          <w:t>6.1 Get Distinct Households for LSAHousehold</w:t>
        </w:r>
      </w:hyperlink>
      <w:r>
        <w:t xml:space="preserve"> for column descriptions.</w:t>
      </w:r>
    </w:p>
    <w:tbl>
      <w:tblPr>
        <w:tblStyle w:val="TableGrid"/>
        <w:tblW w:w="9355" w:type="dxa"/>
        <w:tblLook w:val="04A0" w:firstRow="1" w:lastRow="0" w:firstColumn="1" w:lastColumn="0" w:noHBand="0" w:noVBand="1"/>
      </w:tblPr>
      <w:tblGrid>
        <w:gridCol w:w="9355"/>
      </w:tblGrid>
      <w:tr w:rsidR="0019166A" w:rsidRPr="005F4836" w14:paraId="3DDC4077" w14:textId="77777777" w:rsidTr="00702792">
        <w:tc>
          <w:tcPr>
            <w:tcW w:w="9355" w:type="dxa"/>
            <w:shd w:val="clear" w:color="auto" w:fill="76923C" w:themeFill="accent3" w:themeFillShade="BF"/>
          </w:tcPr>
          <w:p w14:paraId="00B1BE40" w14:textId="02B472CF" w:rsidR="0019166A" w:rsidRPr="005F4836" w:rsidRDefault="00F6042F" w:rsidP="00702792">
            <w:pPr>
              <w:pStyle w:val="NoSpacing"/>
              <w:rPr>
                <w:b/>
                <w:bCs/>
                <w:color w:val="FFFFFF" w:themeColor="background1"/>
              </w:rPr>
            </w:pPr>
            <w:r>
              <w:rPr>
                <w:b/>
                <w:bCs/>
                <w:color w:val="FFFFFF" w:themeColor="background1"/>
              </w:rPr>
              <w:t>tlsa_Household</w:t>
            </w:r>
          </w:p>
        </w:tc>
      </w:tr>
      <w:tr w:rsidR="0019166A" w:rsidRPr="006B4F91" w14:paraId="727F8A1A" w14:textId="77777777" w:rsidTr="00702792">
        <w:tc>
          <w:tcPr>
            <w:tcW w:w="9355" w:type="dxa"/>
          </w:tcPr>
          <w:p w14:paraId="45A1FD4F" w14:textId="39FF8E23" w:rsidR="0019166A" w:rsidRPr="00AE4D6E" w:rsidRDefault="0019166A" w:rsidP="00702792">
            <w:pPr>
              <w:pStyle w:val="NoSpacing"/>
              <w:rPr>
                <w:b/>
                <w:bCs/>
              </w:rPr>
            </w:pPr>
            <w:r w:rsidRPr="00F05959">
              <w:rPr>
                <w:b/>
                <w:bCs/>
              </w:rPr>
              <w:t>EST</w:t>
            </w:r>
            <w:r w:rsidR="004111A0">
              <w:rPr>
                <w:b/>
                <w:bCs/>
              </w:rPr>
              <w:t>/RRH/PSH</w:t>
            </w:r>
            <w:r w:rsidRPr="00F05959">
              <w:rPr>
                <w:b/>
                <w:bCs/>
              </w:rPr>
              <w:t>Chronic</w:t>
            </w:r>
          </w:p>
        </w:tc>
      </w:tr>
      <w:tr w:rsidR="0019166A" w:rsidRPr="006B4F91" w14:paraId="73ABC6BF" w14:textId="77777777" w:rsidTr="00702792">
        <w:tc>
          <w:tcPr>
            <w:tcW w:w="9355" w:type="dxa"/>
          </w:tcPr>
          <w:p w14:paraId="21E1EF73" w14:textId="6DDBE3E8" w:rsidR="0019166A" w:rsidRPr="00AE4D6E" w:rsidRDefault="0019166A" w:rsidP="00702792">
            <w:pPr>
              <w:pStyle w:val="NoSpacing"/>
              <w:rPr>
                <w:b/>
                <w:bCs/>
              </w:rPr>
            </w:pPr>
            <w:r w:rsidRPr="00F05959">
              <w:rPr>
                <w:b/>
                <w:bCs/>
              </w:rPr>
              <w:t>EST</w:t>
            </w:r>
            <w:r w:rsidR="004111A0">
              <w:rPr>
                <w:b/>
                <w:bCs/>
              </w:rPr>
              <w:t>/RRH/PSH</w:t>
            </w:r>
            <w:r w:rsidRPr="00F05959">
              <w:rPr>
                <w:b/>
                <w:bCs/>
              </w:rPr>
              <w:t>Vet</w:t>
            </w:r>
          </w:p>
        </w:tc>
      </w:tr>
      <w:tr w:rsidR="0019166A" w:rsidRPr="006B4F91" w14:paraId="0219E081" w14:textId="77777777" w:rsidTr="00702792">
        <w:tc>
          <w:tcPr>
            <w:tcW w:w="9355" w:type="dxa"/>
          </w:tcPr>
          <w:p w14:paraId="1FF48187" w14:textId="27C32947" w:rsidR="0019166A" w:rsidRPr="00AE4D6E" w:rsidRDefault="0019166A" w:rsidP="00702792">
            <w:pPr>
              <w:pStyle w:val="NoSpacing"/>
              <w:rPr>
                <w:b/>
                <w:bCs/>
              </w:rPr>
            </w:pPr>
            <w:r w:rsidRPr="00F05959">
              <w:rPr>
                <w:b/>
                <w:bCs/>
              </w:rPr>
              <w:t>EST</w:t>
            </w:r>
            <w:r w:rsidR="004111A0">
              <w:rPr>
                <w:b/>
                <w:bCs/>
              </w:rPr>
              <w:t>/RRH/PSH</w:t>
            </w:r>
            <w:r w:rsidRPr="00F05959">
              <w:rPr>
                <w:b/>
                <w:bCs/>
              </w:rPr>
              <w:t>Disability</w:t>
            </w:r>
          </w:p>
        </w:tc>
      </w:tr>
      <w:tr w:rsidR="0019166A" w:rsidRPr="006B4F91" w14:paraId="15955AB1" w14:textId="77777777" w:rsidTr="00702792">
        <w:tc>
          <w:tcPr>
            <w:tcW w:w="9355" w:type="dxa"/>
          </w:tcPr>
          <w:p w14:paraId="35C65AC7" w14:textId="05135526" w:rsidR="0019166A" w:rsidRPr="00AE4D6E" w:rsidRDefault="0019166A" w:rsidP="00702792">
            <w:pPr>
              <w:pStyle w:val="NoSpacing"/>
              <w:rPr>
                <w:b/>
                <w:bCs/>
              </w:rPr>
            </w:pPr>
            <w:r w:rsidRPr="00F05959">
              <w:rPr>
                <w:b/>
                <w:bCs/>
              </w:rPr>
              <w:t>EST</w:t>
            </w:r>
            <w:r w:rsidR="004111A0">
              <w:rPr>
                <w:b/>
                <w:bCs/>
              </w:rPr>
              <w:t>/RRH/PSH</w:t>
            </w:r>
            <w:r w:rsidRPr="00F05959">
              <w:rPr>
                <w:b/>
                <w:bCs/>
              </w:rPr>
              <w:t>FleeingDV</w:t>
            </w:r>
          </w:p>
        </w:tc>
      </w:tr>
      <w:tr w:rsidR="0019166A" w:rsidRPr="006B4F91" w14:paraId="26C400E6" w14:textId="77777777" w:rsidTr="00702792">
        <w:tc>
          <w:tcPr>
            <w:tcW w:w="9355" w:type="dxa"/>
          </w:tcPr>
          <w:p w14:paraId="1DC4ECFA" w14:textId="51B649CD" w:rsidR="0019166A" w:rsidRPr="00AE4D6E" w:rsidRDefault="0019166A" w:rsidP="00702792">
            <w:pPr>
              <w:pStyle w:val="NoSpacing"/>
              <w:rPr>
                <w:b/>
                <w:bCs/>
              </w:rPr>
            </w:pPr>
            <w:r w:rsidRPr="00F05959">
              <w:rPr>
                <w:b/>
                <w:bCs/>
              </w:rPr>
              <w:t>EST</w:t>
            </w:r>
            <w:r w:rsidR="004111A0">
              <w:rPr>
                <w:b/>
                <w:bCs/>
              </w:rPr>
              <w:t>/RRH/PSH</w:t>
            </w:r>
            <w:r w:rsidR="001152C3">
              <w:rPr>
                <w:b/>
                <w:bCs/>
              </w:rPr>
              <w:t>AC3Plus</w:t>
            </w:r>
          </w:p>
        </w:tc>
      </w:tr>
      <w:tr w:rsidR="0019166A" w:rsidRPr="006B4F91" w14:paraId="210351BC" w14:textId="77777777" w:rsidTr="00702792">
        <w:tc>
          <w:tcPr>
            <w:tcW w:w="9355" w:type="dxa"/>
          </w:tcPr>
          <w:p w14:paraId="4863355F" w14:textId="593A23C0" w:rsidR="0019166A" w:rsidRPr="00AE4D6E" w:rsidRDefault="0019166A" w:rsidP="00702792">
            <w:pPr>
              <w:pStyle w:val="NoSpacing"/>
              <w:rPr>
                <w:b/>
                <w:bCs/>
              </w:rPr>
            </w:pPr>
            <w:r w:rsidRPr="00F05959">
              <w:rPr>
                <w:b/>
                <w:bCs/>
              </w:rPr>
              <w:t>EST</w:t>
            </w:r>
            <w:r w:rsidR="004111A0">
              <w:rPr>
                <w:b/>
                <w:bCs/>
              </w:rPr>
              <w:t>/RRH/PSH</w:t>
            </w:r>
            <w:r w:rsidRPr="00F05959">
              <w:rPr>
                <w:b/>
                <w:bCs/>
              </w:rPr>
              <w:t>AdultAge</w:t>
            </w:r>
          </w:p>
        </w:tc>
      </w:tr>
      <w:tr w:rsidR="0019166A" w:rsidRPr="006B4F91" w14:paraId="58768EBD" w14:textId="77777777" w:rsidTr="00702792">
        <w:tc>
          <w:tcPr>
            <w:tcW w:w="9355" w:type="dxa"/>
          </w:tcPr>
          <w:p w14:paraId="17635312" w14:textId="267A5445" w:rsidR="0019166A" w:rsidRPr="00AE4D6E" w:rsidRDefault="0019166A" w:rsidP="00702792">
            <w:pPr>
              <w:pStyle w:val="NoSpacing"/>
              <w:rPr>
                <w:b/>
                <w:bCs/>
              </w:rPr>
            </w:pPr>
            <w:r w:rsidRPr="00F05959">
              <w:rPr>
                <w:b/>
                <w:bCs/>
              </w:rPr>
              <w:t>EST</w:t>
            </w:r>
            <w:r w:rsidR="004111A0">
              <w:rPr>
                <w:b/>
                <w:bCs/>
              </w:rPr>
              <w:t>/RRH/PSH</w:t>
            </w:r>
            <w:r w:rsidRPr="00F05959">
              <w:rPr>
                <w:b/>
                <w:bCs/>
              </w:rPr>
              <w:t>Parent</w:t>
            </w:r>
          </w:p>
        </w:tc>
      </w:tr>
    </w:tbl>
    <w:p w14:paraId="58F49F35" w14:textId="77777777" w:rsidR="0019166A" w:rsidRDefault="0019166A" w:rsidP="006A3016">
      <w:pPr>
        <w:pStyle w:val="Heading3"/>
      </w:pPr>
      <w:r>
        <w:t>Logic</w:t>
      </w:r>
    </w:p>
    <w:p w14:paraId="3B8C8DCB" w14:textId="4C889C8C" w:rsidR="0019166A" w:rsidRDefault="0019166A" w:rsidP="0019166A">
      <w:r>
        <w:t xml:space="preserve">In section </w:t>
      </w:r>
      <w:r w:rsidR="00DB4385">
        <w:t>6.2</w:t>
      </w:r>
      <w:r>
        <w:t>, a household is included in any given population as long as at least one</w:t>
      </w:r>
      <w:r w:rsidR="00D81910">
        <w:t xml:space="preserve"> active</w:t>
      </w:r>
      <w:r>
        <w:t xml:space="preserve"> </w:t>
      </w:r>
      <w:r w:rsidRPr="00F05959">
        <w:rPr>
          <w:b/>
          <w:bCs/>
        </w:rPr>
        <w:t>HouseholdID</w:t>
      </w:r>
      <w:r>
        <w:t xml:space="preserve"> </w:t>
      </w:r>
      <w:r w:rsidR="00D81910">
        <w:t xml:space="preserve">with the same </w:t>
      </w:r>
      <w:r w:rsidRPr="00F05959">
        <w:rPr>
          <w:b/>
          <w:bCs/>
        </w:rPr>
        <w:t>HoHID</w:t>
      </w:r>
      <w:r>
        <w:t>/</w:t>
      </w:r>
      <w:r w:rsidR="00D81910" w:rsidRPr="00D81910">
        <w:rPr>
          <w:b/>
          <w:bCs/>
        </w:rPr>
        <w:t>Active</w:t>
      </w:r>
      <w:r w:rsidRPr="00AD7462">
        <w:rPr>
          <w:b/>
          <w:bCs/>
        </w:rPr>
        <w:t>HHType</w:t>
      </w:r>
      <w:r>
        <w:t xml:space="preserve"> meets the criteria</w:t>
      </w:r>
      <w:r w:rsidR="004873DC">
        <w:t xml:space="preserve">. </w:t>
      </w:r>
    </w:p>
    <w:p w14:paraId="1A2880E9" w14:textId="4EE71512" w:rsidR="0019166A" w:rsidRDefault="0019166A" w:rsidP="0019166A">
      <w:r>
        <w:t xml:space="preserve">The population identifiers listed here use similar logic, but are specific to project group – they are only set if there is a record in </w:t>
      </w:r>
      <w:r w:rsidR="00E13A2A">
        <w:t>tlsa</w:t>
      </w:r>
      <w:r w:rsidR="00FC65E4">
        <w:t>_HHID</w:t>
      </w:r>
      <w:r>
        <w:t xml:space="preserve"> for the </w:t>
      </w:r>
      <w:r w:rsidRPr="00F05959">
        <w:rPr>
          <w:b/>
          <w:bCs/>
        </w:rPr>
        <w:t>HoHID</w:t>
      </w:r>
      <w:r>
        <w:t>/</w:t>
      </w:r>
      <w:r w:rsidR="0064623F" w:rsidRPr="0064623F">
        <w:rPr>
          <w:b/>
          <w:bCs/>
        </w:rPr>
        <w:t>Active</w:t>
      </w:r>
      <w:r w:rsidRPr="00AD7462">
        <w:rPr>
          <w:b/>
          <w:bCs/>
        </w:rPr>
        <w:t>HHType</w:t>
      </w:r>
      <w:r>
        <w:rPr>
          <w:b/>
          <w:bCs/>
        </w:rPr>
        <w:t xml:space="preserve"> </w:t>
      </w:r>
      <w:r>
        <w:t>and the project type is consistent with the relevant project group:</w:t>
      </w:r>
      <w:r w:rsidR="005A642F">
        <w:t xml:space="preserve"> </w:t>
      </w:r>
    </w:p>
    <w:p w14:paraId="1EE62E28" w14:textId="2AE2DAE6" w:rsidR="0019166A" w:rsidRPr="002C297C" w:rsidRDefault="0019166A" w:rsidP="0030608E">
      <w:pPr>
        <w:pStyle w:val="ListParagraph"/>
        <w:numPr>
          <w:ilvl w:val="0"/>
          <w:numId w:val="41"/>
        </w:numPr>
      </w:pPr>
      <w:r w:rsidRPr="002C297C">
        <w:rPr>
          <w:b/>
          <w:bCs/>
        </w:rPr>
        <w:t>EST</w:t>
      </w:r>
      <w:r>
        <w:t xml:space="preserve"> – </w:t>
      </w:r>
      <w:r w:rsidRPr="002C297C">
        <w:rPr>
          <w:b/>
          <w:bCs/>
        </w:rPr>
        <w:t>ProjectType</w:t>
      </w:r>
      <w:r>
        <w:t xml:space="preserve"> in (1,2,8)</w:t>
      </w:r>
    </w:p>
    <w:p w14:paraId="7F858141" w14:textId="647AE305" w:rsidR="0019166A" w:rsidRPr="002C297C" w:rsidRDefault="0019166A" w:rsidP="0030608E">
      <w:pPr>
        <w:pStyle w:val="ListParagraph"/>
        <w:numPr>
          <w:ilvl w:val="0"/>
          <w:numId w:val="41"/>
        </w:numPr>
      </w:pPr>
      <w:r>
        <w:rPr>
          <w:b/>
          <w:bCs/>
        </w:rPr>
        <w:t>RRH</w:t>
      </w:r>
      <w:r>
        <w:t xml:space="preserve"> – </w:t>
      </w:r>
      <w:r w:rsidRPr="002C297C">
        <w:rPr>
          <w:b/>
          <w:bCs/>
        </w:rPr>
        <w:t>ProjectType</w:t>
      </w:r>
      <w:r>
        <w:t xml:space="preserve"> = 13</w:t>
      </w:r>
    </w:p>
    <w:p w14:paraId="3FBC9AD1" w14:textId="7135B3CD" w:rsidR="0019166A" w:rsidRDefault="0019166A" w:rsidP="0030608E">
      <w:pPr>
        <w:pStyle w:val="ListParagraph"/>
        <w:numPr>
          <w:ilvl w:val="0"/>
          <w:numId w:val="41"/>
        </w:numPr>
      </w:pPr>
      <w:r>
        <w:rPr>
          <w:b/>
          <w:bCs/>
        </w:rPr>
        <w:t>PSH</w:t>
      </w:r>
      <w:r>
        <w:t xml:space="preserve"> – </w:t>
      </w:r>
      <w:r w:rsidRPr="002C297C">
        <w:rPr>
          <w:b/>
          <w:bCs/>
        </w:rPr>
        <w:t>ProjectType</w:t>
      </w:r>
      <w:r>
        <w:t xml:space="preserve"> = 3</w:t>
      </w:r>
    </w:p>
    <w:p w14:paraId="418C15AC" w14:textId="77777777" w:rsidR="0019166A" w:rsidRDefault="0019166A" w:rsidP="0019166A">
      <w:r>
        <w:t xml:space="preserve">There are no project-group-specific columns for </w:t>
      </w:r>
      <w:r w:rsidRPr="00AD7462">
        <w:rPr>
          <w:b/>
          <w:bCs/>
        </w:rPr>
        <w:t>HoHRace</w:t>
      </w:r>
      <w:r>
        <w:t xml:space="preserve"> and </w:t>
      </w:r>
      <w:r w:rsidRPr="00AD7462">
        <w:rPr>
          <w:b/>
          <w:bCs/>
        </w:rPr>
        <w:t>HoHEthnicity</w:t>
      </w:r>
      <w:r>
        <w:t xml:space="preserve"> as those are not subject to change with household composition.</w:t>
      </w:r>
    </w:p>
    <w:p w14:paraId="4258F393" w14:textId="77777777" w:rsidR="0019166A" w:rsidRPr="006A3016" w:rsidRDefault="0019166A" w:rsidP="006A3016">
      <w:pPr>
        <w:pStyle w:val="Heading4"/>
      </w:pPr>
      <w:r w:rsidRPr="0088191A">
        <w:t>EST/RRH/PSHAC3Plus</w:t>
      </w:r>
    </w:p>
    <w:p w14:paraId="69851A87" w14:textId="783D2B1D" w:rsidR="0019166A" w:rsidRDefault="00FC4D89" w:rsidP="0019166A">
      <w:r>
        <w:t xml:space="preserve">For records in </w:t>
      </w:r>
      <w:r w:rsidR="00507DE1">
        <w:t xml:space="preserve">tlsa_Household where </w:t>
      </w:r>
      <w:r w:rsidR="00507DE1" w:rsidRPr="00745E36">
        <w:rPr>
          <w:b/>
          <w:bCs/>
        </w:rPr>
        <w:t>HHType</w:t>
      </w:r>
      <w:r w:rsidR="00507DE1">
        <w:t xml:space="preserve"> = 2 and </w:t>
      </w:r>
      <w:r w:rsidR="00507DE1" w:rsidRPr="00745E36">
        <w:rPr>
          <w:b/>
          <w:bCs/>
        </w:rPr>
        <w:t>HHChild</w:t>
      </w:r>
      <w:r w:rsidR="00507DE1">
        <w:t xml:space="preserve"> = 3, set </w:t>
      </w:r>
      <w:r w:rsidR="00507DE1" w:rsidRPr="002C297C">
        <w:rPr>
          <w:b/>
          <w:bCs/>
        </w:rPr>
        <w:t>EST/RRH/PSH</w:t>
      </w:r>
      <w:r w:rsidR="00507DE1">
        <w:rPr>
          <w:b/>
          <w:bCs/>
        </w:rPr>
        <w:t>AC3Plus</w:t>
      </w:r>
      <w:r w:rsidR="00507DE1" w:rsidRPr="00AE4D6E">
        <w:t xml:space="preserve"> </w:t>
      </w:r>
      <w:r w:rsidR="00507DE1">
        <w:t>to 1 i</w:t>
      </w:r>
      <w:r w:rsidR="0019166A">
        <w:t xml:space="preserve">f there is any </w:t>
      </w:r>
      <w:r w:rsidR="00D81910">
        <w:t xml:space="preserve">active </w:t>
      </w:r>
      <w:r w:rsidR="00D81910" w:rsidRPr="0064623F">
        <w:rPr>
          <w:b/>
          <w:bCs/>
        </w:rPr>
        <w:t>HouseholdID</w:t>
      </w:r>
      <w:r w:rsidR="00D81910">
        <w:t xml:space="preserve"> </w:t>
      </w:r>
      <w:r w:rsidR="00102496">
        <w:t xml:space="preserve">in tlsa_HHID </w:t>
      </w:r>
      <w:r w:rsidR="0019166A">
        <w:t xml:space="preserve">for the </w:t>
      </w:r>
      <w:r w:rsidR="0019166A" w:rsidRPr="002C297C">
        <w:rPr>
          <w:b/>
          <w:bCs/>
        </w:rPr>
        <w:t>HoHID</w:t>
      </w:r>
      <w:r w:rsidR="00D81910">
        <w:rPr>
          <w:b/>
          <w:bCs/>
        </w:rPr>
        <w:t xml:space="preserve"> </w:t>
      </w:r>
      <w:r w:rsidR="00D81910">
        <w:t>where</w:t>
      </w:r>
      <w:r w:rsidR="00D81910" w:rsidRPr="00D81910">
        <w:rPr>
          <w:b/>
          <w:bCs/>
        </w:rPr>
        <w:t xml:space="preserve"> ActiveHHType</w:t>
      </w:r>
      <w:r w:rsidR="00D81910">
        <w:t xml:space="preserve"> = </w:t>
      </w:r>
      <w:r w:rsidR="00932E16">
        <w:rPr>
          <w:b/>
          <w:bCs/>
        </w:rPr>
        <w:t>2</w:t>
      </w:r>
      <w:r w:rsidR="00932E16">
        <w:t xml:space="preserve"> </w:t>
      </w:r>
      <w:r w:rsidR="00D81910">
        <w:t>and</w:t>
      </w:r>
      <w:r w:rsidR="0019166A">
        <w:t xml:space="preserve"> </w:t>
      </w:r>
      <w:r w:rsidR="0019166A">
        <w:rPr>
          <w:b/>
          <w:bCs/>
        </w:rPr>
        <w:t>AC3Plus</w:t>
      </w:r>
      <w:r w:rsidR="0019166A">
        <w:t xml:space="preserve"> = 1 and</w:t>
      </w:r>
      <w:r w:rsidR="0019166A" w:rsidRPr="002C297C">
        <w:rPr>
          <w:b/>
          <w:bCs/>
        </w:rPr>
        <w:t xml:space="preserve"> ProjectType</w:t>
      </w:r>
      <w:r w:rsidR="0019166A">
        <w:t xml:space="preserve"> is consistent with the project group</w:t>
      </w:r>
      <w:r w:rsidR="00102496">
        <w:t>.</w:t>
      </w:r>
      <w:r w:rsidR="005A642F">
        <w:t xml:space="preserve"> </w:t>
      </w:r>
      <w:r w:rsidR="00102496">
        <w:t>For all other records</w:t>
      </w:r>
      <w:r w:rsidR="0019166A">
        <w:t>, set to 0</w:t>
      </w:r>
      <w:r w:rsidR="004873DC">
        <w:t xml:space="preserve">. </w:t>
      </w:r>
    </w:p>
    <w:p w14:paraId="6603398F" w14:textId="77777777" w:rsidR="0019166A" w:rsidRPr="006A3016" w:rsidRDefault="0019166A" w:rsidP="006A3016">
      <w:pPr>
        <w:pStyle w:val="Heading4"/>
      </w:pPr>
      <w:r w:rsidRPr="0088191A">
        <w:t>EST/RRH/PSHVet</w:t>
      </w:r>
    </w:p>
    <w:p w14:paraId="24C41FB5" w14:textId="23C44962" w:rsidR="0019166A" w:rsidRDefault="00D81910" w:rsidP="0019166A">
      <w:r>
        <w:t xml:space="preserve">If there is any active </w:t>
      </w:r>
      <w:r w:rsidRPr="0064623F">
        <w:rPr>
          <w:b/>
          <w:bCs/>
        </w:rPr>
        <w:t>HouseholdID</w:t>
      </w:r>
      <w:r>
        <w:t xml:space="preserve"> for the </w:t>
      </w:r>
      <w:r w:rsidRPr="002C297C">
        <w:rPr>
          <w:b/>
          <w:bCs/>
        </w:rPr>
        <w:t>HoHID</w:t>
      </w:r>
      <w:r>
        <w:rPr>
          <w:b/>
          <w:bCs/>
        </w:rPr>
        <w:t xml:space="preserve"> </w:t>
      </w:r>
      <w:r>
        <w:t>where</w:t>
      </w:r>
      <w:r w:rsidRPr="00D81910">
        <w:rPr>
          <w:b/>
          <w:bCs/>
        </w:rPr>
        <w:t xml:space="preserve"> ActiveHHType</w:t>
      </w:r>
      <w:r>
        <w:t xml:space="preserve"> = </w:t>
      </w:r>
      <w:r w:rsidRPr="002C297C">
        <w:rPr>
          <w:b/>
          <w:bCs/>
        </w:rPr>
        <w:t>HHType</w:t>
      </w:r>
      <w:r>
        <w:t xml:space="preserve"> and </w:t>
      </w:r>
      <w:r>
        <w:rPr>
          <w:b/>
          <w:bCs/>
        </w:rPr>
        <w:t>HHVet</w:t>
      </w:r>
      <w:r>
        <w:t xml:space="preserve"> = 1 and</w:t>
      </w:r>
      <w:r w:rsidRPr="002C297C">
        <w:rPr>
          <w:b/>
          <w:bCs/>
        </w:rPr>
        <w:t xml:space="preserve"> ProjectType</w:t>
      </w:r>
      <w:r>
        <w:t xml:space="preserve"> is consistent with </w:t>
      </w:r>
      <w:r w:rsidR="0019166A">
        <w:t xml:space="preserve">the project group, set the value for </w:t>
      </w:r>
      <w:r w:rsidR="0019166A" w:rsidRPr="00F05959">
        <w:rPr>
          <w:b/>
          <w:bCs/>
        </w:rPr>
        <w:t>EST/RRH/PSHVet</w:t>
      </w:r>
      <w:r w:rsidR="0019166A" w:rsidRPr="00AE4D6E">
        <w:t xml:space="preserve"> </w:t>
      </w:r>
      <w:r w:rsidR="0019166A">
        <w:t>to 1</w:t>
      </w:r>
      <w:r w:rsidR="004873DC">
        <w:t xml:space="preserve">. </w:t>
      </w:r>
      <w:r w:rsidR="0019166A">
        <w:t>Otherwise, set to 0</w:t>
      </w:r>
      <w:r w:rsidR="004873DC">
        <w:t xml:space="preserve">. </w:t>
      </w:r>
    </w:p>
    <w:p w14:paraId="130126CB" w14:textId="77777777" w:rsidR="0019166A" w:rsidRPr="006A3016" w:rsidRDefault="0019166A" w:rsidP="006A3016">
      <w:pPr>
        <w:pStyle w:val="Heading4"/>
      </w:pPr>
      <w:r w:rsidRPr="0088191A">
        <w:t>EST/RRH/PSHChronic</w:t>
      </w:r>
    </w:p>
    <w:p w14:paraId="2E39EA87" w14:textId="7FB35F83" w:rsidR="0019166A" w:rsidRPr="002C297C" w:rsidRDefault="00D81910" w:rsidP="0019166A">
      <w:r>
        <w:t xml:space="preserve">If there is any active </w:t>
      </w:r>
      <w:r w:rsidRPr="0064623F">
        <w:rPr>
          <w:b/>
          <w:bCs/>
        </w:rPr>
        <w:t>HouseholdID</w:t>
      </w:r>
      <w:r>
        <w:t xml:space="preserve"> for the </w:t>
      </w:r>
      <w:r w:rsidRPr="002C297C">
        <w:rPr>
          <w:b/>
          <w:bCs/>
        </w:rPr>
        <w:t>HoHID</w:t>
      </w:r>
      <w:r>
        <w:rPr>
          <w:b/>
          <w:bCs/>
        </w:rPr>
        <w:t xml:space="preserve"> </w:t>
      </w:r>
      <w:r>
        <w:t>where</w:t>
      </w:r>
      <w:r w:rsidRPr="00D81910">
        <w:rPr>
          <w:b/>
          <w:bCs/>
        </w:rPr>
        <w:t xml:space="preserve"> ActiveHHType</w:t>
      </w:r>
      <w:r>
        <w:t xml:space="preserve"> = </w:t>
      </w:r>
      <w:r w:rsidRPr="002C297C">
        <w:rPr>
          <w:b/>
          <w:bCs/>
        </w:rPr>
        <w:t>HHType</w:t>
      </w:r>
      <w:r>
        <w:t xml:space="preserve"> and </w:t>
      </w:r>
      <w:r>
        <w:rPr>
          <w:b/>
          <w:bCs/>
        </w:rPr>
        <w:t>HHChronic</w:t>
      </w:r>
      <w:r>
        <w:t xml:space="preserve"> = 1 and</w:t>
      </w:r>
      <w:r w:rsidRPr="002C297C">
        <w:rPr>
          <w:b/>
          <w:bCs/>
        </w:rPr>
        <w:t xml:space="preserve"> ProjectType</w:t>
      </w:r>
      <w:r>
        <w:t xml:space="preserve"> is consistent </w:t>
      </w:r>
      <w:r w:rsidR="0019166A">
        <w:t xml:space="preserve">with the project group, set the value for </w:t>
      </w:r>
      <w:r w:rsidR="0019166A" w:rsidRPr="002C297C">
        <w:rPr>
          <w:b/>
          <w:bCs/>
        </w:rPr>
        <w:t>EST/RRH/</w:t>
      </w:r>
      <w:r w:rsidR="0019166A" w:rsidRPr="00AE4D6E">
        <w:rPr>
          <w:b/>
          <w:bCs/>
        </w:rPr>
        <w:t xml:space="preserve">PSHChronic </w:t>
      </w:r>
      <w:r w:rsidR="0019166A">
        <w:t>to 1</w:t>
      </w:r>
      <w:r w:rsidR="004873DC">
        <w:t xml:space="preserve">. </w:t>
      </w:r>
      <w:r w:rsidR="0019166A">
        <w:t>Otherwise, set to 0</w:t>
      </w:r>
      <w:r w:rsidR="004873DC">
        <w:t xml:space="preserve">. </w:t>
      </w:r>
    </w:p>
    <w:p w14:paraId="7EE6FA08" w14:textId="77777777" w:rsidR="0019166A" w:rsidRPr="006A3016" w:rsidRDefault="0019166A" w:rsidP="006A3016">
      <w:pPr>
        <w:pStyle w:val="Heading4"/>
      </w:pPr>
      <w:r w:rsidRPr="0088191A">
        <w:t>EST/RRH/PSHDisability</w:t>
      </w:r>
    </w:p>
    <w:p w14:paraId="7E12FF8F" w14:textId="61937E18" w:rsidR="0019166A" w:rsidRPr="002C297C" w:rsidRDefault="00D81910" w:rsidP="0019166A">
      <w:r>
        <w:t xml:space="preserve">If there is any active </w:t>
      </w:r>
      <w:r w:rsidRPr="0064623F">
        <w:rPr>
          <w:b/>
          <w:bCs/>
        </w:rPr>
        <w:t>HouseholdID</w:t>
      </w:r>
      <w:r>
        <w:t xml:space="preserve"> for the </w:t>
      </w:r>
      <w:r w:rsidRPr="002C297C">
        <w:rPr>
          <w:b/>
          <w:bCs/>
        </w:rPr>
        <w:t>HoHID</w:t>
      </w:r>
      <w:r>
        <w:rPr>
          <w:b/>
          <w:bCs/>
        </w:rPr>
        <w:t xml:space="preserve"> </w:t>
      </w:r>
      <w:r>
        <w:t>where</w:t>
      </w:r>
      <w:r w:rsidRPr="00D81910">
        <w:rPr>
          <w:b/>
          <w:bCs/>
        </w:rPr>
        <w:t xml:space="preserve"> ActiveHHType</w:t>
      </w:r>
      <w:r>
        <w:t xml:space="preserve"> = </w:t>
      </w:r>
      <w:r w:rsidRPr="002C297C">
        <w:rPr>
          <w:b/>
          <w:bCs/>
        </w:rPr>
        <w:t>HHType</w:t>
      </w:r>
      <w:r>
        <w:t xml:space="preserve"> and </w:t>
      </w:r>
      <w:r>
        <w:rPr>
          <w:b/>
          <w:bCs/>
        </w:rPr>
        <w:t>HHDisability</w:t>
      </w:r>
      <w:r>
        <w:t xml:space="preserve"> = 1 and</w:t>
      </w:r>
      <w:r w:rsidRPr="002C297C">
        <w:rPr>
          <w:b/>
          <w:bCs/>
        </w:rPr>
        <w:t xml:space="preserve"> ProjectType</w:t>
      </w:r>
      <w:r>
        <w:t xml:space="preserve"> is consistent </w:t>
      </w:r>
      <w:r w:rsidR="0019166A">
        <w:t xml:space="preserve">with the project group, set the value for </w:t>
      </w:r>
      <w:r w:rsidR="0019166A" w:rsidRPr="002C297C">
        <w:rPr>
          <w:b/>
          <w:bCs/>
        </w:rPr>
        <w:t>EST/RRH/PSH</w:t>
      </w:r>
      <w:r w:rsidR="0019166A">
        <w:rPr>
          <w:b/>
          <w:bCs/>
        </w:rPr>
        <w:t>Disability</w:t>
      </w:r>
      <w:r w:rsidR="0019166A" w:rsidRPr="00AE4D6E">
        <w:t xml:space="preserve"> </w:t>
      </w:r>
      <w:r w:rsidR="0019166A">
        <w:t>to 1</w:t>
      </w:r>
      <w:r w:rsidR="004873DC">
        <w:t xml:space="preserve">. </w:t>
      </w:r>
      <w:r w:rsidR="0019166A">
        <w:t>Otherwise, set to 0</w:t>
      </w:r>
      <w:r w:rsidR="004873DC">
        <w:t xml:space="preserve">. </w:t>
      </w:r>
    </w:p>
    <w:p w14:paraId="39E31E7D" w14:textId="77777777" w:rsidR="0019166A" w:rsidRPr="006A3016" w:rsidRDefault="0019166A" w:rsidP="006A3016">
      <w:pPr>
        <w:pStyle w:val="Heading4"/>
      </w:pPr>
      <w:r w:rsidRPr="0088191A">
        <w:t>EST/RRH/PSHFleeingDV</w:t>
      </w:r>
    </w:p>
    <w:p w14:paraId="59157FE5" w14:textId="642EF3DE" w:rsidR="0019166A" w:rsidRPr="002C297C" w:rsidRDefault="00D81910" w:rsidP="0019166A">
      <w:r>
        <w:t xml:space="preserve">If there is any active HHID for the </w:t>
      </w:r>
      <w:r w:rsidRPr="002C297C">
        <w:rPr>
          <w:b/>
          <w:bCs/>
        </w:rPr>
        <w:t>HoHID</w:t>
      </w:r>
      <w:r>
        <w:rPr>
          <w:b/>
          <w:bCs/>
        </w:rPr>
        <w:t xml:space="preserve"> </w:t>
      </w:r>
      <w:r>
        <w:t>where</w:t>
      </w:r>
      <w:r w:rsidRPr="00D81910">
        <w:rPr>
          <w:b/>
          <w:bCs/>
        </w:rPr>
        <w:t xml:space="preserve"> ActiveHHType</w:t>
      </w:r>
      <w:r>
        <w:t xml:space="preserve"> = </w:t>
      </w:r>
      <w:r w:rsidRPr="002C297C">
        <w:rPr>
          <w:b/>
          <w:bCs/>
        </w:rPr>
        <w:t>HHType</w:t>
      </w:r>
      <w:r>
        <w:t xml:space="preserve"> and</w:t>
      </w:r>
      <w:r w:rsidR="0019166A">
        <w:t xml:space="preserve"> </w:t>
      </w:r>
      <w:r w:rsidR="0019166A" w:rsidRPr="00AD7462">
        <w:rPr>
          <w:b/>
          <w:bCs/>
        </w:rPr>
        <w:t>HH</w:t>
      </w:r>
      <w:r w:rsidR="0019166A">
        <w:rPr>
          <w:b/>
          <w:bCs/>
        </w:rPr>
        <w:t>FleeingDV</w:t>
      </w:r>
      <w:r w:rsidR="0019166A">
        <w:t xml:space="preserve"> = 1 and</w:t>
      </w:r>
      <w:r w:rsidR="0019166A" w:rsidRPr="002C297C">
        <w:rPr>
          <w:b/>
          <w:bCs/>
        </w:rPr>
        <w:t xml:space="preserve"> ProjectType</w:t>
      </w:r>
      <w:r w:rsidR="0019166A">
        <w:t xml:space="preserve"> is consistent with the project group, set the value for </w:t>
      </w:r>
      <w:r w:rsidR="0019166A" w:rsidRPr="002C297C">
        <w:rPr>
          <w:b/>
          <w:bCs/>
        </w:rPr>
        <w:t>EST/RRH/PSH</w:t>
      </w:r>
      <w:r w:rsidR="0019166A">
        <w:rPr>
          <w:b/>
          <w:bCs/>
        </w:rPr>
        <w:t>FleeingDV</w:t>
      </w:r>
      <w:r w:rsidR="0019166A" w:rsidRPr="00AE4D6E">
        <w:t xml:space="preserve"> </w:t>
      </w:r>
      <w:r w:rsidR="0019166A">
        <w:t>to 1</w:t>
      </w:r>
      <w:r w:rsidR="004873DC">
        <w:t xml:space="preserve">. </w:t>
      </w:r>
      <w:r w:rsidR="0019166A">
        <w:t>Otherwise, set to 0</w:t>
      </w:r>
      <w:r w:rsidR="004873DC">
        <w:t xml:space="preserve">. </w:t>
      </w:r>
    </w:p>
    <w:p w14:paraId="28D84FE8" w14:textId="77777777" w:rsidR="0019166A" w:rsidRPr="006A3016" w:rsidRDefault="0019166A" w:rsidP="006A3016">
      <w:pPr>
        <w:pStyle w:val="Heading4"/>
      </w:pPr>
      <w:r w:rsidRPr="0088191A">
        <w:t>EST/RRH/PSHParent</w:t>
      </w:r>
    </w:p>
    <w:p w14:paraId="0D7E3759" w14:textId="77A00424" w:rsidR="0019166A" w:rsidRPr="002C297C" w:rsidRDefault="00D81910" w:rsidP="0019166A">
      <w:r>
        <w:t xml:space="preserve">If there is any active HHID for the </w:t>
      </w:r>
      <w:r w:rsidRPr="002C297C">
        <w:rPr>
          <w:b/>
          <w:bCs/>
        </w:rPr>
        <w:t>HoHID</w:t>
      </w:r>
      <w:r>
        <w:rPr>
          <w:b/>
          <w:bCs/>
        </w:rPr>
        <w:t xml:space="preserve"> </w:t>
      </w:r>
      <w:r>
        <w:t>where</w:t>
      </w:r>
      <w:r w:rsidRPr="00D81910">
        <w:rPr>
          <w:b/>
          <w:bCs/>
        </w:rPr>
        <w:t xml:space="preserve"> ActiveHHType</w:t>
      </w:r>
      <w:r>
        <w:t xml:space="preserve"> = </w:t>
      </w:r>
      <w:r w:rsidRPr="002C297C">
        <w:rPr>
          <w:b/>
          <w:bCs/>
        </w:rPr>
        <w:t>HHType</w:t>
      </w:r>
      <w:r>
        <w:t xml:space="preserve"> and</w:t>
      </w:r>
      <w:r w:rsidRPr="00AE4D6E">
        <w:rPr>
          <w:b/>
          <w:bCs/>
        </w:rPr>
        <w:t xml:space="preserve"> </w:t>
      </w:r>
      <w:r w:rsidR="0019166A" w:rsidRPr="00AE4D6E">
        <w:rPr>
          <w:b/>
          <w:bCs/>
        </w:rPr>
        <w:t>HHParent</w:t>
      </w:r>
      <w:r w:rsidR="0019166A">
        <w:rPr>
          <w:b/>
          <w:bCs/>
        </w:rPr>
        <w:t xml:space="preserve"> </w:t>
      </w:r>
      <w:r w:rsidR="0019166A">
        <w:t>= 1 and</w:t>
      </w:r>
      <w:r w:rsidR="0019166A" w:rsidRPr="002C297C">
        <w:rPr>
          <w:b/>
          <w:bCs/>
        </w:rPr>
        <w:t xml:space="preserve"> ProjectType</w:t>
      </w:r>
      <w:r w:rsidR="0019166A">
        <w:t xml:space="preserve"> is consistent with the project group, set the value for </w:t>
      </w:r>
      <w:r w:rsidR="0019166A" w:rsidRPr="002C297C">
        <w:rPr>
          <w:b/>
          <w:bCs/>
        </w:rPr>
        <w:t>EST/RRH/PSH</w:t>
      </w:r>
      <w:r w:rsidR="0019166A">
        <w:rPr>
          <w:b/>
          <w:bCs/>
        </w:rPr>
        <w:t>Parent</w:t>
      </w:r>
      <w:r w:rsidR="0019166A" w:rsidRPr="00AE4D6E">
        <w:t xml:space="preserve"> </w:t>
      </w:r>
      <w:r w:rsidR="0019166A">
        <w:t>to 1</w:t>
      </w:r>
      <w:r w:rsidR="004873DC">
        <w:t xml:space="preserve">. </w:t>
      </w:r>
      <w:r w:rsidR="0019166A">
        <w:t>Otherwise, set to 0</w:t>
      </w:r>
      <w:r w:rsidR="004873DC">
        <w:t xml:space="preserve">. </w:t>
      </w:r>
    </w:p>
    <w:p w14:paraId="3E1E106C" w14:textId="77777777" w:rsidR="0019166A" w:rsidRPr="006A3016" w:rsidRDefault="0019166A" w:rsidP="006A3016">
      <w:pPr>
        <w:pStyle w:val="Heading4"/>
      </w:pPr>
      <w:r w:rsidRPr="0088191A">
        <w:t xml:space="preserve">EST/RRH/PSHAdultAge </w:t>
      </w:r>
    </w:p>
    <w:p w14:paraId="2268D6D4" w14:textId="75A3BB35" w:rsidR="0019166A" w:rsidRDefault="0019166A" w:rsidP="0019166A">
      <w:r>
        <w:rPr>
          <w:rFonts w:cstheme="minorHAnsi"/>
        </w:rPr>
        <w:t>S</w:t>
      </w:r>
      <w:r>
        <w:t xml:space="preserve">et </w:t>
      </w:r>
      <w:r>
        <w:rPr>
          <w:b/>
        </w:rPr>
        <w:t>EST/RRH/PSH</w:t>
      </w:r>
      <w:r w:rsidRPr="00AB4DA6">
        <w:rPr>
          <w:b/>
        </w:rPr>
        <w:t>AdultAge</w:t>
      </w:r>
      <w:r>
        <w:t xml:space="preserve"> based on the </w:t>
      </w:r>
      <w:r w:rsidRPr="00B5418A">
        <w:t>first</w:t>
      </w:r>
      <w:r>
        <w:t xml:space="preserve"> of the criteria below met by any </w:t>
      </w:r>
      <w:r w:rsidR="00D81910">
        <w:t xml:space="preserve">active </w:t>
      </w:r>
      <w:r w:rsidR="00FC65E4">
        <w:t>HHID</w:t>
      </w:r>
      <w:r>
        <w:t xml:space="preserve"> record for the relevant project group with the same </w:t>
      </w:r>
      <w:r w:rsidR="00D81910" w:rsidRPr="00D81910">
        <w:rPr>
          <w:b/>
          <w:bCs/>
        </w:rPr>
        <w:t>HoHID</w:t>
      </w:r>
      <w:r w:rsidR="00D81910">
        <w:t xml:space="preserve"> where </w:t>
      </w:r>
      <w:r w:rsidR="00D81910" w:rsidRPr="00D81910">
        <w:rPr>
          <w:b/>
          <w:bCs/>
        </w:rPr>
        <w:t>ActiveHHType</w:t>
      </w:r>
      <w:r w:rsidR="00D81910">
        <w:t xml:space="preserve"> = </w:t>
      </w:r>
      <w:r w:rsidRPr="009161BE">
        <w:rPr>
          <w:b/>
        </w:rPr>
        <w:t>HHType</w:t>
      </w:r>
      <w:r>
        <w:t>:</w:t>
      </w:r>
    </w:p>
    <w:tbl>
      <w:tblPr>
        <w:tblStyle w:val="Style11"/>
        <w:tblW w:w="6745" w:type="dxa"/>
        <w:tblLook w:val="0420" w:firstRow="1" w:lastRow="0" w:firstColumn="0" w:lastColumn="0" w:noHBand="0" w:noVBand="1"/>
      </w:tblPr>
      <w:tblGrid>
        <w:gridCol w:w="1075"/>
        <w:gridCol w:w="2610"/>
        <w:gridCol w:w="3060"/>
      </w:tblGrid>
      <w:tr w:rsidR="00B5418A" w:rsidRPr="009A182F" w14:paraId="5787EAE3" w14:textId="77777777" w:rsidTr="00B5418A">
        <w:trPr>
          <w:cnfStyle w:val="100000000000" w:firstRow="1" w:lastRow="0" w:firstColumn="0" w:lastColumn="0" w:oddVBand="0" w:evenVBand="0" w:oddHBand="0" w:evenHBand="0" w:firstRowFirstColumn="0" w:firstRowLastColumn="0" w:lastRowFirstColumn="0" w:lastRowLastColumn="0"/>
          <w:cantSplit/>
          <w:trHeight w:val="216"/>
          <w:tblHeader/>
        </w:trPr>
        <w:tc>
          <w:tcPr>
            <w:tcW w:w="1075" w:type="dxa"/>
          </w:tcPr>
          <w:p w14:paraId="2EC4D742" w14:textId="585ADB7F" w:rsidR="00B5418A" w:rsidRDefault="00B5418A" w:rsidP="00B5418A">
            <w:pPr>
              <w:pStyle w:val="NoSpacing"/>
            </w:pPr>
            <w:r>
              <w:t>Priority</w:t>
            </w:r>
          </w:p>
        </w:tc>
        <w:tc>
          <w:tcPr>
            <w:tcW w:w="2610" w:type="dxa"/>
          </w:tcPr>
          <w:p w14:paraId="2B064375" w14:textId="4ADEFFBF" w:rsidR="00B5418A" w:rsidRPr="009A182F" w:rsidRDefault="0064623F" w:rsidP="00B5418A">
            <w:pPr>
              <w:pStyle w:val="NoSpacing"/>
            </w:pPr>
            <w:r>
              <w:t>tlsa</w:t>
            </w:r>
            <w:r w:rsidR="00FC65E4">
              <w:t>_HHID</w:t>
            </w:r>
          </w:p>
        </w:tc>
        <w:tc>
          <w:tcPr>
            <w:tcW w:w="3060" w:type="dxa"/>
          </w:tcPr>
          <w:p w14:paraId="2A569B13" w14:textId="77777777" w:rsidR="00B5418A" w:rsidRPr="009A182F" w:rsidRDefault="00B5418A" w:rsidP="00B5418A">
            <w:pPr>
              <w:pStyle w:val="NoSpacing"/>
            </w:pPr>
            <w:r>
              <w:t>EST/RRH/PSHAdultAge</w:t>
            </w:r>
          </w:p>
        </w:tc>
      </w:tr>
      <w:tr w:rsidR="00B5418A" w:rsidRPr="009A182F" w14:paraId="36E02678" w14:textId="77777777" w:rsidTr="00B5418A">
        <w:trPr>
          <w:cnfStyle w:val="000000100000" w:firstRow="0" w:lastRow="0" w:firstColumn="0" w:lastColumn="0" w:oddVBand="0" w:evenVBand="0" w:oddHBand="1" w:evenHBand="0" w:firstRowFirstColumn="0" w:firstRowLastColumn="0" w:lastRowFirstColumn="0" w:lastRowLastColumn="0"/>
          <w:cantSplit/>
          <w:trHeight w:val="216"/>
        </w:trPr>
        <w:tc>
          <w:tcPr>
            <w:tcW w:w="1075" w:type="dxa"/>
          </w:tcPr>
          <w:p w14:paraId="464BE107" w14:textId="30A3752C" w:rsidR="00B5418A" w:rsidRPr="002E318E" w:rsidRDefault="00B5418A" w:rsidP="00B5418A">
            <w:pPr>
              <w:pStyle w:val="NoSpacing"/>
              <w:rPr>
                <w:b/>
              </w:rPr>
            </w:pPr>
            <w:r w:rsidRPr="00B5418A">
              <w:t>1</w:t>
            </w:r>
          </w:p>
        </w:tc>
        <w:tc>
          <w:tcPr>
            <w:tcW w:w="2610" w:type="dxa"/>
          </w:tcPr>
          <w:p w14:paraId="144AEF25" w14:textId="5082D5AB" w:rsidR="00B5418A" w:rsidRPr="009A182F" w:rsidRDefault="00B5418A" w:rsidP="00B5418A">
            <w:pPr>
              <w:pStyle w:val="NoSpacing"/>
            </w:pPr>
            <w:r w:rsidRPr="002E318E">
              <w:rPr>
                <w:b/>
              </w:rPr>
              <w:t>HHAdultAge</w:t>
            </w:r>
            <w:r>
              <w:t xml:space="preserve"> = 18</w:t>
            </w:r>
          </w:p>
        </w:tc>
        <w:tc>
          <w:tcPr>
            <w:tcW w:w="3060" w:type="dxa"/>
          </w:tcPr>
          <w:p w14:paraId="19C50867" w14:textId="77777777" w:rsidR="00B5418A" w:rsidRPr="009A182F" w:rsidRDefault="00B5418A" w:rsidP="00B5418A">
            <w:pPr>
              <w:pStyle w:val="NoSpacing"/>
            </w:pPr>
            <w:r>
              <w:t xml:space="preserve">18 </w:t>
            </w:r>
          </w:p>
        </w:tc>
      </w:tr>
      <w:tr w:rsidR="00B5418A" w:rsidRPr="009A182F" w14:paraId="6582A4B0" w14:textId="77777777" w:rsidTr="00B5418A">
        <w:trPr>
          <w:cnfStyle w:val="000000010000" w:firstRow="0" w:lastRow="0" w:firstColumn="0" w:lastColumn="0" w:oddVBand="0" w:evenVBand="0" w:oddHBand="0" w:evenHBand="1" w:firstRowFirstColumn="0" w:firstRowLastColumn="0" w:lastRowFirstColumn="0" w:lastRowLastColumn="0"/>
          <w:cantSplit/>
          <w:trHeight w:val="216"/>
        </w:trPr>
        <w:tc>
          <w:tcPr>
            <w:tcW w:w="1075" w:type="dxa"/>
          </w:tcPr>
          <w:p w14:paraId="17DC972B" w14:textId="09D2F141" w:rsidR="00B5418A" w:rsidRPr="002E318E" w:rsidRDefault="00B5418A" w:rsidP="00B5418A">
            <w:pPr>
              <w:pStyle w:val="NoSpacing"/>
              <w:rPr>
                <w:b/>
              </w:rPr>
            </w:pPr>
            <w:r w:rsidRPr="00B5418A">
              <w:t>2</w:t>
            </w:r>
          </w:p>
        </w:tc>
        <w:tc>
          <w:tcPr>
            <w:tcW w:w="2610" w:type="dxa"/>
          </w:tcPr>
          <w:p w14:paraId="50309545" w14:textId="6804B690" w:rsidR="00B5418A" w:rsidRPr="00C234F9" w:rsidRDefault="00B5418A" w:rsidP="00B5418A">
            <w:pPr>
              <w:pStyle w:val="NoSpacing"/>
              <w:rPr>
                <w:i/>
              </w:rPr>
            </w:pPr>
            <w:r w:rsidRPr="002E318E">
              <w:rPr>
                <w:b/>
              </w:rPr>
              <w:t>HHAdultAge</w:t>
            </w:r>
            <w:r>
              <w:t xml:space="preserve"> = 24</w:t>
            </w:r>
          </w:p>
        </w:tc>
        <w:tc>
          <w:tcPr>
            <w:tcW w:w="3060" w:type="dxa"/>
          </w:tcPr>
          <w:p w14:paraId="72DB6370" w14:textId="77777777" w:rsidR="00B5418A" w:rsidRDefault="00B5418A" w:rsidP="00B5418A">
            <w:pPr>
              <w:pStyle w:val="NoSpacing"/>
            </w:pPr>
            <w:r>
              <w:t>24</w:t>
            </w:r>
          </w:p>
        </w:tc>
      </w:tr>
      <w:tr w:rsidR="00B5418A" w:rsidRPr="009A182F" w14:paraId="235B6173" w14:textId="77777777" w:rsidTr="00B5418A">
        <w:trPr>
          <w:cnfStyle w:val="000000100000" w:firstRow="0" w:lastRow="0" w:firstColumn="0" w:lastColumn="0" w:oddVBand="0" w:evenVBand="0" w:oddHBand="1" w:evenHBand="0" w:firstRowFirstColumn="0" w:firstRowLastColumn="0" w:lastRowFirstColumn="0" w:lastRowLastColumn="0"/>
          <w:cantSplit/>
          <w:trHeight w:val="216"/>
        </w:trPr>
        <w:tc>
          <w:tcPr>
            <w:tcW w:w="1075" w:type="dxa"/>
          </w:tcPr>
          <w:p w14:paraId="0BFF306D" w14:textId="7C7DFD09" w:rsidR="00B5418A" w:rsidRPr="002E318E" w:rsidRDefault="00B5418A" w:rsidP="00B5418A">
            <w:pPr>
              <w:pStyle w:val="NoSpacing"/>
              <w:rPr>
                <w:b/>
              </w:rPr>
            </w:pPr>
            <w:r w:rsidRPr="00B5418A">
              <w:t>3</w:t>
            </w:r>
          </w:p>
        </w:tc>
        <w:tc>
          <w:tcPr>
            <w:tcW w:w="2610" w:type="dxa"/>
          </w:tcPr>
          <w:p w14:paraId="5FF4EE72" w14:textId="04A012D5" w:rsidR="00B5418A" w:rsidRPr="00C234F9" w:rsidRDefault="00B5418A" w:rsidP="00B5418A">
            <w:pPr>
              <w:pStyle w:val="NoSpacing"/>
              <w:rPr>
                <w:i/>
              </w:rPr>
            </w:pPr>
            <w:r w:rsidRPr="002E318E">
              <w:rPr>
                <w:b/>
              </w:rPr>
              <w:t>HHAdultAge</w:t>
            </w:r>
            <w:r>
              <w:t xml:space="preserve"> = 55</w:t>
            </w:r>
          </w:p>
        </w:tc>
        <w:tc>
          <w:tcPr>
            <w:tcW w:w="3060" w:type="dxa"/>
          </w:tcPr>
          <w:p w14:paraId="526C6494" w14:textId="77777777" w:rsidR="00B5418A" w:rsidRDefault="00B5418A" w:rsidP="00B5418A">
            <w:pPr>
              <w:pStyle w:val="NoSpacing"/>
            </w:pPr>
            <w:r>
              <w:t xml:space="preserve">55 </w:t>
            </w:r>
          </w:p>
        </w:tc>
      </w:tr>
      <w:tr w:rsidR="00B5418A" w:rsidRPr="009A182F" w14:paraId="2C888D72" w14:textId="77777777" w:rsidTr="00B5418A">
        <w:trPr>
          <w:cnfStyle w:val="000000010000" w:firstRow="0" w:lastRow="0" w:firstColumn="0" w:lastColumn="0" w:oddVBand="0" w:evenVBand="0" w:oddHBand="0" w:evenHBand="1" w:firstRowFirstColumn="0" w:firstRowLastColumn="0" w:lastRowFirstColumn="0" w:lastRowLastColumn="0"/>
          <w:cantSplit/>
          <w:trHeight w:val="216"/>
        </w:trPr>
        <w:tc>
          <w:tcPr>
            <w:tcW w:w="1075" w:type="dxa"/>
          </w:tcPr>
          <w:p w14:paraId="668216C7" w14:textId="08614BD7" w:rsidR="00B5418A" w:rsidRPr="002E318E" w:rsidRDefault="00B5418A" w:rsidP="00B5418A">
            <w:pPr>
              <w:pStyle w:val="NoSpacing"/>
              <w:rPr>
                <w:b/>
              </w:rPr>
            </w:pPr>
            <w:r w:rsidRPr="00B5418A">
              <w:t>4</w:t>
            </w:r>
          </w:p>
        </w:tc>
        <w:tc>
          <w:tcPr>
            <w:tcW w:w="2610" w:type="dxa"/>
          </w:tcPr>
          <w:p w14:paraId="03B650E6" w14:textId="57F17E2B" w:rsidR="00B5418A" w:rsidRPr="00C234F9" w:rsidRDefault="00B5418A" w:rsidP="00B5418A">
            <w:pPr>
              <w:pStyle w:val="NoSpacing"/>
              <w:rPr>
                <w:i/>
              </w:rPr>
            </w:pPr>
            <w:r w:rsidRPr="002E318E">
              <w:rPr>
                <w:b/>
              </w:rPr>
              <w:t>HHAdultAge</w:t>
            </w:r>
            <w:r>
              <w:t xml:space="preserve"> = 25</w:t>
            </w:r>
          </w:p>
        </w:tc>
        <w:tc>
          <w:tcPr>
            <w:tcW w:w="3060" w:type="dxa"/>
          </w:tcPr>
          <w:p w14:paraId="044A2C0C" w14:textId="77777777" w:rsidR="00B5418A" w:rsidRDefault="00B5418A" w:rsidP="00B5418A">
            <w:pPr>
              <w:pStyle w:val="NoSpacing"/>
            </w:pPr>
            <w:r>
              <w:t>25</w:t>
            </w:r>
          </w:p>
        </w:tc>
      </w:tr>
      <w:tr w:rsidR="00B5418A" w:rsidRPr="009A182F" w14:paraId="7606766D" w14:textId="77777777" w:rsidTr="00B5418A">
        <w:trPr>
          <w:cnfStyle w:val="000000100000" w:firstRow="0" w:lastRow="0" w:firstColumn="0" w:lastColumn="0" w:oddVBand="0" w:evenVBand="0" w:oddHBand="1" w:evenHBand="0" w:firstRowFirstColumn="0" w:firstRowLastColumn="0" w:lastRowFirstColumn="0" w:lastRowLastColumn="0"/>
          <w:cantSplit/>
          <w:trHeight w:val="216"/>
        </w:trPr>
        <w:tc>
          <w:tcPr>
            <w:tcW w:w="1075" w:type="dxa"/>
          </w:tcPr>
          <w:p w14:paraId="4369BEC2" w14:textId="17A73D77" w:rsidR="00B5418A" w:rsidRDefault="00B5418A" w:rsidP="00B5418A">
            <w:pPr>
              <w:pStyle w:val="NoSpacing"/>
            </w:pPr>
            <w:r w:rsidRPr="00B5418A">
              <w:t>5</w:t>
            </w:r>
          </w:p>
        </w:tc>
        <w:tc>
          <w:tcPr>
            <w:tcW w:w="2610" w:type="dxa"/>
          </w:tcPr>
          <w:p w14:paraId="0DA71407" w14:textId="27B0C45C" w:rsidR="00B5418A" w:rsidRPr="00C234F9" w:rsidRDefault="00B5418A" w:rsidP="00B5418A">
            <w:pPr>
              <w:pStyle w:val="NoSpacing"/>
            </w:pPr>
            <w:r>
              <w:t>(any other)</w:t>
            </w:r>
          </w:p>
        </w:tc>
        <w:tc>
          <w:tcPr>
            <w:tcW w:w="3060" w:type="dxa"/>
          </w:tcPr>
          <w:p w14:paraId="5DB7FA34" w14:textId="77777777" w:rsidR="00B5418A" w:rsidRDefault="00B5418A" w:rsidP="00B5418A">
            <w:pPr>
              <w:pStyle w:val="NoSpacing"/>
            </w:pPr>
            <w:r>
              <w:t>-1</w:t>
            </w:r>
          </w:p>
        </w:tc>
      </w:tr>
    </w:tbl>
    <w:p w14:paraId="5AC81916" w14:textId="0B1E9B06" w:rsidR="00EB1AA1" w:rsidRDefault="00EB1AA1" w:rsidP="0088191A">
      <w:pPr>
        <w:pStyle w:val="Heading2"/>
      </w:pPr>
      <w:bookmarkStart w:id="474" w:name="_Toc37849787"/>
      <w:bookmarkStart w:id="475" w:name="_Toc79153968"/>
      <w:r w:rsidRPr="00EE1280">
        <w:t>System Engagement</w:t>
      </w:r>
      <w:r w:rsidRPr="00C52062">
        <w:t xml:space="preserve"> Status and Return Time</w:t>
      </w:r>
      <w:bookmarkEnd w:id="474"/>
      <w:bookmarkEnd w:id="475"/>
    </w:p>
    <w:p w14:paraId="302DEFDA" w14:textId="229FEB24" w:rsidR="0027730C" w:rsidRPr="007B5290" w:rsidRDefault="0027730C" w:rsidP="00DE4A2E">
      <w:pPr>
        <w:jc w:val="center"/>
      </w:pPr>
      <w:r>
        <w:rPr>
          <w:rFonts w:ascii="Times New Roman" w:hAnsi="Times New Roman" w:cs="Times New Roman"/>
          <w:noProof/>
          <w:sz w:val="24"/>
          <w:szCs w:val="24"/>
        </w:rPr>
        <mc:AlternateContent>
          <mc:Choice Requires="wpg">
            <w:drawing>
              <wp:inline distT="0" distB="0" distL="0" distR="0" wp14:anchorId="70AA2188" wp14:editId="22E2B8D3">
                <wp:extent cx="3619600" cy="286000"/>
                <wp:effectExtent l="0" t="0" r="19050" b="19050"/>
                <wp:docPr id="74485542" name="Group 744855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19600" cy="286000"/>
                          <a:chOff x="1116074" y="1113410"/>
                          <a:chExt cx="36194" cy="2860"/>
                        </a:xfrm>
                      </wpg:grpSpPr>
                      <wps:wsp>
                        <wps:cNvPr id="74485543" name="AutoShape 448"/>
                        <wps:cNvSpPr>
                          <a:spLocks noChangeArrowheads="1"/>
                        </wps:cNvSpPr>
                        <wps:spPr bwMode="auto">
                          <a:xfrm>
                            <a:off x="1116074" y="1113526"/>
                            <a:ext cx="12802" cy="2744"/>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49D54116" w14:textId="7BF1E776" w:rsidR="00004824" w:rsidRDefault="00004824" w:rsidP="0027730C">
                              <w:pPr>
                                <w:pStyle w:val="Style3"/>
                              </w:pPr>
                              <w:r>
                                <w:t>tlsa_HHID</w:t>
                              </w:r>
                            </w:p>
                          </w:txbxContent>
                        </wps:txbx>
                        <wps:bodyPr rot="0" vert="horz" wrap="square" lIns="0" tIns="0" rIns="0" bIns="0" anchor="ctr" anchorCtr="0" upright="1">
                          <a:noAutofit/>
                        </wps:bodyPr>
                      </wps:wsp>
                      <wps:wsp>
                        <wps:cNvPr id="74485545" name="Flowchart: Internal Storage 63"/>
                        <wps:cNvSpPr>
                          <a:spLocks noChangeArrowheads="1"/>
                        </wps:cNvSpPr>
                        <wps:spPr bwMode="auto">
                          <a:xfrm>
                            <a:off x="1139466" y="1113410"/>
                            <a:ext cx="12802"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51D828E0" w14:textId="77777777" w:rsidR="00004824" w:rsidRDefault="00004824" w:rsidP="0027730C">
                              <w:pPr>
                                <w:pStyle w:val="Style3"/>
                              </w:pPr>
                              <w:r>
                                <w:t>tlsa_Household</w:t>
                              </w:r>
                            </w:p>
                          </w:txbxContent>
                        </wps:txbx>
                        <wps:bodyPr rot="0" vert="horz" wrap="square" lIns="0" tIns="0" rIns="0" bIns="0" anchor="ctr" anchorCtr="0" upright="1">
                          <a:noAutofit/>
                        </wps:bodyPr>
                      </wps:wsp>
                      <wps:wsp>
                        <wps:cNvPr id="74485546" name="AutoShape 73"/>
                        <wps:cNvCnPr>
                          <a:cxnSpLocks noChangeShapeType="1"/>
                          <a:stCxn id="74485543" idx="3"/>
                          <a:endCxn id="74485545" idx="1"/>
                        </wps:cNvCnPr>
                        <wps:spPr bwMode="auto">
                          <a:xfrm flipV="1">
                            <a:off x="1128876" y="1114780"/>
                            <a:ext cx="10590" cy="116"/>
                          </a:xfrm>
                          <a:prstGeom prst="straightConnector1">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g:wgp>
                  </a:graphicData>
                </a:graphic>
              </wp:inline>
            </w:drawing>
          </mc:Choice>
          <mc:Fallback>
            <w:pict>
              <v:group w14:anchorId="70AA2188" id="Group 74485542" o:spid="_x0000_s1341" style="width:285pt;height:22.5pt;mso-position-horizontal-relative:char;mso-position-vertical-relative:line" coordorigin="11160,11134" coordsize="36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">
                <v:shape id="AutoShape 448" o:spid="_x0000_s1342" type="#_x0000_t113" style="position:absolute;left:11160;top:11135;width:128;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" fillcolor="#ebd7e1" strokecolor="#c285a3" strokeweight=".5pt">
                  <v:shadow color="black" opacity="0" offset="0,0"/>
                  <v:textbox inset="0,0,0,0">
                    <w:txbxContent>
                      <w:p w14:paraId="49D54116" w14:textId="7BF1E776" w:rsidR="00004824" w:rsidRDefault="00004824" w:rsidP="0027730C">
                        <w:pPr>
                          <w:pStyle w:val="Style3"/>
                        </w:pPr>
                        <w:r>
                          <w:t>tlsa_HHID</w:t>
                        </w:r>
                      </w:p>
                    </w:txbxContent>
                  </v:textbox>
                </v:shape>
                <v:shape id="Flowchart: Internal Storage 63" o:spid="_x0000_s1343" type="#_x0000_t113" style="position:absolute;left:11394;top:11134;width:128;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" fillcolor="#ebd7e1" strokecolor="#c285a3" strokeweight=".5pt">
                  <v:shadow color="black" opacity="0" offset="0,0"/>
                  <v:textbox inset="0,0,0,0">
                    <w:txbxContent>
                      <w:p w14:paraId="51D828E0" w14:textId="77777777" w:rsidR="00004824" w:rsidRDefault="00004824" w:rsidP="0027730C">
                        <w:pPr>
                          <w:pStyle w:val="Style3"/>
                        </w:pPr>
                        <w:r>
                          <w:t>tlsa_Household</w:t>
                        </w:r>
                      </w:p>
                    </w:txbxContent>
                  </v:textbox>
                </v:shape>
                <v:shape id="AutoShape 73" o:spid="_x0000_s1344" type="#_x0000_t32" style="position:absolute;left:11288;top:11147;width:106;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" strokecolor="black [0]" strokeweight=".5pt">
                  <v:stroke endarrow="block"/>
                  <v:shadow color="black [0]"/>
                </v:shape>
                <w10:anchorlock/>
              </v:group>
            </w:pict>
          </mc:Fallback>
        </mc:AlternateContent>
      </w:r>
    </w:p>
    <w:bookmarkEnd w:id="464"/>
    <w:bookmarkEnd w:id="465"/>
    <w:p w14:paraId="70835E54" w14:textId="77777777" w:rsidR="00BB02B7" w:rsidRDefault="00BB02B7" w:rsidP="006A3016">
      <w:pPr>
        <w:pStyle w:val="Heading3"/>
      </w:pPr>
      <w:r w:rsidRPr="0023646E">
        <w:t>Relevant Data</w:t>
      </w:r>
    </w:p>
    <w:p w14:paraId="7AC6A33D" w14:textId="77777777" w:rsidR="00BB02B7" w:rsidRPr="006A3016" w:rsidRDefault="00BB02B7">
      <w:pPr>
        <w:pStyle w:val="Heading4"/>
      </w:pPr>
      <w:r w:rsidRPr="0088191A">
        <w:t>Source</w:t>
      </w:r>
    </w:p>
    <w:tbl>
      <w:tblPr>
        <w:tblStyle w:val="TableGrid"/>
        <w:tblW w:w="9355" w:type="dxa"/>
        <w:tblLook w:val="04A0" w:firstRow="1" w:lastRow="0" w:firstColumn="1" w:lastColumn="0" w:noHBand="0" w:noVBand="1"/>
      </w:tblPr>
      <w:tblGrid>
        <w:gridCol w:w="9355"/>
      </w:tblGrid>
      <w:tr w:rsidR="004B1A2F" w:rsidRPr="007327FC" w14:paraId="1FA9A686" w14:textId="77777777" w:rsidTr="004B1A2F">
        <w:tc>
          <w:tcPr>
            <w:tcW w:w="9355" w:type="dxa"/>
            <w:shd w:val="clear" w:color="auto" w:fill="FDE9D9" w:themeFill="accent6" w:themeFillTint="33"/>
          </w:tcPr>
          <w:p w14:paraId="66DBF743" w14:textId="77777777" w:rsidR="004B1A2F" w:rsidRPr="000D5A2E" w:rsidRDefault="004B1A2F" w:rsidP="004B1A2F">
            <w:pPr>
              <w:pStyle w:val="NoSpacing"/>
              <w:rPr>
                <w:b/>
                <w:bCs/>
              </w:rPr>
            </w:pPr>
            <w:r>
              <w:rPr>
                <w:b/>
                <w:bCs/>
              </w:rPr>
              <w:t>tlsa_Household</w:t>
            </w:r>
          </w:p>
        </w:tc>
      </w:tr>
      <w:tr w:rsidR="004B1A2F" w:rsidRPr="00A02887" w14:paraId="4CCE0747" w14:textId="77777777" w:rsidTr="004B1A2F">
        <w:tc>
          <w:tcPr>
            <w:tcW w:w="9355" w:type="dxa"/>
          </w:tcPr>
          <w:p w14:paraId="4A662CB5" w14:textId="77777777" w:rsidR="004B1A2F" w:rsidRPr="00A02887" w:rsidRDefault="004B1A2F" w:rsidP="004B1A2F">
            <w:pPr>
              <w:pStyle w:val="NoSpacing"/>
            </w:pPr>
            <w:r w:rsidRPr="00A02887">
              <w:t>HoHID</w:t>
            </w:r>
          </w:p>
        </w:tc>
      </w:tr>
      <w:tr w:rsidR="004B1A2F" w:rsidRPr="00A02887" w14:paraId="0F2D376B" w14:textId="77777777" w:rsidTr="004B1A2F">
        <w:tc>
          <w:tcPr>
            <w:tcW w:w="9355" w:type="dxa"/>
          </w:tcPr>
          <w:p w14:paraId="16F9FB5F" w14:textId="77777777" w:rsidR="004B1A2F" w:rsidRPr="00A02887" w:rsidRDefault="004B1A2F" w:rsidP="004B1A2F">
            <w:pPr>
              <w:pStyle w:val="NoSpacing"/>
            </w:pPr>
            <w:r w:rsidRPr="00A02887">
              <w:t>HHType</w:t>
            </w:r>
          </w:p>
        </w:tc>
      </w:tr>
      <w:tr w:rsidR="00BB02B7" w:rsidRPr="006B4F91" w14:paraId="319A6DA3" w14:textId="77777777" w:rsidTr="00DE4A2E">
        <w:tc>
          <w:tcPr>
            <w:tcW w:w="9355" w:type="dxa"/>
            <w:shd w:val="clear" w:color="auto" w:fill="FDE9D9" w:themeFill="accent6" w:themeFillTint="33"/>
          </w:tcPr>
          <w:p w14:paraId="464DCC10" w14:textId="662F0882" w:rsidR="00BB02B7" w:rsidRPr="00FD11F6" w:rsidRDefault="0027730C" w:rsidP="00584131">
            <w:pPr>
              <w:pStyle w:val="NoSpacing"/>
              <w:rPr>
                <w:b/>
                <w:bCs/>
              </w:rPr>
            </w:pPr>
            <w:r>
              <w:rPr>
                <w:b/>
                <w:bCs/>
              </w:rPr>
              <w:t>tlsa</w:t>
            </w:r>
            <w:r w:rsidR="00BB02B7" w:rsidRPr="00FD11F6">
              <w:rPr>
                <w:b/>
                <w:bCs/>
              </w:rPr>
              <w:t>_</w:t>
            </w:r>
            <w:r w:rsidR="00463748">
              <w:rPr>
                <w:b/>
                <w:bCs/>
              </w:rPr>
              <w:t>HHID</w:t>
            </w:r>
          </w:p>
        </w:tc>
      </w:tr>
      <w:tr w:rsidR="00463748" w:rsidRPr="00053715" w14:paraId="1700D4F1" w14:textId="77777777" w:rsidTr="00584131">
        <w:tc>
          <w:tcPr>
            <w:tcW w:w="9355" w:type="dxa"/>
          </w:tcPr>
          <w:p w14:paraId="37B7889E" w14:textId="59E7633D" w:rsidR="00463748" w:rsidRPr="00FD11F6" w:rsidRDefault="00463748" w:rsidP="00584131">
            <w:pPr>
              <w:pStyle w:val="NoSpacing"/>
            </w:pPr>
            <w:r>
              <w:t>HoHID</w:t>
            </w:r>
          </w:p>
        </w:tc>
      </w:tr>
      <w:tr w:rsidR="003F6DFF" w:rsidRPr="00053715" w14:paraId="6F3E1473" w14:textId="77777777" w:rsidTr="00584131">
        <w:tc>
          <w:tcPr>
            <w:tcW w:w="9355" w:type="dxa"/>
          </w:tcPr>
          <w:p w14:paraId="7F54B203" w14:textId="579A1ABD" w:rsidR="003F6DFF" w:rsidRDefault="003F6DFF" w:rsidP="00584131">
            <w:pPr>
              <w:pStyle w:val="NoSpacing"/>
            </w:pPr>
            <w:r>
              <w:t>EntryDate</w:t>
            </w:r>
          </w:p>
        </w:tc>
      </w:tr>
      <w:tr w:rsidR="003F6DFF" w:rsidRPr="00053715" w14:paraId="07DA301B" w14:textId="77777777" w:rsidTr="00584131">
        <w:tc>
          <w:tcPr>
            <w:tcW w:w="9355" w:type="dxa"/>
          </w:tcPr>
          <w:p w14:paraId="4349F8CA" w14:textId="35A888BA" w:rsidR="003F6DFF" w:rsidRDefault="003F6DFF" w:rsidP="00584131">
            <w:pPr>
              <w:pStyle w:val="NoSpacing"/>
            </w:pPr>
            <w:r>
              <w:t>ExitDate</w:t>
            </w:r>
          </w:p>
        </w:tc>
      </w:tr>
      <w:tr w:rsidR="00027040" w:rsidRPr="00053715" w14:paraId="5CA9EF50" w14:textId="77777777" w:rsidTr="00584131">
        <w:tc>
          <w:tcPr>
            <w:tcW w:w="9355" w:type="dxa"/>
          </w:tcPr>
          <w:p w14:paraId="45EAD2E8" w14:textId="6FC3576A" w:rsidR="00027040" w:rsidRDefault="00027040" w:rsidP="00584131">
            <w:pPr>
              <w:pStyle w:val="NoSpacing"/>
            </w:pPr>
            <w:r>
              <w:t>ExitDest</w:t>
            </w:r>
          </w:p>
        </w:tc>
      </w:tr>
      <w:tr w:rsidR="00463748" w:rsidRPr="00053715" w14:paraId="7845E558" w14:textId="77777777" w:rsidTr="00584131">
        <w:tc>
          <w:tcPr>
            <w:tcW w:w="9355" w:type="dxa"/>
          </w:tcPr>
          <w:p w14:paraId="35B83E97" w14:textId="3939C8D5" w:rsidR="00463748" w:rsidRPr="00FD11F6" w:rsidRDefault="003F6DFF" w:rsidP="00584131">
            <w:pPr>
              <w:pStyle w:val="NoSpacing"/>
            </w:pPr>
            <w:r>
              <w:t>ActiveHHType</w:t>
            </w:r>
          </w:p>
        </w:tc>
      </w:tr>
      <w:tr w:rsidR="00463748" w:rsidRPr="00053715" w14:paraId="065FA882" w14:textId="77777777" w:rsidTr="00584131">
        <w:tc>
          <w:tcPr>
            <w:tcW w:w="9355" w:type="dxa"/>
          </w:tcPr>
          <w:p w14:paraId="0D335C11" w14:textId="4299D7CC" w:rsidR="00463748" w:rsidRPr="00FD11F6" w:rsidRDefault="00463748" w:rsidP="00584131">
            <w:pPr>
              <w:pStyle w:val="NoSpacing"/>
            </w:pPr>
            <w:r w:rsidRPr="00FD11F6">
              <w:t>EnrollmentID</w:t>
            </w:r>
          </w:p>
        </w:tc>
      </w:tr>
      <w:tr w:rsidR="004B1A2F" w:rsidRPr="00053715" w14:paraId="0CF069FC" w14:textId="77777777" w:rsidTr="00584131">
        <w:tc>
          <w:tcPr>
            <w:tcW w:w="9355" w:type="dxa"/>
          </w:tcPr>
          <w:p w14:paraId="4249312D" w14:textId="4A36ADE9" w:rsidR="004B1A2F" w:rsidRPr="00FD11F6" w:rsidRDefault="004B1A2F" w:rsidP="00584131">
            <w:pPr>
              <w:pStyle w:val="NoSpacing"/>
            </w:pPr>
            <w:r>
              <w:t>Active</w:t>
            </w:r>
          </w:p>
        </w:tc>
      </w:tr>
    </w:tbl>
    <w:p w14:paraId="2DDEAD26" w14:textId="77777777" w:rsidR="00BB02B7" w:rsidRPr="006A3016" w:rsidRDefault="00BB02B7" w:rsidP="006A3016">
      <w:pPr>
        <w:pStyle w:val="Heading4"/>
      </w:pPr>
      <w:r w:rsidRPr="0088191A">
        <w:t>Target</w:t>
      </w:r>
    </w:p>
    <w:p w14:paraId="52A55CB3" w14:textId="07B3E659" w:rsidR="00BB02B7" w:rsidRPr="006B4F91" w:rsidRDefault="00BB02B7" w:rsidP="00BB02B7">
      <w:r>
        <w:t xml:space="preserve">See </w:t>
      </w:r>
      <w:r w:rsidR="007D579B">
        <w:rPr>
          <w:rFonts w:cs="Open Sans"/>
        </w:rPr>
        <w:t xml:space="preserve">section </w:t>
      </w:r>
      <w:hyperlink w:anchor="_Get_Distinct_Households" w:history="1">
        <w:r w:rsidR="00DB4385">
          <w:rPr>
            <w:rStyle w:val="Hyperlink"/>
          </w:rPr>
          <w:t>6.1 Get Distinct Households for LSAHousehold</w:t>
        </w:r>
      </w:hyperlink>
      <w:r>
        <w:t xml:space="preserve"> for column descriptions.</w:t>
      </w:r>
    </w:p>
    <w:tbl>
      <w:tblPr>
        <w:tblStyle w:val="TableGrid"/>
        <w:tblW w:w="9355" w:type="dxa"/>
        <w:tblLook w:val="04A0" w:firstRow="1" w:lastRow="0" w:firstColumn="1" w:lastColumn="0" w:noHBand="0" w:noVBand="1"/>
      </w:tblPr>
      <w:tblGrid>
        <w:gridCol w:w="9355"/>
      </w:tblGrid>
      <w:tr w:rsidR="00BB02B7" w:rsidRPr="006B4F91" w14:paraId="7BF18B03" w14:textId="77777777" w:rsidTr="00584131">
        <w:trPr>
          <w:cantSplit/>
          <w:trHeight w:val="216"/>
        </w:trPr>
        <w:tc>
          <w:tcPr>
            <w:tcW w:w="9355" w:type="dxa"/>
            <w:shd w:val="clear" w:color="auto" w:fill="76923C" w:themeFill="accent3" w:themeFillShade="BF"/>
          </w:tcPr>
          <w:p w14:paraId="2CE22D53" w14:textId="279F06BC" w:rsidR="00BB02B7" w:rsidRPr="006B4F91" w:rsidRDefault="00F6042F" w:rsidP="00584131">
            <w:pPr>
              <w:pStyle w:val="NoSpacing"/>
              <w:rPr>
                <w:b/>
                <w:bCs/>
                <w:color w:val="FFFFFF" w:themeColor="background1"/>
              </w:rPr>
            </w:pPr>
            <w:r>
              <w:rPr>
                <w:b/>
                <w:bCs/>
                <w:color w:val="FFFFFF" w:themeColor="background1"/>
              </w:rPr>
              <w:t>tlsa_Household</w:t>
            </w:r>
          </w:p>
        </w:tc>
      </w:tr>
      <w:tr w:rsidR="00BB02B7" w14:paraId="4560AF71" w14:textId="77777777" w:rsidTr="00584131">
        <w:trPr>
          <w:cantSplit/>
          <w:trHeight w:val="216"/>
        </w:trPr>
        <w:tc>
          <w:tcPr>
            <w:tcW w:w="9355" w:type="dxa"/>
          </w:tcPr>
          <w:p w14:paraId="7C6EE554" w14:textId="77777777" w:rsidR="00BB02B7" w:rsidRPr="006018B9" w:rsidRDefault="00BB02B7" w:rsidP="00584131">
            <w:pPr>
              <w:pStyle w:val="NoSpacing"/>
              <w:rPr>
                <w:b/>
              </w:rPr>
            </w:pPr>
            <w:r>
              <w:rPr>
                <w:b/>
                <w:bCs/>
              </w:rPr>
              <w:t>FirstEntry</w:t>
            </w:r>
          </w:p>
        </w:tc>
      </w:tr>
      <w:tr w:rsidR="00BB02B7" w14:paraId="4B710FA3" w14:textId="77777777" w:rsidTr="00584131">
        <w:trPr>
          <w:cantSplit/>
          <w:trHeight w:val="216"/>
        </w:trPr>
        <w:tc>
          <w:tcPr>
            <w:tcW w:w="9355" w:type="dxa"/>
          </w:tcPr>
          <w:p w14:paraId="2937597E" w14:textId="77777777" w:rsidR="00BB02B7" w:rsidRPr="006018B9" w:rsidRDefault="00BB02B7" w:rsidP="00584131">
            <w:pPr>
              <w:pStyle w:val="NoSpacing"/>
              <w:rPr>
                <w:b/>
              </w:rPr>
            </w:pPr>
            <w:r w:rsidRPr="00B432AB">
              <w:rPr>
                <w:b/>
                <w:bCs/>
              </w:rPr>
              <w:t>Stat</w:t>
            </w:r>
          </w:p>
        </w:tc>
      </w:tr>
      <w:tr w:rsidR="00BA0B85" w14:paraId="403E4F6F" w14:textId="77777777" w:rsidTr="00584131">
        <w:trPr>
          <w:cantSplit/>
          <w:trHeight w:val="216"/>
        </w:trPr>
        <w:tc>
          <w:tcPr>
            <w:tcW w:w="9355" w:type="dxa"/>
          </w:tcPr>
          <w:p w14:paraId="667C0E52" w14:textId="4C87CAD6" w:rsidR="00BA0B85" w:rsidRPr="00B432AB" w:rsidRDefault="00BA0B85" w:rsidP="00584131">
            <w:pPr>
              <w:pStyle w:val="NoSpacing"/>
              <w:rPr>
                <w:b/>
                <w:bCs/>
              </w:rPr>
            </w:pPr>
            <w:r>
              <w:rPr>
                <w:b/>
                <w:bCs/>
              </w:rPr>
              <w:t>StatEnrollmentID</w:t>
            </w:r>
          </w:p>
        </w:tc>
      </w:tr>
      <w:tr w:rsidR="00BB02B7" w14:paraId="676E2090" w14:textId="77777777" w:rsidTr="00584131">
        <w:trPr>
          <w:cantSplit/>
          <w:trHeight w:val="216"/>
        </w:trPr>
        <w:tc>
          <w:tcPr>
            <w:tcW w:w="9355" w:type="dxa"/>
          </w:tcPr>
          <w:p w14:paraId="4B71CA63" w14:textId="77777777" w:rsidR="00BB02B7" w:rsidRDefault="00BB02B7" w:rsidP="00584131">
            <w:pPr>
              <w:pStyle w:val="NoSpacing"/>
              <w:rPr>
                <w:b/>
              </w:rPr>
            </w:pPr>
            <w:r>
              <w:rPr>
                <w:b/>
                <w:bCs/>
              </w:rPr>
              <w:t>ReturnTime</w:t>
            </w:r>
          </w:p>
        </w:tc>
      </w:tr>
    </w:tbl>
    <w:p w14:paraId="06E42409" w14:textId="77777777" w:rsidR="00BB02B7" w:rsidRPr="0023646E" w:rsidRDefault="00BB02B7" w:rsidP="006A3016">
      <w:pPr>
        <w:pStyle w:val="Heading3"/>
      </w:pPr>
      <w:r w:rsidRPr="0023646E">
        <w:t>Logic</w:t>
      </w:r>
    </w:p>
    <w:p w14:paraId="79471A13" w14:textId="37C48D00" w:rsidR="00BB02B7" w:rsidRPr="00A6067F" w:rsidRDefault="007C2E04" w:rsidP="00BB02B7">
      <w:pPr>
        <w:rPr>
          <w:rFonts w:cstheme="minorHAnsi"/>
        </w:rPr>
      </w:pPr>
      <w:r>
        <w:t>S</w:t>
      </w:r>
      <w:r w:rsidR="00BB02B7">
        <w:t xml:space="preserve">ystem engagement status </w:t>
      </w:r>
      <w:r w:rsidR="00D043C8">
        <w:t xml:space="preserve">specifies </w:t>
      </w:r>
      <w:r w:rsidR="005F01C8">
        <w:t xml:space="preserve">whether or not </w:t>
      </w:r>
      <w:r w:rsidR="001205B9">
        <w:t xml:space="preserve">active households </w:t>
      </w:r>
      <w:r w:rsidR="00D10E81">
        <w:t xml:space="preserve">were actively engaged with </w:t>
      </w:r>
      <w:r w:rsidR="00912645">
        <w:t xml:space="preserve">continuum </w:t>
      </w:r>
      <w:r w:rsidR="00071D6A">
        <w:t xml:space="preserve">ES, SH, TH, RRH, and/or PSH projects </w:t>
      </w:r>
      <w:r w:rsidR="000D0B78">
        <w:t xml:space="preserve">in the two years </w:t>
      </w:r>
      <w:r w:rsidR="00033825">
        <w:t>prior to th</w:t>
      </w:r>
      <w:r w:rsidR="00D728F8">
        <w:t>e</w:t>
      </w:r>
      <w:r w:rsidR="00FA7B4A">
        <w:t xml:space="preserve">ir </w:t>
      </w:r>
      <w:r w:rsidR="00BB02B7">
        <w:t>earliest active date in the report period</w:t>
      </w:r>
      <w:r w:rsidR="00BB02B7">
        <w:rPr>
          <w:rFonts w:cstheme="minorHAnsi"/>
        </w:rPr>
        <w:t xml:space="preserve"> </w:t>
      </w:r>
      <w:r w:rsidR="00BB02B7" w:rsidRPr="00A6067F">
        <w:rPr>
          <w:rFonts w:cstheme="minorHAnsi"/>
        </w:rPr>
        <w:t>in the following categories:</w:t>
      </w:r>
    </w:p>
    <w:tbl>
      <w:tblPr>
        <w:tblStyle w:val="Style11"/>
        <w:tblW w:w="8388" w:type="dxa"/>
        <w:tblLook w:val="04A0" w:firstRow="1" w:lastRow="0" w:firstColumn="1" w:lastColumn="0" w:noHBand="0" w:noVBand="1"/>
      </w:tblPr>
      <w:tblGrid>
        <w:gridCol w:w="1240"/>
        <w:gridCol w:w="7148"/>
      </w:tblGrid>
      <w:tr w:rsidR="00BB02B7" w:rsidRPr="00107D01" w14:paraId="120E1528" w14:textId="77777777" w:rsidTr="00584131">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1240" w:type="dxa"/>
            <w:noWrap/>
          </w:tcPr>
          <w:p w14:paraId="37C03C92" w14:textId="77777777" w:rsidR="00BB02B7" w:rsidRPr="008743AE" w:rsidRDefault="00BB02B7" w:rsidP="00584131">
            <w:pPr>
              <w:spacing w:before="0" w:after="0"/>
              <w:rPr>
                <w:rFonts w:cstheme="minorHAnsi"/>
              </w:rPr>
            </w:pPr>
            <w:r w:rsidRPr="008743AE">
              <w:rPr>
                <w:rFonts w:cstheme="minorHAnsi"/>
              </w:rPr>
              <w:t>Value</w:t>
            </w:r>
          </w:p>
        </w:tc>
        <w:tc>
          <w:tcPr>
            <w:tcW w:w="7148" w:type="dxa"/>
            <w:noWrap/>
          </w:tcPr>
          <w:p w14:paraId="64E075A5" w14:textId="77777777" w:rsidR="00BB02B7" w:rsidRPr="008743AE" w:rsidRDefault="00BB02B7" w:rsidP="00584131">
            <w:pPr>
              <w:spacing w:before="0" w:after="0"/>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Stat</w:t>
            </w:r>
          </w:p>
        </w:tc>
      </w:tr>
      <w:tr w:rsidR="00BB02B7" w:rsidRPr="00107D01" w14:paraId="42057485" w14:textId="77777777" w:rsidTr="00584131">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240" w:type="dxa"/>
          </w:tcPr>
          <w:p w14:paraId="414E6DAF" w14:textId="77777777" w:rsidR="00BB02B7" w:rsidRPr="00577A54" w:rsidRDefault="00BB02B7" w:rsidP="00584131">
            <w:pPr>
              <w:spacing w:before="0" w:after="0"/>
              <w:rPr>
                <w:rFonts w:cstheme="minorHAnsi"/>
              </w:rPr>
            </w:pPr>
            <w:r w:rsidRPr="00577A54">
              <w:rPr>
                <w:rFonts w:cstheme="minorHAnsi"/>
              </w:rPr>
              <w:t>1</w:t>
            </w:r>
          </w:p>
        </w:tc>
        <w:tc>
          <w:tcPr>
            <w:tcW w:w="7148" w:type="dxa"/>
          </w:tcPr>
          <w:p w14:paraId="78D2975B" w14:textId="77777777" w:rsidR="00BB02B7" w:rsidRPr="00577A54" w:rsidRDefault="00BB02B7" w:rsidP="00584131">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 xml:space="preserve">First-time homeless </w:t>
            </w:r>
          </w:p>
        </w:tc>
      </w:tr>
      <w:tr w:rsidR="00BB02B7" w:rsidRPr="00107D01" w14:paraId="61ABBA70" w14:textId="77777777" w:rsidTr="00584131">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240" w:type="dxa"/>
          </w:tcPr>
          <w:p w14:paraId="6653F2E6" w14:textId="77777777" w:rsidR="00BB02B7" w:rsidRPr="00577A54" w:rsidRDefault="00BB02B7" w:rsidP="00584131">
            <w:pPr>
              <w:spacing w:before="0" w:after="0"/>
              <w:rPr>
                <w:rFonts w:cstheme="minorHAnsi"/>
              </w:rPr>
            </w:pPr>
            <w:r w:rsidRPr="00577A54">
              <w:rPr>
                <w:rFonts w:cstheme="minorHAnsi"/>
              </w:rPr>
              <w:t>2</w:t>
            </w:r>
          </w:p>
        </w:tc>
        <w:tc>
          <w:tcPr>
            <w:tcW w:w="7148" w:type="dxa"/>
          </w:tcPr>
          <w:p w14:paraId="3D9A4090" w14:textId="77777777" w:rsidR="00BB02B7" w:rsidRPr="00577A54" w:rsidRDefault="00BB02B7" w:rsidP="00584131">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577A54">
              <w:rPr>
                <w:rFonts w:cstheme="minorHAnsi"/>
              </w:rPr>
              <w:t>Return to continuum 15-730 days after exit to permanent destination</w:t>
            </w:r>
          </w:p>
        </w:tc>
      </w:tr>
      <w:tr w:rsidR="00BB02B7" w:rsidRPr="00107D01" w14:paraId="599E7B9D" w14:textId="77777777" w:rsidTr="00584131">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240" w:type="dxa"/>
          </w:tcPr>
          <w:p w14:paraId="141C4AA2" w14:textId="77777777" w:rsidR="00BB02B7" w:rsidRPr="00577A54" w:rsidRDefault="00BB02B7" w:rsidP="00584131">
            <w:pPr>
              <w:spacing w:before="0" w:after="0"/>
              <w:rPr>
                <w:rFonts w:cstheme="minorHAnsi"/>
              </w:rPr>
            </w:pPr>
            <w:r w:rsidRPr="00577A54">
              <w:rPr>
                <w:rFonts w:cstheme="minorHAnsi"/>
              </w:rPr>
              <w:t>3</w:t>
            </w:r>
          </w:p>
        </w:tc>
        <w:tc>
          <w:tcPr>
            <w:tcW w:w="7148" w:type="dxa"/>
          </w:tcPr>
          <w:p w14:paraId="1C67EA91" w14:textId="77777777" w:rsidR="00BB02B7" w:rsidRPr="00577A54" w:rsidRDefault="00BB02B7" w:rsidP="00584131">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Re-engage with continuum 15-730 days after exit to temporary destination</w:t>
            </w:r>
          </w:p>
        </w:tc>
      </w:tr>
      <w:tr w:rsidR="00BB02B7" w:rsidRPr="00107D01" w14:paraId="1AA4D363" w14:textId="77777777" w:rsidTr="00584131">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240" w:type="dxa"/>
          </w:tcPr>
          <w:p w14:paraId="2FF9260E" w14:textId="77777777" w:rsidR="00BB02B7" w:rsidRPr="00577A54" w:rsidRDefault="00BB02B7" w:rsidP="00584131">
            <w:pPr>
              <w:spacing w:before="0" w:after="0"/>
              <w:rPr>
                <w:rFonts w:cstheme="minorHAnsi"/>
              </w:rPr>
            </w:pPr>
            <w:r w:rsidRPr="00577A54">
              <w:rPr>
                <w:rFonts w:cstheme="minorHAnsi"/>
              </w:rPr>
              <w:t>4</w:t>
            </w:r>
          </w:p>
        </w:tc>
        <w:tc>
          <w:tcPr>
            <w:tcW w:w="7148" w:type="dxa"/>
          </w:tcPr>
          <w:p w14:paraId="0435AFC5" w14:textId="77777777" w:rsidR="00BB02B7" w:rsidRPr="00577A54" w:rsidRDefault="00BB02B7" w:rsidP="00584131">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577A54">
              <w:rPr>
                <w:rFonts w:cstheme="minorHAnsi"/>
              </w:rPr>
              <w:t>Re-engage with continuum 15-730 days after exit to unknown destination</w:t>
            </w:r>
          </w:p>
        </w:tc>
      </w:tr>
      <w:tr w:rsidR="00BB02B7" w:rsidRPr="00107D01" w14:paraId="0F1583B0" w14:textId="77777777" w:rsidTr="00584131">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240" w:type="dxa"/>
          </w:tcPr>
          <w:p w14:paraId="404E46FF" w14:textId="77777777" w:rsidR="00BB02B7" w:rsidRPr="00577A54" w:rsidRDefault="00BB02B7" w:rsidP="00584131">
            <w:pPr>
              <w:spacing w:before="0" w:after="0"/>
              <w:rPr>
                <w:rFonts w:cstheme="minorHAnsi"/>
              </w:rPr>
            </w:pPr>
            <w:r w:rsidRPr="00577A54">
              <w:rPr>
                <w:rFonts w:cstheme="minorHAnsi"/>
              </w:rPr>
              <w:t>5</w:t>
            </w:r>
          </w:p>
        </w:tc>
        <w:tc>
          <w:tcPr>
            <w:tcW w:w="7148" w:type="dxa"/>
          </w:tcPr>
          <w:p w14:paraId="160669CC" w14:textId="77777777" w:rsidR="00BB02B7" w:rsidRPr="00577A54" w:rsidRDefault="00BB02B7" w:rsidP="00584131">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 xml:space="preserve">Continuous engagement with continuum </w:t>
            </w:r>
          </w:p>
        </w:tc>
      </w:tr>
    </w:tbl>
    <w:p w14:paraId="3623587E" w14:textId="77777777" w:rsidR="00117196" w:rsidRPr="006A3016" w:rsidRDefault="00117196" w:rsidP="006A3016">
      <w:pPr>
        <w:pStyle w:val="Heading4"/>
      </w:pPr>
      <w:r w:rsidRPr="0088191A">
        <w:t xml:space="preserve">FirstEntry </w:t>
      </w:r>
    </w:p>
    <w:p w14:paraId="2B2E18C6" w14:textId="3697F9B3" w:rsidR="00F42E26" w:rsidRDefault="00117196" w:rsidP="00117196">
      <w:pPr>
        <w:rPr>
          <w:bCs/>
        </w:rPr>
      </w:pPr>
      <w:r w:rsidRPr="002F0D32">
        <w:rPr>
          <w:bCs/>
        </w:rPr>
        <w:t xml:space="preserve">A household’s </w:t>
      </w:r>
      <w:r>
        <w:rPr>
          <w:b/>
        </w:rPr>
        <w:t xml:space="preserve">FirstEntry </w:t>
      </w:r>
      <w:r>
        <w:rPr>
          <w:bCs/>
        </w:rPr>
        <w:t xml:space="preserve">is the earliest </w:t>
      </w:r>
      <w:r w:rsidRPr="006565BB">
        <w:rPr>
          <w:bCs/>
          <w:i/>
          <w:iCs/>
        </w:rPr>
        <w:t>EntryDate</w:t>
      </w:r>
      <w:r>
        <w:rPr>
          <w:bCs/>
        </w:rPr>
        <w:t xml:space="preserve"> associated with any active</w:t>
      </w:r>
      <w:r w:rsidR="003F6DFF">
        <w:rPr>
          <w:bCs/>
        </w:rPr>
        <w:t xml:space="preserve"> enrollment</w:t>
      </w:r>
      <w:r w:rsidR="004873DC">
        <w:rPr>
          <w:bCs/>
        </w:rPr>
        <w:t xml:space="preserve">. </w:t>
      </w:r>
    </w:p>
    <w:p w14:paraId="5BED3551" w14:textId="312F63FB" w:rsidR="00117196" w:rsidRPr="006A3016" w:rsidRDefault="00895FC1" w:rsidP="006A3016">
      <w:pPr>
        <w:pStyle w:val="Heading4"/>
      </w:pPr>
      <w:r w:rsidRPr="0088191A">
        <w:t>Previous</w:t>
      </w:r>
      <w:r w:rsidR="00534529" w:rsidRPr="0088191A">
        <w:t xml:space="preserve"> </w:t>
      </w:r>
      <w:r w:rsidRPr="0088191A">
        <w:t>Activity</w:t>
      </w:r>
      <w:r w:rsidR="00EA7F9D" w:rsidRPr="0088191A">
        <w:t xml:space="preserve"> / StatEnrollmentID</w:t>
      </w:r>
    </w:p>
    <w:p w14:paraId="648F9318" w14:textId="57A45A10" w:rsidR="0066609C" w:rsidRPr="005D5A21" w:rsidRDefault="00EA7F9D" w:rsidP="005D5A21">
      <w:r w:rsidRPr="008F2C7B">
        <w:rPr>
          <w:b/>
          <w:bCs/>
        </w:rPr>
        <w:t>StatEnrollmentID</w:t>
      </w:r>
      <w:r>
        <w:t xml:space="preserve"> is the </w:t>
      </w:r>
      <w:r w:rsidR="00463748">
        <w:t>tlsa_HHID.</w:t>
      </w:r>
      <w:r w:rsidRPr="00DE4A2E">
        <w:rPr>
          <w:b/>
          <w:bCs/>
        </w:rPr>
        <w:t>EnrollmentID</w:t>
      </w:r>
      <w:r>
        <w:t xml:space="preserve"> </w:t>
      </w:r>
      <w:r w:rsidR="003A20EE">
        <w:t>with</w:t>
      </w:r>
      <w:r w:rsidR="003A4BB2">
        <w:t xml:space="preserve"> the most recent </w:t>
      </w:r>
      <w:r w:rsidR="001E6E52">
        <w:t>(</w:t>
      </w:r>
      <w:r w:rsidR="003A4BB2">
        <w:t>effective</w:t>
      </w:r>
      <w:r w:rsidR="001E6E52">
        <w:t xml:space="preserve">) </w:t>
      </w:r>
      <w:r w:rsidR="001E6E52" w:rsidRPr="00DE4A2E">
        <w:rPr>
          <w:b/>
          <w:bCs/>
        </w:rPr>
        <w:t>ExitDate</w:t>
      </w:r>
      <w:r w:rsidR="001E6E52">
        <w:t xml:space="preserve"> </w:t>
      </w:r>
      <w:r w:rsidR="00854C72">
        <w:t>where:</w:t>
      </w:r>
    </w:p>
    <w:p w14:paraId="407597AC" w14:textId="3A9BAED4" w:rsidR="006E2A41" w:rsidRPr="008F2C7B" w:rsidRDefault="00463748" w:rsidP="0030608E">
      <w:pPr>
        <w:pStyle w:val="ListParagraph"/>
        <w:numPr>
          <w:ilvl w:val="0"/>
          <w:numId w:val="37"/>
        </w:numPr>
      </w:pPr>
      <w:r>
        <w:rPr>
          <w:b/>
          <w:bCs/>
        </w:rPr>
        <w:t>HoHID</w:t>
      </w:r>
      <w:r w:rsidRPr="009777A4">
        <w:t xml:space="preserve"> </w:t>
      </w:r>
      <w:r w:rsidR="004C252E" w:rsidRPr="009777A4">
        <w:t xml:space="preserve">= </w:t>
      </w:r>
      <w:r w:rsidR="00F6042F">
        <w:t>tlsa_Household</w:t>
      </w:r>
      <w:r w:rsidR="004C252E" w:rsidRPr="009777A4">
        <w:t>.</w:t>
      </w:r>
      <w:r w:rsidR="00CF01F6" w:rsidRPr="008F2C7B">
        <w:rPr>
          <w:b/>
          <w:bCs/>
        </w:rPr>
        <w:t>HoHID</w:t>
      </w:r>
    </w:p>
    <w:p w14:paraId="50DF933A" w14:textId="356ED1B0" w:rsidR="00421A09" w:rsidRDefault="003F6DFF" w:rsidP="0030608E">
      <w:pPr>
        <w:pStyle w:val="ListParagraph"/>
        <w:numPr>
          <w:ilvl w:val="0"/>
          <w:numId w:val="37"/>
        </w:numPr>
      </w:pPr>
      <w:r>
        <w:rPr>
          <w:b/>
          <w:bCs/>
        </w:rPr>
        <w:t>ActiveHHType</w:t>
      </w:r>
      <w:r w:rsidR="00421A09" w:rsidRPr="002F0D32">
        <w:rPr>
          <w:i/>
          <w:iCs/>
        </w:rPr>
        <w:t xml:space="preserve"> </w:t>
      </w:r>
      <w:r w:rsidR="00421A09">
        <w:t xml:space="preserve">= </w:t>
      </w:r>
      <w:r w:rsidR="00463748">
        <w:t>tlsa_Household.</w:t>
      </w:r>
      <w:r>
        <w:rPr>
          <w:b/>
          <w:bCs/>
        </w:rPr>
        <w:t>HHType</w:t>
      </w:r>
    </w:p>
    <w:p w14:paraId="332164CA" w14:textId="0C3BBC60" w:rsidR="00680D88" w:rsidRPr="002F0D32" w:rsidRDefault="00463748" w:rsidP="0030608E">
      <w:pPr>
        <w:pStyle w:val="ListParagraph"/>
        <w:numPr>
          <w:ilvl w:val="0"/>
          <w:numId w:val="37"/>
        </w:numPr>
        <w:rPr>
          <w:u w:val="single"/>
        </w:rPr>
      </w:pPr>
      <w:r w:rsidRPr="00DE4A2E">
        <w:rPr>
          <w:b/>
          <w:bCs/>
        </w:rPr>
        <w:t>ExitDate</w:t>
      </w:r>
      <w:r w:rsidR="00680D88" w:rsidRPr="007B5290">
        <w:t xml:space="preserve"> </w:t>
      </w:r>
      <w:r w:rsidR="003F6DFF">
        <w:t xml:space="preserve">for the earlier enrollment </w:t>
      </w:r>
      <w:r w:rsidR="0038523B">
        <w:t>&gt;</w:t>
      </w:r>
      <w:r w:rsidR="001109FB">
        <w:t>=</w:t>
      </w:r>
      <w:r w:rsidR="0038523B">
        <w:t xml:space="preserve"> </w:t>
      </w:r>
      <w:r w:rsidR="0038523B">
        <w:rPr>
          <w:u w:val="single"/>
        </w:rPr>
        <w:t>[</w:t>
      </w:r>
      <w:r w:rsidR="0038523B" w:rsidRPr="002F0D32">
        <w:rPr>
          <w:b/>
          <w:bCs/>
        </w:rPr>
        <w:t>FirstEntry</w:t>
      </w:r>
      <w:r w:rsidR="0038523B" w:rsidRPr="002F0D32">
        <w:t xml:space="preserve"> – 730 days]</w:t>
      </w:r>
      <w:r w:rsidR="0038523B">
        <w:t xml:space="preserve"> and </w:t>
      </w:r>
      <w:r w:rsidR="00E1794C">
        <w:t>tlsa_HHID.</w:t>
      </w:r>
      <w:r w:rsidR="00E1794C" w:rsidRPr="008705FF">
        <w:rPr>
          <w:b/>
          <w:bCs/>
        </w:rPr>
        <w:t>ExitDate</w:t>
      </w:r>
      <w:r w:rsidR="00E1794C" w:rsidRPr="008705FF">
        <w:t xml:space="preserve"> </w:t>
      </w:r>
      <w:r w:rsidR="00C90948">
        <w:t>&lt;</w:t>
      </w:r>
      <w:r w:rsidR="00680D88">
        <w:t xml:space="preserve"> </w:t>
      </w:r>
      <w:r w:rsidR="00C90948" w:rsidRPr="008F2C7B">
        <w:rPr>
          <w:b/>
          <w:bCs/>
        </w:rPr>
        <w:t>FirstEntry</w:t>
      </w:r>
      <w:r w:rsidR="00C90948">
        <w:t xml:space="preserve"> </w:t>
      </w:r>
    </w:p>
    <w:p w14:paraId="22B22C57" w14:textId="5274151D" w:rsidR="00680D88" w:rsidRPr="006A3016" w:rsidRDefault="00534609" w:rsidP="006A3016">
      <w:pPr>
        <w:pStyle w:val="Heading4"/>
      </w:pPr>
      <w:r w:rsidRPr="0088191A">
        <w:t>ReturnTime</w:t>
      </w:r>
    </w:p>
    <w:p w14:paraId="5B4D162B" w14:textId="17F18A78" w:rsidR="00534609" w:rsidRDefault="003F622F" w:rsidP="00534609">
      <w:r>
        <w:t xml:space="preserve">If StatEnrollmentID is </w:t>
      </w:r>
      <w:r w:rsidR="00143E83">
        <w:t>NULL</w:t>
      </w:r>
      <w:r w:rsidR="003F567E">
        <w:t xml:space="preserve">, </w:t>
      </w:r>
      <w:r w:rsidR="003F567E" w:rsidRPr="00AD7462">
        <w:rPr>
          <w:b/>
          <w:bCs/>
        </w:rPr>
        <w:t>ReturnTime</w:t>
      </w:r>
      <w:r w:rsidR="003F567E">
        <w:t xml:space="preserve"> = -1</w:t>
      </w:r>
    </w:p>
    <w:p w14:paraId="5226FBAB" w14:textId="3A01E6F2" w:rsidR="003F567E" w:rsidRDefault="00B8253F" w:rsidP="00534609">
      <w:r>
        <w:t xml:space="preserve">Otherwise, set </w:t>
      </w:r>
      <w:r w:rsidRPr="00AD7462">
        <w:rPr>
          <w:b/>
          <w:bCs/>
        </w:rPr>
        <w:t>ReturnTime</w:t>
      </w:r>
      <w:r>
        <w:t xml:space="preserve"> </w:t>
      </w:r>
      <w:r w:rsidR="000B0B5C">
        <w:t>based on the number of days between StatEnrollmentID.</w:t>
      </w:r>
      <w:r w:rsidR="000B0B5C" w:rsidRPr="008F2C7B">
        <w:rPr>
          <w:b/>
          <w:bCs/>
        </w:rPr>
        <w:t>ExitDate</w:t>
      </w:r>
      <w:r w:rsidR="000B0B5C">
        <w:t xml:space="preserve"> and </w:t>
      </w:r>
      <w:r w:rsidR="000B0B5C" w:rsidRPr="008F2C7B">
        <w:rPr>
          <w:b/>
          <w:bCs/>
        </w:rPr>
        <w:t>FirstEntry</w:t>
      </w:r>
      <w:r w:rsidR="0015092F">
        <w:t>:</w:t>
      </w:r>
    </w:p>
    <w:tbl>
      <w:tblPr>
        <w:tblStyle w:val="Style11"/>
        <w:tblW w:w="4117" w:type="dxa"/>
        <w:tblInd w:w="918" w:type="dxa"/>
        <w:tblLook w:val="04A0" w:firstRow="1" w:lastRow="0" w:firstColumn="1" w:lastColumn="0" w:noHBand="0" w:noVBand="1"/>
      </w:tblPr>
      <w:tblGrid>
        <w:gridCol w:w="1260"/>
        <w:gridCol w:w="2857"/>
      </w:tblGrid>
      <w:tr w:rsidR="000B0B5C" w:rsidRPr="00107D01" w14:paraId="52E42AC8" w14:textId="77777777" w:rsidTr="008F2C7B">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1260" w:type="dxa"/>
            <w:noWrap/>
          </w:tcPr>
          <w:p w14:paraId="5791A3F9" w14:textId="77777777" w:rsidR="000B0B5C" w:rsidRPr="008743AE" w:rsidRDefault="000B0B5C" w:rsidP="00584131">
            <w:pPr>
              <w:pStyle w:val="NoSpacing"/>
            </w:pPr>
            <w:r w:rsidRPr="008743AE">
              <w:t>Value</w:t>
            </w:r>
          </w:p>
        </w:tc>
        <w:tc>
          <w:tcPr>
            <w:tcW w:w="2857" w:type="dxa"/>
            <w:noWrap/>
          </w:tcPr>
          <w:p w14:paraId="094C65A5" w14:textId="77777777" w:rsidR="000B0B5C" w:rsidRPr="008743AE" w:rsidRDefault="000B0B5C" w:rsidP="00584131">
            <w:pPr>
              <w:pStyle w:val="NoSpacing"/>
              <w:cnfStyle w:val="100000000000" w:firstRow="1" w:lastRow="0" w:firstColumn="0" w:lastColumn="0" w:oddVBand="0" w:evenVBand="0" w:oddHBand="0" w:evenHBand="0" w:firstRowFirstColumn="0" w:firstRowLastColumn="0" w:lastRowFirstColumn="0" w:lastRowLastColumn="0"/>
            </w:pPr>
            <w:r w:rsidRPr="008743AE">
              <w:t>Category</w:t>
            </w:r>
          </w:p>
        </w:tc>
      </w:tr>
      <w:tr w:rsidR="000B0B5C" w:rsidRPr="00107D01" w14:paraId="62C61D25" w14:textId="77777777" w:rsidTr="008F2C7B">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260" w:type="dxa"/>
            <w:noWrap/>
            <w:hideMark/>
          </w:tcPr>
          <w:p w14:paraId="164A0B35" w14:textId="77777777" w:rsidR="000B0B5C" w:rsidRPr="00577A54" w:rsidRDefault="000B0B5C" w:rsidP="00584131">
            <w:pPr>
              <w:pStyle w:val="NoSpacing"/>
            </w:pPr>
            <w:r w:rsidRPr="00577A54">
              <w:t>-1</w:t>
            </w:r>
          </w:p>
        </w:tc>
        <w:tc>
          <w:tcPr>
            <w:tcW w:w="2857" w:type="dxa"/>
            <w:noWrap/>
            <w:hideMark/>
          </w:tcPr>
          <w:p w14:paraId="319CADD9" w14:textId="43EBAEDD" w:rsidR="000B0B5C" w:rsidRPr="00577A54" w:rsidRDefault="000B0B5C" w:rsidP="00584131">
            <w:pPr>
              <w:pStyle w:val="NoSpacing"/>
              <w:cnfStyle w:val="000000100000" w:firstRow="0" w:lastRow="0" w:firstColumn="0" w:lastColumn="0" w:oddVBand="0" w:evenVBand="0" w:oddHBand="1" w:evenHBand="0" w:firstRowFirstColumn="0" w:firstRowLastColumn="0" w:lastRowFirstColumn="0" w:lastRowLastColumn="0"/>
            </w:pPr>
            <w:r>
              <w:t>0-14 days</w:t>
            </w:r>
            <w:r w:rsidRPr="00577A54">
              <w:t xml:space="preserve"> </w:t>
            </w:r>
          </w:p>
        </w:tc>
      </w:tr>
      <w:tr w:rsidR="000B0B5C" w:rsidRPr="00107D01" w14:paraId="02C7CA2F" w14:textId="77777777" w:rsidTr="008F2C7B">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260" w:type="dxa"/>
            <w:noWrap/>
            <w:hideMark/>
          </w:tcPr>
          <w:p w14:paraId="655900F0" w14:textId="77777777" w:rsidR="000B0B5C" w:rsidRPr="00577A54" w:rsidRDefault="000B0B5C" w:rsidP="00584131">
            <w:pPr>
              <w:pStyle w:val="NoSpacing"/>
            </w:pPr>
            <w:r w:rsidRPr="00577A54">
              <w:t>30</w:t>
            </w:r>
          </w:p>
        </w:tc>
        <w:tc>
          <w:tcPr>
            <w:tcW w:w="2857" w:type="dxa"/>
            <w:noWrap/>
            <w:hideMark/>
          </w:tcPr>
          <w:p w14:paraId="2285D1A1" w14:textId="77777777" w:rsidR="000B0B5C" w:rsidRPr="00577A54" w:rsidRDefault="000B0B5C" w:rsidP="00584131">
            <w:pPr>
              <w:pStyle w:val="NoSpacing"/>
              <w:cnfStyle w:val="000000010000" w:firstRow="0" w:lastRow="0" w:firstColumn="0" w:lastColumn="0" w:oddVBand="0" w:evenVBand="0" w:oddHBand="0" w:evenHBand="1" w:firstRowFirstColumn="0" w:firstRowLastColumn="0" w:lastRowFirstColumn="0" w:lastRowLastColumn="0"/>
            </w:pPr>
            <w:r>
              <w:t>15-</w:t>
            </w:r>
            <w:r w:rsidRPr="00577A54">
              <w:t>30 days</w:t>
            </w:r>
          </w:p>
        </w:tc>
      </w:tr>
      <w:tr w:rsidR="000B0B5C" w:rsidRPr="00107D01" w14:paraId="2814985F" w14:textId="77777777" w:rsidTr="008F2C7B">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260" w:type="dxa"/>
            <w:noWrap/>
            <w:hideMark/>
          </w:tcPr>
          <w:p w14:paraId="45A4257F" w14:textId="77777777" w:rsidR="000B0B5C" w:rsidRPr="00577A54" w:rsidRDefault="000B0B5C" w:rsidP="00584131">
            <w:pPr>
              <w:pStyle w:val="NoSpacing"/>
            </w:pPr>
            <w:r w:rsidRPr="00577A54">
              <w:t>60</w:t>
            </w:r>
          </w:p>
        </w:tc>
        <w:tc>
          <w:tcPr>
            <w:tcW w:w="2857" w:type="dxa"/>
            <w:noWrap/>
            <w:hideMark/>
          </w:tcPr>
          <w:p w14:paraId="453F4A5D" w14:textId="77777777" w:rsidR="000B0B5C" w:rsidRPr="00577A54" w:rsidRDefault="000B0B5C" w:rsidP="00584131">
            <w:pPr>
              <w:pStyle w:val="NoSpacing"/>
              <w:cnfStyle w:val="000000100000" w:firstRow="0" w:lastRow="0" w:firstColumn="0" w:lastColumn="0" w:oddVBand="0" w:evenVBand="0" w:oddHBand="1" w:evenHBand="0" w:firstRowFirstColumn="0" w:firstRowLastColumn="0" w:lastRowFirstColumn="0" w:lastRowLastColumn="0"/>
            </w:pPr>
            <w:r w:rsidRPr="00577A54">
              <w:t>31-60 days</w:t>
            </w:r>
          </w:p>
        </w:tc>
      </w:tr>
      <w:tr w:rsidR="000B0B5C" w:rsidRPr="00107D01" w14:paraId="69ED119D" w14:textId="77777777" w:rsidTr="008F2C7B">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260" w:type="dxa"/>
            <w:noWrap/>
            <w:hideMark/>
          </w:tcPr>
          <w:p w14:paraId="39262C09" w14:textId="77777777" w:rsidR="000B0B5C" w:rsidRPr="00577A54" w:rsidRDefault="000B0B5C" w:rsidP="00584131">
            <w:pPr>
              <w:pStyle w:val="NoSpacing"/>
            </w:pPr>
            <w:r w:rsidRPr="00577A54">
              <w:t>90</w:t>
            </w:r>
          </w:p>
        </w:tc>
        <w:tc>
          <w:tcPr>
            <w:tcW w:w="2857" w:type="dxa"/>
            <w:noWrap/>
            <w:hideMark/>
          </w:tcPr>
          <w:p w14:paraId="08741F9A" w14:textId="77777777" w:rsidR="000B0B5C" w:rsidRPr="00577A54" w:rsidRDefault="000B0B5C" w:rsidP="00584131">
            <w:pPr>
              <w:pStyle w:val="NoSpacing"/>
              <w:cnfStyle w:val="000000010000" w:firstRow="0" w:lastRow="0" w:firstColumn="0" w:lastColumn="0" w:oddVBand="0" w:evenVBand="0" w:oddHBand="0" w:evenHBand="1" w:firstRowFirstColumn="0" w:firstRowLastColumn="0" w:lastRowFirstColumn="0" w:lastRowLastColumn="0"/>
            </w:pPr>
            <w:r w:rsidRPr="00577A54">
              <w:t>61-90 days</w:t>
            </w:r>
          </w:p>
        </w:tc>
      </w:tr>
      <w:tr w:rsidR="000B0B5C" w:rsidRPr="00107D01" w14:paraId="7B94E32C" w14:textId="77777777" w:rsidTr="008F2C7B">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260" w:type="dxa"/>
            <w:noWrap/>
            <w:hideMark/>
          </w:tcPr>
          <w:p w14:paraId="46C9967E" w14:textId="77777777" w:rsidR="000B0B5C" w:rsidRPr="00577A54" w:rsidRDefault="000B0B5C" w:rsidP="00584131">
            <w:pPr>
              <w:pStyle w:val="NoSpacing"/>
            </w:pPr>
            <w:r w:rsidRPr="00577A54">
              <w:t>180</w:t>
            </w:r>
          </w:p>
        </w:tc>
        <w:tc>
          <w:tcPr>
            <w:tcW w:w="2857" w:type="dxa"/>
            <w:noWrap/>
            <w:hideMark/>
          </w:tcPr>
          <w:p w14:paraId="3E9F2D2D" w14:textId="77777777" w:rsidR="000B0B5C" w:rsidRPr="00577A54" w:rsidRDefault="000B0B5C" w:rsidP="00584131">
            <w:pPr>
              <w:pStyle w:val="NoSpacing"/>
              <w:cnfStyle w:val="000000100000" w:firstRow="0" w:lastRow="0" w:firstColumn="0" w:lastColumn="0" w:oddVBand="0" w:evenVBand="0" w:oddHBand="1" w:evenHBand="0" w:firstRowFirstColumn="0" w:firstRowLastColumn="0" w:lastRowFirstColumn="0" w:lastRowLastColumn="0"/>
            </w:pPr>
            <w:r w:rsidRPr="00577A54">
              <w:t>91-180 days</w:t>
            </w:r>
          </w:p>
        </w:tc>
      </w:tr>
      <w:tr w:rsidR="000B0B5C" w:rsidRPr="00107D01" w14:paraId="3E57BB7E" w14:textId="77777777" w:rsidTr="008F2C7B">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260" w:type="dxa"/>
            <w:noWrap/>
            <w:hideMark/>
          </w:tcPr>
          <w:p w14:paraId="19DC084C" w14:textId="77777777" w:rsidR="000B0B5C" w:rsidRPr="00577A54" w:rsidRDefault="000B0B5C" w:rsidP="00584131">
            <w:pPr>
              <w:pStyle w:val="NoSpacing"/>
            </w:pPr>
            <w:r w:rsidRPr="00577A54">
              <w:t>365</w:t>
            </w:r>
          </w:p>
        </w:tc>
        <w:tc>
          <w:tcPr>
            <w:tcW w:w="2857" w:type="dxa"/>
            <w:noWrap/>
            <w:hideMark/>
          </w:tcPr>
          <w:p w14:paraId="29370215" w14:textId="77777777" w:rsidR="000B0B5C" w:rsidRPr="00577A54" w:rsidRDefault="000B0B5C" w:rsidP="00584131">
            <w:pPr>
              <w:pStyle w:val="NoSpacing"/>
              <w:cnfStyle w:val="000000010000" w:firstRow="0" w:lastRow="0" w:firstColumn="0" w:lastColumn="0" w:oddVBand="0" w:evenVBand="0" w:oddHBand="0" w:evenHBand="1" w:firstRowFirstColumn="0" w:firstRowLastColumn="0" w:lastRowFirstColumn="0" w:lastRowLastColumn="0"/>
            </w:pPr>
            <w:r w:rsidRPr="00577A54">
              <w:t>181-365 days</w:t>
            </w:r>
          </w:p>
        </w:tc>
      </w:tr>
      <w:tr w:rsidR="000B0B5C" w:rsidRPr="00107D01" w14:paraId="6DBE106B" w14:textId="77777777" w:rsidTr="008F2C7B">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260" w:type="dxa"/>
            <w:noWrap/>
            <w:hideMark/>
          </w:tcPr>
          <w:p w14:paraId="46C09EC6" w14:textId="77777777" w:rsidR="000B0B5C" w:rsidRPr="00577A54" w:rsidRDefault="000B0B5C" w:rsidP="00584131">
            <w:pPr>
              <w:pStyle w:val="NoSpacing"/>
            </w:pPr>
            <w:r w:rsidRPr="00577A54">
              <w:t>547</w:t>
            </w:r>
          </w:p>
        </w:tc>
        <w:tc>
          <w:tcPr>
            <w:tcW w:w="2857" w:type="dxa"/>
            <w:noWrap/>
            <w:hideMark/>
          </w:tcPr>
          <w:p w14:paraId="6697EF23" w14:textId="77777777" w:rsidR="000B0B5C" w:rsidRPr="00577A54" w:rsidRDefault="000B0B5C" w:rsidP="00584131">
            <w:pPr>
              <w:pStyle w:val="NoSpacing"/>
              <w:cnfStyle w:val="000000100000" w:firstRow="0" w:lastRow="0" w:firstColumn="0" w:lastColumn="0" w:oddVBand="0" w:evenVBand="0" w:oddHBand="1" w:evenHBand="0" w:firstRowFirstColumn="0" w:firstRowLastColumn="0" w:lastRowFirstColumn="0" w:lastRowLastColumn="0"/>
            </w:pPr>
            <w:r w:rsidRPr="00577A54">
              <w:t>366-547 days</w:t>
            </w:r>
          </w:p>
        </w:tc>
      </w:tr>
      <w:tr w:rsidR="000B0B5C" w:rsidRPr="00107D01" w14:paraId="7FA3A8DF" w14:textId="77777777" w:rsidTr="008F2C7B">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260" w:type="dxa"/>
            <w:noWrap/>
          </w:tcPr>
          <w:p w14:paraId="2F88B8A1" w14:textId="77777777" w:rsidR="000B0B5C" w:rsidRPr="00577A54" w:rsidRDefault="000B0B5C" w:rsidP="00584131">
            <w:pPr>
              <w:pStyle w:val="NoSpacing"/>
            </w:pPr>
            <w:r>
              <w:t>730</w:t>
            </w:r>
          </w:p>
        </w:tc>
        <w:tc>
          <w:tcPr>
            <w:tcW w:w="2857" w:type="dxa"/>
            <w:noWrap/>
          </w:tcPr>
          <w:p w14:paraId="2B1FD7B9" w14:textId="77777777" w:rsidR="000B0B5C" w:rsidRPr="00577A54" w:rsidRDefault="000B0B5C" w:rsidP="00584131">
            <w:pPr>
              <w:pStyle w:val="NoSpacing"/>
              <w:cnfStyle w:val="000000010000" w:firstRow="0" w:lastRow="0" w:firstColumn="0" w:lastColumn="0" w:oddVBand="0" w:evenVBand="0" w:oddHBand="0" w:evenHBand="1" w:firstRowFirstColumn="0" w:firstRowLastColumn="0" w:lastRowFirstColumn="0" w:lastRowLastColumn="0"/>
            </w:pPr>
            <w:r>
              <w:t>548-730 days</w:t>
            </w:r>
          </w:p>
        </w:tc>
      </w:tr>
    </w:tbl>
    <w:p w14:paraId="59752297" w14:textId="6C4757D9" w:rsidR="007E3730" w:rsidRDefault="00A968CB" w:rsidP="006A3016">
      <w:pPr>
        <w:pStyle w:val="Heading4"/>
      </w:pPr>
      <w:r w:rsidRPr="0088191A">
        <w:t>Stat</w:t>
      </w:r>
    </w:p>
    <w:p w14:paraId="52CCBA69" w14:textId="277A345C" w:rsidR="00F334CF" w:rsidRDefault="00F334CF" w:rsidP="00F334CF">
      <w:pPr>
        <w:rPr>
          <w:bCs/>
        </w:rPr>
      </w:pPr>
      <w:r>
        <w:rPr>
          <w:bCs/>
        </w:rPr>
        <w:t xml:space="preserve">If </w:t>
      </w:r>
      <w:r w:rsidRPr="008F2C7B">
        <w:rPr>
          <w:b/>
        </w:rPr>
        <w:t>FirstEntry</w:t>
      </w:r>
      <w:r>
        <w:rPr>
          <w:bCs/>
        </w:rPr>
        <w:t xml:space="preserve"> &lt; </w:t>
      </w:r>
      <w:r w:rsidRPr="00155278">
        <w:rPr>
          <w:bCs/>
          <w:u w:val="single"/>
        </w:rPr>
        <w:t>ReportStart</w:t>
      </w:r>
      <w:r w:rsidRPr="008F2C7B">
        <w:rPr>
          <w:bCs/>
        </w:rPr>
        <w:t xml:space="preserve">, </w:t>
      </w:r>
      <w:r w:rsidRPr="008F2C7B">
        <w:rPr>
          <w:b/>
          <w:bCs/>
        </w:rPr>
        <w:t>Stat</w:t>
      </w:r>
      <w:r w:rsidRPr="008F2C7B">
        <w:rPr>
          <w:bCs/>
        </w:rPr>
        <w:t xml:space="preserve"> </w:t>
      </w:r>
      <w:r>
        <w:rPr>
          <w:bCs/>
        </w:rPr>
        <w:t>= 5</w:t>
      </w:r>
      <w:r w:rsidRPr="008F2C7B">
        <w:rPr>
          <w:bCs/>
        </w:rPr>
        <w:t xml:space="preserve"> – the active enrollment is part of a period of continuous engagement with the</w:t>
      </w:r>
      <w:r>
        <w:rPr>
          <w:bCs/>
          <w:u w:val="single"/>
        </w:rPr>
        <w:t xml:space="preserve"> </w:t>
      </w:r>
      <w:r>
        <w:rPr>
          <w:bCs/>
        </w:rPr>
        <w:t>continuum that began prior to the report period.</w:t>
      </w:r>
      <w:r w:rsidR="005A642F">
        <w:rPr>
          <w:bCs/>
        </w:rPr>
        <w:t xml:space="preserve"> </w:t>
      </w:r>
      <w:r>
        <w:rPr>
          <w:bCs/>
        </w:rPr>
        <w:t xml:space="preserve">This will include any household whose </w:t>
      </w:r>
      <w:r w:rsidRPr="00164342">
        <w:rPr>
          <w:b/>
        </w:rPr>
        <w:t>EST</w:t>
      </w:r>
      <w:r>
        <w:rPr>
          <w:bCs/>
        </w:rPr>
        <w:t>/</w:t>
      </w:r>
      <w:r w:rsidRPr="00164342">
        <w:rPr>
          <w:b/>
        </w:rPr>
        <w:t>RRH</w:t>
      </w:r>
      <w:r>
        <w:rPr>
          <w:bCs/>
        </w:rPr>
        <w:t>/</w:t>
      </w:r>
      <w:r w:rsidRPr="00164342">
        <w:rPr>
          <w:b/>
        </w:rPr>
        <w:t>PSHStatus</w:t>
      </w:r>
      <w:r>
        <w:rPr>
          <w:bCs/>
        </w:rPr>
        <w:t xml:space="preserve"> is either 11 or 12, which indicate entry prior to the start of the report period </w:t>
      </w:r>
    </w:p>
    <w:p w14:paraId="131832A0" w14:textId="77777777" w:rsidR="00F334CF" w:rsidRDefault="00F334CF" w:rsidP="00F334CF">
      <w:pPr>
        <w:rPr>
          <w:bCs/>
        </w:rPr>
      </w:pPr>
      <w:r>
        <w:rPr>
          <w:bCs/>
        </w:rPr>
        <w:t xml:space="preserve">If </w:t>
      </w:r>
      <w:r w:rsidRPr="002F0D32">
        <w:rPr>
          <w:b/>
        </w:rPr>
        <w:t>FirstEntry</w:t>
      </w:r>
      <w:r>
        <w:rPr>
          <w:bCs/>
        </w:rPr>
        <w:t xml:space="preserve"> &gt;= </w:t>
      </w:r>
      <w:r w:rsidRPr="00155278">
        <w:rPr>
          <w:bCs/>
          <w:u w:val="single"/>
        </w:rPr>
        <w:t>ReportStart</w:t>
      </w:r>
      <w:r w:rsidRPr="002F0D32">
        <w:rPr>
          <w:bCs/>
        </w:rPr>
        <w:t>,</w:t>
      </w:r>
      <w:r>
        <w:rPr>
          <w:bCs/>
        </w:rPr>
        <w:t xml:space="preserve"> it is necessary to look for inactive enrollments for the household in the two years prior to determine status. </w:t>
      </w:r>
    </w:p>
    <w:p w14:paraId="08020091" w14:textId="4F6F32FA" w:rsidR="00E1794C" w:rsidRPr="007B5290" w:rsidRDefault="00605011" w:rsidP="00DE4A2E">
      <w:r>
        <w:t xml:space="preserve">Stat is based on </w:t>
      </w:r>
      <w:r w:rsidR="00CA4A62" w:rsidRPr="00CA4A62">
        <w:rPr>
          <w:b/>
          <w:bCs/>
        </w:rPr>
        <w:t>StatEnrollmentID</w:t>
      </w:r>
      <w:r w:rsidR="00CA4A62">
        <w:t xml:space="preserve"> </w:t>
      </w:r>
      <w:r w:rsidR="000E6CA8">
        <w:t xml:space="preserve">(if any) </w:t>
      </w:r>
      <w:r w:rsidR="00CA4A62">
        <w:t>and the associated</w:t>
      </w:r>
      <w:r w:rsidR="000E6CA8">
        <w:t xml:space="preserve"> </w:t>
      </w:r>
      <w:r w:rsidR="000E6CA8" w:rsidRPr="000E6CA8">
        <w:rPr>
          <w:b/>
          <w:bCs/>
        </w:rPr>
        <w:t>ExitDate</w:t>
      </w:r>
      <w:r w:rsidR="000E6CA8">
        <w:t xml:space="preserve"> and</w:t>
      </w:r>
      <w:r w:rsidR="00CA4A62">
        <w:t xml:space="preserve"> </w:t>
      </w:r>
      <w:r w:rsidR="00CA4A62" w:rsidRPr="00CA4A62">
        <w:rPr>
          <w:b/>
          <w:bCs/>
        </w:rPr>
        <w:t>ExitDest</w:t>
      </w:r>
      <w:r w:rsidR="004873DC">
        <w:t xml:space="preserve">. </w:t>
      </w:r>
    </w:p>
    <w:tbl>
      <w:tblPr>
        <w:tblStyle w:val="Style11"/>
        <w:tblW w:w="9360" w:type="dxa"/>
        <w:tblLayout w:type="fixed"/>
        <w:tblLook w:val="04A0" w:firstRow="1" w:lastRow="0" w:firstColumn="1" w:lastColumn="0" w:noHBand="0" w:noVBand="1"/>
      </w:tblPr>
      <w:tblGrid>
        <w:gridCol w:w="1028"/>
        <w:gridCol w:w="2700"/>
        <w:gridCol w:w="2032"/>
        <w:gridCol w:w="3600"/>
      </w:tblGrid>
      <w:tr w:rsidR="00906711" w:rsidRPr="008743AE" w14:paraId="71098F98" w14:textId="2FD50D7F" w:rsidTr="00DE4A2E">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028" w:type="dxa"/>
            <w:noWrap/>
          </w:tcPr>
          <w:p w14:paraId="742982A4" w14:textId="29B29736" w:rsidR="00906711" w:rsidRPr="008743AE" w:rsidRDefault="00906711" w:rsidP="00584131">
            <w:pPr>
              <w:pStyle w:val="NoSpacing"/>
            </w:pPr>
            <w:r>
              <w:t>Stat</w:t>
            </w:r>
          </w:p>
        </w:tc>
        <w:tc>
          <w:tcPr>
            <w:tcW w:w="2700" w:type="dxa"/>
            <w:noWrap/>
          </w:tcPr>
          <w:p w14:paraId="7785C7C8" w14:textId="77777777" w:rsidR="00906711" w:rsidRPr="008743AE" w:rsidRDefault="00906711" w:rsidP="00584131">
            <w:pPr>
              <w:pStyle w:val="NoSpacing"/>
              <w:cnfStyle w:val="100000000000" w:firstRow="1" w:lastRow="0" w:firstColumn="0" w:lastColumn="0" w:oddVBand="0" w:evenVBand="0" w:oddHBand="0" w:evenHBand="0" w:firstRowFirstColumn="0" w:firstRowLastColumn="0" w:lastRowFirstColumn="0" w:lastRowLastColumn="0"/>
            </w:pPr>
            <w:r w:rsidRPr="008743AE">
              <w:t>Category</w:t>
            </w:r>
          </w:p>
        </w:tc>
        <w:tc>
          <w:tcPr>
            <w:tcW w:w="2032" w:type="dxa"/>
          </w:tcPr>
          <w:p w14:paraId="624E4DBF" w14:textId="78037BEE" w:rsidR="00906711" w:rsidRPr="008743AE" w:rsidRDefault="00605011" w:rsidP="00584131">
            <w:pPr>
              <w:pStyle w:val="NoSpacing"/>
              <w:cnfStyle w:val="100000000000" w:firstRow="1" w:lastRow="0" w:firstColumn="0" w:lastColumn="0" w:oddVBand="0" w:evenVBand="0" w:oddHBand="0" w:evenHBand="0" w:firstRowFirstColumn="0" w:firstRowLastColumn="0" w:lastRowFirstColumn="0" w:lastRowLastColumn="0"/>
            </w:pPr>
            <w:r>
              <w:t>ExitDest</w:t>
            </w:r>
          </w:p>
        </w:tc>
        <w:tc>
          <w:tcPr>
            <w:tcW w:w="3600" w:type="dxa"/>
          </w:tcPr>
          <w:p w14:paraId="1B738EFD" w14:textId="0D9539E8" w:rsidR="00906711" w:rsidRPr="008743AE" w:rsidRDefault="00854868" w:rsidP="00584131">
            <w:pPr>
              <w:pStyle w:val="NoSpacing"/>
              <w:cnfStyle w:val="100000000000" w:firstRow="1" w:lastRow="0" w:firstColumn="0" w:lastColumn="0" w:oddVBand="0" w:evenVBand="0" w:oddHBand="0" w:evenHBand="0" w:firstRowFirstColumn="0" w:firstRowLastColumn="0" w:lastRowFirstColumn="0" w:lastRowLastColumn="0"/>
            </w:pPr>
            <w:r>
              <w:t>Other Condition</w:t>
            </w:r>
          </w:p>
        </w:tc>
      </w:tr>
      <w:tr w:rsidR="00906711" w:rsidRPr="00577A54" w14:paraId="0D16827B" w14:textId="14DE720B" w:rsidTr="00DE4A2E">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028" w:type="dxa"/>
          </w:tcPr>
          <w:p w14:paraId="16D6BA0D" w14:textId="77777777" w:rsidR="00906711" w:rsidRPr="00577A54" w:rsidRDefault="00906711" w:rsidP="00584131">
            <w:pPr>
              <w:pStyle w:val="NoSpacing"/>
            </w:pPr>
            <w:r w:rsidRPr="00577A54">
              <w:t>1</w:t>
            </w:r>
          </w:p>
        </w:tc>
        <w:tc>
          <w:tcPr>
            <w:tcW w:w="2700" w:type="dxa"/>
          </w:tcPr>
          <w:p w14:paraId="46AC33B4" w14:textId="77777777" w:rsidR="00906711" w:rsidRPr="00577A54" w:rsidRDefault="00906711" w:rsidP="00584131">
            <w:pPr>
              <w:pStyle w:val="NoSpacing"/>
              <w:cnfStyle w:val="000000100000" w:firstRow="0" w:lastRow="0" w:firstColumn="0" w:lastColumn="0" w:oddVBand="0" w:evenVBand="0" w:oddHBand="1" w:evenHBand="0" w:firstRowFirstColumn="0" w:firstRowLastColumn="0" w:lastRowFirstColumn="0" w:lastRowLastColumn="0"/>
            </w:pPr>
            <w:r w:rsidRPr="00577A54">
              <w:t xml:space="preserve">First-time homeless </w:t>
            </w:r>
          </w:p>
        </w:tc>
        <w:tc>
          <w:tcPr>
            <w:tcW w:w="2032" w:type="dxa"/>
          </w:tcPr>
          <w:p w14:paraId="574855F5" w14:textId="77777777" w:rsidR="00906711" w:rsidRPr="00577A54" w:rsidRDefault="00906711" w:rsidP="00584131">
            <w:pPr>
              <w:pStyle w:val="NoSpacing"/>
              <w:cnfStyle w:val="000000100000" w:firstRow="0" w:lastRow="0" w:firstColumn="0" w:lastColumn="0" w:oddVBand="0" w:evenVBand="0" w:oddHBand="1" w:evenHBand="0" w:firstRowFirstColumn="0" w:firstRowLastColumn="0" w:lastRowFirstColumn="0" w:lastRowLastColumn="0"/>
            </w:pPr>
            <w:r w:rsidRPr="00577A54">
              <w:t>(n/a)</w:t>
            </w:r>
          </w:p>
        </w:tc>
        <w:tc>
          <w:tcPr>
            <w:tcW w:w="3600" w:type="dxa"/>
          </w:tcPr>
          <w:p w14:paraId="34C9CFC3" w14:textId="1ACFF908" w:rsidR="00906711" w:rsidRPr="00577A54" w:rsidRDefault="006D5C9B" w:rsidP="00584131">
            <w:pPr>
              <w:pStyle w:val="NoSpacing"/>
              <w:cnfStyle w:val="000000100000" w:firstRow="0" w:lastRow="0" w:firstColumn="0" w:lastColumn="0" w:oddVBand="0" w:evenVBand="0" w:oddHBand="1" w:evenHBand="0" w:firstRowFirstColumn="0" w:firstRowLastColumn="0" w:lastRowFirstColumn="0" w:lastRowLastColumn="0"/>
            </w:pPr>
            <w:r w:rsidRPr="008F2C7B">
              <w:rPr>
                <w:rFonts w:cstheme="minorHAnsi"/>
                <w:b/>
                <w:bCs/>
              </w:rPr>
              <w:t>StatEnrollmentID</w:t>
            </w:r>
            <w:r>
              <w:rPr>
                <w:rFonts w:cstheme="minorHAnsi"/>
              </w:rPr>
              <w:t xml:space="preserve"> is </w:t>
            </w:r>
            <w:r w:rsidR="00143E83">
              <w:rPr>
                <w:rFonts w:cstheme="minorHAnsi"/>
              </w:rPr>
              <w:t>NULL</w:t>
            </w:r>
          </w:p>
        </w:tc>
      </w:tr>
      <w:tr w:rsidR="00906711" w:rsidRPr="00624E5E" w14:paraId="7DEFEC1B" w14:textId="6472F637" w:rsidTr="00DE4A2E">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028" w:type="dxa"/>
          </w:tcPr>
          <w:p w14:paraId="3398606E" w14:textId="77777777" w:rsidR="00906711" w:rsidRPr="00577A54" w:rsidRDefault="00906711" w:rsidP="00584131">
            <w:pPr>
              <w:pStyle w:val="NoSpacing"/>
            </w:pPr>
            <w:r w:rsidRPr="00577A54">
              <w:t>2</w:t>
            </w:r>
          </w:p>
        </w:tc>
        <w:tc>
          <w:tcPr>
            <w:tcW w:w="2700" w:type="dxa"/>
          </w:tcPr>
          <w:p w14:paraId="77B83B31" w14:textId="77777777" w:rsidR="00906711" w:rsidRPr="00577A54" w:rsidRDefault="00906711" w:rsidP="00584131">
            <w:pPr>
              <w:pStyle w:val="NoSpacing"/>
              <w:cnfStyle w:val="000000010000" w:firstRow="0" w:lastRow="0" w:firstColumn="0" w:lastColumn="0" w:oddVBand="0" w:evenVBand="0" w:oddHBand="0" w:evenHBand="1" w:firstRowFirstColumn="0" w:firstRowLastColumn="0" w:lastRowFirstColumn="0" w:lastRowLastColumn="0"/>
            </w:pPr>
            <w:r w:rsidRPr="00577A54">
              <w:t>Return 15-730 days after exit to permanent destination</w:t>
            </w:r>
          </w:p>
        </w:tc>
        <w:tc>
          <w:tcPr>
            <w:tcW w:w="2032" w:type="dxa"/>
          </w:tcPr>
          <w:p w14:paraId="71C3C1D5" w14:textId="38B654DE" w:rsidR="00906711" w:rsidRPr="00624E5E" w:rsidRDefault="00CA4A62" w:rsidP="00584131">
            <w:pPr>
              <w:pStyle w:val="NoSpacing"/>
              <w:cnfStyle w:val="000000010000" w:firstRow="0" w:lastRow="0" w:firstColumn="0" w:lastColumn="0" w:oddVBand="0" w:evenVBand="0" w:oddHBand="0" w:evenHBand="1" w:firstRowFirstColumn="0" w:firstRowLastColumn="0" w:lastRowFirstColumn="0" w:lastRowLastColumn="0"/>
            </w:pPr>
            <w:r>
              <w:t>Between 1 and 6</w:t>
            </w:r>
          </w:p>
        </w:tc>
        <w:tc>
          <w:tcPr>
            <w:tcW w:w="3600" w:type="dxa"/>
          </w:tcPr>
          <w:p w14:paraId="295C8C00" w14:textId="0B709351" w:rsidR="00E1794C" w:rsidRPr="00577A54" w:rsidRDefault="00EC32DA" w:rsidP="00584131">
            <w:pPr>
              <w:pStyle w:val="NoSpacing"/>
              <w:cnfStyle w:val="000000010000" w:firstRow="0" w:lastRow="0" w:firstColumn="0" w:lastColumn="0" w:oddVBand="0" w:evenVBand="0" w:oddHBand="0" w:evenHBand="1" w:firstRowFirstColumn="0" w:firstRowLastColumn="0" w:lastRowFirstColumn="0" w:lastRowLastColumn="0"/>
            </w:pPr>
            <w:r w:rsidRPr="00AD7462">
              <w:rPr>
                <w:b/>
                <w:bCs/>
              </w:rPr>
              <w:t>ReturnTime</w:t>
            </w:r>
            <w:r>
              <w:t xml:space="preserve"> between </w:t>
            </w:r>
            <w:r w:rsidR="005B0C2C">
              <w:t xml:space="preserve">15 </w:t>
            </w:r>
            <w:r w:rsidR="00854868">
              <w:t>and 730</w:t>
            </w:r>
          </w:p>
        </w:tc>
      </w:tr>
      <w:tr w:rsidR="00906711" w:rsidRPr="00624E5E" w14:paraId="74B52D16" w14:textId="255A54B9" w:rsidTr="00DE4A2E">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028" w:type="dxa"/>
          </w:tcPr>
          <w:p w14:paraId="7841BF04" w14:textId="77777777" w:rsidR="00906711" w:rsidRPr="00577A54" w:rsidRDefault="00906711" w:rsidP="00584131">
            <w:pPr>
              <w:pStyle w:val="NoSpacing"/>
            </w:pPr>
            <w:r w:rsidRPr="00577A54">
              <w:t>3</w:t>
            </w:r>
          </w:p>
        </w:tc>
        <w:tc>
          <w:tcPr>
            <w:tcW w:w="2700" w:type="dxa"/>
          </w:tcPr>
          <w:p w14:paraId="0D49FC5C" w14:textId="77777777" w:rsidR="00906711" w:rsidRPr="00577A54" w:rsidRDefault="00906711" w:rsidP="00584131">
            <w:pPr>
              <w:pStyle w:val="NoSpacing"/>
              <w:cnfStyle w:val="000000100000" w:firstRow="0" w:lastRow="0" w:firstColumn="0" w:lastColumn="0" w:oddVBand="0" w:evenVBand="0" w:oddHBand="1" w:evenHBand="0" w:firstRowFirstColumn="0" w:firstRowLastColumn="0" w:lastRowFirstColumn="0" w:lastRowLastColumn="0"/>
            </w:pPr>
            <w:r w:rsidRPr="00577A54">
              <w:t>Re-engage 15-730 days after exit to temporary destination</w:t>
            </w:r>
          </w:p>
        </w:tc>
        <w:tc>
          <w:tcPr>
            <w:tcW w:w="2032" w:type="dxa"/>
          </w:tcPr>
          <w:p w14:paraId="6A630B4B" w14:textId="0CBA836E" w:rsidR="00906711" w:rsidRPr="00624E5E" w:rsidRDefault="004625BA" w:rsidP="00584131">
            <w:pPr>
              <w:pStyle w:val="NoSpacing"/>
              <w:cnfStyle w:val="000000100000" w:firstRow="0" w:lastRow="0" w:firstColumn="0" w:lastColumn="0" w:oddVBand="0" w:evenVBand="0" w:oddHBand="1" w:evenHBand="0" w:firstRowFirstColumn="0" w:firstRowLastColumn="0" w:lastRowFirstColumn="0" w:lastRowLastColumn="0"/>
            </w:pPr>
            <w:r>
              <w:t>Between 7 and 14</w:t>
            </w:r>
          </w:p>
        </w:tc>
        <w:tc>
          <w:tcPr>
            <w:tcW w:w="3600" w:type="dxa"/>
          </w:tcPr>
          <w:p w14:paraId="1571025E" w14:textId="78D0531A" w:rsidR="00E1794C" w:rsidRPr="00577A54" w:rsidRDefault="00854868" w:rsidP="00584131">
            <w:pPr>
              <w:pStyle w:val="NoSpacing"/>
              <w:cnfStyle w:val="000000100000" w:firstRow="0" w:lastRow="0" w:firstColumn="0" w:lastColumn="0" w:oddVBand="0" w:evenVBand="0" w:oddHBand="1" w:evenHBand="0" w:firstRowFirstColumn="0" w:firstRowLastColumn="0" w:lastRowFirstColumn="0" w:lastRowLastColumn="0"/>
            </w:pPr>
            <w:r w:rsidRPr="00AD7462">
              <w:rPr>
                <w:b/>
                <w:bCs/>
              </w:rPr>
              <w:t>ReturnTime</w:t>
            </w:r>
            <w:r>
              <w:t xml:space="preserve"> between </w:t>
            </w:r>
            <w:r w:rsidR="005B0C2C">
              <w:t xml:space="preserve">15 </w:t>
            </w:r>
            <w:r>
              <w:t>and 730</w:t>
            </w:r>
          </w:p>
        </w:tc>
      </w:tr>
      <w:tr w:rsidR="00906711" w:rsidRPr="00577A54" w14:paraId="02F6E0D6" w14:textId="1C0196E0" w:rsidTr="00DE4A2E">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028" w:type="dxa"/>
          </w:tcPr>
          <w:p w14:paraId="658F93F6" w14:textId="77777777" w:rsidR="00906711" w:rsidRPr="00577A54" w:rsidRDefault="00906711" w:rsidP="00584131">
            <w:pPr>
              <w:pStyle w:val="NoSpacing"/>
            </w:pPr>
            <w:r w:rsidRPr="00577A54">
              <w:t>4</w:t>
            </w:r>
          </w:p>
        </w:tc>
        <w:tc>
          <w:tcPr>
            <w:tcW w:w="2700" w:type="dxa"/>
          </w:tcPr>
          <w:p w14:paraId="502C1EA8" w14:textId="77777777" w:rsidR="00906711" w:rsidRPr="00577A54" w:rsidRDefault="00906711" w:rsidP="00584131">
            <w:pPr>
              <w:pStyle w:val="NoSpacing"/>
              <w:cnfStyle w:val="000000010000" w:firstRow="0" w:lastRow="0" w:firstColumn="0" w:lastColumn="0" w:oddVBand="0" w:evenVBand="0" w:oddHBand="0" w:evenHBand="1" w:firstRowFirstColumn="0" w:firstRowLastColumn="0" w:lastRowFirstColumn="0" w:lastRowLastColumn="0"/>
            </w:pPr>
            <w:r w:rsidRPr="00577A54">
              <w:t>Re-engage 15-730 days after exit to unknown destination</w:t>
            </w:r>
          </w:p>
        </w:tc>
        <w:tc>
          <w:tcPr>
            <w:tcW w:w="2032" w:type="dxa"/>
          </w:tcPr>
          <w:p w14:paraId="47A0E826" w14:textId="1B1B35EA" w:rsidR="00906711" w:rsidRPr="00577A54" w:rsidRDefault="004625BA" w:rsidP="00584131">
            <w:pPr>
              <w:pStyle w:val="NoSpacing"/>
              <w:cnfStyle w:val="000000010000" w:firstRow="0" w:lastRow="0" w:firstColumn="0" w:lastColumn="0" w:oddVBand="0" w:evenVBand="0" w:oddHBand="0" w:evenHBand="1" w:firstRowFirstColumn="0" w:firstRowLastColumn="0" w:lastRowFirstColumn="0" w:lastRowLastColumn="0"/>
            </w:pPr>
            <w:r>
              <w:t>In (15,99</w:t>
            </w:r>
            <w:r w:rsidR="00906711" w:rsidRPr="00577A54">
              <w:t>)</w:t>
            </w:r>
          </w:p>
        </w:tc>
        <w:tc>
          <w:tcPr>
            <w:tcW w:w="3600" w:type="dxa"/>
          </w:tcPr>
          <w:p w14:paraId="0405C1A8" w14:textId="6B1113FD" w:rsidR="00906711" w:rsidRPr="00577A54" w:rsidRDefault="00854868" w:rsidP="00584131">
            <w:pPr>
              <w:pStyle w:val="NoSpacing"/>
              <w:cnfStyle w:val="000000010000" w:firstRow="0" w:lastRow="0" w:firstColumn="0" w:lastColumn="0" w:oddVBand="0" w:evenVBand="0" w:oddHBand="0" w:evenHBand="1" w:firstRowFirstColumn="0" w:firstRowLastColumn="0" w:lastRowFirstColumn="0" w:lastRowLastColumn="0"/>
            </w:pPr>
            <w:r w:rsidRPr="00AD7462">
              <w:rPr>
                <w:b/>
                <w:bCs/>
              </w:rPr>
              <w:t>ReturnTime</w:t>
            </w:r>
            <w:r>
              <w:t xml:space="preserve"> between </w:t>
            </w:r>
            <w:r w:rsidR="005B0C2C">
              <w:t xml:space="preserve">15 </w:t>
            </w:r>
            <w:r>
              <w:t>and 730</w:t>
            </w:r>
          </w:p>
        </w:tc>
      </w:tr>
      <w:tr w:rsidR="00906711" w:rsidRPr="00577A54" w14:paraId="2C2504A6" w14:textId="076D56B1" w:rsidTr="00DE4A2E">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028" w:type="dxa"/>
          </w:tcPr>
          <w:p w14:paraId="541C1BDA" w14:textId="77777777" w:rsidR="00906711" w:rsidRPr="00577A54" w:rsidRDefault="00906711" w:rsidP="00584131">
            <w:pPr>
              <w:pStyle w:val="NoSpacing"/>
            </w:pPr>
            <w:r w:rsidRPr="00577A54">
              <w:t>5</w:t>
            </w:r>
          </w:p>
        </w:tc>
        <w:tc>
          <w:tcPr>
            <w:tcW w:w="2700" w:type="dxa"/>
          </w:tcPr>
          <w:p w14:paraId="5565572F" w14:textId="77777777" w:rsidR="00906711" w:rsidRPr="00577A54" w:rsidRDefault="00906711" w:rsidP="00584131">
            <w:pPr>
              <w:pStyle w:val="NoSpacing"/>
              <w:cnfStyle w:val="000000100000" w:firstRow="0" w:lastRow="0" w:firstColumn="0" w:lastColumn="0" w:oddVBand="0" w:evenVBand="0" w:oddHBand="1" w:evenHBand="0" w:firstRowFirstColumn="0" w:firstRowLastColumn="0" w:lastRowFirstColumn="0" w:lastRowLastColumn="0"/>
            </w:pPr>
            <w:r w:rsidRPr="00577A54">
              <w:t xml:space="preserve">Continuous engagement with continuum </w:t>
            </w:r>
          </w:p>
        </w:tc>
        <w:tc>
          <w:tcPr>
            <w:tcW w:w="2032" w:type="dxa"/>
          </w:tcPr>
          <w:p w14:paraId="2BCE8084" w14:textId="77777777" w:rsidR="00906711" w:rsidRPr="00577A54" w:rsidRDefault="00906711" w:rsidP="00584131">
            <w:pPr>
              <w:pStyle w:val="NoSpacing"/>
              <w:cnfStyle w:val="000000100000" w:firstRow="0" w:lastRow="0" w:firstColumn="0" w:lastColumn="0" w:oddVBand="0" w:evenVBand="0" w:oddHBand="1" w:evenHBand="0" w:firstRowFirstColumn="0" w:firstRowLastColumn="0" w:lastRowFirstColumn="0" w:lastRowLastColumn="0"/>
            </w:pPr>
            <w:r w:rsidRPr="00577A54">
              <w:t>(n/a)</w:t>
            </w:r>
          </w:p>
        </w:tc>
        <w:tc>
          <w:tcPr>
            <w:tcW w:w="3600" w:type="dxa"/>
          </w:tcPr>
          <w:p w14:paraId="08A382B8" w14:textId="5DD8F6DE" w:rsidR="00906711" w:rsidRPr="00577A54" w:rsidRDefault="006D5C9B" w:rsidP="00584131">
            <w:pPr>
              <w:pStyle w:val="NoSpacing"/>
              <w:cnfStyle w:val="000000100000" w:firstRow="0" w:lastRow="0" w:firstColumn="0" w:lastColumn="0" w:oddVBand="0" w:evenVBand="0" w:oddHBand="1" w:evenHBand="0" w:firstRowFirstColumn="0" w:firstRowLastColumn="0" w:lastRowFirstColumn="0" w:lastRowLastColumn="0"/>
            </w:pPr>
            <w:r w:rsidRPr="008F2C7B">
              <w:rPr>
                <w:rFonts w:cstheme="minorHAnsi"/>
                <w:b/>
                <w:bCs/>
              </w:rPr>
              <w:t>StatEnrollmentID</w:t>
            </w:r>
            <w:r>
              <w:rPr>
                <w:rFonts w:cstheme="minorHAnsi"/>
              </w:rPr>
              <w:t xml:space="preserve"> is not </w:t>
            </w:r>
            <w:r w:rsidR="00143E83">
              <w:rPr>
                <w:rFonts w:cstheme="minorHAnsi"/>
              </w:rPr>
              <w:t>NULL</w:t>
            </w:r>
            <w:r>
              <w:rPr>
                <w:rFonts w:cstheme="minorHAnsi"/>
              </w:rPr>
              <w:t xml:space="preserve"> and </w:t>
            </w:r>
            <w:r w:rsidRPr="00E834DA">
              <w:rPr>
                <w:rFonts w:cstheme="minorHAnsi"/>
                <w:b/>
                <w:bCs/>
              </w:rPr>
              <w:t>ReturnTime</w:t>
            </w:r>
            <w:r>
              <w:rPr>
                <w:rFonts w:cstheme="minorHAnsi"/>
              </w:rPr>
              <w:t xml:space="preserve"> = -1</w:t>
            </w:r>
          </w:p>
        </w:tc>
      </w:tr>
      <w:bookmarkEnd w:id="466"/>
      <w:bookmarkEnd w:id="467"/>
    </w:tbl>
    <w:p w14:paraId="0E1486B3" w14:textId="77777777" w:rsidR="00300425" w:rsidRDefault="00300425" w:rsidP="008F2C7B"/>
    <w:p w14:paraId="54D9E0C2" w14:textId="71BC3D12" w:rsidR="00466A69" w:rsidRDefault="00466A69" w:rsidP="0088191A">
      <w:pPr>
        <w:pStyle w:val="Heading2"/>
      </w:pPr>
      <w:bookmarkStart w:id="476" w:name="_Dates_Housed_in"/>
      <w:bookmarkStart w:id="477" w:name="_Toc37849788"/>
      <w:bookmarkStart w:id="478" w:name="_Toc79153969"/>
      <w:bookmarkEnd w:id="476"/>
      <w:r w:rsidRPr="00EE1280">
        <w:t xml:space="preserve">RRHPreMoveInDays </w:t>
      </w:r>
      <w:r w:rsidR="007E42C3">
        <w:t>–</w:t>
      </w:r>
      <w:r>
        <w:t xml:space="preserve"> LSAHousehold</w:t>
      </w:r>
      <w:bookmarkEnd w:id="477"/>
      <w:bookmarkEnd w:id="478"/>
    </w:p>
    <w:p w14:paraId="28961695" w14:textId="77777777" w:rsidR="007E42C3" w:rsidRPr="008705FF" w:rsidRDefault="007E42C3" w:rsidP="007E42C3">
      <w:pPr>
        <w:jc w:val="center"/>
      </w:pPr>
      <w:r>
        <w:rPr>
          <w:rFonts w:ascii="Times New Roman" w:hAnsi="Times New Roman" w:cs="Times New Roman"/>
          <w:noProof/>
          <w:sz w:val="24"/>
          <w:szCs w:val="24"/>
        </w:rPr>
        <mc:AlternateContent>
          <mc:Choice Requires="wpg">
            <w:drawing>
              <wp:inline distT="0" distB="0" distL="0" distR="0" wp14:anchorId="20ED1DBC" wp14:editId="439A7356">
                <wp:extent cx="3572510" cy="274320"/>
                <wp:effectExtent l="0" t="0" r="27940" b="11430"/>
                <wp:docPr id="74485549" name="Group 744855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72510" cy="274320"/>
                          <a:chOff x="1120255" y="1133380"/>
                          <a:chExt cx="35726" cy="2743"/>
                        </a:xfrm>
                      </wpg:grpSpPr>
                      <wps:wsp>
                        <wps:cNvPr id="74485550" name="AutoShape 390"/>
                        <wps:cNvSpPr>
                          <a:spLocks noChangeArrowheads="1"/>
                        </wps:cNvSpPr>
                        <wps:spPr bwMode="auto">
                          <a:xfrm>
                            <a:off x="1120255" y="1133380"/>
                            <a:ext cx="12802"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6795AE80" w14:textId="3E9F1CA2" w:rsidR="00004824" w:rsidRDefault="00004824" w:rsidP="007E42C3">
                              <w:pPr>
                                <w:pStyle w:val="Style3"/>
                              </w:pPr>
                              <w:r>
                                <w:t>tlsa_HHID</w:t>
                              </w:r>
                            </w:p>
                          </w:txbxContent>
                        </wps:txbx>
                        <wps:bodyPr rot="0" vert="horz" wrap="square" lIns="0" tIns="0" rIns="0" bIns="0" anchor="ctr" anchorCtr="0" upright="1">
                          <a:noAutofit/>
                        </wps:bodyPr>
                      </wps:wsp>
                      <wps:wsp>
                        <wps:cNvPr id="74485551" name="Flowchart: Internal Storage 63"/>
                        <wps:cNvSpPr>
                          <a:spLocks noChangeArrowheads="1"/>
                        </wps:cNvSpPr>
                        <wps:spPr bwMode="auto">
                          <a:xfrm>
                            <a:off x="1143181" y="1133380"/>
                            <a:ext cx="12801"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62329B62" w14:textId="77777777" w:rsidR="00004824" w:rsidRDefault="00004824" w:rsidP="007E42C3">
                              <w:pPr>
                                <w:pStyle w:val="Style3"/>
                              </w:pPr>
                              <w:r>
                                <w:t>tlsa_Household</w:t>
                              </w:r>
                            </w:p>
                          </w:txbxContent>
                        </wps:txbx>
                        <wps:bodyPr rot="0" vert="horz" wrap="square" lIns="0" tIns="0" rIns="0" bIns="0" anchor="ctr" anchorCtr="0" upright="1">
                          <a:noAutofit/>
                        </wps:bodyPr>
                      </wps:wsp>
                      <wps:wsp>
                        <wps:cNvPr id="74485552" name="AutoShape 61"/>
                        <wps:cNvCnPr>
                          <a:cxnSpLocks noChangeShapeType="1"/>
                        </wps:cNvCnPr>
                        <wps:spPr bwMode="auto">
                          <a:xfrm flipV="1">
                            <a:off x="1133281" y="1134751"/>
                            <a:ext cx="9900" cy="94"/>
                          </a:xfrm>
                          <a:prstGeom prst="curvedConnector3">
                            <a:avLst>
                              <a:gd name="adj1" fmla="val 50000"/>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g:wgp>
                  </a:graphicData>
                </a:graphic>
              </wp:inline>
            </w:drawing>
          </mc:Choice>
          <mc:Fallback>
            <w:pict>
              <v:group w14:anchorId="20ED1DBC" id="Group 74485549" o:spid="_x0000_s1345" style="width:281.3pt;height:21.6pt;mso-position-horizontal-relative:char;mso-position-vertical-relative:line" coordorigin="11202,11333" coordsize="35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">
                <v:shape id="AutoShape 390" o:spid="_x0000_s1346" type="#_x0000_t113" style="position:absolute;left:11202;top:11333;width:128;height: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" fillcolor="#ebd7e1" strokecolor="#c285a3" strokeweight=".5pt">
                  <v:shadow color="black" opacity="0" offset="0,0"/>
                  <v:textbox inset="0,0,0,0">
                    <w:txbxContent>
                      <w:p w14:paraId="6795AE80" w14:textId="3E9F1CA2" w:rsidR="00004824" w:rsidRDefault="00004824" w:rsidP="007E42C3">
                        <w:pPr>
                          <w:pStyle w:val="Style3"/>
                        </w:pPr>
                        <w:r>
                          <w:t>tlsa_HHID</w:t>
                        </w:r>
                      </w:p>
                    </w:txbxContent>
                  </v:textbox>
                </v:shape>
                <v:shape id="Flowchart: Internal Storage 63" o:spid="_x0000_s1347" type="#_x0000_t113" style="position:absolute;left:11431;top:11333;width:128;height: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" fillcolor="#ebd7e1" strokecolor="#c285a3" strokeweight=".5pt">
                  <v:shadow color="black" opacity="0" offset="0,0"/>
                  <v:textbox inset="0,0,0,0">
                    <w:txbxContent>
                      <w:p w14:paraId="62329B62" w14:textId="77777777" w:rsidR="00004824" w:rsidRDefault="00004824" w:rsidP="007E42C3">
                        <w:pPr>
                          <w:pStyle w:val="Style3"/>
                        </w:pPr>
                        <w:r>
                          <w:t>tlsa_Household</w:t>
                        </w:r>
                      </w:p>
                    </w:txbxContent>
                  </v:textbox>
                </v:shape>
                <v:shape id="AutoShape 61" o:spid="_x0000_s1348" type="#_x0000_t38" style="position:absolute;left:11332;top:11347;width:99;height:1;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" adj="10800" strokecolor="black [0]" strokeweight=".5pt">
                  <v:stroke endarrow="block"/>
                  <v:shadow color="black [0]"/>
                </v:shape>
                <w10:anchorlock/>
              </v:group>
            </w:pict>
          </mc:Fallback>
        </mc:AlternateContent>
      </w:r>
    </w:p>
    <w:p w14:paraId="459052E9" w14:textId="77777777" w:rsidR="00466A69" w:rsidRDefault="00466A69" w:rsidP="0088191A">
      <w:pPr>
        <w:pStyle w:val="Heading3"/>
      </w:pPr>
      <w:r>
        <w:t>Relevant Data</w:t>
      </w:r>
    </w:p>
    <w:p w14:paraId="4CC985B7" w14:textId="77777777" w:rsidR="00466A69" w:rsidRPr="00713C7F" w:rsidRDefault="00466A69" w:rsidP="0088191A">
      <w:pPr>
        <w:pStyle w:val="Heading4"/>
      </w:pPr>
      <w:r w:rsidRPr="00713C7F">
        <w:t>Source</w:t>
      </w:r>
    </w:p>
    <w:tbl>
      <w:tblPr>
        <w:tblStyle w:val="TableGrid"/>
        <w:tblW w:w="9355" w:type="dxa"/>
        <w:tblLook w:val="04A0" w:firstRow="1" w:lastRow="0" w:firstColumn="1" w:lastColumn="0" w:noHBand="0" w:noVBand="1"/>
      </w:tblPr>
      <w:tblGrid>
        <w:gridCol w:w="9355"/>
      </w:tblGrid>
      <w:tr w:rsidR="004B1A2F" w:rsidRPr="007327FC" w14:paraId="13876D34" w14:textId="77777777" w:rsidTr="004B1A2F">
        <w:tc>
          <w:tcPr>
            <w:tcW w:w="9355" w:type="dxa"/>
            <w:shd w:val="clear" w:color="auto" w:fill="FDE9D9" w:themeFill="accent6" w:themeFillTint="33"/>
          </w:tcPr>
          <w:p w14:paraId="698AF936" w14:textId="30CA1D89" w:rsidR="004B1A2F" w:rsidRPr="000D5A2E" w:rsidRDefault="004B1A2F" w:rsidP="004B1A2F">
            <w:pPr>
              <w:pStyle w:val="NoSpacing"/>
              <w:rPr>
                <w:b/>
                <w:bCs/>
              </w:rPr>
            </w:pPr>
            <w:r>
              <w:rPr>
                <w:b/>
                <w:bCs/>
              </w:rPr>
              <w:t>tlsa_Household</w:t>
            </w:r>
          </w:p>
        </w:tc>
      </w:tr>
      <w:tr w:rsidR="004B1A2F" w:rsidRPr="00A02887" w14:paraId="20D499E6" w14:textId="77777777" w:rsidTr="004B1A2F">
        <w:tc>
          <w:tcPr>
            <w:tcW w:w="9355" w:type="dxa"/>
          </w:tcPr>
          <w:p w14:paraId="4D751C89" w14:textId="77777777" w:rsidR="004B1A2F" w:rsidRPr="00A02887" w:rsidRDefault="004B1A2F" w:rsidP="004B1A2F">
            <w:pPr>
              <w:pStyle w:val="NoSpacing"/>
            </w:pPr>
            <w:r w:rsidRPr="00A02887">
              <w:t>HoHID</w:t>
            </w:r>
          </w:p>
        </w:tc>
      </w:tr>
      <w:tr w:rsidR="004B1A2F" w:rsidRPr="00A02887" w14:paraId="61C3BE6D" w14:textId="77777777" w:rsidTr="004B1A2F">
        <w:tc>
          <w:tcPr>
            <w:tcW w:w="9355" w:type="dxa"/>
          </w:tcPr>
          <w:p w14:paraId="1720D623" w14:textId="76828339" w:rsidR="004B1A2F" w:rsidRPr="00A02887" w:rsidRDefault="004B1A2F" w:rsidP="004B1A2F">
            <w:pPr>
              <w:pStyle w:val="NoSpacing"/>
            </w:pPr>
            <w:r w:rsidRPr="00A02887">
              <w:t>HHType</w:t>
            </w:r>
          </w:p>
        </w:tc>
      </w:tr>
      <w:tr w:rsidR="00466A69" w:rsidRPr="007327FC" w14:paraId="33ACFA10" w14:textId="77777777" w:rsidTr="00572228">
        <w:tc>
          <w:tcPr>
            <w:tcW w:w="9355" w:type="dxa"/>
            <w:shd w:val="clear" w:color="auto" w:fill="FDE9D9" w:themeFill="accent6" w:themeFillTint="33"/>
          </w:tcPr>
          <w:p w14:paraId="25471994" w14:textId="3D1A519F" w:rsidR="00466A69" w:rsidRPr="000D5A2E" w:rsidRDefault="00685807" w:rsidP="00572228">
            <w:pPr>
              <w:pStyle w:val="NoSpacing"/>
              <w:rPr>
                <w:b/>
                <w:bCs/>
              </w:rPr>
            </w:pPr>
            <w:r>
              <w:rPr>
                <w:b/>
                <w:bCs/>
              </w:rPr>
              <w:t>tlsa_</w:t>
            </w:r>
            <w:r w:rsidR="00FC65E4">
              <w:rPr>
                <w:b/>
                <w:bCs/>
              </w:rPr>
              <w:t>HHID</w:t>
            </w:r>
          </w:p>
        </w:tc>
      </w:tr>
      <w:tr w:rsidR="00466A69" w:rsidRPr="00A02887" w14:paraId="00B6C1FB" w14:textId="77777777" w:rsidTr="00572228">
        <w:tc>
          <w:tcPr>
            <w:tcW w:w="9355" w:type="dxa"/>
          </w:tcPr>
          <w:p w14:paraId="0E02139A" w14:textId="77777777" w:rsidR="00466A69" w:rsidRPr="00A02887" w:rsidRDefault="00466A69" w:rsidP="00572228">
            <w:pPr>
              <w:pStyle w:val="NoSpacing"/>
            </w:pPr>
            <w:r w:rsidRPr="00A02887">
              <w:t>HoHID</w:t>
            </w:r>
          </w:p>
        </w:tc>
      </w:tr>
      <w:tr w:rsidR="00466A69" w:rsidRPr="00A02887" w14:paraId="70673122" w14:textId="77777777" w:rsidTr="00572228">
        <w:tc>
          <w:tcPr>
            <w:tcW w:w="9355" w:type="dxa"/>
          </w:tcPr>
          <w:p w14:paraId="7E3C7526" w14:textId="145C75D5" w:rsidR="00466A69" w:rsidRPr="00A02887" w:rsidRDefault="00685807" w:rsidP="00572228">
            <w:pPr>
              <w:pStyle w:val="NoSpacing"/>
            </w:pPr>
            <w:r>
              <w:t>Active</w:t>
            </w:r>
            <w:r w:rsidR="00466A69" w:rsidRPr="00A02887">
              <w:t>HHType</w:t>
            </w:r>
          </w:p>
        </w:tc>
      </w:tr>
      <w:tr w:rsidR="00466A69" w:rsidRPr="00A02887" w14:paraId="1CDC6857" w14:textId="77777777" w:rsidTr="00572228">
        <w:tc>
          <w:tcPr>
            <w:tcW w:w="9355" w:type="dxa"/>
          </w:tcPr>
          <w:p w14:paraId="41D4D42C" w14:textId="77777777" w:rsidR="00466A69" w:rsidRPr="00A02887" w:rsidRDefault="00466A69" w:rsidP="00572228">
            <w:pPr>
              <w:pStyle w:val="NoSpacing"/>
            </w:pPr>
            <w:r w:rsidRPr="00A02887">
              <w:t>ProjectType</w:t>
            </w:r>
          </w:p>
        </w:tc>
      </w:tr>
      <w:tr w:rsidR="00466A69" w:rsidRPr="00A02887" w14:paraId="3FD46239" w14:textId="77777777" w:rsidTr="00572228">
        <w:tc>
          <w:tcPr>
            <w:tcW w:w="9355" w:type="dxa"/>
          </w:tcPr>
          <w:p w14:paraId="4E9B889A" w14:textId="77777777" w:rsidR="00466A69" w:rsidRPr="00A02887" w:rsidRDefault="00466A69" w:rsidP="00572228">
            <w:pPr>
              <w:pStyle w:val="NoSpacing"/>
            </w:pPr>
            <w:r w:rsidRPr="00A02887">
              <w:t>EntryDate</w:t>
            </w:r>
          </w:p>
        </w:tc>
      </w:tr>
      <w:tr w:rsidR="00466A69" w:rsidRPr="00A02887" w14:paraId="2680F68B" w14:textId="77777777" w:rsidTr="00572228">
        <w:tc>
          <w:tcPr>
            <w:tcW w:w="9355" w:type="dxa"/>
          </w:tcPr>
          <w:p w14:paraId="51C8FC39" w14:textId="77777777" w:rsidR="00466A69" w:rsidRPr="00A02887" w:rsidRDefault="00466A69" w:rsidP="00572228">
            <w:pPr>
              <w:pStyle w:val="NoSpacing"/>
            </w:pPr>
            <w:r w:rsidRPr="00A02887">
              <w:t>MoveInDate</w:t>
            </w:r>
          </w:p>
        </w:tc>
      </w:tr>
      <w:tr w:rsidR="00466A69" w:rsidRPr="00A02887" w14:paraId="6D1DDE0C" w14:textId="77777777" w:rsidTr="00572228">
        <w:tc>
          <w:tcPr>
            <w:tcW w:w="9355" w:type="dxa"/>
          </w:tcPr>
          <w:p w14:paraId="3C7EF230" w14:textId="77777777" w:rsidR="00466A69" w:rsidRPr="00A02887" w:rsidRDefault="00466A69" w:rsidP="00572228">
            <w:pPr>
              <w:pStyle w:val="NoSpacing"/>
            </w:pPr>
            <w:r w:rsidRPr="00A02887">
              <w:t>ExitDate</w:t>
            </w:r>
          </w:p>
        </w:tc>
      </w:tr>
      <w:tr w:rsidR="004B1A2F" w:rsidRPr="00A02887" w14:paraId="1FA8407C" w14:textId="77777777" w:rsidTr="00572228">
        <w:tc>
          <w:tcPr>
            <w:tcW w:w="9355" w:type="dxa"/>
          </w:tcPr>
          <w:p w14:paraId="57422592" w14:textId="245BF596" w:rsidR="004B1A2F" w:rsidRPr="00A02887" w:rsidRDefault="004B1A2F" w:rsidP="00572228">
            <w:pPr>
              <w:pStyle w:val="NoSpacing"/>
            </w:pPr>
            <w:r>
              <w:t>Active</w:t>
            </w:r>
          </w:p>
        </w:tc>
      </w:tr>
    </w:tbl>
    <w:p w14:paraId="2DDC5E8F" w14:textId="77777777" w:rsidR="00466A69" w:rsidRPr="00713C7F" w:rsidRDefault="00466A69" w:rsidP="0088191A">
      <w:pPr>
        <w:pStyle w:val="Heading4"/>
      </w:pPr>
      <w:r w:rsidRPr="00713C7F">
        <w:t>Target</w:t>
      </w:r>
    </w:p>
    <w:tbl>
      <w:tblPr>
        <w:tblStyle w:val="TableGrid"/>
        <w:tblW w:w="9355" w:type="dxa"/>
        <w:tblLook w:val="04A0" w:firstRow="1" w:lastRow="0" w:firstColumn="1" w:lastColumn="0" w:noHBand="0" w:noVBand="1"/>
      </w:tblPr>
      <w:tblGrid>
        <w:gridCol w:w="2605"/>
        <w:gridCol w:w="6750"/>
      </w:tblGrid>
      <w:tr w:rsidR="00466A69" w:rsidRPr="006B4F91" w14:paraId="3114526D" w14:textId="77777777" w:rsidTr="0088191A">
        <w:trPr>
          <w:cantSplit/>
          <w:trHeight w:val="216"/>
          <w:tblHeader/>
        </w:trPr>
        <w:tc>
          <w:tcPr>
            <w:tcW w:w="2605" w:type="dxa"/>
            <w:shd w:val="clear" w:color="auto" w:fill="76923C" w:themeFill="accent3" w:themeFillShade="BF"/>
          </w:tcPr>
          <w:p w14:paraId="7A245283" w14:textId="64253C77" w:rsidR="00466A69" w:rsidRPr="006B4F91" w:rsidRDefault="00F6042F" w:rsidP="00572228">
            <w:pPr>
              <w:pStyle w:val="NoSpacing"/>
              <w:rPr>
                <w:b/>
                <w:bCs/>
                <w:color w:val="FFFFFF" w:themeColor="background1"/>
              </w:rPr>
            </w:pPr>
            <w:r>
              <w:rPr>
                <w:b/>
                <w:bCs/>
                <w:color w:val="FFFFFF" w:themeColor="background1"/>
              </w:rPr>
              <w:t>tlsa_Household</w:t>
            </w:r>
          </w:p>
        </w:tc>
        <w:tc>
          <w:tcPr>
            <w:tcW w:w="6750" w:type="dxa"/>
            <w:shd w:val="clear" w:color="auto" w:fill="76923C" w:themeFill="accent3" w:themeFillShade="BF"/>
          </w:tcPr>
          <w:p w14:paraId="5E7E5F21" w14:textId="77777777" w:rsidR="00466A69" w:rsidRPr="006B4F91" w:rsidRDefault="00466A69" w:rsidP="00572228">
            <w:pPr>
              <w:pStyle w:val="NoSpacing"/>
              <w:rPr>
                <w:b/>
                <w:bCs/>
                <w:color w:val="FFFFFF" w:themeColor="background1"/>
              </w:rPr>
            </w:pPr>
            <w:r>
              <w:rPr>
                <w:b/>
                <w:bCs/>
                <w:color w:val="FFFFFF" w:themeColor="background1"/>
              </w:rPr>
              <w:t>Column Description</w:t>
            </w:r>
          </w:p>
        </w:tc>
      </w:tr>
      <w:tr w:rsidR="00466A69" w14:paraId="404B376F" w14:textId="77777777" w:rsidTr="0088191A">
        <w:trPr>
          <w:cantSplit/>
          <w:trHeight w:val="1538"/>
        </w:trPr>
        <w:tc>
          <w:tcPr>
            <w:tcW w:w="2605" w:type="dxa"/>
          </w:tcPr>
          <w:p w14:paraId="73AAE67A" w14:textId="77777777" w:rsidR="00466A69" w:rsidRPr="006B4F91" w:rsidRDefault="00466A69" w:rsidP="00572228">
            <w:pPr>
              <w:pStyle w:val="NoSpacing"/>
              <w:rPr>
                <w:b/>
                <w:bCs/>
              </w:rPr>
            </w:pPr>
            <w:r w:rsidRPr="006B4F91">
              <w:rPr>
                <w:b/>
                <w:bCs/>
              </w:rPr>
              <w:t>RRHPreMoveInDays</w:t>
            </w:r>
          </w:p>
        </w:tc>
        <w:tc>
          <w:tcPr>
            <w:tcW w:w="6750" w:type="dxa"/>
          </w:tcPr>
          <w:p w14:paraId="7E58D013" w14:textId="3D73F717" w:rsidR="00466A69" w:rsidRDefault="00466A69" w:rsidP="00572228">
            <w:r>
              <w:t xml:space="preserve">Counts of actual days are set in </w:t>
            </w:r>
            <w:r w:rsidR="00F6042F">
              <w:t>tlsa_Household</w:t>
            </w:r>
            <w:r>
              <w:t>; counts of active households are grouped by ranges – e.g., ‘1-7 days’, ‘8-30 days’, etc</w:t>
            </w:r>
            <w:r w:rsidR="004873DC">
              <w:t xml:space="preserve">. </w:t>
            </w:r>
            <w:r>
              <w:t xml:space="preserve">– in the </w:t>
            </w:r>
            <w:r w:rsidRPr="0079442D">
              <w:t>corresponding</w:t>
            </w:r>
            <w:r>
              <w:rPr>
                <w:b/>
                <w:bCs/>
              </w:rPr>
              <w:t xml:space="preserve"> LSAHousehold </w:t>
            </w:r>
            <w:r>
              <w:t>column.</w:t>
            </w:r>
          </w:p>
          <w:p w14:paraId="30336F8D" w14:textId="7E5FE0FC" w:rsidR="00466A69" w:rsidRPr="006B4F91" w:rsidRDefault="00466A69" w:rsidP="00572228">
            <w:pPr>
              <w:rPr>
                <w:b/>
                <w:bCs/>
              </w:rPr>
            </w:pPr>
            <w:r>
              <w:t>Averages based on the counts of actual days are inserted to LSACalculated</w:t>
            </w:r>
            <w:r w:rsidR="004873DC">
              <w:t xml:space="preserve">. </w:t>
            </w:r>
            <w:r>
              <w:t>(See</w:t>
            </w:r>
            <w:r w:rsidR="00DB4385">
              <w:t xml:space="preserve"> section</w:t>
            </w:r>
            <w:r w:rsidRPr="006B4E09">
              <w:t xml:space="preserve"> </w:t>
            </w:r>
            <w:hyperlink w:anchor="_Get_Average_Days_2" w:history="1">
              <w:r w:rsidR="00DB4385">
                <w:rPr>
                  <w:rStyle w:val="Hyperlink"/>
                </w:rPr>
                <w:t>8.4 Get Average Days for Length of Time in RRH Projects</w:t>
              </w:r>
            </w:hyperlink>
            <w:r>
              <w:t>.)</w:t>
            </w:r>
          </w:p>
        </w:tc>
      </w:tr>
    </w:tbl>
    <w:p w14:paraId="209A748B" w14:textId="77777777" w:rsidR="00466A69" w:rsidRDefault="00466A69" w:rsidP="0088191A">
      <w:pPr>
        <w:pStyle w:val="Heading3"/>
      </w:pPr>
      <w:r>
        <w:t>Logic</w:t>
      </w:r>
    </w:p>
    <w:p w14:paraId="6075BC74" w14:textId="228E1F85" w:rsidR="00466A69" w:rsidRDefault="00466A69" w:rsidP="00466A69">
      <w:r>
        <w:t>The logic associated with the LSAHousehold.</w:t>
      </w:r>
      <w:r w:rsidRPr="00C930D9">
        <w:rPr>
          <w:b/>
        </w:rPr>
        <w:t>RRHPreMoveInDays</w:t>
      </w:r>
      <w:r>
        <w:t xml:space="preserve"> column differs from others that count days engaged in various parts of the system, referred to collectively as ‘system use days.’ The other counts resolve potential data conflicts so that each day has a single status and is counted only once</w:t>
      </w:r>
      <w:r w:rsidR="004873DC">
        <w:t xml:space="preserve">. </w:t>
      </w:r>
      <w:r>
        <w:t>For example, days spent in RRH prior to move-in that overlap with days in emergency shelter are counted as ES days</w:t>
      </w:r>
      <w:r w:rsidR="004873DC">
        <w:t xml:space="preserve">. </w:t>
      </w:r>
    </w:p>
    <w:p w14:paraId="1FCBA4AE" w14:textId="0016F262" w:rsidR="00466A69" w:rsidRDefault="00466A69" w:rsidP="00466A69">
      <w:r>
        <w:t xml:space="preserve">The </w:t>
      </w:r>
      <w:r w:rsidRPr="00C930D9">
        <w:rPr>
          <w:b/>
        </w:rPr>
        <w:t>RRHPreMoveInDays</w:t>
      </w:r>
      <w:r>
        <w:t xml:space="preserve"> column is a count of </w:t>
      </w:r>
      <w:r w:rsidR="003F6DFF">
        <w:t>distinct dates when a household was</w:t>
      </w:r>
      <w:r>
        <w:t xml:space="preserve"> enrolled in any RRH project but not housed, regardless of other system use data</w:t>
      </w:r>
      <w:r w:rsidR="004873DC">
        <w:t xml:space="preserve">. </w:t>
      </w:r>
    </w:p>
    <w:p w14:paraId="62796852" w14:textId="33DD7F28" w:rsidR="00466A69" w:rsidRDefault="00466A69" w:rsidP="00466A69">
      <w:r>
        <w:t xml:space="preserve">For each </w:t>
      </w:r>
      <w:r w:rsidR="003F6DFF">
        <w:t>active HHID</w:t>
      </w:r>
      <w:r>
        <w:t xml:space="preserve"> where </w:t>
      </w:r>
      <w:r w:rsidRPr="0050501D">
        <w:rPr>
          <w:b/>
        </w:rPr>
        <w:t>HoHID</w:t>
      </w:r>
      <w:r>
        <w:t>/</w:t>
      </w:r>
      <w:r w:rsidR="003F6DFF" w:rsidRPr="003F6DFF">
        <w:rPr>
          <w:b/>
          <w:bCs/>
        </w:rPr>
        <w:t>Active</w:t>
      </w:r>
      <w:r w:rsidRPr="0050501D">
        <w:rPr>
          <w:b/>
        </w:rPr>
        <w:t>HHType</w:t>
      </w:r>
      <w:r>
        <w:t xml:space="preserve"> = </w:t>
      </w:r>
      <w:r w:rsidR="00F6042F">
        <w:t>tlsa_Household</w:t>
      </w:r>
      <w:r w:rsidR="004873DC">
        <w:t xml:space="preserve">. </w:t>
      </w:r>
      <w:r w:rsidRPr="0050501D">
        <w:rPr>
          <w:b/>
        </w:rPr>
        <w:t>HoHID</w:t>
      </w:r>
      <w:r>
        <w:t>/</w:t>
      </w:r>
      <w:r w:rsidRPr="0050501D">
        <w:rPr>
          <w:b/>
        </w:rPr>
        <w:t>HHType</w:t>
      </w:r>
      <w:r>
        <w:t xml:space="preserve"> and </w:t>
      </w:r>
      <w:r>
        <w:rPr>
          <w:b/>
        </w:rPr>
        <w:t xml:space="preserve">ProjectType </w:t>
      </w:r>
      <w:r>
        <w:t xml:space="preserve">= 13, set </w:t>
      </w:r>
      <w:r w:rsidRPr="00C930D9">
        <w:rPr>
          <w:b/>
        </w:rPr>
        <w:t>RRHPreMoveInDays</w:t>
      </w:r>
      <w:r>
        <w:t xml:space="preserve"> = a count of the distinct dates between any </w:t>
      </w:r>
      <w:r w:rsidR="003F6DFF">
        <w:t>tlsa_HHID</w:t>
      </w:r>
      <w:r>
        <w:t>.</w:t>
      </w:r>
      <w:r w:rsidRPr="00C930D9">
        <w:rPr>
          <w:b/>
        </w:rPr>
        <w:t>EntryDate</w:t>
      </w:r>
      <w:r>
        <w:t xml:space="preserve"> and the earliest associated non-</w:t>
      </w:r>
      <w:r w:rsidR="00143E83">
        <w:t>NULL</w:t>
      </w:r>
      <w:r>
        <w:t xml:space="preserve"> value for:</w:t>
      </w:r>
    </w:p>
    <w:p w14:paraId="66A40C12" w14:textId="77777777" w:rsidR="00466A69" w:rsidRPr="00C930D9" w:rsidRDefault="00466A69" w:rsidP="00046859">
      <w:pPr>
        <w:pStyle w:val="ListParagraph"/>
        <w:numPr>
          <w:ilvl w:val="0"/>
          <w:numId w:val="7"/>
        </w:numPr>
      </w:pPr>
      <w:r w:rsidRPr="0060237C">
        <w:rPr>
          <w:b/>
        </w:rPr>
        <w:t>MoveInDate</w:t>
      </w:r>
      <w:r w:rsidRPr="00C930D9">
        <w:t xml:space="preserve"> </w:t>
      </w:r>
      <w:r>
        <w:t>– 1 day</w:t>
      </w:r>
    </w:p>
    <w:p w14:paraId="3E6FF92A" w14:textId="77777777" w:rsidR="00466A69" w:rsidRPr="000D5A2E" w:rsidRDefault="00466A69" w:rsidP="00046859">
      <w:pPr>
        <w:pStyle w:val="ListParagraph"/>
        <w:numPr>
          <w:ilvl w:val="0"/>
          <w:numId w:val="7"/>
        </w:numPr>
        <w:rPr>
          <w:u w:val="single"/>
        </w:rPr>
      </w:pPr>
      <w:r w:rsidRPr="000D5A2E">
        <w:rPr>
          <w:b/>
        </w:rPr>
        <w:t>ExitDate</w:t>
      </w:r>
    </w:p>
    <w:p w14:paraId="68B685F0" w14:textId="77777777" w:rsidR="00466A69" w:rsidRPr="0060237C" w:rsidRDefault="00466A69" w:rsidP="00046859">
      <w:pPr>
        <w:pStyle w:val="ListParagraph"/>
        <w:numPr>
          <w:ilvl w:val="0"/>
          <w:numId w:val="7"/>
        </w:numPr>
        <w:rPr>
          <w:u w:val="single"/>
        </w:rPr>
      </w:pPr>
      <w:r w:rsidRPr="0060237C">
        <w:rPr>
          <w:u w:val="single"/>
        </w:rPr>
        <w:t>ReportEnd</w:t>
      </w:r>
    </w:p>
    <w:p w14:paraId="3CAA4ECB" w14:textId="429DC936" w:rsidR="00DA4B2C" w:rsidRDefault="00DA4B2C" w:rsidP="00DA4B2C">
      <w:pPr>
        <w:pStyle w:val="Heading2"/>
      </w:pPr>
      <w:bookmarkStart w:id="479" w:name="_Dates_Housed_in_1"/>
      <w:bookmarkStart w:id="480" w:name="_Toc37849789"/>
      <w:bookmarkStart w:id="481" w:name="_Toc79153970"/>
      <w:bookmarkEnd w:id="479"/>
      <w:r>
        <w:t>Dates Housed in PSH or RRH (sys_Time)</w:t>
      </w:r>
      <w:bookmarkEnd w:id="480"/>
      <w:bookmarkEnd w:id="481"/>
    </w:p>
    <w:p w14:paraId="3A3CF3D6" w14:textId="54946CF8" w:rsidR="00BA01E8" w:rsidRPr="007B5290" w:rsidRDefault="00BA01E8" w:rsidP="00DE4A2E">
      <w:pPr>
        <w:jc w:val="center"/>
      </w:pPr>
      <w:r>
        <w:rPr>
          <w:rFonts w:ascii="Times New Roman" w:hAnsi="Times New Roman" w:cs="Times New Roman"/>
          <w:noProof/>
          <w:sz w:val="24"/>
          <w:szCs w:val="24"/>
        </w:rPr>
        <mc:AlternateContent>
          <mc:Choice Requires="wpg">
            <w:drawing>
              <wp:inline distT="0" distB="0" distL="0" distR="0" wp14:anchorId="72389BAD" wp14:editId="030AB3BF">
                <wp:extent cx="3619500" cy="914400"/>
                <wp:effectExtent l="0" t="0" r="19050" b="19050"/>
                <wp:docPr id="74485553" name="Group 744855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19500" cy="914400"/>
                          <a:chOff x="1117617" y="1087240"/>
                          <a:chExt cx="36193" cy="9144"/>
                        </a:xfrm>
                      </wpg:grpSpPr>
                      <wps:wsp>
                        <wps:cNvPr id="74485554" name="AutoShape 448"/>
                        <wps:cNvSpPr>
                          <a:spLocks noChangeArrowheads="1"/>
                        </wps:cNvSpPr>
                        <wps:spPr bwMode="auto">
                          <a:xfrm>
                            <a:off x="1117617" y="1092438"/>
                            <a:ext cx="12802"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00B923C7" w14:textId="6FFE99C3" w:rsidR="00004824" w:rsidRDefault="00004824" w:rsidP="00BA01E8">
                              <w:pPr>
                                <w:pStyle w:val="Style3"/>
                              </w:pPr>
                              <w:r>
                                <w:t>tlsa_Household</w:t>
                              </w:r>
                            </w:p>
                          </w:txbxContent>
                        </wps:txbx>
                        <wps:bodyPr rot="0" vert="horz" wrap="square" lIns="0" tIns="0" rIns="0" bIns="0" anchor="ctr" anchorCtr="0" upright="1">
                          <a:noAutofit/>
                        </wps:bodyPr>
                      </wps:wsp>
                      <wps:wsp>
                        <wps:cNvPr id="74485561" name="AutoShape 390"/>
                        <wps:cNvSpPr>
                          <a:spLocks noChangeArrowheads="1"/>
                        </wps:cNvSpPr>
                        <wps:spPr bwMode="auto">
                          <a:xfrm>
                            <a:off x="1117617" y="1088392"/>
                            <a:ext cx="12802"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26322761" w14:textId="63EEBDFC" w:rsidR="00004824" w:rsidRDefault="00004824" w:rsidP="00BA01E8">
                              <w:pPr>
                                <w:pStyle w:val="Style3"/>
                              </w:pPr>
                              <w:r>
                                <w:t>tlsa_HHID</w:t>
                              </w:r>
                            </w:p>
                          </w:txbxContent>
                        </wps:txbx>
                        <wps:bodyPr rot="0" vert="horz" wrap="square" lIns="0" tIns="0" rIns="0" bIns="0" anchor="ctr" anchorCtr="0" upright="1">
                          <a:noAutofit/>
                        </wps:bodyPr>
                      </wps:wsp>
                      <wps:wsp>
                        <wps:cNvPr id="74485562" name="Flowchart: Internal Storage 63"/>
                        <wps:cNvSpPr>
                          <a:spLocks noChangeArrowheads="1"/>
                        </wps:cNvSpPr>
                        <wps:spPr bwMode="auto">
                          <a:xfrm>
                            <a:off x="1141009" y="1090440"/>
                            <a:ext cx="12802" cy="2744"/>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204B192D" w14:textId="77777777" w:rsidR="00004824" w:rsidRDefault="00004824" w:rsidP="00BA01E8">
                              <w:pPr>
                                <w:pStyle w:val="Style3"/>
                              </w:pPr>
                              <w:r>
                                <w:t>sys_Time</w:t>
                              </w:r>
                            </w:p>
                          </w:txbxContent>
                        </wps:txbx>
                        <wps:bodyPr rot="0" vert="horz" wrap="square" lIns="0" tIns="0" rIns="0" bIns="0" anchor="ctr" anchorCtr="0" upright="1">
                          <a:noAutofit/>
                        </wps:bodyPr>
                      </wps:wsp>
                      <wps:wsp>
                        <wps:cNvPr id="74485563" name="AutoShape 80"/>
                        <wps:cNvCnPr>
                          <a:cxnSpLocks noChangeShapeType="1"/>
                          <a:stCxn id="74485564" idx="1"/>
                          <a:endCxn id="74485562" idx="1"/>
                        </wps:cNvCnPr>
                        <wps:spPr bwMode="auto">
                          <a:xfrm>
                            <a:off x="1131669" y="1091812"/>
                            <a:ext cx="9340" cy="0"/>
                          </a:xfrm>
                          <a:prstGeom prst="straightConnector1">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74485564" name="AutoShape 382"/>
                        <wps:cNvSpPr>
                          <a:spLocks/>
                        </wps:cNvSpPr>
                        <wps:spPr bwMode="auto">
                          <a:xfrm flipH="1" flipV="1">
                            <a:off x="1129168" y="1087240"/>
                            <a:ext cx="2501" cy="9144"/>
                          </a:xfrm>
                          <a:prstGeom prst="leftBracket">
                            <a:avLst>
                              <a:gd name="adj" fmla="val 30468"/>
                            </a:avLst>
                          </a:prstGeom>
                          <a:noFill/>
                          <a:ln w="6350">
                            <a:solidFill>
                              <a:schemeClr val="dk1">
                                <a:lumMod val="0"/>
                                <a:lumOff val="0"/>
                              </a:schemeClr>
                            </a:solidFill>
                            <a:round/>
                            <a:headEnd/>
                            <a:tailEnd/>
                          </a:ln>
                          <a:effectLst/>
                          <a:extLst>
                            <a:ext uri="{909E8E84-426E-40DD-AFC4-6F175D3DCCD1}">
                              <a14:hiddenFill xmlns:a14="http://schemas.microsoft.com/office/drawing/2010/main">
                                <a:solidFill>
                                  <a:srgbClr val="5B9BD5"/>
                                </a:solid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g:wgp>
                  </a:graphicData>
                </a:graphic>
              </wp:inline>
            </w:drawing>
          </mc:Choice>
          <mc:Fallback>
            <w:pict>
              <v:group w14:anchorId="72389BAD" id="Group 74485553" o:spid="_x0000_s1349" style="width:285pt;height:1in;mso-position-horizontal-relative:char;mso-position-vertical-relative:line" coordorigin="11176,10872" coordsize="3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">
                <v:shape id="AutoShape 448" o:spid="_x0000_s1350" type="#_x0000_t113" style="position:absolute;left:11176;top:10924;width:128;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" fillcolor="#ebd7e1" strokecolor="#c285a3" strokeweight=".5pt">
                  <v:shadow color="black" opacity="0" offset="0,0"/>
                  <v:textbox inset="0,0,0,0">
                    <w:txbxContent>
                      <w:p w14:paraId="00B923C7" w14:textId="6FFE99C3" w:rsidR="00004824" w:rsidRDefault="00004824" w:rsidP="00BA01E8">
                        <w:pPr>
                          <w:pStyle w:val="Style3"/>
                        </w:pPr>
                        <w:r>
                          <w:t>tlsa_Household</w:t>
                        </w:r>
                      </w:p>
                    </w:txbxContent>
                  </v:textbox>
                </v:shape>
                <v:shape id="AutoShape 390" o:spid="_x0000_s1351" type="#_x0000_t113" style="position:absolute;left:11176;top:10883;width:128;height: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" fillcolor="#ebd7e1" strokecolor="#c285a3" strokeweight=".5pt">
                  <v:shadow color="black" opacity="0" offset="0,0"/>
                  <v:textbox inset="0,0,0,0">
                    <w:txbxContent>
                      <w:p w14:paraId="26322761" w14:textId="63EEBDFC" w:rsidR="00004824" w:rsidRDefault="00004824" w:rsidP="00BA01E8">
                        <w:pPr>
                          <w:pStyle w:val="Style3"/>
                        </w:pPr>
                        <w:r>
                          <w:t>tlsa_HHID</w:t>
                        </w:r>
                      </w:p>
                    </w:txbxContent>
                  </v:textbox>
                </v:shape>
                <v:shape id="Flowchart: Internal Storage 63" o:spid="_x0000_s1352" type="#_x0000_t113" style="position:absolute;left:11410;top:10904;width:128;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" fillcolor="#ebd7e1" strokecolor="#c285a3" strokeweight=".5pt">
                  <v:shadow color="black" opacity="0" offset="0,0"/>
                  <v:textbox inset="0,0,0,0">
                    <w:txbxContent>
                      <w:p w14:paraId="204B192D" w14:textId="77777777" w:rsidR="00004824" w:rsidRDefault="00004824" w:rsidP="00BA01E8">
                        <w:pPr>
                          <w:pStyle w:val="Style3"/>
                        </w:pPr>
                        <w:r>
                          <w:t>sys_Time</w:t>
                        </w:r>
                      </w:p>
                    </w:txbxContent>
                  </v:textbox>
                </v:shape>
                <v:shape id="AutoShape 80" o:spid="_x0000_s1353" type="#_x0000_t32" style="position:absolute;left:11316;top:10918;width:9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" strokecolor="black [0]" strokeweight=".5pt">
                  <v:stroke endarrow="block"/>
                  <v:shadow color="black [0]"/>
                </v:shape>
                <v:shape id="AutoShape 382" o:spid="_x0000_s1354" type="#_x0000_t85" style="position:absolute;left:11291;top:10872;width:25;height:91;flip:x 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" fillcolor="#5b9bd5" strokecolor="black [0]" strokeweight=".5pt">
                  <v:shadow color="black [0]"/>
                  <v:textbox inset="2.88pt,2.88pt,2.88pt,2.88pt"/>
                </v:shape>
                <w10:anchorlock/>
              </v:group>
            </w:pict>
          </mc:Fallback>
        </mc:AlternateContent>
      </w:r>
    </w:p>
    <w:p w14:paraId="6C9D85C8" w14:textId="77777777" w:rsidR="00DA4B2C" w:rsidRDefault="00DA4B2C" w:rsidP="00DA4B2C">
      <w:r>
        <w:t xml:space="preserve">The primary key for sys_Time is the unique combination of </w:t>
      </w:r>
      <w:r w:rsidRPr="0050501D">
        <w:rPr>
          <w:b/>
        </w:rPr>
        <w:t>HoHID</w:t>
      </w:r>
      <w:r>
        <w:t xml:space="preserve">, </w:t>
      </w:r>
      <w:r w:rsidRPr="0050501D">
        <w:rPr>
          <w:b/>
        </w:rPr>
        <w:t>HHType</w:t>
      </w:r>
      <w:r>
        <w:t xml:space="preserve">, and </w:t>
      </w:r>
      <w:r w:rsidRPr="0050501D">
        <w:rPr>
          <w:b/>
        </w:rPr>
        <w:t>sysDate</w:t>
      </w:r>
      <w:r>
        <w:t xml:space="preserve"> – i.e., no date can be counted with more than one status for any given LSA household.</w:t>
      </w:r>
    </w:p>
    <w:p w14:paraId="72222F2E" w14:textId="77777777" w:rsidR="00DA4B2C" w:rsidRPr="007327FC" w:rsidRDefault="00DA4B2C" w:rsidP="00DA4B2C">
      <w:pPr>
        <w:pStyle w:val="Heading3"/>
      </w:pPr>
      <w:r>
        <w:t>Relevant Data</w:t>
      </w:r>
    </w:p>
    <w:p w14:paraId="2478FCB6" w14:textId="77777777" w:rsidR="00DA4B2C" w:rsidRPr="006A3016" w:rsidRDefault="00DA4B2C" w:rsidP="00DA4B2C">
      <w:pPr>
        <w:pStyle w:val="Heading4"/>
      </w:pPr>
      <w:r w:rsidRPr="0088191A">
        <w:t>Source</w:t>
      </w:r>
    </w:p>
    <w:tbl>
      <w:tblPr>
        <w:tblStyle w:val="TableGrid"/>
        <w:tblW w:w="9355" w:type="dxa"/>
        <w:tblLook w:val="04A0" w:firstRow="1" w:lastRow="0" w:firstColumn="1" w:lastColumn="0" w:noHBand="0" w:noVBand="1"/>
      </w:tblPr>
      <w:tblGrid>
        <w:gridCol w:w="9355"/>
      </w:tblGrid>
      <w:tr w:rsidR="00EB1C9F" w:rsidRPr="009F74F4" w14:paraId="1745A02A" w14:textId="77777777" w:rsidTr="00ED62C9">
        <w:tc>
          <w:tcPr>
            <w:tcW w:w="9355" w:type="dxa"/>
            <w:shd w:val="clear" w:color="auto" w:fill="FDE9D9" w:themeFill="accent6" w:themeFillTint="33"/>
          </w:tcPr>
          <w:p w14:paraId="1C80E108" w14:textId="5161A614" w:rsidR="00EB1C9F" w:rsidRPr="009F74F4" w:rsidRDefault="00EB1C9F" w:rsidP="00ED62C9">
            <w:pPr>
              <w:pStyle w:val="NoSpacing"/>
              <w:rPr>
                <w:b/>
                <w:bCs/>
              </w:rPr>
            </w:pPr>
            <w:r>
              <w:rPr>
                <w:b/>
                <w:bCs/>
              </w:rPr>
              <w:t>tlsa_Household</w:t>
            </w:r>
          </w:p>
        </w:tc>
      </w:tr>
      <w:tr w:rsidR="00EB1C9F" w:rsidRPr="008B04EA" w14:paraId="51934CB0" w14:textId="77777777" w:rsidTr="00ED62C9">
        <w:tc>
          <w:tcPr>
            <w:tcW w:w="9355" w:type="dxa"/>
          </w:tcPr>
          <w:p w14:paraId="651E2C38" w14:textId="77777777" w:rsidR="00EB1C9F" w:rsidRPr="008B04EA" w:rsidRDefault="00EB1C9F" w:rsidP="00ED62C9">
            <w:pPr>
              <w:pStyle w:val="NoSpacing"/>
            </w:pPr>
            <w:r w:rsidRPr="008B04EA">
              <w:t>HoHID</w:t>
            </w:r>
          </w:p>
        </w:tc>
      </w:tr>
      <w:tr w:rsidR="00EB1C9F" w:rsidRPr="008B04EA" w14:paraId="4E6319C5" w14:textId="77777777" w:rsidTr="00ED62C9">
        <w:tc>
          <w:tcPr>
            <w:tcW w:w="9355" w:type="dxa"/>
          </w:tcPr>
          <w:p w14:paraId="1AF1EECE" w14:textId="3518539D" w:rsidR="00EB1C9F" w:rsidRPr="008B04EA" w:rsidRDefault="00EB1C9F" w:rsidP="00ED62C9">
            <w:pPr>
              <w:pStyle w:val="NoSpacing"/>
            </w:pPr>
            <w:r>
              <w:t>HHType</w:t>
            </w:r>
          </w:p>
        </w:tc>
      </w:tr>
      <w:tr w:rsidR="00DA4B2C" w:rsidRPr="009F74F4" w14:paraId="57EF5593" w14:textId="77777777" w:rsidTr="007B5290">
        <w:tc>
          <w:tcPr>
            <w:tcW w:w="9355" w:type="dxa"/>
            <w:shd w:val="clear" w:color="auto" w:fill="FDE9D9" w:themeFill="accent6" w:themeFillTint="33"/>
          </w:tcPr>
          <w:p w14:paraId="5A5DB4D6" w14:textId="27D868D5" w:rsidR="00DA4B2C" w:rsidRPr="009F74F4" w:rsidRDefault="003F6DFF" w:rsidP="007B5290">
            <w:pPr>
              <w:pStyle w:val="NoSpacing"/>
              <w:rPr>
                <w:b/>
                <w:bCs/>
              </w:rPr>
            </w:pPr>
            <w:r>
              <w:rPr>
                <w:b/>
                <w:bCs/>
              </w:rPr>
              <w:t>tlsa</w:t>
            </w:r>
            <w:r w:rsidR="00DA4B2C">
              <w:rPr>
                <w:b/>
                <w:bCs/>
              </w:rPr>
              <w:t>_HHID</w:t>
            </w:r>
          </w:p>
        </w:tc>
      </w:tr>
      <w:tr w:rsidR="00DA4B2C" w:rsidRPr="008B04EA" w14:paraId="4DA7211D" w14:textId="77777777" w:rsidTr="007B5290">
        <w:tc>
          <w:tcPr>
            <w:tcW w:w="9355" w:type="dxa"/>
          </w:tcPr>
          <w:p w14:paraId="13B2CE75" w14:textId="77777777" w:rsidR="00DA4B2C" w:rsidRPr="008B04EA" w:rsidRDefault="00DA4B2C" w:rsidP="007B5290">
            <w:pPr>
              <w:pStyle w:val="NoSpacing"/>
            </w:pPr>
            <w:r w:rsidRPr="008B04EA">
              <w:t>HoHID</w:t>
            </w:r>
          </w:p>
        </w:tc>
      </w:tr>
      <w:tr w:rsidR="00DA4B2C" w:rsidRPr="008B04EA" w14:paraId="7B1C87DC" w14:textId="77777777" w:rsidTr="007B5290">
        <w:tc>
          <w:tcPr>
            <w:tcW w:w="9355" w:type="dxa"/>
          </w:tcPr>
          <w:p w14:paraId="1FAE41BC" w14:textId="4164634C" w:rsidR="00DA4B2C" w:rsidRPr="008B04EA" w:rsidRDefault="003F6DFF" w:rsidP="007B5290">
            <w:pPr>
              <w:pStyle w:val="NoSpacing"/>
            </w:pPr>
            <w:r>
              <w:t>ActiveHHType</w:t>
            </w:r>
          </w:p>
        </w:tc>
      </w:tr>
      <w:tr w:rsidR="00DA4B2C" w:rsidRPr="008B04EA" w14:paraId="56132CBD" w14:textId="77777777" w:rsidTr="007B5290">
        <w:tc>
          <w:tcPr>
            <w:tcW w:w="9355" w:type="dxa"/>
          </w:tcPr>
          <w:p w14:paraId="068C7939" w14:textId="77777777" w:rsidR="00DA4B2C" w:rsidRPr="008B04EA" w:rsidRDefault="00DA4B2C" w:rsidP="007B5290">
            <w:pPr>
              <w:pStyle w:val="NoSpacing"/>
            </w:pPr>
            <w:r w:rsidRPr="008B04EA">
              <w:t>ProjectType</w:t>
            </w:r>
          </w:p>
        </w:tc>
      </w:tr>
      <w:tr w:rsidR="003F6DFF" w:rsidRPr="008B04EA" w14:paraId="210763CA" w14:textId="77777777" w:rsidTr="007B5290">
        <w:tc>
          <w:tcPr>
            <w:tcW w:w="9355" w:type="dxa"/>
          </w:tcPr>
          <w:p w14:paraId="13BEFD48" w14:textId="4F2CF038" w:rsidR="003F6DFF" w:rsidRPr="008B04EA" w:rsidRDefault="003F6DFF" w:rsidP="007B5290">
            <w:pPr>
              <w:pStyle w:val="NoSpacing"/>
            </w:pPr>
            <w:r>
              <w:t>MoveInDate</w:t>
            </w:r>
          </w:p>
        </w:tc>
      </w:tr>
      <w:tr w:rsidR="003F6DFF" w:rsidRPr="008B04EA" w14:paraId="0463BBB9" w14:textId="77777777" w:rsidTr="007B5290">
        <w:tc>
          <w:tcPr>
            <w:tcW w:w="9355" w:type="dxa"/>
          </w:tcPr>
          <w:p w14:paraId="76DFD7B9" w14:textId="3EECAE0E" w:rsidR="003F6DFF" w:rsidRPr="008B04EA" w:rsidRDefault="003F6DFF" w:rsidP="007B5290">
            <w:pPr>
              <w:pStyle w:val="NoSpacing"/>
            </w:pPr>
            <w:r>
              <w:t>ExitDate</w:t>
            </w:r>
          </w:p>
        </w:tc>
      </w:tr>
      <w:tr w:rsidR="003F6DFF" w:rsidRPr="008B04EA" w14:paraId="29EA1971" w14:textId="77777777" w:rsidTr="007B5290">
        <w:tc>
          <w:tcPr>
            <w:tcW w:w="9355" w:type="dxa"/>
          </w:tcPr>
          <w:p w14:paraId="63F7865A" w14:textId="122734B9" w:rsidR="003F6DFF" w:rsidRDefault="003F6DFF" w:rsidP="007B5290">
            <w:pPr>
              <w:pStyle w:val="NoSpacing"/>
            </w:pPr>
            <w:r>
              <w:t>Active</w:t>
            </w:r>
          </w:p>
        </w:tc>
      </w:tr>
    </w:tbl>
    <w:p w14:paraId="4819F4DC" w14:textId="77777777" w:rsidR="00DA4B2C" w:rsidRPr="006A3016" w:rsidRDefault="00DA4B2C" w:rsidP="00DA4B2C">
      <w:pPr>
        <w:pStyle w:val="Heading4"/>
      </w:pPr>
      <w:r w:rsidRPr="0088191A">
        <w:t>Target</w:t>
      </w:r>
    </w:p>
    <w:tbl>
      <w:tblPr>
        <w:tblStyle w:val="TableGrid"/>
        <w:tblW w:w="9355" w:type="dxa"/>
        <w:tblLook w:val="04A0" w:firstRow="1" w:lastRow="0" w:firstColumn="1" w:lastColumn="0" w:noHBand="0" w:noVBand="1"/>
      </w:tblPr>
      <w:tblGrid>
        <w:gridCol w:w="1532"/>
        <w:gridCol w:w="7823"/>
      </w:tblGrid>
      <w:tr w:rsidR="00DA4B2C" w:rsidRPr="005F4836" w14:paraId="72222191" w14:textId="77777777" w:rsidTr="007B5290">
        <w:trPr>
          <w:cantSplit/>
          <w:trHeight w:val="216"/>
        </w:trPr>
        <w:tc>
          <w:tcPr>
            <w:tcW w:w="1532" w:type="dxa"/>
            <w:shd w:val="clear" w:color="auto" w:fill="76923C" w:themeFill="accent3" w:themeFillShade="BF"/>
          </w:tcPr>
          <w:p w14:paraId="26D36DD2" w14:textId="77777777" w:rsidR="00DA4B2C" w:rsidRPr="005F4836" w:rsidRDefault="00DA4B2C" w:rsidP="007B5290">
            <w:pPr>
              <w:pStyle w:val="NoSpacing"/>
              <w:rPr>
                <w:b/>
                <w:bCs/>
                <w:color w:val="FFFFFF" w:themeColor="background1"/>
              </w:rPr>
            </w:pPr>
            <w:r>
              <w:rPr>
                <w:b/>
                <w:bCs/>
                <w:color w:val="FFFFFF" w:themeColor="background1"/>
              </w:rPr>
              <w:t>sys_Time</w:t>
            </w:r>
          </w:p>
        </w:tc>
        <w:tc>
          <w:tcPr>
            <w:tcW w:w="7823" w:type="dxa"/>
            <w:shd w:val="clear" w:color="auto" w:fill="76923C" w:themeFill="accent3" w:themeFillShade="BF"/>
          </w:tcPr>
          <w:p w14:paraId="1828D939" w14:textId="77777777" w:rsidR="00DA4B2C" w:rsidRPr="005F4836" w:rsidRDefault="00DA4B2C" w:rsidP="007B5290">
            <w:pPr>
              <w:pStyle w:val="NoSpacing"/>
              <w:rPr>
                <w:b/>
                <w:bCs/>
                <w:color w:val="FFFFFF" w:themeColor="background1"/>
              </w:rPr>
            </w:pPr>
            <w:r>
              <w:rPr>
                <w:b/>
                <w:bCs/>
                <w:color w:val="FFFFFF" w:themeColor="background1"/>
              </w:rPr>
              <w:t>Column Description</w:t>
            </w:r>
          </w:p>
        </w:tc>
      </w:tr>
      <w:tr w:rsidR="00DA4B2C" w14:paraId="2CD33A31" w14:textId="77777777" w:rsidTr="007B5290">
        <w:trPr>
          <w:cantSplit/>
          <w:trHeight w:val="216"/>
        </w:trPr>
        <w:tc>
          <w:tcPr>
            <w:tcW w:w="1532" w:type="dxa"/>
          </w:tcPr>
          <w:p w14:paraId="226EAAEB" w14:textId="77777777" w:rsidR="00DA4B2C" w:rsidRPr="007327FC" w:rsidRDefault="00DA4B2C" w:rsidP="007B5290">
            <w:pPr>
              <w:pStyle w:val="NoSpacing"/>
              <w:rPr>
                <w:b/>
                <w:bCs/>
              </w:rPr>
            </w:pPr>
            <w:r w:rsidRPr="000D5A2E">
              <w:rPr>
                <w:b/>
                <w:bCs/>
              </w:rPr>
              <w:t>HoHID</w:t>
            </w:r>
          </w:p>
        </w:tc>
        <w:tc>
          <w:tcPr>
            <w:tcW w:w="7823" w:type="dxa"/>
          </w:tcPr>
          <w:p w14:paraId="0A9FBAF0" w14:textId="68D76355" w:rsidR="00DA4B2C" w:rsidRPr="006B4F91" w:rsidRDefault="00DA4B2C" w:rsidP="007B5290">
            <w:pPr>
              <w:pStyle w:val="NoSpacing"/>
              <w:ind w:left="54"/>
            </w:pPr>
            <w:r w:rsidRPr="000C3904">
              <w:t>HoHID –</w:t>
            </w:r>
            <w:r w:rsidR="005A642F">
              <w:t xml:space="preserve"> </w:t>
            </w:r>
            <w:r>
              <w:t>tlsa_Household</w:t>
            </w:r>
          </w:p>
        </w:tc>
      </w:tr>
      <w:tr w:rsidR="00DA4B2C" w14:paraId="48F9E43B" w14:textId="77777777" w:rsidTr="007B5290">
        <w:trPr>
          <w:cantSplit/>
          <w:trHeight w:val="216"/>
        </w:trPr>
        <w:tc>
          <w:tcPr>
            <w:tcW w:w="1532" w:type="dxa"/>
          </w:tcPr>
          <w:p w14:paraId="3E6C3BB3" w14:textId="77777777" w:rsidR="00DA4B2C" w:rsidRPr="007327FC" w:rsidRDefault="00DA4B2C" w:rsidP="007B5290">
            <w:pPr>
              <w:pStyle w:val="NoSpacing"/>
              <w:rPr>
                <w:b/>
                <w:bCs/>
              </w:rPr>
            </w:pPr>
            <w:r w:rsidRPr="000D5A2E">
              <w:rPr>
                <w:b/>
                <w:bCs/>
              </w:rPr>
              <w:t>HHType</w:t>
            </w:r>
          </w:p>
        </w:tc>
        <w:tc>
          <w:tcPr>
            <w:tcW w:w="7823" w:type="dxa"/>
          </w:tcPr>
          <w:p w14:paraId="593B09F5" w14:textId="77777777" w:rsidR="00DA4B2C" w:rsidRPr="006B4F91" w:rsidRDefault="00DA4B2C" w:rsidP="007B5290">
            <w:pPr>
              <w:pStyle w:val="NoSpacing"/>
              <w:ind w:left="54"/>
            </w:pPr>
            <w:r w:rsidRPr="000C3904">
              <w:t xml:space="preserve">HHType – </w:t>
            </w:r>
            <w:r>
              <w:t>tlsa_Household</w:t>
            </w:r>
          </w:p>
        </w:tc>
      </w:tr>
      <w:tr w:rsidR="00DA4B2C" w14:paraId="4C634FC0" w14:textId="77777777" w:rsidTr="007B5290">
        <w:trPr>
          <w:cantSplit/>
          <w:trHeight w:val="216"/>
        </w:trPr>
        <w:tc>
          <w:tcPr>
            <w:tcW w:w="1532" w:type="dxa"/>
          </w:tcPr>
          <w:p w14:paraId="35B57850" w14:textId="77777777" w:rsidR="00DA4B2C" w:rsidRPr="007327FC" w:rsidRDefault="00DA4B2C" w:rsidP="007B5290">
            <w:pPr>
              <w:pStyle w:val="NoSpacing"/>
              <w:rPr>
                <w:b/>
                <w:bCs/>
              </w:rPr>
            </w:pPr>
            <w:r w:rsidRPr="000D5A2E">
              <w:rPr>
                <w:b/>
                <w:bCs/>
              </w:rPr>
              <w:t>sysDate</w:t>
            </w:r>
          </w:p>
        </w:tc>
        <w:tc>
          <w:tcPr>
            <w:tcW w:w="7823" w:type="dxa"/>
          </w:tcPr>
          <w:p w14:paraId="0DD5567A" w14:textId="77777777" w:rsidR="00DA4B2C" w:rsidRDefault="00DA4B2C" w:rsidP="007B5290">
            <w:pPr>
              <w:pStyle w:val="NoSpacing"/>
              <w:ind w:left="54"/>
            </w:pPr>
            <w:r w:rsidRPr="000C3904">
              <w:t xml:space="preserve">Distinct dates enrolled in a continuum project and/or Street/ES/SH dates from </w:t>
            </w:r>
            <w:r w:rsidRPr="000D5A2E">
              <w:rPr>
                <w:i/>
                <w:iCs/>
              </w:rPr>
              <w:t>3.917 Living Situation</w:t>
            </w:r>
          </w:p>
        </w:tc>
      </w:tr>
      <w:tr w:rsidR="00DA4B2C" w14:paraId="74EEE3CB" w14:textId="77777777" w:rsidTr="007B5290">
        <w:trPr>
          <w:cantSplit/>
          <w:trHeight w:val="1205"/>
        </w:trPr>
        <w:tc>
          <w:tcPr>
            <w:tcW w:w="1532" w:type="dxa"/>
          </w:tcPr>
          <w:p w14:paraId="18F752E4" w14:textId="77777777" w:rsidR="00DA4B2C" w:rsidRPr="007327FC" w:rsidRDefault="00DA4B2C" w:rsidP="007B5290">
            <w:pPr>
              <w:pStyle w:val="NoSpacing"/>
              <w:rPr>
                <w:b/>
                <w:bCs/>
              </w:rPr>
            </w:pPr>
            <w:r w:rsidRPr="000D5A2E">
              <w:rPr>
                <w:b/>
                <w:bCs/>
              </w:rPr>
              <w:t>sysStatus</w:t>
            </w:r>
          </w:p>
        </w:tc>
        <w:tc>
          <w:tcPr>
            <w:tcW w:w="7823" w:type="dxa"/>
          </w:tcPr>
          <w:p w14:paraId="6333BC02" w14:textId="77777777" w:rsidR="00DA4B2C" w:rsidRDefault="00DA4B2C" w:rsidP="007B5290">
            <w:pPr>
              <w:pStyle w:val="NoSpacing"/>
            </w:pPr>
            <w:r>
              <w:t>This step identifies dates when the household was:</w:t>
            </w:r>
          </w:p>
          <w:p w14:paraId="52C087FF" w14:textId="77777777" w:rsidR="00DA4B2C" w:rsidRDefault="00DA4B2C" w:rsidP="0030608E">
            <w:pPr>
              <w:pStyle w:val="NoSpacing"/>
              <w:numPr>
                <w:ilvl w:val="0"/>
                <w:numId w:val="27"/>
              </w:numPr>
            </w:pPr>
            <w:r>
              <w:t>1 = Housed in PSH</w:t>
            </w:r>
          </w:p>
          <w:p w14:paraId="3F2E115C" w14:textId="77777777" w:rsidR="00DA4B2C" w:rsidRDefault="00DA4B2C" w:rsidP="0030608E">
            <w:pPr>
              <w:pStyle w:val="NoSpacing"/>
              <w:numPr>
                <w:ilvl w:val="0"/>
                <w:numId w:val="27"/>
              </w:numPr>
            </w:pPr>
            <w:r>
              <w:t>2 = Housed in RRH</w:t>
            </w:r>
          </w:p>
          <w:p w14:paraId="655CDA73" w14:textId="77777777" w:rsidR="00DA4B2C" w:rsidRDefault="00DA4B2C" w:rsidP="007B5290">
            <w:pPr>
              <w:pStyle w:val="NoSpacing"/>
            </w:pPr>
            <w:r>
              <w:t>Subsequent steps identify dates:</w:t>
            </w:r>
          </w:p>
          <w:p w14:paraId="36355A6D" w14:textId="77777777" w:rsidR="00DA4B2C" w:rsidRDefault="00DA4B2C" w:rsidP="0030608E">
            <w:pPr>
              <w:pStyle w:val="NoSpacing"/>
              <w:numPr>
                <w:ilvl w:val="0"/>
                <w:numId w:val="27"/>
              </w:numPr>
            </w:pPr>
            <w:r>
              <w:t>3 = In TH</w:t>
            </w:r>
          </w:p>
          <w:p w14:paraId="37DAC99C" w14:textId="77777777" w:rsidR="00DA4B2C" w:rsidRDefault="00DA4B2C" w:rsidP="0030608E">
            <w:pPr>
              <w:pStyle w:val="NoSpacing"/>
              <w:numPr>
                <w:ilvl w:val="0"/>
                <w:numId w:val="27"/>
              </w:numPr>
              <w:rPr>
                <w:i/>
              </w:rPr>
            </w:pPr>
            <w:r>
              <w:t xml:space="preserve">4 = In ES/SH </w:t>
            </w:r>
          </w:p>
          <w:p w14:paraId="5F75407C" w14:textId="77777777" w:rsidR="00DA4B2C" w:rsidRDefault="00DA4B2C" w:rsidP="0030608E">
            <w:pPr>
              <w:pStyle w:val="NoSpacing"/>
              <w:numPr>
                <w:ilvl w:val="0"/>
                <w:numId w:val="27"/>
              </w:numPr>
            </w:pPr>
            <w:r>
              <w:t>5 = In PSH pre-move-in</w:t>
            </w:r>
          </w:p>
          <w:p w14:paraId="3037B495" w14:textId="77777777" w:rsidR="00DA4B2C" w:rsidRDefault="00DA4B2C" w:rsidP="0030608E">
            <w:pPr>
              <w:pStyle w:val="NoSpacing"/>
              <w:numPr>
                <w:ilvl w:val="0"/>
                <w:numId w:val="27"/>
              </w:numPr>
            </w:pPr>
            <w:r>
              <w:t>6 = In RRH pre-move-in</w:t>
            </w:r>
          </w:p>
          <w:p w14:paraId="6417824E" w14:textId="77777777" w:rsidR="00DA4B2C" w:rsidRDefault="00DA4B2C" w:rsidP="0030608E">
            <w:pPr>
              <w:pStyle w:val="NoSpacing"/>
              <w:numPr>
                <w:ilvl w:val="0"/>
                <w:numId w:val="27"/>
              </w:numPr>
            </w:pPr>
            <w:r>
              <w:t>7 = Street/ES/SH (3.917)</w:t>
            </w:r>
          </w:p>
        </w:tc>
      </w:tr>
    </w:tbl>
    <w:p w14:paraId="0BA5CD73" w14:textId="77777777" w:rsidR="00DA4B2C" w:rsidRDefault="00DA4B2C" w:rsidP="00DA4B2C">
      <w:pPr>
        <w:pStyle w:val="Heading3"/>
      </w:pPr>
      <w:r>
        <w:t>Logic</w:t>
      </w:r>
    </w:p>
    <w:p w14:paraId="72C75B10" w14:textId="77777777" w:rsidR="00DA4B2C" w:rsidRDefault="00DA4B2C" w:rsidP="00DA4B2C">
      <w:r>
        <w:t>LSAHousehold includes counts of the total number of days that a head of household was either homeless and/or engaged in various parts of the system, referred to collectively as ‘system use days.’ The counts are grouped by the client’s system status – i.e., ‘Days in TH’ or ‘Days Housed in PSH’ – on each relevant date.</w:t>
      </w:r>
    </w:p>
    <w:p w14:paraId="64FD6E0B" w14:textId="2C5F2973" w:rsidR="00DA4B2C" w:rsidRDefault="00DA4B2C" w:rsidP="00DA4B2C">
      <w:r>
        <w:t xml:space="preserve">Similar to the process of counting days for chronic homelessness, a head of household’s system use status for any given date is assigned in priority order, using the </w:t>
      </w:r>
      <w:r w:rsidRPr="0085006C">
        <w:rPr>
          <w:i/>
        </w:rPr>
        <w:t>first</w:t>
      </w:r>
      <w:r>
        <w:t xml:space="preserve"> status from the list below for which the HoH meets the identified criteria</w:t>
      </w:r>
      <w:r w:rsidR="003F6DFF">
        <w:t xml:space="preserve"> based on values in tlsa_HHID and, for night-by-night enrollments, bed night dates in hmis_Services</w:t>
      </w:r>
      <w:r>
        <w:t>.</w:t>
      </w:r>
    </w:p>
    <w:tbl>
      <w:tblPr>
        <w:tblStyle w:val="Style11"/>
        <w:tblW w:w="9445" w:type="dxa"/>
        <w:tblLook w:val="04A0" w:firstRow="1" w:lastRow="0" w:firstColumn="1" w:lastColumn="0" w:noHBand="0" w:noVBand="1"/>
      </w:tblPr>
      <w:tblGrid>
        <w:gridCol w:w="970"/>
        <w:gridCol w:w="3165"/>
        <w:gridCol w:w="5310"/>
      </w:tblGrid>
      <w:tr w:rsidR="00DA4B2C" w:rsidRPr="004B600A" w14:paraId="2DFFD60E" w14:textId="77777777" w:rsidTr="007B5290">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970" w:type="dxa"/>
          </w:tcPr>
          <w:p w14:paraId="6973984D" w14:textId="77777777" w:rsidR="00DA4B2C" w:rsidRPr="004B600A" w:rsidRDefault="00DA4B2C" w:rsidP="007B5290">
            <w:pPr>
              <w:pStyle w:val="NoSpacing"/>
            </w:pPr>
            <w:r>
              <w:t>Priority</w:t>
            </w:r>
          </w:p>
        </w:tc>
        <w:tc>
          <w:tcPr>
            <w:tcW w:w="3165" w:type="dxa"/>
          </w:tcPr>
          <w:p w14:paraId="12A6A8ED" w14:textId="77777777" w:rsidR="00DA4B2C" w:rsidRPr="004B600A" w:rsidRDefault="00DA4B2C" w:rsidP="007B5290">
            <w:pPr>
              <w:pStyle w:val="NoSpacing"/>
              <w:cnfStyle w:val="100000000000" w:firstRow="1" w:lastRow="0" w:firstColumn="0" w:lastColumn="0" w:oddVBand="0" w:evenVBand="0" w:oddHBand="0" w:evenHBand="0" w:firstRowFirstColumn="0" w:firstRowLastColumn="0" w:lastRowFirstColumn="0" w:lastRowLastColumn="0"/>
              <w:rPr>
                <w:b w:val="0"/>
                <w:bCs w:val="0"/>
              </w:rPr>
            </w:pPr>
            <w:r>
              <w:t>Status</w:t>
            </w:r>
          </w:p>
        </w:tc>
        <w:tc>
          <w:tcPr>
            <w:tcW w:w="5310" w:type="dxa"/>
          </w:tcPr>
          <w:p w14:paraId="1EAB559B" w14:textId="77777777" w:rsidR="00DA4B2C" w:rsidRPr="004B600A" w:rsidRDefault="00DA4B2C" w:rsidP="007B5290">
            <w:pPr>
              <w:pStyle w:val="NoSpacing"/>
              <w:cnfStyle w:val="100000000000" w:firstRow="1" w:lastRow="0" w:firstColumn="0" w:lastColumn="0" w:oddVBand="0" w:evenVBand="0" w:oddHBand="0" w:evenHBand="0" w:firstRowFirstColumn="0" w:firstRowLastColumn="0" w:lastRowFirstColumn="0" w:lastRowLastColumn="0"/>
            </w:pPr>
            <w:r>
              <w:t>[Date]</w:t>
            </w:r>
          </w:p>
        </w:tc>
      </w:tr>
      <w:tr w:rsidR="00DA4B2C" w:rsidRPr="004B600A" w14:paraId="53675B03" w14:textId="77777777" w:rsidTr="007B5290">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970" w:type="dxa"/>
          </w:tcPr>
          <w:p w14:paraId="4AC39A25" w14:textId="77777777" w:rsidR="00DA4B2C" w:rsidRPr="004B600A" w:rsidRDefault="00DA4B2C" w:rsidP="007B5290">
            <w:pPr>
              <w:pStyle w:val="NoSpacing"/>
            </w:pPr>
            <w:r w:rsidRPr="004B600A">
              <w:t>1</w:t>
            </w:r>
          </w:p>
        </w:tc>
        <w:tc>
          <w:tcPr>
            <w:tcW w:w="3165" w:type="dxa"/>
          </w:tcPr>
          <w:p w14:paraId="4CFD6D16" w14:textId="77777777" w:rsidR="00DA4B2C" w:rsidRPr="004B600A" w:rsidRDefault="00DA4B2C" w:rsidP="007B5290">
            <w:pPr>
              <w:pStyle w:val="NoSpacing"/>
              <w:cnfStyle w:val="000000100000" w:firstRow="0" w:lastRow="0" w:firstColumn="0" w:lastColumn="0" w:oddVBand="0" w:evenVBand="0" w:oddHBand="1" w:evenHBand="0" w:firstRowFirstColumn="0" w:firstRowLastColumn="0" w:lastRowFirstColumn="0" w:lastRowLastColumn="0"/>
            </w:pPr>
            <w:r w:rsidRPr="004B600A">
              <w:t>Housed in PSH</w:t>
            </w:r>
          </w:p>
        </w:tc>
        <w:tc>
          <w:tcPr>
            <w:tcW w:w="5310" w:type="dxa"/>
          </w:tcPr>
          <w:p w14:paraId="314EB132" w14:textId="77777777" w:rsidR="00DA4B2C" w:rsidRDefault="00DA4B2C" w:rsidP="007B5290">
            <w:pPr>
              <w:pStyle w:val="NoSpacing"/>
              <w:cnfStyle w:val="000000100000" w:firstRow="0" w:lastRow="0" w:firstColumn="0" w:lastColumn="0" w:oddVBand="0" w:evenVBand="0" w:oddHBand="1" w:evenHBand="0" w:firstRowFirstColumn="0" w:firstRowLastColumn="0" w:lastRowFirstColumn="0" w:lastRowLastColumn="0"/>
            </w:pPr>
            <w:r>
              <w:rPr>
                <w:iCs/>
              </w:rPr>
              <w:t>&gt;=</w:t>
            </w:r>
            <w:r w:rsidRPr="008F2C7B">
              <w:rPr>
                <w:iCs/>
              </w:rPr>
              <w:t xml:space="preserve"> </w:t>
            </w:r>
            <w:r w:rsidRPr="003F6DFF">
              <w:rPr>
                <w:b/>
                <w:bCs/>
                <w:iCs/>
              </w:rPr>
              <w:t>MoveInDate</w:t>
            </w:r>
            <w:r>
              <w:t xml:space="preserve"> and </w:t>
            </w:r>
          </w:p>
          <w:p w14:paraId="32F09A97" w14:textId="20463281" w:rsidR="00DA4B2C" w:rsidRPr="004B600A" w:rsidRDefault="00DA4B2C" w:rsidP="007B5290">
            <w:pPr>
              <w:pStyle w:val="NoSpacing"/>
              <w:cnfStyle w:val="000000100000" w:firstRow="0" w:lastRow="0" w:firstColumn="0" w:lastColumn="0" w:oddVBand="0" w:evenVBand="0" w:oddHBand="1" w:evenHBand="0" w:firstRowFirstColumn="0" w:firstRowLastColumn="0" w:lastRowFirstColumn="0" w:lastRowLastColumn="0"/>
            </w:pPr>
            <w:r>
              <w:t>&lt;= The first non-</w:t>
            </w:r>
            <w:r w:rsidR="00143E83">
              <w:t>NULL</w:t>
            </w:r>
            <w:r>
              <w:t xml:space="preserve"> of (</w:t>
            </w:r>
            <w:r w:rsidRPr="003F6DFF">
              <w:rPr>
                <w:b/>
                <w:bCs/>
                <w:iCs/>
              </w:rPr>
              <w:t>ExitDate</w:t>
            </w:r>
            <w:r>
              <w:t xml:space="preserve"> – 1 day) or </w:t>
            </w:r>
            <w:r w:rsidRPr="00DB5624">
              <w:rPr>
                <w:u w:val="single"/>
              </w:rPr>
              <w:t>ReportEnd</w:t>
            </w:r>
          </w:p>
        </w:tc>
      </w:tr>
      <w:tr w:rsidR="00DA4B2C" w:rsidRPr="004B600A" w14:paraId="57791EEF" w14:textId="77777777" w:rsidTr="007B5290">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970" w:type="dxa"/>
          </w:tcPr>
          <w:p w14:paraId="3F1B58DB" w14:textId="77777777" w:rsidR="00DA4B2C" w:rsidRPr="004B600A" w:rsidRDefault="00DA4B2C" w:rsidP="007B5290">
            <w:pPr>
              <w:pStyle w:val="NoSpacing"/>
            </w:pPr>
            <w:r w:rsidRPr="004B600A">
              <w:t>2</w:t>
            </w:r>
          </w:p>
        </w:tc>
        <w:tc>
          <w:tcPr>
            <w:tcW w:w="3165" w:type="dxa"/>
          </w:tcPr>
          <w:p w14:paraId="172CB070" w14:textId="77777777" w:rsidR="00DA4B2C" w:rsidRPr="004B600A" w:rsidRDefault="00DA4B2C" w:rsidP="007B5290">
            <w:pPr>
              <w:pStyle w:val="NoSpacing"/>
              <w:cnfStyle w:val="000000010000" w:firstRow="0" w:lastRow="0" w:firstColumn="0" w:lastColumn="0" w:oddVBand="0" w:evenVBand="0" w:oddHBand="0" w:evenHBand="1" w:firstRowFirstColumn="0" w:firstRowLastColumn="0" w:lastRowFirstColumn="0" w:lastRowLastColumn="0"/>
            </w:pPr>
            <w:r w:rsidRPr="004B600A">
              <w:t>Housed in RRH</w:t>
            </w:r>
          </w:p>
        </w:tc>
        <w:tc>
          <w:tcPr>
            <w:tcW w:w="5310" w:type="dxa"/>
          </w:tcPr>
          <w:p w14:paraId="28797B3A" w14:textId="77777777" w:rsidR="00DA4B2C" w:rsidRPr="004B600A" w:rsidRDefault="00DA4B2C" w:rsidP="007B5290">
            <w:pPr>
              <w:pStyle w:val="NoSpacing"/>
              <w:cnfStyle w:val="000000010000" w:firstRow="0" w:lastRow="0" w:firstColumn="0" w:lastColumn="0" w:oddVBand="0" w:evenVBand="0" w:oddHBand="0" w:evenHBand="1" w:firstRowFirstColumn="0" w:firstRowLastColumn="0" w:lastRowFirstColumn="0" w:lastRowLastColumn="0"/>
            </w:pPr>
            <w:r>
              <w:rPr>
                <w:i/>
              </w:rPr>
              <w:t xml:space="preserve">= </w:t>
            </w:r>
            <w:r w:rsidRPr="003F6DFF">
              <w:rPr>
                <w:b/>
                <w:bCs/>
                <w:iCs/>
              </w:rPr>
              <w:t>MoveInDate</w:t>
            </w:r>
            <w:r>
              <w:t xml:space="preserve"> </w:t>
            </w:r>
          </w:p>
        </w:tc>
      </w:tr>
      <w:tr w:rsidR="00DA4B2C" w:rsidRPr="004B600A" w14:paraId="14AD9765" w14:textId="77777777" w:rsidTr="007B5290">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970" w:type="dxa"/>
          </w:tcPr>
          <w:p w14:paraId="5CA49FDF" w14:textId="77777777" w:rsidR="00DA4B2C" w:rsidRPr="004B600A" w:rsidRDefault="00DA4B2C" w:rsidP="007B5290">
            <w:pPr>
              <w:pStyle w:val="NoSpacing"/>
            </w:pPr>
            <w:r w:rsidRPr="004B600A">
              <w:t>2</w:t>
            </w:r>
          </w:p>
        </w:tc>
        <w:tc>
          <w:tcPr>
            <w:tcW w:w="3165" w:type="dxa"/>
          </w:tcPr>
          <w:p w14:paraId="3296212D" w14:textId="77777777" w:rsidR="00DA4B2C" w:rsidRPr="004B600A" w:rsidRDefault="00DA4B2C" w:rsidP="007B5290">
            <w:pPr>
              <w:pStyle w:val="NoSpacing"/>
              <w:cnfStyle w:val="000000100000" w:firstRow="0" w:lastRow="0" w:firstColumn="0" w:lastColumn="0" w:oddVBand="0" w:evenVBand="0" w:oddHBand="1" w:evenHBand="0" w:firstRowFirstColumn="0" w:firstRowLastColumn="0" w:lastRowFirstColumn="0" w:lastRowLastColumn="0"/>
            </w:pPr>
            <w:r w:rsidRPr="004B600A">
              <w:t>Housed in RRH</w:t>
            </w:r>
          </w:p>
        </w:tc>
        <w:tc>
          <w:tcPr>
            <w:tcW w:w="5310" w:type="dxa"/>
          </w:tcPr>
          <w:p w14:paraId="44839C28" w14:textId="77777777" w:rsidR="00DA4B2C" w:rsidRDefault="00DA4B2C" w:rsidP="007B5290">
            <w:pPr>
              <w:pStyle w:val="NoSpacing"/>
              <w:cnfStyle w:val="000000100000" w:firstRow="0" w:lastRow="0" w:firstColumn="0" w:lastColumn="0" w:oddVBand="0" w:evenVBand="0" w:oddHBand="1" w:evenHBand="0" w:firstRowFirstColumn="0" w:firstRowLastColumn="0" w:lastRowFirstColumn="0" w:lastRowLastColumn="0"/>
            </w:pPr>
            <w:r>
              <w:rPr>
                <w:iCs/>
              </w:rPr>
              <w:t>&gt;</w:t>
            </w:r>
            <w:r w:rsidRPr="008F2C7B">
              <w:rPr>
                <w:iCs/>
              </w:rPr>
              <w:t xml:space="preserve"> </w:t>
            </w:r>
            <w:r w:rsidRPr="003F6DFF">
              <w:rPr>
                <w:b/>
                <w:bCs/>
                <w:iCs/>
              </w:rPr>
              <w:t>MoveInDate</w:t>
            </w:r>
            <w:r>
              <w:t xml:space="preserve"> and </w:t>
            </w:r>
          </w:p>
          <w:p w14:paraId="080A7816" w14:textId="32F3573D" w:rsidR="00DA4B2C" w:rsidRPr="004B600A" w:rsidRDefault="00DA4B2C" w:rsidP="007B5290">
            <w:pPr>
              <w:pStyle w:val="NoSpacing"/>
              <w:cnfStyle w:val="000000100000" w:firstRow="0" w:lastRow="0" w:firstColumn="0" w:lastColumn="0" w:oddVBand="0" w:evenVBand="0" w:oddHBand="1" w:evenHBand="0" w:firstRowFirstColumn="0" w:firstRowLastColumn="0" w:lastRowFirstColumn="0" w:lastRowLastColumn="0"/>
            </w:pPr>
            <w:r>
              <w:t>&lt;= The first non-</w:t>
            </w:r>
            <w:r w:rsidR="00143E83">
              <w:t>NULL</w:t>
            </w:r>
            <w:r>
              <w:t xml:space="preserve"> of (</w:t>
            </w:r>
            <w:r w:rsidRPr="003F6DFF">
              <w:rPr>
                <w:b/>
                <w:bCs/>
                <w:iCs/>
              </w:rPr>
              <w:t>ExitDate</w:t>
            </w:r>
            <w:r>
              <w:t xml:space="preserve"> – 1 day) or </w:t>
            </w:r>
            <w:r w:rsidRPr="00DB5624">
              <w:rPr>
                <w:u w:val="single"/>
              </w:rPr>
              <w:t>ReportEnd</w:t>
            </w:r>
          </w:p>
        </w:tc>
      </w:tr>
      <w:tr w:rsidR="00DA4B2C" w:rsidRPr="004B600A" w14:paraId="20770C32" w14:textId="77777777" w:rsidTr="007B5290">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970" w:type="dxa"/>
          </w:tcPr>
          <w:p w14:paraId="6295C865" w14:textId="77777777" w:rsidR="00DA4B2C" w:rsidRPr="004B600A" w:rsidRDefault="00DA4B2C" w:rsidP="007B5290">
            <w:pPr>
              <w:pStyle w:val="NoSpacing"/>
            </w:pPr>
            <w:r w:rsidRPr="004B600A">
              <w:t>3</w:t>
            </w:r>
          </w:p>
        </w:tc>
        <w:tc>
          <w:tcPr>
            <w:tcW w:w="3165" w:type="dxa"/>
          </w:tcPr>
          <w:p w14:paraId="2735A834" w14:textId="77777777" w:rsidR="00DA4B2C" w:rsidRPr="004B600A" w:rsidRDefault="00DA4B2C" w:rsidP="007B5290">
            <w:pPr>
              <w:pStyle w:val="NoSpacing"/>
              <w:cnfStyle w:val="000000010000" w:firstRow="0" w:lastRow="0" w:firstColumn="0" w:lastColumn="0" w:oddVBand="0" w:evenVBand="0" w:oddHBand="0" w:evenHBand="1" w:firstRowFirstColumn="0" w:firstRowLastColumn="0" w:lastRowFirstColumn="0" w:lastRowLastColumn="0"/>
            </w:pPr>
            <w:r>
              <w:t>In TH</w:t>
            </w:r>
          </w:p>
        </w:tc>
        <w:tc>
          <w:tcPr>
            <w:tcW w:w="5310" w:type="dxa"/>
          </w:tcPr>
          <w:p w14:paraId="5082A0BE" w14:textId="77777777" w:rsidR="00DA4B2C" w:rsidRDefault="00DA4B2C" w:rsidP="007B5290">
            <w:pPr>
              <w:pStyle w:val="NoSpacing"/>
              <w:cnfStyle w:val="000000010000" w:firstRow="0" w:lastRow="0" w:firstColumn="0" w:lastColumn="0" w:oddVBand="0" w:evenVBand="0" w:oddHBand="0" w:evenHBand="1" w:firstRowFirstColumn="0" w:firstRowLastColumn="0" w:lastRowFirstColumn="0" w:lastRowLastColumn="0"/>
            </w:pPr>
            <w:r>
              <w:rPr>
                <w:iCs/>
              </w:rPr>
              <w:t>&gt;=</w:t>
            </w:r>
            <w:r w:rsidRPr="008F2C7B">
              <w:rPr>
                <w:iCs/>
              </w:rPr>
              <w:t xml:space="preserve"> </w:t>
            </w:r>
            <w:r w:rsidRPr="003F6DFF">
              <w:rPr>
                <w:b/>
                <w:bCs/>
                <w:iCs/>
              </w:rPr>
              <w:t>EntryDate</w:t>
            </w:r>
            <w:r>
              <w:t xml:space="preserve"> and </w:t>
            </w:r>
          </w:p>
          <w:p w14:paraId="3E5D684C" w14:textId="4592B77C" w:rsidR="00DA4B2C" w:rsidRPr="004B600A" w:rsidRDefault="00DA4B2C" w:rsidP="007B5290">
            <w:pPr>
              <w:pStyle w:val="NoSpacing"/>
              <w:cnfStyle w:val="000000010000" w:firstRow="0" w:lastRow="0" w:firstColumn="0" w:lastColumn="0" w:oddVBand="0" w:evenVBand="0" w:oddHBand="0" w:evenHBand="1" w:firstRowFirstColumn="0" w:firstRowLastColumn="0" w:lastRowFirstColumn="0" w:lastRowLastColumn="0"/>
            </w:pPr>
            <w:r>
              <w:t>&lt;= The first non-</w:t>
            </w:r>
            <w:r w:rsidR="00143E83">
              <w:t>NULL</w:t>
            </w:r>
            <w:r>
              <w:t xml:space="preserve"> of (</w:t>
            </w:r>
            <w:r w:rsidRPr="003F6DFF">
              <w:rPr>
                <w:b/>
                <w:bCs/>
                <w:iCs/>
              </w:rPr>
              <w:t>ExitDate</w:t>
            </w:r>
            <w:r>
              <w:t xml:space="preserve"> – 1 day) or </w:t>
            </w:r>
            <w:r w:rsidRPr="00DB5624">
              <w:rPr>
                <w:u w:val="single"/>
              </w:rPr>
              <w:t>ReportEnd</w:t>
            </w:r>
            <w:r w:rsidDel="00585DE3">
              <w:rPr>
                <w:iCs/>
              </w:rPr>
              <w:t xml:space="preserve"> </w:t>
            </w:r>
          </w:p>
        </w:tc>
      </w:tr>
      <w:tr w:rsidR="00DA4B2C" w:rsidRPr="004B600A" w14:paraId="2EA9FA20" w14:textId="77777777" w:rsidTr="007B5290">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970" w:type="dxa"/>
          </w:tcPr>
          <w:p w14:paraId="121B92D0" w14:textId="77777777" w:rsidR="00DA4B2C" w:rsidRPr="004B600A" w:rsidRDefault="00DA4B2C" w:rsidP="007B5290">
            <w:pPr>
              <w:pStyle w:val="NoSpacing"/>
            </w:pPr>
            <w:r w:rsidRPr="004B600A">
              <w:t>4</w:t>
            </w:r>
          </w:p>
        </w:tc>
        <w:tc>
          <w:tcPr>
            <w:tcW w:w="3165" w:type="dxa"/>
          </w:tcPr>
          <w:p w14:paraId="46DBF554" w14:textId="77777777" w:rsidR="00DA4B2C" w:rsidRPr="004B600A" w:rsidRDefault="00DA4B2C" w:rsidP="007B5290">
            <w:pPr>
              <w:pStyle w:val="NoSpacing"/>
              <w:cnfStyle w:val="000000100000" w:firstRow="0" w:lastRow="0" w:firstColumn="0" w:lastColumn="0" w:oddVBand="0" w:evenVBand="0" w:oddHBand="1" w:evenHBand="0" w:firstRowFirstColumn="0" w:firstRowLastColumn="0" w:lastRowFirstColumn="0" w:lastRowLastColumn="0"/>
            </w:pPr>
            <w:r>
              <w:t>In entry-exit ES/SH</w:t>
            </w:r>
          </w:p>
        </w:tc>
        <w:tc>
          <w:tcPr>
            <w:tcW w:w="5310" w:type="dxa"/>
          </w:tcPr>
          <w:p w14:paraId="7F5F6117" w14:textId="77777777" w:rsidR="00DA4B2C" w:rsidRDefault="00DA4B2C" w:rsidP="007B5290">
            <w:pPr>
              <w:pStyle w:val="NoSpacing"/>
              <w:cnfStyle w:val="000000100000" w:firstRow="0" w:lastRow="0" w:firstColumn="0" w:lastColumn="0" w:oddVBand="0" w:evenVBand="0" w:oddHBand="1" w:evenHBand="0" w:firstRowFirstColumn="0" w:firstRowLastColumn="0" w:lastRowFirstColumn="0" w:lastRowLastColumn="0"/>
            </w:pPr>
            <w:r>
              <w:rPr>
                <w:iCs/>
              </w:rPr>
              <w:t>&gt;=</w:t>
            </w:r>
            <w:r w:rsidRPr="008F2C7B">
              <w:rPr>
                <w:iCs/>
              </w:rPr>
              <w:t xml:space="preserve"> </w:t>
            </w:r>
            <w:r w:rsidRPr="003F6DFF">
              <w:rPr>
                <w:b/>
                <w:bCs/>
                <w:iCs/>
              </w:rPr>
              <w:t>EntryDate</w:t>
            </w:r>
            <w:r>
              <w:t xml:space="preserve"> and </w:t>
            </w:r>
          </w:p>
          <w:p w14:paraId="091CBDCC" w14:textId="19F57E3E" w:rsidR="00DA4B2C" w:rsidRPr="004B600A" w:rsidRDefault="00DA4B2C" w:rsidP="007B5290">
            <w:pPr>
              <w:pStyle w:val="NoSpacing"/>
              <w:cnfStyle w:val="000000100000" w:firstRow="0" w:lastRow="0" w:firstColumn="0" w:lastColumn="0" w:oddVBand="0" w:evenVBand="0" w:oddHBand="1" w:evenHBand="0" w:firstRowFirstColumn="0" w:firstRowLastColumn="0" w:lastRowFirstColumn="0" w:lastRowLastColumn="0"/>
            </w:pPr>
            <w:r>
              <w:t>&lt;= The first non-</w:t>
            </w:r>
            <w:r w:rsidR="00143E83">
              <w:t>NULL</w:t>
            </w:r>
            <w:r>
              <w:t xml:space="preserve"> of (</w:t>
            </w:r>
            <w:r w:rsidRPr="003F6DFF">
              <w:rPr>
                <w:b/>
                <w:bCs/>
                <w:iCs/>
              </w:rPr>
              <w:t>ExitDate</w:t>
            </w:r>
            <w:r>
              <w:t xml:space="preserve"> – 1 day) or </w:t>
            </w:r>
            <w:r w:rsidRPr="00DB5624">
              <w:rPr>
                <w:u w:val="single"/>
              </w:rPr>
              <w:t>ReportEnd</w:t>
            </w:r>
            <w:r w:rsidDel="00585DE3">
              <w:rPr>
                <w:iCs/>
              </w:rPr>
              <w:t xml:space="preserve"> </w:t>
            </w:r>
          </w:p>
        </w:tc>
      </w:tr>
      <w:tr w:rsidR="00DA4B2C" w:rsidRPr="004B600A" w14:paraId="428FFFFC" w14:textId="77777777" w:rsidTr="007B5290">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970" w:type="dxa"/>
          </w:tcPr>
          <w:p w14:paraId="49ED6E3F" w14:textId="77777777" w:rsidR="00DA4B2C" w:rsidRPr="004B600A" w:rsidRDefault="00DA4B2C" w:rsidP="007B5290">
            <w:pPr>
              <w:pStyle w:val="NoSpacing"/>
            </w:pPr>
            <w:r w:rsidRPr="004B600A">
              <w:t>4</w:t>
            </w:r>
          </w:p>
        </w:tc>
        <w:tc>
          <w:tcPr>
            <w:tcW w:w="3165" w:type="dxa"/>
          </w:tcPr>
          <w:p w14:paraId="34AB51CF" w14:textId="77777777" w:rsidR="00DA4B2C" w:rsidRPr="004B600A" w:rsidRDefault="00DA4B2C" w:rsidP="007B5290">
            <w:pPr>
              <w:pStyle w:val="NoSpacing"/>
              <w:cnfStyle w:val="000000010000" w:firstRow="0" w:lastRow="0" w:firstColumn="0" w:lastColumn="0" w:oddVBand="0" w:evenVBand="0" w:oddHBand="0" w:evenHBand="1" w:firstRowFirstColumn="0" w:firstRowLastColumn="0" w:lastRowFirstColumn="0" w:lastRowLastColumn="0"/>
            </w:pPr>
            <w:r>
              <w:t>In night-by-night ES</w:t>
            </w:r>
          </w:p>
        </w:tc>
        <w:tc>
          <w:tcPr>
            <w:tcW w:w="5310" w:type="dxa"/>
          </w:tcPr>
          <w:p w14:paraId="2B6E53C2" w14:textId="26D70C0A" w:rsidR="00DA4B2C" w:rsidRPr="004B600A" w:rsidRDefault="00DA4B2C" w:rsidP="007B5290">
            <w:pPr>
              <w:pStyle w:val="NoSpacing"/>
              <w:cnfStyle w:val="000000010000" w:firstRow="0" w:lastRow="0" w:firstColumn="0" w:lastColumn="0" w:oddVBand="0" w:evenVBand="0" w:oddHBand="0" w:evenHBand="1" w:firstRowFirstColumn="0" w:firstRowLastColumn="0" w:lastRowFirstColumn="0" w:lastRowLastColumn="0"/>
            </w:pPr>
            <w:r>
              <w:t xml:space="preserve">= </w:t>
            </w:r>
            <w:r w:rsidR="003C4035" w:rsidRPr="003C4035">
              <w:rPr>
                <w:i/>
              </w:rPr>
              <w:t>BedNightDate</w:t>
            </w:r>
          </w:p>
        </w:tc>
      </w:tr>
      <w:tr w:rsidR="00DA4B2C" w:rsidRPr="004B600A" w14:paraId="05EBE523" w14:textId="77777777" w:rsidTr="007B5290">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970" w:type="dxa"/>
          </w:tcPr>
          <w:p w14:paraId="295C3D77" w14:textId="77777777" w:rsidR="00DA4B2C" w:rsidRPr="004B600A" w:rsidRDefault="00DA4B2C" w:rsidP="007B5290">
            <w:pPr>
              <w:pStyle w:val="NoSpacing"/>
            </w:pPr>
            <w:r w:rsidRPr="004B600A">
              <w:t>5</w:t>
            </w:r>
          </w:p>
        </w:tc>
        <w:tc>
          <w:tcPr>
            <w:tcW w:w="3165" w:type="dxa"/>
          </w:tcPr>
          <w:p w14:paraId="52AECCAE" w14:textId="77777777" w:rsidR="00DA4B2C" w:rsidRPr="004B600A" w:rsidRDefault="00DA4B2C" w:rsidP="007B5290">
            <w:pPr>
              <w:pStyle w:val="NoSpacing"/>
              <w:cnfStyle w:val="000000100000" w:firstRow="0" w:lastRow="0" w:firstColumn="0" w:lastColumn="0" w:oddVBand="0" w:evenVBand="0" w:oddHBand="1" w:evenHBand="0" w:firstRowFirstColumn="0" w:firstRowLastColumn="0" w:lastRowFirstColumn="0" w:lastRowLastColumn="0"/>
            </w:pPr>
            <w:r w:rsidRPr="004B600A">
              <w:t>Enrolled but not housed in PSH</w:t>
            </w:r>
          </w:p>
        </w:tc>
        <w:tc>
          <w:tcPr>
            <w:tcW w:w="5310" w:type="dxa"/>
          </w:tcPr>
          <w:p w14:paraId="16EF0FDF" w14:textId="77777777" w:rsidR="00DA4B2C" w:rsidRDefault="00DA4B2C" w:rsidP="007B5290">
            <w:pPr>
              <w:pStyle w:val="NoSpacing"/>
              <w:cnfStyle w:val="000000100000" w:firstRow="0" w:lastRow="0" w:firstColumn="0" w:lastColumn="0" w:oddVBand="0" w:evenVBand="0" w:oddHBand="1" w:evenHBand="0" w:firstRowFirstColumn="0" w:firstRowLastColumn="0" w:lastRowFirstColumn="0" w:lastRowLastColumn="0"/>
            </w:pPr>
            <w:r>
              <w:rPr>
                <w:iCs/>
              </w:rPr>
              <w:t xml:space="preserve">&gt;= </w:t>
            </w:r>
            <w:r w:rsidRPr="0085006C">
              <w:rPr>
                <w:i/>
              </w:rPr>
              <w:t>EntryDate</w:t>
            </w:r>
            <w:r>
              <w:t xml:space="preserve"> and </w:t>
            </w:r>
          </w:p>
          <w:p w14:paraId="6C409DA0" w14:textId="5AC5A02B" w:rsidR="00DA4B2C" w:rsidRPr="0085006C" w:rsidRDefault="00DA4B2C" w:rsidP="007B5290">
            <w:pPr>
              <w:pStyle w:val="NoSpacing"/>
              <w:cnfStyle w:val="000000100000" w:firstRow="0" w:lastRow="0" w:firstColumn="0" w:lastColumn="0" w:oddVBand="0" w:evenVBand="0" w:oddHBand="1" w:evenHBand="0" w:firstRowFirstColumn="0" w:firstRowLastColumn="0" w:lastRowFirstColumn="0" w:lastRowLastColumn="0"/>
              <w:rPr>
                <w:u w:val="single"/>
              </w:rPr>
            </w:pPr>
            <w:r>
              <w:t>&lt;= The first non-</w:t>
            </w:r>
            <w:r w:rsidR="00143E83">
              <w:t>NULL</w:t>
            </w:r>
            <w:r>
              <w:t xml:space="preserve"> of (</w:t>
            </w:r>
            <w:r w:rsidRPr="0085006C">
              <w:rPr>
                <w:i/>
              </w:rPr>
              <w:t>MoveInDate</w:t>
            </w:r>
            <w:r>
              <w:rPr>
                <w:i/>
              </w:rPr>
              <w:t xml:space="preserve"> </w:t>
            </w:r>
            <w:r w:rsidRPr="00160175">
              <w:rPr>
                <w:iCs/>
              </w:rPr>
              <w:t>– 1 day</w:t>
            </w:r>
            <w:r>
              <w:rPr>
                <w:i/>
              </w:rPr>
              <w:t xml:space="preserve">), </w:t>
            </w:r>
            <w:r w:rsidRPr="00241FC7">
              <w:rPr>
                <w:i/>
                <w:iCs/>
              </w:rPr>
              <w:t>ExitDate</w:t>
            </w:r>
            <w:r>
              <w:rPr>
                <w:i/>
              </w:rPr>
              <w:t xml:space="preserve">, </w:t>
            </w:r>
            <w:r w:rsidRPr="00823268">
              <w:rPr>
                <w:iCs/>
              </w:rPr>
              <w:t xml:space="preserve">and </w:t>
            </w:r>
            <w:r w:rsidRPr="0085006C">
              <w:rPr>
                <w:u w:val="single"/>
              </w:rPr>
              <w:t>ReportEnd</w:t>
            </w:r>
          </w:p>
        </w:tc>
      </w:tr>
      <w:tr w:rsidR="00DA4B2C" w:rsidRPr="004B600A" w14:paraId="49696679" w14:textId="77777777" w:rsidTr="007B5290">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970" w:type="dxa"/>
          </w:tcPr>
          <w:p w14:paraId="45C2134E" w14:textId="77777777" w:rsidR="00DA4B2C" w:rsidRPr="004B600A" w:rsidRDefault="00DA4B2C" w:rsidP="007B5290">
            <w:pPr>
              <w:pStyle w:val="NoSpacing"/>
            </w:pPr>
            <w:r w:rsidRPr="004B600A">
              <w:t>6</w:t>
            </w:r>
          </w:p>
        </w:tc>
        <w:tc>
          <w:tcPr>
            <w:tcW w:w="3165" w:type="dxa"/>
          </w:tcPr>
          <w:p w14:paraId="416B7BE4" w14:textId="77777777" w:rsidR="00DA4B2C" w:rsidRPr="004B600A" w:rsidRDefault="00DA4B2C" w:rsidP="007B5290">
            <w:pPr>
              <w:pStyle w:val="NoSpacing"/>
              <w:cnfStyle w:val="000000010000" w:firstRow="0" w:lastRow="0" w:firstColumn="0" w:lastColumn="0" w:oddVBand="0" w:evenVBand="0" w:oddHBand="0" w:evenHBand="1" w:firstRowFirstColumn="0" w:firstRowLastColumn="0" w:lastRowFirstColumn="0" w:lastRowLastColumn="0"/>
            </w:pPr>
            <w:r w:rsidRPr="004B600A">
              <w:t>Enrolled but not housed in RRH</w:t>
            </w:r>
          </w:p>
        </w:tc>
        <w:tc>
          <w:tcPr>
            <w:tcW w:w="5310" w:type="dxa"/>
          </w:tcPr>
          <w:p w14:paraId="537CAA86" w14:textId="77777777" w:rsidR="00DA4B2C" w:rsidRDefault="00DA4B2C" w:rsidP="007B5290">
            <w:pPr>
              <w:pStyle w:val="NoSpacing"/>
              <w:cnfStyle w:val="000000010000" w:firstRow="0" w:lastRow="0" w:firstColumn="0" w:lastColumn="0" w:oddVBand="0" w:evenVBand="0" w:oddHBand="0" w:evenHBand="1" w:firstRowFirstColumn="0" w:firstRowLastColumn="0" w:lastRowFirstColumn="0" w:lastRowLastColumn="0"/>
            </w:pPr>
            <w:r>
              <w:rPr>
                <w:iCs/>
              </w:rPr>
              <w:t xml:space="preserve">&gt;= </w:t>
            </w:r>
            <w:r w:rsidRPr="0085006C">
              <w:rPr>
                <w:i/>
              </w:rPr>
              <w:t>EntryDate</w:t>
            </w:r>
            <w:r>
              <w:t xml:space="preserve"> and </w:t>
            </w:r>
          </w:p>
          <w:p w14:paraId="70A6C891" w14:textId="599BEA67" w:rsidR="00DA4B2C" w:rsidRPr="004B600A" w:rsidRDefault="00DA4B2C" w:rsidP="007B5290">
            <w:pPr>
              <w:pStyle w:val="NoSpacing"/>
              <w:cnfStyle w:val="000000010000" w:firstRow="0" w:lastRow="0" w:firstColumn="0" w:lastColumn="0" w:oddVBand="0" w:evenVBand="0" w:oddHBand="0" w:evenHBand="1" w:firstRowFirstColumn="0" w:firstRowLastColumn="0" w:lastRowFirstColumn="0" w:lastRowLastColumn="0"/>
            </w:pPr>
            <w:r>
              <w:t>&lt;= The first non-</w:t>
            </w:r>
            <w:r w:rsidR="00143E83">
              <w:t>NULL</w:t>
            </w:r>
            <w:r>
              <w:t xml:space="preserve"> of (</w:t>
            </w:r>
            <w:r w:rsidRPr="0085006C">
              <w:rPr>
                <w:i/>
              </w:rPr>
              <w:t>MoveInDate</w:t>
            </w:r>
            <w:r>
              <w:rPr>
                <w:i/>
              </w:rPr>
              <w:t xml:space="preserve"> </w:t>
            </w:r>
            <w:r w:rsidRPr="00160175">
              <w:rPr>
                <w:iCs/>
              </w:rPr>
              <w:t>– 1 day</w:t>
            </w:r>
            <w:r>
              <w:rPr>
                <w:i/>
              </w:rPr>
              <w:t xml:space="preserve">), </w:t>
            </w:r>
            <w:r w:rsidRPr="00241FC7">
              <w:rPr>
                <w:i/>
                <w:iCs/>
              </w:rPr>
              <w:t>ExitDate</w:t>
            </w:r>
            <w:r>
              <w:rPr>
                <w:i/>
              </w:rPr>
              <w:t xml:space="preserve">, </w:t>
            </w:r>
            <w:r w:rsidRPr="00823268">
              <w:rPr>
                <w:iCs/>
              </w:rPr>
              <w:t xml:space="preserve">and </w:t>
            </w:r>
            <w:r w:rsidRPr="0085006C">
              <w:rPr>
                <w:u w:val="single"/>
              </w:rPr>
              <w:t>ReportEnd</w:t>
            </w:r>
          </w:p>
        </w:tc>
      </w:tr>
      <w:tr w:rsidR="00DA4B2C" w:rsidRPr="004B600A" w14:paraId="1C41010C" w14:textId="77777777" w:rsidTr="007B5290">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970" w:type="dxa"/>
          </w:tcPr>
          <w:p w14:paraId="6B8D1D46" w14:textId="77777777" w:rsidR="00DA4B2C" w:rsidRPr="004B600A" w:rsidRDefault="00DA4B2C" w:rsidP="007B5290">
            <w:pPr>
              <w:pStyle w:val="NoSpacing"/>
            </w:pPr>
            <w:r w:rsidRPr="004B600A">
              <w:t>7</w:t>
            </w:r>
          </w:p>
        </w:tc>
        <w:tc>
          <w:tcPr>
            <w:tcW w:w="3165" w:type="dxa"/>
          </w:tcPr>
          <w:p w14:paraId="1FA90729" w14:textId="77777777" w:rsidR="00DA4B2C" w:rsidRPr="004B600A" w:rsidRDefault="00DA4B2C" w:rsidP="007B5290">
            <w:pPr>
              <w:pStyle w:val="NoSpacing"/>
              <w:cnfStyle w:val="000000100000" w:firstRow="0" w:lastRow="0" w:firstColumn="0" w:lastColumn="0" w:oddVBand="0" w:evenVBand="0" w:oddHBand="1" w:evenHBand="0" w:firstRowFirstColumn="0" w:firstRowLastColumn="0" w:lastRowFirstColumn="0" w:lastRowLastColumn="0"/>
            </w:pPr>
            <w:r w:rsidRPr="004B600A">
              <w:t>Street/ES/SH (</w:t>
            </w:r>
            <w:r>
              <w:t>3.917</w:t>
            </w:r>
            <w:r w:rsidRPr="004B600A">
              <w:t>)</w:t>
            </w:r>
          </w:p>
        </w:tc>
        <w:tc>
          <w:tcPr>
            <w:tcW w:w="5310" w:type="dxa"/>
          </w:tcPr>
          <w:p w14:paraId="328465C5" w14:textId="77777777" w:rsidR="00DA4B2C" w:rsidRPr="004B600A" w:rsidRDefault="00DA4B2C" w:rsidP="007B5290">
            <w:pPr>
              <w:pStyle w:val="NoSpacing"/>
              <w:cnfStyle w:val="000000100000" w:firstRow="0" w:lastRow="0" w:firstColumn="0" w:lastColumn="0" w:oddVBand="0" w:evenVBand="0" w:oddHBand="1" w:evenHBand="0" w:firstRowFirstColumn="0" w:firstRowLastColumn="0" w:lastRowFirstColumn="0" w:lastRowLastColumn="0"/>
            </w:pPr>
            <w:r>
              <w:rPr>
                <w:iCs/>
              </w:rPr>
              <w:t xml:space="preserve">&gt;= </w:t>
            </w:r>
            <w:r w:rsidRPr="0085006C">
              <w:rPr>
                <w:i/>
              </w:rPr>
              <w:t>DateToStreetESSH</w:t>
            </w:r>
            <w:r>
              <w:t xml:space="preserve"> and &lt; </w:t>
            </w:r>
            <w:r w:rsidRPr="0085006C">
              <w:rPr>
                <w:i/>
              </w:rPr>
              <w:t>EntryDate</w:t>
            </w:r>
          </w:p>
        </w:tc>
      </w:tr>
    </w:tbl>
    <w:p w14:paraId="04D1F1F8" w14:textId="4A5872EA" w:rsidR="00DA4B2C" w:rsidRDefault="00DA4B2C" w:rsidP="00DA4B2C">
      <w:r>
        <w:t xml:space="preserve">In the CH process, </w:t>
      </w:r>
      <w:r w:rsidR="00A966B9">
        <w:t xml:space="preserve">enrollment </w:t>
      </w:r>
      <w:r>
        <w:t xml:space="preserve">dates </w:t>
      </w:r>
      <w:r w:rsidR="00A966B9">
        <w:t xml:space="preserve">are </w:t>
      </w:r>
      <w:r>
        <w:t>relevant regardless of household type or head of household status for the enrollment</w:t>
      </w:r>
      <w:r w:rsidR="004873DC">
        <w:t xml:space="preserve">. </w:t>
      </w:r>
      <w:r>
        <w:t xml:space="preserve">However, system use days for a household are only counted for enrollments where the two defining characteristics of a household – </w:t>
      </w:r>
      <w:r w:rsidRPr="000469F6">
        <w:rPr>
          <w:b/>
          <w:bCs/>
        </w:rPr>
        <w:t>HoHID</w:t>
      </w:r>
      <w:r>
        <w:t xml:space="preserve"> and </w:t>
      </w:r>
      <w:r w:rsidR="00A966B9" w:rsidRPr="00A966B9">
        <w:rPr>
          <w:b/>
          <w:bCs/>
        </w:rPr>
        <w:t>Active</w:t>
      </w:r>
      <w:r w:rsidRPr="00AD7462">
        <w:rPr>
          <w:b/>
          <w:bCs/>
        </w:rPr>
        <w:t>HHType</w:t>
      </w:r>
      <w:r>
        <w:t xml:space="preserve"> – match tlsa_Household</w:t>
      </w:r>
      <w:r w:rsidR="004873DC">
        <w:t xml:space="preserve">. </w:t>
      </w:r>
    </w:p>
    <w:p w14:paraId="053C6AF3" w14:textId="77777777" w:rsidR="00DA4B2C" w:rsidRPr="006A3016" w:rsidRDefault="00DA4B2C" w:rsidP="00DA4B2C">
      <w:pPr>
        <w:pStyle w:val="Heading4"/>
      </w:pPr>
      <w:r w:rsidRPr="0088191A">
        <w:t xml:space="preserve">Dates Housed in PSH </w:t>
      </w:r>
    </w:p>
    <w:p w14:paraId="79DF9410" w14:textId="525A1597" w:rsidR="00DA4B2C" w:rsidRDefault="00DA4B2C" w:rsidP="00DA4B2C">
      <w:r>
        <w:t>Dates housed in PSH are counted only for active enrollments</w:t>
      </w:r>
      <w:r w:rsidR="004873DC">
        <w:t xml:space="preserve">. </w:t>
      </w:r>
    </w:p>
    <w:p w14:paraId="114014F7" w14:textId="77777777" w:rsidR="00DA4B2C" w:rsidRDefault="00DA4B2C" w:rsidP="00DA4B2C">
      <w:r>
        <w:t xml:space="preserve">For each </w:t>
      </w:r>
      <w:r w:rsidRPr="00661433">
        <w:rPr>
          <w:b/>
        </w:rPr>
        <w:t>HoHID</w:t>
      </w:r>
      <w:r>
        <w:t>/</w:t>
      </w:r>
      <w:r w:rsidRPr="00661433">
        <w:rPr>
          <w:b/>
        </w:rPr>
        <w:t>HHType</w:t>
      </w:r>
      <w:r>
        <w:t xml:space="preserve"> in tlsa_Household, create a record with a </w:t>
      </w:r>
      <w:r w:rsidRPr="00C23DCC">
        <w:rPr>
          <w:b/>
        </w:rPr>
        <w:t>sysStatus</w:t>
      </w:r>
      <w:r>
        <w:t xml:space="preserve"> = 1 in sys_Time for any [Date] &lt;= </w:t>
      </w:r>
      <w:r w:rsidRPr="00C23DCC">
        <w:rPr>
          <w:u w:val="single"/>
        </w:rPr>
        <w:t>ReportEnd</w:t>
      </w:r>
      <w:r>
        <w:t xml:space="preserve"> where:</w:t>
      </w:r>
    </w:p>
    <w:p w14:paraId="6270F19D" w14:textId="486D8B5B" w:rsidR="00DA4B2C" w:rsidRPr="000D5A2E" w:rsidRDefault="00A966B9" w:rsidP="0030608E">
      <w:pPr>
        <w:pStyle w:val="ListParagraph"/>
        <w:numPr>
          <w:ilvl w:val="0"/>
          <w:numId w:val="15"/>
        </w:numPr>
      </w:pPr>
      <w:r>
        <w:rPr>
          <w:bCs/>
        </w:rPr>
        <w:t>tlsa</w:t>
      </w:r>
      <w:r w:rsidR="00DA4B2C">
        <w:rPr>
          <w:bCs/>
        </w:rPr>
        <w:t>_HHID</w:t>
      </w:r>
      <w:r w:rsidR="00DA4B2C" w:rsidRPr="009F74F4">
        <w:rPr>
          <w:bCs/>
        </w:rPr>
        <w:t>.</w:t>
      </w:r>
      <w:r w:rsidR="00DA4B2C">
        <w:rPr>
          <w:b/>
        </w:rPr>
        <w:t xml:space="preserve">HoHID = </w:t>
      </w:r>
      <w:r w:rsidR="00DA4B2C">
        <w:rPr>
          <w:bCs/>
        </w:rPr>
        <w:t>tlsa_Household</w:t>
      </w:r>
      <w:r w:rsidR="00DA4B2C">
        <w:rPr>
          <w:b/>
        </w:rPr>
        <w:t xml:space="preserve">.HoHID; </w:t>
      </w:r>
      <w:r w:rsidR="00DA4B2C" w:rsidRPr="000D5A2E">
        <w:rPr>
          <w:bCs/>
        </w:rPr>
        <w:t>and</w:t>
      </w:r>
    </w:p>
    <w:p w14:paraId="21F2027B" w14:textId="3603B30B" w:rsidR="00DA4B2C" w:rsidRDefault="00A966B9" w:rsidP="0030608E">
      <w:pPr>
        <w:pStyle w:val="ListParagraph"/>
        <w:numPr>
          <w:ilvl w:val="0"/>
          <w:numId w:val="15"/>
        </w:numPr>
      </w:pPr>
      <w:r>
        <w:rPr>
          <w:bCs/>
        </w:rPr>
        <w:t>tlsa</w:t>
      </w:r>
      <w:r w:rsidR="00DA4B2C">
        <w:rPr>
          <w:bCs/>
        </w:rPr>
        <w:t>_HHID</w:t>
      </w:r>
      <w:r w:rsidR="00DA4B2C" w:rsidRPr="009F74F4">
        <w:rPr>
          <w:bCs/>
        </w:rPr>
        <w:t>.</w:t>
      </w:r>
      <w:r>
        <w:rPr>
          <w:b/>
        </w:rPr>
        <w:t>ActiveH</w:t>
      </w:r>
      <w:r w:rsidR="00DA4B2C">
        <w:rPr>
          <w:b/>
        </w:rPr>
        <w:t xml:space="preserve">HType </w:t>
      </w:r>
      <w:r w:rsidR="00DA4B2C">
        <w:t>= tlsa_Household.</w:t>
      </w:r>
      <w:r w:rsidR="00DA4B2C" w:rsidRPr="000D5A2E">
        <w:rPr>
          <w:b/>
          <w:bCs/>
        </w:rPr>
        <w:t>HHType</w:t>
      </w:r>
      <w:r w:rsidR="00DA4B2C">
        <w:t>;</w:t>
      </w:r>
      <w:r w:rsidR="00DA4B2C" w:rsidRPr="00CD54A7">
        <w:t xml:space="preserve"> </w:t>
      </w:r>
      <w:r w:rsidR="00DA4B2C">
        <w:t>and</w:t>
      </w:r>
    </w:p>
    <w:p w14:paraId="46F889AF" w14:textId="62C292DE" w:rsidR="00EB1C9F" w:rsidRPr="001F1C18" w:rsidRDefault="00EB1C9F" w:rsidP="0030608E">
      <w:pPr>
        <w:pStyle w:val="ListParagraph"/>
        <w:numPr>
          <w:ilvl w:val="0"/>
          <w:numId w:val="15"/>
        </w:numPr>
      </w:pPr>
      <w:r>
        <w:rPr>
          <w:bCs/>
        </w:rPr>
        <w:t>tlsa_HHID</w:t>
      </w:r>
      <w:r w:rsidRPr="009F74F4">
        <w:rPr>
          <w:bCs/>
        </w:rPr>
        <w:t>.</w:t>
      </w:r>
      <w:r w:rsidRPr="0083187A">
        <w:rPr>
          <w:b/>
        </w:rPr>
        <w:t>Active</w:t>
      </w:r>
      <w:r>
        <w:rPr>
          <w:bCs/>
        </w:rPr>
        <w:t xml:space="preserve"> = 1; and</w:t>
      </w:r>
    </w:p>
    <w:p w14:paraId="5C55F87B" w14:textId="0E1A315C" w:rsidR="00DA4B2C" w:rsidRPr="001F1C18" w:rsidRDefault="00EB1C9F" w:rsidP="0030608E">
      <w:pPr>
        <w:pStyle w:val="ListParagraph"/>
        <w:numPr>
          <w:ilvl w:val="0"/>
          <w:numId w:val="15"/>
        </w:numPr>
      </w:pPr>
      <w:r>
        <w:rPr>
          <w:bCs/>
        </w:rPr>
        <w:t>tlsa_HHID</w:t>
      </w:r>
      <w:r w:rsidRPr="009F74F4">
        <w:rPr>
          <w:bCs/>
        </w:rPr>
        <w:t>.</w:t>
      </w:r>
      <w:r w:rsidR="00DA4B2C">
        <w:rPr>
          <w:b/>
        </w:rPr>
        <w:t xml:space="preserve">ProjectType </w:t>
      </w:r>
      <w:r w:rsidR="00DA4B2C">
        <w:t>= 3;</w:t>
      </w:r>
      <w:r w:rsidR="00DA4B2C" w:rsidRPr="00CD54A7">
        <w:t xml:space="preserve"> </w:t>
      </w:r>
      <w:r w:rsidR="00DA4B2C">
        <w:t>and</w:t>
      </w:r>
    </w:p>
    <w:p w14:paraId="7853FD0B" w14:textId="1DE45477" w:rsidR="00DA4B2C" w:rsidRPr="009F74F4" w:rsidRDefault="00EB1C9F" w:rsidP="0030608E">
      <w:pPr>
        <w:pStyle w:val="ListParagraph"/>
        <w:numPr>
          <w:ilvl w:val="0"/>
          <w:numId w:val="15"/>
        </w:numPr>
      </w:pPr>
      <w:r>
        <w:rPr>
          <w:bCs/>
        </w:rPr>
        <w:t>tlsa_HHID</w:t>
      </w:r>
      <w:r w:rsidRPr="009F74F4">
        <w:rPr>
          <w:bCs/>
        </w:rPr>
        <w:t>.</w:t>
      </w:r>
      <w:r w:rsidR="00DA4B2C">
        <w:rPr>
          <w:b/>
        </w:rPr>
        <w:t xml:space="preserve">MoveInDate </w:t>
      </w:r>
      <w:r w:rsidR="00DA4B2C">
        <w:rPr>
          <w:bCs/>
        </w:rPr>
        <w:t>&lt;= [Date]</w:t>
      </w:r>
      <w:r w:rsidR="00DA4B2C" w:rsidRPr="007327FC">
        <w:rPr>
          <w:bCs/>
        </w:rPr>
        <w:t xml:space="preserve"> </w:t>
      </w:r>
      <w:r w:rsidR="00DA4B2C" w:rsidRPr="009F74F4">
        <w:rPr>
          <w:bCs/>
        </w:rPr>
        <w:t>;</w:t>
      </w:r>
      <w:r w:rsidR="00DA4B2C">
        <w:rPr>
          <w:bCs/>
        </w:rPr>
        <w:t xml:space="preserve"> and</w:t>
      </w:r>
    </w:p>
    <w:p w14:paraId="491F8CA7" w14:textId="5B891BFD" w:rsidR="00DA4B2C" w:rsidRDefault="00EB1C9F" w:rsidP="0030608E">
      <w:pPr>
        <w:pStyle w:val="ListParagraph"/>
        <w:numPr>
          <w:ilvl w:val="0"/>
          <w:numId w:val="15"/>
        </w:numPr>
      </w:pPr>
      <w:r>
        <w:rPr>
          <w:bCs/>
        </w:rPr>
        <w:t>tlsa_HHID</w:t>
      </w:r>
      <w:r w:rsidRPr="009F74F4">
        <w:rPr>
          <w:bCs/>
        </w:rPr>
        <w:t>.</w:t>
      </w:r>
      <w:r w:rsidR="00DA4B2C">
        <w:rPr>
          <w:b/>
        </w:rPr>
        <w:t xml:space="preserve">ExitDate </w:t>
      </w:r>
      <w:r w:rsidR="00DA4B2C">
        <w:t xml:space="preserve">&gt; [Date] or is </w:t>
      </w:r>
      <w:r w:rsidR="00143E83">
        <w:t>NULL</w:t>
      </w:r>
    </w:p>
    <w:p w14:paraId="5A63ADAB" w14:textId="77777777" w:rsidR="00DA4B2C" w:rsidRPr="006A3016" w:rsidRDefault="00DA4B2C" w:rsidP="00DA4B2C">
      <w:pPr>
        <w:pStyle w:val="Heading4"/>
      </w:pPr>
      <w:r w:rsidRPr="0088191A">
        <w:t xml:space="preserve">Dates Housed in RRH </w:t>
      </w:r>
    </w:p>
    <w:p w14:paraId="3D0A7281" w14:textId="60583A8E" w:rsidR="00DA4B2C" w:rsidRDefault="00DA4B2C" w:rsidP="00DA4B2C">
      <w:r>
        <w:t>Dates housed in RRH are counted only for active enrollments</w:t>
      </w:r>
      <w:r w:rsidR="004873DC">
        <w:t xml:space="preserve">. </w:t>
      </w:r>
      <w:r>
        <w:t xml:space="preserve">As noted in section </w:t>
      </w:r>
      <w:r w:rsidR="00586BF7">
        <w:t>3.3</w:t>
      </w:r>
      <w:r w:rsidR="00151989">
        <w:t xml:space="preserve"> (</w:t>
      </w:r>
      <w:hyperlink w:anchor="RRHMoveInOnExitDate" w:history="1">
        <w:r w:rsidR="00151989" w:rsidRPr="00440377">
          <w:rPr>
            <w:rStyle w:val="Hyperlink"/>
          </w:rPr>
          <w:t>HMIS Data Requirements and Assumptions</w:t>
        </w:r>
      </w:hyperlink>
      <w:r w:rsidR="00440377">
        <w:t>)</w:t>
      </w:r>
      <w:r w:rsidR="00A33436">
        <w:t xml:space="preserve"> </w:t>
      </w:r>
      <w:r>
        <w:t xml:space="preserve">and reflected in the criteria listed below, the </w:t>
      </w:r>
      <w:r w:rsidRPr="00B678E4">
        <w:rPr>
          <w:i/>
          <w:iCs/>
        </w:rPr>
        <w:t>MoveInDate</w:t>
      </w:r>
      <w:r>
        <w:t xml:space="preserve"> for an RRH enrollment is counted as a date housed even if it is equal to the </w:t>
      </w:r>
      <w:r w:rsidRPr="00B678E4">
        <w:rPr>
          <w:i/>
          <w:iCs/>
        </w:rPr>
        <w:t>ExitDate</w:t>
      </w:r>
      <w:r>
        <w:t>.</w:t>
      </w:r>
    </w:p>
    <w:p w14:paraId="54D7A298" w14:textId="77777777" w:rsidR="00DA4B2C" w:rsidRDefault="00DA4B2C" w:rsidP="00DA4B2C">
      <w:r>
        <w:t xml:space="preserve">For each </w:t>
      </w:r>
      <w:r w:rsidRPr="00661433">
        <w:rPr>
          <w:b/>
        </w:rPr>
        <w:t>HoHID</w:t>
      </w:r>
      <w:r>
        <w:t>/</w:t>
      </w:r>
      <w:r w:rsidRPr="00661433">
        <w:rPr>
          <w:b/>
        </w:rPr>
        <w:t>HHType</w:t>
      </w:r>
      <w:r>
        <w:t xml:space="preserve"> in tlsa_Household, create a record with a </w:t>
      </w:r>
      <w:r w:rsidRPr="00C23DCC">
        <w:rPr>
          <w:b/>
        </w:rPr>
        <w:t>sysStatus</w:t>
      </w:r>
      <w:r>
        <w:t xml:space="preserve"> = 2 in sys_Time for any [Date] &lt;= </w:t>
      </w:r>
      <w:r w:rsidRPr="00C23DCC">
        <w:rPr>
          <w:u w:val="single"/>
        </w:rPr>
        <w:t>ReportEnd</w:t>
      </w:r>
      <w:r>
        <w:t xml:space="preserve"> where:</w:t>
      </w:r>
    </w:p>
    <w:p w14:paraId="6F8571FD" w14:textId="77777777" w:rsidR="00DA4B2C" w:rsidRPr="00CE5AED" w:rsidRDefault="00DA4B2C" w:rsidP="0030608E">
      <w:pPr>
        <w:pStyle w:val="ListParagraph"/>
        <w:numPr>
          <w:ilvl w:val="0"/>
          <w:numId w:val="15"/>
        </w:numPr>
      </w:pPr>
      <w:r>
        <w:t xml:space="preserve">There is no existing record for the </w:t>
      </w:r>
      <w:r w:rsidRPr="000D5A2E">
        <w:rPr>
          <w:b/>
          <w:bCs/>
        </w:rPr>
        <w:t>HoHID</w:t>
      </w:r>
      <w:r>
        <w:t>/</w:t>
      </w:r>
      <w:r w:rsidRPr="000D5A2E">
        <w:rPr>
          <w:b/>
          <w:bCs/>
        </w:rPr>
        <w:t>HHType</w:t>
      </w:r>
      <w:r>
        <w:t>/</w:t>
      </w:r>
      <w:r w:rsidRPr="000D5A2E">
        <w:rPr>
          <w:b/>
          <w:bCs/>
        </w:rPr>
        <w:t>Date</w:t>
      </w:r>
      <w:r>
        <w:t xml:space="preserve"> in sys_Time (i.e., the household was not housed in PSH on the date); and</w:t>
      </w:r>
    </w:p>
    <w:p w14:paraId="51698A98" w14:textId="77777777" w:rsidR="00A966B9" w:rsidRPr="000D5A2E" w:rsidRDefault="00A966B9" w:rsidP="0030608E">
      <w:pPr>
        <w:pStyle w:val="ListParagraph"/>
        <w:numPr>
          <w:ilvl w:val="0"/>
          <w:numId w:val="15"/>
        </w:numPr>
      </w:pPr>
      <w:r>
        <w:rPr>
          <w:bCs/>
        </w:rPr>
        <w:t>tlsa_HHID</w:t>
      </w:r>
      <w:r w:rsidRPr="009F74F4">
        <w:rPr>
          <w:bCs/>
        </w:rPr>
        <w:t>.</w:t>
      </w:r>
      <w:r>
        <w:rPr>
          <w:b/>
        </w:rPr>
        <w:t xml:space="preserve">HoHID = </w:t>
      </w:r>
      <w:r>
        <w:rPr>
          <w:bCs/>
        </w:rPr>
        <w:t>tlsa_Household</w:t>
      </w:r>
      <w:r>
        <w:rPr>
          <w:b/>
        </w:rPr>
        <w:t xml:space="preserve">.HoHID; </w:t>
      </w:r>
      <w:r w:rsidRPr="000D5A2E">
        <w:rPr>
          <w:bCs/>
        </w:rPr>
        <w:t>and</w:t>
      </w:r>
    </w:p>
    <w:p w14:paraId="58F6D976" w14:textId="77777777" w:rsidR="00A966B9" w:rsidRPr="001F1C18" w:rsidRDefault="00A966B9" w:rsidP="0030608E">
      <w:pPr>
        <w:pStyle w:val="ListParagraph"/>
        <w:numPr>
          <w:ilvl w:val="0"/>
          <w:numId w:val="15"/>
        </w:numPr>
      </w:pPr>
      <w:r>
        <w:rPr>
          <w:bCs/>
        </w:rPr>
        <w:t>tlsa_HHID</w:t>
      </w:r>
      <w:r w:rsidRPr="009F74F4">
        <w:rPr>
          <w:bCs/>
        </w:rPr>
        <w:t>.</w:t>
      </w:r>
      <w:r>
        <w:rPr>
          <w:b/>
        </w:rPr>
        <w:t xml:space="preserve">ActiveHHType </w:t>
      </w:r>
      <w:r>
        <w:t>= tlsa_Household.</w:t>
      </w:r>
      <w:r w:rsidRPr="000D5A2E">
        <w:rPr>
          <w:b/>
          <w:bCs/>
        </w:rPr>
        <w:t>HHType</w:t>
      </w:r>
      <w:r>
        <w:t>;</w:t>
      </w:r>
      <w:r w:rsidRPr="00CD54A7">
        <w:t xml:space="preserve"> </w:t>
      </w:r>
      <w:r>
        <w:t>and</w:t>
      </w:r>
    </w:p>
    <w:p w14:paraId="1D69FCF4" w14:textId="77777777" w:rsidR="00B95883" w:rsidRPr="001F1C18" w:rsidRDefault="00B95883" w:rsidP="00B95883">
      <w:pPr>
        <w:pStyle w:val="ListParagraph"/>
        <w:numPr>
          <w:ilvl w:val="0"/>
          <w:numId w:val="15"/>
        </w:numPr>
      </w:pPr>
      <w:r>
        <w:rPr>
          <w:bCs/>
        </w:rPr>
        <w:t>tlsa_HHID</w:t>
      </w:r>
      <w:r w:rsidRPr="009F74F4">
        <w:rPr>
          <w:bCs/>
        </w:rPr>
        <w:t>.</w:t>
      </w:r>
      <w:r w:rsidRPr="001F2BDF">
        <w:rPr>
          <w:b/>
        </w:rPr>
        <w:t>Active</w:t>
      </w:r>
      <w:r>
        <w:rPr>
          <w:bCs/>
        </w:rPr>
        <w:t xml:space="preserve"> = 1; and</w:t>
      </w:r>
    </w:p>
    <w:p w14:paraId="11017875" w14:textId="0E045087" w:rsidR="00A966B9" w:rsidRPr="001F1C18" w:rsidRDefault="00A966B9" w:rsidP="0030608E">
      <w:pPr>
        <w:pStyle w:val="ListParagraph"/>
        <w:numPr>
          <w:ilvl w:val="0"/>
          <w:numId w:val="15"/>
        </w:numPr>
      </w:pPr>
      <w:r>
        <w:rPr>
          <w:b/>
        </w:rPr>
        <w:t xml:space="preserve">ProjectType </w:t>
      </w:r>
      <w:r>
        <w:t>= 13;</w:t>
      </w:r>
      <w:r w:rsidRPr="00CD54A7">
        <w:t xml:space="preserve"> </w:t>
      </w:r>
      <w:r>
        <w:t>and</w:t>
      </w:r>
    </w:p>
    <w:p w14:paraId="0076EC43" w14:textId="77777777" w:rsidR="00A966B9" w:rsidRPr="009F74F4" w:rsidRDefault="00A966B9" w:rsidP="0030608E">
      <w:pPr>
        <w:pStyle w:val="ListParagraph"/>
        <w:numPr>
          <w:ilvl w:val="0"/>
          <w:numId w:val="15"/>
        </w:numPr>
      </w:pPr>
      <w:r>
        <w:rPr>
          <w:b/>
        </w:rPr>
        <w:t xml:space="preserve">MoveInDate </w:t>
      </w:r>
      <w:r>
        <w:rPr>
          <w:bCs/>
        </w:rPr>
        <w:t>&lt;= [Date]</w:t>
      </w:r>
      <w:r w:rsidRPr="007327FC">
        <w:rPr>
          <w:bCs/>
        </w:rPr>
        <w:t xml:space="preserve"> </w:t>
      </w:r>
      <w:r w:rsidRPr="009F74F4">
        <w:rPr>
          <w:bCs/>
        </w:rPr>
        <w:t>;</w:t>
      </w:r>
      <w:r>
        <w:rPr>
          <w:bCs/>
        </w:rPr>
        <w:t xml:space="preserve"> and</w:t>
      </w:r>
    </w:p>
    <w:p w14:paraId="6D526BF4" w14:textId="2796251C" w:rsidR="00A966B9" w:rsidRDefault="00A966B9" w:rsidP="0030608E">
      <w:pPr>
        <w:pStyle w:val="ListParagraph"/>
        <w:numPr>
          <w:ilvl w:val="0"/>
          <w:numId w:val="15"/>
        </w:numPr>
      </w:pPr>
      <w:r>
        <w:rPr>
          <w:b/>
        </w:rPr>
        <w:t xml:space="preserve">ExitDate </w:t>
      </w:r>
      <w:r>
        <w:t xml:space="preserve">&gt; [Date] or is </w:t>
      </w:r>
      <w:r w:rsidR="00143E83">
        <w:t>NULL</w:t>
      </w:r>
    </w:p>
    <w:p w14:paraId="21647CC6" w14:textId="4C9E4A94" w:rsidR="007F4432" w:rsidRDefault="007F4432" w:rsidP="0088191A">
      <w:pPr>
        <w:pStyle w:val="Heading2"/>
      </w:pPr>
      <w:bookmarkStart w:id="482" w:name="_Toc37849790"/>
      <w:bookmarkStart w:id="483" w:name="_Toc79153971"/>
      <w:r>
        <w:t>Get Last Inactive Date</w:t>
      </w:r>
      <w:bookmarkEnd w:id="482"/>
      <w:bookmarkEnd w:id="483"/>
      <w:r w:rsidR="00DA4B2C">
        <w:t xml:space="preserve"> </w:t>
      </w:r>
    </w:p>
    <w:p w14:paraId="0B06634A" w14:textId="77777777" w:rsidR="00A074F3" w:rsidRDefault="00CF2E42" w:rsidP="00A074F3">
      <w:pPr>
        <w:jc w:val="center"/>
      </w:pPr>
      <w:r>
        <w:rPr>
          <w:rFonts w:ascii="Times New Roman" w:hAnsi="Times New Roman" w:cs="Times New Roman"/>
          <w:noProof/>
          <w:sz w:val="24"/>
          <w:szCs w:val="24"/>
        </w:rPr>
        <mc:AlternateContent>
          <mc:Choice Requires="wpg">
            <w:drawing>
              <wp:inline distT="0" distB="0" distL="0" distR="0" wp14:anchorId="700E701E" wp14:editId="4D13E5EC">
                <wp:extent cx="5525770" cy="1371600"/>
                <wp:effectExtent l="0" t="0" r="17780" b="1905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5770" cy="1371600"/>
                          <a:chOff x="1116074" y="1107923"/>
                          <a:chExt cx="55256" cy="13716"/>
                        </a:xfrm>
                      </wpg:grpSpPr>
                      <wps:wsp>
                        <wps:cNvPr id="4" name="AutoShape 448"/>
                        <wps:cNvSpPr>
                          <a:spLocks noChangeArrowheads="1"/>
                        </wps:cNvSpPr>
                        <wps:spPr bwMode="auto">
                          <a:xfrm>
                            <a:off x="1116074" y="1113526"/>
                            <a:ext cx="12802" cy="2744"/>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74F01C97" w14:textId="77777777" w:rsidR="00004824" w:rsidRDefault="00004824" w:rsidP="00CF2E42">
                              <w:pPr>
                                <w:pStyle w:val="Style3"/>
                              </w:pPr>
                              <w:r>
                                <w:t>tlsa_HHID</w:t>
                              </w:r>
                            </w:p>
                          </w:txbxContent>
                        </wps:txbx>
                        <wps:bodyPr rot="0" vert="horz" wrap="square" lIns="0" tIns="0" rIns="0" bIns="0" anchor="ctr" anchorCtr="0" upright="1">
                          <a:noAutofit/>
                        </wps:bodyPr>
                      </wps:wsp>
                      <wps:wsp>
                        <wps:cNvPr id="5" name="AutoShape 390"/>
                        <wps:cNvSpPr>
                          <a:spLocks noChangeArrowheads="1"/>
                        </wps:cNvSpPr>
                        <wps:spPr bwMode="auto">
                          <a:xfrm>
                            <a:off x="1116074" y="1109480"/>
                            <a:ext cx="12802"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39A58F5F" w14:textId="77777777" w:rsidR="00004824" w:rsidRDefault="00004824" w:rsidP="00CF2E42">
                              <w:pPr>
                                <w:pStyle w:val="Style3"/>
                              </w:pPr>
                              <w:r>
                                <w:t>tlsa_Household</w:t>
                              </w:r>
                            </w:p>
                          </w:txbxContent>
                        </wps:txbx>
                        <wps:bodyPr rot="0" vert="horz" wrap="square" lIns="0" tIns="0" rIns="0" bIns="0" anchor="ctr" anchorCtr="0" upright="1">
                          <a:noAutofit/>
                        </wps:bodyPr>
                      </wps:wsp>
                      <wps:wsp>
                        <wps:cNvPr id="6" name="Flowchart: Internal Storage 63"/>
                        <wps:cNvSpPr>
                          <a:spLocks noChangeArrowheads="1"/>
                        </wps:cNvSpPr>
                        <wps:spPr bwMode="auto">
                          <a:xfrm>
                            <a:off x="1137927" y="1113410"/>
                            <a:ext cx="12801"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24B4D6AD" w14:textId="77777777" w:rsidR="00004824" w:rsidRDefault="00004824" w:rsidP="00CF2E42">
                              <w:pPr>
                                <w:pStyle w:val="Style3"/>
                              </w:pPr>
                              <w:r>
                                <w:t>sys_TimePadded</w:t>
                              </w:r>
                            </w:p>
                          </w:txbxContent>
                        </wps:txbx>
                        <wps:bodyPr rot="0" vert="horz" wrap="square" lIns="0" tIns="0" rIns="0" bIns="0" anchor="ctr" anchorCtr="0" upright="1">
                          <a:noAutofit/>
                        </wps:bodyPr>
                      </wps:wsp>
                      <wps:wsp>
                        <wps:cNvPr id="7" name="AutoShape 6"/>
                        <wps:cNvCnPr>
                          <a:cxnSpLocks noChangeShapeType="1"/>
                          <a:stCxn id="10" idx="1"/>
                          <a:endCxn id="6" idx="1"/>
                        </wps:cNvCnPr>
                        <wps:spPr bwMode="auto">
                          <a:xfrm>
                            <a:off x="1130126" y="1114781"/>
                            <a:ext cx="7801" cy="0"/>
                          </a:xfrm>
                          <a:prstGeom prst="straightConnector1">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9" name="AutoShape 448"/>
                        <wps:cNvSpPr>
                          <a:spLocks noChangeArrowheads="1"/>
                        </wps:cNvSpPr>
                        <wps:spPr bwMode="auto">
                          <a:xfrm>
                            <a:off x="1116074" y="1117685"/>
                            <a:ext cx="12802" cy="2743"/>
                          </a:xfrm>
                          <a:prstGeom prst="flowChartMagneticDisk">
                            <a:avLst/>
                          </a:prstGeom>
                          <a:solidFill>
                            <a:srgbClr val="DFEBF7"/>
                          </a:solidFill>
                          <a:ln w="6350">
                            <a:solidFill>
                              <a:srgbClr val="5B9BD5"/>
                            </a:solidFill>
                            <a:round/>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33AA3301" w14:textId="77777777" w:rsidR="00004824" w:rsidRDefault="00004824" w:rsidP="00CF2E42">
                              <w:pPr>
                                <w:pStyle w:val="Style3"/>
                              </w:pPr>
                              <w:r>
                                <w:t>hmis_Services</w:t>
                              </w:r>
                            </w:p>
                          </w:txbxContent>
                        </wps:txbx>
                        <wps:bodyPr rot="0" vert="horz" wrap="square" lIns="0" tIns="0" rIns="0" bIns="0" anchor="ctr" anchorCtr="0" upright="1">
                          <a:noAutofit/>
                        </wps:bodyPr>
                      </wps:wsp>
                      <wps:wsp>
                        <wps:cNvPr id="10" name="AutoShape 382"/>
                        <wps:cNvSpPr>
                          <a:spLocks/>
                        </wps:cNvSpPr>
                        <wps:spPr bwMode="auto">
                          <a:xfrm flipH="1" flipV="1">
                            <a:off x="1127625" y="1107923"/>
                            <a:ext cx="2501" cy="13716"/>
                          </a:xfrm>
                          <a:prstGeom prst="leftBracket">
                            <a:avLst>
                              <a:gd name="adj" fmla="val 45702"/>
                            </a:avLst>
                          </a:prstGeom>
                          <a:noFill/>
                          <a:ln w="6350">
                            <a:solidFill>
                              <a:schemeClr val="dk1">
                                <a:lumMod val="0"/>
                                <a:lumOff val="0"/>
                              </a:schemeClr>
                            </a:solidFill>
                            <a:round/>
                            <a:headEnd/>
                            <a:tailEnd/>
                          </a:ln>
                          <a:effectLst/>
                          <a:extLst>
                            <a:ext uri="{909E8E84-426E-40DD-AFC4-6F175D3DCCD1}">
                              <a14:hiddenFill xmlns:a14="http://schemas.microsoft.com/office/drawing/2010/main">
                                <a:solidFill>
                                  <a:srgbClr val="5B9BD5"/>
                                </a:solid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13" name="AutoShape 390"/>
                        <wps:cNvSpPr>
                          <a:spLocks noChangeArrowheads="1"/>
                        </wps:cNvSpPr>
                        <wps:spPr bwMode="auto">
                          <a:xfrm>
                            <a:off x="1158529" y="1113410"/>
                            <a:ext cx="12802"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20535BDE" w14:textId="77777777" w:rsidR="00004824" w:rsidRDefault="00004824" w:rsidP="00CF2E42">
                              <w:pPr>
                                <w:pStyle w:val="Style3"/>
                              </w:pPr>
                              <w:r>
                                <w:t>tlsa_Household</w:t>
                              </w:r>
                            </w:p>
                          </w:txbxContent>
                        </wps:txbx>
                        <wps:bodyPr rot="0" vert="horz" wrap="square" lIns="0" tIns="0" rIns="0" bIns="0" anchor="ctr" anchorCtr="0" upright="1">
                          <a:noAutofit/>
                        </wps:bodyPr>
                      </wps:wsp>
                      <wps:wsp>
                        <wps:cNvPr id="14" name="AutoShape 10"/>
                        <wps:cNvCnPr>
                          <a:cxnSpLocks noChangeShapeType="1"/>
                          <a:stCxn id="6" idx="3"/>
                          <a:endCxn id="5" idx="1"/>
                        </wps:cNvCnPr>
                        <wps:spPr bwMode="auto">
                          <a:xfrm>
                            <a:off x="1150728" y="1114781"/>
                            <a:ext cx="7801" cy="0"/>
                          </a:xfrm>
                          <a:prstGeom prst="straightConnector1">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g:wgp>
                  </a:graphicData>
                </a:graphic>
              </wp:inline>
            </w:drawing>
          </mc:Choice>
          <mc:Fallback>
            <w:pict>
              <v:group w14:anchorId="700E701E" id="Group 1" o:spid="_x0000_s1355" style="width:435.1pt;height:108pt;mso-position-horizontal-relative:char;mso-position-vertical-relative:line" coordorigin="11160,11079" coordsize="552,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">
                <v:shape id="AutoShape 448" o:spid="_x0000_s1356" type="#_x0000_t113" style="position:absolute;left:11160;top:11135;width:128;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" fillcolor="#ebd7e1" strokecolor="#c285a3" strokeweight=".5pt">
                  <v:shadow color="black" opacity="0" offset="0,0"/>
                  <v:textbox inset="0,0,0,0">
                    <w:txbxContent>
                      <w:p w14:paraId="74F01C97" w14:textId="77777777" w:rsidR="00004824" w:rsidRDefault="00004824" w:rsidP="00CF2E42">
                        <w:pPr>
                          <w:pStyle w:val="Style3"/>
                        </w:pPr>
                        <w:r>
                          <w:t>tlsa_HHID</w:t>
                        </w:r>
                      </w:p>
                    </w:txbxContent>
                  </v:textbox>
                </v:shape>
                <v:shape id="AutoShape 390" o:spid="_x0000_s1357" type="#_x0000_t113" style="position:absolute;left:11160;top:11094;width:128;height: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" fillcolor="#ebd7e1" strokecolor="#c285a3" strokeweight=".5pt">
                  <v:shadow color="black" opacity="0" offset="0,0"/>
                  <v:textbox inset="0,0,0,0">
                    <w:txbxContent>
                      <w:p w14:paraId="39A58F5F" w14:textId="77777777" w:rsidR="00004824" w:rsidRDefault="00004824" w:rsidP="00CF2E42">
                        <w:pPr>
                          <w:pStyle w:val="Style3"/>
                        </w:pPr>
                        <w:r>
                          <w:t>tlsa_Household</w:t>
                        </w:r>
                      </w:p>
                    </w:txbxContent>
                  </v:textbox>
                </v:shape>
                <v:shape id="Flowchart: Internal Storage 63" o:spid="_x0000_s1358" type="#_x0000_t113" style="position:absolute;left:11379;top:11134;width:128;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" fillcolor="#ebd7e1" strokecolor="#c285a3" strokeweight=".5pt">
                  <v:shadow color="black" opacity="0" offset="0,0"/>
                  <v:textbox inset="0,0,0,0">
                    <w:txbxContent>
                      <w:p w14:paraId="24B4D6AD" w14:textId="77777777" w:rsidR="00004824" w:rsidRDefault="00004824" w:rsidP="00CF2E42">
                        <w:pPr>
                          <w:pStyle w:val="Style3"/>
                        </w:pPr>
                        <w:r>
                          <w:t>sys_TimePadded</w:t>
                        </w:r>
                      </w:p>
                    </w:txbxContent>
                  </v:textbox>
                </v:shape>
                <v:shape id="AutoShape 6" o:spid="_x0000_s1359" type="#_x0000_t32" style="position:absolute;left:11301;top:11147;width: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" strokecolor="black [0]" strokeweight=".5pt">
                  <v:stroke endarrow="block"/>
                  <v:shadow color="black [0]"/>
                </v:shape>
                <v:shape id="AutoShape 448" o:spid="_x0000_s1360" type="#_x0000_t132" style="position:absolute;left:11160;top:11176;width:128;height: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" fillcolor="#dfebf7" strokecolor="#5b9bd5" strokeweight=".5pt">
                  <v:shadow color="black" opacity="0" offset="0,0"/>
                  <v:textbox inset="0,0,0,0">
                    <w:txbxContent>
                      <w:p w14:paraId="33AA3301" w14:textId="77777777" w:rsidR="00004824" w:rsidRDefault="00004824" w:rsidP="00CF2E42">
                        <w:pPr>
                          <w:pStyle w:val="Style3"/>
                        </w:pPr>
                        <w:r>
                          <w:t>hmis_Services</w:t>
                        </w:r>
                      </w:p>
                    </w:txbxContent>
                  </v:textbox>
                </v:shape>
                <v:shape id="AutoShape 382" o:spid="_x0000_s1361" type="#_x0000_t85" style="position:absolute;left:11276;top:11079;width:25;height:137;flip:x 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" fillcolor="#5b9bd5" strokecolor="black [0]" strokeweight=".5pt">
                  <v:shadow color="black [0]"/>
                  <v:textbox inset="2.88pt,2.88pt,2.88pt,2.88pt"/>
                </v:shape>
                <v:shape id="AutoShape 390" o:spid="_x0000_s1362" type="#_x0000_t113" style="position:absolute;left:11585;top:11134;width:128;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" fillcolor="#ebd7e1" strokecolor="#c285a3" strokeweight=".5pt">
                  <v:shadow color="black" opacity="0" offset="0,0"/>
                  <v:textbox inset="0,0,0,0">
                    <w:txbxContent>
                      <w:p w14:paraId="20535BDE" w14:textId="77777777" w:rsidR="00004824" w:rsidRDefault="00004824" w:rsidP="00CF2E42">
                        <w:pPr>
                          <w:pStyle w:val="Style3"/>
                        </w:pPr>
                        <w:r>
                          <w:t>tlsa_Household</w:t>
                        </w:r>
                      </w:p>
                    </w:txbxContent>
                  </v:textbox>
                </v:shape>
                <v:shape id="AutoShape 10" o:spid="_x0000_s1363" type="#_x0000_t32" style="position:absolute;left:11507;top:11147;width: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" strokecolor="black [0]" strokeweight=".5pt">
                  <v:stroke endarrow="block"/>
                  <v:shadow color="black [0]"/>
                </v:shape>
                <w10:anchorlock/>
              </v:group>
            </w:pict>
          </mc:Fallback>
        </mc:AlternateContent>
      </w:r>
    </w:p>
    <w:p w14:paraId="27136C9B" w14:textId="46677BD5" w:rsidR="007F4432" w:rsidRDefault="007F4432" w:rsidP="00A074F3">
      <w:r w:rsidRPr="0092505D">
        <w:t xml:space="preserve">This step identifies, based on active </w:t>
      </w:r>
      <w:r>
        <w:t xml:space="preserve">enrollments </w:t>
      </w:r>
      <w:r w:rsidRPr="0092505D">
        <w:t xml:space="preserve">and potentially relevant </w:t>
      </w:r>
      <w:r>
        <w:t xml:space="preserve">inactive </w:t>
      </w:r>
      <w:r w:rsidRPr="0092505D">
        <w:t>enrollments</w:t>
      </w:r>
      <w:r w:rsidR="00933F67">
        <w:t>,</w:t>
      </w:r>
      <w:r w:rsidRPr="0092505D">
        <w:t xml:space="preserve"> the </w:t>
      </w:r>
      <w:r>
        <w:t>date immediately prior to the first day of continuous system engagement for which all system use days are counted – or the household’s last inactive date.</w:t>
      </w:r>
    </w:p>
    <w:p w14:paraId="2F3A4463" w14:textId="33FAC549" w:rsidR="007F4432" w:rsidRPr="0092505D" w:rsidRDefault="007F4432" w:rsidP="007F4432">
      <w:r>
        <w:t xml:space="preserve">Specifically, this is the latest </w:t>
      </w:r>
      <w:r w:rsidRPr="0092505D">
        <w:t xml:space="preserve">date in the most recent period of at least seven nights during which a household was not enrolled in a continuum ES, SH, </w:t>
      </w:r>
      <w:r>
        <w:t>TH, RRH, or PSH project AND was not housed in RRH or PSH</w:t>
      </w:r>
      <w:r w:rsidR="004873DC">
        <w:t xml:space="preserve">. </w:t>
      </w:r>
      <w:r>
        <w:t xml:space="preserve">This is </w:t>
      </w:r>
      <w:r w:rsidRPr="0092505D">
        <w:t>the date after which all system use days are reportable</w:t>
      </w:r>
      <w:r w:rsidR="004873DC">
        <w:t xml:space="preserve">. </w:t>
      </w:r>
    </w:p>
    <w:p w14:paraId="60F497E0" w14:textId="77777777" w:rsidR="007F4432" w:rsidRDefault="007F4432" w:rsidP="0088191A">
      <w:pPr>
        <w:pStyle w:val="Heading3"/>
      </w:pPr>
      <w:r>
        <w:t>RelevantData</w:t>
      </w:r>
    </w:p>
    <w:p w14:paraId="22734C83" w14:textId="77777777" w:rsidR="007F4432" w:rsidRPr="00B156B9" w:rsidRDefault="007F4432" w:rsidP="0088191A">
      <w:pPr>
        <w:pStyle w:val="Heading4"/>
      </w:pPr>
      <w:r w:rsidRPr="00B156B9">
        <w:t>Source</w:t>
      </w:r>
    </w:p>
    <w:tbl>
      <w:tblPr>
        <w:tblStyle w:val="TableGrid"/>
        <w:tblW w:w="9355" w:type="dxa"/>
        <w:tblLook w:val="04A0" w:firstRow="1" w:lastRow="0" w:firstColumn="1" w:lastColumn="0" w:noHBand="0" w:noVBand="1"/>
      </w:tblPr>
      <w:tblGrid>
        <w:gridCol w:w="9355"/>
      </w:tblGrid>
      <w:tr w:rsidR="007F4432" w:rsidRPr="009F74F4" w14:paraId="225107E0" w14:textId="77777777" w:rsidTr="00572228">
        <w:trPr>
          <w:cantSplit/>
          <w:trHeight w:val="216"/>
        </w:trPr>
        <w:tc>
          <w:tcPr>
            <w:tcW w:w="9355" w:type="dxa"/>
            <w:shd w:val="clear" w:color="auto" w:fill="FDE9D9" w:themeFill="accent6" w:themeFillTint="33"/>
          </w:tcPr>
          <w:p w14:paraId="3C4AF2CA" w14:textId="1198ED3C" w:rsidR="007F4432" w:rsidRPr="009F74F4" w:rsidRDefault="00F6042F" w:rsidP="00572228">
            <w:pPr>
              <w:pStyle w:val="NoSpacing"/>
              <w:rPr>
                <w:b/>
                <w:bCs/>
              </w:rPr>
            </w:pPr>
            <w:r>
              <w:rPr>
                <w:b/>
                <w:bCs/>
              </w:rPr>
              <w:t>tlsa_Household</w:t>
            </w:r>
          </w:p>
        </w:tc>
      </w:tr>
      <w:tr w:rsidR="007F4432" w14:paraId="58D76D98" w14:textId="77777777" w:rsidTr="00572228">
        <w:trPr>
          <w:cantSplit/>
          <w:trHeight w:val="216"/>
        </w:trPr>
        <w:tc>
          <w:tcPr>
            <w:tcW w:w="9355" w:type="dxa"/>
          </w:tcPr>
          <w:p w14:paraId="19A7E3B6" w14:textId="77777777" w:rsidR="007F4432" w:rsidRPr="00B11BEB" w:rsidRDefault="007F4432" w:rsidP="00572228">
            <w:pPr>
              <w:pStyle w:val="NoSpacing"/>
            </w:pPr>
            <w:r w:rsidRPr="00B11BEB">
              <w:t>HoHID</w:t>
            </w:r>
          </w:p>
        </w:tc>
      </w:tr>
      <w:tr w:rsidR="007F4432" w14:paraId="6383A097" w14:textId="77777777" w:rsidTr="00572228">
        <w:trPr>
          <w:cantSplit/>
          <w:trHeight w:val="216"/>
        </w:trPr>
        <w:tc>
          <w:tcPr>
            <w:tcW w:w="9355" w:type="dxa"/>
          </w:tcPr>
          <w:p w14:paraId="5B944E10" w14:textId="77777777" w:rsidR="007F4432" w:rsidRPr="00B11BEB" w:rsidRDefault="007F4432" w:rsidP="00572228">
            <w:pPr>
              <w:pStyle w:val="NoSpacing"/>
            </w:pPr>
            <w:r w:rsidRPr="00B11BEB">
              <w:t>HHType</w:t>
            </w:r>
          </w:p>
        </w:tc>
      </w:tr>
      <w:tr w:rsidR="007F4432" w14:paraId="6C62BC08" w14:textId="77777777" w:rsidTr="00572228">
        <w:trPr>
          <w:cantSplit/>
          <w:trHeight w:val="216"/>
        </w:trPr>
        <w:tc>
          <w:tcPr>
            <w:tcW w:w="9355" w:type="dxa"/>
          </w:tcPr>
          <w:p w14:paraId="4BB4A675" w14:textId="77777777" w:rsidR="007F4432" w:rsidRPr="00B11BEB" w:rsidRDefault="007F4432" w:rsidP="00572228">
            <w:pPr>
              <w:pStyle w:val="NoSpacing"/>
            </w:pPr>
            <w:r w:rsidRPr="00B11BEB">
              <w:t>FirstEntry</w:t>
            </w:r>
          </w:p>
        </w:tc>
      </w:tr>
      <w:tr w:rsidR="007F4432" w:rsidRPr="00C235E9" w14:paraId="48128110" w14:textId="77777777" w:rsidTr="00572228">
        <w:trPr>
          <w:cantSplit/>
          <w:trHeight w:val="216"/>
        </w:trPr>
        <w:tc>
          <w:tcPr>
            <w:tcW w:w="9355" w:type="dxa"/>
            <w:shd w:val="clear" w:color="auto" w:fill="FDE9D9" w:themeFill="accent6" w:themeFillTint="33"/>
          </w:tcPr>
          <w:p w14:paraId="22D45D78" w14:textId="347D9A49" w:rsidR="007F4432" w:rsidRPr="000D5A2E" w:rsidRDefault="00933F67" w:rsidP="00572228">
            <w:pPr>
              <w:pStyle w:val="NoSpacing"/>
              <w:rPr>
                <w:b/>
                <w:bCs/>
              </w:rPr>
            </w:pPr>
            <w:r>
              <w:rPr>
                <w:b/>
                <w:bCs/>
              </w:rPr>
              <w:t>tlsa_HHID</w:t>
            </w:r>
          </w:p>
        </w:tc>
      </w:tr>
      <w:tr w:rsidR="007F4432" w14:paraId="2F69BFE3" w14:textId="77777777" w:rsidTr="00572228">
        <w:trPr>
          <w:cantSplit/>
          <w:trHeight w:val="216"/>
        </w:trPr>
        <w:tc>
          <w:tcPr>
            <w:tcW w:w="9355" w:type="dxa"/>
          </w:tcPr>
          <w:p w14:paraId="08EE0CB2" w14:textId="77777777" w:rsidR="007F4432" w:rsidRPr="00B11BEB" w:rsidRDefault="007F4432" w:rsidP="00572228">
            <w:pPr>
              <w:pStyle w:val="NoSpacing"/>
            </w:pPr>
            <w:r w:rsidRPr="00B11BEB">
              <w:t>HoHID</w:t>
            </w:r>
          </w:p>
        </w:tc>
      </w:tr>
      <w:tr w:rsidR="007F4432" w14:paraId="3C5C87AC" w14:textId="77777777" w:rsidTr="00572228">
        <w:trPr>
          <w:cantSplit/>
          <w:trHeight w:val="216"/>
        </w:trPr>
        <w:tc>
          <w:tcPr>
            <w:tcW w:w="9355" w:type="dxa"/>
          </w:tcPr>
          <w:p w14:paraId="06F33C4A" w14:textId="3E623646" w:rsidR="007F4432" w:rsidRPr="00B11BEB" w:rsidRDefault="00A966B9" w:rsidP="00572228">
            <w:pPr>
              <w:pStyle w:val="NoSpacing"/>
            </w:pPr>
            <w:r>
              <w:t>Active</w:t>
            </w:r>
            <w:r w:rsidR="007F4432" w:rsidRPr="00B11BEB">
              <w:t>HHType</w:t>
            </w:r>
          </w:p>
        </w:tc>
      </w:tr>
      <w:tr w:rsidR="007F4432" w14:paraId="2243748A" w14:textId="77777777" w:rsidTr="00572228">
        <w:trPr>
          <w:cantSplit/>
          <w:trHeight w:val="216"/>
        </w:trPr>
        <w:tc>
          <w:tcPr>
            <w:tcW w:w="9355" w:type="dxa"/>
          </w:tcPr>
          <w:p w14:paraId="44CDB271" w14:textId="77777777" w:rsidR="007F4432" w:rsidRPr="00B11BEB" w:rsidRDefault="007F4432" w:rsidP="00572228">
            <w:pPr>
              <w:pStyle w:val="NoSpacing"/>
            </w:pPr>
            <w:r w:rsidRPr="00B11BEB">
              <w:t>EntryDate</w:t>
            </w:r>
          </w:p>
        </w:tc>
      </w:tr>
      <w:tr w:rsidR="007F4432" w14:paraId="2EC52F7C" w14:textId="77777777" w:rsidTr="00572228">
        <w:trPr>
          <w:cantSplit/>
          <w:trHeight w:val="216"/>
        </w:trPr>
        <w:tc>
          <w:tcPr>
            <w:tcW w:w="9355" w:type="dxa"/>
          </w:tcPr>
          <w:p w14:paraId="10DAA3A8" w14:textId="77777777" w:rsidR="007F4432" w:rsidRPr="00B11BEB" w:rsidRDefault="007F4432" w:rsidP="00572228">
            <w:pPr>
              <w:pStyle w:val="NoSpacing"/>
            </w:pPr>
            <w:r w:rsidRPr="00B11BEB">
              <w:t xml:space="preserve">ExitDate </w:t>
            </w:r>
          </w:p>
        </w:tc>
      </w:tr>
      <w:tr w:rsidR="007F4432" w14:paraId="7CF158F4" w14:textId="77777777" w:rsidTr="00572228">
        <w:trPr>
          <w:cantSplit/>
          <w:trHeight w:val="216"/>
        </w:trPr>
        <w:tc>
          <w:tcPr>
            <w:tcW w:w="9355" w:type="dxa"/>
            <w:shd w:val="clear" w:color="auto" w:fill="EEECE1" w:themeFill="background2"/>
          </w:tcPr>
          <w:p w14:paraId="5DBB7E83" w14:textId="77777777" w:rsidR="007F4432" w:rsidRPr="00D43899" w:rsidRDefault="007F4432" w:rsidP="00572228">
            <w:pPr>
              <w:pStyle w:val="NoSpacing"/>
              <w:rPr>
                <w:b/>
              </w:rPr>
            </w:pPr>
            <w:r w:rsidRPr="005F4836">
              <w:rPr>
                <w:b/>
                <w:bCs/>
              </w:rPr>
              <w:t>hmis_Services</w:t>
            </w:r>
          </w:p>
        </w:tc>
      </w:tr>
      <w:tr w:rsidR="007F4432" w14:paraId="45FF03E9" w14:textId="77777777" w:rsidTr="00572228">
        <w:trPr>
          <w:cantSplit/>
          <w:trHeight w:val="216"/>
        </w:trPr>
        <w:tc>
          <w:tcPr>
            <w:tcW w:w="9355" w:type="dxa"/>
          </w:tcPr>
          <w:p w14:paraId="51EE8206" w14:textId="77777777" w:rsidR="007F4432" w:rsidRPr="00B11BEB" w:rsidRDefault="007F4432" w:rsidP="00572228">
            <w:pPr>
              <w:pStyle w:val="NoSpacing"/>
              <w:rPr>
                <w:b/>
              </w:rPr>
            </w:pPr>
            <w:r w:rsidRPr="00B11BEB">
              <w:t>EnrollmentID</w:t>
            </w:r>
          </w:p>
        </w:tc>
      </w:tr>
      <w:tr w:rsidR="007F4432" w14:paraId="08A6255F" w14:textId="77777777" w:rsidTr="00572228">
        <w:trPr>
          <w:cantSplit/>
          <w:trHeight w:val="216"/>
        </w:trPr>
        <w:tc>
          <w:tcPr>
            <w:tcW w:w="9355" w:type="dxa"/>
          </w:tcPr>
          <w:p w14:paraId="6345D26A" w14:textId="45290CAF" w:rsidR="007F4432" w:rsidRPr="00B11BEB" w:rsidRDefault="003C4035" w:rsidP="00572228">
            <w:pPr>
              <w:pStyle w:val="NoSpacing"/>
              <w:rPr>
                <w:b/>
              </w:rPr>
            </w:pPr>
            <w:r w:rsidRPr="003C4035">
              <w:rPr>
                <w:i/>
              </w:rPr>
              <w:t>BedNightDate</w:t>
            </w:r>
            <w:r w:rsidR="007B0E6B">
              <w:t xml:space="preserve"> (</w:t>
            </w:r>
            <w:r w:rsidR="007B0E6B" w:rsidRPr="00DE4A2E">
              <w:rPr>
                <w:i/>
                <w:iCs/>
              </w:rPr>
              <w:t>DateProvided</w:t>
            </w:r>
            <w:r w:rsidR="007B0E6B">
              <w:t xml:space="preserve"> where </w:t>
            </w:r>
            <w:r w:rsidR="007B0E6B" w:rsidRPr="00DE4A2E">
              <w:rPr>
                <w:i/>
                <w:iCs/>
              </w:rPr>
              <w:t>RecordType</w:t>
            </w:r>
            <w:r w:rsidR="007B0E6B">
              <w:t xml:space="preserve"> = 200)</w:t>
            </w:r>
          </w:p>
        </w:tc>
      </w:tr>
    </w:tbl>
    <w:p w14:paraId="68F46076" w14:textId="6F092471" w:rsidR="007F4432" w:rsidRPr="00B156B9" w:rsidRDefault="007F4432" w:rsidP="0088191A">
      <w:pPr>
        <w:pStyle w:val="Heading4"/>
      </w:pPr>
      <w:r w:rsidRPr="00B156B9">
        <w:t>Target</w:t>
      </w:r>
      <w:r w:rsidR="00C9510B">
        <w:t>s</w:t>
      </w:r>
    </w:p>
    <w:tbl>
      <w:tblPr>
        <w:tblStyle w:val="TableGrid"/>
        <w:tblW w:w="9355" w:type="dxa"/>
        <w:tblLook w:val="04A0" w:firstRow="1" w:lastRow="0" w:firstColumn="1" w:lastColumn="0" w:noHBand="0" w:noVBand="1"/>
      </w:tblPr>
      <w:tblGrid>
        <w:gridCol w:w="1795"/>
        <w:gridCol w:w="7560"/>
      </w:tblGrid>
      <w:tr w:rsidR="00C9510B" w:rsidRPr="005F4836" w14:paraId="1DE30432" w14:textId="77777777" w:rsidTr="00DE4A2E">
        <w:trPr>
          <w:cantSplit/>
          <w:trHeight w:val="216"/>
        </w:trPr>
        <w:tc>
          <w:tcPr>
            <w:tcW w:w="1795" w:type="dxa"/>
            <w:shd w:val="clear" w:color="auto" w:fill="76923C" w:themeFill="accent3" w:themeFillShade="BF"/>
          </w:tcPr>
          <w:p w14:paraId="04300F10" w14:textId="77777777" w:rsidR="00C9510B" w:rsidRPr="005F4836" w:rsidRDefault="00C9510B" w:rsidP="007B5290">
            <w:pPr>
              <w:pStyle w:val="NoSpacing"/>
              <w:rPr>
                <w:b/>
                <w:bCs/>
                <w:color w:val="FFFFFF" w:themeColor="background1"/>
              </w:rPr>
            </w:pPr>
            <w:r>
              <w:rPr>
                <w:b/>
                <w:bCs/>
                <w:color w:val="FFFFFF" w:themeColor="background1"/>
              </w:rPr>
              <w:t>sys_TimePadded</w:t>
            </w:r>
          </w:p>
        </w:tc>
        <w:tc>
          <w:tcPr>
            <w:tcW w:w="7560" w:type="dxa"/>
            <w:shd w:val="clear" w:color="auto" w:fill="76923C" w:themeFill="accent3" w:themeFillShade="BF"/>
          </w:tcPr>
          <w:p w14:paraId="3263132A" w14:textId="4E423F31" w:rsidR="00C9510B" w:rsidRPr="005F4836" w:rsidRDefault="00C9510B" w:rsidP="007B5290">
            <w:pPr>
              <w:pStyle w:val="NoSpacing"/>
              <w:rPr>
                <w:b/>
                <w:bCs/>
                <w:color w:val="FFFFFF" w:themeColor="background1"/>
              </w:rPr>
            </w:pPr>
            <w:r>
              <w:rPr>
                <w:b/>
                <w:bCs/>
                <w:color w:val="FFFFFF" w:themeColor="background1"/>
              </w:rPr>
              <w:t>Column Description</w:t>
            </w:r>
          </w:p>
        </w:tc>
      </w:tr>
      <w:tr w:rsidR="00C9510B" w14:paraId="7EA9DE09" w14:textId="77777777" w:rsidTr="00DE4A2E">
        <w:trPr>
          <w:cantSplit/>
          <w:trHeight w:val="216"/>
        </w:trPr>
        <w:tc>
          <w:tcPr>
            <w:tcW w:w="1795" w:type="dxa"/>
          </w:tcPr>
          <w:p w14:paraId="6857AE4A" w14:textId="77777777" w:rsidR="00C9510B" w:rsidRDefault="00C9510B" w:rsidP="007B5290">
            <w:pPr>
              <w:pStyle w:val="NoSpacing"/>
              <w:ind w:left="54"/>
              <w:rPr>
                <w:b/>
              </w:rPr>
            </w:pPr>
            <w:r>
              <w:rPr>
                <w:b/>
              </w:rPr>
              <w:t>HoHID</w:t>
            </w:r>
          </w:p>
        </w:tc>
        <w:tc>
          <w:tcPr>
            <w:tcW w:w="7560" w:type="dxa"/>
          </w:tcPr>
          <w:p w14:paraId="2924AA66" w14:textId="18DE43F8" w:rsidR="00C9510B" w:rsidRPr="00DE4A2E" w:rsidRDefault="00C9510B" w:rsidP="007B5290">
            <w:pPr>
              <w:pStyle w:val="NoSpacing"/>
              <w:ind w:left="54"/>
              <w:rPr>
                <w:bCs/>
              </w:rPr>
            </w:pPr>
            <w:r>
              <w:rPr>
                <w:bCs/>
              </w:rPr>
              <w:t xml:space="preserve">From </w:t>
            </w:r>
            <w:r w:rsidR="007B0E6B">
              <w:rPr>
                <w:bCs/>
              </w:rPr>
              <w:t>tlsa_Household</w:t>
            </w:r>
          </w:p>
        </w:tc>
      </w:tr>
      <w:tr w:rsidR="00C9510B" w14:paraId="4329407B" w14:textId="77777777" w:rsidTr="00DE4A2E">
        <w:trPr>
          <w:cantSplit/>
          <w:trHeight w:val="216"/>
        </w:trPr>
        <w:tc>
          <w:tcPr>
            <w:tcW w:w="1795" w:type="dxa"/>
          </w:tcPr>
          <w:p w14:paraId="47EF1B68" w14:textId="77777777" w:rsidR="00C9510B" w:rsidRDefault="00C9510B" w:rsidP="007B5290">
            <w:pPr>
              <w:pStyle w:val="NoSpacing"/>
              <w:ind w:left="54"/>
              <w:rPr>
                <w:b/>
              </w:rPr>
            </w:pPr>
            <w:r>
              <w:rPr>
                <w:b/>
              </w:rPr>
              <w:t>HHType</w:t>
            </w:r>
          </w:p>
        </w:tc>
        <w:tc>
          <w:tcPr>
            <w:tcW w:w="7560" w:type="dxa"/>
          </w:tcPr>
          <w:p w14:paraId="7C46CCBC" w14:textId="2AA54657" w:rsidR="00C9510B" w:rsidRPr="00DE4A2E" w:rsidRDefault="007B0E6B" w:rsidP="007B5290">
            <w:pPr>
              <w:pStyle w:val="NoSpacing"/>
              <w:ind w:left="54"/>
              <w:rPr>
                <w:bCs/>
              </w:rPr>
            </w:pPr>
            <w:r>
              <w:rPr>
                <w:bCs/>
              </w:rPr>
              <w:t>F</w:t>
            </w:r>
            <w:r w:rsidR="00C9510B" w:rsidRPr="00DE4A2E">
              <w:rPr>
                <w:bCs/>
              </w:rPr>
              <w:t>rom tlsa_Household</w:t>
            </w:r>
          </w:p>
        </w:tc>
      </w:tr>
      <w:tr w:rsidR="00C9510B" w14:paraId="7CF72440" w14:textId="77777777" w:rsidTr="00DE4A2E">
        <w:trPr>
          <w:cantSplit/>
          <w:trHeight w:val="216"/>
        </w:trPr>
        <w:tc>
          <w:tcPr>
            <w:tcW w:w="1795" w:type="dxa"/>
          </w:tcPr>
          <w:p w14:paraId="67B3A03B" w14:textId="77777777" w:rsidR="00C9510B" w:rsidRDefault="00C9510B" w:rsidP="007B5290">
            <w:pPr>
              <w:pStyle w:val="NoSpacing"/>
              <w:ind w:left="54"/>
              <w:rPr>
                <w:b/>
              </w:rPr>
            </w:pPr>
            <w:r>
              <w:rPr>
                <w:b/>
              </w:rPr>
              <w:t xml:space="preserve">StartDate </w:t>
            </w:r>
          </w:p>
        </w:tc>
        <w:tc>
          <w:tcPr>
            <w:tcW w:w="7560" w:type="dxa"/>
          </w:tcPr>
          <w:p w14:paraId="7AF8495F" w14:textId="5409093F" w:rsidR="00C9510B" w:rsidRPr="00DE4A2E" w:rsidRDefault="00C9510B" w:rsidP="00DE4A2E">
            <w:pPr>
              <w:pStyle w:val="ListParagraph"/>
              <w:ind w:left="256" w:hanging="256"/>
            </w:pPr>
            <w:r w:rsidRPr="00DE4A2E">
              <w:t xml:space="preserve">For tlsa_HHID </w:t>
            </w:r>
            <w:r w:rsidRPr="007B5290">
              <w:rPr>
                <w:b/>
                <w:bCs/>
              </w:rPr>
              <w:t>EnrollmentID</w:t>
            </w:r>
            <w:r w:rsidRPr="00DE4A2E">
              <w:t xml:space="preserve">s in night-by-night ES, each </w:t>
            </w:r>
            <w:r w:rsidR="003C4035" w:rsidRPr="003C4035">
              <w:rPr>
                <w:i/>
                <w:iCs/>
              </w:rPr>
              <w:t>BedNightDate</w:t>
            </w:r>
            <w:r w:rsidRPr="00DE4A2E">
              <w:t xml:space="preserve"> associated with the enrollment between 10/1/2012 and </w:t>
            </w:r>
            <w:r w:rsidRPr="00DE4A2E">
              <w:rPr>
                <w:u w:val="single"/>
              </w:rPr>
              <w:t>ReportEnd</w:t>
            </w:r>
            <w:r w:rsidRPr="00DE4A2E">
              <w:t xml:space="preserve"> </w:t>
            </w:r>
          </w:p>
          <w:p w14:paraId="05D950A3" w14:textId="0A7B3651" w:rsidR="00C9510B" w:rsidRPr="00DE4A2E" w:rsidRDefault="00C9510B" w:rsidP="00DE4A2E">
            <w:pPr>
              <w:pStyle w:val="ListParagraph"/>
              <w:ind w:left="256" w:hanging="256"/>
            </w:pPr>
            <w:r w:rsidRPr="00DE4A2E">
              <w:t xml:space="preserve">For all other tlsa_HHID enrollments, the </w:t>
            </w:r>
            <w:r w:rsidRPr="007B5290">
              <w:rPr>
                <w:b/>
              </w:rPr>
              <w:t>EntryDate</w:t>
            </w:r>
            <w:r w:rsidRPr="00DE4A2E">
              <w:t xml:space="preserve"> </w:t>
            </w:r>
          </w:p>
        </w:tc>
      </w:tr>
      <w:tr w:rsidR="00C9510B" w14:paraId="1C809C1E" w14:textId="77777777" w:rsidTr="00DE4A2E">
        <w:trPr>
          <w:cantSplit/>
          <w:trHeight w:val="216"/>
        </w:trPr>
        <w:tc>
          <w:tcPr>
            <w:tcW w:w="1795" w:type="dxa"/>
          </w:tcPr>
          <w:p w14:paraId="04167B88" w14:textId="77777777" w:rsidR="00C9510B" w:rsidRDefault="00C9510B" w:rsidP="007B5290">
            <w:pPr>
              <w:pStyle w:val="NoSpacing"/>
              <w:ind w:left="54"/>
              <w:rPr>
                <w:b/>
              </w:rPr>
            </w:pPr>
            <w:r>
              <w:rPr>
                <w:b/>
              </w:rPr>
              <w:t>EndDate</w:t>
            </w:r>
          </w:p>
        </w:tc>
        <w:tc>
          <w:tcPr>
            <w:tcW w:w="7560" w:type="dxa"/>
          </w:tcPr>
          <w:p w14:paraId="2CCDBC7C" w14:textId="01B3D31B" w:rsidR="007B0E6B" w:rsidRPr="008705FF" w:rsidRDefault="007B0E6B" w:rsidP="007B0E6B">
            <w:pPr>
              <w:pStyle w:val="ListParagraph"/>
              <w:ind w:left="256" w:hanging="256"/>
            </w:pPr>
            <w:r w:rsidRPr="008705FF">
              <w:t xml:space="preserve">For tlsa_HHID </w:t>
            </w:r>
            <w:r w:rsidRPr="008705FF">
              <w:rPr>
                <w:b/>
                <w:bCs/>
              </w:rPr>
              <w:t>EnrollmentID</w:t>
            </w:r>
            <w:r w:rsidRPr="008705FF">
              <w:t xml:space="preserve">s in night-by-night ES, </w:t>
            </w:r>
            <w:r>
              <w:t>the earlier of [</w:t>
            </w:r>
            <w:r w:rsidRPr="00DE4A2E">
              <w:rPr>
                <w:b/>
                <w:bCs/>
              </w:rPr>
              <w:t>StartDate</w:t>
            </w:r>
            <w:r>
              <w:t xml:space="preserve"> </w:t>
            </w:r>
            <w:r w:rsidRPr="008705FF">
              <w:rPr>
                <w:bCs/>
              </w:rPr>
              <w:t xml:space="preserve">+ 6 days] or </w:t>
            </w:r>
            <w:r w:rsidRPr="008705FF">
              <w:rPr>
                <w:bCs/>
                <w:u w:val="single"/>
              </w:rPr>
              <w:t>ReportEnd</w:t>
            </w:r>
          </w:p>
          <w:p w14:paraId="3432D0CA" w14:textId="7BF96A48" w:rsidR="00C9510B" w:rsidRPr="00DE4A2E" w:rsidRDefault="007B0E6B" w:rsidP="00DE4A2E">
            <w:pPr>
              <w:pStyle w:val="ListParagraph"/>
              <w:ind w:left="256" w:hanging="270"/>
              <w:rPr>
                <w:bCs/>
              </w:rPr>
            </w:pPr>
            <w:r w:rsidRPr="008705FF">
              <w:t xml:space="preserve">For all other tlsa_HHID enrollments, the </w:t>
            </w:r>
            <w:r>
              <w:rPr>
                <w:bCs/>
              </w:rPr>
              <w:t>earlier</w:t>
            </w:r>
            <w:r w:rsidRPr="00DE4A2E">
              <w:rPr>
                <w:bCs/>
              </w:rPr>
              <w:t xml:space="preserve"> non-</w:t>
            </w:r>
            <w:r w:rsidR="00143E83">
              <w:rPr>
                <w:bCs/>
              </w:rPr>
              <w:t>NULL</w:t>
            </w:r>
            <w:r w:rsidRPr="00DE4A2E">
              <w:rPr>
                <w:bCs/>
              </w:rPr>
              <w:t xml:space="preserve"> of [</w:t>
            </w:r>
            <w:r w:rsidRPr="007B5290">
              <w:rPr>
                <w:b/>
              </w:rPr>
              <w:t>ExitDate</w:t>
            </w:r>
            <w:r w:rsidRPr="00DE4A2E">
              <w:rPr>
                <w:bCs/>
              </w:rPr>
              <w:t xml:space="preserve"> + 6 days] or </w:t>
            </w:r>
            <w:r w:rsidRPr="00DE4A2E">
              <w:rPr>
                <w:bCs/>
                <w:u w:val="single"/>
              </w:rPr>
              <w:t>ReportEnd</w:t>
            </w:r>
            <w:r>
              <w:rPr>
                <w:b/>
              </w:rPr>
              <w:t xml:space="preserve"> </w:t>
            </w:r>
          </w:p>
        </w:tc>
      </w:tr>
    </w:tbl>
    <w:p w14:paraId="17F36227" w14:textId="77777777" w:rsidR="00C9510B" w:rsidRDefault="00C9510B"/>
    <w:tbl>
      <w:tblPr>
        <w:tblStyle w:val="TableGrid"/>
        <w:tblW w:w="9355" w:type="dxa"/>
        <w:tblLook w:val="04A0" w:firstRow="1" w:lastRow="0" w:firstColumn="1" w:lastColumn="0" w:noHBand="0" w:noVBand="1"/>
      </w:tblPr>
      <w:tblGrid>
        <w:gridCol w:w="9355"/>
      </w:tblGrid>
      <w:tr w:rsidR="007F4432" w:rsidRPr="005F4836" w14:paraId="73259748" w14:textId="77777777" w:rsidTr="00572228">
        <w:trPr>
          <w:cantSplit/>
          <w:trHeight w:val="216"/>
        </w:trPr>
        <w:tc>
          <w:tcPr>
            <w:tcW w:w="9355" w:type="dxa"/>
            <w:shd w:val="clear" w:color="auto" w:fill="76923C" w:themeFill="accent3" w:themeFillShade="BF"/>
          </w:tcPr>
          <w:p w14:paraId="02257C7E" w14:textId="5194AD99" w:rsidR="007F4432" w:rsidRPr="005F4836" w:rsidRDefault="00F6042F" w:rsidP="00572228">
            <w:pPr>
              <w:pStyle w:val="NoSpacing"/>
              <w:rPr>
                <w:b/>
                <w:bCs/>
                <w:color w:val="FFFFFF" w:themeColor="background1"/>
              </w:rPr>
            </w:pPr>
            <w:r>
              <w:rPr>
                <w:b/>
                <w:bCs/>
                <w:color w:val="FFFFFF" w:themeColor="background1"/>
              </w:rPr>
              <w:t>tlsa_Household</w:t>
            </w:r>
          </w:p>
        </w:tc>
      </w:tr>
      <w:tr w:rsidR="00933F67" w14:paraId="6747D384" w14:textId="77777777" w:rsidTr="00572228">
        <w:trPr>
          <w:cantSplit/>
          <w:trHeight w:val="216"/>
        </w:trPr>
        <w:tc>
          <w:tcPr>
            <w:tcW w:w="9355" w:type="dxa"/>
          </w:tcPr>
          <w:p w14:paraId="68498387" w14:textId="33363450" w:rsidR="00933F67" w:rsidRDefault="00933F67" w:rsidP="00572228">
            <w:pPr>
              <w:pStyle w:val="NoSpacing"/>
              <w:ind w:left="54"/>
              <w:rPr>
                <w:b/>
              </w:rPr>
            </w:pPr>
            <w:r>
              <w:rPr>
                <w:b/>
              </w:rPr>
              <w:t>LastInactive</w:t>
            </w:r>
          </w:p>
        </w:tc>
      </w:tr>
    </w:tbl>
    <w:p w14:paraId="30702F2E" w14:textId="77777777" w:rsidR="007F4432" w:rsidRDefault="007F4432" w:rsidP="0088191A">
      <w:pPr>
        <w:pStyle w:val="Heading3"/>
      </w:pPr>
      <w:r>
        <w:t>Logic</w:t>
      </w:r>
    </w:p>
    <w:p w14:paraId="5ACECC4E" w14:textId="77777777" w:rsidR="007F4432" w:rsidRPr="0092505D" w:rsidRDefault="007F4432" w:rsidP="007F4432">
      <w:r w:rsidRPr="0092505D">
        <w:rPr>
          <w:b/>
        </w:rPr>
        <w:t>LastInactive</w:t>
      </w:r>
      <w:r w:rsidRPr="0092505D">
        <w:t xml:space="preserve"> is the later of 9/30/2012 and the most recent date where:</w:t>
      </w:r>
    </w:p>
    <w:p w14:paraId="4A80A8F2" w14:textId="4A38699B" w:rsidR="007F4432" w:rsidRPr="0092505D" w:rsidRDefault="007F4432" w:rsidP="0030608E">
      <w:pPr>
        <w:pStyle w:val="ListParagraph"/>
        <w:numPr>
          <w:ilvl w:val="0"/>
          <w:numId w:val="14"/>
        </w:numPr>
      </w:pPr>
      <w:r w:rsidRPr="0092505D">
        <w:t xml:space="preserve">[Date] &lt; </w:t>
      </w:r>
      <w:r w:rsidR="00F6042F">
        <w:t>tlsa_Household</w:t>
      </w:r>
      <w:r w:rsidRPr="0092505D">
        <w:t>.</w:t>
      </w:r>
      <w:r w:rsidRPr="0092505D">
        <w:rPr>
          <w:b/>
        </w:rPr>
        <w:t>FirstEntry</w:t>
      </w:r>
    </w:p>
    <w:p w14:paraId="44DE393C" w14:textId="75DC1459" w:rsidR="007F4432" w:rsidRPr="00FA1DE4" w:rsidRDefault="007F4432" w:rsidP="0030608E">
      <w:pPr>
        <w:pStyle w:val="ListParagraph"/>
        <w:numPr>
          <w:ilvl w:val="0"/>
          <w:numId w:val="14"/>
        </w:numPr>
      </w:pPr>
      <w:r w:rsidRPr="0092505D">
        <w:t>[Date] is not between a</w:t>
      </w:r>
      <w:r w:rsidR="00563F0A">
        <w:t xml:space="preserve"> </w:t>
      </w:r>
      <w:r w:rsidR="003C4035" w:rsidRPr="003C4035">
        <w:rPr>
          <w:i/>
        </w:rPr>
        <w:t>BedNightDate</w:t>
      </w:r>
      <w:r w:rsidRPr="0092505D">
        <w:t xml:space="preserve"> and (</w:t>
      </w:r>
      <w:r w:rsidR="003C4035" w:rsidRPr="003C4035">
        <w:rPr>
          <w:i/>
        </w:rPr>
        <w:t>BedNightDate</w:t>
      </w:r>
      <w:r w:rsidRPr="0092505D">
        <w:t xml:space="preserve"> + 6 days)</w:t>
      </w:r>
      <w:r w:rsidR="00563F0A">
        <w:t xml:space="preserve"> for any enrollment </w:t>
      </w:r>
      <w:r w:rsidR="00A966B9">
        <w:t>– active or inactive -- in</w:t>
      </w:r>
      <w:r w:rsidR="00563F0A">
        <w:t xml:space="preserve"> tlsa_HHID </w:t>
      </w:r>
      <w:r w:rsidR="00A966B9">
        <w:t xml:space="preserve">where </w:t>
      </w:r>
      <w:r w:rsidR="00A966B9">
        <w:rPr>
          <w:b/>
          <w:bCs/>
        </w:rPr>
        <w:t>Active</w:t>
      </w:r>
      <w:r w:rsidR="00563F0A" w:rsidRPr="00DE4A2E">
        <w:rPr>
          <w:b/>
          <w:bCs/>
        </w:rPr>
        <w:t>HHType</w:t>
      </w:r>
      <w:r w:rsidR="00563F0A">
        <w:t xml:space="preserve"> = tlsa_Household.</w:t>
      </w:r>
      <w:r w:rsidR="00563F0A" w:rsidRPr="00DE4A2E">
        <w:rPr>
          <w:b/>
          <w:bCs/>
        </w:rPr>
        <w:t>HHType</w:t>
      </w:r>
    </w:p>
    <w:p w14:paraId="17059A63" w14:textId="74DF9B80" w:rsidR="0056667F" w:rsidRPr="00F2045D" w:rsidRDefault="000378AE" w:rsidP="0030608E">
      <w:pPr>
        <w:pStyle w:val="ListParagraph"/>
        <w:numPr>
          <w:ilvl w:val="1"/>
          <w:numId w:val="14"/>
        </w:numPr>
      </w:pPr>
      <w:r w:rsidRPr="00FA1DE4">
        <w:t xml:space="preserve">Note that a </w:t>
      </w:r>
      <w:r w:rsidRPr="00FA1DE4">
        <w:rPr>
          <w:i/>
          <w:iCs/>
        </w:rPr>
        <w:t>BedNightDate</w:t>
      </w:r>
      <w:r w:rsidRPr="00FA1DE4">
        <w:t xml:space="preserve"> must be valid – i.e., &gt;= </w:t>
      </w:r>
      <w:r w:rsidRPr="00F2045D">
        <w:rPr>
          <w:b/>
          <w:bCs/>
        </w:rPr>
        <w:t>EntryDate</w:t>
      </w:r>
      <w:r w:rsidRPr="00FA1DE4">
        <w:t xml:space="preserve"> for the associated enrollment</w:t>
      </w:r>
      <w:r w:rsidR="00F2045D" w:rsidRPr="00FA1DE4">
        <w:t xml:space="preserve"> and &lt; </w:t>
      </w:r>
      <w:r w:rsidR="00F2045D" w:rsidRPr="00F2045D">
        <w:rPr>
          <w:b/>
          <w:bCs/>
        </w:rPr>
        <w:t>ExitDate</w:t>
      </w:r>
      <w:r w:rsidR="00F2045D" w:rsidRPr="00FA1DE4">
        <w:t xml:space="preserve"> if there is one</w:t>
      </w:r>
      <w:r w:rsidR="00F2045D">
        <w:t xml:space="preserve"> – in order to be relevant</w:t>
      </w:r>
      <w:r w:rsidR="00FA1DE4">
        <w:t>.</w:t>
      </w:r>
      <w:r w:rsidR="005A642F">
        <w:t xml:space="preserve"> </w:t>
      </w:r>
      <w:r w:rsidR="005A5687">
        <w:t xml:space="preserve">In systems that allow the creation of invalid bed night data, </w:t>
      </w:r>
      <w:r w:rsidR="005A38F9">
        <w:t>report code must exclude those records.</w:t>
      </w:r>
    </w:p>
    <w:p w14:paraId="1C468D2A" w14:textId="1BA68AE6" w:rsidR="007F4432" w:rsidRPr="0092505D" w:rsidRDefault="007F4432" w:rsidP="0030608E">
      <w:pPr>
        <w:pStyle w:val="ListParagraph"/>
        <w:numPr>
          <w:ilvl w:val="0"/>
          <w:numId w:val="14"/>
        </w:numPr>
      </w:pPr>
      <w:r w:rsidRPr="0092505D">
        <w:t xml:space="preserve">[Date] is not between a </w:t>
      </w:r>
      <w:r w:rsidR="00563F0A">
        <w:t>tlsa_HHID</w:t>
      </w:r>
      <w:r w:rsidRPr="0092505D">
        <w:t>.</w:t>
      </w:r>
      <w:r w:rsidRPr="0092505D">
        <w:rPr>
          <w:b/>
        </w:rPr>
        <w:t>EntryDate</w:t>
      </w:r>
      <w:r w:rsidRPr="0092505D">
        <w:t xml:space="preserve"> </w:t>
      </w:r>
      <w:r w:rsidR="00563F0A" w:rsidRPr="0092505D">
        <w:t>and the associated (</w:t>
      </w:r>
      <w:r w:rsidR="00563F0A" w:rsidRPr="0092505D">
        <w:rPr>
          <w:b/>
        </w:rPr>
        <w:t>ExitDate</w:t>
      </w:r>
      <w:r w:rsidR="00563F0A" w:rsidRPr="0092505D">
        <w:t xml:space="preserve"> + 6 days)</w:t>
      </w:r>
      <w:r w:rsidR="00563F0A">
        <w:t xml:space="preserve"> for </w:t>
      </w:r>
      <w:r w:rsidR="00A966B9">
        <w:t xml:space="preserve">any enrollment – active or inactive -- in tlsa_HHID where </w:t>
      </w:r>
      <w:r w:rsidR="00A966B9">
        <w:rPr>
          <w:b/>
          <w:bCs/>
        </w:rPr>
        <w:t>Active</w:t>
      </w:r>
      <w:r w:rsidR="00A966B9" w:rsidRPr="00DE4A2E">
        <w:rPr>
          <w:b/>
          <w:bCs/>
        </w:rPr>
        <w:t>HHType</w:t>
      </w:r>
      <w:r w:rsidR="00A966B9">
        <w:t xml:space="preserve"> = tlsa_Household.</w:t>
      </w:r>
      <w:r w:rsidR="00A966B9" w:rsidRPr="00DE4A2E">
        <w:rPr>
          <w:b/>
          <w:bCs/>
        </w:rPr>
        <w:t>HHType</w:t>
      </w:r>
    </w:p>
    <w:p w14:paraId="59A239FB" w14:textId="02ECC2CF" w:rsidR="007F4432" w:rsidRDefault="007F4432" w:rsidP="0088191A">
      <w:pPr>
        <w:pStyle w:val="Heading2"/>
      </w:pPr>
      <w:bookmarkStart w:id="484" w:name="_Toc37849791"/>
      <w:bookmarkStart w:id="485" w:name="_Toc79153972"/>
      <w:r>
        <w:t>Get Dates of Other System Use (sys_Time)</w:t>
      </w:r>
      <w:bookmarkEnd w:id="484"/>
      <w:bookmarkEnd w:id="485"/>
    </w:p>
    <w:p w14:paraId="4FFA26B0" w14:textId="2145351C" w:rsidR="00B165DB" w:rsidRPr="007B5290" w:rsidRDefault="00B165DB" w:rsidP="00DE4A2E">
      <w:pPr>
        <w:jc w:val="center"/>
      </w:pPr>
      <w:r>
        <w:rPr>
          <w:rFonts w:ascii="Times New Roman" w:hAnsi="Times New Roman" w:cs="Times New Roman"/>
          <w:noProof/>
          <w:sz w:val="24"/>
          <w:szCs w:val="24"/>
        </w:rPr>
        <mc:AlternateContent>
          <mc:Choice Requires="wpg">
            <w:drawing>
              <wp:inline distT="0" distB="0" distL="0" distR="0" wp14:anchorId="05025152" wp14:editId="180A68AE">
                <wp:extent cx="3465195" cy="1371600"/>
                <wp:effectExtent l="0" t="0" r="20955" b="19050"/>
                <wp:docPr id="74485959" name="Group 744859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65195" cy="1371600"/>
                          <a:chOff x="1113388" y="1129183"/>
                          <a:chExt cx="34654" cy="13716"/>
                        </a:xfrm>
                      </wpg:grpSpPr>
                      <wps:wsp>
                        <wps:cNvPr id="74485960" name="AutoShape 448"/>
                        <wps:cNvSpPr>
                          <a:spLocks noChangeArrowheads="1"/>
                        </wps:cNvSpPr>
                        <wps:spPr bwMode="auto">
                          <a:xfrm>
                            <a:off x="1113388" y="1134786"/>
                            <a:ext cx="12802"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44F673EE" w14:textId="77777777" w:rsidR="00004824" w:rsidRDefault="00004824" w:rsidP="00B165DB">
                              <w:pPr>
                                <w:pStyle w:val="Style3"/>
                              </w:pPr>
                              <w:r>
                                <w:t>tlsa_HHID</w:t>
                              </w:r>
                            </w:p>
                          </w:txbxContent>
                        </wps:txbx>
                        <wps:bodyPr rot="0" vert="horz" wrap="square" lIns="0" tIns="0" rIns="0" bIns="0" anchor="ctr" anchorCtr="0" upright="1">
                          <a:noAutofit/>
                        </wps:bodyPr>
                      </wps:wsp>
                      <wps:wsp>
                        <wps:cNvPr id="74485961" name="AutoShape 390"/>
                        <wps:cNvSpPr>
                          <a:spLocks noChangeArrowheads="1"/>
                        </wps:cNvSpPr>
                        <wps:spPr bwMode="auto">
                          <a:xfrm>
                            <a:off x="1113388" y="1130740"/>
                            <a:ext cx="12802"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3DCA53B1" w14:textId="77777777" w:rsidR="00004824" w:rsidRDefault="00004824" w:rsidP="00B165DB">
                              <w:pPr>
                                <w:pStyle w:val="Style3"/>
                              </w:pPr>
                              <w:r>
                                <w:t>tlsa_Household</w:t>
                              </w:r>
                            </w:p>
                          </w:txbxContent>
                        </wps:txbx>
                        <wps:bodyPr rot="0" vert="horz" wrap="square" lIns="0" tIns="0" rIns="0" bIns="0" anchor="ctr" anchorCtr="0" upright="1">
                          <a:noAutofit/>
                        </wps:bodyPr>
                      </wps:wsp>
                      <wps:wsp>
                        <wps:cNvPr id="74485962" name="Flowchart: Internal Storage 63"/>
                        <wps:cNvSpPr>
                          <a:spLocks noChangeArrowheads="1"/>
                        </wps:cNvSpPr>
                        <wps:spPr bwMode="auto">
                          <a:xfrm>
                            <a:off x="1135241" y="1134669"/>
                            <a:ext cx="12801" cy="2744"/>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15F98C2A" w14:textId="77777777" w:rsidR="00004824" w:rsidRDefault="00004824" w:rsidP="00B165DB">
                              <w:pPr>
                                <w:pStyle w:val="Style3"/>
                              </w:pPr>
                              <w:r>
                                <w:t>sys_Time</w:t>
                              </w:r>
                            </w:p>
                          </w:txbxContent>
                        </wps:txbx>
                        <wps:bodyPr rot="0" vert="horz" wrap="square" lIns="0" tIns="0" rIns="0" bIns="0" anchor="ctr" anchorCtr="0" upright="1">
                          <a:noAutofit/>
                        </wps:bodyPr>
                      </wps:wsp>
                      <wps:wsp>
                        <wps:cNvPr id="74485963" name="AutoShape 96"/>
                        <wps:cNvCnPr>
                          <a:cxnSpLocks noChangeShapeType="1"/>
                          <a:stCxn id="74485965" idx="1"/>
                          <a:endCxn id="74485962" idx="1"/>
                        </wps:cNvCnPr>
                        <wps:spPr bwMode="auto">
                          <a:xfrm>
                            <a:off x="1127440" y="1136041"/>
                            <a:ext cx="7801" cy="0"/>
                          </a:xfrm>
                          <a:prstGeom prst="straightConnector1">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74485964" name="AutoShape 448"/>
                        <wps:cNvSpPr>
                          <a:spLocks noChangeArrowheads="1"/>
                        </wps:cNvSpPr>
                        <wps:spPr bwMode="auto">
                          <a:xfrm>
                            <a:off x="1113388" y="1138944"/>
                            <a:ext cx="12802" cy="2744"/>
                          </a:xfrm>
                          <a:prstGeom prst="flowChartMagneticDisk">
                            <a:avLst/>
                          </a:prstGeom>
                          <a:solidFill>
                            <a:srgbClr val="DFEBF7"/>
                          </a:solidFill>
                          <a:ln w="6350">
                            <a:solidFill>
                              <a:srgbClr val="5B9BD5"/>
                            </a:solidFill>
                            <a:round/>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2182D916" w14:textId="77777777" w:rsidR="00004824" w:rsidRDefault="00004824" w:rsidP="00B165DB">
                              <w:pPr>
                                <w:pStyle w:val="Style3"/>
                              </w:pPr>
                              <w:r>
                                <w:t>hmis_Services</w:t>
                              </w:r>
                            </w:p>
                          </w:txbxContent>
                        </wps:txbx>
                        <wps:bodyPr rot="0" vert="horz" wrap="square" lIns="0" tIns="0" rIns="0" bIns="0" anchor="ctr" anchorCtr="0" upright="1">
                          <a:noAutofit/>
                        </wps:bodyPr>
                      </wps:wsp>
                      <wps:wsp>
                        <wps:cNvPr id="74485965" name="AutoShape 382"/>
                        <wps:cNvSpPr>
                          <a:spLocks/>
                        </wps:cNvSpPr>
                        <wps:spPr bwMode="auto">
                          <a:xfrm flipH="1" flipV="1">
                            <a:off x="1124939" y="1129183"/>
                            <a:ext cx="2501" cy="13716"/>
                          </a:xfrm>
                          <a:prstGeom prst="leftBracket">
                            <a:avLst>
                              <a:gd name="adj" fmla="val 45702"/>
                            </a:avLst>
                          </a:prstGeom>
                          <a:noFill/>
                          <a:ln w="6350">
                            <a:solidFill>
                              <a:schemeClr val="dk1">
                                <a:lumMod val="0"/>
                                <a:lumOff val="0"/>
                              </a:schemeClr>
                            </a:solidFill>
                            <a:round/>
                            <a:headEnd/>
                            <a:tailEnd/>
                          </a:ln>
                          <a:effectLst/>
                          <a:extLst>
                            <a:ext uri="{909E8E84-426E-40DD-AFC4-6F175D3DCCD1}">
                              <a14:hiddenFill xmlns:a14="http://schemas.microsoft.com/office/drawing/2010/main">
                                <a:solidFill>
                                  <a:srgbClr val="5B9BD5"/>
                                </a:solid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g:wgp>
                  </a:graphicData>
                </a:graphic>
              </wp:inline>
            </w:drawing>
          </mc:Choice>
          <mc:Fallback>
            <w:pict>
              <v:group w14:anchorId="05025152" id="Group 74485959" o:spid="_x0000_s1364" style="width:272.85pt;height:108pt;mso-position-horizontal-relative:char;mso-position-vertical-relative:line" coordorigin="11133,11291" coordsize="346,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">
                <v:shape id="AutoShape 448" o:spid="_x0000_s1365" type="#_x0000_t113" style="position:absolute;left:11133;top:11347;width:128;height: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" fillcolor="#ebd7e1" strokecolor="#c285a3" strokeweight=".5pt">
                  <v:shadow color="black" opacity="0" offset="0,0"/>
                  <v:textbox inset="0,0,0,0">
                    <w:txbxContent>
                      <w:p w14:paraId="44F673EE" w14:textId="77777777" w:rsidR="00004824" w:rsidRDefault="00004824" w:rsidP="00B165DB">
                        <w:pPr>
                          <w:pStyle w:val="Style3"/>
                        </w:pPr>
                        <w:r>
                          <w:t>tlsa_HHID</w:t>
                        </w:r>
                      </w:p>
                    </w:txbxContent>
                  </v:textbox>
                </v:shape>
                <v:shape id="AutoShape 390" o:spid="_x0000_s1366" type="#_x0000_t113" style="position:absolute;left:11133;top:11307;width:128;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" fillcolor="#ebd7e1" strokecolor="#c285a3" strokeweight=".5pt">
                  <v:shadow color="black" opacity="0" offset="0,0"/>
                  <v:textbox inset="0,0,0,0">
                    <w:txbxContent>
                      <w:p w14:paraId="3DCA53B1" w14:textId="77777777" w:rsidR="00004824" w:rsidRDefault="00004824" w:rsidP="00B165DB">
                        <w:pPr>
                          <w:pStyle w:val="Style3"/>
                        </w:pPr>
                        <w:r>
                          <w:t>tlsa_Household</w:t>
                        </w:r>
                      </w:p>
                    </w:txbxContent>
                  </v:textbox>
                </v:shape>
                <v:shape id="Flowchart: Internal Storage 63" o:spid="_x0000_s1367" type="#_x0000_t113" style="position:absolute;left:11352;top:11346;width:128;height: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" fillcolor="#ebd7e1" strokecolor="#c285a3" strokeweight=".5pt">
                  <v:shadow color="black" opacity="0" offset="0,0"/>
                  <v:textbox inset="0,0,0,0">
                    <w:txbxContent>
                      <w:p w14:paraId="15F98C2A" w14:textId="77777777" w:rsidR="00004824" w:rsidRDefault="00004824" w:rsidP="00B165DB">
                        <w:pPr>
                          <w:pStyle w:val="Style3"/>
                        </w:pPr>
                        <w:r>
                          <w:t>sys_Time</w:t>
                        </w:r>
                      </w:p>
                    </w:txbxContent>
                  </v:textbox>
                </v:shape>
                <v:shape id="AutoShape 96" o:spid="_x0000_s1368" type="#_x0000_t32" style="position:absolute;left:11274;top:11360;width: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" strokecolor="black [0]" strokeweight=".5pt">
                  <v:stroke endarrow="block"/>
                  <v:shadow color="black [0]"/>
                </v:shape>
                <v:shape id="AutoShape 448" o:spid="_x0000_s1369" type="#_x0000_t132" style="position:absolute;left:11133;top:11389;width:128;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" fillcolor="#dfebf7" strokecolor="#5b9bd5" strokeweight=".5pt">
                  <v:shadow color="black" opacity="0" offset="0,0"/>
                  <v:textbox inset="0,0,0,0">
                    <w:txbxContent>
                      <w:p w14:paraId="2182D916" w14:textId="77777777" w:rsidR="00004824" w:rsidRDefault="00004824" w:rsidP="00B165DB">
                        <w:pPr>
                          <w:pStyle w:val="Style3"/>
                        </w:pPr>
                        <w:r>
                          <w:t>hmis_Services</w:t>
                        </w:r>
                      </w:p>
                    </w:txbxContent>
                  </v:textbox>
                </v:shape>
                <v:shape id="AutoShape 382" o:spid="_x0000_s1370" type="#_x0000_t85" style="position:absolute;left:11249;top:11291;width:25;height:137;flip:x 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" fillcolor="#5b9bd5" strokecolor="black [0]" strokeweight=".5pt">
                  <v:shadow color="black [0]"/>
                  <v:textbox inset="2.88pt,2.88pt,2.88pt,2.88pt"/>
                </v:shape>
                <w10:anchorlock/>
              </v:group>
            </w:pict>
          </mc:Fallback>
        </mc:AlternateContent>
      </w:r>
    </w:p>
    <w:p w14:paraId="3F973517" w14:textId="77777777" w:rsidR="007F4432" w:rsidRDefault="007F4432" w:rsidP="0088191A">
      <w:pPr>
        <w:pStyle w:val="Heading3"/>
      </w:pPr>
      <w:r>
        <w:t>Relevant Data</w:t>
      </w:r>
    </w:p>
    <w:p w14:paraId="26DC8434" w14:textId="77777777" w:rsidR="007F4432" w:rsidRPr="00B156B9" w:rsidRDefault="007F4432" w:rsidP="0088191A">
      <w:pPr>
        <w:pStyle w:val="Heading4"/>
      </w:pPr>
      <w:r w:rsidRPr="00B156B9">
        <w:t>Source</w:t>
      </w:r>
    </w:p>
    <w:tbl>
      <w:tblPr>
        <w:tblStyle w:val="TableGrid"/>
        <w:tblW w:w="9355" w:type="dxa"/>
        <w:tblLook w:val="04A0" w:firstRow="1" w:lastRow="0" w:firstColumn="1" w:lastColumn="0" w:noHBand="0" w:noVBand="1"/>
      </w:tblPr>
      <w:tblGrid>
        <w:gridCol w:w="9355"/>
      </w:tblGrid>
      <w:tr w:rsidR="007F4432" w:rsidRPr="009F74F4" w14:paraId="4E89B040" w14:textId="77777777" w:rsidTr="00572228">
        <w:trPr>
          <w:cantSplit/>
          <w:trHeight w:val="216"/>
        </w:trPr>
        <w:tc>
          <w:tcPr>
            <w:tcW w:w="9355" w:type="dxa"/>
            <w:shd w:val="clear" w:color="auto" w:fill="FDE9D9" w:themeFill="accent6" w:themeFillTint="33"/>
          </w:tcPr>
          <w:p w14:paraId="74C8985A" w14:textId="13E43D8B" w:rsidR="007F4432" w:rsidRPr="009F74F4" w:rsidRDefault="00F6042F" w:rsidP="00572228">
            <w:pPr>
              <w:pStyle w:val="NoSpacing"/>
              <w:rPr>
                <w:b/>
                <w:bCs/>
              </w:rPr>
            </w:pPr>
            <w:r>
              <w:rPr>
                <w:b/>
                <w:bCs/>
              </w:rPr>
              <w:t>tlsa_Household</w:t>
            </w:r>
          </w:p>
        </w:tc>
      </w:tr>
      <w:tr w:rsidR="007F4432" w14:paraId="6B109E1B" w14:textId="77777777" w:rsidTr="00572228">
        <w:trPr>
          <w:cantSplit/>
          <w:trHeight w:val="216"/>
        </w:trPr>
        <w:tc>
          <w:tcPr>
            <w:tcW w:w="9355" w:type="dxa"/>
          </w:tcPr>
          <w:p w14:paraId="133B7553" w14:textId="77777777" w:rsidR="007F4432" w:rsidRPr="000D5A2E" w:rsidRDefault="007F4432" w:rsidP="00572228">
            <w:pPr>
              <w:pStyle w:val="NoSpacing"/>
            </w:pPr>
            <w:r w:rsidRPr="000D5A2E">
              <w:t>HoHID</w:t>
            </w:r>
          </w:p>
        </w:tc>
      </w:tr>
      <w:tr w:rsidR="007F4432" w14:paraId="2EA1AFDF" w14:textId="77777777" w:rsidTr="00572228">
        <w:trPr>
          <w:cantSplit/>
          <w:trHeight w:val="216"/>
        </w:trPr>
        <w:tc>
          <w:tcPr>
            <w:tcW w:w="9355" w:type="dxa"/>
          </w:tcPr>
          <w:p w14:paraId="778E7169" w14:textId="77777777" w:rsidR="007F4432" w:rsidRPr="000D5A2E" w:rsidRDefault="007F4432" w:rsidP="00572228">
            <w:pPr>
              <w:pStyle w:val="NoSpacing"/>
            </w:pPr>
            <w:r w:rsidRPr="000D5A2E">
              <w:t>HHType</w:t>
            </w:r>
          </w:p>
        </w:tc>
      </w:tr>
      <w:tr w:rsidR="007F4432" w14:paraId="656795CC" w14:textId="77777777" w:rsidTr="00572228">
        <w:trPr>
          <w:cantSplit/>
          <w:trHeight w:val="216"/>
        </w:trPr>
        <w:tc>
          <w:tcPr>
            <w:tcW w:w="9355" w:type="dxa"/>
          </w:tcPr>
          <w:p w14:paraId="0BE4D90E" w14:textId="77777777" w:rsidR="007F4432" w:rsidRPr="000D5A2E" w:rsidRDefault="007F4432" w:rsidP="00572228">
            <w:pPr>
              <w:pStyle w:val="NoSpacing"/>
            </w:pPr>
            <w:r w:rsidRPr="000D5A2E">
              <w:t>LastInactive</w:t>
            </w:r>
          </w:p>
        </w:tc>
      </w:tr>
      <w:tr w:rsidR="007F4432" w:rsidRPr="009F74F4" w14:paraId="2FBAC61B" w14:textId="77777777" w:rsidTr="00572228">
        <w:trPr>
          <w:cantSplit/>
          <w:trHeight w:val="216"/>
        </w:trPr>
        <w:tc>
          <w:tcPr>
            <w:tcW w:w="9355" w:type="dxa"/>
            <w:shd w:val="clear" w:color="auto" w:fill="FDE9D9" w:themeFill="accent6" w:themeFillTint="33"/>
          </w:tcPr>
          <w:p w14:paraId="51EA974A" w14:textId="1589D0E5" w:rsidR="007F4432" w:rsidRPr="009F74F4" w:rsidRDefault="00563F0A" w:rsidP="00572228">
            <w:pPr>
              <w:pStyle w:val="NoSpacing"/>
              <w:rPr>
                <w:b/>
                <w:bCs/>
              </w:rPr>
            </w:pPr>
            <w:r>
              <w:rPr>
                <w:b/>
                <w:bCs/>
              </w:rPr>
              <w:t>tlsa_HHID</w:t>
            </w:r>
          </w:p>
        </w:tc>
      </w:tr>
      <w:tr w:rsidR="007F4432" w14:paraId="054C1055" w14:textId="77777777" w:rsidTr="00572228">
        <w:trPr>
          <w:cantSplit/>
          <w:trHeight w:val="216"/>
        </w:trPr>
        <w:tc>
          <w:tcPr>
            <w:tcW w:w="9355" w:type="dxa"/>
          </w:tcPr>
          <w:p w14:paraId="2B4EB394" w14:textId="77777777" w:rsidR="007F4432" w:rsidRPr="000D5A2E" w:rsidRDefault="007F4432" w:rsidP="00572228">
            <w:pPr>
              <w:pStyle w:val="NoSpacing"/>
            </w:pPr>
            <w:r w:rsidRPr="000D5A2E">
              <w:t>HoHID</w:t>
            </w:r>
          </w:p>
        </w:tc>
      </w:tr>
      <w:tr w:rsidR="007F4432" w14:paraId="7A4CF70E" w14:textId="77777777" w:rsidTr="00572228">
        <w:trPr>
          <w:cantSplit/>
          <w:trHeight w:val="216"/>
        </w:trPr>
        <w:tc>
          <w:tcPr>
            <w:tcW w:w="9355" w:type="dxa"/>
          </w:tcPr>
          <w:p w14:paraId="521B3F01" w14:textId="78C3A909" w:rsidR="007F4432" w:rsidRPr="000D5A2E" w:rsidRDefault="003F6DFF" w:rsidP="00572228">
            <w:pPr>
              <w:pStyle w:val="NoSpacing"/>
            </w:pPr>
            <w:r>
              <w:t>Active</w:t>
            </w:r>
            <w:r w:rsidR="007F4432" w:rsidRPr="000D5A2E">
              <w:t>HHType</w:t>
            </w:r>
          </w:p>
        </w:tc>
      </w:tr>
      <w:tr w:rsidR="007F4432" w14:paraId="4E9FF1CD" w14:textId="77777777" w:rsidTr="00572228">
        <w:trPr>
          <w:cantSplit/>
          <w:trHeight w:val="216"/>
        </w:trPr>
        <w:tc>
          <w:tcPr>
            <w:tcW w:w="9355" w:type="dxa"/>
          </w:tcPr>
          <w:p w14:paraId="75AED14A" w14:textId="77777777" w:rsidR="007F4432" w:rsidRPr="000D5A2E" w:rsidRDefault="007F4432" w:rsidP="00572228">
            <w:pPr>
              <w:pStyle w:val="NoSpacing"/>
            </w:pPr>
            <w:r w:rsidRPr="000D5A2E">
              <w:t>ProjectType</w:t>
            </w:r>
          </w:p>
        </w:tc>
      </w:tr>
      <w:tr w:rsidR="004B1A2F" w14:paraId="496771AD" w14:textId="77777777" w:rsidTr="00572228">
        <w:trPr>
          <w:cantSplit/>
          <w:trHeight w:val="216"/>
        </w:trPr>
        <w:tc>
          <w:tcPr>
            <w:tcW w:w="9355" w:type="dxa"/>
          </w:tcPr>
          <w:p w14:paraId="31133866" w14:textId="0CDCE0BC" w:rsidR="004B1A2F" w:rsidRPr="000D5A2E" w:rsidRDefault="004B1A2F" w:rsidP="00572228">
            <w:pPr>
              <w:pStyle w:val="NoSpacing"/>
            </w:pPr>
            <w:r>
              <w:t>TrackingMethod</w:t>
            </w:r>
          </w:p>
        </w:tc>
      </w:tr>
      <w:tr w:rsidR="007F4432" w14:paraId="13CBF2B3" w14:textId="77777777" w:rsidTr="00572228">
        <w:trPr>
          <w:cantSplit/>
          <w:trHeight w:val="216"/>
        </w:trPr>
        <w:tc>
          <w:tcPr>
            <w:tcW w:w="9355" w:type="dxa"/>
          </w:tcPr>
          <w:p w14:paraId="690C314B" w14:textId="77777777" w:rsidR="007F4432" w:rsidRPr="000D5A2E" w:rsidRDefault="007F4432" w:rsidP="00572228">
            <w:pPr>
              <w:pStyle w:val="NoSpacing"/>
            </w:pPr>
            <w:r w:rsidRPr="000D5A2E">
              <w:t>EntryDate</w:t>
            </w:r>
          </w:p>
        </w:tc>
      </w:tr>
      <w:tr w:rsidR="00B165DB" w14:paraId="0A3D9EE0" w14:textId="77777777" w:rsidTr="00572228">
        <w:trPr>
          <w:cantSplit/>
          <w:trHeight w:val="216"/>
        </w:trPr>
        <w:tc>
          <w:tcPr>
            <w:tcW w:w="9355" w:type="dxa"/>
          </w:tcPr>
          <w:p w14:paraId="60D5EEF9" w14:textId="2463222F" w:rsidR="00B165DB" w:rsidRPr="000D5A2E" w:rsidRDefault="00B165DB" w:rsidP="00572228">
            <w:pPr>
              <w:pStyle w:val="NoSpacing"/>
            </w:pPr>
            <w:r>
              <w:t>MoveInDate</w:t>
            </w:r>
          </w:p>
        </w:tc>
      </w:tr>
      <w:tr w:rsidR="007F4432" w14:paraId="025B88D5" w14:textId="77777777" w:rsidTr="00572228">
        <w:trPr>
          <w:cantSplit/>
          <w:trHeight w:val="216"/>
        </w:trPr>
        <w:tc>
          <w:tcPr>
            <w:tcW w:w="9355" w:type="dxa"/>
          </w:tcPr>
          <w:p w14:paraId="122A7873" w14:textId="77777777" w:rsidR="007F4432" w:rsidRPr="000D5A2E" w:rsidRDefault="007F4432" w:rsidP="00572228">
            <w:pPr>
              <w:pStyle w:val="NoSpacing"/>
            </w:pPr>
            <w:r w:rsidRPr="000D5A2E">
              <w:t xml:space="preserve">ExitDate </w:t>
            </w:r>
          </w:p>
        </w:tc>
      </w:tr>
      <w:tr w:rsidR="007F4432" w14:paraId="7CD26B9D" w14:textId="77777777" w:rsidTr="00572228">
        <w:trPr>
          <w:cantSplit/>
          <w:trHeight w:val="216"/>
        </w:trPr>
        <w:tc>
          <w:tcPr>
            <w:tcW w:w="9355" w:type="dxa"/>
            <w:shd w:val="clear" w:color="auto" w:fill="EEECE1" w:themeFill="background2"/>
          </w:tcPr>
          <w:p w14:paraId="0C9CF793" w14:textId="77777777" w:rsidR="007F4432" w:rsidRPr="00D43899" w:rsidRDefault="007F4432" w:rsidP="00572228">
            <w:pPr>
              <w:pStyle w:val="NoSpacing"/>
              <w:rPr>
                <w:b/>
              </w:rPr>
            </w:pPr>
            <w:r w:rsidRPr="005F4836">
              <w:rPr>
                <w:b/>
                <w:bCs/>
              </w:rPr>
              <w:t>hmis_Services</w:t>
            </w:r>
          </w:p>
        </w:tc>
      </w:tr>
      <w:tr w:rsidR="007F4432" w14:paraId="0FBCA8F4" w14:textId="77777777" w:rsidTr="00572228">
        <w:trPr>
          <w:cantSplit/>
          <w:trHeight w:val="216"/>
        </w:trPr>
        <w:tc>
          <w:tcPr>
            <w:tcW w:w="9355" w:type="dxa"/>
          </w:tcPr>
          <w:p w14:paraId="2F77531F" w14:textId="77777777" w:rsidR="007F4432" w:rsidRPr="002F4960" w:rsidRDefault="007F4432" w:rsidP="00572228">
            <w:pPr>
              <w:pStyle w:val="NoSpacing"/>
              <w:rPr>
                <w:b/>
              </w:rPr>
            </w:pPr>
            <w:r w:rsidRPr="000D5A2E">
              <w:t>EnrollmentID</w:t>
            </w:r>
          </w:p>
        </w:tc>
      </w:tr>
      <w:tr w:rsidR="007F4432" w14:paraId="456DE122" w14:textId="77777777" w:rsidTr="00572228">
        <w:trPr>
          <w:cantSplit/>
          <w:trHeight w:val="216"/>
        </w:trPr>
        <w:tc>
          <w:tcPr>
            <w:tcW w:w="9355" w:type="dxa"/>
          </w:tcPr>
          <w:p w14:paraId="53AA4034" w14:textId="6E1845F7" w:rsidR="007F4432" w:rsidRPr="002F4960" w:rsidRDefault="003C4035" w:rsidP="00572228">
            <w:pPr>
              <w:pStyle w:val="NoSpacing"/>
              <w:rPr>
                <w:b/>
              </w:rPr>
            </w:pPr>
            <w:r w:rsidRPr="003C4035">
              <w:rPr>
                <w:i/>
              </w:rPr>
              <w:t>BedNightDate</w:t>
            </w:r>
            <w:r w:rsidR="007F4432">
              <w:t xml:space="preserve"> (</w:t>
            </w:r>
            <w:r w:rsidR="007F4432" w:rsidRPr="00DE4A2E">
              <w:rPr>
                <w:i/>
                <w:iCs/>
              </w:rPr>
              <w:t>DateProvided</w:t>
            </w:r>
            <w:r w:rsidR="007F4432">
              <w:t xml:space="preserve"> where </w:t>
            </w:r>
            <w:r w:rsidR="007F4432" w:rsidRPr="00DE4A2E">
              <w:rPr>
                <w:i/>
                <w:iCs/>
              </w:rPr>
              <w:t>RecordType</w:t>
            </w:r>
            <w:r w:rsidR="007F4432">
              <w:t xml:space="preserve"> = 200)</w:t>
            </w:r>
          </w:p>
        </w:tc>
      </w:tr>
    </w:tbl>
    <w:p w14:paraId="2362B1D1" w14:textId="77777777" w:rsidR="007F4432" w:rsidRPr="00B156B9" w:rsidRDefault="007F4432" w:rsidP="0088191A">
      <w:pPr>
        <w:pStyle w:val="Heading4"/>
      </w:pPr>
      <w:r w:rsidRPr="00B156B9">
        <w:t>Target</w:t>
      </w:r>
    </w:p>
    <w:p w14:paraId="1C4C57F3" w14:textId="5185C91B" w:rsidR="007F4432" w:rsidRPr="00907D46" w:rsidRDefault="007F4432" w:rsidP="007F4432">
      <w:r>
        <w:t xml:space="preserve">See </w:t>
      </w:r>
      <w:r>
        <w:rPr>
          <w:rFonts w:cs="Open Sans"/>
        </w:rPr>
        <w:t xml:space="preserve">section </w:t>
      </w:r>
      <w:hyperlink w:anchor="_Dates_Housed_in_1" w:history="1">
        <w:r w:rsidR="008E00C1">
          <w:rPr>
            <w:rStyle w:val="Hyperlink"/>
          </w:rPr>
          <w:t>6.</w:t>
        </w:r>
        <w:r w:rsidR="00B165DB">
          <w:rPr>
            <w:rStyle w:val="Hyperlink"/>
          </w:rPr>
          <w:t>11 Dates Housed in PSH or RRH</w:t>
        </w:r>
      </w:hyperlink>
      <w:r>
        <w:t xml:space="preserve"> for column descriptions.</w:t>
      </w:r>
    </w:p>
    <w:tbl>
      <w:tblPr>
        <w:tblStyle w:val="TableGrid"/>
        <w:tblW w:w="9355" w:type="dxa"/>
        <w:tblLook w:val="04A0" w:firstRow="1" w:lastRow="0" w:firstColumn="1" w:lastColumn="0" w:noHBand="0" w:noVBand="1"/>
      </w:tblPr>
      <w:tblGrid>
        <w:gridCol w:w="9355"/>
      </w:tblGrid>
      <w:tr w:rsidR="007F4432" w:rsidRPr="005F4836" w14:paraId="44CAE6A7" w14:textId="77777777" w:rsidTr="00572228">
        <w:trPr>
          <w:cantSplit/>
          <w:trHeight w:val="216"/>
        </w:trPr>
        <w:tc>
          <w:tcPr>
            <w:tcW w:w="9355" w:type="dxa"/>
            <w:shd w:val="clear" w:color="auto" w:fill="76923C" w:themeFill="accent3" w:themeFillShade="BF"/>
          </w:tcPr>
          <w:p w14:paraId="37D6C185" w14:textId="77777777" w:rsidR="007F4432" w:rsidRPr="005F4836" w:rsidRDefault="007F4432" w:rsidP="00572228">
            <w:pPr>
              <w:pStyle w:val="NoSpacing"/>
              <w:rPr>
                <w:b/>
                <w:bCs/>
                <w:color w:val="FFFFFF" w:themeColor="background1"/>
              </w:rPr>
            </w:pPr>
            <w:r>
              <w:rPr>
                <w:b/>
                <w:bCs/>
                <w:color w:val="FFFFFF" w:themeColor="background1"/>
              </w:rPr>
              <w:t>sys_Time</w:t>
            </w:r>
          </w:p>
        </w:tc>
      </w:tr>
      <w:tr w:rsidR="007F4432" w14:paraId="02A94719" w14:textId="77777777" w:rsidTr="00572228">
        <w:trPr>
          <w:cantSplit/>
          <w:trHeight w:val="216"/>
        </w:trPr>
        <w:tc>
          <w:tcPr>
            <w:tcW w:w="9355" w:type="dxa"/>
          </w:tcPr>
          <w:p w14:paraId="36FF7E9E" w14:textId="77777777" w:rsidR="007F4432" w:rsidRPr="007327FC" w:rsidRDefault="007F4432" w:rsidP="00572228">
            <w:pPr>
              <w:pStyle w:val="NoSpacing"/>
              <w:rPr>
                <w:b/>
                <w:bCs/>
              </w:rPr>
            </w:pPr>
            <w:r w:rsidRPr="009F74F4">
              <w:rPr>
                <w:b/>
                <w:bCs/>
              </w:rPr>
              <w:t>HoHID</w:t>
            </w:r>
          </w:p>
        </w:tc>
      </w:tr>
      <w:tr w:rsidR="007F4432" w14:paraId="69BD4FBC" w14:textId="77777777" w:rsidTr="00572228">
        <w:trPr>
          <w:cantSplit/>
          <w:trHeight w:val="216"/>
        </w:trPr>
        <w:tc>
          <w:tcPr>
            <w:tcW w:w="9355" w:type="dxa"/>
          </w:tcPr>
          <w:p w14:paraId="33193970" w14:textId="77777777" w:rsidR="007F4432" w:rsidRPr="007327FC" w:rsidRDefault="007F4432" w:rsidP="00572228">
            <w:pPr>
              <w:pStyle w:val="NoSpacing"/>
              <w:rPr>
                <w:b/>
                <w:bCs/>
              </w:rPr>
            </w:pPr>
            <w:r w:rsidRPr="009F74F4">
              <w:rPr>
                <w:b/>
                <w:bCs/>
              </w:rPr>
              <w:t>HHType</w:t>
            </w:r>
          </w:p>
        </w:tc>
      </w:tr>
      <w:tr w:rsidR="007F4432" w14:paraId="4CAD648A" w14:textId="77777777" w:rsidTr="00572228">
        <w:trPr>
          <w:cantSplit/>
          <w:trHeight w:val="216"/>
        </w:trPr>
        <w:tc>
          <w:tcPr>
            <w:tcW w:w="9355" w:type="dxa"/>
          </w:tcPr>
          <w:p w14:paraId="1EA8CC2C" w14:textId="77777777" w:rsidR="007F4432" w:rsidRPr="007327FC" w:rsidRDefault="007F4432" w:rsidP="00572228">
            <w:pPr>
              <w:pStyle w:val="NoSpacing"/>
              <w:rPr>
                <w:b/>
                <w:bCs/>
              </w:rPr>
            </w:pPr>
            <w:r w:rsidRPr="009F74F4">
              <w:rPr>
                <w:b/>
                <w:bCs/>
              </w:rPr>
              <w:t>sysDate</w:t>
            </w:r>
          </w:p>
        </w:tc>
      </w:tr>
      <w:tr w:rsidR="007F4432" w14:paraId="41ACC4C9" w14:textId="77777777" w:rsidTr="00572228">
        <w:trPr>
          <w:cantSplit/>
          <w:trHeight w:val="260"/>
        </w:trPr>
        <w:tc>
          <w:tcPr>
            <w:tcW w:w="9355" w:type="dxa"/>
          </w:tcPr>
          <w:p w14:paraId="32F6D095" w14:textId="77777777" w:rsidR="007F4432" w:rsidRPr="007327FC" w:rsidRDefault="007F4432" w:rsidP="00572228">
            <w:pPr>
              <w:pStyle w:val="NoSpacing"/>
              <w:rPr>
                <w:b/>
                <w:bCs/>
              </w:rPr>
            </w:pPr>
            <w:r w:rsidRPr="009F74F4">
              <w:rPr>
                <w:b/>
                <w:bCs/>
              </w:rPr>
              <w:t>sysStatus</w:t>
            </w:r>
          </w:p>
        </w:tc>
      </w:tr>
    </w:tbl>
    <w:p w14:paraId="1C063900" w14:textId="77777777" w:rsidR="007F4432" w:rsidRDefault="007F4432" w:rsidP="0088191A">
      <w:pPr>
        <w:pStyle w:val="Heading3"/>
      </w:pPr>
      <w:r>
        <w:t>Logic</w:t>
      </w:r>
    </w:p>
    <w:p w14:paraId="35C570A5" w14:textId="0202D27C" w:rsidR="007F4432" w:rsidRDefault="007F4432" w:rsidP="007F4432">
      <w:r>
        <w:t>In order to create a record in sys_Time for a household on any given [Date], the following must be true:</w:t>
      </w:r>
    </w:p>
    <w:p w14:paraId="727F33E5" w14:textId="77777777" w:rsidR="007F4432" w:rsidRPr="003814C3" w:rsidRDefault="007F4432" w:rsidP="0030608E">
      <w:pPr>
        <w:pStyle w:val="ListParagraph"/>
        <w:numPr>
          <w:ilvl w:val="0"/>
          <w:numId w:val="15"/>
        </w:numPr>
      </w:pPr>
      <w:r>
        <w:t xml:space="preserve">[Date] is not in sys_Time for the same </w:t>
      </w:r>
      <w:r w:rsidRPr="00661433">
        <w:rPr>
          <w:b/>
        </w:rPr>
        <w:t>HoHID</w:t>
      </w:r>
      <w:r>
        <w:t>/</w:t>
      </w:r>
      <w:r w:rsidRPr="00661433">
        <w:rPr>
          <w:b/>
        </w:rPr>
        <w:t>HHType</w:t>
      </w:r>
      <w:r>
        <w:rPr>
          <w:b/>
        </w:rPr>
        <w:t xml:space="preserve">; </w:t>
      </w:r>
      <w:r>
        <w:t>and</w:t>
      </w:r>
    </w:p>
    <w:p w14:paraId="14F6BCC0" w14:textId="7F44598E" w:rsidR="007F4432" w:rsidRPr="00CD54A7" w:rsidRDefault="007F4432" w:rsidP="0030608E">
      <w:pPr>
        <w:pStyle w:val="ListParagraph"/>
        <w:numPr>
          <w:ilvl w:val="0"/>
          <w:numId w:val="15"/>
        </w:numPr>
      </w:pPr>
      <w:r>
        <w:t xml:space="preserve">[Date] &gt; </w:t>
      </w:r>
      <w:r w:rsidR="00F6042F">
        <w:t>tlsa_Household</w:t>
      </w:r>
      <w:r>
        <w:t>.</w:t>
      </w:r>
      <w:r w:rsidRPr="003814C3">
        <w:rPr>
          <w:b/>
        </w:rPr>
        <w:t>LastInactive</w:t>
      </w:r>
      <w:r w:rsidRPr="00EA233C">
        <w:rPr>
          <w:bCs/>
        </w:rPr>
        <w:t>; and</w:t>
      </w:r>
    </w:p>
    <w:p w14:paraId="58B3BC3C" w14:textId="77777777" w:rsidR="007F4432" w:rsidRPr="002F0D32" w:rsidRDefault="007F4432" w:rsidP="0030608E">
      <w:pPr>
        <w:pStyle w:val="ListParagraph"/>
        <w:numPr>
          <w:ilvl w:val="0"/>
          <w:numId w:val="15"/>
        </w:numPr>
        <w:rPr>
          <w:bCs/>
        </w:rPr>
      </w:pPr>
      <w:r>
        <w:t xml:space="preserve">[Date] &lt;= </w:t>
      </w:r>
      <w:r w:rsidRPr="00CC258C">
        <w:rPr>
          <w:bCs/>
          <w:u w:val="single"/>
        </w:rPr>
        <w:t>ReportEnd</w:t>
      </w:r>
      <w:r>
        <w:rPr>
          <w:bCs/>
        </w:rPr>
        <w:t>.</w:t>
      </w:r>
    </w:p>
    <w:p w14:paraId="02492344" w14:textId="77777777" w:rsidR="007F4432" w:rsidRDefault="007F4432" w:rsidP="007F4432">
      <w:r>
        <w:t xml:space="preserve">The </w:t>
      </w:r>
      <w:r w:rsidRPr="003814C3">
        <w:rPr>
          <w:b/>
        </w:rPr>
        <w:t>sysStatus</w:t>
      </w:r>
      <w:r>
        <w:t xml:space="preserve"> values referenced in the next sections are based on project type:</w:t>
      </w:r>
    </w:p>
    <w:tbl>
      <w:tblPr>
        <w:tblStyle w:val="Style11"/>
        <w:tblW w:w="0" w:type="auto"/>
        <w:tblLook w:val="04A0" w:firstRow="1" w:lastRow="0" w:firstColumn="1" w:lastColumn="0" w:noHBand="0" w:noVBand="1"/>
      </w:tblPr>
      <w:tblGrid>
        <w:gridCol w:w="1188"/>
        <w:gridCol w:w="3667"/>
      </w:tblGrid>
      <w:tr w:rsidR="007F4432" w:rsidRPr="000B3348" w14:paraId="784DCBC5" w14:textId="77777777" w:rsidTr="00572228">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1188" w:type="dxa"/>
          </w:tcPr>
          <w:p w14:paraId="4ADA9688" w14:textId="77777777" w:rsidR="007F4432" w:rsidRPr="000B3348" w:rsidRDefault="007F4432" w:rsidP="00572228">
            <w:pPr>
              <w:pStyle w:val="NoSpacing"/>
            </w:pPr>
            <w:r>
              <w:t>Value</w:t>
            </w:r>
          </w:p>
        </w:tc>
        <w:tc>
          <w:tcPr>
            <w:tcW w:w="3667" w:type="dxa"/>
          </w:tcPr>
          <w:p w14:paraId="3ECDCD67" w14:textId="77777777" w:rsidR="007F4432" w:rsidRPr="000B3348" w:rsidRDefault="007F4432" w:rsidP="00572228">
            <w:pPr>
              <w:pStyle w:val="NoSpacing"/>
              <w:cnfStyle w:val="100000000000" w:firstRow="1" w:lastRow="0" w:firstColumn="0" w:lastColumn="0" w:oddVBand="0" w:evenVBand="0" w:oddHBand="0" w:evenHBand="0" w:firstRowFirstColumn="0" w:firstRowLastColumn="0" w:lastRowFirstColumn="0" w:lastRowLastColumn="0"/>
            </w:pPr>
            <w:r>
              <w:t>Category</w:t>
            </w:r>
          </w:p>
        </w:tc>
      </w:tr>
      <w:tr w:rsidR="007F4432" w:rsidRPr="000B3348" w14:paraId="46BA4083" w14:textId="77777777" w:rsidTr="0057222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188" w:type="dxa"/>
          </w:tcPr>
          <w:p w14:paraId="5B8F3F39" w14:textId="77777777" w:rsidR="007F4432" w:rsidRPr="000B3348" w:rsidRDefault="007F4432" w:rsidP="00572228">
            <w:pPr>
              <w:pStyle w:val="NoSpacing"/>
            </w:pPr>
            <w:r w:rsidRPr="000B3348">
              <w:t>3</w:t>
            </w:r>
          </w:p>
        </w:tc>
        <w:tc>
          <w:tcPr>
            <w:tcW w:w="3667" w:type="dxa"/>
          </w:tcPr>
          <w:p w14:paraId="217954E3" w14:textId="77777777" w:rsidR="007F4432" w:rsidRPr="000B3348" w:rsidRDefault="007F4432" w:rsidP="00572228">
            <w:pPr>
              <w:pStyle w:val="NoSpacing"/>
              <w:cnfStyle w:val="000000100000" w:firstRow="0" w:lastRow="0" w:firstColumn="0" w:lastColumn="0" w:oddVBand="0" w:evenVBand="0" w:oddHBand="1" w:evenHBand="0" w:firstRowFirstColumn="0" w:firstRowLastColumn="0" w:lastRowFirstColumn="0" w:lastRowLastColumn="0"/>
            </w:pPr>
            <w:r>
              <w:t>In transitional housing</w:t>
            </w:r>
          </w:p>
        </w:tc>
      </w:tr>
      <w:tr w:rsidR="007F4432" w:rsidRPr="000B3348" w14:paraId="3376CBD4" w14:textId="77777777" w:rsidTr="0057222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188" w:type="dxa"/>
          </w:tcPr>
          <w:p w14:paraId="7249B655" w14:textId="77777777" w:rsidR="007F4432" w:rsidRPr="000B3348" w:rsidRDefault="007F4432" w:rsidP="00572228">
            <w:pPr>
              <w:pStyle w:val="NoSpacing"/>
              <w:rPr>
                <w:i/>
              </w:rPr>
            </w:pPr>
            <w:r w:rsidRPr="000B3348">
              <w:t>4</w:t>
            </w:r>
          </w:p>
        </w:tc>
        <w:tc>
          <w:tcPr>
            <w:tcW w:w="3667" w:type="dxa"/>
          </w:tcPr>
          <w:p w14:paraId="10E4C56E" w14:textId="77777777" w:rsidR="007F4432" w:rsidRPr="000B3348" w:rsidRDefault="007F4432" w:rsidP="00572228">
            <w:pPr>
              <w:pStyle w:val="NoSpacing"/>
              <w:cnfStyle w:val="000000010000" w:firstRow="0" w:lastRow="0" w:firstColumn="0" w:lastColumn="0" w:oddVBand="0" w:evenVBand="0" w:oddHBand="0" w:evenHBand="1" w:firstRowFirstColumn="0" w:firstRowLastColumn="0" w:lastRowFirstColumn="0" w:lastRowLastColumn="0"/>
            </w:pPr>
            <w:r>
              <w:t>In emergency shelter/Safe Haven</w:t>
            </w:r>
          </w:p>
        </w:tc>
      </w:tr>
      <w:tr w:rsidR="007F4432" w:rsidRPr="000B3348" w14:paraId="6F761CAE" w14:textId="77777777" w:rsidTr="0057222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188" w:type="dxa"/>
          </w:tcPr>
          <w:p w14:paraId="6F7646B3" w14:textId="77777777" w:rsidR="007F4432" w:rsidRPr="000B3348" w:rsidRDefault="007F4432" w:rsidP="00572228">
            <w:pPr>
              <w:pStyle w:val="NoSpacing"/>
            </w:pPr>
            <w:r w:rsidRPr="000B3348">
              <w:t>5</w:t>
            </w:r>
          </w:p>
        </w:tc>
        <w:tc>
          <w:tcPr>
            <w:tcW w:w="3667" w:type="dxa"/>
          </w:tcPr>
          <w:p w14:paraId="27833432" w14:textId="77777777" w:rsidR="007F4432" w:rsidRPr="000B3348" w:rsidRDefault="007F4432" w:rsidP="00572228">
            <w:pPr>
              <w:pStyle w:val="NoSpacing"/>
              <w:cnfStyle w:val="000000100000" w:firstRow="0" w:lastRow="0" w:firstColumn="0" w:lastColumn="0" w:oddVBand="0" w:evenVBand="0" w:oddHBand="1" w:evenHBand="0" w:firstRowFirstColumn="0" w:firstRowLastColumn="0" w:lastRowFirstColumn="0" w:lastRowLastColumn="0"/>
            </w:pPr>
            <w:r>
              <w:t>Enrolled but not housed in PSH</w:t>
            </w:r>
          </w:p>
        </w:tc>
      </w:tr>
      <w:tr w:rsidR="007F4432" w:rsidRPr="000B3348" w14:paraId="00953ADE" w14:textId="77777777" w:rsidTr="0057222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188" w:type="dxa"/>
          </w:tcPr>
          <w:p w14:paraId="21373A18" w14:textId="77777777" w:rsidR="007F4432" w:rsidRPr="000B3348" w:rsidRDefault="007F4432" w:rsidP="00572228">
            <w:pPr>
              <w:pStyle w:val="NoSpacing"/>
            </w:pPr>
            <w:r w:rsidRPr="000B3348">
              <w:t>6</w:t>
            </w:r>
          </w:p>
        </w:tc>
        <w:tc>
          <w:tcPr>
            <w:tcW w:w="3667" w:type="dxa"/>
          </w:tcPr>
          <w:p w14:paraId="5EBC805C" w14:textId="77777777" w:rsidR="007F4432" w:rsidRPr="000B3348" w:rsidRDefault="007F4432" w:rsidP="00572228">
            <w:pPr>
              <w:pStyle w:val="NoSpacing"/>
              <w:cnfStyle w:val="000000010000" w:firstRow="0" w:lastRow="0" w:firstColumn="0" w:lastColumn="0" w:oddVBand="0" w:evenVBand="0" w:oddHBand="0" w:evenHBand="1" w:firstRowFirstColumn="0" w:firstRowLastColumn="0" w:lastRowFirstColumn="0" w:lastRowLastColumn="0"/>
            </w:pPr>
            <w:r>
              <w:t>Enrolled but not housed in RRH</w:t>
            </w:r>
          </w:p>
        </w:tc>
      </w:tr>
    </w:tbl>
    <w:p w14:paraId="78000A45" w14:textId="47E957BA" w:rsidR="007F4432" w:rsidRDefault="007F4432" w:rsidP="007F4432">
      <w:r>
        <w:t xml:space="preserve">If a [Date] meets the criteria for more than one </w:t>
      </w:r>
      <w:r w:rsidRPr="003814C3">
        <w:rPr>
          <w:b/>
        </w:rPr>
        <w:t>sysStatus</w:t>
      </w:r>
      <w:r>
        <w:t xml:space="preserve"> based on the list below, use the </w:t>
      </w:r>
      <w:r w:rsidRPr="003814C3">
        <w:rPr>
          <w:b/>
        </w:rPr>
        <w:t>sysStatus</w:t>
      </w:r>
      <w:r>
        <w:t xml:space="preserve"> with the lowest value</w:t>
      </w:r>
      <w:r w:rsidR="004873DC">
        <w:t xml:space="preserve">. </w:t>
      </w:r>
      <w:r>
        <w:t>For example, if a client has overlapping enrollments in both an emergency shelter (</w:t>
      </w:r>
      <w:r w:rsidRPr="003814C3">
        <w:rPr>
          <w:b/>
        </w:rPr>
        <w:t>sysStatus</w:t>
      </w:r>
      <w:r>
        <w:t xml:space="preserve"> = 4) and a transitional housing project (</w:t>
      </w:r>
      <w:r w:rsidRPr="003814C3">
        <w:rPr>
          <w:b/>
        </w:rPr>
        <w:t>sysStatus</w:t>
      </w:r>
      <w:r>
        <w:t xml:space="preserve"> = 3) on a single date, the </w:t>
      </w:r>
      <w:r w:rsidRPr="003814C3">
        <w:rPr>
          <w:b/>
        </w:rPr>
        <w:t>sysStatus</w:t>
      </w:r>
      <w:r>
        <w:t xml:space="preserve"> for that date should be the lower of the two values (3).</w:t>
      </w:r>
    </w:p>
    <w:tbl>
      <w:tblPr>
        <w:tblStyle w:val="Style11"/>
        <w:tblW w:w="9355" w:type="dxa"/>
        <w:tblLook w:val="04A0" w:firstRow="1" w:lastRow="0" w:firstColumn="1" w:lastColumn="0" w:noHBand="0" w:noVBand="1"/>
      </w:tblPr>
      <w:tblGrid>
        <w:gridCol w:w="805"/>
        <w:gridCol w:w="8550"/>
      </w:tblGrid>
      <w:tr w:rsidR="007F4432" w:rsidRPr="000B3348" w14:paraId="16C9BAB8" w14:textId="77777777" w:rsidTr="00572228">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805" w:type="dxa"/>
          </w:tcPr>
          <w:p w14:paraId="3496FF0A" w14:textId="77777777" w:rsidR="007F4432" w:rsidRPr="000B3348" w:rsidRDefault="007F4432" w:rsidP="00572228">
            <w:pPr>
              <w:pStyle w:val="NoSpacing"/>
            </w:pPr>
            <w:r>
              <w:t>Value</w:t>
            </w:r>
          </w:p>
        </w:tc>
        <w:tc>
          <w:tcPr>
            <w:tcW w:w="8550" w:type="dxa"/>
          </w:tcPr>
          <w:p w14:paraId="1FC2FF52" w14:textId="77777777" w:rsidR="007F4432" w:rsidRDefault="007F4432" w:rsidP="00572228">
            <w:pPr>
              <w:pStyle w:val="NoSpacing"/>
              <w:cnfStyle w:val="100000000000" w:firstRow="1" w:lastRow="0" w:firstColumn="0" w:lastColumn="0" w:oddVBand="0" w:evenVBand="0" w:oddHBand="0" w:evenHBand="0" w:firstRowFirstColumn="0" w:firstRowLastColumn="0" w:lastRowFirstColumn="0" w:lastRowLastColumn="0"/>
            </w:pPr>
            <w:r>
              <w:t xml:space="preserve">Criteria </w:t>
            </w:r>
          </w:p>
        </w:tc>
      </w:tr>
      <w:tr w:rsidR="007F4432" w:rsidRPr="000B3348" w14:paraId="21991482" w14:textId="77777777" w:rsidTr="00572228">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805" w:type="dxa"/>
          </w:tcPr>
          <w:p w14:paraId="540CD4B9" w14:textId="77777777" w:rsidR="007F4432" w:rsidRPr="000B3348" w:rsidRDefault="007F4432" w:rsidP="00572228">
            <w:pPr>
              <w:pStyle w:val="NoSpacing"/>
            </w:pPr>
            <w:r w:rsidRPr="000B3348">
              <w:t>3</w:t>
            </w:r>
          </w:p>
        </w:tc>
        <w:tc>
          <w:tcPr>
            <w:tcW w:w="8550" w:type="dxa"/>
          </w:tcPr>
          <w:p w14:paraId="330D3284" w14:textId="35008B44" w:rsidR="00E07203" w:rsidRDefault="00E07203" w:rsidP="00572228">
            <w:pPr>
              <w:pStyle w:val="NoSpacing"/>
              <w:cnfStyle w:val="000000100000" w:firstRow="0" w:lastRow="0" w:firstColumn="0" w:lastColumn="0" w:oddVBand="0" w:evenVBand="0" w:oddHBand="1" w:evenHBand="0" w:firstRowFirstColumn="0" w:firstRowLastColumn="0" w:lastRowFirstColumn="0" w:lastRowLastColumn="0"/>
            </w:pPr>
            <w:r w:rsidRPr="0083187A">
              <w:rPr>
                <w:b/>
                <w:bCs/>
              </w:rPr>
              <w:t>ProjectType</w:t>
            </w:r>
            <w:r>
              <w:t xml:space="preserve"> = 2 and</w:t>
            </w:r>
          </w:p>
          <w:p w14:paraId="4A29FE5B" w14:textId="324DE9C0" w:rsidR="00E07203" w:rsidRDefault="007F4432" w:rsidP="00572228">
            <w:pPr>
              <w:pStyle w:val="NoSpacing"/>
              <w:cnfStyle w:val="000000100000" w:firstRow="0" w:lastRow="0" w:firstColumn="0" w:lastColumn="0" w:oddVBand="0" w:evenVBand="0" w:oddHBand="1" w:evenHBand="0" w:firstRowFirstColumn="0" w:firstRowLastColumn="0" w:lastRowFirstColumn="0" w:lastRowLastColumn="0"/>
            </w:pPr>
            <w:r>
              <w:t xml:space="preserve">[Date] </w:t>
            </w:r>
            <w:r w:rsidR="00E07203">
              <w:t xml:space="preserve">&gt;=  </w:t>
            </w:r>
            <w:r w:rsidRPr="00A34315">
              <w:rPr>
                <w:b/>
              </w:rPr>
              <w:t>EntryDate</w:t>
            </w:r>
            <w:r w:rsidR="00E07203">
              <w:rPr>
                <w:b/>
              </w:rPr>
              <w:t xml:space="preserve"> </w:t>
            </w:r>
            <w:r w:rsidR="00E07203" w:rsidRPr="0083187A">
              <w:rPr>
                <w:bCs/>
              </w:rPr>
              <w:t>and</w:t>
            </w:r>
            <w:r>
              <w:t xml:space="preserve"> </w:t>
            </w:r>
          </w:p>
          <w:p w14:paraId="0B4999AC" w14:textId="1EE3C35B" w:rsidR="007F4432" w:rsidRDefault="00E07203" w:rsidP="00572228">
            <w:pPr>
              <w:pStyle w:val="NoSpacing"/>
              <w:cnfStyle w:val="000000100000" w:firstRow="0" w:lastRow="0" w:firstColumn="0" w:lastColumn="0" w:oddVBand="0" w:evenVBand="0" w:oddHBand="1" w:evenHBand="0" w:firstRowFirstColumn="0" w:firstRowLastColumn="0" w:lastRowFirstColumn="0" w:lastRowLastColumn="0"/>
            </w:pPr>
            <w:r>
              <w:t>[Date] &lt;= the first non-NULL of [</w:t>
            </w:r>
            <w:r w:rsidR="007F4432" w:rsidRPr="00A34315">
              <w:rPr>
                <w:b/>
              </w:rPr>
              <w:t>ExitDate</w:t>
            </w:r>
            <w:r>
              <w:rPr>
                <w:b/>
              </w:rPr>
              <w:t xml:space="preserve"> </w:t>
            </w:r>
            <w:r w:rsidRPr="0083187A">
              <w:rPr>
                <w:bCs/>
              </w:rPr>
              <w:t xml:space="preserve">– 1 day] and </w:t>
            </w:r>
            <w:r w:rsidR="007F4432" w:rsidRPr="00323F4A">
              <w:rPr>
                <w:bCs/>
                <w:u w:val="single"/>
              </w:rPr>
              <w:t>ReportEnd</w:t>
            </w:r>
            <w:r w:rsidR="007F4432">
              <w:rPr>
                <w:b/>
              </w:rPr>
              <w:t xml:space="preserve"> </w:t>
            </w:r>
          </w:p>
        </w:tc>
      </w:tr>
      <w:tr w:rsidR="007F4432" w:rsidRPr="000B3348" w14:paraId="778CC0D6" w14:textId="77777777" w:rsidTr="00572228">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805" w:type="dxa"/>
          </w:tcPr>
          <w:p w14:paraId="08B47B79" w14:textId="77777777" w:rsidR="007F4432" w:rsidRPr="000B3348" w:rsidRDefault="007F4432" w:rsidP="00572228">
            <w:pPr>
              <w:pStyle w:val="NoSpacing"/>
              <w:rPr>
                <w:i/>
              </w:rPr>
            </w:pPr>
            <w:r w:rsidRPr="000B3348">
              <w:t>4</w:t>
            </w:r>
          </w:p>
        </w:tc>
        <w:tc>
          <w:tcPr>
            <w:tcW w:w="8550" w:type="dxa"/>
          </w:tcPr>
          <w:p w14:paraId="1029C722" w14:textId="77777777" w:rsidR="00364D0A" w:rsidRDefault="00364D0A" w:rsidP="00364D0A">
            <w:pPr>
              <w:pStyle w:val="NoSpacing"/>
              <w:cnfStyle w:val="000000010000" w:firstRow="0" w:lastRow="0" w:firstColumn="0" w:lastColumn="0" w:oddVBand="0" w:evenVBand="0" w:oddHBand="0" w:evenHBand="1" w:firstRowFirstColumn="0" w:firstRowLastColumn="0" w:lastRowFirstColumn="0" w:lastRowLastColumn="0"/>
              <w:rPr>
                <w:b/>
                <w:bCs/>
              </w:rPr>
            </w:pPr>
            <w:r w:rsidRPr="00A34315">
              <w:rPr>
                <w:b/>
              </w:rPr>
              <w:t>ProjectType</w:t>
            </w:r>
            <w:r>
              <w:t xml:space="preserve"> = 8 or (</w:t>
            </w:r>
            <w:r w:rsidRPr="00CE76B5">
              <w:rPr>
                <w:b/>
                <w:bCs/>
              </w:rPr>
              <w:t>ProjectType</w:t>
            </w:r>
            <w:r>
              <w:t xml:space="preserve"> = 1 and </w:t>
            </w:r>
            <w:r w:rsidRPr="00CE76B5">
              <w:rPr>
                <w:b/>
                <w:bCs/>
              </w:rPr>
              <w:t>TrackingMethod</w:t>
            </w:r>
            <w:r>
              <w:rPr>
                <w:i/>
                <w:iCs/>
              </w:rPr>
              <w:t xml:space="preserve"> </w:t>
            </w:r>
            <w:r>
              <w:t>= 0) and</w:t>
            </w:r>
            <w:r w:rsidRPr="00026A8A">
              <w:rPr>
                <w:b/>
                <w:bCs/>
              </w:rPr>
              <w:t xml:space="preserve"> </w:t>
            </w:r>
          </w:p>
          <w:p w14:paraId="24493DFC" w14:textId="77777777" w:rsidR="00364D0A" w:rsidRDefault="00364D0A" w:rsidP="00364D0A">
            <w:pPr>
              <w:pStyle w:val="NoSpacing"/>
              <w:cnfStyle w:val="000000010000" w:firstRow="0" w:lastRow="0" w:firstColumn="0" w:lastColumn="0" w:oddVBand="0" w:evenVBand="0" w:oddHBand="0" w:evenHBand="1" w:firstRowFirstColumn="0" w:firstRowLastColumn="0" w:lastRowFirstColumn="0" w:lastRowLastColumn="0"/>
            </w:pPr>
            <w:r>
              <w:t xml:space="preserve">[Date] &gt;=  </w:t>
            </w:r>
            <w:r w:rsidRPr="00A34315">
              <w:rPr>
                <w:b/>
              </w:rPr>
              <w:t>EntryDate</w:t>
            </w:r>
            <w:r>
              <w:rPr>
                <w:b/>
              </w:rPr>
              <w:t xml:space="preserve"> </w:t>
            </w:r>
            <w:r w:rsidRPr="00026A8A">
              <w:rPr>
                <w:bCs/>
              </w:rPr>
              <w:t>and</w:t>
            </w:r>
            <w:r>
              <w:t xml:space="preserve"> </w:t>
            </w:r>
          </w:p>
          <w:p w14:paraId="62ABE568" w14:textId="2A2F8A2C" w:rsidR="007F4432" w:rsidRPr="003D5C4D" w:rsidRDefault="00364D0A" w:rsidP="00572228">
            <w:pPr>
              <w:pStyle w:val="NoSpacing"/>
              <w:cnfStyle w:val="000000010000" w:firstRow="0" w:lastRow="0" w:firstColumn="0" w:lastColumn="0" w:oddVBand="0" w:evenVBand="0" w:oddHBand="0" w:evenHBand="1" w:firstRowFirstColumn="0" w:firstRowLastColumn="0" w:lastRowFirstColumn="0" w:lastRowLastColumn="0"/>
            </w:pPr>
            <w:r>
              <w:t>[Date] &lt;= the first non-NULL of [</w:t>
            </w:r>
            <w:r w:rsidRPr="00A34315">
              <w:rPr>
                <w:b/>
              </w:rPr>
              <w:t>ExitDate</w:t>
            </w:r>
            <w:r>
              <w:rPr>
                <w:b/>
              </w:rPr>
              <w:t xml:space="preserve"> </w:t>
            </w:r>
            <w:r w:rsidRPr="00026A8A">
              <w:rPr>
                <w:bCs/>
              </w:rPr>
              <w:t xml:space="preserve">– 1 day] and </w:t>
            </w:r>
            <w:r w:rsidRPr="00323F4A">
              <w:rPr>
                <w:bCs/>
                <w:u w:val="single"/>
              </w:rPr>
              <w:t>ReportEnd</w:t>
            </w:r>
          </w:p>
        </w:tc>
      </w:tr>
      <w:tr w:rsidR="007F4432" w:rsidRPr="000B3348" w14:paraId="6AA44DF8" w14:textId="77777777" w:rsidTr="00975B34">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805" w:type="dxa"/>
          </w:tcPr>
          <w:p w14:paraId="6DCECDD2" w14:textId="77777777" w:rsidR="007F4432" w:rsidRPr="000B3348" w:rsidRDefault="007F4432" w:rsidP="00572228">
            <w:pPr>
              <w:pStyle w:val="NoSpacing"/>
              <w:rPr>
                <w:i/>
              </w:rPr>
            </w:pPr>
            <w:r w:rsidRPr="000B3348">
              <w:t>4</w:t>
            </w:r>
          </w:p>
        </w:tc>
        <w:tc>
          <w:tcPr>
            <w:tcW w:w="8550" w:type="dxa"/>
          </w:tcPr>
          <w:p w14:paraId="7D815E8F" w14:textId="724016F1" w:rsidR="00364D0A" w:rsidRDefault="00364D0A" w:rsidP="00572228">
            <w:pPr>
              <w:pStyle w:val="NoSpacing"/>
              <w:cnfStyle w:val="000000100000" w:firstRow="0" w:lastRow="0" w:firstColumn="0" w:lastColumn="0" w:oddVBand="0" w:evenVBand="0" w:oddHBand="1" w:evenHBand="0" w:firstRowFirstColumn="0" w:firstRowLastColumn="0" w:lastRowFirstColumn="0" w:lastRowLastColumn="0"/>
            </w:pPr>
            <w:r w:rsidRPr="00323F4A">
              <w:rPr>
                <w:b/>
                <w:bCs/>
              </w:rPr>
              <w:t>ProjectType</w:t>
            </w:r>
            <w:r>
              <w:rPr>
                <w:iCs/>
              </w:rPr>
              <w:t xml:space="preserve"> = 1 and </w:t>
            </w:r>
            <w:r w:rsidRPr="00823268">
              <w:rPr>
                <w:b/>
                <w:bCs/>
              </w:rPr>
              <w:t>TrackingMethod</w:t>
            </w:r>
            <w:r>
              <w:rPr>
                <w:i/>
                <w:iCs/>
              </w:rPr>
              <w:t xml:space="preserve"> </w:t>
            </w:r>
            <w:r>
              <w:t>= 3 and</w:t>
            </w:r>
          </w:p>
          <w:p w14:paraId="31BAE9B3" w14:textId="11897363" w:rsidR="007F4432" w:rsidRPr="006C6663" w:rsidRDefault="007F4432" w:rsidP="00572228">
            <w:pPr>
              <w:pStyle w:val="NoSpacing"/>
              <w:cnfStyle w:val="000000100000" w:firstRow="0" w:lastRow="0" w:firstColumn="0" w:lastColumn="0" w:oddVBand="0" w:evenVBand="0" w:oddHBand="1" w:evenHBand="0" w:firstRowFirstColumn="0" w:firstRowLastColumn="0" w:lastRowFirstColumn="0" w:lastRowLastColumn="0"/>
              <w:rPr>
                <w:iCs/>
              </w:rPr>
            </w:pPr>
            <w:r>
              <w:t xml:space="preserve">[Date] = </w:t>
            </w:r>
            <w:r w:rsidR="003C4035" w:rsidRPr="003C4035">
              <w:rPr>
                <w:i/>
                <w:iCs/>
              </w:rPr>
              <w:t>BedNightDate</w:t>
            </w:r>
            <w:r>
              <w:rPr>
                <w:i/>
              </w:rPr>
              <w:t xml:space="preserve"> </w:t>
            </w:r>
          </w:p>
        </w:tc>
      </w:tr>
      <w:tr w:rsidR="007F4432" w:rsidRPr="000B3348" w14:paraId="01D1FA65" w14:textId="77777777" w:rsidTr="00572228">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805" w:type="dxa"/>
          </w:tcPr>
          <w:p w14:paraId="3C500A0C" w14:textId="77777777" w:rsidR="007F4432" w:rsidRPr="000B3348" w:rsidRDefault="007F4432" w:rsidP="00572228">
            <w:pPr>
              <w:pStyle w:val="NoSpacing"/>
            </w:pPr>
            <w:r>
              <w:t>5</w:t>
            </w:r>
          </w:p>
        </w:tc>
        <w:tc>
          <w:tcPr>
            <w:tcW w:w="8550" w:type="dxa"/>
          </w:tcPr>
          <w:p w14:paraId="3CA530EA" w14:textId="77777777" w:rsidR="00364D0A" w:rsidRDefault="00364D0A" w:rsidP="00572228">
            <w:pPr>
              <w:pStyle w:val="NoSpacing"/>
              <w:cnfStyle w:val="000000010000" w:firstRow="0" w:lastRow="0" w:firstColumn="0" w:lastColumn="0" w:oddVBand="0" w:evenVBand="0" w:oddHBand="0" w:evenHBand="1" w:firstRowFirstColumn="0" w:firstRowLastColumn="0" w:lastRowFirstColumn="0" w:lastRowLastColumn="0"/>
            </w:pPr>
            <w:r w:rsidRPr="00A34315">
              <w:rPr>
                <w:b/>
              </w:rPr>
              <w:t>ProjectType</w:t>
            </w:r>
            <w:r>
              <w:t xml:space="preserve"> = 3 and</w:t>
            </w:r>
          </w:p>
          <w:p w14:paraId="7E50892A" w14:textId="77777777" w:rsidR="00364D0A" w:rsidRDefault="007F4432" w:rsidP="00572228">
            <w:pPr>
              <w:pStyle w:val="NoSpacing"/>
              <w:cnfStyle w:val="000000010000" w:firstRow="0" w:lastRow="0" w:firstColumn="0" w:lastColumn="0" w:oddVBand="0" w:evenVBand="0" w:oddHBand="0" w:evenHBand="1" w:firstRowFirstColumn="0" w:firstRowLastColumn="0" w:lastRowFirstColumn="0" w:lastRowLastColumn="0"/>
            </w:pPr>
            <w:r>
              <w:t xml:space="preserve">[Date] &gt;= </w:t>
            </w:r>
            <w:r w:rsidRPr="00A34315">
              <w:rPr>
                <w:b/>
              </w:rPr>
              <w:t>EntryDate</w:t>
            </w:r>
            <w:r>
              <w:t xml:space="preserve"> and </w:t>
            </w:r>
          </w:p>
          <w:p w14:paraId="659E37DD" w14:textId="49629CC5" w:rsidR="007F4432" w:rsidRDefault="00364D0A" w:rsidP="00572228">
            <w:pPr>
              <w:pStyle w:val="NoSpacing"/>
              <w:cnfStyle w:val="000000010000" w:firstRow="0" w:lastRow="0" w:firstColumn="0" w:lastColumn="0" w:oddVBand="0" w:evenVBand="0" w:oddHBand="0" w:evenHBand="1" w:firstRowFirstColumn="0" w:firstRowLastColumn="0" w:lastRowFirstColumn="0" w:lastRowLastColumn="0"/>
            </w:pPr>
            <w:r>
              <w:t xml:space="preserve">[Date] </w:t>
            </w:r>
            <w:r w:rsidR="007F4432">
              <w:t xml:space="preserve">&lt; </w:t>
            </w:r>
            <w:r w:rsidR="007F4432" w:rsidRPr="00FE2EA5">
              <w:rPr>
                <w:b/>
              </w:rPr>
              <w:t>MoveInDate</w:t>
            </w:r>
            <w:r w:rsidR="007F4432">
              <w:t xml:space="preserve"> </w:t>
            </w:r>
          </w:p>
        </w:tc>
      </w:tr>
      <w:tr w:rsidR="007F4432" w:rsidRPr="000B3348" w14:paraId="088275FA" w14:textId="77777777" w:rsidTr="00572228">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805" w:type="dxa"/>
          </w:tcPr>
          <w:p w14:paraId="6F7FB7C0" w14:textId="77777777" w:rsidR="007F4432" w:rsidRPr="000B3348" w:rsidRDefault="007F4432" w:rsidP="00572228">
            <w:pPr>
              <w:pStyle w:val="NoSpacing"/>
            </w:pPr>
            <w:r>
              <w:t>5</w:t>
            </w:r>
          </w:p>
        </w:tc>
        <w:tc>
          <w:tcPr>
            <w:tcW w:w="8550" w:type="dxa"/>
          </w:tcPr>
          <w:p w14:paraId="224402F6" w14:textId="77777777" w:rsidR="00364D0A" w:rsidRDefault="00364D0A" w:rsidP="00364D0A">
            <w:pPr>
              <w:pStyle w:val="NoSpacing"/>
              <w:cnfStyle w:val="000000100000" w:firstRow="0" w:lastRow="0" w:firstColumn="0" w:lastColumn="0" w:oddVBand="0" w:evenVBand="0" w:oddHBand="1" w:evenHBand="0" w:firstRowFirstColumn="0" w:firstRowLastColumn="0" w:lastRowFirstColumn="0" w:lastRowLastColumn="0"/>
            </w:pPr>
            <w:r w:rsidRPr="00A34315">
              <w:rPr>
                <w:b/>
              </w:rPr>
              <w:t>ProjectType</w:t>
            </w:r>
            <w:r>
              <w:t xml:space="preserve"> = 3 and</w:t>
            </w:r>
          </w:p>
          <w:p w14:paraId="26326EF6" w14:textId="77777777" w:rsidR="00364D0A" w:rsidRDefault="00364D0A" w:rsidP="00364D0A">
            <w:pPr>
              <w:pStyle w:val="NoSpacing"/>
              <w:cnfStyle w:val="000000100000" w:firstRow="0" w:lastRow="0" w:firstColumn="0" w:lastColumn="0" w:oddVBand="0" w:evenVBand="0" w:oddHBand="1" w:evenHBand="0" w:firstRowFirstColumn="0" w:firstRowLastColumn="0" w:lastRowFirstColumn="0" w:lastRowLastColumn="0"/>
            </w:pPr>
            <w:r>
              <w:t xml:space="preserve">[Date] &gt;= </w:t>
            </w:r>
            <w:r w:rsidRPr="00A34315">
              <w:rPr>
                <w:b/>
              </w:rPr>
              <w:t>EntryDate</w:t>
            </w:r>
            <w:r>
              <w:t xml:space="preserve"> and </w:t>
            </w:r>
          </w:p>
          <w:p w14:paraId="0FFCD8EF" w14:textId="4C5B9F48" w:rsidR="00364D0A" w:rsidRDefault="00364D0A" w:rsidP="00364D0A">
            <w:pPr>
              <w:pStyle w:val="NoSpacing"/>
              <w:cnfStyle w:val="000000100000" w:firstRow="0" w:lastRow="0" w:firstColumn="0" w:lastColumn="0" w:oddVBand="0" w:evenVBand="0" w:oddHBand="1" w:evenHBand="0" w:firstRowFirstColumn="0" w:firstRowLastColumn="0" w:lastRowFirstColumn="0" w:lastRowLastColumn="0"/>
            </w:pPr>
            <w:r w:rsidRPr="00FE2EA5">
              <w:rPr>
                <w:b/>
              </w:rPr>
              <w:t>MoveInDate</w:t>
            </w:r>
            <w:r>
              <w:t xml:space="preserve"> is NULL and </w:t>
            </w:r>
          </w:p>
          <w:p w14:paraId="11B93066" w14:textId="60C947C5" w:rsidR="007F4432" w:rsidRDefault="007F4432" w:rsidP="00975B34">
            <w:pPr>
              <w:pStyle w:val="NoSpacing"/>
              <w:cnfStyle w:val="000000100000" w:firstRow="0" w:lastRow="0" w:firstColumn="0" w:lastColumn="0" w:oddVBand="0" w:evenVBand="0" w:oddHBand="1" w:evenHBand="0" w:firstRowFirstColumn="0" w:firstRowLastColumn="0" w:lastRowFirstColumn="0" w:lastRowLastColumn="0"/>
            </w:pPr>
            <w:r>
              <w:t>[</w:t>
            </w:r>
            <w:r w:rsidR="00975B34">
              <w:t>Date] &lt;= the first non-NULL of [</w:t>
            </w:r>
            <w:r w:rsidR="00975B34" w:rsidRPr="00A34315">
              <w:rPr>
                <w:b/>
              </w:rPr>
              <w:t>ExitDate</w:t>
            </w:r>
            <w:r w:rsidR="00975B34">
              <w:rPr>
                <w:b/>
              </w:rPr>
              <w:t xml:space="preserve"> </w:t>
            </w:r>
            <w:r w:rsidR="00975B34" w:rsidRPr="00026A8A">
              <w:rPr>
                <w:bCs/>
              </w:rPr>
              <w:t xml:space="preserve">– 1 day] and </w:t>
            </w:r>
            <w:r w:rsidR="00975B34" w:rsidRPr="00323F4A">
              <w:rPr>
                <w:bCs/>
                <w:u w:val="single"/>
              </w:rPr>
              <w:t>ReportEnd</w:t>
            </w:r>
          </w:p>
        </w:tc>
      </w:tr>
      <w:tr w:rsidR="00975B34" w:rsidRPr="000B3348" w14:paraId="592B13CE" w14:textId="77777777" w:rsidTr="00572228">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805" w:type="dxa"/>
          </w:tcPr>
          <w:p w14:paraId="0FF49EC9" w14:textId="77777777" w:rsidR="00975B34" w:rsidRPr="000B3348" w:rsidRDefault="00975B34" w:rsidP="00975B34">
            <w:pPr>
              <w:pStyle w:val="NoSpacing"/>
            </w:pPr>
            <w:r>
              <w:t>6</w:t>
            </w:r>
          </w:p>
        </w:tc>
        <w:tc>
          <w:tcPr>
            <w:tcW w:w="8550" w:type="dxa"/>
          </w:tcPr>
          <w:p w14:paraId="54AED824" w14:textId="64AB63B1" w:rsidR="00975B34" w:rsidRDefault="00975B34" w:rsidP="00975B34">
            <w:pPr>
              <w:pStyle w:val="NoSpacing"/>
              <w:cnfStyle w:val="000000010000" w:firstRow="0" w:lastRow="0" w:firstColumn="0" w:lastColumn="0" w:oddVBand="0" w:evenVBand="0" w:oddHBand="0" w:evenHBand="1" w:firstRowFirstColumn="0" w:firstRowLastColumn="0" w:lastRowFirstColumn="0" w:lastRowLastColumn="0"/>
            </w:pPr>
            <w:r w:rsidRPr="00A34315">
              <w:rPr>
                <w:b/>
              </w:rPr>
              <w:t>ProjectType</w:t>
            </w:r>
            <w:r>
              <w:t xml:space="preserve"> = 13 and</w:t>
            </w:r>
          </w:p>
          <w:p w14:paraId="52A6AE3A" w14:textId="77777777" w:rsidR="00975B34" w:rsidRDefault="00975B34" w:rsidP="00975B34">
            <w:pPr>
              <w:pStyle w:val="NoSpacing"/>
              <w:cnfStyle w:val="000000010000" w:firstRow="0" w:lastRow="0" w:firstColumn="0" w:lastColumn="0" w:oddVBand="0" w:evenVBand="0" w:oddHBand="0" w:evenHBand="1" w:firstRowFirstColumn="0" w:firstRowLastColumn="0" w:lastRowFirstColumn="0" w:lastRowLastColumn="0"/>
            </w:pPr>
            <w:r>
              <w:t xml:space="preserve">[Date] &gt;= </w:t>
            </w:r>
            <w:r w:rsidRPr="00A34315">
              <w:rPr>
                <w:b/>
              </w:rPr>
              <w:t>EntryDate</w:t>
            </w:r>
            <w:r>
              <w:t xml:space="preserve"> and </w:t>
            </w:r>
          </w:p>
          <w:p w14:paraId="367C49E1" w14:textId="5E6173C2" w:rsidR="00975B34" w:rsidRDefault="00975B34" w:rsidP="00975B34">
            <w:pPr>
              <w:pStyle w:val="NoSpacing"/>
              <w:cnfStyle w:val="000000010000" w:firstRow="0" w:lastRow="0" w:firstColumn="0" w:lastColumn="0" w:oddVBand="0" w:evenVBand="0" w:oddHBand="0" w:evenHBand="1" w:firstRowFirstColumn="0" w:firstRowLastColumn="0" w:lastRowFirstColumn="0" w:lastRowLastColumn="0"/>
            </w:pPr>
            <w:r>
              <w:t xml:space="preserve">[Date] &lt; </w:t>
            </w:r>
            <w:r w:rsidRPr="00FE2EA5">
              <w:rPr>
                <w:b/>
              </w:rPr>
              <w:t>MoveInDate</w:t>
            </w:r>
            <w:r>
              <w:t xml:space="preserve"> </w:t>
            </w:r>
          </w:p>
        </w:tc>
      </w:tr>
      <w:tr w:rsidR="00975B34" w:rsidRPr="000B3348" w14:paraId="4F9CB4FD" w14:textId="77777777" w:rsidTr="00975B34">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805" w:type="dxa"/>
          </w:tcPr>
          <w:p w14:paraId="64A3A238" w14:textId="77777777" w:rsidR="00975B34" w:rsidRPr="000B3348" w:rsidRDefault="00975B34" w:rsidP="00975B34">
            <w:pPr>
              <w:pStyle w:val="NoSpacing"/>
            </w:pPr>
            <w:r>
              <w:t>6</w:t>
            </w:r>
          </w:p>
        </w:tc>
        <w:tc>
          <w:tcPr>
            <w:tcW w:w="8550" w:type="dxa"/>
          </w:tcPr>
          <w:p w14:paraId="4B4C5BDC" w14:textId="1E1C7051" w:rsidR="00975B34" w:rsidRDefault="00975B34" w:rsidP="00975B34">
            <w:pPr>
              <w:pStyle w:val="NoSpacing"/>
              <w:cnfStyle w:val="000000100000" w:firstRow="0" w:lastRow="0" w:firstColumn="0" w:lastColumn="0" w:oddVBand="0" w:evenVBand="0" w:oddHBand="1" w:evenHBand="0" w:firstRowFirstColumn="0" w:firstRowLastColumn="0" w:lastRowFirstColumn="0" w:lastRowLastColumn="0"/>
            </w:pPr>
            <w:r w:rsidRPr="00A34315">
              <w:rPr>
                <w:b/>
              </w:rPr>
              <w:t>ProjectType</w:t>
            </w:r>
            <w:r>
              <w:t xml:space="preserve"> = 13 and</w:t>
            </w:r>
          </w:p>
          <w:p w14:paraId="4B6CE123" w14:textId="77777777" w:rsidR="00975B34" w:rsidRDefault="00975B34" w:rsidP="00975B34">
            <w:pPr>
              <w:pStyle w:val="NoSpacing"/>
              <w:cnfStyle w:val="000000100000" w:firstRow="0" w:lastRow="0" w:firstColumn="0" w:lastColumn="0" w:oddVBand="0" w:evenVBand="0" w:oddHBand="1" w:evenHBand="0" w:firstRowFirstColumn="0" w:firstRowLastColumn="0" w:lastRowFirstColumn="0" w:lastRowLastColumn="0"/>
            </w:pPr>
            <w:r>
              <w:t xml:space="preserve">[Date] &gt;= </w:t>
            </w:r>
            <w:r w:rsidRPr="00A34315">
              <w:rPr>
                <w:b/>
              </w:rPr>
              <w:t>EntryDate</w:t>
            </w:r>
            <w:r>
              <w:t xml:space="preserve"> and </w:t>
            </w:r>
          </w:p>
          <w:p w14:paraId="181E0E6F" w14:textId="0D0B56DF" w:rsidR="00975B34" w:rsidRDefault="00975B34" w:rsidP="00975B34">
            <w:pPr>
              <w:pStyle w:val="NoSpacing"/>
              <w:cnfStyle w:val="000000100000" w:firstRow="0" w:lastRow="0" w:firstColumn="0" w:lastColumn="0" w:oddVBand="0" w:evenVBand="0" w:oddHBand="1" w:evenHBand="0" w:firstRowFirstColumn="0" w:firstRowLastColumn="0" w:lastRowFirstColumn="0" w:lastRowLastColumn="0"/>
            </w:pPr>
            <w:r w:rsidRPr="00FE2EA5">
              <w:rPr>
                <w:b/>
              </w:rPr>
              <w:t>MoveInDate</w:t>
            </w:r>
            <w:r>
              <w:t xml:space="preserve"> is NULL and  </w:t>
            </w:r>
          </w:p>
          <w:p w14:paraId="74933D1F" w14:textId="0276D50C" w:rsidR="00975B34" w:rsidRDefault="00975B34" w:rsidP="00975B34">
            <w:pPr>
              <w:pStyle w:val="NoSpacing"/>
              <w:cnfStyle w:val="000000100000" w:firstRow="0" w:lastRow="0" w:firstColumn="0" w:lastColumn="0" w:oddVBand="0" w:evenVBand="0" w:oddHBand="1" w:evenHBand="0" w:firstRowFirstColumn="0" w:firstRowLastColumn="0" w:lastRowFirstColumn="0" w:lastRowLastColumn="0"/>
            </w:pPr>
            <w:r>
              <w:t>[Date] &lt;= the first non-NULL of [</w:t>
            </w:r>
            <w:r w:rsidRPr="00A34315">
              <w:rPr>
                <w:b/>
              </w:rPr>
              <w:t>ExitDate</w:t>
            </w:r>
            <w:r>
              <w:rPr>
                <w:b/>
              </w:rPr>
              <w:t xml:space="preserve"> </w:t>
            </w:r>
            <w:r w:rsidRPr="00026A8A">
              <w:rPr>
                <w:bCs/>
              </w:rPr>
              <w:t xml:space="preserve">– 1 day] and </w:t>
            </w:r>
            <w:r w:rsidRPr="00323F4A">
              <w:rPr>
                <w:bCs/>
                <w:u w:val="single"/>
              </w:rPr>
              <w:t>ReportEnd</w:t>
            </w:r>
          </w:p>
        </w:tc>
      </w:tr>
    </w:tbl>
    <w:p w14:paraId="49D828F3" w14:textId="77777777" w:rsidR="007F4432" w:rsidRDefault="007F4432" w:rsidP="0088191A">
      <w:pPr>
        <w:pStyle w:val="Heading2"/>
      </w:pPr>
      <w:bookmarkStart w:id="486" w:name="_Get_Other_Dates"/>
      <w:bookmarkStart w:id="487" w:name="_Toc37849792"/>
      <w:bookmarkStart w:id="488" w:name="_Toc79153973"/>
      <w:bookmarkEnd w:id="486"/>
      <w:r>
        <w:t>Get Other Dates Homeless from 3.917A/B Living Situation</w:t>
      </w:r>
      <w:bookmarkEnd w:id="487"/>
      <w:bookmarkEnd w:id="488"/>
    </w:p>
    <w:p w14:paraId="6ECEFDD7" w14:textId="638C1359" w:rsidR="00224684" w:rsidRDefault="00224684" w:rsidP="00DE4A2E">
      <w:pPr>
        <w:jc w:val="center"/>
      </w:pPr>
      <w:r>
        <w:rPr>
          <w:rFonts w:ascii="Times New Roman" w:hAnsi="Times New Roman" w:cs="Times New Roman"/>
          <w:noProof/>
          <w:sz w:val="24"/>
          <w:szCs w:val="24"/>
        </w:rPr>
        <mc:AlternateContent>
          <mc:Choice Requires="wpg">
            <w:drawing>
              <wp:inline distT="0" distB="0" distL="0" distR="0" wp14:anchorId="7D82CF3F" wp14:editId="2D3615EA">
                <wp:extent cx="3465195" cy="1554480"/>
                <wp:effectExtent l="0" t="0" r="20955" b="26670"/>
                <wp:docPr id="194" name="Group 1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65195" cy="1554480"/>
                          <a:chOff x="1125194" y="1124437"/>
                          <a:chExt cx="34654" cy="15544"/>
                        </a:xfrm>
                      </wpg:grpSpPr>
                      <wps:wsp>
                        <wps:cNvPr id="195" name="Flowchart: Internal Storage 63"/>
                        <wps:cNvSpPr>
                          <a:spLocks noChangeArrowheads="1"/>
                        </wps:cNvSpPr>
                        <wps:spPr bwMode="auto">
                          <a:xfrm>
                            <a:off x="1147047" y="1130838"/>
                            <a:ext cx="12802"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1E559E06" w14:textId="77777777" w:rsidR="00004824" w:rsidRDefault="00004824" w:rsidP="00224684">
                              <w:pPr>
                                <w:pStyle w:val="Style3"/>
                              </w:pPr>
                              <w:r>
                                <w:t>tlsa_Household</w:t>
                              </w:r>
                            </w:p>
                          </w:txbxContent>
                        </wps:txbx>
                        <wps:bodyPr rot="0" vert="horz" wrap="square" lIns="0" tIns="0" rIns="0" bIns="0" anchor="ctr" anchorCtr="0" upright="1">
                          <a:noAutofit/>
                        </wps:bodyPr>
                      </wps:wsp>
                      <wps:wsp>
                        <wps:cNvPr id="196" name="AutoShape 110"/>
                        <wps:cNvCnPr>
                          <a:cxnSpLocks noChangeShapeType="1"/>
                          <a:stCxn id="197" idx="1"/>
                          <a:endCxn id="195" idx="1"/>
                        </wps:cNvCnPr>
                        <wps:spPr bwMode="auto">
                          <a:xfrm>
                            <a:off x="1139246" y="1132210"/>
                            <a:ext cx="7801" cy="0"/>
                          </a:xfrm>
                          <a:prstGeom prst="straightConnector1">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197" name="AutoShape 382"/>
                        <wps:cNvSpPr>
                          <a:spLocks/>
                        </wps:cNvSpPr>
                        <wps:spPr bwMode="auto">
                          <a:xfrm flipH="1" flipV="1">
                            <a:off x="1136746" y="1124437"/>
                            <a:ext cx="2500" cy="15545"/>
                          </a:xfrm>
                          <a:prstGeom prst="leftBracket">
                            <a:avLst>
                              <a:gd name="adj" fmla="val 51817"/>
                            </a:avLst>
                          </a:prstGeom>
                          <a:noFill/>
                          <a:ln w="6350">
                            <a:solidFill>
                              <a:schemeClr val="dk1">
                                <a:lumMod val="0"/>
                                <a:lumOff val="0"/>
                              </a:schemeClr>
                            </a:solidFill>
                            <a:round/>
                            <a:headEnd/>
                            <a:tailEnd/>
                          </a:ln>
                          <a:effectLst/>
                          <a:extLst>
                            <a:ext uri="{909E8E84-426E-40DD-AFC4-6F175D3DCCD1}">
                              <a14:hiddenFill xmlns:a14="http://schemas.microsoft.com/office/drawing/2010/main">
                                <a:solidFill>
                                  <a:srgbClr val="5B9BD5"/>
                                </a:solid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g:grpSp>
                        <wpg:cNvPr id="198" name="Group 112"/>
                        <wpg:cNvGrpSpPr>
                          <a:grpSpLocks/>
                        </wpg:cNvGrpSpPr>
                        <wpg:grpSpPr bwMode="auto">
                          <a:xfrm>
                            <a:off x="1125194" y="1125405"/>
                            <a:ext cx="12802" cy="13610"/>
                            <a:chOff x="1125194" y="1125994"/>
                            <a:chExt cx="12801" cy="13609"/>
                          </a:xfrm>
                        </wpg:grpSpPr>
                        <wps:wsp>
                          <wps:cNvPr id="199" name="AutoShape 448"/>
                          <wps:cNvSpPr>
                            <a:spLocks noChangeArrowheads="1"/>
                          </wps:cNvSpPr>
                          <wps:spPr bwMode="auto">
                            <a:xfrm>
                              <a:off x="1125194" y="1129616"/>
                              <a:ext cx="12802" cy="2744"/>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559C02A7" w14:textId="77777777" w:rsidR="00004824" w:rsidRDefault="00004824" w:rsidP="00224684">
                                <w:pPr>
                                  <w:pStyle w:val="Style3"/>
                                </w:pPr>
                                <w:r>
                                  <w:t>tlsa_HHID</w:t>
                                </w:r>
                              </w:p>
                            </w:txbxContent>
                          </wps:txbx>
                          <wps:bodyPr rot="0" vert="horz" wrap="square" lIns="0" tIns="0" rIns="0" bIns="0" anchor="ctr" anchorCtr="0" upright="1">
                            <a:noAutofit/>
                          </wps:bodyPr>
                        </wps:wsp>
                        <wps:wsp>
                          <wps:cNvPr id="200" name="AutoShape 390"/>
                          <wps:cNvSpPr>
                            <a:spLocks noChangeArrowheads="1"/>
                          </wps:cNvSpPr>
                          <wps:spPr bwMode="auto">
                            <a:xfrm>
                              <a:off x="1125194" y="1125994"/>
                              <a:ext cx="12802"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5D1E9C87" w14:textId="77777777" w:rsidR="00004824" w:rsidRDefault="00004824" w:rsidP="00224684">
                                <w:pPr>
                                  <w:pStyle w:val="Style3"/>
                                </w:pPr>
                                <w:r>
                                  <w:t>tlsa_Household</w:t>
                                </w:r>
                              </w:p>
                            </w:txbxContent>
                          </wps:txbx>
                          <wps:bodyPr rot="0" vert="horz" wrap="square" lIns="0" tIns="0" rIns="0" bIns="0" anchor="ctr" anchorCtr="0" upright="1">
                            <a:noAutofit/>
                          </wps:bodyPr>
                        </wps:wsp>
                        <wps:wsp>
                          <wps:cNvPr id="201" name="AutoShape 448"/>
                          <wps:cNvSpPr>
                            <a:spLocks noChangeArrowheads="1"/>
                          </wps:cNvSpPr>
                          <wps:spPr bwMode="auto">
                            <a:xfrm>
                              <a:off x="1125194" y="1136861"/>
                              <a:ext cx="12802" cy="2743"/>
                            </a:xfrm>
                            <a:prstGeom prst="flowChartMagneticDisk">
                              <a:avLst/>
                            </a:prstGeom>
                            <a:solidFill>
                              <a:srgbClr val="DFEBF7"/>
                            </a:solidFill>
                            <a:ln w="6350">
                              <a:solidFill>
                                <a:srgbClr val="5B9BD5"/>
                              </a:solidFill>
                              <a:round/>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7A67DB67" w14:textId="77777777" w:rsidR="00004824" w:rsidRDefault="00004824" w:rsidP="00224684">
                                <w:pPr>
                                  <w:pStyle w:val="Style3"/>
                                </w:pPr>
                                <w:r>
                                  <w:t>hmis_Enrollment</w:t>
                                </w:r>
                              </w:p>
                            </w:txbxContent>
                          </wps:txbx>
                          <wps:bodyPr rot="0" vert="horz" wrap="square" lIns="0" tIns="0" rIns="0" bIns="0" anchor="ctr" anchorCtr="0" upright="1">
                            <a:noAutofit/>
                          </wps:bodyPr>
                        </wps:wsp>
                        <wps:wsp>
                          <wps:cNvPr id="202" name="Flowchart: Internal Storage 63"/>
                          <wps:cNvSpPr>
                            <a:spLocks noChangeArrowheads="1"/>
                          </wps:cNvSpPr>
                          <wps:spPr bwMode="auto">
                            <a:xfrm>
                              <a:off x="1125194" y="1133239"/>
                              <a:ext cx="12802"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7D5901FD" w14:textId="77777777" w:rsidR="00004824" w:rsidRDefault="00004824" w:rsidP="00224684">
                                <w:pPr>
                                  <w:pStyle w:val="Style3"/>
                                </w:pPr>
                                <w:r>
                                  <w:t>sys_Time</w:t>
                                </w:r>
                              </w:p>
                            </w:txbxContent>
                          </wps:txbx>
                          <wps:bodyPr rot="0" vert="horz" wrap="square" lIns="0" tIns="0" rIns="0" bIns="0" anchor="ctr" anchorCtr="0" upright="1">
                            <a:noAutofit/>
                          </wps:bodyPr>
                        </wps:wsp>
                      </wpg:grpSp>
                    </wpg:wgp>
                  </a:graphicData>
                </a:graphic>
              </wp:inline>
            </w:drawing>
          </mc:Choice>
          <mc:Fallback>
            <w:pict>
              <v:group w14:anchorId="7D82CF3F" id="Group 194" o:spid="_x0000_s1371" style="width:272.85pt;height:122.4pt;mso-position-horizontal-relative:char;mso-position-vertical-relative:line" coordorigin="11251,11244" coordsize="346,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">
                <v:shape id="Flowchart: Internal Storage 63" o:spid="_x0000_s1372" type="#_x0000_t113" style="position:absolute;left:11470;top:11308;width:128;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" fillcolor="#ebd7e1" strokecolor="#c285a3" strokeweight=".5pt">
                  <v:shadow color="black" opacity="0" offset="0,0"/>
                  <v:textbox inset="0,0,0,0">
                    <w:txbxContent>
                      <w:p w14:paraId="1E559E06" w14:textId="77777777" w:rsidR="00004824" w:rsidRDefault="00004824" w:rsidP="00224684">
                        <w:pPr>
                          <w:pStyle w:val="Style3"/>
                        </w:pPr>
                        <w:r>
                          <w:t>tlsa_Household</w:t>
                        </w:r>
                      </w:p>
                    </w:txbxContent>
                  </v:textbox>
                </v:shape>
                <v:shape id="AutoShape 110" o:spid="_x0000_s1373" type="#_x0000_t32" style="position:absolute;left:11392;top:11322;width: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" strokecolor="black [0]" strokeweight=".5pt">
                  <v:stroke endarrow="block"/>
                  <v:shadow color="black [0]"/>
                </v:shape>
                <v:shape id="AutoShape 382" o:spid="_x0000_s1374" type="#_x0000_t85" style="position:absolute;left:11367;top:11244;width:25;height:155;flip:x 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" fillcolor="#5b9bd5" strokecolor="black [0]" strokeweight=".5pt">
                  <v:shadow color="black [0]"/>
                  <v:textbox inset="2.88pt,2.88pt,2.88pt,2.88pt"/>
                </v:shape>
                <v:group id="Group 112" o:spid="_x0000_s1375" style="position:absolute;left:11251;top:11254;width:128;height:136" coordorigin="11251,11259" coordsize="128,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shape id="AutoShape 448" o:spid="_x0000_s1376" type="#_x0000_t113" style="position:absolute;left:11251;top:11296;width:128;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" fillcolor="#ebd7e1" strokecolor="#c285a3" strokeweight=".5pt">
                    <v:shadow color="black" opacity="0" offset="0,0"/>
                    <v:textbox inset="0,0,0,0">
                      <w:txbxContent>
                        <w:p w14:paraId="559C02A7" w14:textId="77777777" w:rsidR="00004824" w:rsidRDefault="00004824" w:rsidP="00224684">
                          <w:pPr>
                            <w:pStyle w:val="Style3"/>
                          </w:pPr>
                          <w:r>
                            <w:t>tlsa_HHID</w:t>
                          </w:r>
                        </w:p>
                      </w:txbxContent>
                    </v:textbox>
                  </v:shape>
                  <v:shape id="AutoShape 390" o:spid="_x0000_s1377" type="#_x0000_t113" style="position:absolute;left:11251;top:11259;width:128;height: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" fillcolor="#ebd7e1" strokecolor="#c285a3" strokeweight=".5pt">
                    <v:shadow color="black" opacity="0" offset="0,0"/>
                    <v:textbox inset="0,0,0,0">
                      <w:txbxContent>
                        <w:p w14:paraId="5D1E9C87" w14:textId="77777777" w:rsidR="00004824" w:rsidRDefault="00004824" w:rsidP="00224684">
                          <w:pPr>
                            <w:pStyle w:val="Style3"/>
                          </w:pPr>
                          <w:r>
                            <w:t>tlsa_Household</w:t>
                          </w:r>
                        </w:p>
                      </w:txbxContent>
                    </v:textbox>
                  </v:shape>
                  <v:shape id="AutoShape 448" o:spid="_x0000_s1378" type="#_x0000_t132" style="position:absolute;left:11251;top:11368;width:128;height: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" fillcolor="#dfebf7" strokecolor="#5b9bd5" strokeweight=".5pt">
                    <v:shadow color="black" opacity="0" offset="0,0"/>
                    <v:textbox inset="0,0,0,0">
                      <w:txbxContent>
                        <w:p w14:paraId="7A67DB67" w14:textId="77777777" w:rsidR="00004824" w:rsidRDefault="00004824" w:rsidP="00224684">
                          <w:pPr>
                            <w:pStyle w:val="Style3"/>
                          </w:pPr>
                          <w:r>
                            <w:t>hmis_Enrollment</w:t>
                          </w:r>
                        </w:p>
                      </w:txbxContent>
                    </v:textbox>
                  </v:shape>
                  <v:shape id="Flowchart: Internal Storage 63" o:spid="_x0000_s1379" type="#_x0000_t113" style="position:absolute;left:11251;top:11332;width:128;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" fillcolor="#ebd7e1" strokecolor="#c285a3" strokeweight=".5pt">
                    <v:shadow color="black" opacity="0" offset="0,0"/>
                    <v:textbox inset="0,0,0,0">
                      <w:txbxContent>
                        <w:p w14:paraId="7D5901FD" w14:textId="77777777" w:rsidR="00004824" w:rsidRDefault="00004824" w:rsidP="00224684">
                          <w:pPr>
                            <w:pStyle w:val="Style3"/>
                          </w:pPr>
                          <w:r>
                            <w:t>sys_Time</w:t>
                          </w:r>
                        </w:p>
                      </w:txbxContent>
                    </v:textbox>
                  </v:shape>
                </v:group>
                <w10:anchorlock/>
              </v:group>
            </w:pict>
          </mc:Fallback>
        </mc:AlternateContent>
      </w:r>
    </w:p>
    <w:p w14:paraId="04A7C05B" w14:textId="3A1CA604" w:rsidR="007F4432" w:rsidRPr="003814C3" w:rsidRDefault="007F4432" w:rsidP="007F4432">
      <w:r w:rsidRPr="003814C3">
        <w:t xml:space="preserve">Dates that are documented as Street/ES/SH dates in </w:t>
      </w:r>
      <w:r w:rsidRPr="003814C3">
        <w:rPr>
          <w:i/>
        </w:rPr>
        <w:t>3.917 Living Situation</w:t>
      </w:r>
      <w:r w:rsidRPr="003814C3">
        <w:t xml:space="preserve">, do not have a status based on system use, </w:t>
      </w:r>
      <w:r w:rsidRPr="00860B84">
        <w:t xml:space="preserve">and are </w:t>
      </w:r>
      <w:r w:rsidRPr="003814C3">
        <w:t>contiguous to the period of continuous engagement should be counted as Street/ES/SH dates for LOTH reporting</w:t>
      </w:r>
      <w:r w:rsidR="004873DC">
        <w:t xml:space="preserve">. </w:t>
      </w:r>
      <w:r w:rsidRPr="003814C3">
        <w:t xml:space="preserve">Unlike system use, this may include both dates prior to </w:t>
      </w:r>
      <w:r w:rsidRPr="003814C3">
        <w:rPr>
          <w:b/>
        </w:rPr>
        <w:t xml:space="preserve">LastInactive </w:t>
      </w:r>
      <w:r w:rsidRPr="003814C3">
        <w:t>and dates prior to 10/1/2012</w:t>
      </w:r>
      <w:r w:rsidRPr="003814C3">
        <w:rPr>
          <w:b/>
        </w:rPr>
        <w:t>.</w:t>
      </w:r>
    </w:p>
    <w:p w14:paraId="328B20E0" w14:textId="77777777" w:rsidR="007F4432" w:rsidRDefault="007F4432" w:rsidP="0088191A">
      <w:pPr>
        <w:pStyle w:val="Heading3"/>
      </w:pPr>
      <w:r>
        <w:t>Relevant Data</w:t>
      </w:r>
    </w:p>
    <w:p w14:paraId="1E790599" w14:textId="77777777" w:rsidR="007F4432" w:rsidRPr="00B156B9" w:rsidRDefault="007F4432" w:rsidP="0088191A">
      <w:pPr>
        <w:pStyle w:val="Heading4"/>
      </w:pPr>
      <w:r w:rsidRPr="00B156B9">
        <w:t>Source</w:t>
      </w:r>
    </w:p>
    <w:tbl>
      <w:tblPr>
        <w:tblStyle w:val="TableGrid"/>
        <w:tblW w:w="9355" w:type="dxa"/>
        <w:tblLook w:val="04A0" w:firstRow="1" w:lastRow="0" w:firstColumn="1" w:lastColumn="0" w:noHBand="0" w:noVBand="1"/>
      </w:tblPr>
      <w:tblGrid>
        <w:gridCol w:w="9355"/>
      </w:tblGrid>
      <w:tr w:rsidR="007F4432" w:rsidRPr="009F74F4" w14:paraId="428DF042" w14:textId="77777777" w:rsidTr="00572228">
        <w:trPr>
          <w:cantSplit/>
          <w:trHeight w:val="216"/>
        </w:trPr>
        <w:tc>
          <w:tcPr>
            <w:tcW w:w="9355" w:type="dxa"/>
            <w:shd w:val="clear" w:color="auto" w:fill="FDE9D9" w:themeFill="accent6" w:themeFillTint="33"/>
          </w:tcPr>
          <w:p w14:paraId="23D8785B" w14:textId="11997E7A" w:rsidR="007F4432" w:rsidRPr="009F74F4" w:rsidRDefault="00F6042F" w:rsidP="00572228">
            <w:pPr>
              <w:pStyle w:val="NoSpacing"/>
              <w:rPr>
                <w:b/>
                <w:bCs/>
              </w:rPr>
            </w:pPr>
            <w:r>
              <w:rPr>
                <w:b/>
                <w:bCs/>
              </w:rPr>
              <w:t>tlsa_Household</w:t>
            </w:r>
          </w:p>
        </w:tc>
      </w:tr>
      <w:tr w:rsidR="004B1A2F" w14:paraId="72231FA7" w14:textId="77777777" w:rsidTr="004B1A2F">
        <w:trPr>
          <w:cantSplit/>
          <w:trHeight w:val="216"/>
        </w:trPr>
        <w:tc>
          <w:tcPr>
            <w:tcW w:w="9355" w:type="dxa"/>
          </w:tcPr>
          <w:p w14:paraId="6EEF6C85" w14:textId="77777777" w:rsidR="004B1A2F" w:rsidRPr="000D5A2E" w:rsidRDefault="004B1A2F" w:rsidP="004B1A2F">
            <w:pPr>
              <w:pStyle w:val="NoSpacing"/>
            </w:pPr>
            <w:r w:rsidRPr="000D5A2E">
              <w:t>LastInactive</w:t>
            </w:r>
          </w:p>
        </w:tc>
      </w:tr>
      <w:tr w:rsidR="004B1A2F" w14:paraId="4633E5F8" w14:textId="77777777" w:rsidTr="004B1A2F">
        <w:trPr>
          <w:cantSplit/>
          <w:trHeight w:val="216"/>
        </w:trPr>
        <w:tc>
          <w:tcPr>
            <w:tcW w:w="9355" w:type="dxa"/>
          </w:tcPr>
          <w:p w14:paraId="488234E4" w14:textId="49AC5E30" w:rsidR="004B1A2F" w:rsidRPr="000D5A2E" w:rsidRDefault="004B1A2F" w:rsidP="004B1A2F">
            <w:pPr>
              <w:pStyle w:val="NoSpacing"/>
            </w:pPr>
            <w:r>
              <w:t>HoHID</w:t>
            </w:r>
          </w:p>
        </w:tc>
      </w:tr>
      <w:tr w:rsidR="007F4432" w14:paraId="13CF5112" w14:textId="77777777" w:rsidTr="00572228">
        <w:trPr>
          <w:cantSplit/>
          <w:trHeight w:val="216"/>
        </w:trPr>
        <w:tc>
          <w:tcPr>
            <w:tcW w:w="9355" w:type="dxa"/>
          </w:tcPr>
          <w:p w14:paraId="213F488F" w14:textId="23D7D0F4" w:rsidR="007F4432" w:rsidRPr="000D5A2E" w:rsidRDefault="004B1A2F" w:rsidP="00572228">
            <w:pPr>
              <w:pStyle w:val="NoSpacing"/>
            </w:pPr>
            <w:r>
              <w:t>HHType</w:t>
            </w:r>
          </w:p>
        </w:tc>
      </w:tr>
      <w:tr w:rsidR="007F4432" w:rsidRPr="009F74F4" w14:paraId="462BDD4E" w14:textId="77777777" w:rsidTr="00572228">
        <w:trPr>
          <w:cantSplit/>
          <w:trHeight w:val="216"/>
        </w:trPr>
        <w:tc>
          <w:tcPr>
            <w:tcW w:w="9355" w:type="dxa"/>
            <w:shd w:val="clear" w:color="auto" w:fill="FDE9D9" w:themeFill="accent6" w:themeFillTint="33"/>
          </w:tcPr>
          <w:p w14:paraId="1365DF15" w14:textId="79CE83A4" w:rsidR="007F4432" w:rsidRPr="009F74F4" w:rsidRDefault="00BB5661" w:rsidP="00572228">
            <w:pPr>
              <w:pStyle w:val="NoSpacing"/>
              <w:rPr>
                <w:b/>
                <w:bCs/>
              </w:rPr>
            </w:pPr>
            <w:r>
              <w:rPr>
                <w:b/>
                <w:bCs/>
              </w:rPr>
              <w:t>tlsa_HHID</w:t>
            </w:r>
          </w:p>
        </w:tc>
      </w:tr>
      <w:tr w:rsidR="007F4432" w14:paraId="734FEB52" w14:textId="77777777" w:rsidTr="00572228">
        <w:trPr>
          <w:cantSplit/>
          <w:trHeight w:val="216"/>
        </w:trPr>
        <w:tc>
          <w:tcPr>
            <w:tcW w:w="9355" w:type="dxa"/>
          </w:tcPr>
          <w:p w14:paraId="1BD5C76A" w14:textId="77777777" w:rsidR="007F4432" w:rsidRPr="000D5A2E" w:rsidRDefault="007F4432" w:rsidP="00572228">
            <w:pPr>
              <w:pStyle w:val="NoSpacing"/>
            </w:pPr>
            <w:r w:rsidRPr="000D5A2E">
              <w:t>HoHID</w:t>
            </w:r>
          </w:p>
        </w:tc>
      </w:tr>
      <w:tr w:rsidR="007F4432" w14:paraId="129F53A6" w14:textId="77777777" w:rsidTr="00572228">
        <w:trPr>
          <w:cantSplit/>
          <w:trHeight w:val="216"/>
        </w:trPr>
        <w:tc>
          <w:tcPr>
            <w:tcW w:w="9355" w:type="dxa"/>
          </w:tcPr>
          <w:p w14:paraId="5C03A35F" w14:textId="2D4E55C5" w:rsidR="007F4432" w:rsidRPr="000D5A2E" w:rsidRDefault="00A966B9" w:rsidP="00572228">
            <w:pPr>
              <w:pStyle w:val="NoSpacing"/>
            </w:pPr>
            <w:r>
              <w:t>Active</w:t>
            </w:r>
            <w:r w:rsidR="007F4432" w:rsidRPr="000D5A2E">
              <w:t>HHType</w:t>
            </w:r>
          </w:p>
        </w:tc>
      </w:tr>
      <w:tr w:rsidR="007F4432" w14:paraId="3844795B" w14:textId="77777777" w:rsidTr="00572228">
        <w:trPr>
          <w:cantSplit/>
          <w:trHeight w:val="216"/>
        </w:trPr>
        <w:tc>
          <w:tcPr>
            <w:tcW w:w="9355" w:type="dxa"/>
          </w:tcPr>
          <w:p w14:paraId="0558BC82" w14:textId="77777777" w:rsidR="007F4432" w:rsidRPr="000D5A2E" w:rsidRDefault="007F4432" w:rsidP="00572228">
            <w:pPr>
              <w:pStyle w:val="NoSpacing"/>
            </w:pPr>
            <w:r w:rsidRPr="000D5A2E">
              <w:t>EnrollmentID</w:t>
            </w:r>
          </w:p>
        </w:tc>
      </w:tr>
      <w:tr w:rsidR="007F4432" w14:paraId="6188562B" w14:textId="77777777" w:rsidTr="00572228">
        <w:trPr>
          <w:cantSplit/>
          <w:trHeight w:val="216"/>
        </w:trPr>
        <w:tc>
          <w:tcPr>
            <w:tcW w:w="9355" w:type="dxa"/>
          </w:tcPr>
          <w:p w14:paraId="35F05F64" w14:textId="77777777" w:rsidR="007F4432" w:rsidRPr="000D5A2E" w:rsidRDefault="007F4432" w:rsidP="00572228">
            <w:pPr>
              <w:pStyle w:val="NoSpacing"/>
            </w:pPr>
            <w:r w:rsidRPr="000D5A2E">
              <w:t>ProjectType</w:t>
            </w:r>
          </w:p>
        </w:tc>
      </w:tr>
      <w:tr w:rsidR="007F4432" w14:paraId="36CBC303" w14:textId="77777777" w:rsidTr="00572228">
        <w:trPr>
          <w:cantSplit/>
          <w:trHeight w:val="216"/>
        </w:trPr>
        <w:tc>
          <w:tcPr>
            <w:tcW w:w="9355" w:type="dxa"/>
          </w:tcPr>
          <w:p w14:paraId="465E9D77" w14:textId="77777777" w:rsidR="007F4432" w:rsidRPr="000D5A2E" w:rsidRDefault="007F4432" w:rsidP="00572228">
            <w:pPr>
              <w:pStyle w:val="NoSpacing"/>
            </w:pPr>
            <w:r w:rsidRPr="000D5A2E">
              <w:t>EntryDate</w:t>
            </w:r>
          </w:p>
        </w:tc>
      </w:tr>
      <w:tr w:rsidR="007F4432" w14:paraId="5643C10B" w14:textId="77777777" w:rsidTr="00572228">
        <w:trPr>
          <w:cantSplit/>
          <w:trHeight w:val="216"/>
        </w:trPr>
        <w:tc>
          <w:tcPr>
            <w:tcW w:w="9355" w:type="dxa"/>
          </w:tcPr>
          <w:p w14:paraId="42050954" w14:textId="77777777" w:rsidR="007F4432" w:rsidRPr="000D5A2E" w:rsidRDefault="007F4432" w:rsidP="00572228">
            <w:pPr>
              <w:pStyle w:val="NoSpacing"/>
            </w:pPr>
            <w:r w:rsidRPr="000D5A2E">
              <w:t xml:space="preserve">ExitDate </w:t>
            </w:r>
          </w:p>
        </w:tc>
      </w:tr>
      <w:tr w:rsidR="00224684" w14:paraId="6891E17F" w14:textId="77777777" w:rsidTr="00DE4A2E">
        <w:trPr>
          <w:cantSplit/>
          <w:trHeight w:val="216"/>
        </w:trPr>
        <w:tc>
          <w:tcPr>
            <w:tcW w:w="9355" w:type="dxa"/>
            <w:shd w:val="clear" w:color="auto" w:fill="FDE9D9" w:themeFill="accent6" w:themeFillTint="33"/>
          </w:tcPr>
          <w:p w14:paraId="0ED3A5F2" w14:textId="276643E9" w:rsidR="00224684" w:rsidRPr="00DE4A2E" w:rsidRDefault="00224684" w:rsidP="00572228">
            <w:pPr>
              <w:pStyle w:val="NoSpacing"/>
              <w:rPr>
                <w:b/>
                <w:bCs/>
              </w:rPr>
            </w:pPr>
            <w:r w:rsidRPr="00DE4A2E">
              <w:rPr>
                <w:b/>
                <w:bCs/>
              </w:rPr>
              <w:t>sys_Time</w:t>
            </w:r>
          </w:p>
        </w:tc>
      </w:tr>
      <w:tr w:rsidR="00224684" w14:paraId="0C35EC97" w14:textId="77777777" w:rsidTr="00572228">
        <w:trPr>
          <w:cantSplit/>
          <w:trHeight w:val="216"/>
        </w:trPr>
        <w:tc>
          <w:tcPr>
            <w:tcW w:w="9355" w:type="dxa"/>
          </w:tcPr>
          <w:p w14:paraId="6363F188" w14:textId="303599AA" w:rsidR="00224684" w:rsidRDefault="00224684" w:rsidP="00572228">
            <w:pPr>
              <w:pStyle w:val="NoSpacing"/>
            </w:pPr>
            <w:r>
              <w:t>HoHID</w:t>
            </w:r>
          </w:p>
        </w:tc>
      </w:tr>
      <w:tr w:rsidR="00224684" w14:paraId="63831AFF" w14:textId="77777777" w:rsidTr="00572228">
        <w:trPr>
          <w:cantSplit/>
          <w:trHeight w:val="216"/>
        </w:trPr>
        <w:tc>
          <w:tcPr>
            <w:tcW w:w="9355" w:type="dxa"/>
          </w:tcPr>
          <w:p w14:paraId="408C5AC5" w14:textId="06017274" w:rsidR="00224684" w:rsidRDefault="00224684" w:rsidP="00572228">
            <w:pPr>
              <w:pStyle w:val="NoSpacing"/>
            </w:pPr>
            <w:r>
              <w:t>HHType</w:t>
            </w:r>
          </w:p>
        </w:tc>
      </w:tr>
      <w:tr w:rsidR="00224684" w14:paraId="44FECEF2" w14:textId="77777777" w:rsidTr="00572228">
        <w:trPr>
          <w:cantSplit/>
          <w:trHeight w:val="216"/>
        </w:trPr>
        <w:tc>
          <w:tcPr>
            <w:tcW w:w="9355" w:type="dxa"/>
          </w:tcPr>
          <w:p w14:paraId="51E478E5" w14:textId="0A69C95B" w:rsidR="00224684" w:rsidRDefault="00224684" w:rsidP="00572228">
            <w:pPr>
              <w:pStyle w:val="NoSpacing"/>
            </w:pPr>
            <w:r>
              <w:t xml:space="preserve">sysDate </w:t>
            </w:r>
          </w:p>
        </w:tc>
      </w:tr>
      <w:tr w:rsidR="007F4432" w14:paraId="56AFA744" w14:textId="77777777" w:rsidTr="00572228">
        <w:trPr>
          <w:cantSplit/>
          <w:trHeight w:val="216"/>
        </w:trPr>
        <w:tc>
          <w:tcPr>
            <w:tcW w:w="9355" w:type="dxa"/>
            <w:shd w:val="clear" w:color="auto" w:fill="EEECE1" w:themeFill="background2"/>
          </w:tcPr>
          <w:p w14:paraId="0051A18F" w14:textId="77777777" w:rsidR="007F4432" w:rsidRPr="00D43899" w:rsidRDefault="007F4432" w:rsidP="00572228">
            <w:pPr>
              <w:pStyle w:val="NoSpacing"/>
              <w:rPr>
                <w:b/>
              </w:rPr>
            </w:pPr>
            <w:r w:rsidRPr="005F4836">
              <w:rPr>
                <w:b/>
                <w:bCs/>
              </w:rPr>
              <w:t>hmis_</w:t>
            </w:r>
            <w:r>
              <w:rPr>
                <w:b/>
                <w:bCs/>
              </w:rPr>
              <w:t>Enrollment</w:t>
            </w:r>
          </w:p>
        </w:tc>
      </w:tr>
      <w:tr w:rsidR="007F4432" w14:paraId="367646F1" w14:textId="77777777" w:rsidTr="00572228">
        <w:trPr>
          <w:cantSplit/>
          <w:trHeight w:val="216"/>
        </w:trPr>
        <w:tc>
          <w:tcPr>
            <w:tcW w:w="9355" w:type="dxa"/>
          </w:tcPr>
          <w:p w14:paraId="2BB0BE03" w14:textId="77777777" w:rsidR="007F4432" w:rsidRPr="000D5A2E" w:rsidRDefault="007F4432" w:rsidP="00572228">
            <w:pPr>
              <w:pStyle w:val="NoSpacing"/>
            </w:pPr>
            <w:r w:rsidRPr="000D5A2E">
              <w:t>EnrollmentID</w:t>
            </w:r>
          </w:p>
        </w:tc>
      </w:tr>
      <w:tr w:rsidR="004B1A2F" w14:paraId="4B8359B3" w14:textId="77777777" w:rsidTr="00572228">
        <w:trPr>
          <w:cantSplit/>
          <w:trHeight w:val="216"/>
        </w:trPr>
        <w:tc>
          <w:tcPr>
            <w:tcW w:w="9355" w:type="dxa"/>
          </w:tcPr>
          <w:p w14:paraId="64AC92A9" w14:textId="546387B5" w:rsidR="004B1A2F" w:rsidRPr="000D5A2E" w:rsidRDefault="004B1A2F" w:rsidP="00572228">
            <w:pPr>
              <w:pStyle w:val="NoSpacing"/>
            </w:pPr>
            <w:r>
              <w:t>EntryDate</w:t>
            </w:r>
          </w:p>
        </w:tc>
      </w:tr>
      <w:tr w:rsidR="007F4432" w14:paraId="0D85313D" w14:textId="77777777" w:rsidTr="00572228">
        <w:trPr>
          <w:cantSplit/>
          <w:trHeight w:val="216"/>
        </w:trPr>
        <w:tc>
          <w:tcPr>
            <w:tcW w:w="9355" w:type="dxa"/>
          </w:tcPr>
          <w:p w14:paraId="728C5AD2" w14:textId="77777777" w:rsidR="007F4432" w:rsidRPr="000D5A2E" w:rsidRDefault="007F4432" w:rsidP="00572228">
            <w:pPr>
              <w:pStyle w:val="NoSpacing"/>
            </w:pPr>
            <w:r w:rsidRPr="000D5A2E">
              <w:t>LivingSituation</w:t>
            </w:r>
          </w:p>
        </w:tc>
      </w:tr>
      <w:tr w:rsidR="007F4432" w14:paraId="328809D6" w14:textId="77777777" w:rsidTr="00572228">
        <w:trPr>
          <w:cantSplit/>
          <w:trHeight w:val="216"/>
        </w:trPr>
        <w:tc>
          <w:tcPr>
            <w:tcW w:w="9355" w:type="dxa"/>
          </w:tcPr>
          <w:p w14:paraId="49BEA9E1" w14:textId="77777777" w:rsidR="007F4432" w:rsidRPr="000D5A2E" w:rsidRDefault="007F4432" w:rsidP="00572228">
            <w:pPr>
              <w:pStyle w:val="NoSpacing"/>
            </w:pPr>
            <w:r w:rsidRPr="000D5A2E">
              <w:t>LengthOfStay</w:t>
            </w:r>
          </w:p>
        </w:tc>
      </w:tr>
      <w:tr w:rsidR="007F4432" w14:paraId="74BCB8F9" w14:textId="77777777" w:rsidTr="00572228">
        <w:trPr>
          <w:cantSplit/>
          <w:trHeight w:val="216"/>
        </w:trPr>
        <w:tc>
          <w:tcPr>
            <w:tcW w:w="9355" w:type="dxa"/>
          </w:tcPr>
          <w:p w14:paraId="27EE1C34" w14:textId="77777777" w:rsidR="007F4432" w:rsidRPr="000D5A2E" w:rsidRDefault="007F4432" w:rsidP="00572228">
            <w:pPr>
              <w:pStyle w:val="NoSpacing"/>
            </w:pPr>
            <w:r w:rsidRPr="000D5A2E">
              <w:t>PreviousStreetESSH</w:t>
            </w:r>
          </w:p>
        </w:tc>
      </w:tr>
      <w:tr w:rsidR="007F4432" w14:paraId="39825F6F" w14:textId="77777777" w:rsidTr="00572228">
        <w:trPr>
          <w:cantSplit/>
          <w:trHeight w:val="216"/>
        </w:trPr>
        <w:tc>
          <w:tcPr>
            <w:tcW w:w="9355" w:type="dxa"/>
          </w:tcPr>
          <w:p w14:paraId="0711309B" w14:textId="77777777" w:rsidR="007F4432" w:rsidRPr="000D5A2E" w:rsidRDefault="007F4432" w:rsidP="00572228">
            <w:pPr>
              <w:pStyle w:val="NoSpacing"/>
            </w:pPr>
            <w:r w:rsidRPr="000D5A2E">
              <w:t>DateToStreetESSH</w:t>
            </w:r>
          </w:p>
        </w:tc>
      </w:tr>
    </w:tbl>
    <w:p w14:paraId="5993F6D8" w14:textId="77777777" w:rsidR="007F4432" w:rsidRPr="00B156B9" w:rsidRDefault="007F4432" w:rsidP="0088191A">
      <w:pPr>
        <w:pStyle w:val="Heading4"/>
      </w:pPr>
      <w:r w:rsidRPr="00B156B9">
        <w:t>Target</w:t>
      </w:r>
    </w:p>
    <w:p w14:paraId="012194FC" w14:textId="77777777" w:rsidR="00CA3414" w:rsidRPr="006B4F91" w:rsidRDefault="00CA3414" w:rsidP="00CA3414">
      <w:r>
        <w:t xml:space="preserve">See </w:t>
      </w:r>
      <w:r>
        <w:rPr>
          <w:rFonts w:cs="Open Sans"/>
        </w:rPr>
        <w:t xml:space="preserve">section </w:t>
      </w:r>
      <w:hyperlink w:anchor="_Get_Distinct_Households" w:history="1">
        <w:r>
          <w:rPr>
            <w:rStyle w:val="Hyperlink"/>
          </w:rPr>
          <w:t>6.1 Get Distinct Households for LSAHousehold</w:t>
        </w:r>
      </w:hyperlink>
      <w:r>
        <w:t xml:space="preserve"> for column descriptions.</w:t>
      </w:r>
    </w:p>
    <w:tbl>
      <w:tblPr>
        <w:tblStyle w:val="TableGrid"/>
        <w:tblW w:w="9355" w:type="dxa"/>
        <w:tblLook w:val="04A0" w:firstRow="1" w:lastRow="0" w:firstColumn="1" w:lastColumn="0" w:noHBand="0" w:noVBand="1"/>
      </w:tblPr>
      <w:tblGrid>
        <w:gridCol w:w="9355"/>
      </w:tblGrid>
      <w:tr w:rsidR="007F4432" w:rsidRPr="005F4836" w14:paraId="0EF140EB" w14:textId="77777777" w:rsidTr="00572228">
        <w:trPr>
          <w:cantSplit/>
          <w:trHeight w:val="216"/>
        </w:trPr>
        <w:tc>
          <w:tcPr>
            <w:tcW w:w="9355" w:type="dxa"/>
            <w:shd w:val="clear" w:color="auto" w:fill="76923C" w:themeFill="accent3" w:themeFillShade="BF"/>
          </w:tcPr>
          <w:p w14:paraId="5037FCFC" w14:textId="6073E3F0" w:rsidR="007F4432" w:rsidRPr="005F4836" w:rsidRDefault="00F6042F" w:rsidP="00572228">
            <w:pPr>
              <w:pStyle w:val="NoSpacing"/>
              <w:rPr>
                <w:b/>
                <w:bCs/>
                <w:color w:val="FFFFFF" w:themeColor="background1"/>
              </w:rPr>
            </w:pPr>
            <w:r>
              <w:rPr>
                <w:b/>
                <w:bCs/>
                <w:color w:val="FFFFFF" w:themeColor="background1"/>
              </w:rPr>
              <w:t>tlsa_Household</w:t>
            </w:r>
          </w:p>
        </w:tc>
      </w:tr>
      <w:tr w:rsidR="007F4432" w14:paraId="2EF70446" w14:textId="77777777" w:rsidTr="00572228">
        <w:trPr>
          <w:cantSplit/>
          <w:trHeight w:val="216"/>
        </w:trPr>
        <w:tc>
          <w:tcPr>
            <w:tcW w:w="9355" w:type="dxa"/>
          </w:tcPr>
          <w:p w14:paraId="58542407" w14:textId="77777777" w:rsidR="007F4432" w:rsidRPr="007327FC" w:rsidRDefault="007F4432" w:rsidP="00572228">
            <w:pPr>
              <w:pStyle w:val="NoSpacing"/>
              <w:rPr>
                <w:b/>
                <w:bCs/>
              </w:rPr>
            </w:pPr>
            <w:r>
              <w:rPr>
                <w:b/>
                <w:bCs/>
              </w:rPr>
              <w:t>Other3917Days</w:t>
            </w:r>
          </w:p>
        </w:tc>
      </w:tr>
    </w:tbl>
    <w:p w14:paraId="556BC234" w14:textId="77777777" w:rsidR="007F4432" w:rsidRPr="005D0E2A" w:rsidRDefault="007F4432" w:rsidP="0088191A">
      <w:pPr>
        <w:pStyle w:val="Heading3"/>
      </w:pPr>
      <w:r>
        <w:t>Logic</w:t>
      </w:r>
    </w:p>
    <w:p w14:paraId="22061764" w14:textId="6588CD7F" w:rsidR="007F4432" w:rsidRPr="003814C3" w:rsidRDefault="007F4432" w:rsidP="007F4432">
      <w:r w:rsidRPr="003814C3">
        <w:t xml:space="preserve">For any </w:t>
      </w:r>
      <w:r w:rsidR="00FD7FB2">
        <w:t xml:space="preserve">active enrollment or any </w:t>
      </w:r>
      <w:r w:rsidRPr="003814C3">
        <w:rPr>
          <w:b/>
        </w:rPr>
        <w:t>EnrollmentID</w:t>
      </w:r>
      <w:r w:rsidRPr="003814C3">
        <w:t xml:space="preserve"> from </w:t>
      </w:r>
      <w:r w:rsidR="00BB5661">
        <w:t>tlsa_HHID</w:t>
      </w:r>
      <w:r w:rsidRPr="003814C3">
        <w:t xml:space="preserve"> where</w:t>
      </w:r>
      <w:r w:rsidR="00FD7FB2">
        <w:t xml:space="preserve"> </w:t>
      </w:r>
      <w:r w:rsidR="00FD7FB2" w:rsidRPr="003814C3">
        <w:rPr>
          <w:b/>
        </w:rPr>
        <w:t>HoHID</w:t>
      </w:r>
      <w:r w:rsidR="00FD7FB2" w:rsidRPr="003814C3">
        <w:t>/</w:t>
      </w:r>
      <w:r w:rsidR="00FD7FB2" w:rsidRPr="008705FF">
        <w:rPr>
          <w:b/>
          <w:bCs/>
        </w:rPr>
        <w:t>EntryHHType</w:t>
      </w:r>
      <w:r w:rsidR="00FD7FB2" w:rsidRPr="003814C3">
        <w:t xml:space="preserve"> = </w:t>
      </w:r>
      <w:r w:rsidR="00FD7FB2">
        <w:t>tlsa_Household.</w:t>
      </w:r>
      <w:r w:rsidR="00FD7FB2" w:rsidRPr="003814C3">
        <w:rPr>
          <w:b/>
        </w:rPr>
        <w:t>HoHID</w:t>
      </w:r>
      <w:r w:rsidR="00FD7FB2" w:rsidRPr="003814C3">
        <w:t>/</w:t>
      </w:r>
      <w:r w:rsidR="00FD7FB2" w:rsidRPr="003814C3">
        <w:rPr>
          <w:b/>
        </w:rPr>
        <w:t>HHType</w:t>
      </w:r>
      <w:r w:rsidR="00FD7FB2">
        <w:t xml:space="preserve"> and:</w:t>
      </w:r>
    </w:p>
    <w:p w14:paraId="5EBC0A47" w14:textId="77777777" w:rsidR="007F4432" w:rsidRPr="003814C3" w:rsidRDefault="007F4432" w:rsidP="007F4432">
      <w:pPr>
        <w:pStyle w:val="ListParagraph"/>
      </w:pPr>
      <w:r w:rsidRPr="00DE4A2E">
        <w:rPr>
          <w:b/>
          <w:bCs/>
          <w:iCs/>
        </w:rPr>
        <w:t>EntryDate</w:t>
      </w:r>
      <w:r w:rsidRPr="003814C3">
        <w:rPr>
          <w:i/>
        </w:rPr>
        <w:t xml:space="preserve"> &gt;</w:t>
      </w:r>
      <w:r w:rsidRPr="003814C3">
        <w:t xml:space="preserve"> </w:t>
      </w:r>
      <w:r w:rsidRPr="003814C3">
        <w:rPr>
          <w:b/>
        </w:rPr>
        <w:t>LastInactive</w:t>
      </w:r>
      <w:r w:rsidRPr="003814C3">
        <w:t>; and</w:t>
      </w:r>
    </w:p>
    <w:p w14:paraId="1D383962" w14:textId="77777777" w:rsidR="007F4432" w:rsidRPr="003814C3" w:rsidRDefault="007F4432" w:rsidP="0030608E">
      <w:pPr>
        <w:pStyle w:val="ListParagraph"/>
        <w:numPr>
          <w:ilvl w:val="6"/>
          <w:numId w:val="67"/>
        </w:numPr>
        <w:ind w:left="1170" w:hanging="450"/>
      </w:pPr>
      <w:r w:rsidRPr="003814C3">
        <w:rPr>
          <w:i/>
        </w:rPr>
        <w:t>LivingSituation</w:t>
      </w:r>
      <w:r w:rsidRPr="003814C3">
        <w:t xml:space="preserve"> in (1,18,16) or </w:t>
      </w:r>
      <w:r w:rsidRPr="006970C5">
        <w:t>ProjectType</w:t>
      </w:r>
      <w:r w:rsidRPr="003814C3">
        <w:t xml:space="preserve"> in (1,8); or</w:t>
      </w:r>
    </w:p>
    <w:p w14:paraId="10FE305B" w14:textId="77777777" w:rsidR="007F4432" w:rsidRPr="003814C3" w:rsidRDefault="007F4432" w:rsidP="0030608E">
      <w:pPr>
        <w:pStyle w:val="ListParagraph"/>
        <w:numPr>
          <w:ilvl w:val="6"/>
          <w:numId w:val="67"/>
        </w:numPr>
        <w:ind w:left="1170" w:hanging="450"/>
      </w:pPr>
      <w:r w:rsidRPr="003814C3">
        <w:rPr>
          <w:i/>
        </w:rPr>
        <w:t>ProjectType</w:t>
      </w:r>
      <w:r w:rsidRPr="003814C3">
        <w:t xml:space="preserve"> </w:t>
      </w:r>
      <w:r>
        <w:t xml:space="preserve">not </w:t>
      </w:r>
      <w:r w:rsidRPr="003814C3">
        <w:t>in (1,8)</w:t>
      </w:r>
      <w:r>
        <w:t xml:space="preserve"> </w:t>
      </w:r>
      <w:r w:rsidRPr="001210E3">
        <w:t>and</w:t>
      </w:r>
      <w:r>
        <w:t xml:space="preserve"> </w:t>
      </w:r>
      <w:r w:rsidRPr="003814C3">
        <w:rPr>
          <w:i/>
        </w:rPr>
        <w:t>LengthOfStay</w:t>
      </w:r>
      <w:r w:rsidRPr="003814C3">
        <w:t xml:space="preserve"> in (10, 11) and </w:t>
      </w:r>
      <w:r w:rsidRPr="003814C3">
        <w:rPr>
          <w:i/>
        </w:rPr>
        <w:t>PreviousStreetESSH</w:t>
      </w:r>
      <w:r w:rsidRPr="003814C3">
        <w:t xml:space="preserve"> = 1; or</w:t>
      </w:r>
    </w:p>
    <w:p w14:paraId="0291DF0A" w14:textId="77777777" w:rsidR="007F4432" w:rsidRPr="003814C3" w:rsidRDefault="007F4432" w:rsidP="0030608E">
      <w:pPr>
        <w:pStyle w:val="ListParagraph"/>
        <w:numPr>
          <w:ilvl w:val="6"/>
          <w:numId w:val="67"/>
        </w:numPr>
        <w:ind w:left="1170" w:hanging="450"/>
      </w:pPr>
      <w:r w:rsidRPr="003814C3">
        <w:rPr>
          <w:i/>
        </w:rPr>
        <w:t>ProjectType</w:t>
      </w:r>
      <w:r w:rsidRPr="003814C3">
        <w:t xml:space="preserve"> </w:t>
      </w:r>
      <w:r>
        <w:t xml:space="preserve">not </w:t>
      </w:r>
      <w:r w:rsidRPr="003814C3">
        <w:t>in (1,8)</w:t>
      </w:r>
      <w:r>
        <w:t xml:space="preserve"> and </w:t>
      </w:r>
      <w:r w:rsidRPr="003814C3">
        <w:rPr>
          <w:i/>
        </w:rPr>
        <w:t>LivingSituation</w:t>
      </w:r>
      <w:r w:rsidRPr="003814C3">
        <w:t xml:space="preserve"> in (4,5,6,7,15,</w:t>
      </w:r>
      <w:r>
        <w:t>25</w:t>
      </w:r>
      <w:r w:rsidRPr="003814C3">
        <w:t xml:space="preserve">) and </w:t>
      </w:r>
      <w:r w:rsidRPr="006970C5">
        <w:rPr>
          <w:i/>
          <w:iCs/>
        </w:rPr>
        <w:t>LengthOfStay</w:t>
      </w:r>
      <w:r w:rsidRPr="003814C3">
        <w:t xml:space="preserve"> in (2,3) and </w:t>
      </w:r>
      <w:r w:rsidRPr="003814C3">
        <w:rPr>
          <w:i/>
        </w:rPr>
        <w:t>PreviousStreetESSH</w:t>
      </w:r>
      <w:r w:rsidRPr="003814C3">
        <w:t xml:space="preserve"> = 1</w:t>
      </w:r>
    </w:p>
    <w:p w14:paraId="31263D27" w14:textId="77777777" w:rsidR="007F4432" w:rsidRPr="003814C3" w:rsidRDefault="007F4432" w:rsidP="007F4432">
      <w:pPr>
        <w:pStyle w:val="StyleListParagraphLatinOpenSans"/>
      </w:pPr>
      <w:r w:rsidRPr="003814C3">
        <w:t xml:space="preserve">The value of </w:t>
      </w:r>
      <w:r w:rsidRPr="003814C3">
        <w:rPr>
          <w:b/>
        </w:rPr>
        <w:t>Other3917Days</w:t>
      </w:r>
      <w:r w:rsidRPr="003814C3">
        <w:t xml:space="preserve"> is equal to the count of all dates:</w:t>
      </w:r>
    </w:p>
    <w:p w14:paraId="2304D5B1" w14:textId="77777777" w:rsidR="007F4432" w:rsidRPr="003814C3" w:rsidRDefault="007F4432" w:rsidP="007F4432">
      <w:pPr>
        <w:pStyle w:val="ListParagraph"/>
      </w:pPr>
      <w:r w:rsidRPr="003814C3">
        <w:t xml:space="preserve">Between the later of </w:t>
      </w:r>
      <w:r w:rsidRPr="003814C3">
        <w:rPr>
          <w:i/>
        </w:rPr>
        <w:t>DateToStreetESSH</w:t>
      </w:r>
      <w:r w:rsidRPr="003814C3">
        <w:t xml:space="preserve"> or </w:t>
      </w:r>
      <w:r w:rsidRPr="003814C3">
        <w:rPr>
          <w:b/>
        </w:rPr>
        <w:t>LastInactive</w:t>
      </w:r>
      <w:r w:rsidRPr="003814C3">
        <w:t xml:space="preserve"> and the day prior to the associated </w:t>
      </w:r>
      <w:r w:rsidRPr="00A966B9">
        <w:rPr>
          <w:b/>
          <w:bCs/>
          <w:iCs/>
        </w:rPr>
        <w:t>EntryDate</w:t>
      </w:r>
      <w:r w:rsidRPr="003814C3">
        <w:rPr>
          <w:i/>
        </w:rPr>
        <w:t xml:space="preserve"> </w:t>
      </w:r>
      <w:r w:rsidRPr="003814C3">
        <w:t>where the date does not already have a status based on system use.</w:t>
      </w:r>
    </w:p>
    <w:p w14:paraId="0B86AD96" w14:textId="741C33C4" w:rsidR="007F4432" w:rsidRPr="003814C3" w:rsidRDefault="007F4432" w:rsidP="007F4432">
      <w:pPr>
        <w:pStyle w:val="ListParagraph"/>
      </w:pPr>
      <w:r w:rsidRPr="003814C3">
        <w:t xml:space="preserve">Between any </w:t>
      </w:r>
      <w:r w:rsidRPr="003814C3">
        <w:rPr>
          <w:i/>
        </w:rPr>
        <w:t>DateToStreetESSH</w:t>
      </w:r>
      <w:r w:rsidRPr="003814C3">
        <w:t xml:space="preserve"> and the day prior to </w:t>
      </w:r>
      <w:r w:rsidRPr="003814C3">
        <w:rPr>
          <w:b/>
        </w:rPr>
        <w:t>LastInactive</w:t>
      </w:r>
      <w:r w:rsidRPr="003814C3">
        <w:t xml:space="preserve"> where the associated </w:t>
      </w:r>
      <w:r w:rsidRPr="00A966B9">
        <w:rPr>
          <w:b/>
          <w:bCs/>
          <w:iCs/>
        </w:rPr>
        <w:t>EntryDate</w:t>
      </w:r>
      <w:r w:rsidRPr="003814C3">
        <w:t xml:space="preserve"> is &gt;</w:t>
      </w:r>
      <w:r>
        <w:t xml:space="preserve"> </w:t>
      </w:r>
      <w:r w:rsidRPr="00DE4A2E">
        <w:rPr>
          <w:b/>
          <w:bCs/>
        </w:rPr>
        <w:t>LastInactive</w:t>
      </w:r>
      <w:r w:rsidR="004873DC">
        <w:t xml:space="preserve">. </w:t>
      </w:r>
    </w:p>
    <w:p w14:paraId="48BE1581" w14:textId="67A51897" w:rsidR="007F4432" w:rsidRDefault="007F4432" w:rsidP="0088191A">
      <w:pPr>
        <w:pStyle w:val="Heading2"/>
      </w:pPr>
      <w:bookmarkStart w:id="489" w:name="_Toc37849793"/>
      <w:bookmarkStart w:id="490" w:name="_Toc79153974"/>
      <w:r>
        <w:t>Set System Use Days for LSAHousehold</w:t>
      </w:r>
      <w:bookmarkEnd w:id="489"/>
      <w:bookmarkEnd w:id="490"/>
    </w:p>
    <w:p w14:paraId="43AD461A" w14:textId="7AAD5CFE" w:rsidR="00224684" w:rsidRPr="007B5290" w:rsidRDefault="00224684" w:rsidP="00DE4A2E">
      <w:pPr>
        <w:jc w:val="center"/>
      </w:pPr>
      <w:r>
        <w:rPr>
          <w:rFonts w:ascii="Times New Roman" w:hAnsi="Times New Roman" w:cs="Times New Roman"/>
          <w:noProof/>
          <w:sz w:val="24"/>
          <w:szCs w:val="24"/>
        </w:rPr>
        <mc:AlternateContent>
          <mc:Choice Requires="wpg">
            <w:drawing>
              <wp:inline distT="0" distB="0" distL="0" distR="0" wp14:anchorId="25CFBEE6" wp14:editId="4EDFD2DC">
                <wp:extent cx="3340100" cy="274320"/>
                <wp:effectExtent l="0" t="0" r="12700" b="11430"/>
                <wp:docPr id="203" name="Group 2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40100" cy="274320"/>
                          <a:chOff x="1040372" y="1094722"/>
                          <a:chExt cx="33404" cy="2743"/>
                        </a:xfrm>
                      </wpg:grpSpPr>
                      <wps:wsp>
                        <wps:cNvPr id="204" name="Flowchart: Internal Storage 63"/>
                        <wps:cNvSpPr>
                          <a:spLocks noChangeArrowheads="1"/>
                        </wps:cNvSpPr>
                        <wps:spPr bwMode="auto">
                          <a:xfrm>
                            <a:off x="1040372" y="1094722"/>
                            <a:ext cx="12801"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2DDB4124" w14:textId="77777777" w:rsidR="00004824" w:rsidRDefault="00004824" w:rsidP="00224684">
                              <w:pPr>
                                <w:pStyle w:val="Style3"/>
                              </w:pPr>
                              <w:r>
                                <w:t>sys_Time</w:t>
                              </w:r>
                            </w:p>
                          </w:txbxContent>
                        </wps:txbx>
                        <wps:bodyPr rot="0" vert="horz" wrap="square" lIns="0" tIns="0" rIns="0" bIns="0" anchor="ctr" anchorCtr="0" upright="1">
                          <a:noAutofit/>
                        </wps:bodyPr>
                      </wps:wsp>
                      <wps:wsp>
                        <wps:cNvPr id="205" name="AutoShape 390"/>
                        <wps:cNvSpPr>
                          <a:spLocks noChangeArrowheads="1"/>
                        </wps:cNvSpPr>
                        <wps:spPr bwMode="auto">
                          <a:xfrm>
                            <a:off x="1060974" y="1094722"/>
                            <a:ext cx="12802"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043BE2A7" w14:textId="77777777" w:rsidR="00004824" w:rsidRDefault="00004824" w:rsidP="00224684">
                              <w:pPr>
                                <w:pStyle w:val="Style3"/>
                              </w:pPr>
                              <w:r>
                                <w:t>tlsa_Household</w:t>
                              </w:r>
                            </w:p>
                          </w:txbxContent>
                        </wps:txbx>
                        <wps:bodyPr rot="0" vert="horz" wrap="square" lIns="0" tIns="0" rIns="0" bIns="0" anchor="ctr" anchorCtr="0" upright="1">
                          <a:noAutofit/>
                        </wps:bodyPr>
                      </wps:wsp>
                      <wps:wsp>
                        <wps:cNvPr id="206" name="AutoShape 120"/>
                        <wps:cNvCnPr>
                          <a:cxnSpLocks noChangeShapeType="1"/>
                          <a:stCxn id="204" idx="3"/>
                          <a:endCxn id="205" idx="1"/>
                        </wps:cNvCnPr>
                        <wps:spPr bwMode="auto">
                          <a:xfrm>
                            <a:off x="1053173" y="1096093"/>
                            <a:ext cx="7801" cy="0"/>
                          </a:xfrm>
                          <a:prstGeom prst="straightConnector1">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g:wgp>
                  </a:graphicData>
                </a:graphic>
              </wp:inline>
            </w:drawing>
          </mc:Choice>
          <mc:Fallback>
            <w:pict>
              <v:group w14:anchorId="25CFBEE6" id="Group 203" o:spid="_x0000_s1380" style="width:263pt;height:21.6pt;mso-position-horizontal-relative:char;mso-position-vertical-relative:line" coordorigin="10403,10947" coordsize="33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">
                <v:shape id="Flowchart: Internal Storage 63" o:spid="_x0000_s1381" type="#_x0000_t113" style="position:absolute;left:10403;top:10947;width:128;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" fillcolor="#ebd7e1" strokecolor="#c285a3" strokeweight=".5pt">
                  <v:shadow color="black" opacity="0" offset="0,0"/>
                  <v:textbox inset="0,0,0,0">
                    <w:txbxContent>
                      <w:p w14:paraId="2DDB4124" w14:textId="77777777" w:rsidR="00004824" w:rsidRDefault="00004824" w:rsidP="00224684">
                        <w:pPr>
                          <w:pStyle w:val="Style3"/>
                        </w:pPr>
                        <w:r>
                          <w:t>sys_Time</w:t>
                        </w:r>
                      </w:p>
                    </w:txbxContent>
                  </v:textbox>
                </v:shape>
                <v:shape id="AutoShape 390" o:spid="_x0000_s1382" type="#_x0000_t113" style="position:absolute;left:10609;top:10947;width:128;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" fillcolor="#ebd7e1" strokecolor="#c285a3" strokeweight=".5pt">
                  <v:shadow color="black" opacity="0" offset="0,0"/>
                  <v:textbox inset="0,0,0,0">
                    <w:txbxContent>
                      <w:p w14:paraId="043BE2A7" w14:textId="77777777" w:rsidR="00004824" w:rsidRDefault="00004824" w:rsidP="00224684">
                        <w:pPr>
                          <w:pStyle w:val="Style3"/>
                        </w:pPr>
                        <w:r>
                          <w:t>tlsa_Household</w:t>
                        </w:r>
                      </w:p>
                    </w:txbxContent>
                  </v:textbox>
                </v:shape>
                <v:shape id="AutoShape 120" o:spid="_x0000_s1383" type="#_x0000_t32" style="position:absolute;left:10531;top:10960;width: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" strokecolor="black [0]" strokeweight=".5pt">
                  <v:stroke endarrow="block"/>
                  <v:shadow color="black [0]"/>
                </v:shape>
                <w10:anchorlock/>
              </v:group>
            </w:pict>
          </mc:Fallback>
        </mc:AlternateContent>
      </w:r>
    </w:p>
    <w:p w14:paraId="258DF3B6" w14:textId="4D576AAA" w:rsidR="00631799" w:rsidRDefault="00631799" w:rsidP="00631799">
      <w:r>
        <w:t xml:space="preserve">Counts of actual days are set in </w:t>
      </w:r>
      <w:r w:rsidR="00F6042F">
        <w:t>tlsa_Household</w:t>
      </w:r>
      <w:r>
        <w:t>; counts of active households are grouped by ranges – e.g., ‘1-7 days’, ‘8-30 days’, etc</w:t>
      </w:r>
      <w:r w:rsidR="004873DC">
        <w:t xml:space="preserve">. </w:t>
      </w:r>
      <w:r>
        <w:t xml:space="preserve">– in the </w:t>
      </w:r>
      <w:r w:rsidRPr="0079442D">
        <w:t>corresponding</w:t>
      </w:r>
      <w:r>
        <w:rPr>
          <w:b/>
          <w:bCs/>
        </w:rPr>
        <w:t xml:space="preserve"> LSAHousehold </w:t>
      </w:r>
      <w:r>
        <w:t>column</w:t>
      </w:r>
      <w:r w:rsidR="004873DC">
        <w:t xml:space="preserve">. </w:t>
      </w:r>
    </w:p>
    <w:p w14:paraId="7F70E241" w14:textId="377A3D56" w:rsidR="00631799" w:rsidRDefault="00631799" w:rsidP="0088191A">
      <w:r>
        <w:t xml:space="preserve">The values in </w:t>
      </w:r>
      <w:r w:rsidR="00F6042F">
        <w:t>tlsa_Household</w:t>
      </w:r>
      <w:r>
        <w:t xml:space="preserve"> are the source for averages in LSACalculated; see section </w:t>
      </w:r>
      <w:hyperlink w:anchor="_Get_Average_Days_3" w:history="1">
        <w:r w:rsidR="00DB4385">
          <w:rPr>
            <w:rStyle w:val="Hyperlink"/>
          </w:rPr>
          <w:t>8.1 Get Average Days for Length of Time Homeless</w:t>
        </w:r>
      </w:hyperlink>
      <w:r>
        <w:t xml:space="preserve"> through section </w:t>
      </w:r>
      <w:r w:rsidR="00DB4385">
        <w:t>8.8</w:t>
      </w:r>
      <w:r>
        <w:t>.</w:t>
      </w:r>
    </w:p>
    <w:p w14:paraId="3F4BD0AD" w14:textId="28A4DF16" w:rsidR="007F4432" w:rsidRDefault="007F4432" w:rsidP="0088191A">
      <w:pPr>
        <w:pStyle w:val="Heading3"/>
      </w:pPr>
      <w:r>
        <w:t>Relevant Data</w:t>
      </w:r>
    </w:p>
    <w:p w14:paraId="5A915C61" w14:textId="77777777" w:rsidR="007F4432" w:rsidRPr="00B156B9" w:rsidRDefault="007F4432" w:rsidP="0088191A">
      <w:pPr>
        <w:pStyle w:val="Heading4"/>
      </w:pPr>
      <w:r w:rsidRPr="00B156B9">
        <w:t>Source</w:t>
      </w:r>
    </w:p>
    <w:tbl>
      <w:tblPr>
        <w:tblStyle w:val="TableGrid"/>
        <w:tblW w:w="9355" w:type="dxa"/>
        <w:tblLook w:val="04A0" w:firstRow="1" w:lastRow="0" w:firstColumn="1" w:lastColumn="0" w:noHBand="0" w:noVBand="1"/>
      </w:tblPr>
      <w:tblGrid>
        <w:gridCol w:w="9355"/>
      </w:tblGrid>
      <w:tr w:rsidR="007F4432" w:rsidRPr="00323F4A" w14:paraId="1928FCC1" w14:textId="77777777" w:rsidTr="00572228">
        <w:trPr>
          <w:cantSplit/>
          <w:trHeight w:val="216"/>
        </w:trPr>
        <w:tc>
          <w:tcPr>
            <w:tcW w:w="9355" w:type="dxa"/>
            <w:shd w:val="clear" w:color="auto" w:fill="FDE9D9" w:themeFill="accent6" w:themeFillTint="33"/>
          </w:tcPr>
          <w:p w14:paraId="1591E5C9" w14:textId="77777777" w:rsidR="007F4432" w:rsidRPr="00323F4A" w:rsidRDefault="007F4432" w:rsidP="00572228">
            <w:pPr>
              <w:pStyle w:val="NoSpacing"/>
              <w:rPr>
                <w:b/>
                <w:bCs/>
              </w:rPr>
            </w:pPr>
            <w:r w:rsidRPr="00323F4A">
              <w:rPr>
                <w:b/>
                <w:bCs/>
              </w:rPr>
              <w:t>sys_Time</w:t>
            </w:r>
          </w:p>
        </w:tc>
      </w:tr>
      <w:tr w:rsidR="007F4432" w14:paraId="309CD46E" w14:textId="77777777" w:rsidTr="00572228">
        <w:trPr>
          <w:cantSplit/>
          <w:trHeight w:val="216"/>
        </w:trPr>
        <w:tc>
          <w:tcPr>
            <w:tcW w:w="9355" w:type="dxa"/>
          </w:tcPr>
          <w:p w14:paraId="54753C72" w14:textId="77777777" w:rsidR="007F4432" w:rsidRPr="00F4354C" w:rsidRDefault="007F4432" w:rsidP="00572228">
            <w:pPr>
              <w:pStyle w:val="NoSpacing"/>
            </w:pPr>
            <w:r w:rsidRPr="00F4354C">
              <w:t>HoHID</w:t>
            </w:r>
          </w:p>
        </w:tc>
      </w:tr>
      <w:tr w:rsidR="007F4432" w14:paraId="6E0C8B2B" w14:textId="77777777" w:rsidTr="00572228">
        <w:trPr>
          <w:cantSplit/>
          <w:trHeight w:val="216"/>
        </w:trPr>
        <w:tc>
          <w:tcPr>
            <w:tcW w:w="9355" w:type="dxa"/>
          </w:tcPr>
          <w:p w14:paraId="0B8E52D6" w14:textId="77777777" w:rsidR="007F4432" w:rsidRPr="00F4354C" w:rsidRDefault="007F4432" w:rsidP="00572228">
            <w:pPr>
              <w:pStyle w:val="NoSpacing"/>
            </w:pPr>
            <w:r w:rsidRPr="00F4354C">
              <w:t>HHType</w:t>
            </w:r>
          </w:p>
        </w:tc>
      </w:tr>
      <w:tr w:rsidR="007F4432" w14:paraId="335B01BF" w14:textId="77777777" w:rsidTr="00572228">
        <w:trPr>
          <w:cantSplit/>
          <w:trHeight w:val="216"/>
        </w:trPr>
        <w:tc>
          <w:tcPr>
            <w:tcW w:w="9355" w:type="dxa"/>
          </w:tcPr>
          <w:p w14:paraId="7243EFFF" w14:textId="77777777" w:rsidR="007F4432" w:rsidRPr="00F4354C" w:rsidRDefault="007F4432" w:rsidP="00572228">
            <w:pPr>
              <w:pStyle w:val="NoSpacing"/>
            </w:pPr>
            <w:r w:rsidRPr="00F4354C">
              <w:t>sysDate</w:t>
            </w:r>
          </w:p>
        </w:tc>
      </w:tr>
      <w:tr w:rsidR="007F4432" w14:paraId="634A355C" w14:textId="77777777" w:rsidTr="00572228">
        <w:trPr>
          <w:cantSplit/>
          <w:trHeight w:val="278"/>
        </w:trPr>
        <w:tc>
          <w:tcPr>
            <w:tcW w:w="9355" w:type="dxa"/>
          </w:tcPr>
          <w:p w14:paraId="455EDCD2" w14:textId="77777777" w:rsidR="007F4432" w:rsidRPr="00F4354C" w:rsidRDefault="007F4432" w:rsidP="00572228">
            <w:pPr>
              <w:pStyle w:val="NoSpacing"/>
            </w:pPr>
            <w:r w:rsidRPr="00F4354C">
              <w:t>sysStatus</w:t>
            </w:r>
          </w:p>
        </w:tc>
      </w:tr>
    </w:tbl>
    <w:p w14:paraId="30EDF8CB" w14:textId="77777777" w:rsidR="007F4432" w:rsidRPr="00B156B9" w:rsidRDefault="007F4432" w:rsidP="0088191A">
      <w:pPr>
        <w:pStyle w:val="Heading4"/>
      </w:pPr>
      <w:r w:rsidRPr="00B156B9">
        <w:t>Target</w:t>
      </w:r>
    </w:p>
    <w:p w14:paraId="346E4C94" w14:textId="092CCFDE" w:rsidR="007F4432" w:rsidRPr="006B4F91" w:rsidRDefault="007F4432" w:rsidP="007F4432">
      <w:r>
        <w:t xml:space="preserve">See </w:t>
      </w:r>
      <w:r>
        <w:rPr>
          <w:rFonts w:cs="Open Sans"/>
        </w:rPr>
        <w:t xml:space="preserve">section </w:t>
      </w:r>
      <w:hyperlink w:anchor="_Get_Distinct_Households" w:history="1">
        <w:r w:rsidR="00DB4385">
          <w:rPr>
            <w:rStyle w:val="Hyperlink"/>
          </w:rPr>
          <w:t>6.1 Get Distinct Households for LSAHousehold</w:t>
        </w:r>
      </w:hyperlink>
      <w:r>
        <w:t xml:space="preserve"> for column descriptions.</w:t>
      </w:r>
    </w:p>
    <w:tbl>
      <w:tblPr>
        <w:tblStyle w:val="TableGrid"/>
        <w:tblW w:w="9355" w:type="dxa"/>
        <w:tblLook w:val="04A0" w:firstRow="1" w:lastRow="0" w:firstColumn="1" w:lastColumn="0" w:noHBand="0" w:noVBand="1"/>
      </w:tblPr>
      <w:tblGrid>
        <w:gridCol w:w="9355"/>
      </w:tblGrid>
      <w:tr w:rsidR="007F4432" w:rsidRPr="00323F4A" w14:paraId="0337177A" w14:textId="77777777" w:rsidTr="00572228">
        <w:trPr>
          <w:cantSplit/>
          <w:trHeight w:val="216"/>
        </w:trPr>
        <w:tc>
          <w:tcPr>
            <w:tcW w:w="9355" w:type="dxa"/>
            <w:shd w:val="clear" w:color="auto" w:fill="76923C" w:themeFill="accent3" w:themeFillShade="BF"/>
          </w:tcPr>
          <w:p w14:paraId="53692180" w14:textId="678FD5BF" w:rsidR="007F4432" w:rsidRPr="00323F4A" w:rsidRDefault="00F6042F" w:rsidP="00572228">
            <w:pPr>
              <w:pStyle w:val="NoSpacing"/>
              <w:rPr>
                <w:b/>
                <w:bCs/>
                <w:color w:val="FFFFFF" w:themeColor="background1"/>
              </w:rPr>
            </w:pPr>
            <w:r>
              <w:rPr>
                <w:b/>
                <w:bCs/>
                <w:color w:val="FFFFFF" w:themeColor="background1"/>
              </w:rPr>
              <w:t>tlsa_Household</w:t>
            </w:r>
          </w:p>
        </w:tc>
      </w:tr>
      <w:tr w:rsidR="007F4432" w14:paraId="687212B9" w14:textId="77777777" w:rsidTr="00572228">
        <w:trPr>
          <w:cantSplit/>
          <w:trHeight w:val="216"/>
        </w:trPr>
        <w:tc>
          <w:tcPr>
            <w:tcW w:w="9355" w:type="dxa"/>
          </w:tcPr>
          <w:p w14:paraId="738C4CFA" w14:textId="77777777" w:rsidR="007F4432" w:rsidRPr="000D5A2E" w:rsidRDefault="007F4432" w:rsidP="00572228">
            <w:pPr>
              <w:pStyle w:val="NoSpacing"/>
            </w:pPr>
            <w:r w:rsidRPr="00AD7462">
              <w:rPr>
                <w:b/>
                <w:bCs/>
              </w:rPr>
              <w:t>ESDays</w:t>
            </w:r>
          </w:p>
        </w:tc>
      </w:tr>
      <w:tr w:rsidR="007F4432" w14:paraId="2943BB52" w14:textId="77777777" w:rsidTr="00572228">
        <w:trPr>
          <w:cantSplit/>
          <w:trHeight w:val="216"/>
        </w:trPr>
        <w:tc>
          <w:tcPr>
            <w:tcW w:w="9355" w:type="dxa"/>
          </w:tcPr>
          <w:p w14:paraId="7B45365E" w14:textId="77777777" w:rsidR="007F4432" w:rsidRPr="00AD7462" w:rsidRDefault="007F4432" w:rsidP="00572228">
            <w:pPr>
              <w:pStyle w:val="NoSpacing"/>
              <w:rPr>
                <w:b/>
                <w:bCs/>
              </w:rPr>
            </w:pPr>
            <w:r w:rsidRPr="00104F0F">
              <w:rPr>
                <w:b/>
                <w:bCs/>
              </w:rPr>
              <w:t>THDays</w:t>
            </w:r>
          </w:p>
        </w:tc>
      </w:tr>
      <w:tr w:rsidR="007F4432" w14:paraId="18DE115F" w14:textId="77777777" w:rsidTr="00572228">
        <w:trPr>
          <w:cantSplit/>
          <w:trHeight w:val="216"/>
        </w:trPr>
        <w:tc>
          <w:tcPr>
            <w:tcW w:w="9355" w:type="dxa"/>
          </w:tcPr>
          <w:p w14:paraId="26760657" w14:textId="77777777" w:rsidR="007F4432" w:rsidRPr="00AD7462" w:rsidRDefault="007F4432" w:rsidP="00572228">
            <w:pPr>
              <w:pStyle w:val="NoSpacing"/>
              <w:rPr>
                <w:b/>
                <w:bCs/>
              </w:rPr>
            </w:pPr>
            <w:r w:rsidRPr="00104F0F">
              <w:rPr>
                <w:b/>
                <w:bCs/>
              </w:rPr>
              <w:t>ESTDays</w:t>
            </w:r>
          </w:p>
        </w:tc>
      </w:tr>
      <w:tr w:rsidR="007F4432" w14:paraId="1ED8FF7E" w14:textId="77777777" w:rsidTr="00572228">
        <w:trPr>
          <w:cantSplit/>
          <w:trHeight w:val="216"/>
        </w:trPr>
        <w:tc>
          <w:tcPr>
            <w:tcW w:w="9355" w:type="dxa"/>
          </w:tcPr>
          <w:p w14:paraId="1A4D3438" w14:textId="77777777" w:rsidR="007F4432" w:rsidRPr="00AD7462" w:rsidRDefault="007F4432" w:rsidP="00572228">
            <w:pPr>
              <w:pStyle w:val="NoSpacing"/>
              <w:rPr>
                <w:b/>
                <w:bCs/>
              </w:rPr>
            </w:pPr>
            <w:r>
              <w:rPr>
                <w:b/>
                <w:bCs/>
              </w:rPr>
              <w:t>RRHPSHPreMoveInDays</w:t>
            </w:r>
          </w:p>
        </w:tc>
      </w:tr>
      <w:tr w:rsidR="007F4432" w14:paraId="57449366" w14:textId="77777777" w:rsidTr="00572228">
        <w:trPr>
          <w:cantSplit/>
          <w:trHeight w:val="216"/>
        </w:trPr>
        <w:tc>
          <w:tcPr>
            <w:tcW w:w="9355" w:type="dxa"/>
          </w:tcPr>
          <w:p w14:paraId="05CE52A1" w14:textId="77777777" w:rsidR="007F4432" w:rsidRPr="00AD7462" w:rsidRDefault="007F4432" w:rsidP="00572228">
            <w:pPr>
              <w:pStyle w:val="NoSpacing"/>
              <w:rPr>
                <w:b/>
                <w:bCs/>
              </w:rPr>
            </w:pPr>
            <w:r w:rsidRPr="00AD57C4">
              <w:rPr>
                <w:b/>
                <w:bCs/>
              </w:rPr>
              <w:t>RRHHousedDays</w:t>
            </w:r>
          </w:p>
        </w:tc>
      </w:tr>
      <w:tr w:rsidR="007F4432" w14:paraId="74D49C39" w14:textId="77777777" w:rsidTr="00572228">
        <w:trPr>
          <w:cantSplit/>
          <w:trHeight w:val="216"/>
        </w:trPr>
        <w:tc>
          <w:tcPr>
            <w:tcW w:w="9355" w:type="dxa"/>
          </w:tcPr>
          <w:p w14:paraId="7CD790A2" w14:textId="77777777" w:rsidR="007F4432" w:rsidRPr="00AD7462" w:rsidRDefault="007F4432" w:rsidP="00572228">
            <w:pPr>
              <w:pStyle w:val="NoSpacing"/>
              <w:rPr>
                <w:b/>
                <w:bCs/>
              </w:rPr>
            </w:pPr>
            <w:r w:rsidRPr="00AD57C4">
              <w:rPr>
                <w:b/>
                <w:bCs/>
              </w:rPr>
              <w:t>SystemDaysNotPSHHoused</w:t>
            </w:r>
          </w:p>
        </w:tc>
      </w:tr>
      <w:tr w:rsidR="007F4432" w14:paraId="36B10766" w14:textId="77777777" w:rsidTr="00572228">
        <w:trPr>
          <w:cantSplit/>
          <w:trHeight w:val="216"/>
        </w:trPr>
        <w:tc>
          <w:tcPr>
            <w:tcW w:w="9355" w:type="dxa"/>
          </w:tcPr>
          <w:p w14:paraId="1B7A1CD6" w14:textId="77777777" w:rsidR="007F4432" w:rsidRPr="00AD7462" w:rsidRDefault="007F4432" w:rsidP="00572228">
            <w:pPr>
              <w:pStyle w:val="NoSpacing"/>
              <w:rPr>
                <w:b/>
                <w:bCs/>
              </w:rPr>
            </w:pPr>
            <w:r w:rsidRPr="00AD57C4">
              <w:rPr>
                <w:b/>
                <w:bCs/>
              </w:rPr>
              <w:t>SystemHomelessDays</w:t>
            </w:r>
          </w:p>
        </w:tc>
      </w:tr>
      <w:tr w:rsidR="007F4432" w14:paraId="7B0AB97A" w14:textId="77777777" w:rsidTr="00572228">
        <w:trPr>
          <w:cantSplit/>
          <w:trHeight w:val="216"/>
        </w:trPr>
        <w:tc>
          <w:tcPr>
            <w:tcW w:w="9355" w:type="dxa"/>
          </w:tcPr>
          <w:p w14:paraId="40759CBC" w14:textId="77777777" w:rsidR="007F4432" w:rsidRPr="00AD7462" w:rsidRDefault="007F4432" w:rsidP="00572228">
            <w:pPr>
              <w:pStyle w:val="NoSpacing"/>
              <w:rPr>
                <w:b/>
                <w:bCs/>
              </w:rPr>
            </w:pPr>
            <w:r w:rsidRPr="00AD57C4">
              <w:rPr>
                <w:b/>
                <w:bCs/>
              </w:rPr>
              <w:t>Other3917Days</w:t>
            </w:r>
          </w:p>
        </w:tc>
      </w:tr>
      <w:tr w:rsidR="007F4432" w14:paraId="24CFCAA4" w14:textId="77777777" w:rsidTr="00572228">
        <w:trPr>
          <w:cantSplit/>
          <w:trHeight w:val="216"/>
        </w:trPr>
        <w:tc>
          <w:tcPr>
            <w:tcW w:w="9355" w:type="dxa"/>
          </w:tcPr>
          <w:p w14:paraId="657A6DB6" w14:textId="77777777" w:rsidR="007F4432" w:rsidRPr="00AD57C4" w:rsidRDefault="007F4432" w:rsidP="00572228">
            <w:pPr>
              <w:pStyle w:val="NoSpacing"/>
              <w:rPr>
                <w:b/>
                <w:bCs/>
              </w:rPr>
            </w:pPr>
            <w:r w:rsidRPr="00E94CDE">
              <w:rPr>
                <w:b/>
                <w:bCs/>
              </w:rPr>
              <w:t>TotalHomelessDays</w:t>
            </w:r>
          </w:p>
        </w:tc>
      </w:tr>
      <w:tr w:rsidR="007F4432" w14:paraId="092E4470" w14:textId="77777777" w:rsidTr="00572228">
        <w:trPr>
          <w:cantSplit/>
          <w:trHeight w:val="216"/>
        </w:trPr>
        <w:tc>
          <w:tcPr>
            <w:tcW w:w="9355" w:type="dxa"/>
          </w:tcPr>
          <w:p w14:paraId="529DC227" w14:textId="77777777" w:rsidR="007F4432" w:rsidRPr="00E94CDE" w:rsidRDefault="007F4432" w:rsidP="00572228">
            <w:pPr>
              <w:pStyle w:val="NoSpacing"/>
              <w:rPr>
                <w:b/>
                <w:bCs/>
              </w:rPr>
            </w:pPr>
            <w:r>
              <w:rPr>
                <w:b/>
                <w:bCs/>
              </w:rPr>
              <w:t>PSHHousedDays</w:t>
            </w:r>
          </w:p>
        </w:tc>
      </w:tr>
    </w:tbl>
    <w:p w14:paraId="4F04303D" w14:textId="77777777" w:rsidR="007F4432" w:rsidRDefault="007F4432" w:rsidP="0088191A">
      <w:pPr>
        <w:pStyle w:val="Heading3"/>
      </w:pPr>
      <w:r>
        <w:t>Logic</w:t>
      </w:r>
    </w:p>
    <w:p w14:paraId="6EBB6CCC" w14:textId="1407E17F" w:rsidR="007F4432" w:rsidRDefault="007F4432" w:rsidP="007F4432">
      <w:r>
        <w:t>The</w:t>
      </w:r>
      <w:r>
        <w:rPr>
          <w:i/>
        </w:rPr>
        <w:t xml:space="preserve"> </w:t>
      </w:r>
      <w:r>
        <w:t xml:space="preserve">values for system use days columns in </w:t>
      </w:r>
      <w:r w:rsidR="00F6042F">
        <w:t>tlsa_Household</w:t>
      </w:r>
      <w:r>
        <w:t xml:space="preserve"> should be set to the actual number of days counted and NOT the associated upload value; the actual number of days are needed to generate averages for LSACalculated.</w:t>
      </w:r>
    </w:p>
    <w:p w14:paraId="2749C9BE" w14:textId="77777777" w:rsidR="007F4432" w:rsidRPr="00B156B9" w:rsidRDefault="007F4432" w:rsidP="0088191A">
      <w:pPr>
        <w:pStyle w:val="Heading4"/>
      </w:pPr>
      <w:r w:rsidRPr="00B156B9">
        <w:t>ESDays</w:t>
      </w:r>
    </w:p>
    <w:p w14:paraId="54CD4CC6" w14:textId="0220966E" w:rsidR="007F4432" w:rsidRDefault="007F4432" w:rsidP="007F4432">
      <w:r>
        <w:t>This is the total number of days in emergency shelter or Safe Haven for active enrollments and inactive enrollments that fall within a period of continuous system engagement that extends into the report period</w:t>
      </w:r>
      <w:r w:rsidR="004873DC">
        <w:t xml:space="preserve">. </w:t>
      </w:r>
      <w:r>
        <w:t>ES days are not counted if conflicting enrollment data shows that the household was housed in RRH/PSH or enrolled in a transitional housing project.</w:t>
      </w:r>
    </w:p>
    <w:p w14:paraId="63071E18" w14:textId="0D628833" w:rsidR="007F4432" w:rsidRPr="00FB484D" w:rsidRDefault="007F4432" w:rsidP="007F4432">
      <w:pPr>
        <w:rPr>
          <w:b/>
        </w:rPr>
      </w:pPr>
      <w:r>
        <w:t xml:space="preserve">Set </w:t>
      </w:r>
      <w:r w:rsidRPr="00FB484D">
        <w:rPr>
          <w:b/>
        </w:rPr>
        <w:t>ESDays</w:t>
      </w:r>
      <w:r>
        <w:t xml:space="preserve"> = count of distinct </w:t>
      </w:r>
      <w:r w:rsidRPr="00FB484D">
        <w:rPr>
          <w:b/>
        </w:rPr>
        <w:t>sysDate</w:t>
      </w:r>
      <w:r>
        <w:t xml:space="preserve">s in sys_Time where </w:t>
      </w:r>
      <w:r w:rsidRPr="00FB484D">
        <w:rPr>
          <w:b/>
        </w:rPr>
        <w:t>sysStatus</w:t>
      </w:r>
      <w:r>
        <w:t xml:space="preserve"> = 4</w:t>
      </w:r>
      <w:r w:rsidRPr="007012F8">
        <w:t xml:space="preserve"> </w:t>
      </w:r>
      <w:r>
        <w:t xml:space="preserve">and </w:t>
      </w:r>
      <w:r w:rsidRPr="00FB484D">
        <w:rPr>
          <w:b/>
        </w:rPr>
        <w:t xml:space="preserve">HoHID/HHType </w:t>
      </w:r>
      <w:r>
        <w:t xml:space="preserve">= </w:t>
      </w:r>
      <w:r w:rsidR="00F6042F">
        <w:t>tlsa_Household</w:t>
      </w:r>
      <w:r>
        <w:t xml:space="preserve"> </w:t>
      </w:r>
      <w:r w:rsidRPr="00FB484D">
        <w:rPr>
          <w:b/>
        </w:rPr>
        <w:t>HoHID/HHType.</w:t>
      </w:r>
    </w:p>
    <w:p w14:paraId="231A7A94" w14:textId="77777777" w:rsidR="007F4432" w:rsidRPr="00B156B9" w:rsidRDefault="007F4432" w:rsidP="0088191A">
      <w:pPr>
        <w:pStyle w:val="Heading4"/>
      </w:pPr>
      <w:r w:rsidRPr="00B156B9">
        <w:t>THDays</w:t>
      </w:r>
    </w:p>
    <w:p w14:paraId="49DD3CE8" w14:textId="6D02BF00" w:rsidR="007F4432" w:rsidRDefault="007F4432" w:rsidP="007F4432">
      <w:r>
        <w:t>This is the total number of days in transitional housing for active enrollments and inactive enrollments that fall within a period of continuous system engagement that extends into the report period</w:t>
      </w:r>
      <w:r w:rsidR="004873DC">
        <w:t xml:space="preserve">. </w:t>
      </w:r>
      <w:r>
        <w:t>TH days are not counted if conflicting enrollment data shows that the household was housed in RRH/PSH.</w:t>
      </w:r>
    </w:p>
    <w:p w14:paraId="47767283" w14:textId="180FD5CF" w:rsidR="007F4432" w:rsidRPr="0036062D" w:rsidRDefault="007F4432" w:rsidP="007F4432">
      <w:r>
        <w:t xml:space="preserve">Set </w:t>
      </w:r>
      <w:r w:rsidRPr="00FB484D">
        <w:rPr>
          <w:b/>
        </w:rPr>
        <w:t>THDays</w:t>
      </w:r>
      <w:r>
        <w:t xml:space="preserve"> = count of distinct </w:t>
      </w:r>
      <w:r w:rsidRPr="00FB484D">
        <w:rPr>
          <w:b/>
        </w:rPr>
        <w:t>sysDate</w:t>
      </w:r>
      <w:r>
        <w:t xml:space="preserve">s in sys_Time where </w:t>
      </w:r>
      <w:r w:rsidRPr="00FB484D">
        <w:rPr>
          <w:b/>
        </w:rPr>
        <w:t>sysStatus</w:t>
      </w:r>
      <w:r>
        <w:t xml:space="preserve"> = 3 and </w:t>
      </w:r>
      <w:r w:rsidRPr="00FB484D">
        <w:rPr>
          <w:b/>
        </w:rPr>
        <w:t xml:space="preserve">HoHID/HHType </w:t>
      </w:r>
      <w:r>
        <w:t xml:space="preserve">= </w:t>
      </w:r>
      <w:r w:rsidR="00F6042F">
        <w:t>tlsa_Household</w:t>
      </w:r>
      <w:r>
        <w:t xml:space="preserve"> </w:t>
      </w:r>
      <w:r w:rsidRPr="00FB484D">
        <w:rPr>
          <w:b/>
        </w:rPr>
        <w:t>HoHID/HHType.</w:t>
      </w:r>
    </w:p>
    <w:p w14:paraId="2613EA73" w14:textId="77777777" w:rsidR="007F4432" w:rsidRPr="00B156B9" w:rsidRDefault="007F4432" w:rsidP="0088191A">
      <w:pPr>
        <w:pStyle w:val="Heading4"/>
      </w:pPr>
      <w:r w:rsidRPr="00B156B9">
        <w:t>ESTDays</w:t>
      </w:r>
    </w:p>
    <w:p w14:paraId="651615F7" w14:textId="6E57998B" w:rsidR="007F4432" w:rsidRDefault="007F4432" w:rsidP="007F4432">
      <w:r>
        <w:t xml:space="preserve">This is the total number of days in emergency shelter, Safe Haven, and/or transitional housing – </w:t>
      </w:r>
      <w:r w:rsidRPr="00AD7462">
        <w:rPr>
          <w:b/>
          <w:bCs/>
        </w:rPr>
        <w:t>ESDays</w:t>
      </w:r>
      <w:r>
        <w:t xml:space="preserve"> + </w:t>
      </w:r>
      <w:r w:rsidRPr="00AD7462">
        <w:rPr>
          <w:b/>
          <w:bCs/>
        </w:rPr>
        <w:t>THDays</w:t>
      </w:r>
      <w:r w:rsidR="004873DC">
        <w:t xml:space="preserve">. </w:t>
      </w:r>
    </w:p>
    <w:p w14:paraId="1B559CEB" w14:textId="328A3267" w:rsidR="007F4432" w:rsidRPr="0036062D" w:rsidRDefault="007F4432" w:rsidP="007F4432">
      <w:r>
        <w:t xml:space="preserve">Set </w:t>
      </w:r>
      <w:r w:rsidRPr="00FB484D">
        <w:rPr>
          <w:b/>
        </w:rPr>
        <w:t>ESTDays</w:t>
      </w:r>
      <w:r>
        <w:t xml:space="preserve"> = count of distinct </w:t>
      </w:r>
      <w:r w:rsidRPr="00FB484D">
        <w:rPr>
          <w:b/>
        </w:rPr>
        <w:t>sysDate</w:t>
      </w:r>
      <w:r>
        <w:t xml:space="preserve">s in sys_Time where </w:t>
      </w:r>
      <w:r w:rsidRPr="00FB484D">
        <w:rPr>
          <w:b/>
        </w:rPr>
        <w:t>sysStatus</w:t>
      </w:r>
      <w:r>
        <w:t xml:space="preserve"> in (3,4) and </w:t>
      </w:r>
      <w:r w:rsidRPr="00FB484D">
        <w:rPr>
          <w:b/>
        </w:rPr>
        <w:t xml:space="preserve">HoHID/HHType </w:t>
      </w:r>
      <w:r>
        <w:t xml:space="preserve">= </w:t>
      </w:r>
      <w:r w:rsidR="00F6042F">
        <w:t>tlsa_Household</w:t>
      </w:r>
      <w:r>
        <w:t xml:space="preserve"> </w:t>
      </w:r>
      <w:r w:rsidRPr="00FB484D">
        <w:rPr>
          <w:b/>
        </w:rPr>
        <w:t>HoHID/HHType.</w:t>
      </w:r>
    </w:p>
    <w:p w14:paraId="3E71A456" w14:textId="77777777" w:rsidR="007F4432" w:rsidRPr="00B156B9" w:rsidRDefault="007F4432" w:rsidP="0088191A">
      <w:pPr>
        <w:pStyle w:val="Heading4"/>
      </w:pPr>
      <w:r w:rsidRPr="00B156B9">
        <w:t>RRHPSHPreMoveInDays</w:t>
      </w:r>
    </w:p>
    <w:p w14:paraId="28BA3D3A" w14:textId="77B164FB" w:rsidR="007F4432" w:rsidRDefault="007F4432" w:rsidP="007F4432">
      <w:r>
        <w:t xml:space="preserve">This is the total number of days enrolled but not housed in RRH and/or PSH projects for active enrollments and for inactive RRH/PSH enrollments </w:t>
      </w:r>
      <w:r w:rsidRPr="00323F4A">
        <w:rPr>
          <w:i/>
          <w:iCs/>
        </w:rPr>
        <w:t>without move-in dates</w:t>
      </w:r>
      <w:r>
        <w:t xml:space="preserve"> that fall within a period of continuous system engagement that extends into the report period</w:t>
      </w:r>
      <w:r w:rsidR="004873DC">
        <w:t xml:space="preserve">. </w:t>
      </w:r>
      <w:r>
        <w:t>Pre-move-in days are not counted if conflicting enrollment data shows that the household was housed in RRH/PSH, enrolled in a transitional housing project, or in emergency shelter or Safe Haven.</w:t>
      </w:r>
    </w:p>
    <w:p w14:paraId="0BCBA693" w14:textId="290EEEA0" w:rsidR="007F4432" w:rsidRPr="003814C3" w:rsidRDefault="007F4432" w:rsidP="007F4432">
      <w:r>
        <w:t xml:space="preserve">Set </w:t>
      </w:r>
      <w:r w:rsidRPr="00FB484D">
        <w:rPr>
          <w:b/>
        </w:rPr>
        <w:t xml:space="preserve">RRHPSHPreMoveInDays </w:t>
      </w:r>
      <w:r>
        <w:t xml:space="preserve">= count of distinct </w:t>
      </w:r>
      <w:r w:rsidRPr="00FB484D">
        <w:rPr>
          <w:b/>
        </w:rPr>
        <w:t>sysDate</w:t>
      </w:r>
      <w:r>
        <w:t xml:space="preserve">s in sys_Time where </w:t>
      </w:r>
      <w:r w:rsidRPr="00FB484D">
        <w:rPr>
          <w:b/>
        </w:rPr>
        <w:t>sysStatus</w:t>
      </w:r>
      <w:r>
        <w:t xml:space="preserve"> in (5,6)</w:t>
      </w:r>
      <w:r w:rsidRPr="007012F8">
        <w:t xml:space="preserve"> </w:t>
      </w:r>
      <w:r>
        <w:t xml:space="preserve">and </w:t>
      </w:r>
      <w:r w:rsidRPr="00FB484D">
        <w:rPr>
          <w:b/>
        </w:rPr>
        <w:t xml:space="preserve">HoHID/HHType </w:t>
      </w:r>
      <w:r>
        <w:t xml:space="preserve">= </w:t>
      </w:r>
      <w:r w:rsidR="00F6042F">
        <w:t>tlsa_Household</w:t>
      </w:r>
      <w:r>
        <w:t xml:space="preserve"> </w:t>
      </w:r>
      <w:r w:rsidRPr="00FB484D">
        <w:rPr>
          <w:b/>
        </w:rPr>
        <w:t>HoHID/HHType.</w:t>
      </w:r>
    </w:p>
    <w:p w14:paraId="1EC21A57" w14:textId="77777777" w:rsidR="007F4432" w:rsidRPr="00B156B9" w:rsidRDefault="007F4432" w:rsidP="0088191A">
      <w:pPr>
        <w:pStyle w:val="Heading4"/>
      </w:pPr>
      <w:r w:rsidRPr="00B156B9">
        <w:t>SystemHomelessDays</w:t>
      </w:r>
    </w:p>
    <w:p w14:paraId="17793348" w14:textId="1D98A2F7" w:rsidR="007F4432" w:rsidRDefault="007F4432" w:rsidP="007F4432">
      <w:r>
        <w:t xml:space="preserve">This is the total number of days in emergency shelter, Safe Haven, transitional housing, and/or enrolled but not housed in RRH/PSH – </w:t>
      </w:r>
      <w:r w:rsidRPr="00AD7462">
        <w:rPr>
          <w:b/>
          <w:bCs/>
        </w:rPr>
        <w:t>ES</w:t>
      </w:r>
      <w:r>
        <w:rPr>
          <w:b/>
          <w:bCs/>
        </w:rPr>
        <w:t>T</w:t>
      </w:r>
      <w:r w:rsidRPr="00C97BFE">
        <w:rPr>
          <w:b/>
          <w:bCs/>
        </w:rPr>
        <w:t>Days</w:t>
      </w:r>
      <w:r>
        <w:rPr>
          <w:b/>
          <w:bCs/>
        </w:rPr>
        <w:t xml:space="preserve"> + RRHPSHPreMoveInDays</w:t>
      </w:r>
      <w:r w:rsidR="004873DC">
        <w:t xml:space="preserve">. </w:t>
      </w:r>
    </w:p>
    <w:p w14:paraId="1FB10310" w14:textId="3CE546F8" w:rsidR="007F4432" w:rsidRPr="004D73A0" w:rsidRDefault="007F4432" w:rsidP="007F4432">
      <w:r>
        <w:t xml:space="preserve">Set </w:t>
      </w:r>
      <w:r w:rsidRPr="003814C3">
        <w:rPr>
          <w:b/>
        </w:rPr>
        <w:t>SystemHomelessDays</w:t>
      </w:r>
      <w:r>
        <w:t xml:space="preserve"> = count of distinct </w:t>
      </w:r>
      <w:r w:rsidRPr="00CF2EA7">
        <w:rPr>
          <w:b/>
        </w:rPr>
        <w:t>sysDate</w:t>
      </w:r>
      <w:r>
        <w:t xml:space="preserve">s in sys_Time where </w:t>
      </w:r>
      <w:r w:rsidRPr="00CF2EA7">
        <w:rPr>
          <w:b/>
        </w:rPr>
        <w:t>sysStatus</w:t>
      </w:r>
      <w:r>
        <w:t xml:space="preserve"> in (3,4,5,6)</w:t>
      </w:r>
      <w:r w:rsidRPr="007012F8">
        <w:t xml:space="preserve"> </w:t>
      </w:r>
      <w:r>
        <w:t xml:space="preserve">and </w:t>
      </w:r>
      <w:r w:rsidRPr="00CF2EA7">
        <w:rPr>
          <w:b/>
        </w:rPr>
        <w:t xml:space="preserve">HoHID/HHType </w:t>
      </w:r>
      <w:r>
        <w:t xml:space="preserve">= </w:t>
      </w:r>
      <w:r w:rsidR="00F6042F">
        <w:t>tlsa_Household</w:t>
      </w:r>
      <w:r>
        <w:t xml:space="preserve"> </w:t>
      </w:r>
      <w:r w:rsidRPr="00CF2EA7">
        <w:rPr>
          <w:b/>
        </w:rPr>
        <w:t>HoHID/HHType.</w:t>
      </w:r>
    </w:p>
    <w:p w14:paraId="64CF2F3D" w14:textId="77777777" w:rsidR="007F4432" w:rsidRPr="00B156B9" w:rsidRDefault="007F4432" w:rsidP="0088191A">
      <w:pPr>
        <w:pStyle w:val="Heading4"/>
      </w:pPr>
      <w:r w:rsidRPr="00B156B9">
        <w:t>RRHHousedDays</w:t>
      </w:r>
    </w:p>
    <w:p w14:paraId="7B541A5D" w14:textId="10F7CB2F" w:rsidR="007F4432" w:rsidRDefault="007F4432" w:rsidP="007F4432">
      <w:r>
        <w:t>This is the total number of days housed in RRH for active enrollments</w:t>
      </w:r>
      <w:r w:rsidR="004873DC">
        <w:t xml:space="preserve">. </w:t>
      </w:r>
      <w:r>
        <w:t>RRH housed days are not counted if conflicting enrollment data shows that the household was housed in PSH</w:t>
      </w:r>
      <w:r w:rsidR="004873DC">
        <w:t xml:space="preserve">. </w:t>
      </w:r>
    </w:p>
    <w:p w14:paraId="64844E81" w14:textId="42E05F93" w:rsidR="007F4432" w:rsidRPr="003814C3" w:rsidRDefault="007F4432" w:rsidP="007F4432">
      <w:r>
        <w:t xml:space="preserve">Set </w:t>
      </w:r>
      <w:r w:rsidRPr="00FB484D">
        <w:rPr>
          <w:b/>
        </w:rPr>
        <w:t>RRHHousedDays</w:t>
      </w:r>
      <w:r>
        <w:t xml:space="preserve"> = count of distinct </w:t>
      </w:r>
      <w:r w:rsidRPr="00FB484D">
        <w:rPr>
          <w:b/>
        </w:rPr>
        <w:t>sysDate</w:t>
      </w:r>
      <w:r>
        <w:t xml:space="preserve">s in sys_Time where </w:t>
      </w:r>
      <w:r w:rsidRPr="00FB484D">
        <w:rPr>
          <w:b/>
        </w:rPr>
        <w:t>sysStatus</w:t>
      </w:r>
      <w:r>
        <w:t xml:space="preserve"> = 2</w:t>
      </w:r>
      <w:r w:rsidRPr="007012F8">
        <w:t xml:space="preserve"> </w:t>
      </w:r>
      <w:r>
        <w:t xml:space="preserve">and </w:t>
      </w:r>
      <w:r w:rsidRPr="00FB484D">
        <w:rPr>
          <w:b/>
        </w:rPr>
        <w:t xml:space="preserve">HoHID/HHType </w:t>
      </w:r>
      <w:r>
        <w:t xml:space="preserve">= </w:t>
      </w:r>
      <w:r w:rsidR="00F6042F">
        <w:t>tlsa_Household</w:t>
      </w:r>
      <w:r>
        <w:t xml:space="preserve"> </w:t>
      </w:r>
      <w:r w:rsidRPr="00FB484D">
        <w:rPr>
          <w:b/>
        </w:rPr>
        <w:t>HoHID/HHType.</w:t>
      </w:r>
    </w:p>
    <w:p w14:paraId="42C49A48" w14:textId="77777777" w:rsidR="007F4432" w:rsidRPr="00B156B9" w:rsidRDefault="007F4432" w:rsidP="0088191A">
      <w:pPr>
        <w:pStyle w:val="Heading4"/>
      </w:pPr>
      <w:r w:rsidRPr="00B156B9">
        <w:t>SystemDaysNotPSHHoused</w:t>
      </w:r>
    </w:p>
    <w:p w14:paraId="0B5F99D2" w14:textId="0DB976D9" w:rsidR="007F4432" w:rsidRDefault="007F4432" w:rsidP="007F4432">
      <w:r>
        <w:t>This is the total number of days in emergency shelter, Safe Haven, transitional housing, enrolled but not housed in RRH/PSH</w:t>
      </w:r>
      <w:r w:rsidRPr="00294696">
        <w:t xml:space="preserve"> </w:t>
      </w:r>
      <w:r>
        <w:t xml:space="preserve">and/or housed in RRH – </w:t>
      </w:r>
      <w:r w:rsidRPr="003814C3">
        <w:rPr>
          <w:b/>
        </w:rPr>
        <w:t>SystemHomelessDays</w:t>
      </w:r>
      <w:r>
        <w:t xml:space="preserve"> </w:t>
      </w:r>
      <w:r>
        <w:rPr>
          <w:b/>
          <w:bCs/>
        </w:rPr>
        <w:t xml:space="preserve">+ </w:t>
      </w:r>
      <w:r w:rsidRPr="00FB484D">
        <w:rPr>
          <w:b/>
        </w:rPr>
        <w:t>RRHHousedDays</w:t>
      </w:r>
      <w:r w:rsidR="004873DC">
        <w:t xml:space="preserve">. </w:t>
      </w:r>
    </w:p>
    <w:p w14:paraId="6D9CC2B6" w14:textId="34BF6F2F" w:rsidR="007F4432" w:rsidRPr="004D73A0" w:rsidRDefault="007F4432" w:rsidP="007F4432">
      <w:r>
        <w:t xml:space="preserve">Set </w:t>
      </w:r>
      <w:r w:rsidRPr="007F3537">
        <w:rPr>
          <w:b/>
        </w:rPr>
        <w:t>SystemDaysNotPSHHoused</w:t>
      </w:r>
      <w:r>
        <w:t xml:space="preserve">= count of distinct </w:t>
      </w:r>
      <w:r w:rsidRPr="007F3537">
        <w:rPr>
          <w:b/>
        </w:rPr>
        <w:t>sysDate</w:t>
      </w:r>
      <w:r>
        <w:t xml:space="preserve">s in sys_Time where </w:t>
      </w:r>
      <w:r w:rsidRPr="007F3537">
        <w:rPr>
          <w:b/>
        </w:rPr>
        <w:t>sysStatus</w:t>
      </w:r>
      <w:r>
        <w:t xml:space="preserve"> in (2,3,4,5,6)</w:t>
      </w:r>
      <w:r w:rsidRPr="007012F8">
        <w:t xml:space="preserve"> </w:t>
      </w:r>
      <w:r>
        <w:t xml:space="preserve">and </w:t>
      </w:r>
      <w:r w:rsidRPr="007F3537">
        <w:rPr>
          <w:b/>
        </w:rPr>
        <w:t xml:space="preserve">HoHID/HHType </w:t>
      </w:r>
      <w:r>
        <w:t xml:space="preserve">= </w:t>
      </w:r>
      <w:r w:rsidR="00F6042F">
        <w:t>tlsa_Household</w:t>
      </w:r>
      <w:r>
        <w:t xml:space="preserve"> </w:t>
      </w:r>
      <w:r w:rsidRPr="007F3537">
        <w:rPr>
          <w:b/>
        </w:rPr>
        <w:t>HoHID/HHType.</w:t>
      </w:r>
    </w:p>
    <w:p w14:paraId="31E6AD84" w14:textId="77777777" w:rsidR="007F4432" w:rsidRPr="00B156B9" w:rsidRDefault="007F4432" w:rsidP="0088191A">
      <w:pPr>
        <w:pStyle w:val="Heading4"/>
      </w:pPr>
      <w:r w:rsidRPr="00B156B9">
        <w:t>PSHHousedDays</w:t>
      </w:r>
    </w:p>
    <w:p w14:paraId="799B5BEB" w14:textId="1A568039" w:rsidR="007F4432" w:rsidRDefault="007F4432" w:rsidP="007F4432">
      <w:r>
        <w:t>This is the total number of days housed in PSH for active enrollments</w:t>
      </w:r>
      <w:r w:rsidR="004873DC">
        <w:t xml:space="preserve">. </w:t>
      </w:r>
    </w:p>
    <w:p w14:paraId="582244B3" w14:textId="71866B96" w:rsidR="007F4432" w:rsidRPr="003814C3" w:rsidRDefault="007F4432" w:rsidP="007F4432">
      <w:r>
        <w:t xml:space="preserve">Set </w:t>
      </w:r>
      <w:r w:rsidRPr="00FB484D">
        <w:rPr>
          <w:b/>
        </w:rPr>
        <w:t>PSHHHousedDays</w:t>
      </w:r>
      <w:r>
        <w:t xml:space="preserve"> = count of distinct </w:t>
      </w:r>
      <w:r w:rsidRPr="00FB484D">
        <w:rPr>
          <w:b/>
        </w:rPr>
        <w:t>sysDate</w:t>
      </w:r>
      <w:r>
        <w:t xml:space="preserve">s in sys_Time where </w:t>
      </w:r>
      <w:r w:rsidRPr="00FB484D">
        <w:rPr>
          <w:b/>
        </w:rPr>
        <w:t>sysStatus</w:t>
      </w:r>
      <w:r>
        <w:t xml:space="preserve"> = 1</w:t>
      </w:r>
      <w:r w:rsidRPr="007012F8">
        <w:t xml:space="preserve"> </w:t>
      </w:r>
      <w:r>
        <w:t xml:space="preserve">and </w:t>
      </w:r>
      <w:r w:rsidRPr="00FB484D">
        <w:rPr>
          <w:b/>
        </w:rPr>
        <w:t xml:space="preserve">HoHID/HHType </w:t>
      </w:r>
      <w:r>
        <w:t xml:space="preserve">= </w:t>
      </w:r>
      <w:r w:rsidR="00F6042F">
        <w:t>tlsa_Household</w:t>
      </w:r>
      <w:r>
        <w:t xml:space="preserve"> </w:t>
      </w:r>
      <w:r w:rsidRPr="00FB484D">
        <w:rPr>
          <w:b/>
        </w:rPr>
        <w:t>HoHID/HHType.</w:t>
      </w:r>
    </w:p>
    <w:p w14:paraId="35B26A75" w14:textId="77777777" w:rsidR="007F4432" w:rsidRPr="00B156B9" w:rsidRDefault="007F4432" w:rsidP="0088191A">
      <w:pPr>
        <w:pStyle w:val="Heading4"/>
      </w:pPr>
      <w:r w:rsidRPr="00B156B9">
        <w:t>Other3917Days</w:t>
      </w:r>
    </w:p>
    <w:p w14:paraId="18AAE5C5" w14:textId="2297FECC" w:rsidR="007F4432" w:rsidRDefault="007F4432" w:rsidP="007F4432">
      <w:r>
        <w:t xml:space="preserve">This is the total number of days not already accounted for when the household reported being on the street or in ES/SH in </w:t>
      </w:r>
      <w:r w:rsidRPr="00323F4A">
        <w:rPr>
          <w:i/>
          <w:iCs/>
        </w:rPr>
        <w:t>3.917A/B Prior Living Situation</w:t>
      </w:r>
      <w:r w:rsidR="004873DC">
        <w:t xml:space="preserve">. </w:t>
      </w:r>
    </w:p>
    <w:p w14:paraId="6F3D732E" w14:textId="77777777" w:rsidR="007F4432" w:rsidRPr="003814C3" w:rsidRDefault="007F4432" w:rsidP="007F4432">
      <w:r w:rsidRPr="003814C3">
        <w:t xml:space="preserve">Set </w:t>
      </w:r>
      <w:r w:rsidRPr="003814C3">
        <w:rPr>
          <w:b/>
        </w:rPr>
        <w:t xml:space="preserve">Other3917Days </w:t>
      </w:r>
      <w:r w:rsidRPr="003814C3">
        <w:t>= the sum of:</w:t>
      </w:r>
    </w:p>
    <w:p w14:paraId="2378A9E4" w14:textId="4CDA5E6A" w:rsidR="007F4432" w:rsidRPr="003814C3" w:rsidRDefault="007F4432" w:rsidP="0030608E">
      <w:pPr>
        <w:pStyle w:val="ListParagraph"/>
        <w:numPr>
          <w:ilvl w:val="0"/>
          <w:numId w:val="17"/>
        </w:numPr>
        <w:rPr>
          <w:b/>
        </w:rPr>
      </w:pPr>
      <w:r w:rsidRPr="003814C3">
        <w:t xml:space="preserve">The count of distinct </w:t>
      </w:r>
      <w:r w:rsidRPr="003814C3">
        <w:rPr>
          <w:b/>
        </w:rPr>
        <w:t>sysDate</w:t>
      </w:r>
      <w:r w:rsidRPr="003814C3">
        <w:t xml:space="preserve">s in sys_Time where </w:t>
      </w:r>
      <w:r w:rsidRPr="003814C3">
        <w:rPr>
          <w:b/>
        </w:rPr>
        <w:t>sysStatus</w:t>
      </w:r>
      <w:r w:rsidRPr="003814C3">
        <w:t xml:space="preserve"> = 7 and </w:t>
      </w:r>
      <w:r w:rsidRPr="003814C3">
        <w:rPr>
          <w:b/>
        </w:rPr>
        <w:t xml:space="preserve">HoHID/HHType </w:t>
      </w:r>
      <w:r w:rsidRPr="003814C3">
        <w:t xml:space="preserve">= </w:t>
      </w:r>
      <w:r w:rsidR="00F6042F">
        <w:t>tlsa_Household</w:t>
      </w:r>
      <w:r w:rsidRPr="003814C3">
        <w:t xml:space="preserve"> </w:t>
      </w:r>
      <w:r w:rsidRPr="003814C3">
        <w:rPr>
          <w:b/>
        </w:rPr>
        <w:t xml:space="preserve">HoHID/HHType; </w:t>
      </w:r>
      <w:r w:rsidRPr="003814C3">
        <w:t>and</w:t>
      </w:r>
    </w:p>
    <w:p w14:paraId="671A652B" w14:textId="3F6ABE89" w:rsidR="007F4432" w:rsidRPr="003814C3" w:rsidRDefault="007F4432" w:rsidP="0030608E">
      <w:pPr>
        <w:pStyle w:val="ListParagraph"/>
        <w:numPr>
          <w:ilvl w:val="0"/>
          <w:numId w:val="17"/>
        </w:numPr>
        <w:rPr>
          <w:b/>
        </w:rPr>
      </w:pPr>
      <w:r w:rsidRPr="003814C3">
        <w:t xml:space="preserve">The count of distinct dates between the earliest relevant </w:t>
      </w:r>
      <w:r w:rsidRPr="003814C3">
        <w:rPr>
          <w:i/>
        </w:rPr>
        <w:t>DateToStreetESSH</w:t>
      </w:r>
      <w:r w:rsidRPr="003814C3">
        <w:t xml:space="preserve"> and </w:t>
      </w:r>
      <w:r w:rsidRPr="003814C3">
        <w:rPr>
          <w:b/>
        </w:rPr>
        <w:t xml:space="preserve">LastInactive </w:t>
      </w:r>
      <w:r w:rsidRPr="003814C3">
        <w:t xml:space="preserve">– or the difference in days between the earliest </w:t>
      </w:r>
      <w:r w:rsidRPr="003814C3">
        <w:rPr>
          <w:i/>
        </w:rPr>
        <w:t>DateToStreetESSH</w:t>
      </w:r>
      <w:r w:rsidRPr="003814C3">
        <w:t xml:space="preserve"> and </w:t>
      </w:r>
      <w:r w:rsidRPr="003814C3">
        <w:rPr>
          <w:b/>
        </w:rPr>
        <w:t>LastInactive</w:t>
      </w:r>
      <w:r w:rsidRPr="003814C3">
        <w:t xml:space="preserve">, as described in </w:t>
      </w:r>
      <w:hyperlink w:anchor="_Get_Other_Dates" w:history="1">
        <w:r w:rsidRPr="000E411E">
          <w:rPr>
            <w:rStyle w:val="Hyperlink"/>
          </w:rPr>
          <w:t xml:space="preserve">section </w:t>
        </w:r>
        <w:r w:rsidR="00DB4385" w:rsidRPr="000E411E">
          <w:rPr>
            <w:rStyle w:val="Hyperlink"/>
          </w:rPr>
          <w:t>6.</w:t>
        </w:r>
        <w:r w:rsidR="000E411E" w:rsidRPr="000E411E">
          <w:rPr>
            <w:rStyle w:val="Hyperlink"/>
          </w:rPr>
          <w:t>14</w:t>
        </w:r>
      </w:hyperlink>
      <w:r w:rsidRPr="003814C3">
        <w:t>.</w:t>
      </w:r>
    </w:p>
    <w:p w14:paraId="4E25EAB3" w14:textId="6FC24546" w:rsidR="002B5968" w:rsidRDefault="002B5968" w:rsidP="0088191A">
      <w:pPr>
        <w:pStyle w:val="Heading2"/>
      </w:pPr>
      <w:bookmarkStart w:id="491" w:name="_Toc29188247"/>
      <w:bookmarkStart w:id="492" w:name="_Toc31197261"/>
      <w:bookmarkStart w:id="493" w:name="_Toc29188248"/>
      <w:bookmarkStart w:id="494" w:name="_Toc31197262"/>
      <w:bookmarkStart w:id="495" w:name="_Toc29188249"/>
      <w:bookmarkStart w:id="496" w:name="_Toc31197263"/>
      <w:bookmarkStart w:id="497" w:name="_Toc29188250"/>
      <w:bookmarkStart w:id="498" w:name="_Toc31197264"/>
      <w:bookmarkStart w:id="499" w:name="_Get_Enrollments_Relevant_1"/>
      <w:bookmarkStart w:id="500" w:name="_Toc34145101"/>
      <w:bookmarkStart w:id="501" w:name="_Toc34145102"/>
      <w:bookmarkStart w:id="502" w:name="_Toc34145103"/>
      <w:bookmarkStart w:id="503" w:name="_Toc34145154"/>
      <w:bookmarkStart w:id="504" w:name="_Toc34145155"/>
      <w:bookmarkStart w:id="505" w:name="_Toc34145182"/>
      <w:bookmarkStart w:id="506" w:name="_Toc34145183"/>
      <w:bookmarkStart w:id="507" w:name="_Toc34145184"/>
      <w:bookmarkStart w:id="508" w:name="_Toc34145185"/>
      <w:bookmarkStart w:id="509" w:name="_Toc34145186"/>
      <w:bookmarkStart w:id="510" w:name="_Toc34145187"/>
      <w:bookmarkStart w:id="511" w:name="_Toc34145188"/>
      <w:bookmarkStart w:id="512" w:name="_Toc34145189"/>
      <w:bookmarkStart w:id="513" w:name="_Toc34145190"/>
      <w:bookmarkStart w:id="514" w:name="_Toc34145191"/>
      <w:bookmarkStart w:id="515" w:name="_Toc34145192"/>
      <w:bookmarkStart w:id="516" w:name="_Toc34145193"/>
      <w:bookmarkStart w:id="517" w:name="_Toc34145194"/>
      <w:bookmarkStart w:id="518" w:name="_Toc34145195"/>
      <w:bookmarkStart w:id="519" w:name="_Toc34145196"/>
      <w:bookmarkStart w:id="520" w:name="_Toc34145197"/>
      <w:bookmarkStart w:id="521" w:name="_Toc34145198"/>
      <w:bookmarkStart w:id="522" w:name="_Toc34145199"/>
      <w:bookmarkStart w:id="523" w:name="_Toc34145200"/>
      <w:bookmarkStart w:id="524" w:name="_Toc34145201"/>
      <w:bookmarkStart w:id="525" w:name="_Toc34145202"/>
      <w:bookmarkStart w:id="526" w:name="_Toc34145203"/>
      <w:bookmarkStart w:id="527" w:name="_Toc34145204"/>
      <w:bookmarkStart w:id="528" w:name="_Toc34145205"/>
      <w:bookmarkStart w:id="529" w:name="_Toc34145206"/>
      <w:bookmarkStart w:id="530" w:name="_Toc34145207"/>
      <w:bookmarkStart w:id="531" w:name="_Toc34145208"/>
      <w:bookmarkStart w:id="532" w:name="_Toc34145209"/>
      <w:bookmarkStart w:id="533" w:name="_Toc34145210"/>
      <w:bookmarkStart w:id="534" w:name="_Toc34145211"/>
      <w:bookmarkStart w:id="535" w:name="_Toc34145212"/>
      <w:bookmarkStart w:id="536" w:name="_Toc34145213"/>
      <w:bookmarkStart w:id="537" w:name="_Toc34145214"/>
      <w:bookmarkStart w:id="538" w:name="_Toc34145215"/>
      <w:bookmarkStart w:id="539" w:name="_Toc34145252"/>
      <w:bookmarkStart w:id="540" w:name="_Toc34145253"/>
      <w:bookmarkStart w:id="541" w:name="_Toc34145254"/>
      <w:bookmarkStart w:id="542" w:name="_Toc34145255"/>
      <w:bookmarkStart w:id="543" w:name="_Toc29188252"/>
      <w:bookmarkStart w:id="544" w:name="_Toc31197266"/>
      <w:bookmarkStart w:id="545" w:name="_Get_Last_Inactive"/>
      <w:bookmarkStart w:id="546" w:name="_Toc34145256"/>
      <w:bookmarkStart w:id="547" w:name="_Toc34145257"/>
      <w:bookmarkStart w:id="548" w:name="_Toc34145258"/>
      <w:bookmarkStart w:id="549" w:name="_Toc34145283"/>
      <w:bookmarkStart w:id="550" w:name="_Toc34145288"/>
      <w:bookmarkStart w:id="551" w:name="_Toc34145289"/>
      <w:bookmarkStart w:id="552" w:name="_Toc34145290"/>
      <w:bookmarkStart w:id="553" w:name="_Toc34145291"/>
      <w:bookmarkStart w:id="554" w:name="_Toc34145292"/>
      <w:bookmarkStart w:id="555" w:name="_Toc34145293"/>
      <w:bookmarkStart w:id="556" w:name="_Toc34145294"/>
      <w:bookmarkStart w:id="557" w:name="_Toc525229485"/>
      <w:bookmarkStart w:id="558" w:name="_Toc34145295"/>
      <w:bookmarkStart w:id="559" w:name="_Toc34145296"/>
      <w:bookmarkStart w:id="560" w:name="_Toc34145297"/>
      <w:bookmarkStart w:id="561" w:name="_Toc34145326"/>
      <w:bookmarkStart w:id="562" w:name="_Toc34145327"/>
      <w:bookmarkStart w:id="563" w:name="_Toc34145338"/>
      <w:bookmarkStart w:id="564" w:name="_Toc34145339"/>
      <w:bookmarkStart w:id="565" w:name="_Toc34145340"/>
      <w:bookmarkStart w:id="566" w:name="_Toc34145341"/>
      <w:bookmarkStart w:id="567" w:name="_Toc34145342"/>
      <w:bookmarkStart w:id="568" w:name="_Toc34145343"/>
      <w:bookmarkStart w:id="569" w:name="_Toc34145344"/>
      <w:bookmarkStart w:id="570" w:name="_Toc34145360"/>
      <w:bookmarkStart w:id="571" w:name="_Toc34145386"/>
      <w:bookmarkStart w:id="572" w:name="_Toc34145387"/>
      <w:bookmarkStart w:id="573" w:name="_Toc34145388"/>
      <w:bookmarkStart w:id="574" w:name="_Toc34145423"/>
      <w:bookmarkStart w:id="575" w:name="_Toc34145424"/>
      <w:bookmarkStart w:id="576" w:name="_Toc34145435"/>
      <w:bookmarkStart w:id="577" w:name="_Toc34145436"/>
      <w:bookmarkStart w:id="578" w:name="_Toc34145437"/>
      <w:bookmarkStart w:id="579" w:name="_Toc34145438"/>
      <w:bookmarkStart w:id="580" w:name="_Toc34145439"/>
      <w:bookmarkStart w:id="581" w:name="_Toc34145440"/>
      <w:bookmarkStart w:id="582" w:name="_Toc34145441"/>
      <w:bookmarkStart w:id="583" w:name="_Toc34145442"/>
      <w:bookmarkStart w:id="584" w:name="_Toc34145443"/>
      <w:bookmarkStart w:id="585" w:name="_Toc34145444"/>
      <w:bookmarkStart w:id="586" w:name="_Toc34145445"/>
      <w:bookmarkStart w:id="587" w:name="_Toc34145446"/>
      <w:bookmarkStart w:id="588" w:name="_Toc34145447"/>
      <w:bookmarkStart w:id="589" w:name="_Toc34145448"/>
      <w:bookmarkStart w:id="590" w:name="_Toc34145449"/>
      <w:bookmarkStart w:id="591" w:name="_Toc34145450"/>
      <w:bookmarkStart w:id="592" w:name="_Toc34145451"/>
      <w:bookmarkStart w:id="593" w:name="_Toc34145452"/>
      <w:bookmarkStart w:id="594" w:name="_Toc34145463"/>
      <w:bookmarkStart w:id="595" w:name="_Toc34145464"/>
      <w:bookmarkStart w:id="596" w:name="_Toc34145465"/>
      <w:bookmarkStart w:id="597" w:name="_Toc34145466"/>
      <w:bookmarkStart w:id="598" w:name="_Toc34145489"/>
      <w:bookmarkStart w:id="599" w:name="_Toc34145490"/>
      <w:bookmarkStart w:id="600" w:name="_Toc34145491"/>
      <w:bookmarkStart w:id="601" w:name="_Toc34145492"/>
      <w:bookmarkStart w:id="602" w:name="_Toc34145493"/>
      <w:bookmarkStart w:id="603" w:name="_Toc34145494"/>
      <w:bookmarkStart w:id="604" w:name="_Toc34145495"/>
      <w:bookmarkStart w:id="605" w:name="_Toc34145496"/>
      <w:bookmarkStart w:id="606" w:name="_Toc34145497"/>
      <w:bookmarkStart w:id="607" w:name="_Toc34145498"/>
      <w:bookmarkStart w:id="608" w:name="_Toc34145499"/>
      <w:bookmarkStart w:id="609" w:name="_Toc34145500"/>
      <w:bookmarkStart w:id="610" w:name="_Toc34145501"/>
      <w:bookmarkStart w:id="611" w:name="_Toc34145502"/>
      <w:bookmarkStart w:id="612" w:name="_Toc34145503"/>
      <w:bookmarkStart w:id="613" w:name="_Toc34145504"/>
      <w:bookmarkStart w:id="614" w:name="_Toc34145505"/>
      <w:bookmarkStart w:id="615" w:name="_Toc34145506"/>
      <w:bookmarkStart w:id="616" w:name="_Toc34145507"/>
      <w:bookmarkStart w:id="617" w:name="_Toc34145508"/>
      <w:bookmarkStart w:id="618" w:name="_Toc34145509"/>
      <w:bookmarkStart w:id="619" w:name="_Toc34145510"/>
      <w:bookmarkStart w:id="620" w:name="_Toc34145511"/>
      <w:bookmarkStart w:id="621" w:name="_Toc34145512"/>
      <w:bookmarkStart w:id="622" w:name="_Toc34145513"/>
      <w:bookmarkStart w:id="623" w:name="_Toc34145514"/>
      <w:bookmarkStart w:id="624" w:name="_Toc34145515"/>
      <w:bookmarkStart w:id="625" w:name="_Toc34145516"/>
      <w:bookmarkStart w:id="626" w:name="_Toc34145517"/>
      <w:bookmarkStart w:id="627" w:name="_Toc34145518"/>
      <w:bookmarkStart w:id="628" w:name="_Toc34145519"/>
      <w:bookmarkStart w:id="629" w:name="_Toc525229489"/>
      <w:bookmarkStart w:id="630" w:name="_Toc525229490"/>
      <w:bookmarkStart w:id="631" w:name="_Toc525229491"/>
      <w:bookmarkStart w:id="632" w:name="_Toc525229492"/>
      <w:bookmarkStart w:id="633" w:name="_Toc525229493"/>
      <w:bookmarkStart w:id="634" w:name="_Toc525229494"/>
      <w:bookmarkStart w:id="635" w:name="_Toc525229495"/>
      <w:bookmarkStart w:id="636" w:name="_Toc525229496"/>
      <w:bookmarkStart w:id="637" w:name="_Toc525229497"/>
      <w:bookmarkStart w:id="638" w:name="_Update_ESHStatus_and"/>
      <w:bookmarkStart w:id="639" w:name="_Update_EST/RRH/PSHStatus"/>
      <w:bookmarkStart w:id="640" w:name="_Toc37849794"/>
      <w:bookmarkStart w:id="641" w:name="_Toc79153975"/>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r>
        <w:t>Update EST</w:t>
      </w:r>
      <w:r w:rsidR="000C20AF">
        <w:t>/</w:t>
      </w:r>
      <w:r>
        <w:t>RRH</w:t>
      </w:r>
      <w:r w:rsidR="000C20AF">
        <w:t>/PSH</w:t>
      </w:r>
      <w:r>
        <w:t>Status</w:t>
      </w:r>
      <w:bookmarkEnd w:id="640"/>
      <w:bookmarkEnd w:id="641"/>
    </w:p>
    <w:p w14:paraId="0A6451B6" w14:textId="77777777" w:rsidR="007B5290" w:rsidRPr="008705FF" w:rsidRDefault="007B5290" w:rsidP="007B5290">
      <w:pPr>
        <w:jc w:val="center"/>
      </w:pPr>
      <w:r>
        <w:rPr>
          <w:rFonts w:ascii="Times New Roman" w:hAnsi="Times New Roman" w:cs="Times New Roman"/>
          <w:noProof/>
          <w:sz w:val="24"/>
          <w:szCs w:val="24"/>
        </w:rPr>
        <mc:AlternateContent>
          <mc:Choice Requires="wpg">
            <w:drawing>
              <wp:inline distT="0" distB="0" distL="0" distR="0" wp14:anchorId="459F750E" wp14:editId="115A6DEF">
                <wp:extent cx="3340100" cy="274320"/>
                <wp:effectExtent l="0" t="0" r="12700" b="11430"/>
                <wp:docPr id="223"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40100" cy="274320"/>
                          <a:chOff x="1040372" y="1094722"/>
                          <a:chExt cx="33404" cy="2743"/>
                        </a:xfrm>
                      </wpg:grpSpPr>
                      <wps:wsp>
                        <wps:cNvPr id="224" name="Flowchart: Internal Storage 63"/>
                        <wps:cNvSpPr>
                          <a:spLocks noChangeArrowheads="1"/>
                        </wps:cNvSpPr>
                        <wps:spPr bwMode="auto">
                          <a:xfrm>
                            <a:off x="1040372" y="1094722"/>
                            <a:ext cx="12801"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7B9FB763" w14:textId="77777777" w:rsidR="00004824" w:rsidRDefault="00004824" w:rsidP="007B5290">
                              <w:pPr>
                                <w:pStyle w:val="Style3"/>
                              </w:pPr>
                              <w:r>
                                <w:t>sys_Time</w:t>
                              </w:r>
                            </w:p>
                          </w:txbxContent>
                        </wps:txbx>
                        <wps:bodyPr rot="0" vert="horz" wrap="square" lIns="0" tIns="0" rIns="0" bIns="0" anchor="ctr" anchorCtr="0" upright="1">
                          <a:noAutofit/>
                        </wps:bodyPr>
                      </wps:wsp>
                      <wps:wsp>
                        <wps:cNvPr id="225" name="AutoShape 390"/>
                        <wps:cNvSpPr>
                          <a:spLocks noChangeArrowheads="1"/>
                        </wps:cNvSpPr>
                        <wps:spPr bwMode="auto">
                          <a:xfrm>
                            <a:off x="1060974" y="1094722"/>
                            <a:ext cx="12802"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195EB168" w14:textId="77777777" w:rsidR="00004824" w:rsidRDefault="00004824" w:rsidP="007B5290">
                              <w:pPr>
                                <w:pStyle w:val="Style3"/>
                              </w:pPr>
                              <w:r>
                                <w:t>tlsa_Household</w:t>
                              </w:r>
                            </w:p>
                          </w:txbxContent>
                        </wps:txbx>
                        <wps:bodyPr rot="0" vert="horz" wrap="square" lIns="0" tIns="0" rIns="0" bIns="0" anchor="ctr" anchorCtr="0" upright="1">
                          <a:noAutofit/>
                        </wps:bodyPr>
                      </wps:wsp>
                      <wps:wsp>
                        <wps:cNvPr id="226" name="AutoShape 120"/>
                        <wps:cNvCnPr>
                          <a:cxnSpLocks noChangeShapeType="1"/>
                        </wps:cNvCnPr>
                        <wps:spPr bwMode="auto">
                          <a:xfrm>
                            <a:off x="1053173" y="1096093"/>
                            <a:ext cx="7801" cy="0"/>
                          </a:xfrm>
                          <a:prstGeom prst="straightConnector1">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g:wgp>
                  </a:graphicData>
                </a:graphic>
              </wp:inline>
            </w:drawing>
          </mc:Choice>
          <mc:Fallback>
            <w:pict>
              <v:group w14:anchorId="459F750E" id="Group 223" o:spid="_x0000_s1384" style="width:263pt;height:21.6pt;mso-position-horizontal-relative:char;mso-position-vertical-relative:line" coordorigin="10403,10947" coordsize="33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">
                <v:shape id="Flowchart: Internal Storage 63" o:spid="_x0000_s1385" type="#_x0000_t113" style="position:absolute;left:10403;top:10947;width:128;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" fillcolor="#ebd7e1" strokecolor="#c285a3" strokeweight=".5pt">
                  <v:shadow color="black" opacity="0" offset="0,0"/>
                  <v:textbox inset="0,0,0,0">
                    <w:txbxContent>
                      <w:p w14:paraId="7B9FB763" w14:textId="77777777" w:rsidR="00004824" w:rsidRDefault="00004824" w:rsidP="007B5290">
                        <w:pPr>
                          <w:pStyle w:val="Style3"/>
                        </w:pPr>
                        <w:r>
                          <w:t>sys_Time</w:t>
                        </w:r>
                      </w:p>
                    </w:txbxContent>
                  </v:textbox>
                </v:shape>
                <v:shape id="AutoShape 390" o:spid="_x0000_s1386" type="#_x0000_t113" style="position:absolute;left:10609;top:10947;width:128;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" fillcolor="#ebd7e1" strokecolor="#c285a3" strokeweight=".5pt">
                  <v:shadow color="black" opacity="0" offset="0,0"/>
                  <v:textbox inset="0,0,0,0">
                    <w:txbxContent>
                      <w:p w14:paraId="195EB168" w14:textId="77777777" w:rsidR="00004824" w:rsidRDefault="00004824" w:rsidP="007B5290">
                        <w:pPr>
                          <w:pStyle w:val="Style3"/>
                        </w:pPr>
                        <w:r>
                          <w:t>tlsa_Household</w:t>
                        </w:r>
                      </w:p>
                    </w:txbxContent>
                  </v:textbox>
                </v:shape>
                <v:shape id="AutoShape 120" o:spid="_x0000_s1387" type="#_x0000_t32" style="position:absolute;left:10531;top:10960;width: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" strokecolor="black [0]" strokeweight=".5pt">
                  <v:stroke endarrow="block"/>
                  <v:shadow color="black [0]"/>
                </v:shape>
                <w10:anchorlock/>
              </v:group>
            </w:pict>
          </mc:Fallback>
        </mc:AlternateContent>
      </w:r>
    </w:p>
    <w:p w14:paraId="6A5961A6" w14:textId="2369E2C0" w:rsidR="00772C35" w:rsidRPr="006C6EA4" w:rsidRDefault="00772C35" w:rsidP="0088191A">
      <w:r w:rsidRPr="006C6EA4">
        <w:t xml:space="preserve">For any </w:t>
      </w:r>
      <w:r w:rsidRPr="006C6EA4">
        <w:rPr>
          <w:b/>
        </w:rPr>
        <w:t>HoHID</w:t>
      </w:r>
      <w:r w:rsidRPr="006C6EA4">
        <w:t>/</w:t>
      </w:r>
      <w:r w:rsidRPr="006C6EA4">
        <w:rPr>
          <w:b/>
        </w:rPr>
        <w:t>HHType</w:t>
      </w:r>
      <w:r w:rsidRPr="006C6EA4">
        <w:t xml:space="preserve"> in </w:t>
      </w:r>
      <w:r w:rsidR="00F6042F">
        <w:t>tlsa_Household</w:t>
      </w:r>
      <w:r w:rsidRPr="006C6EA4">
        <w:t xml:space="preserve"> where </w:t>
      </w:r>
      <w:r w:rsidRPr="006C6EA4">
        <w:rPr>
          <w:b/>
        </w:rPr>
        <w:t>Stat</w:t>
      </w:r>
      <w:r w:rsidRPr="006C6EA4">
        <w:t xml:space="preserve"> = 5 (continuous engagement), the household may have system use days from prior to the report period for project types other than those from the report period</w:t>
      </w:r>
      <w:r w:rsidR="004873DC">
        <w:t xml:space="preserve">. </w:t>
      </w:r>
      <w:r>
        <w:t>This step updates the values for EST/RRH/PSHStatus to reflect that</w:t>
      </w:r>
      <w:r w:rsidR="004873DC">
        <w:t xml:space="preserve">. </w:t>
      </w:r>
    </w:p>
    <w:p w14:paraId="1FA9B0BE" w14:textId="77777777" w:rsidR="002B5968" w:rsidRDefault="002B5968">
      <w:pPr>
        <w:pStyle w:val="Heading3"/>
      </w:pPr>
      <w:r>
        <w:t>Relevant Data</w:t>
      </w:r>
    </w:p>
    <w:p w14:paraId="4DA7D62E" w14:textId="77777777" w:rsidR="00880DB2" w:rsidRPr="006A3016" w:rsidRDefault="00880DB2">
      <w:pPr>
        <w:pStyle w:val="Heading4"/>
      </w:pPr>
      <w:r w:rsidRPr="0088191A">
        <w:t>Source</w:t>
      </w:r>
    </w:p>
    <w:tbl>
      <w:tblPr>
        <w:tblStyle w:val="TableGrid"/>
        <w:tblW w:w="9355" w:type="dxa"/>
        <w:tblLook w:val="04A0" w:firstRow="1" w:lastRow="0" w:firstColumn="1" w:lastColumn="0" w:noHBand="0" w:noVBand="1"/>
      </w:tblPr>
      <w:tblGrid>
        <w:gridCol w:w="9355"/>
      </w:tblGrid>
      <w:tr w:rsidR="00F4354C" w:rsidRPr="00323F4A" w14:paraId="67C4A6E3" w14:textId="77777777" w:rsidTr="00F4354C">
        <w:trPr>
          <w:cantSplit/>
          <w:trHeight w:val="216"/>
        </w:trPr>
        <w:tc>
          <w:tcPr>
            <w:tcW w:w="9355" w:type="dxa"/>
            <w:shd w:val="clear" w:color="auto" w:fill="FDE9D9" w:themeFill="accent6" w:themeFillTint="33"/>
          </w:tcPr>
          <w:p w14:paraId="22B63C2D" w14:textId="48666865" w:rsidR="00F4354C" w:rsidRPr="00323F4A" w:rsidRDefault="00F6042F" w:rsidP="00A97C36">
            <w:pPr>
              <w:pStyle w:val="NoSpacing"/>
              <w:rPr>
                <w:b/>
                <w:bCs/>
              </w:rPr>
            </w:pPr>
            <w:r>
              <w:rPr>
                <w:b/>
                <w:bCs/>
              </w:rPr>
              <w:t>tlsa_Household</w:t>
            </w:r>
          </w:p>
        </w:tc>
      </w:tr>
      <w:tr w:rsidR="00F4354C" w14:paraId="51ADC704" w14:textId="77777777" w:rsidTr="00F4354C">
        <w:trPr>
          <w:cantSplit/>
          <w:trHeight w:val="216"/>
        </w:trPr>
        <w:tc>
          <w:tcPr>
            <w:tcW w:w="9355" w:type="dxa"/>
          </w:tcPr>
          <w:p w14:paraId="7E432FE6" w14:textId="77777777" w:rsidR="00F4354C" w:rsidRPr="000D5A2E" w:rsidRDefault="00F4354C" w:rsidP="00A97C36">
            <w:pPr>
              <w:pStyle w:val="NoSpacing"/>
            </w:pPr>
            <w:r w:rsidRPr="000D5A2E">
              <w:t>HoHID</w:t>
            </w:r>
          </w:p>
        </w:tc>
      </w:tr>
      <w:tr w:rsidR="00F4354C" w14:paraId="0924D706" w14:textId="77777777" w:rsidTr="00F4354C">
        <w:trPr>
          <w:cantSplit/>
          <w:trHeight w:val="216"/>
        </w:trPr>
        <w:tc>
          <w:tcPr>
            <w:tcW w:w="9355" w:type="dxa"/>
          </w:tcPr>
          <w:p w14:paraId="12B8D2AD" w14:textId="77777777" w:rsidR="00F4354C" w:rsidRPr="000D5A2E" w:rsidRDefault="00F4354C" w:rsidP="00A97C36">
            <w:pPr>
              <w:pStyle w:val="NoSpacing"/>
            </w:pPr>
            <w:r w:rsidRPr="000D5A2E">
              <w:t>HHType</w:t>
            </w:r>
          </w:p>
        </w:tc>
      </w:tr>
      <w:tr w:rsidR="00ED1087" w14:paraId="25C139AD" w14:textId="77777777" w:rsidTr="00222D75">
        <w:trPr>
          <w:cantSplit/>
          <w:trHeight w:val="216"/>
        </w:trPr>
        <w:tc>
          <w:tcPr>
            <w:tcW w:w="9355" w:type="dxa"/>
          </w:tcPr>
          <w:p w14:paraId="5655699B" w14:textId="77777777" w:rsidR="00ED1087" w:rsidRPr="00ED1087" w:rsidRDefault="00ED1087" w:rsidP="00222D75">
            <w:pPr>
              <w:pStyle w:val="NoSpacing"/>
            </w:pPr>
            <w:r w:rsidRPr="00ED1087">
              <w:t>ESTStatus</w:t>
            </w:r>
          </w:p>
        </w:tc>
      </w:tr>
      <w:tr w:rsidR="00ED1087" w14:paraId="07025EF3" w14:textId="77777777" w:rsidTr="00222D75">
        <w:trPr>
          <w:cantSplit/>
          <w:trHeight w:val="216"/>
        </w:trPr>
        <w:tc>
          <w:tcPr>
            <w:tcW w:w="9355" w:type="dxa"/>
          </w:tcPr>
          <w:p w14:paraId="00CE5793" w14:textId="77777777" w:rsidR="00ED1087" w:rsidRPr="00ED1087" w:rsidRDefault="00ED1087" w:rsidP="00222D75">
            <w:pPr>
              <w:pStyle w:val="NoSpacing"/>
            </w:pPr>
            <w:r w:rsidRPr="00ED1087">
              <w:t>RRHStatus</w:t>
            </w:r>
          </w:p>
        </w:tc>
      </w:tr>
      <w:tr w:rsidR="00ED1087" w14:paraId="27382FCF" w14:textId="77777777" w:rsidTr="00222D75">
        <w:trPr>
          <w:cantSplit/>
          <w:trHeight w:val="216"/>
        </w:trPr>
        <w:tc>
          <w:tcPr>
            <w:tcW w:w="9355" w:type="dxa"/>
          </w:tcPr>
          <w:p w14:paraId="01013AC4" w14:textId="77777777" w:rsidR="00ED1087" w:rsidRPr="00ED1087" w:rsidRDefault="00ED1087" w:rsidP="00222D75">
            <w:pPr>
              <w:pStyle w:val="NoSpacing"/>
            </w:pPr>
            <w:r w:rsidRPr="00ED1087">
              <w:t>PSHStatus</w:t>
            </w:r>
          </w:p>
        </w:tc>
      </w:tr>
      <w:tr w:rsidR="00F4354C" w:rsidRPr="00323F4A" w14:paraId="2CC44AFE" w14:textId="77777777" w:rsidTr="00F4354C">
        <w:trPr>
          <w:cantSplit/>
          <w:trHeight w:val="216"/>
        </w:trPr>
        <w:tc>
          <w:tcPr>
            <w:tcW w:w="9355" w:type="dxa"/>
            <w:shd w:val="clear" w:color="auto" w:fill="FDE9D9" w:themeFill="accent6" w:themeFillTint="33"/>
          </w:tcPr>
          <w:p w14:paraId="6559C237" w14:textId="683CF5F8" w:rsidR="00F4354C" w:rsidRPr="00FE31F5" w:rsidRDefault="00F4354C" w:rsidP="00A27FD1">
            <w:pPr>
              <w:pStyle w:val="NoSpacing"/>
            </w:pPr>
            <w:r w:rsidRPr="00323F4A">
              <w:rPr>
                <w:b/>
                <w:bCs/>
              </w:rPr>
              <w:t>sys_Time</w:t>
            </w:r>
          </w:p>
        </w:tc>
      </w:tr>
      <w:tr w:rsidR="00F4354C" w:rsidRPr="00323F4A" w14:paraId="0FD2DC87" w14:textId="77777777" w:rsidTr="00F4354C">
        <w:trPr>
          <w:cantSplit/>
          <w:trHeight w:val="216"/>
        </w:trPr>
        <w:tc>
          <w:tcPr>
            <w:tcW w:w="9355" w:type="dxa"/>
          </w:tcPr>
          <w:p w14:paraId="7EA7690E" w14:textId="11C3BA5D" w:rsidR="00F4354C" w:rsidRPr="00323F4A" w:rsidRDefault="00F4354C" w:rsidP="00A27FD1">
            <w:pPr>
              <w:pStyle w:val="NoSpacing"/>
            </w:pPr>
            <w:r w:rsidRPr="005F5762">
              <w:t>HoHID</w:t>
            </w:r>
          </w:p>
        </w:tc>
      </w:tr>
      <w:tr w:rsidR="00F4354C" w:rsidRPr="00323F4A" w14:paraId="3490E29B" w14:textId="77777777" w:rsidTr="00F4354C">
        <w:trPr>
          <w:cantSplit/>
          <w:trHeight w:val="216"/>
        </w:trPr>
        <w:tc>
          <w:tcPr>
            <w:tcW w:w="9355" w:type="dxa"/>
          </w:tcPr>
          <w:p w14:paraId="017DB796" w14:textId="212BBA8F" w:rsidR="00F4354C" w:rsidRPr="00323F4A" w:rsidRDefault="00F4354C" w:rsidP="00A27FD1">
            <w:pPr>
              <w:pStyle w:val="NoSpacing"/>
            </w:pPr>
            <w:r w:rsidRPr="005F5762">
              <w:t>HHType</w:t>
            </w:r>
          </w:p>
        </w:tc>
      </w:tr>
      <w:tr w:rsidR="00F4354C" w:rsidRPr="00323F4A" w14:paraId="5A9F357A" w14:textId="77777777" w:rsidTr="00F4354C">
        <w:trPr>
          <w:cantSplit/>
          <w:trHeight w:val="216"/>
        </w:trPr>
        <w:tc>
          <w:tcPr>
            <w:tcW w:w="9355" w:type="dxa"/>
          </w:tcPr>
          <w:p w14:paraId="255B0B65" w14:textId="20C291C3" w:rsidR="00F4354C" w:rsidRPr="00FD1AE1" w:rsidRDefault="00F4354C" w:rsidP="00A27FD1">
            <w:pPr>
              <w:pStyle w:val="NoSpacing"/>
            </w:pPr>
            <w:r w:rsidRPr="005F5762">
              <w:t>sysStatus</w:t>
            </w:r>
          </w:p>
        </w:tc>
      </w:tr>
    </w:tbl>
    <w:p w14:paraId="7D080836" w14:textId="727D0DED" w:rsidR="00880DB2" w:rsidRPr="006A3016" w:rsidRDefault="00880DB2" w:rsidP="006A3016">
      <w:pPr>
        <w:pStyle w:val="Heading4"/>
      </w:pPr>
      <w:r w:rsidRPr="0088191A">
        <w:t>Target</w:t>
      </w:r>
    </w:p>
    <w:p w14:paraId="18944AAC" w14:textId="32FC329D" w:rsidR="00A935CC" w:rsidRPr="006B4F91" w:rsidRDefault="00A935CC" w:rsidP="00A935CC">
      <w:r>
        <w:t xml:space="preserve">See </w:t>
      </w:r>
      <w:r w:rsidR="00914420">
        <w:rPr>
          <w:rFonts w:cs="Open Sans"/>
        </w:rPr>
        <w:t xml:space="preserve">section </w:t>
      </w:r>
      <w:hyperlink w:anchor="_Get_Distinct_Households" w:history="1">
        <w:r w:rsidR="00DB4385">
          <w:rPr>
            <w:rStyle w:val="Hyperlink"/>
          </w:rPr>
          <w:t>6.1 Get Distinct Households for LSAHousehold</w:t>
        </w:r>
      </w:hyperlink>
      <w:r>
        <w:t xml:space="preserve"> for column descriptions.</w:t>
      </w:r>
    </w:p>
    <w:tbl>
      <w:tblPr>
        <w:tblStyle w:val="TableGrid"/>
        <w:tblW w:w="9355" w:type="dxa"/>
        <w:tblLook w:val="04A0" w:firstRow="1" w:lastRow="0" w:firstColumn="1" w:lastColumn="0" w:noHBand="0" w:noVBand="1"/>
      </w:tblPr>
      <w:tblGrid>
        <w:gridCol w:w="9355"/>
      </w:tblGrid>
      <w:tr w:rsidR="00F4354C" w:rsidRPr="002F0D32" w14:paraId="27AE5742" w14:textId="77777777" w:rsidTr="00F4354C">
        <w:trPr>
          <w:cantSplit/>
          <w:trHeight w:val="216"/>
        </w:trPr>
        <w:tc>
          <w:tcPr>
            <w:tcW w:w="9355" w:type="dxa"/>
            <w:shd w:val="clear" w:color="auto" w:fill="76923C" w:themeFill="accent3" w:themeFillShade="BF"/>
          </w:tcPr>
          <w:p w14:paraId="3830079D" w14:textId="1BBFB852" w:rsidR="00F4354C" w:rsidRPr="002F0D32" w:rsidRDefault="00F6042F" w:rsidP="00A97C36">
            <w:pPr>
              <w:pStyle w:val="NoSpacing"/>
              <w:rPr>
                <w:b/>
                <w:bCs/>
                <w:color w:val="FFFFFF" w:themeColor="background1"/>
              </w:rPr>
            </w:pPr>
            <w:r>
              <w:rPr>
                <w:b/>
                <w:bCs/>
                <w:color w:val="FFFFFF" w:themeColor="background1"/>
              </w:rPr>
              <w:t>tlsa_Household</w:t>
            </w:r>
          </w:p>
        </w:tc>
      </w:tr>
      <w:tr w:rsidR="00F4354C" w14:paraId="1BA4A4B5" w14:textId="77777777" w:rsidTr="00F4354C">
        <w:trPr>
          <w:cantSplit/>
          <w:trHeight w:val="216"/>
        </w:trPr>
        <w:tc>
          <w:tcPr>
            <w:tcW w:w="9355" w:type="dxa"/>
          </w:tcPr>
          <w:p w14:paraId="64A0E574" w14:textId="3BADE07B" w:rsidR="00F4354C" w:rsidRPr="000D5A2E" w:rsidRDefault="00F4354C" w:rsidP="00A97C36">
            <w:pPr>
              <w:pStyle w:val="NoSpacing"/>
            </w:pPr>
            <w:r w:rsidRPr="00880DB2">
              <w:rPr>
                <w:b/>
                <w:bCs/>
              </w:rPr>
              <w:t>ESTStatus</w:t>
            </w:r>
          </w:p>
        </w:tc>
      </w:tr>
      <w:tr w:rsidR="00F4354C" w14:paraId="19A5715F" w14:textId="77777777" w:rsidTr="00F4354C">
        <w:trPr>
          <w:cantSplit/>
          <w:trHeight w:val="216"/>
        </w:trPr>
        <w:tc>
          <w:tcPr>
            <w:tcW w:w="9355" w:type="dxa"/>
          </w:tcPr>
          <w:p w14:paraId="0E71AEBB" w14:textId="77777777" w:rsidR="00F4354C" w:rsidRPr="00AD7462" w:rsidRDefault="00F4354C" w:rsidP="00A97C36">
            <w:pPr>
              <w:pStyle w:val="NoSpacing"/>
              <w:rPr>
                <w:b/>
                <w:bCs/>
              </w:rPr>
            </w:pPr>
            <w:r>
              <w:rPr>
                <w:b/>
                <w:bCs/>
              </w:rPr>
              <w:t>RRHStatus</w:t>
            </w:r>
          </w:p>
        </w:tc>
      </w:tr>
      <w:tr w:rsidR="00F4354C" w14:paraId="0D7D7279" w14:textId="77777777" w:rsidTr="00F4354C">
        <w:trPr>
          <w:cantSplit/>
          <w:trHeight w:val="216"/>
        </w:trPr>
        <w:tc>
          <w:tcPr>
            <w:tcW w:w="9355" w:type="dxa"/>
          </w:tcPr>
          <w:p w14:paraId="164F72B2" w14:textId="11EF4131" w:rsidR="00F4354C" w:rsidRPr="00AD7462" w:rsidRDefault="00F4354C" w:rsidP="00A97C36">
            <w:pPr>
              <w:pStyle w:val="NoSpacing"/>
              <w:rPr>
                <w:b/>
                <w:bCs/>
              </w:rPr>
            </w:pPr>
            <w:r>
              <w:rPr>
                <w:b/>
                <w:bCs/>
              </w:rPr>
              <w:t>PSHStatus</w:t>
            </w:r>
          </w:p>
        </w:tc>
      </w:tr>
    </w:tbl>
    <w:p w14:paraId="0AAB1673" w14:textId="77777777" w:rsidR="002B5968" w:rsidRDefault="002B5968" w:rsidP="006A3016">
      <w:pPr>
        <w:pStyle w:val="Heading3"/>
      </w:pPr>
      <w:r>
        <w:t>Logic</w:t>
      </w:r>
    </w:p>
    <w:p w14:paraId="07E91ABF" w14:textId="77777777" w:rsidR="006E2826" w:rsidRPr="006E2826" w:rsidRDefault="002B5968" w:rsidP="006E2826">
      <w:r w:rsidRPr="006E2826">
        <w:rPr>
          <w:szCs w:val="20"/>
        </w:rPr>
        <w:t xml:space="preserve">Set </w:t>
      </w:r>
      <w:r w:rsidRPr="006E2826">
        <w:rPr>
          <w:b/>
          <w:szCs w:val="20"/>
        </w:rPr>
        <w:t>ESTStatus</w:t>
      </w:r>
      <w:r w:rsidRPr="006E2826">
        <w:rPr>
          <w:szCs w:val="20"/>
        </w:rPr>
        <w:t xml:space="preserve"> = 2 (Served in contiguous period prior to report start only) where</w:t>
      </w:r>
      <w:r w:rsidR="00F779FE" w:rsidRPr="006E2826">
        <w:rPr>
          <w:szCs w:val="20"/>
        </w:rPr>
        <w:t>:</w:t>
      </w:r>
    </w:p>
    <w:p w14:paraId="14BE6931" w14:textId="7D9994A9" w:rsidR="002B5968" w:rsidRPr="006C6EA4" w:rsidRDefault="002B5968" w:rsidP="0030608E">
      <w:pPr>
        <w:pStyle w:val="ListParagraph"/>
        <w:numPr>
          <w:ilvl w:val="0"/>
          <w:numId w:val="29"/>
        </w:numPr>
      </w:pPr>
      <w:r w:rsidRPr="00F779FE">
        <w:rPr>
          <w:b/>
        </w:rPr>
        <w:t>ESTStatus</w:t>
      </w:r>
      <w:r w:rsidRPr="006C6EA4">
        <w:t xml:space="preserve"> = 0 and </w:t>
      </w:r>
    </w:p>
    <w:p w14:paraId="5931CC3C" w14:textId="6B043C1B" w:rsidR="00FD437D" w:rsidRPr="006C6EA4" w:rsidRDefault="002B5968" w:rsidP="0030608E">
      <w:pPr>
        <w:pStyle w:val="ListParagraph"/>
        <w:numPr>
          <w:ilvl w:val="0"/>
          <w:numId w:val="29"/>
        </w:numPr>
      </w:pPr>
      <w:r w:rsidRPr="006C6EA4">
        <w:t xml:space="preserve">Any record in sys_Time for the </w:t>
      </w:r>
      <w:r w:rsidRPr="00E45997">
        <w:rPr>
          <w:b/>
        </w:rPr>
        <w:t>HoHID</w:t>
      </w:r>
      <w:r w:rsidRPr="006C6EA4">
        <w:t>/</w:t>
      </w:r>
      <w:r w:rsidRPr="00E45997">
        <w:rPr>
          <w:b/>
        </w:rPr>
        <w:t>HHType</w:t>
      </w:r>
      <w:r w:rsidRPr="006C6EA4">
        <w:t xml:space="preserve"> has a </w:t>
      </w:r>
      <w:r w:rsidRPr="00E45997">
        <w:rPr>
          <w:b/>
        </w:rPr>
        <w:t>sysStatus</w:t>
      </w:r>
      <w:r w:rsidRPr="006C6EA4">
        <w:t xml:space="preserve"> in (3,4) </w:t>
      </w:r>
    </w:p>
    <w:p w14:paraId="215CCA91" w14:textId="2D8B4961" w:rsidR="002B5968" w:rsidRPr="006C6EA4" w:rsidRDefault="002B5968" w:rsidP="002B5968">
      <w:pPr>
        <w:rPr>
          <w:rFonts w:cstheme="minorHAnsi"/>
          <w:szCs w:val="20"/>
        </w:rPr>
      </w:pPr>
      <w:r w:rsidRPr="006C6EA4">
        <w:rPr>
          <w:rFonts w:cstheme="minorHAnsi"/>
          <w:szCs w:val="20"/>
        </w:rPr>
        <w:t xml:space="preserve">Set </w:t>
      </w:r>
      <w:r w:rsidRPr="006C6EA4">
        <w:rPr>
          <w:rFonts w:cstheme="minorHAnsi"/>
          <w:b/>
          <w:szCs w:val="20"/>
        </w:rPr>
        <w:t>RRHStatus</w:t>
      </w:r>
      <w:r w:rsidRPr="006C6EA4">
        <w:rPr>
          <w:rFonts w:cstheme="minorHAnsi"/>
          <w:szCs w:val="20"/>
        </w:rPr>
        <w:t xml:space="preserve"> = 2 (Served in contiguous period prior to report start only) where:</w:t>
      </w:r>
    </w:p>
    <w:p w14:paraId="7FD3E8E0" w14:textId="74F98FC0" w:rsidR="002B5968" w:rsidRPr="006C6EA4" w:rsidRDefault="002B5968" w:rsidP="0030608E">
      <w:pPr>
        <w:pStyle w:val="ListParagraph"/>
        <w:numPr>
          <w:ilvl w:val="0"/>
          <w:numId w:val="14"/>
        </w:numPr>
      </w:pPr>
      <w:r w:rsidRPr="0090517D">
        <w:rPr>
          <w:b/>
        </w:rPr>
        <w:t>RRHStatus</w:t>
      </w:r>
      <w:r w:rsidRPr="006C6EA4">
        <w:t xml:space="preserve"> = 0 and </w:t>
      </w:r>
    </w:p>
    <w:p w14:paraId="28BCD155" w14:textId="6D074F1D" w:rsidR="00EB7329" w:rsidRDefault="002B5968" w:rsidP="0030608E">
      <w:pPr>
        <w:pStyle w:val="ListParagraph"/>
        <w:numPr>
          <w:ilvl w:val="0"/>
          <w:numId w:val="14"/>
        </w:numPr>
      </w:pPr>
      <w:r w:rsidRPr="006C6EA4">
        <w:t xml:space="preserve">Any record in sys_Time for the </w:t>
      </w:r>
      <w:r w:rsidRPr="006C6EA4">
        <w:rPr>
          <w:b/>
        </w:rPr>
        <w:t>HoHID</w:t>
      </w:r>
      <w:r w:rsidRPr="006C6EA4">
        <w:t>/</w:t>
      </w:r>
      <w:r w:rsidRPr="006C6EA4">
        <w:rPr>
          <w:b/>
        </w:rPr>
        <w:t>HHType</w:t>
      </w:r>
      <w:r w:rsidRPr="006C6EA4">
        <w:t xml:space="preserve"> has a </w:t>
      </w:r>
      <w:r w:rsidRPr="006C6EA4">
        <w:rPr>
          <w:b/>
        </w:rPr>
        <w:t>sysStatus</w:t>
      </w:r>
      <w:r w:rsidRPr="006C6EA4">
        <w:t xml:space="preserve"> = 6 </w:t>
      </w:r>
    </w:p>
    <w:p w14:paraId="72209FA7" w14:textId="0DA7BC07" w:rsidR="00EB7329" w:rsidRPr="006C6EA4" w:rsidRDefault="00EB7329" w:rsidP="00EB7329">
      <w:pPr>
        <w:rPr>
          <w:rFonts w:cstheme="minorHAnsi"/>
          <w:szCs w:val="20"/>
        </w:rPr>
      </w:pPr>
      <w:r w:rsidRPr="006C6EA4">
        <w:rPr>
          <w:rFonts w:cstheme="minorHAnsi"/>
          <w:szCs w:val="20"/>
        </w:rPr>
        <w:t xml:space="preserve">Set </w:t>
      </w:r>
      <w:r>
        <w:rPr>
          <w:rFonts w:cstheme="minorHAnsi"/>
          <w:b/>
          <w:szCs w:val="20"/>
        </w:rPr>
        <w:t>PS</w:t>
      </w:r>
      <w:r w:rsidRPr="006C6EA4">
        <w:rPr>
          <w:rFonts w:cstheme="minorHAnsi"/>
          <w:b/>
          <w:szCs w:val="20"/>
        </w:rPr>
        <w:t>HStatus</w:t>
      </w:r>
      <w:r w:rsidRPr="006C6EA4">
        <w:rPr>
          <w:rFonts w:cstheme="minorHAnsi"/>
          <w:szCs w:val="20"/>
        </w:rPr>
        <w:t xml:space="preserve"> = 2 (Served in contiguous period prior to report start only) where:</w:t>
      </w:r>
    </w:p>
    <w:p w14:paraId="6899B736" w14:textId="0B858AE6" w:rsidR="00EB7329" w:rsidRPr="006C6EA4" w:rsidRDefault="00EB7329" w:rsidP="0030608E">
      <w:pPr>
        <w:pStyle w:val="ListParagraph"/>
        <w:numPr>
          <w:ilvl w:val="0"/>
          <w:numId w:val="14"/>
        </w:numPr>
      </w:pPr>
      <w:r>
        <w:rPr>
          <w:b/>
        </w:rPr>
        <w:t>PS</w:t>
      </w:r>
      <w:r w:rsidRPr="0090517D">
        <w:rPr>
          <w:b/>
        </w:rPr>
        <w:t>HStatus</w:t>
      </w:r>
      <w:r w:rsidRPr="006C6EA4">
        <w:t xml:space="preserve"> = 0 and </w:t>
      </w:r>
    </w:p>
    <w:p w14:paraId="4C72FB54" w14:textId="5AFD8F88" w:rsidR="00EB7329" w:rsidRPr="006C6EA4" w:rsidRDefault="00EB7329" w:rsidP="0030608E">
      <w:pPr>
        <w:pStyle w:val="ListParagraph"/>
        <w:numPr>
          <w:ilvl w:val="0"/>
          <w:numId w:val="14"/>
        </w:numPr>
      </w:pPr>
      <w:r w:rsidRPr="006C6EA4">
        <w:t xml:space="preserve">Any record in sys_Time for the </w:t>
      </w:r>
      <w:r w:rsidRPr="006C6EA4">
        <w:rPr>
          <w:b/>
        </w:rPr>
        <w:t>HoHID</w:t>
      </w:r>
      <w:r w:rsidRPr="006C6EA4">
        <w:t>/</w:t>
      </w:r>
      <w:r w:rsidRPr="006C6EA4">
        <w:rPr>
          <w:b/>
        </w:rPr>
        <w:t>HHType</w:t>
      </w:r>
      <w:r w:rsidRPr="006C6EA4">
        <w:t xml:space="preserve"> has a </w:t>
      </w:r>
      <w:r w:rsidRPr="006C6EA4">
        <w:rPr>
          <w:b/>
        </w:rPr>
        <w:t>sysStatus</w:t>
      </w:r>
      <w:r w:rsidRPr="006C6EA4">
        <w:t xml:space="preserve"> = </w:t>
      </w:r>
      <w:r>
        <w:t>5</w:t>
      </w:r>
      <w:r w:rsidRPr="006C6EA4">
        <w:t xml:space="preserve"> </w:t>
      </w:r>
    </w:p>
    <w:p w14:paraId="31727CE6" w14:textId="77777777" w:rsidR="00457814" w:rsidRDefault="00457814" w:rsidP="0088191A">
      <w:pPr>
        <w:pStyle w:val="Heading2"/>
      </w:pPr>
      <w:bookmarkStart w:id="642" w:name="_Toc37849795"/>
      <w:bookmarkStart w:id="643" w:name="_Toc79153976"/>
      <w:r w:rsidRPr="0088191A">
        <w:t>Set EST/RRH/PSHAHAR</w:t>
      </w:r>
      <w:bookmarkEnd w:id="642"/>
      <w:bookmarkEnd w:id="643"/>
    </w:p>
    <w:p w14:paraId="007013AE" w14:textId="20EB6226" w:rsidR="007B5290" w:rsidRPr="008705FF" w:rsidRDefault="00437022" w:rsidP="007B5290">
      <w:pPr>
        <w:jc w:val="center"/>
      </w:pPr>
      <w:r>
        <w:rPr>
          <w:rFonts w:ascii="Times New Roman" w:hAnsi="Times New Roman" w:cs="Times New Roman"/>
          <w:noProof/>
          <w:sz w:val="24"/>
          <w:szCs w:val="24"/>
        </w:rPr>
        <mc:AlternateContent>
          <mc:Choice Requires="wpg">
            <w:drawing>
              <wp:inline distT="0" distB="0" distL="0" distR="0" wp14:anchorId="586AEAB3" wp14:editId="43EAEADE">
                <wp:extent cx="3465195" cy="1371600"/>
                <wp:effectExtent l="0" t="0" r="20955" b="19050"/>
                <wp:docPr id="74485710" name="Group 744857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65195" cy="1371600"/>
                          <a:chOff x="1116074" y="1107923"/>
                          <a:chExt cx="34654" cy="13716"/>
                        </a:xfrm>
                      </wpg:grpSpPr>
                      <wps:wsp>
                        <wps:cNvPr id="74485711" name="AutoShape 448"/>
                        <wps:cNvSpPr>
                          <a:spLocks noChangeArrowheads="1"/>
                        </wps:cNvSpPr>
                        <wps:spPr bwMode="auto">
                          <a:xfrm>
                            <a:off x="1116074" y="1113526"/>
                            <a:ext cx="12802" cy="2744"/>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18BAABDF" w14:textId="77777777" w:rsidR="00004824" w:rsidRDefault="00004824" w:rsidP="00437022">
                              <w:pPr>
                                <w:pStyle w:val="Style3"/>
                              </w:pPr>
                              <w:r>
                                <w:t>tlsa_HHID</w:t>
                              </w:r>
                            </w:p>
                          </w:txbxContent>
                        </wps:txbx>
                        <wps:bodyPr rot="0" vert="horz" wrap="square" lIns="0" tIns="0" rIns="0" bIns="0" anchor="ctr" anchorCtr="0" upright="1">
                          <a:noAutofit/>
                        </wps:bodyPr>
                      </wps:wsp>
                      <wps:wsp>
                        <wps:cNvPr id="74485712" name="AutoShape 390"/>
                        <wps:cNvSpPr>
                          <a:spLocks noChangeArrowheads="1"/>
                        </wps:cNvSpPr>
                        <wps:spPr bwMode="auto">
                          <a:xfrm>
                            <a:off x="1116074" y="1109480"/>
                            <a:ext cx="12802"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2623338E" w14:textId="77777777" w:rsidR="00004824" w:rsidRDefault="00004824" w:rsidP="00437022">
                              <w:pPr>
                                <w:pStyle w:val="Style3"/>
                              </w:pPr>
                              <w:r>
                                <w:t>tlsa_Household</w:t>
                              </w:r>
                            </w:p>
                          </w:txbxContent>
                        </wps:txbx>
                        <wps:bodyPr rot="0" vert="horz" wrap="square" lIns="0" tIns="0" rIns="0" bIns="0" anchor="ctr" anchorCtr="0" upright="1">
                          <a:noAutofit/>
                        </wps:bodyPr>
                      </wps:wsp>
                      <wps:wsp>
                        <wps:cNvPr id="74485713" name="Flowchart: Internal Storage 63"/>
                        <wps:cNvSpPr>
                          <a:spLocks noChangeArrowheads="1"/>
                        </wps:cNvSpPr>
                        <wps:spPr bwMode="auto">
                          <a:xfrm>
                            <a:off x="1137927" y="1113410"/>
                            <a:ext cx="12801"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7EB6BD2D" w14:textId="77777777" w:rsidR="00004824" w:rsidRDefault="00004824" w:rsidP="00437022">
                              <w:pPr>
                                <w:pStyle w:val="Style3"/>
                              </w:pPr>
                              <w:r>
                                <w:t>tlsa_Household</w:t>
                              </w:r>
                            </w:p>
                          </w:txbxContent>
                        </wps:txbx>
                        <wps:bodyPr rot="0" vert="horz" wrap="square" lIns="0" tIns="0" rIns="0" bIns="0" anchor="ctr" anchorCtr="0" upright="1">
                          <a:noAutofit/>
                        </wps:bodyPr>
                      </wps:wsp>
                      <wps:wsp>
                        <wps:cNvPr id="74485714" name="AutoShape 6"/>
                        <wps:cNvCnPr>
                          <a:cxnSpLocks noChangeShapeType="1"/>
                          <a:stCxn id="74485715" idx="1"/>
                          <a:endCxn id="74485713" idx="1"/>
                        </wps:cNvCnPr>
                        <wps:spPr bwMode="auto">
                          <a:xfrm>
                            <a:off x="1130126" y="1114781"/>
                            <a:ext cx="7801" cy="0"/>
                          </a:xfrm>
                          <a:prstGeom prst="straightConnector1">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74485715" name="AutoShape 382"/>
                        <wps:cNvSpPr>
                          <a:spLocks/>
                        </wps:cNvSpPr>
                        <wps:spPr bwMode="auto">
                          <a:xfrm flipH="1" flipV="1">
                            <a:off x="1127625" y="1107923"/>
                            <a:ext cx="2501" cy="13716"/>
                          </a:xfrm>
                          <a:prstGeom prst="leftBracket">
                            <a:avLst>
                              <a:gd name="adj" fmla="val 45702"/>
                            </a:avLst>
                          </a:prstGeom>
                          <a:noFill/>
                          <a:ln w="6350">
                            <a:solidFill>
                              <a:schemeClr val="dk1">
                                <a:lumMod val="0"/>
                                <a:lumOff val="0"/>
                              </a:schemeClr>
                            </a:solidFill>
                            <a:round/>
                            <a:headEnd/>
                            <a:tailEnd/>
                          </a:ln>
                          <a:effectLst/>
                          <a:extLst>
                            <a:ext uri="{909E8E84-426E-40DD-AFC4-6F175D3DCCD1}">
                              <a14:hiddenFill xmlns:a14="http://schemas.microsoft.com/office/drawing/2010/main">
                                <a:solidFill>
                                  <a:srgbClr val="5B9BD5"/>
                                </a:solid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74485716" name="AutoShape 448"/>
                        <wps:cNvSpPr>
                          <a:spLocks noChangeArrowheads="1"/>
                        </wps:cNvSpPr>
                        <wps:spPr bwMode="auto">
                          <a:xfrm>
                            <a:off x="1116074" y="1117797"/>
                            <a:ext cx="12802"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4A3A75E6" w14:textId="77777777" w:rsidR="00004824" w:rsidRDefault="00004824" w:rsidP="00437022">
                              <w:pPr>
                                <w:pStyle w:val="Style3"/>
                              </w:pPr>
                              <w:r>
                                <w:t>tlsa_Enrollment</w:t>
                              </w:r>
                            </w:p>
                          </w:txbxContent>
                        </wps:txbx>
                        <wps:bodyPr rot="0" vert="horz" wrap="square" lIns="0" tIns="0" rIns="0" bIns="0" anchor="ctr" anchorCtr="0" upright="1">
                          <a:noAutofit/>
                        </wps:bodyPr>
                      </wps:wsp>
                    </wpg:wgp>
                  </a:graphicData>
                </a:graphic>
              </wp:inline>
            </w:drawing>
          </mc:Choice>
          <mc:Fallback>
            <w:pict>
              <v:group w14:anchorId="586AEAB3" id="Group 74485710" o:spid="_x0000_s1388" style="width:272.85pt;height:108pt;mso-position-horizontal-relative:char;mso-position-vertical-relative:line" coordorigin="11160,11079" coordsize="346,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">
                <v:shape id="AutoShape 448" o:spid="_x0000_s1389" type="#_x0000_t113" style="position:absolute;left:11160;top:11135;width:128;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" fillcolor="#ebd7e1" strokecolor="#c285a3" strokeweight=".5pt">
                  <v:shadow color="black" opacity="0" offset="0,0"/>
                  <v:textbox inset="0,0,0,0">
                    <w:txbxContent>
                      <w:p w14:paraId="18BAABDF" w14:textId="77777777" w:rsidR="00004824" w:rsidRDefault="00004824" w:rsidP="00437022">
                        <w:pPr>
                          <w:pStyle w:val="Style3"/>
                        </w:pPr>
                        <w:r>
                          <w:t>tlsa_HHID</w:t>
                        </w:r>
                      </w:p>
                    </w:txbxContent>
                  </v:textbox>
                </v:shape>
                <v:shape id="AutoShape 390" o:spid="_x0000_s1390" type="#_x0000_t113" style="position:absolute;left:11160;top:11094;width:128;height: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" fillcolor="#ebd7e1" strokecolor="#c285a3" strokeweight=".5pt">
                  <v:shadow color="black" opacity="0" offset="0,0"/>
                  <v:textbox inset="0,0,0,0">
                    <w:txbxContent>
                      <w:p w14:paraId="2623338E" w14:textId="77777777" w:rsidR="00004824" w:rsidRDefault="00004824" w:rsidP="00437022">
                        <w:pPr>
                          <w:pStyle w:val="Style3"/>
                        </w:pPr>
                        <w:r>
                          <w:t>tlsa_Household</w:t>
                        </w:r>
                      </w:p>
                    </w:txbxContent>
                  </v:textbox>
                </v:shape>
                <v:shape id="Flowchart: Internal Storage 63" o:spid="_x0000_s1391" type="#_x0000_t113" style="position:absolute;left:11379;top:11134;width:128;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" fillcolor="#ebd7e1" strokecolor="#c285a3" strokeweight=".5pt">
                  <v:shadow color="black" opacity="0" offset="0,0"/>
                  <v:textbox inset="0,0,0,0">
                    <w:txbxContent>
                      <w:p w14:paraId="7EB6BD2D" w14:textId="77777777" w:rsidR="00004824" w:rsidRDefault="00004824" w:rsidP="00437022">
                        <w:pPr>
                          <w:pStyle w:val="Style3"/>
                        </w:pPr>
                        <w:r>
                          <w:t>tlsa_Household</w:t>
                        </w:r>
                      </w:p>
                    </w:txbxContent>
                  </v:textbox>
                </v:shape>
                <v:shape id="AutoShape 6" o:spid="_x0000_s1392" type="#_x0000_t32" style="position:absolute;left:11301;top:11147;width: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" strokecolor="black [0]" strokeweight=".5pt">
                  <v:stroke endarrow="block"/>
                  <v:shadow color="black [0]"/>
                </v:shape>
                <v:shape id="AutoShape 382" o:spid="_x0000_s1393" type="#_x0000_t85" style="position:absolute;left:11276;top:11079;width:25;height:137;flip:x 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" fillcolor="#5b9bd5" strokecolor="black [0]" strokeweight=".5pt">
                  <v:shadow color="black [0]"/>
                  <v:textbox inset="2.88pt,2.88pt,2.88pt,2.88pt"/>
                </v:shape>
                <v:shape id="AutoShape 448" o:spid="_x0000_s1394" type="#_x0000_t113" style="position:absolute;left:11160;top:11177;width:128;height: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" fillcolor="#ebd7e1" strokecolor="#c285a3" strokeweight=".5pt">
                  <v:shadow color="black" opacity="0" offset="0,0"/>
                  <v:textbox inset="0,0,0,0">
                    <w:txbxContent>
                      <w:p w14:paraId="4A3A75E6" w14:textId="77777777" w:rsidR="00004824" w:rsidRDefault="00004824" w:rsidP="00437022">
                        <w:pPr>
                          <w:pStyle w:val="Style3"/>
                        </w:pPr>
                        <w:r>
                          <w:t>tlsa_Enrollment</w:t>
                        </w:r>
                      </w:p>
                    </w:txbxContent>
                  </v:textbox>
                </v:shape>
                <w10:anchorlock/>
              </v:group>
            </w:pict>
          </mc:Fallback>
        </mc:AlternateContent>
      </w:r>
    </w:p>
    <w:p w14:paraId="318B05C9" w14:textId="0E3D896A" w:rsidR="00631799" w:rsidRDefault="00631799" w:rsidP="0088191A">
      <w:r>
        <w:t xml:space="preserve">The EST/RRH/PSHAHAR columns identify </w:t>
      </w:r>
      <w:r w:rsidR="007B5290">
        <w:t>h</w:t>
      </w:r>
      <w:r>
        <w:t>ouseholds relevant to the AHAR reporting universe</w:t>
      </w:r>
      <w:r w:rsidR="007B5290">
        <w:t>, which is limited to those with at least one bednight during the report period.</w:t>
      </w:r>
    </w:p>
    <w:p w14:paraId="102E54EE" w14:textId="77777777" w:rsidR="00457814" w:rsidRDefault="00457814">
      <w:pPr>
        <w:pStyle w:val="Heading3"/>
      </w:pPr>
      <w:r w:rsidRPr="0088191A">
        <w:t>Relevant Data</w:t>
      </w:r>
    </w:p>
    <w:p w14:paraId="000440ED" w14:textId="77777777" w:rsidR="002B12FD" w:rsidRDefault="002B12FD" w:rsidP="002B12FD">
      <w:pPr>
        <w:pStyle w:val="Heading4"/>
      </w:pPr>
      <w:r w:rsidRPr="0088191A">
        <w:t>Source</w:t>
      </w:r>
    </w:p>
    <w:tbl>
      <w:tblPr>
        <w:tblStyle w:val="TableGrid"/>
        <w:tblW w:w="9355" w:type="dxa"/>
        <w:tblLook w:val="04A0" w:firstRow="1" w:lastRow="0" w:firstColumn="1" w:lastColumn="0" w:noHBand="0" w:noVBand="1"/>
      </w:tblPr>
      <w:tblGrid>
        <w:gridCol w:w="9355"/>
      </w:tblGrid>
      <w:tr w:rsidR="002B12FD" w:rsidRPr="009F74F4" w14:paraId="092242B1" w14:textId="77777777" w:rsidTr="002B12FD">
        <w:tc>
          <w:tcPr>
            <w:tcW w:w="9355" w:type="dxa"/>
            <w:shd w:val="clear" w:color="auto" w:fill="FDE9D9" w:themeFill="accent6" w:themeFillTint="33"/>
          </w:tcPr>
          <w:p w14:paraId="3E3B6F1B" w14:textId="77777777" w:rsidR="002B12FD" w:rsidRPr="009F74F4" w:rsidRDefault="002B12FD" w:rsidP="002B12FD">
            <w:pPr>
              <w:pStyle w:val="NoSpacing"/>
              <w:rPr>
                <w:b/>
                <w:bCs/>
              </w:rPr>
            </w:pPr>
            <w:r>
              <w:rPr>
                <w:b/>
                <w:bCs/>
              </w:rPr>
              <w:t>tlsa</w:t>
            </w:r>
            <w:r w:rsidRPr="009F74F4">
              <w:rPr>
                <w:b/>
                <w:bCs/>
              </w:rPr>
              <w:t>_Household</w:t>
            </w:r>
          </w:p>
        </w:tc>
      </w:tr>
      <w:tr w:rsidR="002B12FD" w:rsidRPr="008B04EA" w14:paraId="024ECAA3" w14:textId="77777777" w:rsidTr="002B12FD">
        <w:tc>
          <w:tcPr>
            <w:tcW w:w="9355" w:type="dxa"/>
          </w:tcPr>
          <w:p w14:paraId="02654683" w14:textId="77777777" w:rsidR="002B12FD" w:rsidRPr="008B04EA" w:rsidRDefault="002B12FD" w:rsidP="002B12FD">
            <w:pPr>
              <w:pStyle w:val="NoSpacing"/>
            </w:pPr>
            <w:r w:rsidRPr="008B04EA">
              <w:t>HoHID</w:t>
            </w:r>
          </w:p>
        </w:tc>
      </w:tr>
      <w:tr w:rsidR="002B12FD" w:rsidRPr="008B04EA" w14:paraId="2C26202E" w14:textId="77777777" w:rsidTr="002B12FD">
        <w:tc>
          <w:tcPr>
            <w:tcW w:w="9355" w:type="dxa"/>
          </w:tcPr>
          <w:p w14:paraId="23C087CA" w14:textId="77777777" w:rsidR="002B12FD" w:rsidRPr="008B04EA" w:rsidRDefault="002B12FD" w:rsidP="002B12FD">
            <w:pPr>
              <w:pStyle w:val="NoSpacing"/>
            </w:pPr>
            <w:r w:rsidRPr="008B04EA">
              <w:t>HHType</w:t>
            </w:r>
          </w:p>
        </w:tc>
      </w:tr>
      <w:tr w:rsidR="002B12FD" w:rsidRPr="009F74F4" w14:paraId="0ABE6AB0" w14:textId="77777777" w:rsidTr="002B12FD">
        <w:tc>
          <w:tcPr>
            <w:tcW w:w="9355" w:type="dxa"/>
            <w:shd w:val="clear" w:color="auto" w:fill="FDE9D9" w:themeFill="accent6" w:themeFillTint="33"/>
          </w:tcPr>
          <w:p w14:paraId="4DAD41B4" w14:textId="1E4871B6" w:rsidR="002B12FD" w:rsidRPr="009F74F4" w:rsidRDefault="00024726" w:rsidP="002B12FD">
            <w:pPr>
              <w:pStyle w:val="NoSpacing"/>
              <w:rPr>
                <w:b/>
                <w:bCs/>
              </w:rPr>
            </w:pPr>
            <w:r>
              <w:rPr>
                <w:b/>
                <w:bCs/>
              </w:rPr>
              <w:t>tlsa_HHID</w:t>
            </w:r>
          </w:p>
        </w:tc>
      </w:tr>
      <w:tr w:rsidR="002B12FD" w:rsidRPr="008B04EA" w14:paraId="60E09E4A" w14:textId="77777777" w:rsidTr="002B12FD">
        <w:tc>
          <w:tcPr>
            <w:tcW w:w="9355" w:type="dxa"/>
          </w:tcPr>
          <w:p w14:paraId="460FA2AD" w14:textId="77777777" w:rsidR="002B12FD" w:rsidRPr="008B04EA" w:rsidRDefault="002B12FD" w:rsidP="002B12FD">
            <w:pPr>
              <w:pStyle w:val="NoSpacing"/>
            </w:pPr>
            <w:r w:rsidRPr="008B04EA">
              <w:t>HoHID</w:t>
            </w:r>
          </w:p>
        </w:tc>
      </w:tr>
      <w:tr w:rsidR="002B12FD" w:rsidRPr="008B04EA" w14:paraId="47576A8F" w14:textId="77777777" w:rsidTr="002B12FD">
        <w:tc>
          <w:tcPr>
            <w:tcW w:w="9355" w:type="dxa"/>
          </w:tcPr>
          <w:p w14:paraId="242555C0" w14:textId="77777777" w:rsidR="002B12FD" w:rsidRPr="008B04EA" w:rsidRDefault="002B12FD" w:rsidP="002B12FD">
            <w:pPr>
              <w:pStyle w:val="NoSpacing"/>
            </w:pPr>
            <w:r>
              <w:t>Active</w:t>
            </w:r>
            <w:r w:rsidRPr="008B04EA">
              <w:t>HHType</w:t>
            </w:r>
          </w:p>
        </w:tc>
      </w:tr>
      <w:tr w:rsidR="00A65AA5" w:rsidRPr="008B04EA" w14:paraId="366E2E44" w14:textId="77777777" w:rsidTr="002B12FD">
        <w:tc>
          <w:tcPr>
            <w:tcW w:w="9355" w:type="dxa"/>
          </w:tcPr>
          <w:p w14:paraId="10F231D3" w14:textId="264BF02E" w:rsidR="00A65AA5" w:rsidRDefault="00A65AA5" w:rsidP="002B12FD">
            <w:pPr>
              <w:pStyle w:val="NoSpacing"/>
            </w:pPr>
            <w:r>
              <w:t>AHAR</w:t>
            </w:r>
          </w:p>
        </w:tc>
      </w:tr>
      <w:tr w:rsidR="002B12FD" w:rsidRPr="008B04EA" w14:paraId="7D2C945C" w14:textId="38769D9D" w:rsidTr="002B12FD">
        <w:tc>
          <w:tcPr>
            <w:tcW w:w="9355" w:type="dxa"/>
          </w:tcPr>
          <w:p w14:paraId="5E299B02" w14:textId="77F977D2" w:rsidR="002B12FD" w:rsidRPr="008B04EA" w:rsidRDefault="002B12FD" w:rsidP="002B12FD">
            <w:pPr>
              <w:pStyle w:val="NoSpacing"/>
            </w:pPr>
            <w:r w:rsidRPr="008B04EA">
              <w:t>ProjectType</w:t>
            </w:r>
          </w:p>
        </w:tc>
      </w:tr>
    </w:tbl>
    <w:p w14:paraId="29075B8E" w14:textId="77777777" w:rsidR="00457814" w:rsidRPr="0088191A" w:rsidRDefault="00457814" w:rsidP="006A3016">
      <w:pPr>
        <w:pStyle w:val="Heading4"/>
      </w:pPr>
      <w:r w:rsidRPr="0088191A">
        <w:t>Target</w:t>
      </w:r>
    </w:p>
    <w:p w14:paraId="1A501767" w14:textId="646766FC" w:rsidR="00457814" w:rsidRDefault="00457814" w:rsidP="00457814">
      <w:r>
        <w:t xml:space="preserve">See </w:t>
      </w:r>
      <w:r w:rsidR="006152E7">
        <w:rPr>
          <w:rFonts w:cs="Open Sans"/>
        </w:rPr>
        <w:t xml:space="preserve">section </w:t>
      </w:r>
      <w:hyperlink w:anchor="_Get_Distinct_Households" w:history="1">
        <w:r w:rsidR="00DB4385">
          <w:rPr>
            <w:rStyle w:val="Hyperlink"/>
          </w:rPr>
          <w:t>6.1 Get Distinct Households for LSAHousehold</w:t>
        </w:r>
      </w:hyperlink>
      <w:r>
        <w:t xml:space="preserve"> for column descriptions.</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355"/>
      </w:tblGrid>
      <w:tr w:rsidR="00457814" w14:paraId="14FFE3FA" w14:textId="77777777" w:rsidTr="00DE4A2E">
        <w:trPr>
          <w:cantSplit/>
          <w:trHeight w:val="216"/>
        </w:trPr>
        <w:tc>
          <w:tcPr>
            <w:tcW w:w="9355" w:type="dxa"/>
            <w:shd w:val="clear" w:color="auto" w:fill="76923C" w:themeFill="accent3" w:themeFillShade="BF"/>
            <w:tcMar>
              <w:top w:w="0" w:type="dxa"/>
              <w:left w:w="108" w:type="dxa"/>
              <w:bottom w:w="0" w:type="dxa"/>
              <w:right w:w="108" w:type="dxa"/>
            </w:tcMar>
            <w:hideMark/>
          </w:tcPr>
          <w:p w14:paraId="0D9E8278" w14:textId="69CD6792" w:rsidR="00457814" w:rsidRDefault="00F6042F">
            <w:pPr>
              <w:pStyle w:val="NoSpacing"/>
              <w:rPr>
                <w:rFonts w:ascii="Calibri" w:hAnsi="Calibri" w:cs="Calibri"/>
                <w:b/>
                <w:bCs/>
                <w:color w:val="FFFFFF"/>
              </w:rPr>
            </w:pPr>
            <w:r>
              <w:rPr>
                <w:rFonts w:ascii="Calibri" w:hAnsi="Calibri" w:cs="Calibri"/>
                <w:b/>
                <w:bCs/>
                <w:color w:val="FFFFFF"/>
              </w:rPr>
              <w:t>tlsa_Household</w:t>
            </w:r>
          </w:p>
        </w:tc>
      </w:tr>
      <w:tr w:rsidR="00457814" w14:paraId="358EB571" w14:textId="77777777" w:rsidTr="00DE4A2E">
        <w:trPr>
          <w:cantSplit/>
          <w:trHeight w:val="216"/>
        </w:trPr>
        <w:tc>
          <w:tcPr>
            <w:tcW w:w="9355" w:type="dxa"/>
            <w:tcMar>
              <w:top w:w="0" w:type="dxa"/>
              <w:left w:w="108" w:type="dxa"/>
              <w:bottom w:w="0" w:type="dxa"/>
              <w:right w:w="108" w:type="dxa"/>
            </w:tcMar>
            <w:hideMark/>
          </w:tcPr>
          <w:p w14:paraId="37D9B202" w14:textId="01211324" w:rsidR="00457814" w:rsidRPr="0081411E" w:rsidRDefault="0081411E">
            <w:pPr>
              <w:pStyle w:val="NoSpacing"/>
              <w:rPr>
                <w:rFonts w:ascii="Calibri" w:hAnsi="Calibri" w:cs="Calibri"/>
              </w:rPr>
            </w:pPr>
            <w:r w:rsidRPr="0081411E">
              <w:rPr>
                <w:rFonts w:ascii="Calibri" w:hAnsi="Calibri" w:cs="Calibri"/>
              </w:rPr>
              <w:t>ESTAHAR</w:t>
            </w:r>
          </w:p>
        </w:tc>
      </w:tr>
      <w:tr w:rsidR="00457814" w14:paraId="548E9F4D" w14:textId="77777777" w:rsidTr="00DE4A2E">
        <w:trPr>
          <w:cantSplit/>
          <w:trHeight w:val="216"/>
        </w:trPr>
        <w:tc>
          <w:tcPr>
            <w:tcW w:w="9355" w:type="dxa"/>
            <w:tcMar>
              <w:top w:w="0" w:type="dxa"/>
              <w:left w:w="108" w:type="dxa"/>
              <w:bottom w:w="0" w:type="dxa"/>
              <w:right w:w="108" w:type="dxa"/>
            </w:tcMar>
            <w:hideMark/>
          </w:tcPr>
          <w:p w14:paraId="3ED38B2A" w14:textId="6CE7FC8E" w:rsidR="00457814" w:rsidRPr="0081411E" w:rsidRDefault="00F82E03">
            <w:pPr>
              <w:pStyle w:val="NoSpacing"/>
              <w:rPr>
                <w:rFonts w:ascii="Calibri" w:hAnsi="Calibri" w:cs="Calibri"/>
              </w:rPr>
            </w:pPr>
            <w:r w:rsidRPr="0081411E">
              <w:rPr>
                <w:rFonts w:ascii="Calibri" w:hAnsi="Calibri" w:cs="Calibri"/>
              </w:rPr>
              <w:t>RRH</w:t>
            </w:r>
            <w:r w:rsidR="0081411E" w:rsidRPr="0081411E">
              <w:rPr>
                <w:rFonts w:ascii="Calibri" w:hAnsi="Calibri" w:cs="Calibri"/>
              </w:rPr>
              <w:t>AHAR</w:t>
            </w:r>
          </w:p>
        </w:tc>
      </w:tr>
      <w:tr w:rsidR="00457814" w14:paraId="63066080" w14:textId="77777777" w:rsidTr="00DE4A2E">
        <w:trPr>
          <w:cantSplit/>
          <w:trHeight w:val="216"/>
        </w:trPr>
        <w:tc>
          <w:tcPr>
            <w:tcW w:w="9355" w:type="dxa"/>
            <w:tcMar>
              <w:top w:w="0" w:type="dxa"/>
              <w:left w:w="108" w:type="dxa"/>
              <w:bottom w:w="0" w:type="dxa"/>
              <w:right w:w="108" w:type="dxa"/>
            </w:tcMar>
            <w:hideMark/>
          </w:tcPr>
          <w:p w14:paraId="7E822D07" w14:textId="1AD0C16F" w:rsidR="00457814" w:rsidRPr="0081411E" w:rsidRDefault="00F82E03">
            <w:pPr>
              <w:pStyle w:val="NoSpacing"/>
              <w:rPr>
                <w:rFonts w:ascii="Calibri" w:hAnsi="Calibri" w:cs="Calibri"/>
              </w:rPr>
            </w:pPr>
            <w:r w:rsidRPr="0081411E">
              <w:rPr>
                <w:rFonts w:ascii="Calibri" w:hAnsi="Calibri" w:cs="Calibri"/>
              </w:rPr>
              <w:t>PSH</w:t>
            </w:r>
            <w:r w:rsidR="0081411E" w:rsidRPr="0081411E">
              <w:rPr>
                <w:rFonts w:ascii="Calibri" w:hAnsi="Calibri" w:cs="Calibri"/>
              </w:rPr>
              <w:t>AHAR</w:t>
            </w:r>
          </w:p>
        </w:tc>
      </w:tr>
    </w:tbl>
    <w:p w14:paraId="06B0EB31" w14:textId="77777777" w:rsidR="00457814" w:rsidRPr="0088191A" w:rsidRDefault="00457814" w:rsidP="006A3016">
      <w:pPr>
        <w:pStyle w:val="Heading3"/>
        <w:rPr>
          <w:rFonts w:cs="Times New Roman"/>
          <w:szCs w:val="22"/>
        </w:rPr>
      </w:pPr>
      <w:r w:rsidRPr="0088191A">
        <w:t>Logic</w:t>
      </w:r>
    </w:p>
    <w:p w14:paraId="1999A686" w14:textId="77777777" w:rsidR="00A65AA5" w:rsidRDefault="00A65AA5" w:rsidP="00A65AA5">
      <w:r>
        <w:t xml:space="preserve">Set </w:t>
      </w:r>
      <w:r w:rsidRPr="00845520">
        <w:rPr>
          <w:b/>
          <w:bCs/>
        </w:rPr>
        <w:t>EST/RRH/PSHAHAR</w:t>
      </w:r>
      <w:r>
        <w:t xml:space="preserve"> = 1 for tlsa_Household records with one or more records in tlsa_HHID where: </w:t>
      </w:r>
    </w:p>
    <w:p w14:paraId="369624EB" w14:textId="77777777" w:rsidR="00A65AA5" w:rsidRDefault="00A65AA5" w:rsidP="00A65AA5">
      <w:pPr>
        <w:pStyle w:val="ListParagraph"/>
        <w:numPr>
          <w:ilvl w:val="0"/>
          <w:numId w:val="32"/>
        </w:numPr>
      </w:pPr>
      <w:r>
        <w:t>tlsa_HHID.</w:t>
      </w:r>
      <w:r>
        <w:rPr>
          <w:b/>
          <w:bCs/>
        </w:rPr>
        <w:t>AHAR</w:t>
      </w:r>
      <w:r>
        <w:t xml:space="preserve"> = 1 </w:t>
      </w:r>
    </w:p>
    <w:p w14:paraId="3913203A" w14:textId="77777777" w:rsidR="00A65AA5" w:rsidRDefault="00A65AA5" w:rsidP="00A65AA5">
      <w:pPr>
        <w:pStyle w:val="ListParagraph"/>
        <w:numPr>
          <w:ilvl w:val="0"/>
          <w:numId w:val="32"/>
        </w:numPr>
      </w:pPr>
      <w:r>
        <w:t>tlsa_HHID.</w:t>
      </w:r>
      <w:r w:rsidRPr="00147F22">
        <w:rPr>
          <w:b/>
          <w:bCs/>
        </w:rPr>
        <w:t>Active</w:t>
      </w:r>
      <w:r w:rsidRPr="00B5418A">
        <w:rPr>
          <w:b/>
          <w:bCs/>
        </w:rPr>
        <w:t>HHType</w:t>
      </w:r>
      <w:r>
        <w:t xml:space="preserve"> = tlsa_Household.</w:t>
      </w:r>
      <w:r w:rsidRPr="00845520">
        <w:rPr>
          <w:b/>
          <w:bCs/>
        </w:rPr>
        <w:t>HHType</w:t>
      </w:r>
      <w:r>
        <w:t>; and</w:t>
      </w:r>
    </w:p>
    <w:p w14:paraId="2DC832EE" w14:textId="77777777" w:rsidR="00A65AA5" w:rsidRDefault="00A65AA5" w:rsidP="00A65AA5">
      <w:pPr>
        <w:pStyle w:val="ListParagraph"/>
        <w:numPr>
          <w:ilvl w:val="0"/>
          <w:numId w:val="32"/>
        </w:numPr>
      </w:pPr>
      <w:r>
        <w:t>tlsa_HHID.</w:t>
      </w:r>
      <w:r>
        <w:rPr>
          <w:b/>
          <w:bCs/>
        </w:rPr>
        <w:t>HoHID</w:t>
      </w:r>
      <w:r>
        <w:t xml:space="preserve"> = tlsa_Household.</w:t>
      </w:r>
      <w:r w:rsidRPr="00845520">
        <w:rPr>
          <w:b/>
          <w:bCs/>
        </w:rPr>
        <w:t>H</w:t>
      </w:r>
      <w:r>
        <w:rPr>
          <w:b/>
          <w:bCs/>
        </w:rPr>
        <w:t>o</w:t>
      </w:r>
      <w:r w:rsidRPr="00845520">
        <w:rPr>
          <w:b/>
          <w:bCs/>
        </w:rPr>
        <w:t>H</w:t>
      </w:r>
      <w:r>
        <w:rPr>
          <w:b/>
          <w:bCs/>
        </w:rPr>
        <w:t>ID</w:t>
      </w:r>
      <w:r>
        <w:t>; and</w:t>
      </w:r>
    </w:p>
    <w:p w14:paraId="7456907A" w14:textId="77777777" w:rsidR="00A65AA5" w:rsidRDefault="00A65AA5" w:rsidP="00A65AA5">
      <w:pPr>
        <w:pStyle w:val="ListParagraph"/>
        <w:numPr>
          <w:ilvl w:val="0"/>
          <w:numId w:val="32"/>
        </w:numPr>
      </w:pPr>
      <w:r>
        <w:t>Project type is consistent with project group:</w:t>
      </w:r>
    </w:p>
    <w:p w14:paraId="37F1851E" w14:textId="77777777" w:rsidR="00A65AA5" w:rsidRDefault="00A65AA5" w:rsidP="00A65AA5">
      <w:pPr>
        <w:pStyle w:val="ListParagraph"/>
        <w:numPr>
          <w:ilvl w:val="0"/>
          <w:numId w:val="66"/>
        </w:numPr>
      </w:pPr>
      <w:r>
        <w:t xml:space="preserve">EST - </w:t>
      </w:r>
      <w:r w:rsidRPr="0054595F">
        <w:rPr>
          <w:b/>
          <w:bCs/>
        </w:rPr>
        <w:t>ProjectType</w:t>
      </w:r>
      <w:r>
        <w:t xml:space="preserve"> in (1,2,8)</w:t>
      </w:r>
    </w:p>
    <w:p w14:paraId="478C9FD9" w14:textId="77777777" w:rsidR="00A65AA5" w:rsidRPr="00845520" w:rsidRDefault="00A65AA5" w:rsidP="00A65AA5">
      <w:pPr>
        <w:pStyle w:val="ListParagraph"/>
        <w:numPr>
          <w:ilvl w:val="0"/>
          <w:numId w:val="66"/>
        </w:numPr>
        <w:rPr>
          <w:u w:val="single"/>
        </w:rPr>
      </w:pPr>
      <w:r>
        <w:t xml:space="preserve">RRH - </w:t>
      </w:r>
      <w:r w:rsidRPr="0054595F">
        <w:rPr>
          <w:b/>
          <w:bCs/>
        </w:rPr>
        <w:t>ProjectType</w:t>
      </w:r>
      <w:r>
        <w:t xml:space="preserve"> = 13</w:t>
      </w:r>
    </w:p>
    <w:p w14:paraId="78DD1A66" w14:textId="77777777" w:rsidR="00A65AA5" w:rsidRPr="00845520" w:rsidRDefault="00A65AA5" w:rsidP="00A65AA5">
      <w:pPr>
        <w:pStyle w:val="ListParagraph"/>
        <w:numPr>
          <w:ilvl w:val="0"/>
          <w:numId w:val="66"/>
        </w:numPr>
        <w:rPr>
          <w:u w:val="single"/>
        </w:rPr>
      </w:pPr>
      <w:r w:rsidRPr="00845520">
        <w:rPr>
          <w:u w:val="single"/>
        </w:rPr>
        <w:t xml:space="preserve">PSH - </w:t>
      </w:r>
      <w:r w:rsidRPr="00845520">
        <w:rPr>
          <w:b/>
          <w:bCs/>
          <w:u w:val="single"/>
        </w:rPr>
        <w:t>ProjectType</w:t>
      </w:r>
      <w:r w:rsidRPr="00845520">
        <w:rPr>
          <w:u w:val="single"/>
        </w:rPr>
        <w:t xml:space="preserve"> = 3</w:t>
      </w:r>
    </w:p>
    <w:p w14:paraId="6AF86840" w14:textId="4E33820F" w:rsidR="00FE7B16" w:rsidRPr="00772C35" w:rsidRDefault="00FE7B16" w:rsidP="00FE7B16">
      <w:r>
        <w:t>For households with no bed nights in the report period in a given project group, set the value to 0</w:t>
      </w:r>
      <w:r w:rsidR="004873DC">
        <w:t xml:space="preserve">. </w:t>
      </w:r>
    </w:p>
    <w:p w14:paraId="329CA7DE" w14:textId="0BC119A6" w:rsidR="00212115" w:rsidRDefault="00212115" w:rsidP="0088191A">
      <w:pPr>
        <w:pStyle w:val="Heading2"/>
      </w:pPr>
      <w:bookmarkStart w:id="644" w:name="_Toc37849796"/>
      <w:bookmarkStart w:id="645" w:name="_Toc79153977"/>
      <w:r>
        <w:t>Set SystemPath for LSAHousehold</w:t>
      </w:r>
      <w:bookmarkEnd w:id="644"/>
      <w:bookmarkEnd w:id="645"/>
    </w:p>
    <w:p w14:paraId="32DC3DDF" w14:textId="1C2327D2" w:rsidR="009A25EA" w:rsidRDefault="009A25EA" w:rsidP="00DE4A2E">
      <w:pPr>
        <w:jc w:val="center"/>
      </w:pPr>
      <w:r>
        <w:rPr>
          <w:rFonts w:ascii="Times New Roman" w:hAnsi="Times New Roman" w:cs="Times New Roman"/>
          <w:noProof/>
          <w:sz w:val="24"/>
          <w:szCs w:val="24"/>
        </w:rPr>
        <mc:AlternateContent>
          <mc:Choice Requires="wpg">
            <w:drawing>
              <wp:inline distT="0" distB="0" distL="0" distR="0" wp14:anchorId="2DFD239F" wp14:editId="69FB0EF2">
                <wp:extent cx="1320800" cy="274320"/>
                <wp:effectExtent l="228600" t="247650" r="241300" b="11430"/>
                <wp:docPr id="215" name="Group 2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20800" cy="274320"/>
                          <a:chOff x="1052066" y="1118338"/>
                          <a:chExt cx="13209" cy="2743"/>
                        </a:xfrm>
                      </wpg:grpSpPr>
                      <wps:wsp>
                        <wps:cNvPr id="216" name="AutoShape 390"/>
                        <wps:cNvSpPr>
                          <a:spLocks noChangeArrowheads="1"/>
                        </wps:cNvSpPr>
                        <wps:spPr bwMode="auto">
                          <a:xfrm>
                            <a:off x="1052066" y="1118338"/>
                            <a:ext cx="12802"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634C50E5" w14:textId="77777777" w:rsidR="00004824" w:rsidRDefault="00004824" w:rsidP="009A25EA">
                              <w:pPr>
                                <w:pStyle w:val="Style3"/>
                              </w:pPr>
                              <w:r>
                                <w:t>tlsa_Household</w:t>
                              </w:r>
                            </w:p>
                          </w:txbxContent>
                        </wps:txbx>
                        <wps:bodyPr rot="0" vert="horz" wrap="square" lIns="0" tIns="0" rIns="0" bIns="0" anchor="ctr" anchorCtr="0" upright="1">
                          <a:noAutofit/>
                        </wps:bodyPr>
                      </wps:wsp>
                      <wps:wsp>
                        <wps:cNvPr id="218" name="AutoShape 131"/>
                        <wps:cNvCnPr>
                          <a:cxnSpLocks noChangeShapeType="1"/>
                          <a:stCxn id="216" idx="1"/>
                        </wps:cNvCnPr>
                        <wps:spPr bwMode="auto">
                          <a:xfrm rot="10800000" flipH="1" flipV="1">
                            <a:off x="1052066" y="1119710"/>
                            <a:ext cx="13210" cy="430"/>
                          </a:xfrm>
                          <a:prstGeom prst="curvedConnector5">
                            <a:avLst>
                              <a:gd name="adj1" fmla="val -17306"/>
                              <a:gd name="adj2" fmla="val -851157"/>
                              <a:gd name="adj3" fmla="val 115981"/>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g:wgp>
                  </a:graphicData>
                </a:graphic>
              </wp:inline>
            </w:drawing>
          </mc:Choice>
          <mc:Fallback>
            <w:pict>
              <v:group w14:anchorId="2DFD239F" id="Group 215" o:spid="_x0000_s1395" style="width:104pt;height:21.6pt;mso-position-horizontal-relative:char;mso-position-vertical-relative:line" coordorigin="10520,11183" coordsize="13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">
                <v:shape id="AutoShape 390" o:spid="_x0000_s1396" type="#_x0000_t113" style="position:absolute;left:10520;top:11183;width:128;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" fillcolor="#ebd7e1" strokecolor="#c285a3" strokeweight=".5pt">
                  <v:shadow color="black" opacity="0" offset="0,0"/>
                  <v:textbox inset="0,0,0,0">
                    <w:txbxContent>
                      <w:p w14:paraId="634C50E5" w14:textId="77777777" w:rsidR="00004824" w:rsidRDefault="00004824" w:rsidP="009A25EA">
                        <w:pPr>
                          <w:pStyle w:val="Style3"/>
                        </w:pPr>
                        <w:r>
                          <w:t>tlsa_Household</w:t>
                        </w:r>
                      </w:p>
                    </w:txbxContent>
                  </v:textbox>
                </v:shape>
                <v:shape id="AutoShape 131" o:spid="_x0000_s1397" type="#_x0000_t40" style="position:absolute;left:10520;top:11197;width:132;height:4;rotation:18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" adj="-3738,-183850,25052" strokecolor="black [0]" strokeweight=".5pt">
                  <v:stroke endarrow="block"/>
                  <v:shadow color="black [0]"/>
                </v:shape>
                <w10:anchorlock/>
              </v:group>
            </w:pict>
          </mc:Fallback>
        </mc:AlternateContent>
      </w:r>
    </w:p>
    <w:p w14:paraId="2B21017F" w14:textId="0C8DB16C" w:rsidR="00772C35" w:rsidRDefault="00772C35" w:rsidP="0088191A">
      <w:r>
        <w:t xml:space="preserve">The </w:t>
      </w:r>
      <w:r>
        <w:rPr>
          <w:b/>
        </w:rPr>
        <w:t>SystemPath</w:t>
      </w:r>
      <w:r>
        <w:t xml:space="preserve"> column is technically redundant – it is based entirely on values in other LSAHousehold columns – but having the value in a single column simplifies the processes of populating LSACalculated and, in the HDX 2.0, generating report tables.</w:t>
      </w:r>
    </w:p>
    <w:p w14:paraId="3EE0C5BE" w14:textId="77777777" w:rsidR="00212115" w:rsidRDefault="00212115">
      <w:pPr>
        <w:pStyle w:val="Heading3"/>
      </w:pPr>
      <w:r>
        <w:t>Relevant Data</w:t>
      </w:r>
    </w:p>
    <w:p w14:paraId="4F9FDC68" w14:textId="77777777" w:rsidR="0087667A" w:rsidRPr="006A3016" w:rsidRDefault="0087667A">
      <w:pPr>
        <w:pStyle w:val="Heading4"/>
      </w:pPr>
      <w:r w:rsidRPr="0088191A">
        <w:t>Source</w:t>
      </w:r>
    </w:p>
    <w:tbl>
      <w:tblPr>
        <w:tblStyle w:val="TableGrid"/>
        <w:tblW w:w="9355" w:type="dxa"/>
        <w:tblLook w:val="04A0" w:firstRow="1" w:lastRow="0" w:firstColumn="1" w:lastColumn="0" w:noHBand="0" w:noVBand="1"/>
      </w:tblPr>
      <w:tblGrid>
        <w:gridCol w:w="9355"/>
      </w:tblGrid>
      <w:tr w:rsidR="00AE2C98" w:rsidRPr="00323F4A" w14:paraId="28EED41E" w14:textId="77777777" w:rsidTr="00AE2C98">
        <w:trPr>
          <w:cantSplit/>
          <w:trHeight w:val="216"/>
        </w:trPr>
        <w:tc>
          <w:tcPr>
            <w:tcW w:w="9355" w:type="dxa"/>
            <w:shd w:val="clear" w:color="auto" w:fill="FDE9D9" w:themeFill="accent6" w:themeFillTint="33"/>
          </w:tcPr>
          <w:p w14:paraId="42D75062" w14:textId="39AFB8F8" w:rsidR="00AE2C98" w:rsidRPr="00323F4A" w:rsidRDefault="00F6042F" w:rsidP="00A97C36">
            <w:pPr>
              <w:pStyle w:val="NoSpacing"/>
              <w:rPr>
                <w:b/>
                <w:bCs/>
              </w:rPr>
            </w:pPr>
            <w:r>
              <w:rPr>
                <w:b/>
                <w:bCs/>
              </w:rPr>
              <w:t>tlsa_Household</w:t>
            </w:r>
          </w:p>
        </w:tc>
      </w:tr>
      <w:tr w:rsidR="00AE2C98" w14:paraId="1F2B5751" w14:textId="77777777" w:rsidTr="00AE2C98">
        <w:trPr>
          <w:cantSplit/>
          <w:trHeight w:val="216"/>
        </w:trPr>
        <w:tc>
          <w:tcPr>
            <w:tcW w:w="9355" w:type="dxa"/>
          </w:tcPr>
          <w:p w14:paraId="6D4C3F4A" w14:textId="3B9CA078" w:rsidR="00AE2C98" w:rsidRPr="00423803" w:rsidRDefault="00AE2C98" w:rsidP="00423803">
            <w:pPr>
              <w:pStyle w:val="NoSpacing"/>
            </w:pPr>
            <w:r w:rsidRPr="00423803">
              <w:t>ESTStatus</w:t>
            </w:r>
          </w:p>
        </w:tc>
      </w:tr>
      <w:tr w:rsidR="007B5290" w14:paraId="0E04139F" w14:textId="77777777" w:rsidTr="00AE2C98">
        <w:trPr>
          <w:cantSplit/>
          <w:trHeight w:val="216"/>
        </w:trPr>
        <w:tc>
          <w:tcPr>
            <w:tcW w:w="9355" w:type="dxa"/>
          </w:tcPr>
          <w:p w14:paraId="4711B972" w14:textId="4D75C04E" w:rsidR="007B5290" w:rsidRPr="00423803" w:rsidRDefault="007B5290" w:rsidP="00423803">
            <w:pPr>
              <w:pStyle w:val="NoSpacing"/>
            </w:pPr>
            <w:r>
              <w:t>ESDays</w:t>
            </w:r>
          </w:p>
        </w:tc>
      </w:tr>
      <w:tr w:rsidR="007B5290" w14:paraId="0DC6A311" w14:textId="77777777" w:rsidTr="00AE2C98">
        <w:trPr>
          <w:cantSplit/>
          <w:trHeight w:val="216"/>
        </w:trPr>
        <w:tc>
          <w:tcPr>
            <w:tcW w:w="9355" w:type="dxa"/>
          </w:tcPr>
          <w:p w14:paraId="3189C7E6" w14:textId="72B4015B" w:rsidR="007B5290" w:rsidRPr="00423803" w:rsidRDefault="007B5290" w:rsidP="00423803">
            <w:pPr>
              <w:pStyle w:val="NoSpacing"/>
            </w:pPr>
            <w:r>
              <w:t>THDays</w:t>
            </w:r>
          </w:p>
        </w:tc>
      </w:tr>
      <w:tr w:rsidR="00AE2C98" w14:paraId="04EE35F4" w14:textId="77777777" w:rsidTr="00AE2C98">
        <w:trPr>
          <w:cantSplit/>
          <w:trHeight w:val="216"/>
        </w:trPr>
        <w:tc>
          <w:tcPr>
            <w:tcW w:w="9355" w:type="dxa"/>
          </w:tcPr>
          <w:p w14:paraId="5CC17379" w14:textId="5695D130" w:rsidR="00AE2C98" w:rsidRPr="00423803" w:rsidRDefault="00AE2C98" w:rsidP="00423803">
            <w:pPr>
              <w:pStyle w:val="NoSpacing"/>
            </w:pPr>
            <w:r w:rsidRPr="00423803">
              <w:t>RRHStatus</w:t>
            </w:r>
          </w:p>
        </w:tc>
      </w:tr>
      <w:tr w:rsidR="00AE2C98" w14:paraId="4E7D88E5" w14:textId="77777777" w:rsidTr="00AE2C98">
        <w:trPr>
          <w:cantSplit/>
          <w:trHeight w:val="216"/>
        </w:trPr>
        <w:tc>
          <w:tcPr>
            <w:tcW w:w="9355" w:type="dxa"/>
          </w:tcPr>
          <w:p w14:paraId="4198815F" w14:textId="73458991" w:rsidR="00AE2C98" w:rsidRPr="00423803" w:rsidRDefault="00AE2C98" w:rsidP="00423803">
            <w:pPr>
              <w:pStyle w:val="NoSpacing"/>
            </w:pPr>
            <w:r w:rsidRPr="00423803">
              <w:t>PSHStatus</w:t>
            </w:r>
          </w:p>
        </w:tc>
      </w:tr>
      <w:tr w:rsidR="00AE2C98" w14:paraId="3198103F" w14:textId="77777777" w:rsidTr="00AE2C98">
        <w:trPr>
          <w:cantSplit/>
          <w:trHeight w:val="216"/>
        </w:trPr>
        <w:tc>
          <w:tcPr>
            <w:tcW w:w="9355" w:type="dxa"/>
          </w:tcPr>
          <w:p w14:paraId="1CE36114" w14:textId="056D0248" w:rsidR="00AE2C98" w:rsidRPr="00423803" w:rsidRDefault="00AE2C98" w:rsidP="00423803">
            <w:pPr>
              <w:pStyle w:val="NoSpacing"/>
            </w:pPr>
            <w:r>
              <w:t>PSHMoveIn</w:t>
            </w:r>
          </w:p>
        </w:tc>
      </w:tr>
    </w:tbl>
    <w:p w14:paraId="7E8B00E1" w14:textId="3C01F2CA" w:rsidR="0087667A" w:rsidRPr="006A3016" w:rsidRDefault="0087667A" w:rsidP="006A3016">
      <w:pPr>
        <w:pStyle w:val="Heading4"/>
      </w:pPr>
      <w:r w:rsidRPr="0088191A">
        <w:t>Target</w:t>
      </w:r>
    </w:p>
    <w:p w14:paraId="7D005090" w14:textId="65782BA4" w:rsidR="00A935CC" w:rsidRPr="006B4F91" w:rsidRDefault="00A935CC" w:rsidP="00A935CC">
      <w:r>
        <w:t xml:space="preserve">See </w:t>
      </w:r>
      <w:r w:rsidR="006152E7">
        <w:rPr>
          <w:rFonts w:cs="Open Sans"/>
        </w:rPr>
        <w:t xml:space="preserve">section </w:t>
      </w:r>
      <w:hyperlink w:anchor="_Get_Distinct_Households" w:history="1">
        <w:r w:rsidR="00DB4385">
          <w:rPr>
            <w:rStyle w:val="Hyperlink"/>
          </w:rPr>
          <w:t>6.1 Get Distinct Households for LSAHousehold</w:t>
        </w:r>
      </w:hyperlink>
      <w:r>
        <w:t xml:space="preserve"> for column description.</w:t>
      </w:r>
    </w:p>
    <w:tbl>
      <w:tblPr>
        <w:tblStyle w:val="TableGrid"/>
        <w:tblW w:w="9355" w:type="dxa"/>
        <w:tblLook w:val="04A0" w:firstRow="1" w:lastRow="0" w:firstColumn="1" w:lastColumn="0" w:noHBand="0" w:noVBand="1"/>
      </w:tblPr>
      <w:tblGrid>
        <w:gridCol w:w="9355"/>
      </w:tblGrid>
      <w:tr w:rsidR="00AE2C98" w:rsidRPr="002F0D32" w14:paraId="3F733EF8" w14:textId="77777777" w:rsidTr="00AE2C98">
        <w:trPr>
          <w:cantSplit/>
          <w:trHeight w:val="216"/>
        </w:trPr>
        <w:tc>
          <w:tcPr>
            <w:tcW w:w="9355" w:type="dxa"/>
            <w:shd w:val="clear" w:color="auto" w:fill="76923C" w:themeFill="accent3" w:themeFillShade="BF"/>
          </w:tcPr>
          <w:p w14:paraId="35ADBCBD" w14:textId="79856723" w:rsidR="00AE2C98" w:rsidRPr="002F0D32" w:rsidRDefault="00F6042F" w:rsidP="00A97C36">
            <w:pPr>
              <w:pStyle w:val="NoSpacing"/>
              <w:rPr>
                <w:b/>
                <w:bCs/>
                <w:color w:val="FFFFFF" w:themeColor="background1"/>
              </w:rPr>
            </w:pPr>
            <w:r>
              <w:rPr>
                <w:b/>
                <w:bCs/>
                <w:color w:val="FFFFFF" w:themeColor="background1"/>
              </w:rPr>
              <w:t>tlsa_Household</w:t>
            </w:r>
          </w:p>
        </w:tc>
      </w:tr>
      <w:tr w:rsidR="00AE2C98" w14:paraId="7943CC7F" w14:textId="77777777" w:rsidTr="00AE2C98">
        <w:trPr>
          <w:cantSplit/>
          <w:trHeight w:val="216"/>
        </w:trPr>
        <w:tc>
          <w:tcPr>
            <w:tcW w:w="9355" w:type="dxa"/>
          </w:tcPr>
          <w:p w14:paraId="4343922D" w14:textId="09E3345E" w:rsidR="00AE2C98" w:rsidRPr="000D5A2E" w:rsidRDefault="00AE2C98" w:rsidP="00A97C36">
            <w:pPr>
              <w:pStyle w:val="NoSpacing"/>
            </w:pPr>
            <w:r w:rsidRPr="00AD7462">
              <w:rPr>
                <w:b/>
                <w:bCs/>
              </w:rPr>
              <w:t>SystemPath</w:t>
            </w:r>
          </w:p>
        </w:tc>
      </w:tr>
    </w:tbl>
    <w:p w14:paraId="64965A7C" w14:textId="77777777" w:rsidR="00212115" w:rsidRDefault="00212115" w:rsidP="006A3016">
      <w:pPr>
        <w:pStyle w:val="Heading3"/>
      </w:pPr>
      <w:r>
        <w:t>Logic</w:t>
      </w:r>
    </w:p>
    <w:p w14:paraId="41A0084D" w14:textId="3907AA85" w:rsidR="00212115" w:rsidRPr="00372EBC" w:rsidRDefault="00212115" w:rsidP="00212115">
      <w:r>
        <w:t xml:space="preserve">As noted previously, </w:t>
      </w:r>
      <w:r w:rsidR="00913DE7">
        <w:t xml:space="preserve">heads of household </w:t>
      </w:r>
      <w:r>
        <w:t xml:space="preserve">housed in PSH at </w:t>
      </w:r>
      <w:r w:rsidRPr="00030684">
        <w:rPr>
          <w:u w:val="single"/>
        </w:rPr>
        <w:t>ReportStart</w:t>
      </w:r>
      <w:r>
        <w:t xml:space="preserve"> who did not enroll in any other project types during the report period</w:t>
      </w:r>
      <w:r w:rsidRPr="004A410E">
        <w:t xml:space="preserve"> </w:t>
      </w:r>
      <w:r>
        <w:t>are excluded from all reporting on LOTH and system path</w:t>
      </w:r>
      <w:r w:rsidR="004873DC">
        <w:t xml:space="preserve">. </w:t>
      </w:r>
      <w:r w:rsidR="00913DE7">
        <w:t>F</w:t>
      </w:r>
      <w:r>
        <w:t xml:space="preserve">or those households, </w:t>
      </w:r>
      <w:r>
        <w:rPr>
          <w:b/>
        </w:rPr>
        <w:t>SystemPath</w:t>
      </w:r>
      <w:r>
        <w:t xml:space="preserve"> is always set to -1</w:t>
      </w:r>
      <w:r w:rsidR="004873DC">
        <w:t xml:space="preserve">. </w:t>
      </w:r>
      <w:r w:rsidR="0060237C">
        <w:t>The critiera for all values are listed below</w:t>
      </w:r>
      <w:r>
        <w:t>.</w:t>
      </w:r>
    </w:p>
    <w:tbl>
      <w:tblPr>
        <w:tblStyle w:val="Style11"/>
        <w:tblW w:w="9175" w:type="dxa"/>
        <w:tblLayout w:type="fixed"/>
        <w:tblCellMar>
          <w:left w:w="0" w:type="dxa"/>
          <w:right w:w="0" w:type="dxa"/>
        </w:tblCellMar>
        <w:tblLook w:val="04A0" w:firstRow="1" w:lastRow="0" w:firstColumn="1" w:lastColumn="0" w:noHBand="0" w:noVBand="1"/>
      </w:tblPr>
      <w:tblGrid>
        <w:gridCol w:w="1705"/>
        <w:gridCol w:w="1080"/>
        <w:gridCol w:w="1260"/>
        <w:gridCol w:w="810"/>
        <w:gridCol w:w="879"/>
        <w:gridCol w:w="1147"/>
        <w:gridCol w:w="1147"/>
        <w:gridCol w:w="1147"/>
      </w:tblGrid>
      <w:tr w:rsidR="00C24787" w:rsidRPr="006C26B8" w14:paraId="4A2D5A8C" w14:textId="77777777" w:rsidTr="00C24787">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1705" w:type="dxa"/>
          </w:tcPr>
          <w:p w14:paraId="336B387B" w14:textId="3AD7295C" w:rsidR="00212115" w:rsidRPr="00CB3A58" w:rsidRDefault="00212115" w:rsidP="004C2D38">
            <w:pPr>
              <w:pStyle w:val="NoSpacing"/>
            </w:pPr>
            <w:r w:rsidRPr="00CB3A58">
              <w:t>Name</w:t>
            </w:r>
          </w:p>
        </w:tc>
        <w:tc>
          <w:tcPr>
            <w:tcW w:w="1080" w:type="dxa"/>
          </w:tcPr>
          <w:p w14:paraId="33629D9A" w14:textId="77777777" w:rsidR="00212115" w:rsidRPr="00ED030D" w:rsidRDefault="00212115" w:rsidP="004C2D38">
            <w:pPr>
              <w:pStyle w:val="NoSpacing"/>
              <w:cnfStyle w:val="100000000000" w:firstRow="1" w:lastRow="0" w:firstColumn="0" w:lastColumn="0" w:oddVBand="0" w:evenVBand="0" w:oddHBand="0" w:evenHBand="0" w:firstRowFirstColumn="0" w:firstRowLastColumn="0" w:lastRowFirstColumn="0" w:lastRowLastColumn="0"/>
              <w:rPr>
                <w:sz w:val="19"/>
                <w:szCs w:val="19"/>
              </w:rPr>
            </w:pPr>
            <w:r w:rsidRPr="00ED030D">
              <w:rPr>
                <w:sz w:val="19"/>
                <w:szCs w:val="19"/>
              </w:rPr>
              <w:t>SystemPath</w:t>
            </w:r>
          </w:p>
        </w:tc>
        <w:tc>
          <w:tcPr>
            <w:tcW w:w="1260" w:type="dxa"/>
          </w:tcPr>
          <w:p w14:paraId="6944EB65" w14:textId="31818C42" w:rsidR="00212115" w:rsidRPr="00ED030D" w:rsidRDefault="0018056C" w:rsidP="004C2D38">
            <w:pPr>
              <w:pStyle w:val="NoSpacing"/>
              <w:cnfStyle w:val="100000000000" w:firstRow="1" w:lastRow="0" w:firstColumn="0" w:lastColumn="0" w:oddVBand="0" w:evenVBand="0" w:oddHBand="0" w:evenHBand="0" w:firstRowFirstColumn="0" w:firstRowLastColumn="0" w:lastRowFirstColumn="0" w:lastRowLastColumn="0"/>
              <w:rPr>
                <w:sz w:val="19"/>
                <w:szCs w:val="19"/>
              </w:rPr>
            </w:pPr>
            <w:r w:rsidRPr="00ED030D">
              <w:rPr>
                <w:sz w:val="19"/>
                <w:szCs w:val="19"/>
              </w:rPr>
              <w:t>ESTStatus</w:t>
            </w:r>
          </w:p>
        </w:tc>
        <w:tc>
          <w:tcPr>
            <w:tcW w:w="810" w:type="dxa"/>
          </w:tcPr>
          <w:p w14:paraId="1407625A" w14:textId="77777777" w:rsidR="00212115" w:rsidRPr="00ED030D" w:rsidRDefault="00212115" w:rsidP="004C2D38">
            <w:pPr>
              <w:pStyle w:val="NoSpacing"/>
              <w:cnfStyle w:val="100000000000" w:firstRow="1" w:lastRow="0" w:firstColumn="0" w:lastColumn="0" w:oddVBand="0" w:evenVBand="0" w:oddHBand="0" w:evenHBand="0" w:firstRowFirstColumn="0" w:firstRowLastColumn="0" w:lastRowFirstColumn="0" w:lastRowLastColumn="0"/>
              <w:rPr>
                <w:sz w:val="19"/>
                <w:szCs w:val="19"/>
              </w:rPr>
            </w:pPr>
            <w:r w:rsidRPr="00ED030D">
              <w:rPr>
                <w:sz w:val="19"/>
                <w:szCs w:val="19"/>
              </w:rPr>
              <w:t>ESDays</w:t>
            </w:r>
          </w:p>
        </w:tc>
        <w:tc>
          <w:tcPr>
            <w:tcW w:w="879" w:type="dxa"/>
          </w:tcPr>
          <w:p w14:paraId="7A54D64E" w14:textId="77777777" w:rsidR="00212115" w:rsidRPr="00ED030D" w:rsidRDefault="00212115" w:rsidP="004C2D38">
            <w:pPr>
              <w:pStyle w:val="NoSpacing"/>
              <w:cnfStyle w:val="100000000000" w:firstRow="1" w:lastRow="0" w:firstColumn="0" w:lastColumn="0" w:oddVBand="0" w:evenVBand="0" w:oddHBand="0" w:evenHBand="0" w:firstRowFirstColumn="0" w:firstRowLastColumn="0" w:lastRowFirstColumn="0" w:lastRowLastColumn="0"/>
              <w:rPr>
                <w:sz w:val="19"/>
                <w:szCs w:val="19"/>
              </w:rPr>
            </w:pPr>
            <w:r w:rsidRPr="00ED030D">
              <w:rPr>
                <w:sz w:val="19"/>
                <w:szCs w:val="19"/>
              </w:rPr>
              <w:t>THDays</w:t>
            </w:r>
          </w:p>
        </w:tc>
        <w:tc>
          <w:tcPr>
            <w:tcW w:w="1147" w:type="dxa"/>
          </w:tcPr>
          <w:p w14:paraId="23AE76B5" w14:textId="49397C7A" w:rsidR="00212115" w:rsidRPr="00ED030D" w:rsidRDefault="0018056C" w:rsidP="004C2D38">
            <w:pPr>
              <w:pStyle w:val="NoSpacing"/>
              <w:cnfStyle w:val="100000000000" w:firstRow="1" w:lastRow="0" w:firstColumn="0" w:lastColumn="0" w:oddVBand="0" w:evenVBand="0" w:oddHBand="0" w:evenHBand="0" w:firstRowFirstColumn="0" w:firstRowLastColumn="0" w:lastRowFirstColumn="0" w:lastRowLastColumn="0"/>
              <w:rPr>
                <w:sz w:val="19"/>
                <w:szCs w:val="19"/>
              </w:rPr>
            </w:pPr>
            <w:r w:rsidRPr="00ED030D">
              <w:rPr>
                <w:sz w:val="19"/>
                <w:szCs w:val="19"/>
              </w:rPr>
              <w:t>RRHStatus</w:t>
            </w:r>
          </w:p>
        </w:tc>
        <w:tc>
          <w:tcPr>
            <w:tcW w:w="1147" w:type="dxa"/>
          </w:tcPr>
          <w:p w14:paraId="770CC7B5" w14:textId="08531E9A" w:rsidR="00212115" w:rsidRPr="00ED030D" w:rsidRDefault="00212115" w:rsidP="004C2D38">
            <w:pPr>
              <w:pStyle w:val="NoSpacing"/>
              <w:cnfStyle w:val="100000000000" w:firstRow="1" w:lastRow="0" w:firstColumn="0" w:lastColumn="0" w:oddVBand="0" w:evenVBand="0" w:oddHBand="0" w:evenHBand="0" w:firstRowFirstColumn="0" w:firstRowLastColumn="0" w:lastRowFirstColumn="0" w:lastRowLastColumn="0"/>
              <w:rPr>
                <w:sz w:val="19"/>
                <w:szCs w:val="19"/>
              </w:rPr>
            </w:pPr>
            <w:r w:rsidRPr="00ED030D">
              <w:rPr>
                <w:sz w:val="19"/>
                <w:szCs w:val="19"/>
              </w:rPr>
              <w:t>PSH</w:t>
            </w:r>
            <w:r w:rsidR="0018056C" w:rsidRPr="00ED030D">
              <w:rPr>
                <w:sz w:val="19"/>
                <w:szCs w:val="19"/>
              </w:rPr>
              <w:t>Stat</w:t>
            </w:r>
            <w:r w:rsidRPr="00ED030D">
              <w:rPr>
                <w:sz w:val="19"/>
                <w:szCs w:val="19"/>
              </w:rPr>
              <w:t>us</w:t>
            </w:r>
          </w:p>
        </w:tc>
        <w:tc>
          <w:tcPr>
            <w:tcW w:w="1147" w:type="dxa"/>
          </w:tcPr>
          <w:p w14:paraId="40564F4F" w14:textId="77777777" w:rsidR="00212115" w:rsidRPr="00ED030D" w:rsidRDefault="00212115" w:rsidP="004C2D38">
            <w:pPr>
              <w:pStyle w:val="NoSpacing"/>
              <w:cnfStyle w:val="100000000000" w:firstRow="1" w:lastRow="0" w:firstColumn="0" w:lastColumn="0" w:oddVBand="0" w:evenVBand="0" w:oddHBand="0" w:evenHBand="0" w:firstRowFirstColumn="0" w:firstRowLastColumn="0" w:lastRowFirstColumn="0" w:lastRowLastColumn="0"/>
              <w:rPr>
                <w:sz w:val="19"/>
                <w:szCs w:val="19"/>
              </w:rPr>
            </w:pPr>
            <w:r w:rsidRPr="00ED030D">
              <w:rPr>
                <w:sz w:val="19"/>
                <w:szCs w:val="19"/>
              </w:rPr>
              <w:t>PSHMoveIn</w:t>
            </w:r>
          </w:p>
        </w:tc>
      </w:tr>
      <w:tr w:rsidR="008A63C3" w:rsidRPr="006C26B8" w14:paraId="3960A66A" w14:textId="77777777" w:rsidTr="009D2F5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705" w:type="dxa"/>
          </w:tcPr>
          <w:p w14:paraId="48F78653" w14:textId="77777777" w:rsidR="00212115" w:rsidRPr="002D2B2B" w:rsidRDefault="00212115" w:rsidP="004C2D38">
            <w:pPr>
              <w:pStyle w:val="NoSpacing"/>
            </w:pPr>
            <w:r w:rsidRPr="002D2B2B">
              <w:t>Not applicable</w:t>
            </w:r>
          </w:p>
        </w:tc>
        <w:tc>
          <w:tcPr>
            <w:tcW w:w="1080" w:type="dxa"/>
          </w:tcPr>
          <w:p w14:paraId="5AE8F358" w14:textId="77777777" w:rsidR="00212115" w:rsidRPr="002D2B2B" w:rsidRDefault="00212115" w:rsidP="004C2D38">
            <w:pPr>
              <w:pStyle w:val="NoSpacing"/>
              <w:cnfStyle w:val="000000100000" w:firstRow="0" w:lastRow="0" w:firstColumn="0" w:lastColumn="0" w:oddVBand="0" w:evenVBand="0" w:oddHBand="1" w:evenHBand="0" w:firstRowFirstColumn="0" w:firstRowLastColumn="0" w:lastRowFirstColumn="0" w:lastRowLastColumn="0"/>
            </w:pPr>
            <w:r w:rsidRPr="002D2B2B">
              <w:t>-1</w:t>
            </w:r>
          </w:p>
        </w:tc>
        <w:tc>
          <w:tcPr>
            <w:tcW w:w="1260" w:type="dxa"/>
          </w:tcPr>
          <w:p w14:paraId="35CC64F7" w14:textId="77777777" w:rsidR="00212115" w:rsidRPr="002D2B2B" w:rsidRDefault="00212115" w:rsidP="004C2D38">
            <w:pPr>
              <w:pStyle w:val="NoSpacing"/>
              <w:cnfStyle w:val="000000100000" w:firstRow="0" w:lastRow="0" w:firstColumn="0" w:lastColumn="0" w:oddVBand="0" w:evenVBand="0" w:oddHBand="1" w:evenHBand="0" w:firstRowFirstColumn="0" w:firstRowLastColumn="0" w:lastRowFirstColumn="0" w:lastRowLastColumn="0"/>
            </w:pPr>
            <w:r w:rsidRPr="002D2B2B">
              <w:t>Not in (21,22)</w:t>
            </w:r>
          </w:p>
        </w:tc>
        <w:tc>
          <w:tcPr>
            <w:tcW w:w="810" w:type="dxa"/>
          </w:tcPr>
          <w:p w14:paraId="7D4A2414" w14:textId="77777777" w:rsidR="00212115" w:rsidRPr="002D2B2B" w:rsidRDefault="00212115" w:rsidP="004C2D38">
            <w:pPr>
              <w:pStyle w:val="NoSpacing"/>
              <w:cnfStyle w:val="000000100000" w:firstRow="0" w:lastRow="0" w:firstColumn="0" w:lastColumn="0" w:oddVBand="0" w:evenVBand="0" w:oddHBand="1" w:evenHBand="0" w:firstRowFirstColumn="0" w:firstRowLastColumn="0" w:lastRowFirstColumn="0" w:lastRowLastColumn="0"/>
            </w:pPr>
            <w:r w:rsidRPr="002D2B2B">
              <w:t>--</w:t>
            </w:r>
          </w:p>
        </w:tc>
        <w:tc>
          <w:tcPr>
            <w:tcW w:w="879" w:type="dxa"/>
          </w:tcPr>
          <w:p w14:paraId="205716FE" w14:textId="77777777" w:rsidR="00212115" w:rsidRPr="002D2B2B" w:rsidRDefault="00212115" w:rsidP="004C2D38">
            <w:pPr>
              <w:pStyle w:val="NoSpacing"/>
              <w:cnfStyle w:val="000000100000" w:firstRow="0" w:lastRow="0" w:firstColumn="0" w:lastColumn="0" w:oddVBand="0" w:evenVBand="0" w:oddHBand="1" w:evenHBand="0" w:firstRowFirstColumn="0" w:firstRowLastColumn="0" w:lastRowFirstColumn="0" w:lastRowLastColumn="0"/>
            </w:pPr>
            <w:r w:rsidRPr="002D2B2B">
              <w:t>--</w:t>
            </w:r>
          </w:p>
        </w:tc>
        <w:tc>
          <w:tcPr>
            <w:tcW w:w="1147" w:type="dxa"/>
          </w:tcPr>
          <w:p w14:paraId="4819CE56" w14:textId="77777777" w:rsidR="00212115" w:rsidRPr="002D2B2B" w:rsidRDefault="00212115" w:rsidP="004C2D38">
            <w:pPr>
              <w:pStyle w:val="NoSpacing"/>
              <w:cnfStyle w:val="000000100000" w:firstRow="0" w:lastRow="0" w:firstColumn="0" w:lastColumn="0" w:oddVBand="0" w:evenVBand="0" w:oddHBand="1" w:evenHBand="0" w:firstRowFirstColumn="0" w:firstRowLastColumn="0" w:lastRowFirstColumn="0" w:lastRowLastColumn="0"/>
            </w:pPr>
            <w:r w:rsidRPr="002D2B2B">
              <w:t>Not in (21,22)</w:t>
            </w:r>
          </w:p>
        </w:tc>
        <w:tc>
          <w:tcPr>
            <w:tcW w:w="1147" w:type="dxa"/>
          </w:tcPr>
          <w:p w14:paraId="210D9EB3" w14:textId="77777777" w:rsidR="00212115" w:rsidRPr="002D2B2B" w:rsidRDefault="00212115" w:rsidP="004C2D38">
            <w:pPr>
              <w:pStyle w:val="NoSpacing"/>
              <w:cnfStyle w:val="000000100000" w:firstRow="0" w:lastRow="0" w:firstColumn="0" w:lastColumn="0" w:oddVBand="0" w:evenVBand="0" w:oddHBand="1" w:evenHBand="0" w:firstRowFirstColumn="0" w:firstRowLastColumn="0" w:lastRowFirstColumn="0" w:lastRowLastColumn="0"/>
            </w:pPr>
            <w:r w:rsidRPr="002D2B2B">
              <w:t>--</w:t>
            </w:r>
          </w:p>
        </w:tc>
        <w:tc>
          <w:tcPr>
            <w:tcW w:w="1147" w:type="dxa"/>
          </w:tcPr>
          <w:p w14:paraId="228DEA42" w14:textId="164103B9" w:rsidR="00212115" w:rsidRPr="002D2B2B" w:rsidRDefault="009D2F5E" w:rsidP="004C2D38">
            <w:pPr>
              <w:pStyle w:val="NoSpacing"/>
              <w:cnfStyle w:val="000000100000" w:firstRow="0" w:lastRow="0" w:firstColumn="0" w:lastColumn="0" w:oddVBand="0" w:evenVBand="0" w:oddHBand="1" w:evenHBand="0" w:firstRowFirstColumn="0" w:firstRowLastColumn="0" w:lastRowFirstColumn="0" w:lastRowLastColumn="0"/>
            </w:pPr>
            <w:r>
              <w:t xml:space="preserve">= </w:t>
            </w:r>
            <w:r w:rsidR="00212115" w:rsidRPr="002D2B2B">
              <w:t>2</w:t>
            </w:r>
          </w:p>
        </w:tc>
      </w:tr>
      <w:tr w:rsidR="00C24787" w:rsidRPr="005037D1" w14:paraId="14519379" w14:textId="77777777" w:rsidTr="00C2478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705" w:type="dxa"/>
          </w:tcPr>
          <w:p w14:paraId="4BDD1270" w14:textId="77777777" w:rsidR="00212115" w:rsidRPr="002D2B2B" w:rsidRDefault="00212115" w:rsidP="004C2D38">
            <w:pPr>
              <w:pStyle w:val="NoSpacing"/>
            </w:pPr>
            <w:r w:rsidRPr="00CB3A58">
              <w:t>ES/SH only</w:t>
            </w:r>
          </w:p>
        </w:tc>
        <w:tc>
          <w:tcPr>
            <w:tcW w:w="1080" w:type="dxa"/>
          </w:tcPr>
          <w:p w14:paraId="7B193C09"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2D2B2B">
              <w:t>1</w:t>
            </w:r>
          </w:p>
        </w:tc>
        <w:tc>
          <w:tcPr>
            <w:tcW w:w="1260" w:type="dxa"/>
          </w:tcPr>
          <w:p w14:paraId="12210DF3"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2D2B2B">
              <w:t>--</w:t>
            </w:r>
          </w:p>
        </w:tc>
        <w:tc>
          <w:tcPr>
            <w:tcW w:w="810" w:type="dxa"/>
          </w:tcPr>
          <w:p w14:paraId="1920CD51"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2D2B2B">
              <w:t>&gt;= 1</w:t>
            </w:r>
          </w:p>
        </w:tc>
        <w:tc>
          <w:tcPr>
            <w:tcW w:w="879" w:type="dxa"/>
          </w:tcPr>
          <w:p w14:paraId="1A714C15"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2D2B2B">
              <w:t>= 0</w:t>
            </w:r>
          </w:p>
        </w:tc>
        <w:tc>
          <w:tcPr>
            <w:tcW w:w="1147" w:type="dxa"/>
          </w:tcPr>
          <w:p w14:paraId="07808930"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2D2B2B">
              <w:t>= 0</w:t>
            </w:r>
          </w:p>
        </w:tc>
        <w:tc>
          <w:tcPr>
            <w:tcW w:w="1147" w:type="dxa"/>
          </w:tcPr>
          <w:p w14:paraId="691BBBD2"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2D2B2B">
              <w:t>= 0</w:t>
            </w:r>
          </w:p>
        </w:tc>
        <w:tc>
          <w:tcPr>
            <w:tcW w:w="1147" w:type="dxa"/>
          </w:tcPr>
          <w:p w14:paraId="680148C5"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2D2B2B">
              <w:t>--</w:t>
            </w:r>
          </w:p>
        </w:tc>
      </w:tr>
      <w:tr w:rsidR="008A63C3" w:rsidRPr="005037D1" w14:paraId="1706CB00" w14:textId="77777777" w:rsidTr="009D2F5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705" w:type="dxa"/>
          </w:tcPr>
          <w:p w14:paraId="18933DA2" w14:textId="77777777" w:rsidR="00212115" w:rsidRPr="00CB3A58" w:rsidRDefault="00212115" w:rsidP="004C2D38">
            <w:pPr>
              <w:pStyle w:val="NoSpacing"/>
            </w:pPr>
            <w:r w:rsidRPr="00CB3A58">
              <w:t>TH only</w:t>
            </w:r>
          </w:p>
        </w:tc>
        <w:tc>
          <w:tcPr>
            <w:tcW w:w="1080" w:type="dxa"/>
          </w:tcPr>
          <w:p w14:paraId="63B03DED" w14:textId="77777777" w:rsidR="00212115" w:rsidRPr="002D2B2B" w:rsidRDefault="00212115" w:rsidP="004C2D38">
            <w:pPr>
              <w:pStyle w:val="NoSpacing"/>
              <w:cnfStyle w:val="000000100000" w:firstRow="0" w:lastRow="0" w:firstColumn="0" w:lastColumn="0" w:oddVBand="0" w:evenVBand="0" w:oddHBand="1" w:evenHBand="0" w:firstRowFirstColumn="0" w:firstRowLastColumn="0" w:lastRowFirstColumn="0" w:lastRowLastColumn="0"/>
            </w:pPr>
            <w:r w:rsidRPr="002D2B2B">
              <w:t>2</w:t>
            </w:r>
          </w:p>
        </w:tc>
        <w:tc>
          <w:tcPr>
            <w:tcW w:w="1260" w:type="dxa"/>
          </w:tcPr>
          <w:p w14:paraId="7B449146" w14:textId="77777777" w:rsidR="00212115" w:rsidRPr="002D2B2B" w:rsidRDefault="00212115" w:rsidP="004C2D38">
            <w:pPr>
              <w:pStyle w:val="NoSpacing"/>
              <w:cnfStyle w:val="000000100000" w:firstRow="0" w:lastRow="0" w:firstColumn="0" w:lastColumn="0" w:oddVBand="0" w:evenVBand="0" w:oddHBand="1" w:evenHBand="0" w:firstRowFirstColumn="0" w:firstRowLastColumn="0" w:lastRowFirstColumn="0" w:lastRowLastColumn="0"/>
            </w:pPr>
            <w:r w:rsidRPr="002D2B2B">
              <w:t>--</w:t>
            </w:r>
          </w:p>
        </w:tc>
        <w:tc>
          <w:tcPr>
            <w:tcW w:w="810" w:type="dxa"/>
          </w:tcPr>
          <w:p w14:paraId="10862504" w14:textId="77777777" w:rsidR="00212115" w:rsidRPr="002D2B2B" w:rsidRDefault="00212115" w:rsidP="004C2D38">
            <w:pPr>
              <w:pStyle w:val="NoSpacing"/>
              <w:cnfStyle w:val="000000100000" w:firstRow="0" w:lastRow="0" w:firstColumn="0" w:lastColumn="0" w:oddVBand="0" w:evenVBand="0" w:oddHBand="1" w:evenHBand="0" w:firstRowFirstColumn="0" w:firstRowLastColumn="0" w:lastRowFirstColumn="0" w:lastRowLastColumn="0"/>
            </w:pPr>
            <w:r w:rsidRPr="002D2B2B">
              <w:t>= 0</w:t>
            </w:r>
          </w:p>
        </w:tc>
        <w:tc>
          <w:tcPr>
            <w:tcW w:w="879" w:type="dxa"/>
          </w:tcPr>
          <w:p w14:paraId="0546C43A" w14:textId="77777777" w:rsidR="00212115" w:rsidRPr="002D2B2B" w:rsidRDefault="00212115" w:rsidP="004C2D38">
            <w:pPr>
              <w:pStyle w:val="NoSpacing"/>
              <w:cnfStyle w:val="000000100000" w:firstRow="0" w:lastRow="0" w:firstColumn="0" w:lastColumn="0" w:oddVBand="0" w:evenVBand="0" w:oddHBand="1" w:evenHBand="0" w:firstRowFirstColumn="0" w:firstRowLastColumn="0" w:lastRowFirstColumn="0" w:lastRowLastColumn="0"/>
            </w:pPr>
            <w:r w:rsidRPr="002D2B2B">
              <w:t>&gt;= 1</w:t>
            </w:r>
          </w:p>
        </w:tc>
        <w:tc>
          <w:tcPr>
            <w:tcW w:w="1147" w:type="dxa"/>
          </w:tcPr>
          <w:p w14:paraId="06E29A46" w14:textId="77777777" w:rsidR="00212115" w:rsidRPr="002D2B2B" w:rsidRDefault="00212115" w:rsidP="004C2D38">
            <w:pPr>
              <w:pStyle w:val="NoSpacing"/>
              <w:cnfStyle w:val="000000100000" w:firstRow="0" w:lastRow="0" w:firstColumn="0" w:lastColumn="0" w:oddVBand="0" w:evenVBand="0" w:oddHBand="1" w:evenHBand="0" w:firstRowFirstColumn="0" w:firstRowLastColumn="0" w:lastRowFirstColumn="0" w:lastRowLastColumn="0"/>
            </w:pPr>
            <w:r w:rsidRPr="002D2B2B">
              <w:t>= 0</w:t>
            </w:r>
          </w:p>
        </w:tc>
        <w:tc>
          <w:tcPr>
            <w:tcW w:w="1147" w:type="dxa"/>
          </w:tcPr>
          <w:p w14:paraId="3E45218F" w14:textId="77777777" w:rsidR="00212115" w:rsidRPr="002D2B2B" w:rsidRDefault="00212115" w:rsidP="004C2D38">
            <w:pPr>
              <w:pStyle w:val="NoSpacing"/>
              <w:cnfStyle w:val="000000100000" w:firstRow="0" w:lastRow="0" w:firstColumn="0" w:lastColumn="0" w:oddVBand="0" w:evenVBand="0" w:oddHBand="1" w:evenHBand="0" w:firstRowFirstColumn="0" w:firstRowLastColumn="0" w:lastRowFirstColumn="0" w:lastRowLastColumn="0"/>
            </w:pPr>
            <w:r w:rsidRPr="002D2B2B">
              <w:t>= 0</w:t>
            </w:r>
          </w:p>
        </w:tc>
        <w:tc>
          <w:tcPr>
            <w:tcW w:w="1147" w:type="dxa"/>
          </w:tcPr>
          <w:p w14:paraId="7D253247" w14:textId="77777777" w:rsidR="00212115" w:rsidRPr="002D2B2B" w:rsidRDefault="00212115" w:rsidP="004C2D38">
            <w:pPr>
              <w:pStyle w:val="NoSpacing"/>
              <w:cnfStyle w:val="000000100000" w:firstRow="0" w:lastRow="0" w:firstColumn="0" w:lastColumn="0" w:oddVBand="0" w:evenVBand="0" w:oddHBand="1" w:evenHBand="0" w:firstRowFirstColumn="0" w:firstRowLastColumn="0" w:lastRowFirstColumn="0" w:lastRowLastColumn="0"/>
            </w:pPr>
            <w:r w:rsidRPr="002D2B2B">
              <w:t>--</w:t>
            </w:r>
          </w:p>
        </w:tc>
      </w:tr>
      <w:tr w:rsidR="00C24787" w:rsidRPr="005037D1" w14:paraId="0B23C56E" w14:textId="77777777" w:rsidTr="00C2478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705" w:type="dxa"/>
          </w:tcPr>
          <w:p w14:paraId="7AA6868E" w14:textId="62F681D7" w:rsidR="00212115" w:rsidRPr="00CB3A58" w:rsidRDefault="00212115" w:rsidP="004C2D38">
            <w:pPr>
              <w:pStyle w:val="NoSpacing"/>
            </w:pPr>
            <w:r w:rsidRPr="00CB3A58">
              <w:t>ES/SH + TH</w:t>
            </w:r>
            <w:r w:rsidR="00EE2B15">
              <w:t xml:space="preserve"> </w:t>
            </w:r>
          </w:p>
        </w:tc>
        <w:tc>
          <w:tcPr>
            <w:tcW w:w="1080" w:type="dxa"/>
          </w:tcPr>
          <w:p w14:paraId="6184E155"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CB3A58">
              <w:t>3</w:t>
            </w:r>
          </w:p>
        </w:tc>
        <w:tc>
          <w:tcPr>
            <w:tcW w:w="1260" w:type="dxa"/>
          </w:tcPr>
          <w:p w14:paraId="41C55B83"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2D2B2B">
              <w:t>--</w:t>
            </w:r>
          </w:p>
        </w:tc>
        <w:tc>
          <w:tcPr>
            <w:tcW w:w="810" w:type="dxa"/>
          </w:tcPr>
          <w:p w14:paraId="4B547E11"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2D2B2B">
              <w:t>&gt;= 1</w:t>
            </w:r>
          </w:p>
        </w:tc>
        <w:tc>
          <w:tcPr>
            <w:tcW w:w="879" w:type="dxa"/>
          </w:tcPr>
          <w:p w14:paraId="037524FA"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2D2B2B">
              <w:t>&gt;= 1</w:t>
            </w:r>
          </w:p>
        </w:tc>
        <w:tc>
          <w:tcPr>
            <w:tcW w:w="1147" w:type="dxa"/>
          </w:tcPr>
          <w:p w14:paraId="40183348"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2D2B2B">
              <w:t>= 0</w:t>
            </w:r>
          </w:p>
        </w:tc>
        <w:tc>
          <w:tcPr>
            <w:tcW w:w="1147" w:type="dxa"/>
          </w:tcPr>
          <w:p w14:paraId="7B742E4A"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2D2B2B">
              <w:t>= 0</w:t>
            </w:r>
          </w:p>
        </w:tc>
        <w:tc>
          <w:tcPr>
            <w:tcW w:w="1147" w:type="dxa"/>
          </w:tcPr>
          <w:p w14:paraId="3320C49F"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2D2B2B">
              <w:t>--</w:t>
            </w:r>
          </w:p>
        </w:tc>
      </w:tr>
      <w:tr w:rsidR="008A63C3" w:rsidRPr="005037D1" w14:paraId="345BB42F" w14:textId="77777777" w:rsidTr="009D2F5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705" w:type="dxa"/>
          </w:tcPr>
          <w:p w14:paraId="7659D33E" w14:textId="77777777" w:rsidR="00212115" w:rsidRPr="00CB3A58" w:rsidRDefault="00212115" w:rsidP="004C2D38">
            <w:pPr>
              <w:pStyle w:val="NoSpacing"/>
            </w:pPr>
            <w:r w:rsidRPr="00CB3A58">
              <w:t>RRH only</w:t>
            </w:r>
          </w:p>
        </w:tc>
        <w:tc>
          <w:tcPr>
            <w:tcW w:w="1080" w:type="dxa"/>
          </w:tcPr>
          <w:p w14:paraId="6F09D9E5" w14:textId="77777777" w:rsidR="00212115" w:rsidRPr="002D2B2B" w:rsidRDefault="00212115" w:rsidP="004C2D38">
            <w:pPr>
              <w:pStyle w:val="NoSpacing"/>
              <w:cnfStyle w:val="000000100000" w:firstRow="0" w:lastRow="0" w:firstColumn="0" w:lastColumn="0" w:oddVBand="0" w:evenVBand="0" w:oddHBand="1" w:evenHBand="0" w:firstRowFirstColumn="0" w:firstRowLastColumn="0" w:lastRowFirstColumn="0" w:lastRowLastColumn="0"/>
            </w:pPr>
            <w:r w:rsidRPr="002D2B2B">
              <w:t>4</w:t>
            </w:r>
          </w:p>
        </w:tc>
        <w:tc>
          <w:tcPr>
            <w:tcW w:w="1260" w:type="dxa"/>
          </w:tcPr>
          <w:p w14:paraId="67F92771" w14:textId="77777777" w:rsidR="00212115" w:rsidRPr="002D2B2B" w:rsidRDefault="00212115" w:rsidP="004C2D38">
            <w:pPr>
              <w:pStyle w:val="NoSpacing"/>
              <w:cnfStyle w:val="000000100000" w:firstRow="0" w:lastRow="0" w:firstColumn="0" w:lastColumn="0" w:oddVBand="0" w:evenVBand="0" w:oddHBand="1" w:evenHBand="0" w:firstRowFirstColumn="0" w:firstRowLastColumn="0" w:lastRowFirstColumn="0" w:lastRowLastColumn="0"/>
            </w:pPr>
            <w:r w:rsidRPr="002D2B2B">
              <w:t>= 0</w:t>
            </w:r>
          </w:p>
        </w:tc>
        <w:tc>
          <w:tcPr>
            <w:tcW w:w="810" w:type="dxa"/>
          </w:tcPr>
          <w:p w14:paraId="5C6B00A0" w14:textId="77777777" w:rsidR="00212115" w:rsidRPr="002D2B2B" w:rsidRDefault="00212115" w:rsidP="004C2D38">
            <w:pPr>
              <w:pStyle w:val="NoSpacing"/>
              <w:cnfStyle w:val="000000100000" w:firstRow="0" w:lastRow="0" w:firstColumn="0" w:lastColumn="0" w:oddVBand="0" w:evenVBand="0" w:oddHBand="1" w:evenHBand="0" w:firstRowFirstColumn="0" w:firstRowLastColumn="0" w:lastRowFirstColumn="0" w:lastRowLastColumn="0"/>
            </w:pPr>
            <w:r w:rsidRPr="002D2B2B">
              <w:t>--</w:t>
            </w:r>
          </w:p>
        </w:tc>
        <w:tc>
          <w:tcPr>
            <w:tcW w:w="879" w:type="dxa"/>
          </w:tcPr>
          <w:p w14:paraId="1003ED85" w14:textId="77777777" w:rsidR="00212115" w:rsidRPr="002D2B2B" w:rsidRDefault="00212115" w:rsidP="004C2D38">
            <w:pPr>
              <w:pStyle w:val="NoSpacing"/>
              <w:cnfStyle w:val="000000100000" w:firstRow="0" w:lastRow="0" w:firstColumn="0" w:lastColumn="0" w:oddVBand="0" w:evenVBand="0" w:oddHBand="1" w:evenHBand="0" w:firstRowFirstColumn="0" w:firstRowLastColumn="0" w:lastRowFirstColumn="0" w:lastRowLastColumn="0"/>
            </w:pPr>
            <w:r w:rsidRPr="002D2B2B">
              <w:t>--</w:t>
            </w:r>
          </w:p>
        </w:tc>
        <w:tc>
          <w:tcPr>
            <w:tcW w:w="1147" w:type="dxa"/>
          </w:tcPr>
          <w:p w14:paraId="01BBB04E" w14:textId="18C70DED" w:rsidR="00212115" w:rsidRPr="002D2B2B" w:rsidRDefault="00212115" w:rsidP="004C2D38">
            <w:pPr>
              <w:pStyle w:val="NoSpacing"/>
              <w:cnfStyle w:val="000000100000" w:firstRow="0" w:lastRow="0" w:firstColumn="0" w:lastColumn="0" w:oddVBand="0" w:evenVBand="0" w:oddHBand="1" w:evenHBand="0" w:firstRowFirstColumn="0" w:firstRowLastColumn="0" w:lastRowFirstColumn="0" w:lastRowLastColumn="0"/>
            </w:pPr>
            <w:r w:rsidRPr="002D2B2B">
              <w:t xml:space="preserve">&gt;= </w:t>
            </w:r>
            <w:r w:rsidR="00F31A8C">
              <w:t>11</w:t>
            </w:r>
          </w:p>
        </w:tc>
        <w:tc>
          <w:tcPr>
            <w:tcW w:w="1147" w:type="dxa"/>
          </w:tcPr>
          <w:p w14:paraId="18676187" w14:textId="77777777" w:rsidR="00212115" w:rsidRPr="002D2B2B" w:rsidRDefault="00212115" w:rsidP="004C2D38">
            <w:pPr>
              <w:pStyle w:val="NoSpacing"/>
              <w:cnfStyle w:val="000000100000" w:firstRow="0" w:lastRow="0" w:firstColumn="0" w:lastColumn="0" w:oddVBand="0" w:evenVBand="0" w:oddHBand="1" w:evenHBand="0" w:firstRowFirstColumn="0" w:firstRowLastColumn="0" w:lastRowFirstColumn="0" w:lastRowLastColumn="0"/>
            </w:pPr>
            <w:r w:rsidRPr="002D2B2B">
              <w:t>= 0</w:t>
            </w:r>
          </w:p>
        </w:tc>
        <w:tc>
          <w:tcPr>
            <w:tcW w:w="1147" w:type="dxa"/>
          </w:tcPr>
          <w:p w14:paraId="51152C92" w14:textId="77777777" w:rsidR="00212115" w:rsidRPr="002D2B2B" w:rsidRDefault="00212115" w:rsidP="004C2D38">
            <w:pPr>
              <w:pStyle w:val="NoSpacing"/>
              <w:cnfStyle w:val="000000100000" w:firstRow="0" w:lastRow="0" w:firstColumn="0" w:lastColumn="0" w:oddVBand="0" w:evenVBand="0" w:oddHBand="1" w:evenHBand="0" w:firstRowFirstColumn="0" w:firstRowLastColumn="0" w:lastRowFirstColumn="0" w:lastRowLastColumn="0"/>
            </w:pPr>
            <w:r w:rsidRPr="002D2B2B">
              <w:t>--</w:t>
            </w:r>
          </w:p>
        </w:tc>
      </w:tr>
      <w:tr w:rsidR="00C24787" w:rsidRPr="005037D1" w14:paraId="3444E151" w14:textId="77777777" w:rsidTr="00C2478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705" w:type="dxa"/>
          </w:tcPr>
          <w:p w14:paraId="3D1C2C11" w14:textId="1E2E8570" w:rsidR="00212115" w:rsidRPr="00CB3A58" w:rsidRDefault="00212115" w:rsidP="004C2D38">
            <w:pPr>
              <w:pStyle w:val="NoSpacing"/>
            </w:pPr>
            <w:r w:rsidRPr="00CB3A58">
              <w:t>ES/SH + RRH</w:t>
            </w:r>
            <w:r w:rsidR="00EE2B15">
              <w:t xml:space="preserve"> </w:t>
            </w:r>
          </w:p>
        </w:tc>
        <w:tc>
          <w:tcPr>
            <w:tcW w:w="1080" w:type="dxa"/>
          </w:tcPr>
          <w:p w14:paraId="7CD35C77"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CB3A58">
              <w:t>5</w:t>
            </w:r>
          </w:p>
        </w:tc>
        <w:tc>
          <w:tcPr>
            <w:tcW w:w="1260" w:type="dxa"/>
          </w:tcPr>
          <w:p w14:paraId="538F4EB2"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2D2B2B">
              <w:t>--</w:t>
            </w:r>
          </w:p>
        </w:tc>
        <w:tc>
          <w:tcPr>
            <w:tcW w:w="810" w:type="dxa"/>
          </w:tcPr>
          <w:p w14:paraId="3BCADA1B"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2D2B2B">
              <w:t>&gt;= 1</w:t>
            </w:r>
          </w:p>
        </w:tc>
        <w:tc>
          <w:tcPr>
            <w:tcW w:w="879" w:type="dxa"/>
          </w:tcPr>
          <w:p w14:paraId="701E16AC"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2D2B2B">
              <w:t>= 0</w:t>
            </w:r>
          </w:p>
        </w:tc>
        <w:tc>
          <w:tcPr>
            <w:tcW w:w="1147" w:type="dxa"/>
          </w:tcPr>
          <w:p w14:paraId="4D58AEA8"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2D2B2B">
              <w:t>&gt;= 2</w:t>
            </w:r>
          </w:p>
        </w:tc>
        <w:tc>
          <w:tcPr>
            <w:tcW w:w="1147" w:type="dxa"/>
          </w:tcPr>
          <w:p w14:paraId="5E314BB4"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2D2B2B">
              <w:t>= 0</w:t>
            </w:r>
          </w:p>
        </w:tc>
        <w:tc>
          <w:tcPr>
            <w:tcW w:w="1147" w:type="dxa"/>
          </w:tcPr>
          <w:p w14:paraId="24322F14"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2D2B2B">
              <w:t>--</w:t>
            </w:r>
          </w:p>
        </w:tc>
      </w:tr>
      <w:tr w:rsidR="008A63C3" w:rsidRPr="005037D1" w14:paraId="1F020B4B" w14:textId="77777777" w:rsidTr="009D2F5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705" w:type="dxa"/>
          </w:tcPr>
          <w:p w14:paraId="5184AC1A" w14:textId="1CA06225" w:rsidR="00212115" w:rsidRPr="00CB3A58" w:rsidRDefault="00212115" w:rsidP="004C2D38">
            <w:pPr>
              <w:pStyle w:val="NoSpacing"/>
            </w:pPr>
            <w:r w:rsidRPr="00CB3A58">
              <w:t>TH + RRH</w:t>
            </w:r>
            <w:r w:rsidR="00EE2B15">
              <w:t xml:space="preserve"> </w:t>
            </w:r>
          </w:p>
        </w:tc>
        <w:tc>
          <w:tcPr>
            <w:tcW w:w="1080" w:type="dxa"/>
          </w:tcPr>
          <w:p w14:paraId="69CB4CD1" w14:textId="77777777" w:rsidR="00212115" w:rsidRPr="002D2B2B" w:rsidRDefault="00212115" w:rsidP="004C2D38">
            <w:pPr>
              <w:pStyle w:val="NoSpacing"/>
              <w:cnfStyle w:val="000000100000" w:firstRow="0" w:lastRow="0" w:firstColumn="0" w:lastColumn="0" w:oddVBand="0" w:evenVBand="0" w:oddHBand="1" w:evenHBand="0" w:firstRowFirstColumn="0" w:firstRowLastColumn="0" w:lastRowFirstColumn="0" w:lastRowLastColumn="0"/>
            </w:pPr>
            <w:r w:rsidRPr="00CB3A58">
              <w:t>6</w:t>
            </w:r>
          </w:p>
        </w:tc>
        <w:tc>
          <w:tcPr>
            <w:tcW w:w="1260" w:type="dxa"/>
          </w:tcPr>
          <w:p w14:paraId="374ED2EE" w14:textId="77777777" w:rsidR="00212115" w:rsidRPr="002D2B2B" w:rsidRDefault="00212115" w:rsidP="004C2D38">
            <w:pPr>
              <w:pStyle w:val="NoSpacing"/>
              <w:cnfStyle w:val="000000100000" w:firstRow="0" w:lastRow="0" w:firstColumn="0" w:lastColumn="0" w:oddVBand="0" w:evenVBand="0" w:oddHBand="1" w:evenHBand="0" w:firstRowFirstColumn="0" w:firstRowLastColumn="0" w:lastRowFirstColumn="0" w:lastRowLastColumn="0"/>
            </w:pPr>
            <w:r w:rsidRPr="002D2B2B">
              <w:t>--</w:t>
            </w:r>
          </w:p>
        </w:tc>
        <w:tc>
          <w:tcPr>
            <w:tcW w:w="810" w:type="dxa"/>
          </w:tcPr>
          <w:p w14:paraId="65FEC89A" w14:textId="77777777" w:rsidR="00212115" w:rsidRPr="002D2B2B" w:rsidRDefault="00212115" w:rsidP="004C2D38">
            <w:pPr>
              <w:pStyle w:val="NoSpacing"/>
              <w:cnfStyle w:val="000000100000" w:firstRow="0" w:lastRow="0" w:firstColumn="0" w:lastColumn="0" w:oddVBand="0" w:evenVBand="0" w:oddHBand="1" w:evenHBand="0" w:firstRowFirstColumn="0" w:firstRowLastColumn="0" w:lastRowFirstColumn="0" w:lastRowLastColumn="0"/>
            </w:pPr>
            <w:r w:rsidRPr="002D2B2B">
              <w:t>= 0</w:t>
            </w:r>
          </w:p>
        </w:tc>
        <w:tc>
          <w:tcPr>
            <w:tcW w:w="879" w:type="dxa"/>
          </w:tcPr>
          <w:p w14:paraId="7A62BB78" w14:textId="77777777" w:rsidR="00212115" w:rsidRPr="002D2B2B" w:rsidRDefault="00212115" w:rsidP="004C2D38">
            <w:pPr>
              <w:pStyle w:val="NoSpacing"/>
              <w:cnfStyle w:val="000000100000" w:firstRow="0" w:lastRow="0" w:firstColumn="0" w:lastColumn="0" w:oddVBand="0" w:evenVBand="0" w:oddHBand="1" w:evenHBand="0" w:firstRowFirstColumn="0" w:firstRowLastColumn="0" w:lastRowFirstColumn="0" w:lastRowLastColumn="0"/>
            </w:pPr>
            <w:r w:rsidRPr="002D2B2B">
              <w:t>&gt;= 1</w:t>
            </w:r>
          </w:p>
        </w:tc>
        <w:tc>
          <w:tcPr>
            <w:tcW w:w="1147" w:type="dxa"/>
          </w:tcPr>
          <w:p w14:paraId="38BEF0A4" w14:textId="77777777" w:rsidR="00212115" w:rsidRPr="002D2B2B" w:rsidRDefault="00212115" w:rsidP="004C2D38">
            <w:pPr>
              <w:pStyle w:val="NoSpacing"/>
              <w:cnfStyle w:val="000000100000" w:firstRow="0" w:lastRow="0" w:firstColumn="0" w:lastColumn="0" w:oddVBand="0" w:evenVBand="0" w:oddHBand="1" w:evenHBand="0" w:firstRowFirstColumn="0" w:firstRowLastColumn="0" w:lastRowFirstColumn="0" w:lastRowLastColumn="0"/>
            </w:pPr>
            <w:r w:rsidRPr="002D2B2B">
              <w:t>&gt;= 2</w:t>
            </w:r>
          </w:p>
        </w:tc>
        <w:tc>
          <w:tcPr>
            <w:tcW w:w="1147" w:type="dxa"/>
          </w:tcPr>
          <w:p w14:paraId="10229BC6" w14:textId="77777777" w:rsidR="00212115" w:rsidRPr="002D2B2B" w:rsidRDefault="00212115" w:rsidP="004C2D38">
            <w:pPr>
              <w:pStyle w:val="NoSpacing"/>
              <w:cnfStyle w:val="000000100000" w:firstRow="0" w:lastRow="0" w:firstColumn="0" w:lastColumn="0" w:oddVBand="0" w:evenVBand="0" w:oddHBand="1" w:evenHBand="0" w:firstRowFirstColumn="0" w:firstRowLastColumn="0" w:lastRowFirstColumn="0" w:lastRowLastColumn="0"/>
            </w:pPr>
            <w:r w:rsidRPr="002D2B2B">
              <w:t>= 0</w:t>
            </w:r>
          </w:p>
        </w:tc>
        <w:tc>
          <w:tcPr>
            <w:tcW w:w="1147" w:type="dxa"/>
          </w:tcPr>
          <w:p w14:paraId="1ABEA664" w14:textId="77777777" w:rsidR="00212115" w:rsidRPr="002D2B2B" w:rsidRDefault="00212115" w:rsidP="004C2D38">
            <w:pPr>
              <w:pStyle w:val="NoSpacing"/>
              <w:cnfStyle w:val="000000100000" w:firstRow="0" w:lastRow="0" w:firstColumn="0" w:lastColumn="0" w:oddVBand="0" w:evenVBand="0" w:oddHBand="1" w:evenHBand="0" w:firstRowFirstColumn="0" w:firstRowLastColumn="0" w:lastRowFirstColumn="0" w:lastRowLastColumn="0"/>
            </w:pPr>
            <w:r w:rsidRPr="002D2B2B">
              <w:t>--</w:t>
            </w:r>
          </w:p>
        </w:tc>
      </w:tr>
      <w:tr w:rsidR="00C24787" w:rsidRPr="005037D1" w14:paraId="57AF57D6" w14:textId="77777777" w:rsidTr="00C2478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705" w:type="dxa"/>
          </w:tcPr>
          <w:p w14:paraId="2C78023B" w14:textId="297BDC51" w:rsidR="00212115" w:rsidRPr="00CB3A58" w:rsidRDefault="00212115" w:rsidP="004C2D38">
            <w:pPr>
              <w:pStyle w:val="NoSpacing"/>
            </w:pPr>
            <w:r w:rsidRPr="00CB3A58">
              <w:t>ES/SH + TH + RRH</w:t>
            </w:r>
            <w:r w:rsidR="00EE2B15">
              <w:t xml:space="preserve"> </w:t>
            </w:r>
          </w:p>
        </w:tc>
        <w:tc>
          <w:tcPr>
            <w:tcW w:w="1080" w:type="dxa"/>
          </w:tcPr>
          <w:p w14:paraId="12FA5DF0"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CB3A58">
              <w:t>7</w:t>
            </w:r>
          </w:p>
        </w:tc>
        <w:tc>
          <w:tcPr>
            <w:tcW w:w="1260" w:type="dxa"/>
          </w:tcPr>
          <w:p w14:paraId="29F28520"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2D2B2B">
              <w:t>--</w:t>
            </w:r>
          </w:p>
        </w:tc>
        <w:tc>
          <w:tcPr>
            <w:tcW w:w="810" w:type="dxa"/>
          </w:tcPr>
          <w:p w14:paraId="57E9D44C"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2D2B2B">
              <w:t>&gt;= 1</w:t>
            </w:r>
          </w:p>
        </w:tc>
        <w:tc>
          <w:tcPr>
            <w:tcW w:w="879" w:type="dxa"/>
          </w:tcPr>
          <w:p w14:paraId="40823FE0"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2D2B2B">
              <w:t>&gt;= 1</w:t>
            </w:r>
          </w:p>
        </w:tc>
        <w:tc>
          <w:tcPr>
            <w:tcW w:w="1147" w:type="dxa"/>
          </w:tcPr>
          <w:p w14:paraId="5FD94D2A"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2D2B2B">
              <w:t>&gt;= 2</w:t>
            </w:r>
          </w:p>
        </w:tc>
        <w:tc>
          <w:tcPr>
            <w:tcW w:w="1147" w:type="dxa"/>
          </w:tcPr>
          <w:p w14:paraId="2E722777"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2D2B2B">
              <w:t>= 0</w:t>
            </w:r>
          </w:p>
        </w:tc>
        <w:tc>
          <w:tcPr>
            <w:tcW w:w="1147" w:type="dxa"/>
          </w:tcPr>
          <w:p w14:paraId="6C60C696"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2D2B2B">
              <w:t>--</w:t>
            </w:r>
          </w:p>
        </w:tc>
      </w:tr>
      <w:tr w:rsidR="008A63C3" w:rsidRPr="005037D1" w14:paraId="6EC8B886" w14:textId="77777777" w:rsidTr="006C092D">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705" w:type="dxa"/>
          </w:tcPr>
          <w:p w14:paraId="7CC98395" w14:textId="77777777" w:rsidR="00212115" w:rsidRPr="00CB3A58" w:rsidRDefault="00212115" w:rsidP="004C2D38">
            <w:pPr>
              <w:pStyle w:val="NoSpacing"/>
            </w:pPr>
            <w:r w:rsidRPr="00CB3A58">
              <w:t>PSH only</w:t>
            </w:r>
          </w:p>
        </w:tc>
        <w:tc>
          <w:tcPr>
            <w:tcW w:w="1080" w:type="dxa"/>
          </w:tcPr>
          <w:p w14:paraId="59C9D8F9" w14:textId="77777777" w:rsidR="00212115" w:rsidRPr="002D2B2B" w:rsidRDefault="00212115" w:rsidP="004C2D38">
            <w:pPr>
              <w:pStyle w:val="NoSpacing"/>
              <w:cnfStyle w:val="000000100000" w:firstRow="0" w:lastRow="0" w:firstColumn="0" w:lastColumn="0" w:oddVBand="0" w:evenVBand="0" w:oddHBand="1" w:evenHBand="0" w:firstRowFirstColumn="0" w:firstRowLastColumn="0" w:lastRowFirstColumn="0" w:lastRowLastColumn="0"/>
            </w:pPr>
            <w:r w:rsidRPr="002D2B2B">
              <w:t>8</w:t>
            </w:r>
          </w:p>
        </w:tc>
        <w:tc>
          <w:tcPr>
            <w:tcW w:w="1260" w:type="dxa"/>
          </w:tcPr>
          <w:p w14:paraId="2F95AD63" w14:textId="77777777" w:rsidR="00212115" w:rsidRPr="002D2B2B" w:rsidRDefault="00212115" w:rsidP="004C2D38">
            <w:pPr>
              <w:pStyle w:val="NoSpacing"/>
              <w:cnfStyle w:val="000000100000" w:firstRow="0" w:lastRow="0" w:firstColumn="0" w:lastColumn="0" w:oddVBand="0" w:evenVBand="0" w:oddHBand="1" w:evenHBand="0" w:firstRowFirstColumn="0" w:firstRowLastColumn="0" w:lastRowFirstColumn="0" w:lastRowLastColumn="0"/>
            </w:pPr>
            <w:r w:rsidRPr="002D2B2B">
              <w:t>= 0</w:t>
            </w:r>
          </w:p>
        </w:tc>
        <w:tc>
          <w:tcPr>
            <w:tcW w:w="810" w:type="dxa"/>
          </w:tcPr>
          <w:p w14:paraId="1C297C25" w14:textId="77777777" w:rsidR="00212115" w:rsidRPr="002D2B2B" w:rsidRDefault="00212115" w:rsidP="004C2D38">
            <w:pPr>
              <w:pStyle w:val="NoSpacing"/>
              <w:cnfStyle w:val="000000100000" w:firstRow="0" w:lastRow="0" w:firstColumn="0" w:lastColumn="0" w:oddVBand="0" w:evenVBand="0" w:oddHBand="1" w:evenHBand="0" w:firstRowFirstColumn="0" w:firstRowLastColumn="0" w:lastRowFirstColumn="0" w:lastRowLastColumn="0"/>
            </w:pPr>
            <w:r w:rsidRPr="002D2B2B">
              <w:t>--</w:t>
            </w:r>
          </w:p>
        </w:tc>
        <w:tc>
          <w:tcPr>
            <w:tcW w:w="879" w:type="dxa"/>
          </w:tcPr>
          <w:p w14:paraId="7E8C4E5C" w14:textId="77777777" w:rsidR="00212115" w:rsidRPr="002D2B2B" w:rsidRDefault="00212115" w:rsidP="004C2D38">
            <w:pPr>
              <w:pStyle w:val="NoSpacing"/>
              <w:cnfStyle w:val="000000100000" w:firstRow="0" w:lastRow="0" w:firstColumn="0" w:lastColumn="0" w:oddVBand="0" w:evenVBand="0" w:oddHBand="1" w:evenHBand="0" w:firstRowFirstColumn="0" w:firstRowLastColumn="0" w:lastRowFirstColumn="0" w:lastRowLastColumn="0"/>
            </w:pPr>
            <w:r w:rsidRPr="002D2B2B">
              <w:t>--</w:t>
            </w:r>
          </w:p>
        </w:tc>
        <w:tc>
          <w:tcPr>
            <w:tcW w:w="1147" w:type="dxa"/>
          </w:tcPr>
          <w:p w14:paraId="67A72518" w14:textId="77777777" w:rsidR="00212115" w:rsidRPr="002D2B2B" w:rsidRDefault="00212115" w:rsidP="004C2D38">
            <w:pPr>
              <w:pStyle w:val="NoSpacing"/>
              <w:cnfStyle w:val="000000100000" w:firstRow="0" w:lastRow="0" w:firstColumn="0" w:lastColumn="0" w:oddVBand="0" w:evenVBand="0" w:oddHBand="1" w:evenHBand="0" w:firstRowFirstColumn="0" w:firstRowLastColumn="0" w:lastRowFirstColumn="0" w:lastRowLastColumn="0"/>
            </w:pPr>
            <w:r w:rsidRPr="002D2B2B">
              <w:t>= 0</w:t>
            </w:r>
          </w:p>
        </w:tc>
        <w:tc>
          <w:tcPr>
            <w:tcW w:w="1147" w:type="dxa"/>
          </w:tcPr>
          <w:p w14:paraId="1246E55C" w14:textId="77777777" w:rsidR="00212115" w:rsidRPr="00CB3A58" w:rsidRDefault="00212115" w:rsidP="004C2D38">
            <w:pPr>
              <w:pStyle w:val="NoSpacing"/>
              <w:cnfStyle w:val="000000100000" w:firstRow="0" w:lastRow="0" w:firstColumn="0" w:lastColumn="0" w:oddVBand="0" w:evenVBand="0" w:oddHBand="1" w:evenHBand="0" w:firstRowFirstColumn="0" w:firstRowLastColumn="0" w:lastRowFirstColumn="0" w:lastRowLastColumn="0"/>
            </w:pPr>
            <w:r w:rsidRPr="002D2B2B">
              <w:t>&gt;= 11</w:t>
            </w:r>
          </w:p>
        </w:tc>
        <w:tc>
          <w:tcPr>
            <w:tcW w:w="1147" w:type="dxa"/>
          </w:tcPr>
          <w:p w14:paraId="44D9B384" w14:textId="77777777" w:rsidR="00212115" w:rsidRPr="002D2B2B" w:rsidRDefault="00212115" w:rsidP="004C2D38">
            <w:pPr>
              <w:pStyle w:val="NoSpacing"/>
              <w:cnfStyle w:val="000000100000" w:firstRow="0" w:lastRow="0" w:firstColumn="0" w:lastColumn="0" w:oddVBand="0" w:evenVBand="0" w:oddHBand="1" w:evenHBand="0" w:firstRowFirstColumn="0" w:firstRowLastColumn="0" w:lastRowFirstColumn="0" w:lastRowLastColumn="0"/>
            </w:pPr>
            <w:r w:rsidRPr="00CB3A58">
              <w:t xml:space="preserve">&lt;&gt; </w:t>
            </w:r>
            <w:r w:rsidRPr="002D2B2B">
              <w:t>2</w:t>
            </w:r>
          </w:p>
        </w:tc>
      </w:tr>
      <w:tr w:rsidR="00C24787" w:rsidRPr="005037D1" w14:paraId="4EE14D65" w14:textId="77777777" w:rsidTr="00C2478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705" w:type="dxa"/>
          </w:tcPr>
          <w:p w14:paraId="255BEA43" w14:textId="4D6809C6" w:rsidR="00212115" w:rsidRPr="00CB3A58" w:rsidRDefault="00212115" w:rsidP="004C2D38">
            <w:pPr>
              <w:pStyle w:val="NoSpacing"/>
            </w:pPr>
            <w:r w:rsidRPr="00CB3A58">
              <w:t>ES/SH + PSH</w:t>
            </w:r>
            <w:r w:rsidR="00EE2B15">
              <w:t xml:space="preserve"> </w:t>
            </w:r>
          </w:p>
        </w:tc>
        <w:tc>
          <w:tcPr>
            <w:tcW w:w="1080" w:type="dxa"/>
          </w:tcPr>
          <w:p w14:paraId="5236D04D"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CB3A58">
              <w:t>9</w:t>
            </w:r>
          </w:p>
        </w:tc>
        <w:tc>
          <w:tcPr>
            <w:tcW w:w="1260" w:type="dxa"/>
          </w:tcPr>
          <w:p w14:paraId="1BE1EA26"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2D2B2B">
              <w:t>--</w:t>
            </w:r>
          </w:p>
        </w:tc>
        <w:tc>
          <w:tcPr>
            <w:tcW w:w="810" w:type="dxa"/>
          </w:tcPr>
          <w:p w14:paraId="44E074EB"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2D2B2B">
              <w:t>&gt;= 1</w:t>
            </w:r>
          </w:p>
        </w:tc>
        <w:tc>
          <w:tcPr>
            <w:tcW w:w="879" w:type="dxa"/>
          </w:tcPr>
          <w:p w14:paraId="71F22F4A"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2D2B2B">
              <w:t>= 0</w:t>
            </w:r>
          </w:p>
        </w:tc>
        <w:tc>
          <w:tcPr>
            <w:tcW w:w="1147" w:type="dxa"/>
          </w:tcPr>
          <w:p w14:paraId="730D1481"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2D2B2B">
              <w:t>= 0</w:t>
            </w:r>
          </w:p>
        </w:tc>
        <w:tc>
          <w:tcPr>
            <w:tcW w:w="1147" w:type="dxa"/>
          </w:tcPr>
          <w:p w14:paraId="57D884FC" w14:textId="77777777" w:rsidR="00212115" w:rsidRPr="00CB3A58"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2D2B2B">
              <w:t>&gt;= 11</w:t>
            </w:r>
          </w:p>
        </w:tc>
        <w:tc>
          <w:tcPr>
            <w:tcW w:w="1147" w:type="dxa"/>
          </w:tcPr>
          <w:p w14:paraId="28729595"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CB3A58">
              <w:t xml:space="preserve">&lt;&gt; </w:t>
            </w:r>
            <w:r w:rsidRPr="002D2B2B">
              <w:t>2</w:t>
            </w:r>
          </w:p>
        </w:tc>
      </w:tr>
      <w:tr w:rsidR="00901E8A" w:rsidRPr="005037D1" w14:paraId="1D23605D" w14:textId="77777777" w:rsidTr="00A97C36">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705" w:type="dxa"/>
          </w:tcPr>
          <w:p w14:paraId="3AF57C42" w14:textId="77777777" w:rsidR="00901E8A" w:rsidRPr="00CB3A58" w:rsidRDefault="00901E8A" w:rsidP="00A97C36">
            <w:pPr>
              <w:pStyle w:val="NoSpacing"/>
            </w:pPr>
            <w:r w:rsidRPr="00CB3A58">
              <w:t>ES/SH + PSH</w:t>
            </w:r>
            <w:r>
              <w:t xml:space="preserve"> </w:t>
            </w:r>
          </w:p>
        </w:tc>
        <w:tc>
          <w:tcPr>
            <w:tcW w:w="1080" w:type="dxa"/>
          </w:tcPr>
          <w:p w14:paraId="76ACBE20" w14:textId="77777777" w:rsidR="00901E8A" w:rsidRPr="002D2B2B" w:rsidRDefault="00901E8A" w:rsidP="00A97C36">
            <w:pPr>
              <w:pStyle w:val="NoSpacing"/>
              <w:cnfStyle w:val="000000100000" w:firstRow="0" w:lastRow="0" w:firstColumn="0" w:lastColumn="0" w:oddVBand="0" w:evenVBand="0" w:oddHBand="1" w:evenHBand="0" w:firstRowFirstColumn="0" w:firstRowLastColumn="0" w:lastRowFirstColumn="0" w:lastRowLastColumn="0"/>
            </w:pPr>
            <w:r w:rsidRPr="00CB3A58">
              <w:t>9</w:t>
            </w:r>
          </w:p>
        </w:tc>
        <w:tc>
          <w:tcPr>
            <w:tcW w:w="1260" w:type="dxa"/>
          </w:tcPr>
          <w:p w14:paraId="5C06BCC5" w14:textId="18B3A47F" w:rsidR="00901E8A" w:rsidRPr="002D2B2B" w:rsidRDefault="00700A8B" w:rsidP="00A97C36">
            <w:pPr>
              <w:pStyle w:val="NoSpacing"/>
              <w:cnfStyle w:val="000000100000" w:firstRow="0" w:lastRow="0" w:firstColumn="0" w:lastColumn="0" w:oddVBand="0" w:evenVBand="0" w:oddHBand="1" w:evenHBand="0" w:firstRowFirstColumn="0" w:firstRowLastColumn="0" w:lastRowFirstColumn="0" w:lastRowLastColumn="0"/>
            </w:pPr>
            <w:r>
              <w:t>In (21,22)</w:t>
            </w:r>
          </w:p>
        </w:tc>
        <w:tc>
          <w:tcPr>
            <w:tcW w:w="810" w:type="dxa"/>
          </w:tcPr>
          <w:p w14:paraId="0984C82E" w14:textId="77777777" w:rsidR="00901E8A" w:rsidRPr="002D2B2B" w:rsidRDefault="00901E8A" w:rsidP="00A97C36">
            <w:pPr>
              <w:pStyle w:val="NoSpacing"/>
              <w:cnfStyle w:val="000000100000" w:firstRow="0" w:lastRow="0" w:firstColumn="0" w:lastColumn="0" w:oddVBand="0" w:evenVBand="0" w:oddHBand="1" w:evenHBand="0" w:firstRowFirstColumn="0" w:firstRowLastColumn="0" w:lastRowFirstColumn="0" w:lastRowLastColumn="0"/>
            </w:pPr>
            <w:r w:rsidRPr="002D2B2B">
              <w:t>&gt;= 1</w:t>
            </w:r>
          </w:p>
        </w:tc>
        <w:tc>
          <w:tcPr>
            <w:tcW w:w="879" w:type="dxa"/>
          </w:tcPr>
          <w:p w14:paraId="460054CB" w14:textId="77777777" w:rsidR="00901E8A" w:rsidRPr="002D2B2B" w:rsidRDefault="00901E8A" w:rsidP="00A97C36">
            <w:pPr>
              <w:pStyle w:val="NoSpacing"/>
              <w:cnfStyle w:val="000000100000" w:firstRow="0" w:lastRow="0" w:firstColumn="0" w:lastColumn="0" w:oddVBand="0" w:evenVBand="0" w:oddHBand="1" w:evenHBand="0" w:firstRowFirstColumn="0" w:firstRowLastColumn="0" w:lastRowFirstColumn="0" w:lastRowLastColumn="0"/>
            </w:pPr>
            <w:r w:rsidRPr="002D2B2B">
              <w:t>= 0</w:t>
            </w:r>
          </w:p>
        </w:tc>
        <w:tc>
          <w:tcPr>
            <w:tcW w:w="1147" w:type="dxa"/>
          </w:tcPr>
          <w:p w14:paraId="15C1BF8C" w14:textId="77777777" w:rsidR="00901E8A" w:rsidRPr="002D2B2B" w:rsidRDefault="00901E8A" w:rsidP="00A97C36">
            <w:pPr>
              <w:pStyle w:val="NoSpacing"/>
              <w:cnfStyle w:val="000000100000" w:firstRow="0" w:lastRow="0" w:firstColumn="0" w:lastColumn="0" w:oddVBand="0" w:evenVBand="0" w:oddHBand="1" w:evenHBand="0" w:firstRowFirstColumn="0" w:firstRowLastColumn="0" w:lastRowFirstColumn="0" w:lastRowLastColumn="0"/>
            </w:pPr>
            <w:r w:rsidRPr="002D2B2B">
              <w:t>= 0</w:t>
            </w:r>
          </w:p>
        </w:tc>
        <w:tc>
          <w:tcPr>
            <w:tcW w:w="1147" w:type="dxa"/>
          </w:tcPr>
          <w:p w14:paraId="44DE227E" w14:textId="77777777" w:rsidR="00901E8A" w:rsidRPr="00CB3A58" w:rsidRDefault="00901E8A" w:rsidP="00A97C36">
            <w:pPr>
              <w:pStyle w:val="NoSpacing"/>
              <w:cnfStyle w:val="000000100000" w:firstRow="0" w:lastRow="0" w:firstColumn="0" w:lastColumn="0" w:oddVBand="0" w:evenVBand="0" w:oddHBand="1" w:evenHBand="0" w:firstRowFirstColumn="0" w:firstRowLastColumn="0" w:lastRowFirstColumn="0" w:lastRowLastColumn="0"/>
            </w:pPr>
            <w:r w:rsidRPr="002D2B2B">
              <w:t>&gt;= 11</w:t>
            </w:r>
          </w:p>
        </w:tc>
        <w:tc>
          <w:tcPr>
            <w:tcW w:w="1147" w:type="dxa"/>
          </w:tcPr>
          <w:p w14:paraId="18DE244D" w14:textId="09DB05BA" w:rsidR="00901E8A" w:rsidRPr="002D2B2B" w:rsidRDefault="00757E64" w:rsidP="00A97C36">
            <w:pPr>
              <w:pStyle w:val="NoSpacing"/>
              <w:cnfStyle w:val="000000100000" w:firstRow="0" w:lastRow="0" w:firstColumn="0" w:lastColumn="0" w:oddVBand="0" w:evenVBand="0" w:oddHBand="1" w:evenHBand="0" w:firstRowFirstColumn="0" w:firstRowLastColumn="0" w:lastRowFirstColumn="0" w:lastRowLastColumn="0"/>
            </w:pPr>
            <w:r>
              <w:t>= 2</w:t>
            </w:r>
          </w:p>
        </w:tc>
      </w:tr>
      <w:tr w:rsidR="00901E8A" w:rsidRPr="005037D1" w14:paraId="5EA83DA8" w14:textId="77777777" w:rsidTr="00C2478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705" w:type="dxa"/>
          </w:tcPr>
          <w:p w14:paraId="3462F47C" w14:textId="18EA93FF" w:rsidR="00212115" w:rsidRPr="00CB3A58" w:rsidRDefault="00212115" w:rsidP="004C2D38">
            <w:pPr>
              <w:pStyle w:val="NoSpacing"/>
            </w:pPr>
            <w:r w:rsidRPr="00CB3A58">
              <w:t>ES/SH + RRH + PSH</w:t>
            </w:r>
            <w:r w:rsidR="00EE2B15">
              <w:t xml:space="preserve"> </w:t>
            </w:r>
          </w:p>
        </w:tc>
        <w:tc>
          <w:tcPr>
            <w:tcW w:w="1080" w:type="dxa"/>
          </w:tcPr>
          <w:p w14:paraId="5349F5E3"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CB3A58">
              <w:t>10</w:t>
            </w:r>
          </w:p>
        </w:tc>
        <w:tc>
          <w:tcPr>
            <w:tcW w:w="1260" w:type="dxa"/>
          </w:tcPr>
          <w:p w14:paraId="576AF22F"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2D2B2B">
              <w:t>--</w:t>
            </w:r>
          </w:p>
        </w:tc>
        <w:tc>
          <w:tcPr>
            <w:tcW w:w="810" w:type="dxa"/>
          </w:tcPr>
          <w:p w14:paraId="3CD9E46B"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2D2B2B">
              <w:t>&gt;= 1</w:t>
            </w:r>
          </w:p>
        </w:tc>
        <w:tc>
          <w:tcPr>
            <w:tcW w:w="879" w:type="dxa"/>
          </w:tcPr>
          <w:p w14:paraId="0E1CB391"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2D2B2B">
              <w:t>= 0</w:t>
            </w:r>
          </w:p>
        </w:tc>
        <w:tc>
          <w:tcPr>
            <w:tcW w:w="1147" w:type="dxa"/>
          </w:tcPr>
          <w:p w14:paraId="7E217B38"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2D2B2B">
              <w:t>&gt;= 2</w:t>
            </w:r>
          </w:p>
        </w:tc>
        <w:tc>
          <w:tcPr>
            <w:tcW w:w="1147" w:type="dxa"/>
          </w:tcPr>
          <w:p w14:paraId="6581005D" w14:textId="77777777" w:rsidR="00212115" w:rsidRPr="00CB3A58"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2D2B2B">
              <w:t>&gt;= 11</w:t>
            </w:r>
          </w:p>
        </w:tc>
        <w:tc>
          <w:tcPr>
            <w:tcW w:w="1147" w:type="dxa"/>
          </w:tcPr>
          <w:p w14:paraId="20F7D4B7"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CB3A58">
              <w:t xml:space="preserve">&lt;&gt; </w:t>
            </w:r>
            <w:r w:rsidRPr="002D2B2B">
              <w:t>2</w:t>
            </w:r>
          </w:p>
        </w:tc>
      </w:tr>
      <w:tr w:rsidR="00901E8A" w:rsidRPr="005037D1" w14:paraId="6C52D14A" w14:textId="77777777" w:rsidTr="00A97C36">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705" w:type="dxa"/>
          </w:tcPr>
          <w:p w14:paraId="4A88EB53" w14:textId="77777777" w:rsidR="00901E8A" w:rsidRPr="00CB3A58" w:rsidRDefault="00901E8A" w:rsidP="00A97C36">
            <w:pPr>
              <w:pStyle w:val="NoSpacing"/>
            </w:pPr>
            <w:r w:rsidRPr="00CB3A58">
              <w:t>ES/SH + RRH + PSH</w:t>
            </w:r>
            <w:r>
              <w:t xml:space="preserve"> </w:t>
            </w:r>
          </w:p>
        </w:tc>
        <w:tc>
          <w:tcPr>
            <w:tcW w:w="1080" w:type="dxa"/>
          </w:tcPr>
          <w:p w14:paraId="01B8A45A" w14:textId="77777777" w:rsidR="00901E8A" w:rsidRPr="002D2B2B" w:rsidRDefault="00901E8A" w:rsidP="00A97C36">
            <w:pPr>
              <w:pStyle w:val="NoSpacing"/>
              <w:cnfStyle w:val="000000100000" w:firstRow="0" w:lastRow="0" w:firstColumn="0" w:lastColumn="0" w:oddVBand="0" w:evenVBand="0" w:oddHBand="1" w:evenHBand="0" w:firstRowFirstColumn="0" w:firstRowLastColumn="0" w:lastRowFirstColumn="0" w:lastRowLastColumn="0"/>
            </w:pPr>
            <w:r w:rsidRPr="00CB3A58">
              <w:t>10</w:t>
            </w:r>
          </w:p>
        </w:tc>
        <w:tc>
          <w:tcPr>
            <w:tcW w:w="1260" w:type="dxa"/>
          </w:tcPr>
          <w:p w14:paraId="2385B1F7" w14:textId="361E9DC4" w:rsidR="00901E8A" w:rsidRPr="002D2B2B" w:rsidRDefault="00757E64" w:rsidP="00A97C36">
            <w:pPr>
              <w:pStyle w:val="NoSpacing"/>
              <w:cnfStyle w:val="000000100000" w:firstRow="0" w:lastRow="0" w:firstColumn="0" w:lastColumn="0" w:oddVBand="0" w:evenVBand="0" w:oddHBand="1" w:evenHBand="0" w:firstRowFirstColumn="0" w:firstRowLastColumn="0" w:lastRowFirstColumn="0" w:lastRowLastColumn="0"/>
            </w:pPr>
            <w:r>
              <w:t>In (21,22)</w:t>
            </w:r>
          </w:p>
        </w:tc>
        <w:tc>
          <w:tcPr>
            <w:tcW w:w="810" w:type="dxa"/>
          </w:tcPr>
          <w:p w14:paraId="5B091D15" w14:textId="77777777" w:rsidR="00901E8A" w:rsidRPr="002D2B2B" w:rsidRDefault="00901E8A" w:rsidP="00A97C36">
            <w:pPr>
              <w:pStyle w:val="NoSpacing"/>
              <w:cnfStyle w:val="000000100000" w:firstRow="0" w:lastRow="0" w:firstColumn="0" w:lastColumn="0" w:oddVBand="0" w:evenVBand="0" w:oddHBand="1" w:evenHBand="0" w:firstRowFirstColumn="0" w:firstRowLastColumn="0" w:lastRowFirstColumn="0" w:lastRowLastColumn="0"/>
            </w:pPr>
            <w:r w:rsidRPr="002D2B2B">
              <w:t>&gt;= 1</w:t>
            </w:r>
          </w:p>
        </w:tc>
        <w:tc>
          <w:tcPr>
            <w:tcW w:w="879" w:type="dxa"/>
          </w:tcPr>
          <w:p w14:paraId="07ADA2FF" w14:textId="77777777" w:rsidR="00901E8A" w:rsidRPr="002D2B2B" w:rsidRDefault="00901E8A" w:rsidP="00A97C36">
            <w:pPr>
              <w:pStyle w:val="NoSpacing"/>
              <w:cnfStyle w:val="000000100000" w:firstRow="0" w:lastRow="0" w:firstColumn="0" w:lastColumn="0" w:oddVBand="0" w:evenVBand="0" w:oddHBand="1" w:evenHBand="0" w:firstRowFirstColumn="0" w:firstRowLastColumn="0" w:lastRowFirstColumn="0" w:lastRowLastColumn="0"/>
            </w:pPr>
            <w:r w:rsidRPr="002D2B2B">
              <w:t>= 0</w:t>
            </w:r>
          </w:p>
        </w:tc>
        <w:tc>
          <w:tcPr>
            <w:tcW w:w="1147" w:type="dxa"/>
          </w:tcPr>
          <w:p w14:paraId="2B52C77C" w14:textId="403541DA" w:rsidR="00901E8A" w:rsidRPr="002D2B2B" w:rsidRDefault="007020A6" w:rsidP="00A97C36">
            <w:pPr>
              <w:pStyle w:val="NoSpacing"/>
              <w:cnfStyle w:val="000000100000" w:firstRow="0" w:lastRow="0" w:firstColumn="0" w:lastColumn="0" w:oddVBand="0" w:evenVBand="0" w:oddHBand="1" w:evenHBand="0" w:firstRowFirstColumn="0" w:firstRowLastColumn="0" w:lastRowFirstColumn="0" w:lastRowLastColumn="0"/>
            </w:pPr>
            <w:r>
              <w:t>In (21,22)</w:t>
            </w:r>
          </w:p>
        </w:tc>
        <w:tc>
          <w:tcPr>
            <w:tcW w:w="1147" w:type="dxa"/>
          </w:tcPr>
          <w:p w14:paraId="21BBB864" w14:textId="77777777" w:rsidR="00901E8A" w:rsidRPr="00CB3A58" w:rsidRDefault="00901E8A" w:rsidP="00A97C36">
            <w:pPr>
              <w:pStyle w:val="NoSpacing"/>
              <w:cnfStyle w:val="000000100000" w:firstRow="0" w:lastRow="0" w:firstColumn="0" w:lastColumn="0" w:oddVBand="0" w:evenVBand="0" w:oddHBand="1" w:evenHBand="0" w:firstRowFirstColumn="0" w:firstRowLastColumn="0" w:lastRowFirstColumn="0" w:lastRowLastColumn="0"/>
            </w:pPr>
            <w:r w:rsidRPr="002D2B2B">
              <w:t>&gt;= 11</w:t>
            </w:r>
          </w:p>
        </w:tc>
        <w:tc>
          <w:tcPr>
            <w:tcW w:w="1147" w:type="dxa"/>
          </w:tcPr>
          <w:p w14:paraId="399D8DB9" w14:textId="2B9BD722" w:rsidR="00901E8A" w:rsidRPr="002D2B2B" w:rsidRDefault="00757E64" w:rsidP="00A97C36">
            <w:pPr>
              <w:pStyle w:val="NoSpacing"/>
              <w:cnfStyle w:val="000000100000" w:firstRow="0" w:lastRow="0" w:firstColumn="0" w:lastColumn="0" w:oddVBand="0" w:evenVBand="0" w:oddHBand="1" w:evenHBand="0" w:firstRowFirstColumn="0" w:firstRowLastColumn="0" w:lastRowFirstColumn="0" w:lastRowLastColumn="0"/>
            </w:pPr>
            <w:r>
              <w:t>=</w:t>
            </w:r>
            <w:r w:rsidR="00901E8A" w:rsidRPr="00CB3A58">
              <w:t xml:space="preserve"> </w:t>
            </w:r>
            <w:r w:rsidR="00901E8A" w:rsidRPr="002D2B2B">
              <w:t>2</w:t>
            </w:r>
          </w:p>
        </w:tc>
      </w:tr>
      <w:tr w:rsidR="00901E8A" w:rsidRPr="005037D1" w14:paraId="5757525F" w14:textId="77777777" w:rsidTr="00C2478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705" w:type="dxa"/>
          </w:tcPr>
          <w:p w14:paraId="77523350" w14:textId="774B53D7" w:rsidR="00212115" w:rsidRPr="00CB3A58" w:rsidRDefault="00212115" w:rsidP="004C2D38">
            <w:pPr>
              <w:pStyle w:val="NoSpacing"/>
            </w:pPr>
            <w:r w:rsidRPr="00CB3A58">
              <w:t>RRH + PSH</w:t>
            </w:r>
            <w:r w:rsidR="00EE2B15">
              <w:t xml:space="preserve"> </w:t>
            </w:r>
          </w:p>
        </w:tc>
        <w:tc>
          <w:tcPr>
            <w:tcW w:w="1080" w:type="dxa"/>
          </w:tcPr>
          <w:p w14:paraId="278789BD"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CB3A58">
              <w:t>11</w:t>
            </w:r>
          </w:p>
        </w:tc>
        <w:tc>
          <w:tcPr>
            <w:tcW w:w="1260" w:type="dxa"/>
          </w:tcPr>
          <w:p w14:paraId="15BBCCF0"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2D2B2B">
              <w:t>= 0</w:t>
            </w:r>
          </w:p>
        </w:tc>
        <w:tc>
          <w:tcPr>
            <w:tcW w:w="810" w:type="dxa"/>
          </w:tcPr>
          <w:p w14:paraId="60B1CC48"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2D2B2B">
              <w:t>--</w:t>
            </w:r>
          </w:p>
        </w:tc>
        <w:tc>
          <w:tcPr>
            <w:tcW w:w="879" w:type="dxa"/>
          </w:tcPr>
          <w:p w14:paraId="1FF6CFBC"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2D2B2B">
              <w:t>--</w:t>
            </w:r>
          </w:p>
        </w:tc>
        <w:tc>
          <w:tcPr>
            <w:tcW w:w="1147" w:type="dxa"/>
          </w:tcPr>
          <w:p w14:paraId="5A8C1026"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2D2B2B">
              <w:t>&gt;= 2</w:t>
            </w:r>
          </w:p>
        </w:tc>
        <w:tc>
          <w:tcPr>
            <w:tcW w:w="1147" w:type="dxa"/>
          </w:tcPr>
          <w:p w14:paraId="4A546C21" w14:textId="77777777" w:rsidR="00212115" w:rsidRPr="00CB3A58"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2D2B2B">
              <w:t>&gt;= 11</w:t>
            </w:r>
          </w:p>
        </w:tc>
        <w:tc>
          <w:tcPr>
            <w:tcW w:w="1147" w:type="dxa"/>
          </w:tcPr>
          <w:p w14:paraId="23C4FE2A"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CB3A58">
              <w:t xml:space="preserve">&lt;&gt; </w:t>
            </w:r>
            <w:r w:rsidRPr="002D2B2B">
              <w:t>2</w:t>
            </w:r>
          </w:p>
        </w:tc>
      </w:tr>
      <w:tr w:rsidR="00A36C20" w:rsidRPr="005037D1" w14:paraId="019C469E" w14:textId="77777777" w:rsidTr="00A97C36">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705" w:type="dxa"/>
          </w:tcPr>
          <w:p w14:paraId="6694AD4A" w14:textId="77777777" w:rsidR="00A36C20" w:rsidRPr="00CB3A58" w:rsidRDefault="00A36C20" w:rsidP="00A97C36">
            <w:pPr>
              <w:pStyle w:val="NoSpacing"/>
            </w:pPr>
            <w:r w:rsidRPr="00CB3A58">
              <w:t>RRH + PSH</w:t>
            </w:r>
            <w:r>
              <w:t xml:space="preserve"> </w:t>
            </w:r>
          </w:p>
        </w:tc>
        <w:tc>
          <w:tcPr>
            <w:tcW w:w="1080" w:type="dxa"/>
          </w:tcPr>
          <w:p w14:paraId="70C8D33C" w14:textId="77777777" w:rsidR="00A36C20" w:rsidRPr="002D2B2B" w:rsidRDefault="00A36C20" w:rsidP="00A97C36">
            <w:pPr>
              <w:pStyle w:val="NoSpacing"/>
              <w:cnfStyle w:val="000000100000" w:firstRow="0" w:lastRow="0" w:firstColumn="0" w:lastColumn="0" w:oddVBand="0" w:evenVBand="0" w:oddHBand="1" w:evenHBand="0" w:firstRowFirstColumn="0" w:firstRowLastColumn="0" w:lastRowFirstColumn="0" w:lastRowLastColumn="0"/>
            </w:pPr>
            <w:r w:rsidRPr="00CB3A58">
              <w:t>11</w:t>
            </w:r>
          </w:p>
        </w:tc>
        <w:tc>
          <w:tcPr>
            <w:tcW w:w="1260" w:type="dxa"/>
          </w:tcPr>
          <w:p w14:paraId="635C9F74" w14:textId="77777777" w:rsidR="00A36C20" w:rsidRPr="002D2B2B" w:rsidRDefault="00A36C20" w:rsidP="00A97C36">
            <w:pPr>
              <w:pStyle w:val="NoSpacing"/>
              <w:cnfStyle w:val="000000100000" w:firstRow="0" w:lastRow="0" w:firstColumn="0" w:lastColumn="0" w:oddVBand="0" w:evenVBand="0" w:oddHBand="1" w:evenHBand="0" w:firstRowFirstColumn="0" w:firstRowLastColumn="0" w:lastRowFirstColumn="0" w:lastRowLastColumn="0"/>
            </w:pPr>
            <w:r w:rsidRPr="002D2B2B">
              <w:t>= 0</w:t>
            </w:r>
          </w:p>
        </w:tc>
        <w:tc>
          <w:tcPr>
            <w:tcW w:w="810" w:type="dxa"/>
          </w:tcPr>
          <w:p w14:paraId="735E0C50" w14:textId="77777777" w:rsidR="00A36C20" w:rsidRPr="002D2B2B" w:rsidRDefault="00A36C20" w:rsidP="00A97C36">
            <w:pPr>
              <w:pStyle w:val="NoSpacing"/>
              <w:cnfStyle w:val="000000100000" w:firstRow="0" w:lastRow="0" w:firstColumn="0" w:lastColumn="0" w:oddVBand="0" w:evenVBand="0" w:oddHBand="1" w:evenHBand="0" w:firstRowFirstColumn="0" w:firstRowLastColumn="0" w:lastRowFirstColumn="0" w:lastRowLastColumn="0"/>
            </w:pPr>
            <w:r w:rsidRPr="002D2B2B">
              <w:t>--</w:t>
            </w:r>
          </w:p>
        </w:tc>
        <w:tc>
          <w:tcPr>
            <w:tcW w:w="879" w:type="dxa"/>
          </w:tcPr>
          <w:p w14:paraId="7A0B5DD5" w14:textId="77777777" w:rsidR="00A36C20" w:rsidRPr="002D2B2B" w:rsidRDefault="00A36C20" w:rsidP="00A97C36">
            <w:pPr>
              <w:pStyle w:val="NoSpacing"/>
              <w:cnfStyle w:val="000000100000" w:firstRow="0" w:lastRow="0" w:firstColumn="0" w:lastColumn="0" w:oddVBand="0" w:evenVBand="0" w:oddHBand="1" w:evenHBand="0" w:firstRowFirstColumn="0" w:firstRowLastColumn="0" w:lastRowFirstColumn="0" w:lastRowLastColumn="0"/>
            </w:pPr>
            <w:r w:rsidRPr="002D2B2B">
              <w:t>--</w:t>
            </w:r>
          </w:p>
        </w:tc>
        <w:tc>
          <w:tcPr>
            <w:tcW w:w="1147" w:type="dxa"/>
          </w:tcPr>
          <w:p w14:paraId="211BAF7D" w14:textId="3DB9D082" w:rsidR="00A36C20" w:rsidRPr="002D2B2B" w:rsidRDefault="001E5016" w:rsidP="00A97C36">
            <w:pPr>
              <w:pStyle w:val="NoSpacing"/>
              <w:cnfStyle w:val="000000100000" w:firstRow="0" w:lastRow="0" w:firstColumn="0" w:lastColumn="0" w:oddVBand="0" w:evenVBand="0" w:oddHBand="1" w:evenHBand="0" w:firstRowFirstColumn="0" w:firstRowLastColumn="0" w:lastRowFirstColumn="0" w:lastRowLastColumn="0"/>
            </w:pPr>
            <w:r>
              <w:t>In (21,22)</w:t>
            </w:r>
          </w:p>
        </w:tc>
        <w:tc>
          <w:tcPr>
            <w:tcW w:w="1147" w:type="dxa"/>
          </w:tcPr>
          <w:p w14:paraId="3E2812AC" w14:textId="77777777" w:rsidR="00A36C20" w:rsidRPr="00CB3A58" w:rsidRDefault="00A36C20" w:rsidP="00A97C36">
            <w:pPr>
              <w:pStyle w:val="NoSpacing"/>
              <w:cnfStyle w:val="000000100000" w:firstRow="0" w:lastRow="0" w:firstColumn="0" w:lastColumn="0" w:oddVBand="0" w:evenVBand="0" w:oddHBand="1" w:evenHBand="0" w:firstRowFirstColumn="0" w:firstRowLastColumn="0" w:lastRowFirstColumn="0" w:lastRowLastColumn="0"/>
            </w:pPr>
            <w:r w:rsidRPr="002D2B2B">
              <w:t>&gt;= 11</w:t>
            </w:r>
          </w:p>
        </w:tc>
        <w:tc>
          <w:tcPr>
            <w:tcW w:w="1147" w:type="dxa"/>
          </w:tcPr>
          <w:p w14:paraId="2261162B" w14:textId="149A8775" w:rsidR="00A36C20" w:rsidRPr="002D2B2B" w:rsidRDefault="007020A6" w:rsidP="00A97C36">
            <w:pPr>
              <w:pStyle w:val="NoSpacing"/>
              <w:cnfStyle w:val="000000100000" w:firstRow="0" w:lastRow="0" w:firstColumn="0" w:lastColumn="0" w:oddVBand="0" w:evenVBand="0" w:oddHBand="1" w:evenHBand="0" w:firstRowFirstColumn="0" w:firstRowLastColumn="0" w:lastRowFirstColumn="0" w:lastRowLastColumn="0"/>
            </w:pPr>
            <w:r>
              <w:t>= 2</w:t>
            </w:r>
          </w:p>
        </w:tc>
      </w:tr>
      <w:tr w:rsidR="00901E8A" w:rsidRPr="005037D1" w14:paraId="57142D57" w14:textId="77777777" w:rsidTr="008A63C3">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705" w:type="dxa"/>
          </w:tcPr>
          <w:p w14:paraId="4BFFDA6E" w14:textId="77777777" w:rsidR="00212115" w:rsidRPr="00CB3A58" w:rsidRDefault="00212115" w:rsidP="004C2D38">
            <w:pPr>
              <w:pStyle w:val="NoSpacing"/>
            </w:pPr>
            <w:r w:rsidRPr="00CB3A58">
              <w:t xml:space="preserve">All other </w:t>
            </w:r>
          </w:p>
        </w:tc>
        <w:tc>
          <w:tcPr>
            <w:tcW w:w="1080" w:type="dxa"/>
          </w:tcPr>
          <w:p w14:paraId="316B9896"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CB3A58">
              <w:t>12</w:t>
            </w:r>
          </w:p>
        </w:tc>
        <w:tc>
          <w:tcPr>
            <w:tcW w:w="6390" w:type="dxa"/>
            <w:gridSpan w:val="6"/>
          </w:tcPr>
          <w:p w14:paraId="07C9782E" w14:textId="01A51548"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2D2B2B">
              <w:t xml:space="preserve">(any </w:t>
            </w:r>
            <w:r w:rsidR="00CB4B51">
              <w:t xml:space="preserve">combination </w:t>
            </w:r>
            <w:r w:rsidRPr="002D2B2B">
              <w:t>not specified above)</w:t>
            </w:r>
          </w:p>
        </w:tc>
      </w:tr>
    </w:tbl>
    <w:p w14:paraId="5EA8FCC4" w14:textId="77777777" w:rsidR="00210481" w:rsidRDefault="00210481" w:rsidP="00210481">
      <w:pPr>
        <w:pStyle w:val="Heading2"/>
      </w:pPr>
      <w:bookmarkStart w:id="646" w:name="_HMIS_Business_Logic:_3"/>
      <w:bookmarkStart w:id="647" w:name="_Toc37849797"/>
      <w:bookmarkStart w:id="648" w:name="_Toc79153978"/>
      <w:bookmarkEnd w:id="646"/>
      <w:r>
        <w:t>LSAHousehold</w:t>
      </w:r>
      <w:bookmarkEnd w:id="647"/>
      <w:bookmarkEnd w:id="648"/>
    </w:p>
    <w:p w14:paraId="6AD56CF7" w14:textId="5338A0CD" w:rsidR="009A25EA" w:rsidRDefault="009A25EA" w:rsidP="00DE4A2E">
      <w:pPr>
        <w:jc w:val="center"/>
      </w:pPr>
      <w:r>
        <w:rPr>
          <w:rFonts w:ascii="Times New Roman" w:hAnsi="Times New Roman" w:cs="Times New Roman"/>
          <w:noProof/>
          <w:sz w:val="24"/>
          <w:szCs w:val="24"/>
        </w:rPr>
        <mc:AlternateContent>
          <mc:Choice Requires="wpg">
            <w:drawing>
              <wp:inline distT="0" distB="0" distL="0" distR="0" wp14:anchorId="69DF57D1" wp14:editId="63DF3D0B">
                <wp:extent cx="3340100" cy="274320"/>
                <wp:effectExtent l="0" t="0" r="12700" b="11430"/>
                <wp:docPr id="211" name="Group 2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40100" cy="274320"/>
                          <a:chOff x="1040372" y="1094722"/>
                          <a:chExt cx="33404" cy="2743"/>
                        </a:xfrm>
                      </wpg:grpSpPr>
                      <wps:wsp>
                        <wps:cNvPr id="212" name="Flowchart: Internal Storage 63"/>
                        <wps:cNvSpPr>
                          <a:spLocks noChangeArrowheads="1"/>
                        </wps:cNvSpPr>
                        <wps:spPr bwMode="auto">
                          <a:xfrm>
                            <a:off x="1040372" y="1094722"/>
                            <a:ext cx="12801"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3838E051" w14:textId="77777777" w:rsidR="00004824" w:rsidRDefault="00004824" w:rsidP="009A25EA">
                              <w:pPr>
                                <w:pStyle w:val="Style3"/>
                              </w:pPr>
                              <w:r>
                                <w:t>tlsa_Household</w:t>
                              </w:r>
                            </w:p>
                          </w:txbxContent>
                        </wps:txbx>
                        <wps:bodyPr rot="0" vert="horz" wrap="square" lIns="0" tIns="0" rIns="0" bIns="0" anchor="ctr" anchorCtr="0" upright="1">
                          <a:noAutofit/>
                        </wps:bodyPr>
                      </wps:wsp>
                      <wps:wsp>
                        <wps:cNvPr id="213" name="AutoShape 390"/>
                        <wps:cNvSpPr>
                          <a:spLocks noChangeArrowheads="1"/>
                        </wps:cNvSpPr>
                        <wps:spPr bwMode="auto">
                          <a:xfrm>
                            <a:off x="1060974" y="1094722"/>
                            <a:ext cx="12802" cy="2743"/>
                          </a:xfrm>
                          <a:prstGeom prst="flowChartDocument">
                            <a:avLst/>
                          </a:prstGeom>
                          <a:solidFill>
                            <a:srgbClr val="FCE5D6"/>
                          </a:solidFill>
                          <a:ln w="6350">
                            <a:solidFill>
                              <a:srgbClr val="ED7D31"/>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790252C6" w14:textId="77777777" w:rsidR="00004824" w:rsidRDefault="00004824" w:rsidP="009A25EA">
                              <w:pPr>
                                <w:pStyle w:val="Style3"/>
                              </w:pPr>
                              <w:r>
                                <w:t>lsa_Household</w:t>
                              </w:r>
                            </w:p>
                          </w:txbxContent>
                        </wps:txbx>
                        <wps:bodyPr rot="0" vert="horz" wrap="square" lIns="0" tIns="0" rIns="0" bIns="0" anchor="ctr" anchorCtr="0" upright="1">
                          <a:noAutofit/>
                        </wps:bodyPr>
                      </wps:wsp>
                      <wps:wsp>
                        <wps:cNvPr id="214" name="AutoShape 128"/>
                        <wps:cNvCnPr>
                          <a:cxnSpLocks noChangeShapeType="1"/>
                          <a:stCxn id="212" idx="3"/>
                          <a:endCxn id="213" idx="1"/>
                        </wps:cNvCnPr>
                        <wps:spPr bwMode="auto">
                          <a:xfrm>
                            <a:off x="1053173" y="1096093"/>
                            <a:ext cx="7801" cy="0"/>
                          </a:xfrm>
                          <a:prstGeom prst="straightConnector1">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g:wgp>
                  </a:graphicData>
                </a:graphic>
              </wp:inline>
            </w:drawing>
          </mc:Choice>
          <mc:Fallback>
            <w:pict>
              <v:group w14:anchorId="69DF57D1" id="Group 211" o:spid="_x0000_s1398" style="width:263pt;height:21.6pt;mso-position-horizontal-relative:char;mso-position-vertical-relative:line" coordorigin="10403,10947" coordsize="33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">
                <v:shape id="Flowchart: Internal Storage 63" o:spid="_x0000_s1399" type="#_x0000_t113" style="position:absolute;left:10403;top:10947;width:128;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" fillcolor="#ebd7e1" strokecolor="#c285a3" strokeweight=".5pt">
                  <v:shadow color="black" opacity="0" offset="0,0"/>
                  <v:textbox inset="0,0,0,0">
                    <w:txbxContent>
                      <w:p w14:paraId="3838E051" w14:textId="77777777" w:rsidR="00004824" w:rsidRDefault="00004824" w:rsidP="009A25EA">
                        <w:pPr>
                          <w:pStyle w:val="Style3"/>
                        </w:pPr>
                        <w:r>
                          <w:t>tlsa_Household</w:t>
                        </w:r>
                      </w:p>
                    </w:txbxContent>
                  </v:textbox>
                </v:shape>
                <v:shape id="AutoShape 390" o:spid="_x0000_s1400" type="#_x0000_t114" style="position:absolute;left:10609;top:10947;width:128;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" fillcolor="#fce5d6" strokecolor="#ed7d31" strokeweight=".5pt">
                  <v:shadow color="black" opacity="0" offset="0,0"/>
                  <v:textbox inset="0,0,0,0">
                    <w:txbxContent>
                      <w:p w14:paraId="790252C6" w14:textId="77777777" w:rsidR="00004824" w:rsidRDefault="00004824" w:rsidP="009A25EA">
                        <w:pPr>
                          <w:pStyle w:val="Style3"/>
                        </w:pPr>
                        <w:r>
                          <w:t>lsa_Household</w:t>
                        </w:r>
                      </w:p>
                    </w:txbxContent>
                  </v:textbox>
                </v:shape>
                <v:shape id="AutoShape 128" o:spid="_x0000_s1401" type="#_x0000_t32" style="position:absolute;left:10531;top:10960;width: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" strokecolor="black [0]" strokeweight=".5pt">
                  <v:stroke endarrow="block"/>
                  <v:shadow color="black [0]"/>
                </v:shape>
                <w10:anchorlock/>
              </v:group>
            </w:pict>
          </mc:Fallback>
        </mc:AlternateContent>
      </w:r>
    </w:p>
    <w:p w14:paraId="13F5DCF3" w14:textId="3DCCE6FE" w:rsidR="00210481" w:rsidRDefault="00210481" w:rsidP="00210481">
      <w:r>
        <w:t>LSAHousehold includes 45 columns</w:t>
      </w:r>
      <w:r w:rsidR="004873DC">
        <w:t xml:space="preserve">. </w:t>
      </w:r>
      <w:r>
        <w:rPr>
          <w:b/>
        </w:rPr>
        <w:t>RowTotal</w:t>
      </w:r>
      <w:r>
        <w:t xml:space="preserve"> is a count of distinct combinations of </w:t>
      </w:r>
      <w:r w:rsidRPr="002E318E">
        <w:rPr>
          <w:b/>
        </w:rPr>
        <w:t>HoHID</w:t>
      </w:r>
      <w:r>
        <w:rPr>
          <w:b/>
        </w:rPr>
        <w:t xml:space="preserve"> </w:t>
      </w:r>
      <w:r>
        <w:t xml:space="preserve">and </w:t>
      </w:r>
      <w:r w:rsidRPr="00AB4DA6">
        <w:rPr>
          <w:b/>
        </w:rPr>
        <w:t>HHType</w:t>
      </w:r>
      <w:r>
        <w:rPr>
          <w:b/>
        </w:rPr>
        <w:t xml:space="preserve"> </w:t>
      </w:r>
      <w:r>
        <w:t xml:space="preserve">from </w:t>
      </w:r>
      <w:r w:rsidR="00F6042F">
        <w:t>tlsa_Household</w:t>
      </w:r>
      <w:r>
        <w:t>, grouped by the values in all other columns</w:t>
      </w:r>
      <w:r w:rsidR="004873DC">
        <w:t xml:space="preserve">. </w:t>
      </w:r>
    </w:p>
    <w:p w14:paraId="5A29FF69" w14:textId="6B5F7E67" w:rsidR="00210481" w:rsidRDefault="00210481" w:rsidP="00210481">
      <w:r>
        <w:t xml:space="preserve">In </w:t>
      </w:r>
      <w:r w:rsidR="00F6042F">
        <w:t>tlsa_Household</w:t>
      </w:r>
      <w:r>
        <w:t xml:space="preserve">, the following columns are populated with actual counts of days because they are needed to generate averages for LSACalculated: </w:t>
      </w:r>
    </w:p>
    <w:tbl>
      <w:tblPr>
        <w:tblStyle w:val="TableGridLight"/>
        <w:tblW w:w="7205" w:type="dxa"/>
        <w:tblInd w:w="895" w:type="dxa"/>
        <w:tblLook w:val="04A0" w:firstRow="1" w:lastRow="0" w:firstColumn="1" w:lastColumn="0" w:noHBand="0" w:noVBand="1"/>
      </w:tblPr>
      <w:tblGrid>
        <w:gridCol w:w="2482"/>
        <w:gridCol w:w="2506"/>
        <w:gridCol w:w="2217"/>
      </w:tblGrid>
      <w:tr w:rsidR="00210481" w14:paraId="447ED358" w14:textId="77777777" w:rsidTr="007B5290">
        <w:tc>
          <w:tcPr>
            <w:tcW w:w="1587" w:type="dxa"/>
          </w:tcPr>
          <w:p w14:paraId="183854A3" w14:textId="77777777" w:rsidR="00210481" w:rsidRPr="00291CD4" w:rsidRDefault="00210481" w:rsidP="007B5290">
            <w:pPr>
              <w:pStyle w:val="NoSpacing"/>
              <w:rPr>
                <w:b/>
              </w:rPr>
            </w:pPr>
            <w:r w:rsidRPr="00291CD4">
              <w:rPr>
                <w:b/>
              </w:rPr>
              <w:t>ESDays</w:t>
            </w:r>
          </w:p>
        </w:tc>
        <w:tc>
          <w:tcPr>
            <w:tcW w:w="3046" w:type="dxa"/>
          </w:tcPr>
          <w:p w14:paraId="44139D7F" w14:textId="77777777" w:rsidR="00210481" w:rsidRPr="00291CD4" w:rsidRDefault="00210481" w:rsidP="007B5290">
            <w:pPr>
              <w:pStyle w:val="NoSpacing"/>
              <w:rPr>
                <w:b/>
              </w:rPr>
            </w:pPr>
            <w:r w:rsidRPr="00291CD4">
              <w:rPr>
                <w:b/>
              </w:rPr>
              <w:t>RRHPreMoveInDays</w:t>
            </w:r>
          </w:p>
        </w:tc>
        <w:tc>
          <w:tcPr>
            <w:tcW w:w="2572" w:type="dxa"/>
          </w:tcPr>
          <w:p w14:paraId="3F8DF863" w14:textId="77777777" w:rsidR="00210481" w:rsidRPr="00291CD4" w:rsidRDefault="00210481" w:rsidP="007B5290">
            <w:pPr>
              <w:pStyle w:val="NoSpacing"/>
              <w:rPr>
                <w:b/>
              </w:rPr>
            </w:pPr>
            <w:r w:rsidRPr="00291CD4">
              <w:rPr>
                <w:b/>
              </w:rPr>
              <w:t>SystemHomelessDays</w:t>
            </w:r>
          </w:p>
        </w:tc>
      </w:tr>
      <w:tr w:rsidR="00210481" w14:paraId="3BBADEB4" w14:textId="77777777" w:rsidTr="007B5290">
        <w:tc>
          <w:tcPr>
            <w:tcW w:w="1587" w:type="dxa"/>
          </w:tcPr>
          <w:p w14:paraId="507EA797" w14:textId="77777777" w:rsidR="00210481" w:rsidRPr="00291CD4" w:rsidRDefault="00210481" w:rsidP="007B5290">
            <w:pPr>
              <w:pStyle w:val="NoSpacing"/>
              <w:rPr>
                <w:b/>
              </w:rPr>
            </w:pPr>
            <w:r w:rsidRPr="00291CD4">
              <w:rPr>
                <w:b/>
              </w:rPr>
              <w:t>THDays</w:t>
            </w:r>
          </w:p>
        </w:tc>
        <w:tc>
          <w:tcPr>
            <w:tcW w:w="3046" w:type="dxa"/>
          </w:tcPr>
          <w:p w14:paraId="25F036C8" w14:textId="77777777" w:rsidR="00210481" w:rsidRPr="00291CD4" w:rsidRDefault="00210481" w:rsidP="007B5290">
            <w:pPr>
              <w:pStyle w:val="NoSpacing"/>
              <w:rPr>
                <w:b/>
              </w:rPr>
            </w:pPr>
            <w:r w:rsidRPr="00291CD4">
              <w:rPr>
                <w:b/>
              </w:rPr>
              <w:t>RRHPSHPreMoveInDays</w:t>
            </w:r>
          </w:p>
        </w:tc>
        <w:tc>
          <w:tcPr>
            <w:tcW w:w="2572" w:type="dxa"/>
          </w:tcPr>
          <w:p w14:paraId="0B7251DA" w14:textId="77777777" w:rsidR="00210481" w:rsidRPr="00291CD4" w:rsidRDefault="00210481" w:rsidP="007B5290">
            <w:pPr>
              <w:pStyle w:val="NoSpacing"/>
              <w:rPr>
                <w:b/>
              </w:rPr>
            </w:pPr>
            <w:r w:rsidRPr="00291CD4">
              <w:rPr>
                <w:b/>
              </w:rPr>
              <w:t>Other3917Days</w:t>
            </w:r>
          </w:p>
        </w:tc>
      </w:tr>
      <w:tr w:rsidR="00210481" w14:paraId="0ADC79D9" w14:textId="77777777" w:rsidTr="007B5290">
        <w:tc>
          <w:tcPr>
            <w:tcW w:w="1587" w:type="dxa"/>
          </w:tcPr>
          <w:p w14:paraId="0AFE7650" w14:textId="77777777" w:rsidR="00210481" w:rsidRPr="00291CD4" w:rsidRDefault="00210481" w:rsidP="007B5290">
            <w:pPr>
              <w:pStyle w:val="NoSpacing"/>
              <w:rPr>
                <w:b/>
              </w:rPr>
            </w:pPr>
            <w:r w:rsidRPr="00291CD4">
              <w:rPr>
                <w:b/>
              </w:rPr>
              <w:t>ESTDays</w:t>
            </w:r>
          </w:p>
        </w:tc>
        <w:tc>
          <w:tcPr>
            <w:tcW w:w="3046" w:type="dxa"/>
          </w:tcPr>
          <w:p w14:paraId="5F0D8326" w14:textId="77777777" w:rsidR="00210481" w:rsidRPr="00291CD4" w:rsidRDefault="00210481" w:rsidP="007B5290">
            <w:pPr>
              <w:pStyle w:val="NoSpacing"/>
              <w:rPr>
                <w:b/>
              </w:rPr>
            </w:pPr>
            <w:r w:rsidRPr="00291CD4">
              <w:rPr>
                <w:b/>
              </w:rPr>
              <w:t>RRHHousedDays</w:t>
            </w:r>
          </w:p>
        </w:tc>
        <w:tc>
          <w:tcPr>
            <w:tcW w:w="2572" w:type="dxa"/>
          </w:tcPr>
          <w:p w14:paraId="246D2977" w14:textId="77777777" w:rsidR="00210481" w:rsidRPr="00291CD4" w:rsidRDefault="00210481" w:rsidP="007B5290">
            <w:pPr>
              <w:pStyle w:val="NoSpacing"/>
              <w:rPr>
                <w:b/>
              </w:rPr>
            </w:pPr>
            <w:r w:rsidRPr="00291CD4">
              <w:rPr>
                <w:b/>
              </w:rPr>
              <w:t>TotalHomelessDays</w:t>
            </w:r>
          </w:p>
        </w:tc>
      </w:tr>
      <w:tr w:rsidR="00210481" w14:paraId="6955FC3E" w14:textId="77777777" w:rsidTr="007B5290">
        <w:tc>
          <w:tcPr>
            <w:tcW w:w="1587" w:type="dxa"/>
          </w:tcPr>
          <w:p w14:paraId="473B357A" w14:textId="77777777" w:rsidR="00210481" w:rsidRPr="00291CD4" w:rsidRDefault="00210481" w:rsidP="007B5290">
            <w:pPr>
              <w:pStyle w:val="NoSpacing"/>
              <w:rPr>
                <w:b/>
              </w:rPr>
            </w:pPr>
            <w:r>
              <w:rPr>
                <w:b/>
              </w:rPr>
              <w:t>SystemDaysNotPSHHoused</w:t>
            </w:r>
          </w:p>
        </w:tc>
        <w:tc>
          <w:tcPr>
            <w:tcW w:w="3046" w:type="dxa"/>
          </w:tcPr>
          <w:p w14:paraId="457F5346" w14:textId="77777777" w:rsidR="00210481" w:rsidRPr="00291CD4" w:rsidRDefault="00210481" w:rsidP="007B5290">
            <w:pPr>
              <w:pStyle w:val="NoSpacing"/>
              <w:rPr>
                <w:b/>
              </w:rPr>
            </w:pPr>
          </w:p>
        </w:tc>
        <w:tc>
          <w:tcPr>
            <w:tcW w:w="2572" w:type="dxa"/>
          </w:tcPr>
          <w:p w14:paraId="40AA88FC" w14:textId="77777777" w:rsidR="00210481" w:rsidRPr="00291CD4" w:rsidRDefault="00210481" w:rsidP="007B5290">
            <w:pPr>
              <w:pStyle w:val="NoSpacing"/>
              <w:rPr>
                <w:b/>
              </w:rPr>
            </w:pPr>
          </w:p>
        </w:tc>
      </w:tr>
    </w:tbl>
    <w:p w14:paraId="610DE7B1" w14:textId="77777777" w:rsidR="009A25EA" w:rsidRDefault="009A25EA" w:rsidP="00210481">
      <w:pPr>
        <w:pStyle w:val="NoSpacing"/>
      </w:pPr>
    </w:p>
    <w:p w14:paraId="72A767F1" w14:textId="05E94522" w:rsidR="00210481" w:rsidRDefault="00210481" w:rsidP="00210481">
      <w:pPr>
        <w:pStyle w:val="NoSpacing"/>
      </w:pPr>
      <w:r>
        <w:t>For export, the actual counts are grouped into categories as shown below.</w:t>
      </w:r>
    </w:p>
    <w:tbl>
      <w:tblPr>
        <w:tblStyle w:val="Style11"/>
        <w:tblW w:w="8388" w:type="dxa"/>
        <w:tblLook w:val="04A0" w:firstRow="1" w:lastRow="0" w:firstColumn="1" w:lastColumn="0" w:noHBand="0" w:noVBand="1"/>
      </w:tblPr>
      <w:tblGrid>
        <w:gridCol w:w="944"/>
        <w:gridCol w:w="3034"/>
        <w:gridCol w:w="4410"/>
      </w:tblGrid>
      <w:tr w:rsidR="00210481" w:rsidRPr="00107D01" w14:paraId="3EB23FDA" w14:textId="77777777" w:rsidTr="007B5290">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944" w:type="dxa"/>
          </w:tcPr>
          <w:p w14:paraId="1B4B75CC" w14:textId="77777777" w:rsidR="00210481" w:rsidRPr="00E46DCB" w:rsidRDefault="00210481" w:rsidP="007B5290">
            <w:pPr>
              <w:spacing w:before="0" w:after="0"/>
              <w:rPr>
                <w:rFonts w:cstheme="minorHAnsi"/>
              </w:rPr>
            </w:pPr>
            <w:r w:rsidRPr="00E46DCB">
              <w:rPr>
                <w:rFonts w:cstheme="minorHAnsi"/>
              </w:rPr>
              <w:t>Value</w:t>
            </w:r>
          </w:p>
        </w:tc>
        <w:tc>
          <w:tcPr>
            <w:tcW w:w="3034" w:type="dxa"/>
          </w:tcPr>
          <w:p w14:paraId="38F2E6A8" w14:textId="77777777" w:rsidR="00210481" w:rsidRPr="00E46DCB" w:rsidRDefault="00210481" w:rsidP="007B5290">
            <w:pPr>
              <w:spacing w:before="0" w:after="0"/>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System Use/Homeless Days</w:t>
            </w:r>
          </w:p>
        </w:tc>
        <w:tc>
          <w:tcPr>
            <w:tcW w:w="4410" w:type="dxa"/>
          </w:tcPr>
          <w:p w14:paraId="598782D0" w14:textId="77777777" w:rsidR="00210481" w:rsidRDefault="00210481" w:rsidP="007B5290">
            <w:pPr>
              <w:spacing w:before="0" w:after="0"/>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Criteria</w:t>
            </w:r>
          </w:p>
        </w:tc>
      </w:tr>
      <w:tr w:rsidR="00210481" w:rsidRPr="00107D01" w14:paraId="77818F00" w14:textId="77777777" w:rsidTr="007B5290">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944" w:type="dxa"/>
          </w:tcPr>
          <w:p w14:paraId="57486350" w14:textId="77777777" w:rsidR="00210481" w:rsidRPr="008743AE" w:rsidRDefault="00210481" w:rsidP="007B5290">
            <w:pPr>
              <w:spacing w:before="0" w:after="0"/>
              <w:rPr>
                <w:rFonts w:cstheme="minorHAnsi"/>
                <w:bCs w:val="0"/>
              </w:rPr>
            </w:pPr>
            <w:r w:rsidRPr="0034680C">
              <w:t>0</w:t>
            </w:r>
          </w:p>
        </w:tc>
        <w:tc>
          <w:tcPr>
            <w:tcW w:w="3034" w:type="dxa"/>
          </w:tcPr>
          <w:p w14:paraId="0F16DB18" w14:textId="77777777" w:rsidR="00210481" w:rsidRPr="008743AE" w:rsidRDefault="00210481" w:rsidP="007B5290">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34680C">
              <w:t>0 days</w:t>
            </w:r>
          </w:p>
        </w:tc>
        <w:tc>
          <w:tcPr>
            <w:tcW w:w="4410" w:type="dxa"/>
          </w:tcPr>
          <w:p w14:paraId="7ADFD1D3" w14:textId="77777777" w:rsidR="00210481" w:rsidRDefault="00210481" w:rsidP="007B5290">
            <w:pPr>
              <w:spacing w:before="0" w:after="0"/>
              <w:cnfStyle w:val="000000100000" w:firstRow="0" w:lastRow="0" w:firstColumn="0" w:lastColumn="0" w:oddVBand="0" w:evenVBand="0" w:oddHBand="1" w:evenHBand="0" w:firstRowFirstColumn="0" w:firstRowLastColumn="0" w:lastRowFirstColumn="0" w:lastRowLastColumn="0"/>
            </w:pPr>
            <w:r>
              <w:t xml:space="preserve">[Days] = 0 </w:t>
            </w:r>
          </w:p>
        </w:tc>
      </w:tr>
      <w:tr w:rsidR="00210481" w:rsidRPr="00107D01" w14:paraId="4932A915" w14:textId="77777777" w:rsidTr="007B5290">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944" w:type="dxa"/>
          </w:tcPr>
          <w:p w14:paraId="4057DCE0" w14:textId="77777777" w:rsidR="00210481" w:rsidRPr="008743AE" w:rsidRDefault="00210481" w:rsidP="007B5290">
            <w:pPr>
              <w:spacing w:before="0" w:after="0"/>
              <w:rPr>
                <w:rFonts w:cstheme="minorHAnsi"/>
                <w:bCs w:val="0"/>
              </w:rPr>
            </w:pPr>
            <w:r w:rsidRPr="0034680C">
              <w:t>7</w:t>
            </w:r>
          </w:p>
        </w:tc>
        <w:tc>
          <w:tcPr>
            <w:tcW w:w="3034" w:type="dxa"/>
          </w:tcPr>
          <w:p w14:paraId="05C14A2E" w14:textId="77777777" w:rsidR="00210481" w:rsidRPr="008743AE" w:rsidRDefault="00210481" w:rsidP="007B5290">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34680C">
              <w:t>1-7 days</w:t>
            </w:r>
          </w:p>
        </w:tc>
        <w:tc>
          <w:tcPr>
            <w:tcW w:w="4410" w:type="dxa"/>
          </w:tcPr>
          <w:p w14:paraId="63478127" w14:textId="77777777" w:rsidR="00210481" w:rsidRDefault="00210481" w:rsidP="007B5290">
            <w:pPr>
              <w:spacing w:before="0" w:after="0"/>
              <w:cnfStyle w:val="000000010000" w:firstRow="0" w:lastRow="0" w:firstColumn="0" w:lastColumn="0" w:oddVBand="0" w:evenVBand="0" w:oddHBand="0" w:evenHBand="1" w:firstRowFirstColumn="0" w:firstRowLastColumn="0" w:lastRowFirstColumn="0" w:lastRowLastColumn="0"/>
            </w:pPr>
            <w:r>
              <w:t>[Days] between 1 and 7</w:t>
            </w:r>
          </w:p>
        </w:tc>
      </w:tr>
      <w:tr w:rsidR="00210481" w:rsidRPr="00107D01" w14:paraId="4E09A1BE" w14:textId="77777777" w:rsidTr="007B5290">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944" w:type="dxa"/>
          </w:tcPr>
          <w:p w14:paraId="378D6465" w14:textId="77777777" w:rsidR="00210481" w:rsidRPr="008743AE" w:rsidRDefault="00210481" w:rsidP="007B5290">
            <w:pPr>
              <w:spacing w:before="0" w:after="0"/>
              <w:rPr>
                <w:rFonts w:cstheme="minorHAnsi"/>
                <w:bCs w:val="0"/>
              </w:rPr>
            </w:pPr>
            <w:r w:rsidRPr="0034680C">
              <w:t>30</w:t>
            </w:r>
          </w:p>
        </w:tc>
        <w:tc>
          <w:tcPr>
            <w:tcW w:w="3034" w:type="dxa"/>
          </w:tcPr>
          <w:p w14:paraId="46514165" w14:textId="77777777" w:rsidR="00210481" w:rsidRPr="008743AE" w:rsidRDefault="00210481" w:rsidP="007B5290">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34680C">
              <w:t>8-30 days</w:t>
            </w:r>
          </w:p>
        </w:tc>
        <w:tc>
          <w:tcPr>
            <w:tcW w:w="4410" w:type="dxa"/>
          </w:tcPr>
          <w:p w14:paraId="36469D34" w14:textId="77777777" w:rsidR="00210481" w:rsidRDefault="00210481" w:rsidP="007B5290">
            <w:pPr>
              <w:spacing w:before="0" w:after="0"/>
              <w:cnfStyle w:val="000000100000" w:firstRow="0" w:lastRow="0" w:firstColumn="0" w:lastColumn="0" w:oddVBand="0" w:evenVBand="0" w:oddHBand="1" w:evenHBand="0" w:firstRowFirstColumn="0" w:firstRowLastColumn="0" w:lastRowFirstColumn="0" w:lastRowLastColumn="0"/>
            </w:pPr>
            <w:r w:rsidRPr="004B168D">
              <w:t xml:space="preserve">[Days] between </w:t>
            </w:r>
            <w:r>
              <w:t>8</w:t>
            </w:r>
            <w:r w:rsidRPr="004B168D">
              <w:t xml:space="preserve"> and </w:t>
            </w:r>
            <w:r>
              <w:t>30</w:t>
            </w:r>
          </w:p>
        </w:tc>
      </w:tr>
      <w:tr w:rsidR="00210481" w:rsidRPr="00107D01" w14:paraId="337AC654" w14:textId="77777777" w:rsidTr="007B5290">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944" w:type="dxa"/>
          </w:tcPr>
          <w:p w14:paraId="628EC54C" w14:textId="77777777" w:rsidR="00210481" w:rsidRPr="008743AE" w:rsidRDefault="00210481" w:rsidP="007B5290">
            <w:pPr>
              <w:spacing w:before="0" w:after="0"/>
              <w:rPr>
                <w:rFonts w:cstheme="minorHAnsi"/>
                <w:bCs w:val="0"/>
              </w:rPr>
            </w:pPr>
            <w:r w:rsidRPr="0034680C">
              <w:t>60</w:t>
            </w:r>
          </w:p>
        </w:tc>
        <w:tc>
          <w:tcPr>
            <w:tcW w:w="3034" w:type="dxa"/>
          </w:tcPr>
          <w:p w14:paraId="1A33D532" w14:textId="77777777" w:rsidR="00210481" w:rsidRPr="008743AE" w:rsidRDefault="00210481" w:rsidP="007B5290">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34680C">
              <w:t>31-60 days</w:t>
            </w:r>
          </w:p>
        </w:tc>
        <w:tc>
          <w:tcPr>
            <w:tcW w:w="4410" w:type="dxa"/>
          </w:tcPr>
          <w:p w14:paraId="518697CF" w14:textId="77777777" w:rsidR="00210481" w:rsidRDefault="00210481" w:rsidP="007B5290">
            <w:pPr>
              <w:spacing w:before="0" w:after="0"/>
              <w:cnfStyle w:val="000000010000" w:firstRow="0" w:lastRow="0" w:firstColumn="0" w:lastColumn="0" w:oddVBand="0" w:evenVBand="0" w:oddHBand="0" w:evenHBand="1" w:firstRowFirstColumn="0" w:firstRowLastColumn="0" w:lastRowFirstColumn="0" w:lastRowLastColumn="0"/>
            </w:pPr>
            <w:r w:rsidRPr="004B168D">
              <w:t xml:space="preserve">[Days] between </w:t>
            </w:r>
            <w:r>
              <w:t>3</w:t>
            </w:r>
            <w:r w:rsidRPr="004B168D">
              <w:t xml:space="preserve">1 and </w:t>
            </w:r>
            <w:r>
              <w:t>60</w:t>
            </w:r>
          </w:p>
        </w:tc>
      </w:tr>
      <w:tr w:rsidR="00210481" w:rsidRPr="00107D01" w14:paraId="7DAA2F60" w14:textId="77777777" w:rsidTr="007B5290">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944" w:type="dxa"/>
          </w:tcPr>
          <w:p w14:paraId="08174E19" w14:textId="77777777" w:rsidR="00210481" w:rsidRPr="008743AE" w:rsidRDefault="00210481" w:rsidP="007B5290">
            <w:pPr>
              <w:spacing w:before="0" w:after="0"/>
              <w:rPr>
                <w:rFonts w:cstheme="minorHAnsi"/>
                <w:bCs w:val="0"/>
              </w:rPr>
            </w:pPr>
            <w:r w:rsidRPr="0034680C">
              <w:t>90</w:t>
            </w:r>
          </w:p>
        </w:tc>
        <w:tc>
          <w:tcPr>
            <w:tcW w:w="3034" w:type="dxa"/>
          </w:tcPr>
          <w:p w14:paraId="011BD6CC" w14:textId="77777777" w:rsidR="00210481" w:rsidRPr="008743AE" w:rsidRDefault="00210481" w:rsidP="007B5290">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34680C">
              <w:t>61-90 days</w:t>
            </w:r>
          </w:p>
        </w:tc>
        <w:tc>
          <w:tcPr>
            <w:tcW w:w="4410" w:type="dxa"/>
          </w:tcPr>
          <w:p w14:paraId="240C0F0D" w14:textId="77777777" w:rsidR="00210481" w:rsidRDefault="00210481" w:rsidP="007B5290">
            <w:pPr>
              <w:spacing w:before="0" w:after="0"/>
              <w:cnfStyle w:val="000000100000" w:firstRow="0" w:lastRow="0" w:firstColumn="0" w:lastColumn="0" w:oddVBand="0" w:evenVBand="0" w:oddHBand="1" w:evenHBand="0" w:firstRowFirstColumn="0" w:firstRowLastColumn="0" w:lastRowFirstColumn="0" w:lastRowLastColumn="0"/>
            </w:pPr>
            <w:r w:rsidRPr="004B168D">
              <w:t xml:space="preserve">[Days] between </w:t>
            </w:r>
            <w:r>
              <w:t>6</w:t>
            </w:r>
            <w:r w:rsidRPr="004B168D">
              <w:t xml:space="preserve">1 and </w:t>
            </w:r>
            <w:r>
              <w:t>90</w:t>
            </w:r>
          </w:p>
        </w:tc>
      </w:tr>
      <w:tr w:rsidR="00210481" w:rsidRPr="00107D01" w14:paraId="4B94B7A0" w14:textId="77777777" w:rsidTr="007B5290">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944" w:type="dxa"/>
          </w:tcPr>
          <w:p w14:paraId="04E8706D" w14:textId="77777777" w:rsidR="00210481" w:rsidRPr="008743AE" w:rsidRDefault="00210481" w:rsidP="007B5290">
            <w:pPr>
              <w:spacing w:before="0" w:after="0"/>
              <w:rPr>
                <w:rFonts w:cstheme="minorHAnsi"/>
              </w:rPr>
            </w:pPr>
            <w:r w:rsidRPr="0034680C">
              <w:t>180</w:t>
            </w:r>
          </w:p>
        </w:tc>
        <w:tc>
          <w:tcPr>
            <w:tcW w:w="3034" w:type="dxa"/>
          </w:tcPr>
          <w:p w14:paraId="642DA8BD" w14:textId="77777777" w:rsidR="00210481" w:rsidRPr="008743AE" w:rsidRDefault="00210481" w:rsidP="007B5290">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34680C">
              <w:t>91-180 days</w:t>
            </w:r>
          </w:p>
        </w:tc>
        <w:tc>
          <w:tcPr>
            <w:tcW w:w="4410" w:type="dxa"/>
          </w:tcPr>
          <w:p w14:paraId="46AF3BC4" w14:textId="77777777" w:rsidR="00210481" w:rsidRDefault="00210481" w:rsidP="007B5290">
            <w:pPr>
              <w:spacing w:before="0" w:after="0"/>
              <w:cnfStyle w:val="000000010000" w:firstRow="0" w:lastRow="0" w:firstColumn="0" w:lastColumn="0" w:oddVBand="0" w:evenVBand="0" w:oddHBand="0" w:evenHBand="1" w:firstRowFirstColumn="0" w:firstRowLastColumn="0" w:lastRowFirstColumn="0" w:lastRowLastColumn="0"/>
            </w:pPr>
            <w:r w:rsidRPr="004B168D">
              <w:t xml:space="preserve">[Days] between </w:t>
            </w:r>
            <w:r>
              <w:t>9</w:t>
            </w:r>
            <w:r w:rsidRPr="004B168D">
              <w:t xml:space="preserve">1 and </w:t>
            </w:r>
            <w:r>
              <w:t>180</w:t>
            </w:r>
          </w:p>
        </w:tc>
      </w:tr>
      <w:tr w:rsidR="00210481" w:rsidRPr="00107D01" w14:paraId="15DCE96F" w14:textId="77777777" w:rsidTr="007B5290">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944" w:type="dxa"/>
          </w:tcPr>
          <w:p w14:paraId="235564C5" w14:textId="77777777" w:rsidR="00210481" w:rsidRPr="008743AE" w:rsidRDefault="00210481" w:rsidP="007B5290">
            <w:pPr>
              <w:spacing w:before="0" w:after="0"/>
              <w:rPr>
                <w:rFonts w:cstheme="minorHAnsi"/>
              </w:rPr>
            </w:pPr>
            <w:r w:rsidRPr="0034680C">
              <w:t>365</w:t>
            </w:r>
          </w:p>
        </w:tc>
        <w:tc>
          <w:tcPr>
            <w:tcW w:w="3034" w:type="dxa"/>
          </w:tcPr>
          <w:p w14:paraId="1E07A5C5" w14:textId="77777777" w:rsidR="00210481" w:rsidRPr="008743AE" w:rsidRDefault="00210481" w:rsidP="007B5290">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34680C">
              <w:t>181-365 days</w:t>
            </w:r>
          </w:p>
        </w:tc>
        <w:tc>
          <w:tcPr>
            <w:tcW w:w="4410" w:type="dxa"/>
          </w:tcPr>
          <w:p w14:paraId="266F45FE" w14:textId="77777777" w:rsidR="00210481" w:rsidRDefault="00210481" w:rsidP="007B5290">
            <w:pPr>
              <w:spacing w:before="0" w:after="0"/>
              <w:cnfStyle w:val="000000100000" w:firstRow="0" w:lastRow="0" w:firstColumn="0" w:lastColumn="0" w:oddVBand="0" w:evenVBand="0" w:oddHBand="1" w:evenHBand="0" w:firstRowFirstColumn="0" w:firstRowLastColumn="0" w:lastRowFirstColumn="0" w:lastRowLastColumn="0"/>
            </w:pPr>
            <w:r w:rsidRPr="004B168D">
              <w:t xml:space="preserve">[Days] between </w:t>
            </w:r>
            <w:r>
              <w:t>181</w:t>
            </w:r>
            <w:r w:rsidRPr="004B168D">
              <w:t xml:space="preserve"> and </w:t>
            </w:r>
            <w:r>
              <w:t>365</w:t>
            </w:r>
          </w:p>
        </w:tc>
      </w:tr>
      <w:tr w:rsidR="00210481" w:rsidRPr="00107D01" w14:paraId="709F714A" w14:textId="77777777" w:rsidTr="007B5290">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944" w:type="dxa"/>
          </w:tcPr>
          <w:p w14:paraId="56F3F7BA" w14:textId="77777777" w:rsidR="00210481" w:rsidRPr="008743AE" w:rsidRDefault="00210481" w:rsidP="007B5290">
            <w:pPr>
              <w:spacing w:before="0" w:after="0"/>
              <w:rPr>
                <w:rFonts w:cstheme="minorHAnsi"/>
              </w:rPr>
            </w:pPr>
            <w:r w:rsidRPr="0034680C">
              <w:t>547</w:t>
            </w:r>
          </w:p>
        </w:tc>
        <w:tc>
          <w:tcPr>
            <w:tcW w:w="3034" w:type="dxa"/>
          </w:tcPr>
          <w:p w14:paraId="68738172" w14:textId="77777777" w:rsidR="00210481" w:rsidRPr="008743AE" w:rsidRDefault="00210481" w:rsidP="007B5290">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34680C">
              <w:t>366-547 days</w:t>
            </w:r>
          </w:p>
        </w:tc>
        <w:tc>
          <w:tcPr>
            <w:tcW w:w="4410" w:type="dxa"/>
          </w:tcPr>
          <w:p w14:paraId="3239DB51" w14:textId="77777777" w:rsidR="00210481" w:rsidRDefault="00210481" w:rsidP="007B5290">
            <w:pPr>
              <w:spacing w:before="0" w:after="0"/>
              <w:cnfStyle w:val="000000010000" w:firstRow="0" w:lastRow="0" w:firstColumn="0" w:lastColumn="0" w:oddVBand="0" w:evenVBand="0" w:oddHBand="0" w:evenHBand="1" w:firstRowFirstColumn="0" w:firstRowLastColumn="0" w:lastRowFirstColumn="0" w:lastRowLastColumn="0"/>
            </w:pPr>
            <w:r w:rsidRPr="004B168D">
              <w:t xml:space="preserve">[Days] between </w:t>
            </w:r>
            <w:r>
              <w:t>366</w:t>
            </w:r>
            <w:r w:rsidRPr="004B168D">
              <w:t xml:space="preserve"> and </w:t>
            </w:r>
            <w:r>
              <w:t>54</w:t>
            </w:r>
            <w:r w:rsidRPr="004B168D">
              <w:t>7</w:t>
            </w:r>
          </w:p>
        </w:tc>
      </w:tr>
      <w:tr w:rsidR="00210481" w:rsidRPr="00107D01" w14:paraId="58E3254E" w14:textId="77777777" w:rsidTr="007B5290">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944" w:type="dxa"/>
          </w:tcPr>
          <w:p w14:paraId="2FCA0CEF" w14:textId="77777777" w:rsidR="00210481" w:rsidRPr="008743AE" w:rsidRDefault="00210481" w:rsidP="007B5290">
            <w:pPr>
              <w:spacing w:before="0" w:after="0"/>
              <w:rPr>
                <w:rFonts w:cstheme="minorHAnsi"/>
              </w:rPr>
            </w:pPr>
            <w:r w:rsidRPr="0034680C">
              <w:t>730</w:t>
            </w:r>
          </w:p>
        </w:tc>
        <w:tc>
          <w:tcPr>
            <w:tcW w:w="3034" w:type="dxa"/>
          </w:tcPr>
          <w:p w14:paraId="755EF9C6" w14:textId="77777777" w:rsidR="00210481" w:rsidRPr="008743AE" w:rsidRDefault="00210481" w:rsidP="007B5290">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34680C">
              <w:t>548-730 days</w:t>
            </w:r>
          </w:p>
        </w:tc>
        <w:tc>
          <w:tcPr>
            <w:tcW w:w="4410" w:type="dxa"/>
          </w:tcPr>
          <w:p w14:paraId="57A10FAC" w14:textId="77777777" w:rsidR="00210481" w:rsidRDefault="00210481" w:rsidP="007B5290">
            <w:pPr>
              <w:spacing w:before="0" w:after="0"/>
              <w:cnfStyle w:val="000000100000" w:firstRow="0" w:lastRow="0" w:firstColumn="0" w:lastColumn="0" w:oddVBand="0" w:evenVBand="0" w:oddHBand="1" w:evenHBand="0" w:firstRowFirstColumn="0" w:firstRowLastColumn="0" w:lastRowFirstColumn="0" w:lastRowLastColumn="0"/>
            </w:pPr>
            <w:r w:rsidRPr="004B168D">
              <w:t xml:space="preserve">[Days] between </w:t>
            </w:r>
            <w:r>
              <w:t>548</w:t>
            </w:r>
            <w:r w:rsidRPr="004B168D">
              <w:t xml:space="preserve"> and 7</w:t>
            </w:r>
            <w:r>
              <w:t>30</w:t>
            </w:r>
          </w:p>
        </w:tc>
      </w:tr>
      <w:tr w:rsidR="00210481" w:rsidRPr="00107D01" w14:paraId="21276305" w14:textId="77777777" w:rsidTr="007B5290">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944" w:type="dxa"/>
          </w:tcPr>
          <w:p w14:paraId="1D1B09CA" w14:textId="77777777" w:rsidR="00210481" w:rsidRPr="00D736BF" w:rsidRDefault="00210481" w:rsidP="007B5290">
            <w:pPr>
              <w:spacing w:before="0" w:after="0"/>
            </w:pPr>
            <w:r w:rsidRPr="0034680C">
              <w:t>1094</w:t>
            </w:r>
          </w:p>
        </w:tc>
        <w:tc>
          <w:tcPr>
            <w:tcW w:w="3034" w:type="dxa"/>
          </w:tcPr>
          <w:p w14:paraId="315345CD" w14:textId="77777777" w:rsidR="00210481" w:rsidRPr="00D736BF" w:rsidRDefault="00210481" w:rsidP="007B5290">
            <w:pPr>
              <w:spacing w:before="0" w:after="0"/>
              <w:cnfStyle w:val="000000010000" w:firstRow="0" w:lastRow="0" w:firstColumn="0" w:lastColumn="0" w:oddVBand="0" w:evenVBand="0" w:oddHBand="0" w:evenHBand="1" w:firstRowFirstColumn="0" w:firstRowLastColumn="0" w:lastRowFirstColumn="0" w:lastRowLastColumn="0"/>
            </w:pPr>
            <w:r w:rsidRPr="0034680C">
              <w:t>731-1094 days</w:t>
            </w:r>
          </w:p>
        </w:tc>
        <w:tc>
          <w:tcPr>
            <w:tcW w:w="4410" w:type="dxa"/>
          </w:tcPr>
          <w:p w14:paraId="62A9A4E2" w14:textId="77777777" w:rsidR="00210481" w:rsidRDefault="00210481" w:rsidP="007B5290">
            <w:pPr>
              <w:spacing w:before="0" w:after="0"/>
              <w:cnfStyle w:val="000000010000" w:firstRow="0" w:lastRow="0" w:firstColumn="0" w:lastColumn="0" w:oddVBand="0" w:evenVBand="0" w:oddHBand="0" w:evenHBand="1" w:firstRowFirstColumn="0" w:firstRowLastColumn="0" w:lastRowFirstColumn="0" w:lastRowLastColumn="0"/>
            </w:pPr>
            <w:r w:rsidRPr="004B168D">
              <w:t xml:space="preserve">[Days] between </w:t>
            </w:r>
            <w:r>
              <w:t>73</w:t>
            </w:r>
            <w:r w:rsidRPr="004B168D">
              <w:t xml:space="preserve">1 and </w:t>
            </w:r>
            <w:r>
              <w:t>1094</w:t>
            </w:r>
          </w:p>
        </w:tc>
      </w:tr>
      <w:tr w:rsidR="00210481" w:rsidRPr="00107D01" w14:paraId="091D430D" w14:textId="77777777" w:rsidTr="007B5290">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944" w:type="dxa"/>
          </w:tcPr>
          <w:p w14:paraId="7F0E8663" w14:textId="77777777" w:rsidR="00210481" w:rsidRPr="00D736BF" w:rsidRDefault="00210481" w:rsidP="007B5290">
            <w:pPr>
              <w:spacing w:before="0" w:after="0"/>
            </w:pPr>
            <w:r w:rsidRPr="0034680C">
              <w:t>1095</w:t>
            </w:r>
          </w:p>
        </w:tc>
        <w:tc>
          <w:tcPr>
            <w:tcW w:w="3034" w:type="dxa"/>
          </w:tcPr>
          <w:p w14:paraId="6B46806B" w14:textId="77777777" w:rsidR="00210481" w:rsidRPr="00D736BF" w:rsidRDefault="00210481" w:rsidP="007B5290">
            <w:pPr>
              <w:spacing w:before="0" w:after="0"/>
              <w:cnfStyle w:val="000000100000" w:firstRow="0" w:lastRow="0" w:firstColumn="0" w:lastColumn="0" w:oddVBand="0" w:evenVBand="0" w:oddHBand="1" w:evenHBand="0" w:firstRowFirstColumn="0" w:firstRowLastColumn="0" w:lastRowFirstColumn="0" w:lastRowLastColumn="0"/>
            </w:pPr>
            <w:r w:rsidRPr="0034680C">
              <w:t>1095 days+</w:t>
            </w:r>
          </w:p>
        </w:tc>
        <w:tc>
          <w:tcPr>
            <w:tcW w:w="4410" w:type="dxa"/>
          </w:tcPr>
          <w:p w14:paraId="0AB97DD6" w14:textId="77777777" w:rsidR="00210481" w:rsidRDefault="00210481" w:rsidP="007B5290">
            <w:pPr>
              <w:spacing w:before="0" w:after="0"/>
              <w:cnfStyle w:val="000000100000" w:firstRow="0" w:lastRow="0" w:firstColumn="0" w:lastColumn="0" w:oddVBand="0" w:evenVBand="0" w:oddHBand="1" w:evenHBand="0" w:firstRowFirstColumn="0" w:firstRowLastColumn="0" w:lastRowFirstColumn="0" w:lastRowLastColumn="0"/>
            </w:pPr>
            <w:r w:rsidRPr="004B168D">
              <w:t xml:space="preserve">[Days] </w:t>
            </w:r>
            <w:r>
              <w:t>&gt; 1094</w:t>
            </w:r>
          </w:p>
        </w:tc>
      </w:tr>
    </w:tbl>
    <w:p w14:paraId="42A20810" w14:textId="77777777" w:rsidR="00210481" w:rsidRDefault="00210481" w:rsidP="00210481">
      <w:r>
        <w:t xml:space="preserve">Actual values in the </w:t>
      </w:r>
      <w:r w:rsidRPr="00397363">
        <w:rPr>
          <w:b/>
        </w:rPr>
        <w:t>PSHHousedDays</w:t>
      </w:r>
      <w:r>
        <w:t xml:space="preserve"> column also have to be grouped into upload categories; the groupings differ from those used for the other columns of system use days:</w:t>
      </w:r>
    </w:p>
    <w:tbl>
      <w:tblPr>
        <w:tblStyle w:val="Style11"/>
        <w:tblW w:w="7481" w:type="dxa"/>
        <w:tblLook w:val="04A0" w:firstRow="1" w:lastRow="0" w:firstColumn="1" w:lastColumn="0" w:noHBand="0" w:noVBand="1"/>
      </w:tblPr>
      <w:tblGrid>
        <w:gridCol w:w="794"/>
        <w:gridCol w:w="2595"/>
        <w:gridCol w:w="4092"/>
      </w:tblGrid>
      <w:tr w:rsidR="00210481" w:rsidRPr="00107D01" w14:paraId="7C6D86D6" w14:textId="77777777" w:rsidTr="007B5290">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794" w:type="dxa"/>
          </w:tcPr>
          <w:p w14:paraId="5D1C2C72" w14:textId="77777777" w:rsidR="00210481" w:rsidRPr="00E46DCB" w:rsidRDefault="00210481" w:rsidP="007B5290">
            <w:pPr>
              <w:spacing w:before="0" w:after="0"/>
              <w:rPr>
                <w:rFonts w:cstheme="minorHAnsi"/>
              </w:rPr>
            </w:pPr>
            <w:r w:rsidRPr="00E46DCB">
              <w:rPr>
                <w:rFonts w:cstheme="minorHAnsi"/>
              </w:rPr>
              <w:t>Value</w:t>
            </w:r>
          </w:p>
        </w:tc>
        <w:tc>
          <w:tcPr>
            <w:tcW w:w="2595" w:type="dxa"/>
          </w:tcPr>
          <w:p w14:paraId="1CE1FB11" w14:textId="77777777" w:rsidR="00210481" w:rsidRPr="00E46DCB" w:rsidRDefault="00210481" w:rsidP="007B5290">
            <w:pPr>
              <w:spacing w:before="0" w:after="0"/>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Time Housed in PSH</w:t>
            </w:r>
          </w:p>
        </w:tc>
        <w:tc>
          <w:tcPr>
            <w:tcW w:w="4092" w:type="dxa"/>
          </w:tcPr>
          <w:p w14:paraId="24697300" w14:textId="77777777" w:rsidR="00210481" w:rsidRDefault="00210481" w:rsidP="007B5290">
            <w:pPr>
              <w:spacing w:before="0" w:after="0"/>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Criteria</w:t>
            </w:r>
          </w:p>
        </w:tc>
      </w:tr>
      <w:tr w:rsidR="00210481" w:rsidRPr="00107D01" w14:paraId="722D9C12" w14:textId="77777777" w:rsidTr="007B5290">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94" w:type="dxa"/>
          </w:tcPr>
          <w:p w14:paraId="10DAB6A8" w14:textId="77777777" w:rsidR="00210481" w:rsidRPr="008743AE" w:rsidRDefault="00210481" w:rsidP="007B5290">
            <w:pPr>
              <w:spacing w:before="0" w:after="0"/>
              <w:rPr>
                <w:rFonts w:cstheme="minorHAnsi"/>
                <w:bCs w:val="0"/>
              </w:rPr>
            </w:pPr>
            <w:r>
              <w:t>0</w:t>
            </w:r>
          </w:p>
        </w:tc>
        <w:tc>
          <w:tcPr>
            <w:tcW w:w="2595" w:type="dxa"/>
          </w:tcPr>
          <w:p w14:paraId="319E08B3" w14:textId="77777777" w:rsidR="00210481" w:rsidRPr="008743AE" w:rsidRDefault="00210481" w:rsidP="007B5290">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t>None</w:t>
            </w:r>
          </w:p>
        </w:tc>
        <w:tc>
          <w:tcPr>
            <w:tcW w:w="4092" w:type="dxa"/>
          </w:tcPr>
          <w:p w14:paraId="16C08150" w14:textId="77777777" w:rsidR="00210481" w:rsidRDefault="00210481" w:rsidP="007B5290">
            <w:pPr>
              <w:spacing w:before="0" w:after="0"/>
              <w:cnfStyle w:val="000000100000" w:firstRow="0" w:lastRow="0" w:firstColumn="0" w:lastColumn="0" w:oddVBand="0" w:evenVBand="0" w:oddHBand="1" w:evenHBand="0" w:firstRowFirstColumn="0" w:firstRowLastColumn="0" w:lastRowFirstColumn="0" w:lastRowLastColumn="0"/>
            </w:pPr>
            <w:r w:rsidRPr="005343D8">
              <w:rPr>
                <w:b/>
              </w:rPr>
              <w:t>PSHMoveIn</w:t>
            </w:r>
            <w:r>
              <w:t xml:space="preserve"> not in (1,2)</w:t>
            </w:r>
          </w:p>
        </w:tc>
      </w:tr>
      <w:tr w:rsidR="00210481" w:rsidRPr="00107D01" w14:paraId="179A981A" w14:textId="77777777" w:rsidTr="007B5290">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94" w:type="dxa"/>
          </w:tcPr>
          <w:p w14:paraId="5AC95FB7" w14:textId="77777777" w:rsidR="00210481" w:rsidRPr="008743AE" w:rsidRDefault="00210481" w:rsidP="007B5290">
            <w:pPr>
              <w:spacing w:before="0" w:after="0"/>
              <w:rPr>
                <w:rFonts w:cstheme="minorHAnsi"/>
                <w:bCs w:val="0"/>
              </w:rPr>
            </w:pPr>
            <w:r w:rsidRPr="00D736BF">
              <w:t>3</w:t>
            </w:r>
          </w:p>
        </w:tc>
        <w:tc>
          <w:tcPr>
            <w:tcW w:w="2595" w:type="dxa"/>
          </w:tcPr>
          <w:p w14:paraId="7A69CF03" w14:textId="77777777" w:rsidR="00210481" w:rsidRPr="008743AE" w:rsidRDefault="00210481" w:rsidP="007B5290">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D736BF">
              <w:t>Up to 3 months</w:t>
            </w:r>
          </w:p>
        </w:tc>
        <w:tc>
          <w:tcPr>
            <w:tcW w:w="4092" w:type="dxa"/>
          </w:tcPr>
          <w:p w14:paraId="483796A2" w14:textId="77777777" w:rsidR="00210481" w:rsidRDefault="00210481" w:rsidP="007B5290">
            <w:pPr>
              <w:spacing w:before="0" w:after="0"/>
              <w:cnfStyle w:val="000000010000" w:firstRow="0" w:lastRow="0" w:firstColumn="0" w:lastColumn="0" w:oddVBand="0" w:evenVBand="0" w:oddHBand="0" w:evenHBand="1" w:firstRowFirstColumn="0" w:firstRowLastColumn="0" w:lastRowFirstColumn="0" w:lastRowLastColumn="0"/>
            </w:pPr>
            <w:r w:rsidRPr="005343D8">
              <w:rPr>
                <w:b/>
              </w:rPr>
              <w:t>PSHHousedDays</w:t>
            </w:r>
            <w:r>
              <w:t xml:space="preserve"> between 1 and 90</w:t>
            </w:r>
          </w:p>
        </w:tc>
      </w:tr>
      <w:tr w:rsidR="00210481" w:rsidRPr="00107D01" w14:paraId="1ABF0BBC" w14:textId="77777777" w:rsidTr="007B5290">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94" w:type="dxa"/>
          </w:tcPr>
          <w:p w14:paraId="20C9C95B" w14:textId="77777777" w:rsidR="00210481" w:rsidRPr="008743AE" w:rsidRDefault="00210481" w:rsidP="007B5290">
            <w:pPr>
              <w:spacing w:before="0" w:after="0"/>
              <w:rPr>
                <w:rFonts w:cstheme="minorHAnsi"/>
                <w:bCs w:val="0"/>
              </w:rPr>
            </w:pPr>
            <w:r w:rsidRPr="00D736BF">
              <w:t>6</w:t>
            </w:r>
          </w:p>
        </w:tc>
        <w:tc>
          <w:tcPr>
            <w:tcW w:w="2595" w:type="dxa"/>
          </w:tcPr>
          <w:p w14:paraId="783E6C77" w14:textId="77777777" w:rsidR="00210481" w:rsidRPr="008743AE" w:rsidRDefault="00210481" w:rsidP="007B5290">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D736BF">
              <w:t>3-6 months</w:t>
            </w:r>
          </w:p>
        </w:tc>
        <w:tc>
          <w:tcPr>
            <w:tcW w:w="4092" w:type="dxa"/>
          </w:tcPr>
          <w:p w14:paraId="0DD40B38" w14:textId="77777777" w:rsidR="00210481" w:rsidRDefault="00210481" w:rsidP="007B5290">
            <w:pPr>
              <w:spacing w:before="0" w:after="0"/>
              <w:cnfStyle w:val="000000100000" w:firstRow="0" w:lastRow="0" w:firstColumn="0" w:lastColumn="0" w:oddVBand="0" w:evenVBand="0" w:oddHBand="1" w:evenHBand="0" w:firstRowFirstColumn="0" w:firstRowLastColumn="0" w:lastRowFirstColumn="0" w:lastRowLastColumn="0"/>
            </w:pPr>
            <w:r w:rsidRPr="006E2100">
              <w:rPr>
                <w:b/>
              </w:rPr>
              <w:t>PSHHousedDays</w:t>
            </w:r>
            <w:r>
              <w:rPr>
                <w:b/>
              </w:rPr>
              <w:t xml:space="preserve"> </w:t>
            </w:r>
            <w:r w:rsidRPr="005343D8">
              <w:t>between 91 and 180</w:t>
            </w:r>
          </w:p>
        </w:tc>
      </w:tr>
      <w:tr w:rsidR="00210481" w:rsidRPr="00107D01" w14:paraId="76C7EB87" w14:textId="77777777" w:rsidTr="007B5290">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94" w:type="dxa"/>
          </w:tcPr>
          <w:p w14:paraId="2E31DB1A" w14:textId="77777777" w:rsidR="00210481" w:rsidRPr="008743AE" w:rsidRDefault="00210481" w:rsidP="007B5290">
            <w:pPr>
              <w:spacing w:before="0" w:after="0"/>
              <w:rPr>
                <w:rFonts w:cstheme="minorHAnsi"/>
                <w:bCs w:val="0"/>
              </w:rPr>
            </w:pPr>
            <w:r w:rsidRPr="00D736BF">
              <w:t>12</w:t>
            </w:r>
          </w:p>
        </w:tc>
        <w:tc>
          <w:tcPr>
            <w:tcW w:w="2595" w:type="dxa"/>
          </w:tcPr>
          <w:p w14:paraId="49AF49F0" w14:textId="77777777" w:rsidR="00210481" w:rsidRPr="008743AE" w:rsidRDefault="00210481" w:rsidP="007B5290">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D736BF">
              <w:t>6-12 months</w:t>
            </w:r>
          </w:p>
        </w:tc>
        <w:tc>
          <w:tcPr>
            <w:tcW w:w="4092" w:type="dxa"/>
          </w:tcPr>
          <w:p w14:paraId="64B45FB1" w14:textId="77777777" w:rsidR="00210481" w:rsidRDefault="00210481" w:rsidP="007B5290">
            <w:pPr>
              <w:spacing w:before="0" w:after="0"/>
              <w:cnfStyle w:val="000000010000" w:firstRow="0" w:lastRow="0" w:firstColumn="0" w:lastColumn="0" w:oddVBand="0" w:evenVBand="0" w:oddHBand="0" w:evenHBand="1" w:firstRowFirstColumn="0" w:firstRowLastColumn="0" w:lastRowFirstColumn="0" w:lastRowLastColumn="0"/>
            </w:pPr>
            <w:r w:rsidRPr="006E2100">
              <w:rPr>
                <w:b/>
              </w:rPr>
              <w:t>PSHHousedDays</w:t>
            </w:r>
            <w:r>
              <w:rPr>
                <w:b/>
              </w:rPr>
              <w:t xml:space="preserve"> </w:t>
            </w:r>
            <w:r w:rsidRPr="006E2100">
              <w:t xml:space="preserve">between </w:t>
            </w:r>
            <w:r>
              <w:t xml:space="preserve">181 </w:t>
            </w:r>
            <w:r w:rsidRPr="006E2100">
              <w:t xml:space="preserve">and </w:t>
            </w:r>
            <w:r>
              <w:t>365</w:t>
            </w:r>
          </w:p>
        </w:tc>
      </w:tr>
      <w:tr w:rsidR="00210481" w:rsidRPr="00107D01" w14:paraId="1F562812" w14:textId="77777777" w:rsidTr="007B5290">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94" w:type="dxa"/>
          </w:tcPr>
          <w:p w14:paraId="6EA39F43" w14:textId="77777777" w:rsidR="00210481" w:rsidRPr="008743AE" w:rsidRDefault="00210481" w:rsidP="007B5290">
            <w:pPr>
              <w:spacing w:before="0" w:after="0"/>
              <w:rPr>
                <w:rFonts w:cstheme="minorHAnsi"/>
                <w:bCs w:val="0"/>
              </w:rPr>
            </w:pPr>
            <w:r w:rsidRPr="00D736BF">
              <w:t>24</w:t>
            </w:r>
          </w:p>
        </w:tc>
        <w:tc>
          <w:tcPr>
            <w:tcW w:w="2595" w:type="dxa"/>
          </w:tcPr>
          <w:p w14:paraId="1621CC0C" w14:textId="77777777" w:rsidR="00210481" w:rsidRPr="008743AE" w:rsidRDefault="00210481" w:rsidP="007B5290">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D736BF">
              <w:t>12-24 months</w:t>
            </w:r>
          </w:p>
        </w:tc>
        <w:tc>
          <w:tcPr>
            <w:tcW w:w="4092" w:type="dxa"/>
          </w:tcPr>
          <w:p w14:paraId="299DA1D5" w14:textId="55998947" w:rsidR="00210481" w:rsidRDefault="00210481" w:rsidP="007B5290">
            <w:pPr>
              <w:spacing w:before="0" w:after="0"/>
              <w:cnfStyle w:val="000000100000" w:firstRow="0" w:lastRow="0" w:firstColumn="0" w:lastColumn="0" w:oddVBand="0" w:evenVBand="0" w:oddHBand="1" w:evenHBand="0" w:firstRowFirstColumn="0" w:firstRowLastColumn="0" w:lastRowFirstColumn="0" w:lastRowLastColumn="0"/>
            </w:pPr>
            <w:r w:rsidRPr="006E2100">
              <w:rPr>
                <w:b/>
              </w:rPr>
              <w:t>PSHHousedDays</w:t>
            </w:r>
            <w:r>
              <w:rPr>
                <w:b/>
              </w:rPr>
              <w:t xml:space="preserve"> </w:t>
            </w:r>
            <w:r w:rsidRPr="006E2100">
              <w:t xml:space="preserve">between </w:t>
            </w:r>
            <w:r>
              <w:t xml:space="preserve">366 </w:t>
            </w:r>
            <w:r w:rsidRPr="006E2100">
              <w:t xml:space="preserve">and </w:t>
            </w:r>
            <w:r w:rsidR="00437022">
              <w:t>730</w:t>
            </w:r>
          </w:p>
        </w:tc>
      </w:tr>
      <w:tr w:rsidR="00210481" w:rsidRPr="00107D01" w14:paraId="041F4AA4" w14:textId="77777777" w:rsidTr="007B5290">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94" w:type="dxa"/>
          </w:tcPr>
          <w:p w14:paraId="474BFD26" w14:textId="77777777" w:rsidR="00210481" w:rsidRPr="008743AE" w:rsidRDefault="00210481" w:rsidP="007B5290">
            <w:pPr>
              <w:spacing w:before="0" w:after="0"/>
              <w:rPr>
                <w:rFonts w:cstheme="minorHAnsi"/>
                <w:bCs w:val="0"/>
              </w:rPr>
            </w:pPr>
            <w:r w:rsidRPr="00D736BF">
              <w:t>36</w:t>
            </w:r>
          </w:p>
        </w:tc>
        <w:tc>
          <w:tcPr>
            <w:tcW w:w="2595" w:type="dxa"/>
          </w:tcPr>
          <w:p w14:paraId="493B8700" w14:textId="77777777" w:rsidR="00210481" w:rsidRPr="008743AE" w:rsidRDefault="00210481" w:rsidP="007B5290">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D736BF">
              <w:t>25-36 months</w:t>
            </w:r>
          </w:p>
        </w:tc>
        <w:tc>
          <w:tcPr>
            <w:tcW w:w="4092" w:type="dxa"/>
          </w:tcPr>
          <w:p w14:paraId="0BB6EFEF" w14:textId="7E344D58" w:rsidR="00210481" w:rsidRDefault="00210481" w:rsidP="007B5290">
            <w:pPr>
              <w:spacing w:before="0" w:after="0"/>
              <w:cnfStyle w:val="000000010000" w:firstRow="0" w:lastRow="0" w:firstColumn="0" w:lastColumn="0" w:oddVBand="0" w:evenVBand="0" w:oddHBand="0" w:evenHBand="1" w:firstRowFirstColumn="0" w:firstRowLastColumn="0" w:lastRowFirstColumn="0" w:lastRowLastColumn="0"/>
            </w:pPr>
            <w:r w:rsidRPr="006E2100">
              <w:rPr>
                <w:b/>
              </w:rPr>
              <w:t>PSHHousedDays</w:t>
            </w:r>
            <w:r>
              <w:rPr>
                <w:b/>
              </w:rPr>
              <w:t xml:space="preserve"> </w:t>
            </w:r>
            <w:r w:rsidRPr="006E2100">
              <w:t xml:space="preserve">between </w:t>
            </w:r>
            <w:r>
              <w:t xml:space="preserve">731 </w:t>
            </w:r>
            <w:r w:rsidRPr="006E2100">
              <w:t xml:space="preserve">and </w:t>
            </w:r>
            <w:r w:rsidR="00437022">
              <w:t>1095</w:t>
            </w:r>
          </w:p>
        </w:tc>
      </w:tr>
      <w:tr w:rsidR="00210481" w:rsidRPr="00107D01" w14:paraId="01FC6234" w14:textId="77777777" w:rsidTr="007B5290">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94" w:type="dxa"/>
          </w:tcPr>
          <w:p w14:paraId="3F7F2C80" w14:textId="77777777" w:rsidR="00210481" w:rsidRPr="008743AE" w:rsidRDefault="00210481" w:rsidP="007B5290">
            <w:pPr>
              <w:spacing w:before="0" w:after="0"/>
              <w:rPr>
                <w:rFonts w:cstheme="minorHAnsi"/>
                <w:bCs w:val="0"/>
              </w:rPr>
            </w:pPr>
            <w:r w:rsidRPr="00D736BF">
              <w:t>48</w:t>
            </w:r>
          </w:p>
        </w:tc>
        <w:tc>
          <w:tcPr>
            <w:tcW w:w="2595" w:type="dxa"/>
          </w:tcPr>
          <w:p w14:paraId="0CDB09D0" w14:textId="77777777" w:rsidR="00210481" w:rsidRPr="008743AE" w:rsidRDefault="00210481" w:rsidP="007B5290">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D736BF">
              <w:t>37-48 months</w:t>
            </w:r>
          </w:p>
        </w:tc>
        <w:tc>
          <w:tcPr>
            <w:tcW w:w="4092" w:type="dxa"/>
          </w:tcPr>
          <w:p w14:paraId="4A1425D6" w14:textId="77777777" w:rsidR="00210481" w:rsidRDefault="00210481" w:rsidP="007B5290">
            <w:pPr>
              <w:spacing w:before="0" w:after="0"/>
              <w:cnfStyle w:val="000000100000" w:firstRow="0" w:lastRow="0" w:firstColumn="0" w:lastColumn="0" w:oddVBand="0" w:evenVBand="0" w:oddHBand="1" w:evenHBand="0" w:firstRowFirstColumn="0" w:firstRowLastColumn="0" w:lastRowFirstColumn="0" w:lastRowLastColumn="0"/>
            </w:pPr>
            <w:r w:rsidRPr="006E2100">
              <w:rPr>
                <w:b/>
              </w:rPr>
              <w:t>PSHHousedDays</w:t>
            </w:r>
            <w:r>
              <w:rPr>
                <w:b/>
              </w:rPr>
              <w:t xml:space="preserve"> </w:t>
            </w:r>
            <w:r w:rsidRPr="006E2100">
              <w:t xml:space="preserve">between </w:t>
            </w:r>
            <w:r>
              <w:t>1096</w:t>
            </w:r>
            <w:r w:rsidRPr="006E2100">
              <w:t xml:space="preserve"> and 1</w:t>
            </w:r>
            <w:r>
              <w:t>460</w:t>
            </w:r>
          </w:p>
        </w:tc>
      </w:tr>
      <w:tr w:rsidR="00210481" w:rsidRPr="00107D01" w14:paraId="124D6852" w14:textId="77777777" w:rsidTr="007B5290">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94" w:type="dxa"/>
          </w:tcPr>
          <w:p w14:paraId="4A50281A" w14:textId="77777777" w:rsidR="00210481" w:rsidRPr="008743AE" w:rsidRDefault="00210481" w:rsidP="007B5290">
            <w:pPr>
              <w:spacing w:before="0" w:after="0"/>
              <w:rPr>
                <w:rFonts w:cstheme="minorHAnsi"/>
              </w:rPr>
            </w:pPr>
            <w:r w:rsidRPr="00D736BF">
              <w:t>60</w:t>
            </w:r>
          </w:p>
        </w:tc>
        <w:tc>
          <w:tcPr>
            <w:tcW w:w="2595" w:type="dxa"/>
          </w:tcPr>
          <w:p w14:paraId="001F44AB" w14:textId="77777777" w:rsidR="00210481" w:rsidRPr="008743AE" w:rsidRDefault="00210481" w:rsidP="007B5290">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D736BF">
              <w:t>49-60 months</w:t>
            </w:r>
          </w:p>
        </w:tc>
        <w:tc>
          <w:tcPr>
            <w:tcW w:w="4092" w:type="dxa"/>
          </w:tcPr>
          <w:p w14:paraId="4A9A08B8" w14:textId="7B963735" w:rsidR="00210481" w:rsidRDefault="00210481" w:rsidP="007B5290">
            <w:pPr>
              <w:spacing w:before="0" w:after="0"/>
              <w:cnfStyle w:val="000000010000" w:firstRow="0" w:lastRow="0" w:firstColumn="0" w:lastColumn="0" w:oddVBand="0" w:evenVBand="0" w:oddHBand="0" w:evenHBand="1" w:firstRowFirstColumn="0" w:firstRowLastColumn="0" w:lastRowFirstColumn="0" w:lastRowLastColumn="0"/>
            </w:pPr>
            <w:r w:rsidRPr="006E2100">
              <w:rPr>
                <w:b/>
              </w:rPr>
              <w:t>PSHHousedDays</w:t>
            </w:r>
            <w:r>
              <w:rPr>
                <w:b/>
              </w:rPr>
              <w:t xml:space="preserve"> </w:t>
            </w:r>
            <w:r w:rsidRPr="006E2100">
              <w:t xml:space="preserve">between </w:t>
            </w:r>
            <w:r>
              <w:t>1461</w:t>
            </w:r>
            <w:r w:rsidR="00437022">
              <w:t xml:space="preserve"> </w:t>
            </w:r>
            <w:r w:rsidRPr="006E2100">
              <w:t xml:space="preserve">and </w:t>
            </w:r>
            <w:r>
              <w:t>1825</w:t>
            </w:r>
          </w:p>
        </w:tc>
      </w:tr>
      <w:tr w:rsidR="00210481" w:rsidRPr="00107D01" w14:paraId="45C16C2D" w14:textId="77777777" w:rsidTr="007B5290">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94" w:type="dxa"/>
          </w:tcPr>
          <w:p w14:paraId="3EA7BBC0" w14:textId="77777777" w:rsidR="00210481" w:rsidRPr="008743AE" w:rsidRDefault="00210481" w:rsidP="007B5290">
            <w:pPr>
              <w:spacing w:before="0" w:after="0"/>
              <w:rPr>
                <w:rFonts w:cstheme="minorHAnsi"/>
              </w:rPr>
            </w:pPr>
            <w:r w:rsidRPr="00D736BF">
              <w:t>84</w:t>
            </w:r>
          </w:p>
        </w:tc>
        <w:tc>
          <w:tcPr>
            <w:tcW w:w="2595" w:type="dxa"/>
          </w:tcPr>
          <w:p w14:paraId="43DA83CD" w14:textId="77777777" w:rsidR="00210481" w:rsidRPr="008743AE" w:rsidRDefault="00210481" w:rsidP="007B5290">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D736BF">
              <w:t>5-7 years</w:t>
            </w:r>
          </w:p>
        </w:tc>
        <w:tc>
          <w:tcPr>
            <w:tcW w:w="4092" w:type="dxa"/>
          </w:tcPr>
          <w:p w14:paraId="30FF1B27" w14:textId="77777777" w:rsidR="00210481" w:rsidRDefault="00210481" w:rsidP="007B5290">
            <w:pPr>
              <w:spacing w:before="0" w:after="0"/>
              <w:cnfStyle w:val="000000100000" w:firstRow="0" w:lastRow="0" w:firstColumn="0" w:lastColumn="0" w:oddVBand="0" w:evenVBand="0" w:oddHBand="1" w:evenHBand="0" w:firstRowFirstColumn="0" w:firstRowLastColumn="0" w:lastRowFirstColumn="0" w:lastRowLastColumn="0"/>
            </w:pPr>
            <w:r w:rsidRPr="006E2100">
              <w:rPr>
                <w:b/>
              </w:rPr>
              <w:t>PSHHousedDays</w:t>
            </w:r>
            <w:r>
              <w:rPr>
                <w:b/>
              </w:rPr>
              <w:t xml:space="preserve"> </w:t>
            </w:r>
            <w:r w:rsidRPr="006E2100">
              <w:t xml:space="preserve">between </w:t>
            </w:r>
            <w:r>
              <w:t xml:space="preserve">1826 </w:t>
            </w:r>
            <w:r w:rsidRPr="006E2100">
              <w:t xml:space="preserve">and </w:t>
            </w:r>
            <w:r>
              <w:t>2555</w:t>
            </w:r>
          </w:p>
        </w:tc>
      </w:tr>
      <w:tr w:rsidR="00210481" w:rsidRPr="00107D01" w14:paraId="0CCC8EC1" w14:textId="77777777" w:rsidTr="007B5290">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94" w:type="dxa"/>
          </w:tcPr>
          <w:p w14:paraId="285FDF5A" w14:textId="77777777" w:rsidR="00210481" w:rsidRPr="008743AE" w:rsidRDefault="00210481" w:rsidP="007B5290">
            <w:pPr>
              <w:spacing w:before="0" w:after="0"/>
              <w:rPr>
                <w:rFonts w:cstheme="minorHAnsi"/>
              </w:rPr>
            </w:pPr>
            <w:r w:rsidRPr="00D736BF">
              <w:t>120</w:t>
            </w:r>
          </w:p>
        </w:tc>
        <w:tc>
          <w:tcPr>
            <w:tcW w:w="2595" w:type="dxa"/>
          </w:tcPr>
          <w:p w14:paraId="010853D8" w14:textId="77777777" w:rsidR="00210481" w:rsidRPr="008743AE" w:rsidRDefault="00210481" w:rsidP="007B5290">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D736BF">
              <w:t>8-10 years</w:t>
            </w:r>
          </w:p>
        </w:tc>
        <w:tc>
          <w:tcPr>
            <w:tcW w:w="4092" w:type="dxa"/>
          </w:tcPr>
          <w:p w14:paraId="37853845" w14:textId="77777777" w:rsidR="00210481" w:rsidRDefault="00210481" w:rsidP="007B5290">
            <w:pPr>
              <w:spacing w:before="0" w:after="0"/>
              <w:cnfStyle w:val="000000010000" w:firstRow="0" w:lastRow="0" w:firstColumn="0" w:lastColumn="0" w:oddVBand="0" w:evenVBand="0" w:oddHBand="0" w:evenHBand="1" w:firstRowFirstColumn="0" w:firstRowLastColumn="0" w:lastRowFirstColumn="0" w:lastRowLastColumn="0"/>
            </w:pPr>
            <w:r w:rsidRPr="006E2100">
              <w:rPr>
                <w:b/>
              </w:rPr>
              <w:t>PSHHousedDays</w:t>
            </w:r>
            <w:r>
              <w:rPr>
                <w:b/>
              </w:rPr>
              <w:t xml:space="preserve"> </w:t>
            </w:r>
            <w:r w:rsidRPr="006E2100">
              <w:t xml:space="preserve">between </w:t>
            </w:r>
            <w:r>
              <w:t xml:space="preserve">2556 </w:t>
            </w:r>
            <w:r w:rsidRPr="006E2100">
              <w:t xml:space="preserve">and </w:t>
            </w:r>
            <w:r>
              <w:t>3650</w:t>
            </w:r>
          </w:p>
        </w:tc>
      </w:tr>
      <w:tr w:rsidR="00210481" w:rsidRPr="00107D01" w14:paraId="2D02F9E9" w14:textId="77777777" w:rsidTr="007B5290">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94" w:type="dxa"/>
          </w:tcPr>
          <w:p w14:paraId="1E8D3F55" w14:textId="77777777" w:rsidR="00210481" w:rsidRPr="008743AE" w:rsidRDefault="00210481" w:rsidP="007B5290">
            <w:pPr>
              <w:spacing w:before="0" w:after="0"/>
              <w:rPr>
                <w:rFonts w:cstheme="minorHAnsi"/>
              </w:rPr>
            </w:pPr>
            <w:r w:rsidRPr="00D736BF">
              <w:t>121</w:t>
            </w:r>
          </w:p>
        </w:tc>
        <w:tc>
          <w:tcPr>
            <w:tcW w:w="2595" w:type="dxa"/>
          </w:tcPr>
          <w:p w14:paraId="2BC362B7" w14:textId="77777777" w:rsidR="00210481" w:rsidRPr="008743AE" w:rsidRDefault="00210481" w:rsidP="007B5290">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D736BF">
              <w:t>10+ years</w:t>
            </w:r>
          </w:p>
        </w:tc>
        <w:tc>
          <w:tcPr>
            <w:tcW w:w="4092" w:type="dxa"/>
          </w:tcPr>
          <w:p w14:paraId="01AEE139" w14:textId="77777777" w:rsidR="00210481" w:rsidRDefault="00210481" w:rsidP="007B5290">
            <w:pPr>
              <w:spacing w:before="0" w:after="0"/>
              <w:cnfStyle w:val="000000100000" w:firstRow="0" w:lastRow="0" w:firstColumn="0" w:lastColumn="0" w:oddVBand="0" w:evenVBand="0" w:oddHBand="1" w:evenHBand="0" w:firstRowFirstColumn="0" w:firstRowLastColumn="0" w:lastRowFirstColumn="0" w:lastRowLastColumn="0"/>
            </w:pPr>
            <w:r w:rsidRPr="006E2100">
              <w:rPr>
                <w:b/>
              </w:rPr>
              <w:t>PSHHousedDays</w:t>
            </w:r>
            <w:r>
              <w:rPr>
                <w:b/>
              </w:rPr>
              <w:t xml:space="preserve"> </w:t>
            </w:r>
            <w:r>
              <w:t>&gt; 3650</w:t>
            </w:r>
          </w:p>
        </w:tc>
      </w:tr>
    </w:tbl>
    <w:p w14:paraId="663A2DF2" w14:textId="5CEB18CD" w:rsidR="00210481" w:rsidRPr="00291CD4" w:rsidRDefault="00210481" w:rsidP="00210481">
      <w:r>
        <w:t xml:space="preserve">All of the columns in LSAHousehold are integers; none may be </w:t>
      </w:r>
      <w:r w:rsidR="00143E83">
        <w:t>NULL</w:t>
      </w:r>
      <w:r>
        <w:t>.</w:t>
      </w:r>
    </w:p>
    <w:tbl>
      <w:tblPr>
        <w:tblStyle w:val="Style11"/>
        <w:tblW w:w="5485" w:type="dxa"/>
        <w:tblLook w:val="04A0" w:firstRow="1" w:lastRow="0" w:firstColumn="1" w:lastColumn="0" w:noHBand="0" w:noVBand="1"/>
      </w:tblPr>
      <w:tblGrid>
        <w:gridCol w:w="622"/>
        <w:gridCol w:w="4863"/>
      </w:tblGrid>
      <w:tr w:rsidR="00210481" w:rsidRPr="006C76FE" w14:paraId="45F5F83B" w14:textId="77777777" w:rsidTr="007B5290">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622" w:type="dxa"/>
          </w:tcPr>
          <w:p w14:paraId="610186A3" w14:textId="77777777" w:rsidR="00210481" w:rsidRPr="006C76FE" w:rsidRDefault="00210481" w:rsidP="007B5290">
            <w:pPr>
              <w:pStyle w:val="NoSpacing"/>
            </w:pPr>
            <w:r>
              <w:t>#</w:t>
            </w:r>
          </w:p>
        </w:tc>
        <w:tc>
          <w:tcPr>
            <w:tcW w:w="4863" w:type="dxa"/>
          </w:tcPr>
          <w:p w14:paraId="1297005F" w14:textId="77777777" w:rsidR="00210481" w:rsidRPr="0035032E" w:rsidRDefault="00210481" w:rsidP="007B5290">
            <w:pPr>
              <w:pStyle w:val="NoSpacing"/>
              <w:cnfStyle w:val="100000000000" w:firstRow="1" w:lastRow="0" w:firstColumn="0" w:lastColumn="0" w:oddVBand="0" w:evenVBand="0" w:oddHBand="0" w:evenHBand="0" w:firstRowFirstColumn="0" w:firstRowLastColumn="0" w:lastRowFirstColumn="0" w:lastRowLastColumn="0"/>
            </w:pPr>
            <w:r w:rsidRPr="0035032E">
              <w:t>Column Name</w:t>
            </w:r>
          </w:p>
        </w:tc>
      </w:tr>
      <w:tr w:rsidR="00210481" w:rsidRPr="006C76FE" w14:paraId="6BCA09D8" w14:textId="77777777" w:rsidTr="007B5290">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0840C05C" w14:textId="77777777" w:rsidR="00210481" w:rsidRPr="006C76FE" w:rsidRDefault="00210481" w:rsidP="007B5290">
            <w:pPr>
              <w:pStyle w:val="NoSpacing"/>
            </w:pPr>
            <w:r w:rsidRPr="00067F76">
              <w:t>1</w:t>
            </w:r>
          </w:p>
        </w:tc>
        <w:tc>
          <w:tcPr>
            <w:tcW w:w="4863" w:type="dxa"/>
          </w:tcPr>
          <w:p w14:paraId="3720437E" w14:textId="77777777" w:rsidR="00210481" w:rsidRPr="000D5A2E" w:rsidRDefault="00210481" w:rsidP="007B5290">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RowTotal</w:t>
            </w:r>
          </w:p>
        </w:tc>
      </w:tr>
      <w:tr w:rsidR="00210481" w:rsidRPr="006C76FE" w14:paraId="013378D1" w14:textId="77777777" w:rsidTr="007B5290">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40E891D7" w14:textId="77777777" w:rsidR="00210481" w:rsidRPr="006C76FE" w:rsidRDefault="00210481" w:rsidP="007B5290">
            <w:pPr>
              <w:pStyle w:val="NoSpacing"/>
            </w:pPr>
            <w:r w:rsidRPr="00067F76">
              <w:t>2</w:t>
            </w:r>
          </w:p>
        </w:tc>
        <w:tc>
          <w:tcPr>
            <w:tcW w:w="4863" w:type="dxa"/>
          </w:tcPr>
          <w:p w14:paraId="352FAE03" w14:textId="77777777" w:rsidR="00210481" w:rsidRPr="000D5A2E" w:rsidRDefault="00210481" w:rsidP="007B5290">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Stat</w:t>
            </w:r>
          </w:p>
        </w:tc>
      </w:tr>
      <w:tr w:rsidR="00210481" w:rsidRPr="006C76FE" w14:paraId="6F647A60" w14:textId="77777777" w:rsidTr="007B5290">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2EAEA798" w14:textId="77777777" w:rsidR="00210481" w:rsidRPr="006C76FE" w:rsidRDefault="00210481" w:rsidP="007B5290">
            <w:pPr>
              <w:pStyle w:val="NoSpacing"/>
            </w:pPr>
            <w:r w:rsidRPr="00067F76">
              <w:t>3</w:t>
            </w:r>
          </w:p>
        </w:tc>
        <w:tc>
          <w:tcPr>
            <w:tcW w:w="4863" w:type="dxa"/>
          </w:tcPr>
          <w:p w14:paraId="7D603880" w14:textId="77777777" w:rsidR="00210481" w:rsidRPr="000D5A2E" w:rsidRDefault="00210481" w:rsidP="007B5290">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ReturnTime</w:t>
            </w:r>
          </w:p>
        </w:tc>
      </w:tr>
      <w:tr w:rsidR="00210481" w:rsidRPr="006C76FE" w14:paraId="499F728B" w14:textId="77777777" w:rsidTr="007B5290">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7CB79E72" w14:textId="77777777" w:rsidR="00210481" w:rsidRPr="006C76FE" w:rsidRDefault="00210481" w:rsidP="007B5290">
            <w:pPr>
              <w:pStyle w:val="NoSpacing"/>
            </w:pPr>
            <w:r w:rsidRPr="00067F76">
              <w:t>4</w:t>
            </w:r>
          </w:p>
        </w:tc>
        <w:tc>
          <w:tcPr>
            <w:tcW w:w="4863" w:type="dxa"/>
          </w:tcPr>
          <w:p w14:paraId="2B467912" w14:textId="77777777" w:rsidR="00210481" w:rsidRPr="000D5A2E" w:rsidRDefault="00210481" w:rsidP="007B5290">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HHType</w:t>
            </w:r>
          </w:p>
        </w:tc>
      </w:tr>
      <w:tr w:rsidR="00210481" w:rsidRPr="006C76FE" w14:paraId="054B825A" w14:textId="77777777" w:rsidTr="007B5290">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04FA1185" w14:textId="77777777" w:rsidR="00210481" w:rsidRPr="006C76FE" w:rsidRDefault="00210481" w:rsidP="007B5290">
            <w:pPr>
              <w:pStyle w:val="NoSpacing"/>
            </w:pPr>
            <w:r w:rsidRPr="00067F76">
              <w:t>5</w:t>
            </w:r>
          </w:p>
        </w:tc>
        <w:tc>
          <w:tcPr>
            <w:tcW w:w="4863" w:type="dxa"/>
          </w:tcPr>
          <w:p w14:paraId="087ED8B0" w14:textId="77777777" w:rsidR="00210481" w:rsidRPr="000D5A2E" w:rsidRDefault="00210481" w:rsidP="007B5290">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HHChronic</w:t>
            </w:r>
          </w:p>
        </w:tc>
      </w:tr>
      <w:tr w:rsidR="00210481" w:rsidRPr="006C76FE" w14:paraId="46DDDC23" w14:textId="77777777" w:rsidTr="007B5290">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3CD462D4" w14:textId="77777777" w:rsidR="00210481" w:rsidRPr="006C76FE" w:rsidRDefault="00210481" w:rsidP="007B5290">
            <w:pPr>
              <w:pStyle w:val="NoSpacing"/>
            </w:pPr>
            <w:r w:rsidRPr="00067F76">
              <w:t>6</w:t>
            </w:r>
          </w:p>
        </w:tc>
        <w:tc>
          <w:tcPr>
            <w:tcW w:w="4863" w:type="dxa"/>
          </w:tcPr>
          <w:p w14:paraId="3AE03855" w14:textId="77777777" w:rsidR="00210481" w:rsidRPr="000D5A2E" w:rsidRDefault="00210481" w:rsidP="007B5290">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HHVet</w:t>
            </w:r>
          </w:p>
        </w:tc>
      </w:tr>
      <w:tr w:rsidR="00210481" w:rsidRPr="006C76FE" w14:paraId="4ABCF2E8" w14:textId="77777777" w:rsidTr="007B5290">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4852FA97" w14:textId="77777777" w:rsidR="00210481" w:rsidRPr="006C76FE" w:rsidRDefault="00210481" w:rsidP="007B5290">
            <w:pPr>
              <w:pStyle w:val="NoSpacing"/>
            </w:pPr>
            <w:r w:rsidRPr="00067F76">
              <w:t>7</w:t>
            </w:r>
          </w:p>
        </w:tc>
        <w:tc>
          <w:tcPr>
            <w:tcW w:w="4863" w:type="dxa"/>
          </w:tcPr>
          <w:p w14:paraId="32643E76" w14:textId="77777777" w:rsidR="00210481" w:rsidRPr="000D5A2E" w:rsidRDefault="00210481" w:rsidP="007B5290">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HHDisability</w:t>
            </w:r>
          </w:p>
        </w:tc>
      </w:tr>
      <w:tr w:rsidR="00210481" w:rsidRPr="006C76FE" w14:paraId="52F2B1E8" w14:textId="77777777" w:rsidTr="007B5290">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4DBF9768" w14:textId="77777777" w:rsidR="00210481" w:rsidRPr="006C76FE" w:rsidRDefault="00210481" w:rsidP="007B5290">
            <w:pPr>
              <w:pStyle w:val="NoSpacing"/>
            </w:pPr>
            <w:r w:rsidRPr="00067F76">
              <w:t>8</w:t>
            </w:r>
          </w:p>
        </w:tc>
        <w:tc>
          <w:tcPr>
            <w:tcW w:w="4863" w:type="dxa"/>
          </w:tcPr>
          <w:p w14:paraId="4A20448D" w14:textId="77777777" w:rsidR="00210481" w:rsidRPr="000D5A2E" w:rsidRDefault="00210481" w:rsidP="007B5290">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HHFleeingDV</w:t>
            </w:r>
          </w:p>
        </w:tc>
      </w:tr>
      <w:tr w:rsidR="00210481" w:rsidRPr="006C76FE" w14:paraId="15330E9F" w14:textId="77777777" w:rsidTr="007B5290">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43A00592" w14:textId="77777777" w:rsidR="00210481" w:rsidRPr="006C76FE" w:rsidRDefault="00210481" w:rsidP="007B5290">
            <w:pPr>
              <w:pStyle w:val="NoSpacing"/>
            </w:pPr>
            <w:r w:rsidRPr="00067F76">
              <w:t>9</w:t>
            </w:r>
          </w:p>
        </w:tc>
        <w:tc>
          <w:tcPr>
            <w:tcW w:w="4863" w:type="dxa"/>
          </w:tcPr>
          <w:p w14:paraId="6D028847" w14:textId="77777777" w:rsidR="00210481" w:rsidRPr="000D5A2E" w:rsidRDefault="00210481" w:rsidP="007B5290">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HoHRace</w:t>
            </w:r>
          </w:p>
        </w:tc>
      </w:tr>
      <w:tr w:rsidR="00210481" w:rsidRPr="006C76FE" w14:paraId="48B47A75" w14:textId="77777777" w:rsidTr="007B5290">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62C4A2EE" w14:textId="77777777" w:rsidR="00210481" w:rsidRPr="006C76FE" w:rsidRDefault="00210481" w:rsidP="007B5290">
            <w:pPr>
              <w:pStyle w:val="NoSpacing"/>
            </w:pPr>
            <w:r w:rsidRPr="00067F76">
              <w:t>10</w:t>
            </w:r>
          </w:p>
        </w:tc>
        <w:tc>
          <w:tcPr>
            <w:tcW w:w="4863" w:type="dxa"/>
          </w:tcPr>
          <w:p w14:paraId="2CAB7501" w14:textId="77777777" w:rsidR="00210481" w:rsidRPr="000D5A2E" w:rsidRDefault="00210481" w:rsidP="007B5290">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HoHEthnicity</w:t>
            </w:r>
          </w:p>
        </w:tc>
      </w:tr>
      <w:tr w:rsidR="00210481" w:rsidRPr="006C76FE" w14:paraId="0BAC2F5F" w14:textId="77777777" w:rsidTr="007B5290">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4ECAC534" w14:textId="77777777" w:rsidR="00210481" w:rsidRPr="006C76FE" w:rsidRDefault="00210481" w:rsidP="007B5290">
            <w:pPr>
              <w:pStyle w:val="NoSpacing"/>
            </w:pPr>
            <w:r w:rsidRPr="00067F76">
              <w:t>11</w:t>
            </w:r>
          </w:p>
        </w:tc>
        <w:tc>
          <w:tcPr>
            <w:tcW w:w="4863" w:type="dxa"/>
          </w:tcPr>
          <w:p w14:paraId="53FC288B" w14:textId="77777777" w:rsidR="00210481" w:rsidRPr="000D5A2E" w:rsidRDefault="00210481" w:rsidP="007B5290">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HHAdult</w:t>
            </w:r>
          </w:p>
        </w:tc>
      </w:tr>
      <w:tr w:rsidR="00210481" w:rsidRPr="006C76FE" w14:paraId="3926586C" w14:textId="77777777" w:rsidTr="007B5290">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67A1FEF0" w14:textId="77777777" w:rsidR="00210481" w:rsidRPr="006C76FE" w:rsidRDefault="00210481" w:rsidP="007B5290">
            <w:pPr>
              <w:pStyle w:val="NoSpacing"/>
            </w:pPr>
            <w:r w:rsidRPr="00067F76">
              <w:t>12</w:t>
            </w:r>
          </w:p>
        </w:tc>
        <w:tc>
          <w:tcPr>
            <w:tcW w:w="4863" w:type="dxa"/>
          </w:tcPr>
          <w:p w14:paraId="4CBE3C91" w14:textId="77777777" w:rsidR="00210481" w:rsidRPr="000D5A2E" w:rsidRDefault="00210481" w:rsidP="007B5290">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HHChild</w:t>
            </w:r>
          </w:p>
        </w:tc>
      </w:tr>
      <w:tr w:rsidR="00210481" w:rsidRPr="006C76FE" w14:paraId="47EE6848" w14:textId="77777777" w:rsidTr="007B5290">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0F1B0798" w14:textId="77777777" w:rsidR="00210481" w:rsidRPr="006C76FE" w:rsidRDefault="00210481" w:rsidP="007B5290">
            <w:pPr>
              <w:pStyle w:val="NoSpacing"/>
            </w:pPr>
            <w:r w:rsidRPr="00067F76">
              <w:t>13</w:t>
            </w:r>
          </w:p>
        </w:tc>
        <w:tc>
          <w:tcPr>
            <w:tcW w:w="4863" w:type="dxa"/>
          </w:tcPr>
          <w:p w14:paraId="1AFF1C53" w14:textId="77777777" w:rsidR="00210481" w:rsidRPr="000D5A2E" w:rsidRDefault="00210481" w:rsidP="007B5290">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HHNoDOB</w:t>
            </w:r>
          </w:p>
        </w:tc>
      </w:tr>
      <w:tr w:rsidR="00210481" w:rsidRPr="006C76FE" w14:paraId="56D0A474" w14:textId="77777777" w:rsidTr="007B5290">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20235A9D" w14:textId="77777777" w:rsidR="00210481" w:rsidRPr="006C76FE" w:rsidRDefault="00210481" w:rsidP="007B5290">
            <w:pPr>
              <w:pStyle w:val="NoSpacing"/>
            </w:pPr>
            <w:r w:rsidRPr="00067F76">
              <w:t>14</w:t>
            </w:r>
          </w:p>
        </w:tc>
        <w:tc>
          <w:tcPr>
            <w:tcW w:w="4863" w:type="dxa"/>
          </w:tcPr>
          <w:p w14:paraId="07580551" w14:textId="77777777" w:rsidR="00210481" w:rsidRPr="000D5A2E" w:rsidRDefault="00210481" w:rsidP="007B5290">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HHAdultAge</w:t>
            </w:r>
          </w:p>
        </w:tc>
      </w:tr>
      <w:tr w:rsidR="00210481" w:rsidRPr="006C76FE" w14:paraId="2B1B91C9" w14:textId="77777777" w:rsidTr="007B5290">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1D41E08B" w14:textId="77777777" w:rsidR="00210481" w:rsidRPr="006C76FE" w:rsidRDefault="00210481" w:rsidP="007B5290">
            <w:pPr>
              <w:pStyle w:val="NoSpacing"/>
            </w:pPr>
            <w:r w:rsidRPr="00067F76">
              <w:t>15</w:t>
            </w:r>
          </w:p>
        </w:tc>
        <w:tc>
          <w:tcPr>
            <w:tcW w:w="4863" w:type="dxa"/>
          </w:tcPr>
          <w:p w14:paraId="034FE547" w14:textId="77777777" w:rsidR="00210481" w:rsidRPr="000D5A2E" w:rsidRDefault="00210481" w:rsidP="007B5290">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HHParent</w:t>
            </w:r>
          </w:p>
        </w:tc>
      </w:tr>
      <w:tr w:rsidR="00210481" w:rsidRPr="006C76FE" w14:paraId="635A0EFF" w14:textId="77777777" w:rsidTr="007B5290">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5BB4A051" w14:textId="77777777" w:rsidR="00210481" w:rsidRPr="006C76FE" w:rsidRDefault="00210481" w:rsidP="007B5290">
            <w:pPr>
              <w:pStyle w:val="NoSpacing"/>
            </w:pPr>
            <w:r w:rsidRPr="00067F76">
              <w:t>16</w:t>
            </w:r>
          </w:p>
        </w:tc>
        <w:tc>
          <w:tcPr>
            <w:tcW w:w="4863" w:type="dxa"/>
          </w:tcPr>
          <w:p w14:paraId="3B771B2B" w14:textId="77777777" w:rsidR="00210481" w:rsidRPr="000D5A2E" w:rsidRDefault="00210481" w:rsidP="007B5290">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ESTStatus</w:t>
            </w:r>
          </w:p>
        </w:tc>
      </w:tr>
      <w:tr w:rsidR="00210481" w:rsidRPr="006C76FE" w14:paraId="0A4200E3" w14:textId="77777777" w:rsidTr="007B5290">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10FE2654" w14:textId="77777777" w:rsidR="00210481" w:rsidRPr="006C76FE" w:rsidRDefault="00210481" w:rsidP="007B5290">
            <w:pPr>
              <w:pStyle w:val="NoSpacing"/>
            </w:pPr>
            <w:r w:rsidRPr="00067F76">
              <w:t>17</w:t>
            </w:r>
          </w:p>
        </w:tc>
        <w:tc>
          <w:tcPr>
            <w:tcW w:w="4863" w:type="dxa"/>
          </w:tcPr>
          <w:p w14:paraId="01112841" w14:textId="77777777" w:rsidR="00210481" w:rsidRPr="000D5A2E" w:rsidRDefault="00210481" w:rsidP="007B5290">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ESTGeography</w:t>
            </w:r>
          </w:p>
        </w:tc>
      </w:tr>
      <w:tr w:rsidR="00210481" w:rsidRPr="006C76FE" w14:paraId="4EBFE249" w14:textId="77777777" w:rsidTr="007B5290">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2128AB95" w14:textId="77777777" w:rsidR="00210481" w:rsidRPr="006C76FE" w:rsidRDefault="00210481" w:rsidP="007B5290">
            <w:pPr>
              <w:pStyle w:val="NoSpacing"/>
            </w:pPr>
            <w:r w:rsidRPr="00067F76">
              <w:t>18</w:t>
            </w:r>
          </w:p>
        </w:tc>
        <w:tc>
          <w:tcPr>
            <w:tcW w:w="4863" w:type="dxa"/>
          </w:tcPr>
          <w:p w14:paraId="304B2B10" w14:textId="77777777" w:rsidR="00210481" w:rsidRPr="000D5A2E" w:rsidRDefault="00210481" w:rsidP="007B5290">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ESTLivingSit</w:t>
            </w:r>
          </w:p>
        </w:tc>
      </w:tr>
      <w:tr w:rsidR="00210481" w:rsidRPr="006C76FE" w14:paraId="7D7AAEA1" w14:textId="77777777" w:rsidTr="007B5290">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3258E812" w14:textId="77777777" w:rsidR="00210481" w:rsidRPr="006C76FE" w:rsidRDefault="00210481" w:rsidP="007B5290">
            <w:pPr>
              <w:pStyle w:val="NoSpacing"/>
            </w:pPr>
            <w:r w:rsidRPr="00067F76">
              <w:t>19</w:t>
            </w:r>
          </w:p>
        </w:tc>
        <w:tc>
          <w:tcPr>
            <w:tcW w:w="4863" w:type="dxa"/>
          </w:tcPr>
          <w:p w14:paraId="17CBB8BB" w14:textId="77777777" w:rsidR="00210481" w:rsidRPr="000D5A2E" w:rsidRDefault="00210481" w:rsidP="007B5290">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ESTDestination</w:t>
            </w:r>
          </w:p>
        </w:tc>
      </w:tr>
      <w:tr w:rsidR="00210481" w:rsidRPr="006C76FE" w14:paraId="56F949BB" w14:textId="77777777" w:rsidTr="007B5290">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668A4861" w14:textId="77777777" w:rsidR="00210481" w:rsidRPr="006C76FE" w:rsidRDefault="00210481" w:rsidP="007B5290">
            <w:pPr>
              <w:pStyle w:val="NoSpacing"/>
            </w:pPr>
            <w:r w:rsidRPr="00067F76">
              <w:t>20</w:t>
            </w:r>
          </w:p>
        </w:tc>
        <w:tc>
          <w:tcPr>
            <w:tcW w:w="4863" w:type="dxa"/>
          </w:tcPr>
          <w:p w14:paraId="62078EAC" w14:textId="77777777" w:rsidR="00210481" w:rsidRPr="000D5A2E" w:rsidRDefault="00210481" w:rsidP="007B5290">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RRHStatus</w:t>
            </w:r>
          </w:p>
        </w:tc>
      </w:tr>
      <w:tr w:rsidR="00210481" w:rsidRPr="006C76FE" w14:paraId="3C1A47BD" w14:textId="77777777" w:rsidTr="007B5290">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348E5E54" w14:textId="77777777" w:rsidR="00210481" w:rsidRPr="006C76FE" w:rsidRDefault="00210481" w:rsidP="007B5290">
            <w:pPr>
              <w:pStyle w:val="NoSpacing"/>
            </w:pPr>
            <w:r w:rsidRPr="00067F76">
              <w:t>21</w:t>
            </w:r>
          </w:p>
        </w:tc>
        <w:tc>
          <w:tcPr>
            <w:tcW w:w="4863" w:type="dxa"/>
          </w:tcPr>
          <w:p w14:paraId="54C59CB9" w14:textId="77777777" w:rsidR="00210481" w:rsidRPr="000D5A2E" w:rsidRDefault="00210481" w:rsidP="007B5290">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RRHMoveIn</w:t>
            </w:r>
          </w:p>
        </w:tc>
      </w:tr>
      <w:tr w:rsidR="00210481" w:rsidRPr="006C76FE" w14:paraId="096A2E5C" w14:textId="77777777" w:rsidTr="007B5290">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573EF207" w14:textId="77777777" w:rsidR="00210481" w:rsidRPr="006C76FE" w:rsidRDefault="00210481" w:rsidP="007B5290">
            <w:pPr>
              <w:pStyle w:val="NoSpacing"/>
            </w:pPr>
            <w:r w:rsidRPr="00067F76">
              <w:t>22</w:t>
            </w:r>
          </w:p>
        </w:tc>
        <w:tc>
          <w:tcPr>
            <w:tcW w:w="4863" w:type="dxa"/>
          </w:tcPr>
          <w:p w14:paraId="24D7E49D" w14:textId="77777777" w:rsidR="00210481" w:rsidRPr="000D5A2E" w:rsidRDefault="00210481" w:rsidP="007B5290">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RRHGeography</w:t>
            </w:r>
          </w:p>
        </w:tc>
      </w:tr>
      <w:tr w:rsidR="00210481" w:rsidRPr="006C76FE" w14:paraId="74400255" w14:textId="77777777" w:rsidTr="007B5290">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4981324C" w14:textId="77777777" w:rsidR="00210481" w:rsidRPr="006C76FE" w:rsidRDefault="00210481" w:rsidP="007B5290">
            <w:pPr>
              <w:pStyle w:val="NoSpacing"/>
            </w:pPr>
            <w:r w:rsidRPr="00067F76">
              <w:t>23</w:t>
            </w:r>
          </w:p>
        </w:tc>
        <w:tc>
          <w:tcPr>
            <w:tcW w:w="4863" w:type="dxa"/>
          </w:tcPr>
          <w:p w14:paraId="7C737442" w14:textId="77777777" w:rsidR="00210481" w:rsidRPr="000D5A2E" w:rsidRDefault="00210481" w:rsidP="007B5290">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RRHLivingSit</w:t>
            </w:r>
          </w:p>
        </w:tc>
      </w:tr>
      <w:tr w:rsidR="00210481" w:rsidRPr="006C76FE" w14:paraId="74C42E71" w14:textId="77777777" w:rsidTr="007B5290">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56A6688B" w14:textId="77777777" w:rsidR="00210481" w:rsidRPr="006C76FE" w:rsidRDefault="00210481" w:rsidP="007B5290">
            <w:pPr>
              <w:pStyle w:val="NoSpacing"/>
            </w:pPr>
            <w:r w:rsidRPr="00067F76">
              <w:t>24</w:t>
            </w:r>
          </w:p>
        </w:tc>
        <w:tc>
          <w:tcPr>
            <w:tcW w:w="4863" w:type="dxa"/>
          </w:tcPr>
          <w:p w14:paraId="49058B77" w14:textId="77777777" w:rsidR="00210481" w:rsidRPr="000D5A2E" w:rsidRDefault="00210481" w:rsidP="007B5290">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RRHDestination</w:t>
            </w:r>
          </w:p>
        </w:tc>
      </w:tr>
      <w:tr w:rsidR="00210481" w:rsidRPr="006C76FE" w14:paraId="4356A2D6" w14:textId="77777777" w:rsidTr="007B5290">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25369991" w14:textId="77777777" w:rsidR="00210481" w:rsidRPr="006C76FE" w:rsidRDefault="00210481" w:rsidP="007B5290">
            <w:pPr>
              <w:pStyle w:val="NoSpacing"/>
            </w:pPr>
            <w:r w:rsidRPr="00067F76">
              <w:t>25</w:t>
            </w:r>
          </w:p>
        </w:tc>
        <w:tc>
          <w:tcPr>
            <w:tcW w:w="4863" w:type="dxa"/>
          </w:tcPr>
          <w:p w14:paraId="3AAE1489" w14:textId="77777777" w:rsidR="00210481" w:rsidRPr="000D5A2E" w:rsidRDefault="00210481" w:rsidP="007B5290">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RRHPreMoveInDays</w:t>
            </w:r>
          </w:p>
        </w:tc>
      </w:tr>
      <w:tr w:rsidR="00210481" w:rsidRPr="006C76FE" w14:paraId="2DCCC025" w14:textId="77777777" w:rsidTr="007B5290">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6DB1C820" w14:textId="77777777" w:rsidR="00210481" w:rsidRPr="006C76FE" w:rsidRDefault="00210481" w:rsidP="007B5290">
            <w:pPr>
              <w:pStyle w:val="NoSpacing"/>
            </w:pPr>
            <w:r w:rsidRPr="00067F76">
              <w:t>26</w:t>
            </w:r>
          </w:p>
        </w:tc>
        <w:tc>
          <w:tcPr>
            <w:tcW w:w="4863" w:type="dxa"/>
          </w:tcPr>
          <w:p w14:paraId="58577267" w14:textId="77777777" w:rsidR="00210481" w:rsidRPr="000D5A2E" w:rsidRDefault="00210481" w:rsidP="007B5290">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PSHStatus</w:t>
            </w:r>
          </w:p>
        </w:tc>
      </w:tr>
      <w:tr w:rsidR="00210481" w:rsidRPr="006C76FE" w14:paraId="35E42EC4" w14:textId="77777777" w:rsidTr="007B5290">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22F42668" w14:textId="77777777" w:rsidR="00210481" w:rsidRPr="006C76FE" w:rsidRDefault="00210481" w:rsidP="007B5290">
            <w:pPr>
              <w:pStyle w:val="NoSpacing"/>
            </w:pPr>
            <w:r w:rsidRPr="00067F76">
              <w:t>27</w:t>
            </w:r>
          </w:p>
        </w:tc>
        <w:tc>
          <w:tcPr>
            <w:tcW w:w="4863" w:type="dxa"/>
          </w:tcPr>
          <w:p w14:paraId="0B722AE4" w14:textId="77777777" w:rsidR="00210481" w:rsidRPr="000D5A2E" w:rsidRDefault="00210481" w:rsidP="007B5290">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PSHMoveIn</w:t>
            </w:r>
          </w:p>
        </w:tc>
      </w:tr>
      <w:tr w:rsidR="00210481" w:rsidRPr="006C76FE" w14:paraId="61B14441" w14:textId="77777777" w:rsidTr="007B5290">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0DE2E90D" w14:textId="77777777" w:rsidR="00210481" w:rsidRPr="006C76FE" w:rsidRDefault="00210481" w:rsidP="007B5290">
            <w:pPr>
              <w:pStyle w:val="NoSpacing"/>
            </w:pPr>
            <w:r w:rsidRPr="00067F76">
              <w:t>28</w:t>
            </w:r>
          </w:p>
        </w:tc>
        <w:tc>
          <w:tcPr>
            <w:tcW w:w="4863" w:type="dxa"/>
          </w:tcPr>
          <w:p w14:paraId="55135503" w14:textId="77777777" w:rsidR="00210481" w:rsidRPr="000D5A2E" w:rsidRDefault="00210481" w:rsidP="007B5290">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PSHGeography</w:t>
            </w:r>
          </w:p>
        </w:tc>
      </w:tr>
      <w:tr w:rsidR="00210481" w:rsidRPr="006C76FE" w14:paraId="04846DAD" w14:textId="77777777" w:rsidTr="007B5290">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68946E97" w14:textId="77777777" w:rsidR="00210481" w:rsidRPr="006C76FE" w:rsidRDefault="00210481" w:rsidP="007B5290">
            <w:pPr>
              <w:pStyle w:val="NoSpacing"/>
            </w:pPr>
            <w:r w:rsidRPr="00067F76">
              <w:t>29</w:t>
            </w:r>
          </w:p>
        </w:tc>
        <w:tc>
          <w:tcPr>
            <w:tcW w:w="4863" w:type="dxa"/>
          </w:tcPr>
          <w:p w14:paraId="21639629" w14:textId="77777777" w:rsidR="00210481" w:rsidRPr="000D5A2E" w:rsidRDefault="00210481" w:rsidP="007B5290">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PSHLivingSit</w:t>
            </w:r>
          </w:p>
        </w:tc>
      </w:tr>
      <w:tr w:rsidR="00210481" w:rsidRPr="006C76FE" w14:paraId="763F9283" w14:textId="77777777" w:rsidTr="007B5290">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677043F6" w14:textId="77777777" w:rsidR="00210481" w:rsidRPr="006C76FE" w:rsidRDefault="00210481" w:rsidP="007B5290">
            <w:pPr>
              <w:pStyle w:val="NoSpacing"/>
            </w:pPr>
            <w:r w:rsidRPr="00067F76">
              <w:t>30</w:t>
            </w:r>
          </w:p>
        </w:tc>
        <w:tc>
          <w:tcPr>
            <w:tcW w:w="4863" w:type="dxa"/>
          </w:tcPr>
          <w:p w14:paraId="58EC2475" w14:textId="77777777" w:rsidR="00210481" w:rsidRPr="000D5A2E" w:rsidRDefault="00210481" w:rsidP="007B5290">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PSHDestination</w:t>
            </w:r>
          </w:p>
        </w:tc>
      </w:tr>
      <w:tr w:rsidR="00210481" w:rsidRPr="006C76FE" w14:paraId="3C82D760" w14:textId="77777777" w:rsidTr="007B5290">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7FE4AF03" w14:textId="77777777" w:rsidR="00210481" w:rsidRPr="006C76FE" w:rsidRDefault="00210481" w:rsidP="007B5290">
            <w:pPr>
              <w:pStyle w:val="NoSpacing"/>
            </w:pPr>
            <w:r w:rsidRPr="00067F76">
              <w:t>31</w:t>
            </w:r>
          </w:p>
        </w:tc>
        <w:tc>
          <w:tcPr>
            <w:tcW w:w="4863" w:type="dxa"/>
          </w:tcPr>
          <w:p w14:paraId="031AF703" w14:textId="77777777" w:rsidR="00210481" w:rsidRPr="000D5A2E" w:rsidRDefault="00210481" w:rsidP="007B5290">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PSHHousedDays</w:t>
            </w:r>
          </w:p>
        </w:tc>
      </w:tr>
      <w:tr w:rsidR="00210481" w:rsidRPr="006C76FE" w14:paraId="3E5FC828" w14:textId="77777777" w:rsidTr="007B5290">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028D5AF1" w14:textId="77777777" w:rsidR="00210481" w:rsidRPr="006C76FE" w:rsidRDefault="00210481" w:rsidP="007B5290">
            <w:pPr>
              <w:pStyle w:val="NoSpacing"/>
            </w:pPr>
            <w:r w:rsidRPr="00067F76">
              <w:t>32</w:t>
            </w:r>
          </w:p>
        </w:tc>
        <w:tc>
          <w:tcPr>
            <w:tcW w:w="4863" w:type="dxa"/>
          </w:tcPr>
          <w:p w14:paraId="03E68A99" w14:textId="77777777" w:rsidR="00210481" w:rsidRPr="000D5A2E" w:rsidRDefault="00210481" w:rsidP="007B5290">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ESDays</w:t>
            </w:r>
          </w:p>
        </w:tc>
      </w:tr>
      <w:tr w:rsidR="00210481" w:rsidRPr="006C76FE" w14:paraId="68B92BED" w14:textId="77777777" w:rsidTr="007B5290">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7B8E7651" w14:textId="77777777" w:rsidR="00210481" w:rsidRPr="006C76FE" w:rsidRDefault="00210481" w:rsidP="007B5290">
            <w:pPr>
              <w:pStyle w:val="NoSpacing"/>
            </w:pPr>
            <w:r w:rsidRPr="00067F76">
              <w:t>33</w:t>
            </w:r>
          </w:p>
        </w:tc>
        <w:tc>
          <w:tcPr>
            <w:tcW w:w="4863" w:type="dxa"/>
          </w:tcPr>
          <w:p w14:paraId="235E0381" w14:textId="77777777" w:rsidR="00210481" w:rsidRPr="000D5A2E" w:rsidRDefault="00210481" w:rsidP="007B5290">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THDays</w:t>
            </w:r>
          </w:p>
        </w:tc>
      </w:tr>
      <w:tr w:rsidR="00210481" w:rsidRPr="006C76FE" w14:paraId="1510725E" w14:textId="77777777" w:rsidTr="007B5290">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22D7088D" w14:textId="77777777" w:rsidR="00210481" w:rsidRPr="006C76FE" w:rsidRDefault="00210481" w:rsidP="007B5290">
            <w:pPr>
              <w:pStyle w:val="NoSpacing"/>
            </w:pPr>
            <w:r w:rsidRPr="00067F76">
              <w:t>34</w:t>
            </w:r>
          </w:p>
        </w:tc>
        <w:tc>
          <w:tcPr>
            <w:tcW w:w="4863" w:type="dxa"/>
          </w:tcPr>
          <w:p w14:paraId="2E6FE0D1" w14:textId="77777777" w:rsidR="00210481" w:rsidRPr="000D5A2E" w:rsidRDefault="00210481" w:rsidP="007B5290">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ESTDays</w:t>
            </w:r>
          </w:p>
        </w:tc>
      </w:tr>
      <w:tr w:rsidR="00210481" w:rsidRPr="006C76FE" w14:paraId="312EE1B1" w14:textId="77777777" w:rsidTr="007B5290">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33003BB8" w14:textId="77777777" w:rsidR="00210481" w:rsidRPr="006C76FE" w:rsidRDefault="00210481" w:rsidP="007B5290">
            <w:pPr>
              <w:pStyle w:val="NoSpacing"/>
            </w:pPr>
            <w:r w:rsidRPr="00067F76">
              <w:t>35</w:t>
            </w:r>
          </w:p>
        </w:tc>
        <w:tc>
          <w:tcPr>
            <w:tcW w:w="4863" w:type="dxa"/>
          </w:tcPr>
          <w:p w14:paraId="2AFFC4D5" w14:textId="77777777" w:rsidR="00210481" w:rsidRPr="000D5A2E" w:rsidRDefault="00210481" w:rsidP="007B5290">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RRHPSHPreMoveInDays</w:t>
            </w:r>
          </w:p>
        </w:tc>
      </w:tr>
      <w:tr w:rsidR="00210481" w:rsidRPr="006C76FE" w14:paraId="7C597A19" w14:textId="77777777" w:rsidTr="007B5290">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6E95139F" w14:textId="77777777" w:rsidR="00210481" w:rsidRPr="006C76FE" w:rsidRDefault="00210481" w:rsidP="007B5290">
            <w:pPr>
              <w:pStyle w:val="NoSpacing"/>
            </w:pPr>
            <w:r w:rsidRPr="00067F76">
              <w:t>36</w:t>
            </w:r>
          </w:p>
        </w:tc>
        <w:tc>
          <w:tcPr>
            <w:tcW w:w="4863" w:type="dxa"/>
          </w:tcPr>
          <w:p w14:paraId="681EB02C" w14:textId="77777777" w:rsidR="00210481" w:rsidRPr="000D5A2E" w:rsidRDefault="00210481" w:rsidP="007B5290">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RRHHousedDays</w:t>
            </w:r>
          </w:p>
        </w:tc>
      </w:tr>
      <w:tr w:rsidR="00210481" w:rsidRPr="006C76FE" w14:paraId="49DD3E29" w14:textId="77777777" w:rsidTr="007B5290">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0FAE036D" w14:textId="77777777" w:rsidR="00210481" w:rsidRPr="006C76FE" w:rsidRDefault="00210481" w:rsidP="007B5290">
            <w:pPr>
              <w:pStyle w:val="NoSpacing"/>
            </w:pPr>
            <w:r w:rsidRPr="00067F76">
              <w:t>37</w:t>
            </w:r>
          </w:p>
        </w:tc>
        <w:tc>
          <w:tcPr>
            <w:tcW w:w="4863" w:type="dxa"/>
          </w:tcPr>
          <w:p w14:paraId="21C62745" w14:textId="77777777" w:rsidR="00210481" w:rsidRPr="000D5A2E" w:rsidRDefault="00210481" w:rsidP="007B5290">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SystemDaysNotPSHHoused</w:t>
            </w:r>
          </w:p>
        </w:tc>
      </w:tr>
      <w:tr w:rsidR="00210481" w:rsidRPr="006C76FE" w14:paraId="3A2CE6A2" w14:textId="77777777" w:rsidTr="007B5290">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47A6784C" w14:textId="77777777" w:rsidR="00210481" w:rsidRPr="006C76FE" w:rsidRDefault="00210481" w:rsidP="007B5290">
            <w:pPr>
              <w:pStyle w:val="NoSpacing"/>
            </w:pPr>
            <w:r w:rsidRPr="00067F76">
              <w:t>38</w:t>
            </w:r>
          </w:p>
        </w:tc>
        <w:tc>
          <w:tcPr>
            <w:tcW w:w="4863" w:type="dxa"/>
          </w:tcPr>
          <w:p w14:paraId="5861C770" w14:textId="77777777" w:rsidR="00210481" w:rsidRPr="000D5A2E" w:rsidRDefault="00210481" w:rsidP="007B5290">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SystemHomelessDays</w:t>
            </w:r>
          </w:p>
        </w:tc>
      </w:tr>
      <w:tr w:rsidR="00210481" w:rsidRPr="006C76FE" w14:paraId="7D778494" w14:textId="77777777" w:rsidTr="007B5290">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6798B19C" w14:textId="77777777" w:rsidR="00210481" w:rsidRPr="006C76FE" w:rsidRDefault="00210481" w:rsidP="007B5290">
            <w:pPr>
              <w:pStyle w:val="NoSpacing"/>
            </w:pPr>
            <w:r w:rsidRPr="00067F76">
              <w:t>39</w:t>
            </w:r>
          </w:p>
        </w:tc>
        <w:tc>
          <w:tcPr>
            <w:tcW w:w="4863" w:type="dxa"/>
          </w:tcPr>
          <w:p w14:paraId="67E2A8ED" w14:textId="77777777" w:rsidR="00210481" w:rsidRPr="000D5A2E" w:rsidRDefault="00210481" w:rsidP="007B5290">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Other3917Days</w:t>
            </w:r>
          </w:p>
        </w:tc>
      </w:tr>
      <w:tr w:rsidR="00210481" w:rsidRPr="006C76FE" w14:paraId="1AE4BC2B" w14:textId="77777777" w:rsidTr="007B5290">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6D2624F6" w14:textId="77777777" w:rsidR="00210481" w:rsidRPr="006C76FE" w:rsidRDefault="00210481" w:rsidP="007B5290">
            <w:pPr>
              <w:pStyle w:val="NoSpacing"/>
            </w:pPr>
            <w:r w:rsidRPr="00067F76">
              <w:t>40</w:t>
            </w:r>
          </w:p>
        </w:tc>
        <w:tc>
          <w:tcPr>
            <w:tcW w:w="4863" w:type="dxa"/>
          </w:tcPr>
          <w:p w14:paraId="6B64F3AA" w14:textId="77777777" w:rsidR="00210481" w:rsidRPr="000D5A2E" w:rsidRDefault="00210481" w:rsidP="007B5290">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TotalHomelessDays</w:t>
            </w:r>
          </w:p>
        </w:tc>
      </w:tr>
      <w:tr w:rsidR="00210481" w:rsidRPr="006C76FE" w14:paraId="41598D52" w14:textId="77777777" w:rsidTr="007B5290">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54137764" w14:textId="77777777" w:rsidR="00210481" w:rsidRPr="006C76FE" w:rsidRDefault="00210481" w:rsidP="007B5290">
            <w:pPr>
              <w:pStyle w:val="NoSpacing"/>
            </w:pPr>
            <w:r w:rsidRPr="00067F76">
              <w:t>41</w:t>
            </w:r>
          </w:p>
        </w:tc>
        <w:tc>
          <w:tcPr>
            <w:tcW w:w="4863" w:type="dxa"/>
          </w:tcPr>
          <w:p w14:paraId="09D812E5" w14:textId="77777777" w:rsidR="00210481" w:rsidRPr="000D5A2E" w:rsidRDefault="00210481" w:rsidP="007B5290">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SystemPath</w:t>
            </w:r>
          </w:p>
        </w:tc>
      </w:tr>
      <w:tr w:rsidR="00210481" w:rsidRPr="006C76FE" w14:paraId="73F5F94A" w14:textId="77777777" w:rsidTr="007B5290">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238F4A1F" w14:textId="77777777" w:rsidR="00210481" w:rsidRPr="006C76FE" w:rsidRDefault="00210481" w:rsidP="007B5290">
            <w:pPr>
              <w:pStyle w:val="NoSpacing"/>
            </w:pPr>
            <w:r w:rsidRPr="00067F76">
              <w:t>42</w:t>
            </w:r>
          </w:p>
        </w:tc>
        <w:tc>
          <w:tcPr>
            <w:tcW w:w="4863" w:type="dxa"/>
          </w:tcPr>
          <w:p w14:paraId="4B1B5E1A" w14:textId="77777777" w:rsidR="00210481" w:rsidRPr="000D5A2E" w:rsidRDefault="00210481" w:rsidP="007B5290">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ESTAHAR</w:t>
            </w:r>
          </w:p>
        </w:tc>
      </w:tr>
      <w:tr w:rsidR="00210481" w:rsidRPr="006C76FE" w14:paraId="0CE1440A" w14:textId="77777777" w:rsidTr="007B5290">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3E6970A9" w14:textId="77777777" w:rsidR="00210481" w:rsidRPr="006C76FE" w:rsidRDefault="00210481" w:rsidP="007B5290">
            <w:pPr>
              <w:pStyle w:val="NoSpacing"/>
            </w:pPr>
            <w:r w:rsidRPr="00067F76">
              <w:t>43</w:t>
            </w:r>
          </w:p>
        </w:tc>
        <w:tc>
          <w:tcPr>
            <w:tcW w:w="4863" w:type="dxa"/>
          </w:tcPr>
          <w:p w14:paraId="6E13E912" w14:textId="77777777" w:rsidR="00210481" w:rsidRPr="000D5A2E" w:rsidRDefault="00210481" w:rsidP="007B5290">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RRHAHAR</w:t>
            </w:r>
          </w:p>
        </w:tc>
      </w:tr>
      <w:tr w:rsidR="00B30326" w:rsidRPr="006C76FE" w14:paraId="52111835" w14:textId="77777777" w:rsidTr="008A073B">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6A311E99" w14:textId="77777777" w:rsidR="00B30326" w:rsidRPr="006C76FE" w:rsidRDefault="00B30326" w:rsidP="008A073B">
            <w:pPr>
              <w:pStyle w:val="NoSpacing"/>
            </w:pPr>
            <w:r w:rsidRPr="00067F76">
              <w:t>44</w:t>
            </w:r>
          </w:p>
        </w:tc>
        <w:tc>
          <w:tcPr>
            <w:tcW w:w="4863" w:type="dxa"/>
          </w:tcPr>
          <w:p w14:paraId="796FD37B" w14:textId="77777777" w:rsidR="00B30326" w:rsidRPr="000D5A2E" w:rsidRDefault="00B30326" w:rsidP="008A073B">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PSHAHAR</w:t>
            </w:r>
          </w:p>
        </w:tc>
      </w:tr>
      <w:tr w:rsidR="00210481" w:rsidRPr="006C76FE" w14:paraId="1083912E" w14:textId="77777777" w:rsidTr="007B5290">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261D20C5" w14:textId="77777777" w:rsidR="00210481" w:rsidRPr="006C76FE" w:rsidRDefault="00210481" w:rsidP="007B5290">
            <w:pPr>
              <w:pStyle w:val="NoSpacing"/>
            </w:pPr>
            <w:r w:rsidRPr="00067F76">
              <w:t>45</w:t>
            </w:r>
          </w:p>
        </w:tc>
        <w:tc>
          <w:tcPr>
            <w:tcW w:w="4863" w:type="dxa"/>
          </w:tcPr>
          <w:p w14:paraId="467EFB82" w14:textId="77777777" w:rsidR="00210481" w:rsidRPr="000D5A2E" w:rsidRDefault="00210481" w:rsidP="007B5290">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ReportID</w:t>
            </w:r>
          </w:p>
        </w:tc>
      </w:tr>
    </w:tbl>
    <w:p w14:paraId="0DDB867E" w14:textId="77777777" w:rsidR="00210481" w:rsidRDefault="00210481" w:rsidP="00DE4A2E"/>
    <w:p w14:paraId="21CD6D7A" w14:textId="77777777" w:rsidR="009A25EA" w:rsidRDefault="009A25EA">
      <w:pPr>
        <w:spacing w:before="0" w:after="160" w:line="259" w:lineRule="auto"/>
        <w:rPr>
          <w:rFonts w:eastAsia="Times New Roman" w:cs="Open Sans"/>
          <w:b/>
          <w:sz w:val="26"/>
          <w:szCs w:val="32"/>
        </w:rPr>
      </w:pPr>
      <w:r>
        <w:br w:type="page"/>
      </w:r>
    </w:p>
    <w:p w14:paraId="2F03EB9F" w14:textId="39282586" w:rsidR="00E158FC" w:rsidRPr="00C52062" w:rsidRDefault="00E158FC" w:rsidP="00E158FC">
      <w:pPr>
        <w:pStyle w:val="Heading1"/>
      </w:pPr>
      <w:bookmarkStart w:id="649" w:name="_HMIS_Business_Logic:_5"/>
      <w:bookmarkStart w:id="650" w:name="_Toc37849798"/>
      <w:bookmarkStart w:id="651" w:name="_Toc79153979"/>
      <w:bookmarkEnd w:id="649"/>
      <w:r w:rsidRPr="00C52062">
        <w:t>HMIS Business Logic</w:t>
      </w:r>
      <w:r>
        <w:t>:</w:t>
      </w:r>
      <w:r w:rsidR="005A642F">
        <w:t xml:space="preserve"> </w:t>
      </w:r>
      <w:r>
        <w:t>LSAExit</w:t>
      </w:r>
      <w:bookmarkEnd w:id="650"/>
      <w:bookmarkEnd w:id="651"/>
    </w:p>
    <w:p w14:paraId="73967B66" w14:textId="71A17AB4" w:rsidR="007B5290" w:rsidRDefault="007B5290" w:rsidP="007B5290">
      <w:bookmarkStart w:id="652" w:name="_Toc34145524"/>
      <w:bookmarkStart w:id="653" w:name="_Toc34145525"/>
      <w:bookmarkStart w:id="654" w:name="_Toc34145526"/>
      <w:bookmarkStart w:id="655" w:name="_Toc34145527"/>
      <w:bookmarkEnd w:id="652"/>
      <w:bookmarkEnd w:id="653"/>
      <w:bookmarkEnd w:id="654"/>
      <w:bookmarkEnd w:id="655"/>
      <w:r>
        <w:t xml:space="preserve">Each distinct combination of </w:t>
      </w:r>
      <w:r w:rsidRPr="00AB4DA6">
        <w:rPr>
          <w:b/>
        </w:rPr>
        <w:t>Cohort</w:t>
      </w:r>
      <w:r>
        <w:t xml:space="preserve">, the </w:t>
      </w:r>
      <w:r w:rsidRPr="004F156C">
        <w:rPr>
          <w:i/>
        </w:rPr>
        <w:t>PersonalID</w:t>
      </w:r>
      <w:r>
        <w:t xml:space="preserve"> for the head of household (</w:t>
      </w:r>
      <w:r w:rsidRPr="002E318E">
        <w:rPr>
          <w:b/>
        </w:rPr>
        <w:t>HoHID</w:t>
      </w:r>
      <w:r>
        <w:t>), and household type (</w:t>
      </w:r>
      <w:r w:rsidRPr="00AB4DA6">
        <w:rPr>
          <w:b/>
        </w:rPr>
        <w:t>HHType</w:t>
      </w:r>
      <w:r>
        <w:t>) associated with one or more qualifying exits in the cohort period represents a single household/cohort member for LSAExit</w:t>
      </w:r>
      <w:r w:rsidR="004873DC">
        <w:t xml:space="preserve">. </w:t>
      </w:r>
    </w:p>
    <w:p w14:paraId="6F08E6CC" w14:textId="5B156800" w:rsidR="007B5290" w:rsidRDefault="007B5290" w:rsidP="007B5290">
      <w:r>
        <w:t>As with the active cohort, a household is identified based on each unique combination of HoHID/HHType</w:t>
      </w:r>
      <w:r w:rsidR="004873DC">
        <w:t xml:space="preserve">. </w:t>
      </w:r>
      <w:r>
        <w:t>Aside from the dates, there are no differences in logic among the three exit cohorts.</w:t>
      </w:r>
    </w:p>
    <w:p w14:paraId="089B1261" w14:textId="3CE021E9" w:rsidR="00EB1AA1" w:rsidRDefault="00A324AA" w:rsidP="0088191A">
      <w:pPr>
        <w:pStyle w:val="Heading2"/>
      </w:pPr>
      <w:bookmarkStart w:id="656" w:name="_Identify_Qualifying_Exits"/>
      <w:bookmarkStart w:id="657" w:name="_Toc37849799"/>
      <w:bookmarkStart w:id="658" w:name="_Toc79153980"/>
      <w:bookmarkEnd w:id="656"/>
      <w:r>
        <w:t xml:space="preserve">Identify </w:t>
      </w:r>
      <w:r w:rsidR="0031059A">
        <w:t>Qualifying</w:t>
      </w:r>
      <w:r w:rsidR="00D96057">
        <w:t xml:space="preserve"> Exits</w:t>
      </w:r>
      <w:r w:rsidR="002C5DCB">
        <w:t xml:space="preserve"> </w:t>
      </w:r>
      <w:r w:rsidR="00DB35F0">
        <w:t>in Exit Cohort Periods</w:t>
      </w:r>
      <w:bookmarkEnd w:id="657"/>
      <w:bookmarkEnd w:id="658"/>
    </w:p>
    <w:p w14:paraId="6FAD4454" w14:textId="0C8D5296" w:rsidR="00C93E26" w:rsidRDefault="00C93E26" w:rsidP="00C93E26">
      <w:pPr>
        <w:jc w:val="center"/>
      </w:pPr>
      <w:r>
        <w:rPr>
          <w:rFonts w:ascii="Times New Roman" w:hAnsi="Times New Roman" w:cs="Times New Roman"/>
          <w:noProof/>
          <w:sz w:val="24"/>
          <w:szCs w:val="24"/>
        </w:rPr>
        <mc:AlternateContent>
          <mc:Choice Requires="wpg">
            <w:drawing>
              <wp:inline distT="0" distB="0" distL="0" distR="0" wp14:anchorId="3AC19794" wp14:editId="5D6F155A">
                <wp:extent cx="5142230" cy="1371600"/>
                <wp:effectExtent l="0" t="0" r="20320" b="19050"/>
                <wp:docPr id="74486091" name="Group 744860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42230" cy="1371600"/>
                          <a:chOff x="1036392" y="1100352"/>
                          <a:chExt cx="51423" cy="13716"/>
                        </a:xfrm>
                      </wpg:grpSpPr>
                      <wps:wsp>
                        <wps:cNvPr id="74486092" name="AutoShape 78"/>
                        <wps:cNvCnPr>
                          <a:cxnSpLocks noChangeShapeType="1"/>
                          <a:stCxn id="74486095" idx="1"/>
                          <a:endCxn id="74486093" idx="1"/>
                        </wps:cNvCnPr>
                        <wps:spPr bwMode="auto">
                          <a:xfrm>
                            <a:off x="1069889" y="1107210"/>
                            <a:ext cx="6009" cy="0"/>
                          </a:xfrm>
                          <a:prstGeom prst="straightConnector1">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74486093" name="AutoShape 79"/>
                        <wps:cNvSpPr>
                          <a:spLocks noChangeArrowheads="1"/>
                        </wps:cNvSpPr>
                        <wps:spPr bwMode="auto">
                          <a:xfrm>
                            <a:off x="1075898" y="1105807"/>
                            <a:ext cx="11917" cy="2806"/>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2FE0CED3" w14:textId="77777777" w:rsidR="00004824" w:rsidRDefault="00004824" w:rsidP="00DD264B">
                              <w:pPr>
                                <w:pStyle w:val="Style3"/>
                              </w:pPr>
                              <w:r>
                                <w:t>tlsa_HHID</w:t>
                              </w:r>
                            </w:p>
                          </w:txbxContent>
                        </wps:txbx>
                        <wps:bodyPr rot="0" vert="horz" wrap="square" lIns="0" tIns="0" rIns="0" bIns="0" anchor="ctr" anchorCtr="0" upright="1">
                          <a:noAutofit/>
                        </wps:bodyPr>
                      </wps:wsp>
                      <wpg:grpSp>
                        <wpg:cNvPr id="74486094" name="Group 125"/>
                        <wpg:cNvGrpSpPr>
                          <a:grpSpLocks/>
                        </wpg:cNvGrpSpPr>
                        <wpg:grpSpPr bwMode="auto">
                          <a:xfrm>
                            <a:off x="1054667" y="1100352"/>
                            <a:ext cx="15222" cy="13716"/>
                            <a:chOff x="1054667" y="1100352"/>
                            <a:chExt cx="15221" cy="13716"/>
                          </a:xfrm>
                        </wpg:grpSpPr>
                        <wps:wsp>
                          <wps:cNvPr id="74486095" name="Left Bracket 244"/>
                          <wps:cNvSpPr>
                            <a:spLocks/>
                          </wps:cNvSpPr>
                          <wps:spPr bwMode="auto">
                            <a:xfrm flipH="1" flipV="1">
                              <a:off x="1067486" y="1100352"/>
                              <a:ext cx="2403" cy="13716"/>
                            </a:xfrm>
                            <a:prstGeom prst="leftBracket">
                              <a:avLst>
                                <a:gd name="adj" fmla="val 47566"/>
                              </a:avLst>
                            </a:prstGeom>
                            <a:noFill/>
                            <a:ln w="6350">
                              <a:solidFill>
                                <a:schemeClr val="dk1">
                                  <a:lumMod val="0"/>
                                  <a:lumOff val="0"/>
                                </a:schemeClr>
                              </a:solidFill>
                              <a:round/>
                              <a:headEnd/>
                              <a:tailEnd/>
                            </a:ln>
                            <a:effectLst/>
                            <a:extLst>
                              <a:ext uri="{909E8E84-426E-40DD-AFC4-6F175D3DCCD1}">
                                <a14:hiddenFill xmlns:a14="http://schemas.microsoft.com/office/drawing/2010/main">
                                  <a:solidFill>
                                    <a:srgbClr val="5B9BD5"/>
                                  </a:solid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74486096" name="Left Bracket 245"/>
                          <wps:cNvSpPr>
                            <a:spLocks/>
                          </wps:cNvSpPr>
                          <wps:spPr bwMode="auto">
                            <a:xfrm flipV="1">
                              <a:off x="1054667" y="1100352"/>
                              <a:ext cx="2404" cy="13716"/>
                            </a:xfrm>
                            <a:prstGeom prst="leftBracket">
                              <a:avLst>
                                <a:gd name="adj" fmla="val 47546"/>
                              </a:avLst>
                            </a:prstGeom>
                            <a:noFill/>
                            <a:ln w="6350">
                              <a:solidFill>
                                <a:schemeClr val="dk1">
                                  <a:lumMod val="0"/>
                                  <a:lumOff val="0"/>
                                </a:schemeClr>
                              </a:solidFill>
                              <a:round/>
                              <a:headEnd/>
                              <a:tailEnd/>
                            </a:ln>
                            <a:effectLst/>
                            <a:extLst>
                              <a:ext uri="{909E8E84-426E-40DD-AFC4-6F175D3DCCD1}">
                                <a14:hiddenFill xmlns:a14="http://schemas.microsoft.com/office/drawing/2010/main">
                                  <a:solidFill>
                                    <a:srgbClr val="5B9BD5"/>
                                  </a:solid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74486097" name="AutoShape 9"/>
                          <wps:cNvSpPr>
                            <a:spLocks noChangeArrowheads="1"/>
                          </wps:cNvSpPr>
                          <wps:spPr bwMode="auto">
                            <a:xfrm>
                              <a:off x="1055869" y="1109560"/>
                              <a:ext cx="12818" cy="3608"/>
                            </a:xfrm>
                            <a:prstGeom prst="flowChartMagneticDisk">
                              <a:avLst/>
                            </a:prstGeom>
                            <a:solidFill>
                              <a:srgbClr val="DFEBF7"/>
                            </a:solidFill>
                            <a:ln w="6350">
                              <a:solidFill>
                                <a:srgbClr val="5B9BD5"/>
                              </a:solidFill>
                              <a:round/>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5E6B481F" w14:textId="77777777" w:rsidR="00004824" w:rsidRDefault="00004824" w:rsidP="00C93E26">
                                <w:pPr>
                                  <w:pStyle w:val="Style3"/>
                                </w:pPr>
                                <w:r>
                                  <w:t>hmis_EnrollmentCoC</w:t>
                                </w:r>
                              </w:p>
                            </w:txbxContent>
                          </wps:txbx>
                          <wps:bodyPr rot="0" vert="horz" wrap="square" lIns="0" tIns="0" rIns="0" bIns="0" anchor="ctr" anchorCtr="0" upright="1">
                            <a:noAutofit/>
                          </wps:bodyPr>
                        </wps:wsp>
                        <wps:wsp>
                          <wps:cNvPr id="74486098" name="AutoShape 10"/>
                          <wps:cNvSpPr>
                            <a:spLocks noChangeArrowheads="1"/>
                          </wps:cNvSpPr>
                          <wps:spPr bwMode="auto">
                            <a:xfrm>
                              <a:off x="1055869" y="1101454"/>
                              <a:ext cx="12818" cy="2706"/>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54BAB470" w14:textId="77777777" w:rsidR="00004824" w:rsidRDefault="00004824" w:rsidP="00C93E26">
                                <w:pPr>
                                  <w:pStyle w:val="Style3"/>
                                </w:pPr>
                                <w:r>
                                  <w:t>tlsa_HHID</w:t>
                                </w:r>
                              </w:p>
                            </w:txbxContent>
                          </wps:txbx>
                          <wps:bodyPr rot="0" vert="horz" wrap="square" lIns="0" tIns="0" rIns="0" bIns="0" anchor="ctr" anchorCtr="0" upright="1">
                            <a:noAutofit/>
                          </wps:bodyPr>
                        </wps:wsp>
                        <wps:wsp>
                          <wps:cNvPr id="74486099" name="AutoShape 13"/>
                          <wps:cNvSpPr>
                            <a:spLocks noChangeArrowheads="1"/>
                          </wps:cNvSpPr>
                          <wps:spPr bwMode="auto">
                            <a:xfrm>
                              <a:off x="1055869" y="1105488"/>
                              <a:ext cx="12818" cy="2744"/>
                            </a:xfrm>
                            <a:prstGeom prst="flowChartDocument">
                              <a:avLst/>
                            </a:prstGeom>
                            <a:solidFill>
                              <a:srgbClr val="FCE5D6"/>
                            </a:solidFill>
                            <a:ln w="6350">
                              <a:solidFill>
                                <a:srgbClr val="F5B18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19A90B1A" w14:textId="77777777" w:rsidR="00004824" w:rsidRDefault="00004824" w:rsidP="00C93E26">
                                <w:pPr>
                                  <w:pStyle w:val="Style3"/>
                                </w:pPr>
                                <w:r>
                                  <w:t>lsa_Project</w:t>
                                </w:r>
                              </w:p>
                            </w:txbxContent>
                          </wps:txbx>
                          <wps:bodyPr rot="0" vert="horz" wrap="square" lIns="0" tIns="0" rIns="0" bIns="0" anchor="ctr" anchorCtr="0" upright="1">
                            <a:noAutofit/>
                          </wps:bodyPr>
                        </wps:wsp>
                      </wpg:grpSp>
                      <wpg:grpSp>
                        <wpg:cNvPr id="74486100" name="Group 131"/>
                        <wpg:cNvGrpSpPr>
                          <a:grpSpLocks/>
                        </wpg:cNvGrpSpPr>
                        <wpg:grpSpPr bwMode="auto">
                          <a:xfrm>
                            <a:off x="1036392" y="1102638"/>
                            <a:ext cx="13129" cy="9144"/>
                            <a:chOff x="1036392" y="1104008"/>
                            <a:chExt cx="13129" cy="9144"/>
                          </a:xfrm>
                        </wpg:grpSpPr>
                        <wps:wsp>
                          <wps:cNvPr id="74486101" name="AutoShape 86"/>
                          <wps:cNvSpPr>
                            <a:spLocks noChangeArrowheads="1"/>
                          </wps:cNvSpPr>
                          <wps:spPr bwMode="auto">
                            <a:xfrm>
                              <a:off x="1036392" y="1105051"/>
                              <a:ext cx="11916" cy="2806"/>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051B92D4" w14:textId="77777777" w:rsidR="00004824" w:rsidRDefault="00004824" w:rsidP="00DD264B">
                                <w:pPr>
                                  <w:pStyle w:val="Style3"/>
                                </w:pPr>
                                <w:r>
                                  <w:t>tlsa_CohortDates</w:t>
                                </w:r>
                              </w:p>
                            </w:txbxContent>
                          </wps:txbx>
                          <wps:bodyPr rot="0" vert="horz" wrap="square" lIns="0" tIns="0" rIns="0" bIns="0" anchor="ctr" anchorCtr="0" upright="1">
                            <a:noAutofit/>
                          </wps:bodyPr>
                        </wps:wsp>
                        <wps:wsp>
                          <wps:cNvPr id="74486102" name="AutoShape 13"/>
                          <wps:cNvSpPr>
                            <a:spLocks noChangeArrowheads="1"/>
                          </wps:cNvSpPr>
                          <wps:spPr bwMode="auto">
                            <a:xfrm>
                              <a:off x="1036392" y="1109698"/>
                              <a:ext cx="11887" cy="2743"/>
                            </a:xfrm>
                            <a:prstGeom prst="flowChartDocument">
                              <a:avLst/>
                            </a:prstGeom>
                            <a:solidFill>
                              <a:srgbClr val="FCE5D6"/>
                            </a:solidFill>
                            <a:ln w="6350">
                              <a:solidFill>
                                <a:srgbClr val="F5B18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0DDC9334" w14:textId="77777777" w:rsidR="00004824" w:rsidRDefault="00004824" w:rsidP="00C93E26">
                                <w:pPr>
                                  <w:pStyle w:val="Style3"/>
                                </w:pPr>
                                <w:r>
                                  <w:t>lsa_Report</w:t>
                                </w:r>
                              </w:p>
                            </w:txbxContent>
                          </wps:txbx>
                          <wps:bodyPr rot="0" vert="horz" wrap="square" lIns="0" tIns="0" rIns="0" bIns="0" anchor="ctr" anchorCtr="0" upright="1">
                            <a:noAutofit/>
                          </wps:bodyPr>
                        </wps:wsp>
                        <wps:wsp>
                          <wps:cNvPr id="74486123" name="Left Bracket 244"/>
                          <wps:cNvSpPr>
                            <a:spLocks/>
                          </wps:cNvSpPr>
                          <wps:spPr bwMode="auto">
                            <a:xfrm flipH="1" flipV="1">
                              <a:off x="1047095" y="1104008"/>
                              <a:ext cx="2426" cy="9144"/>
                            </a:xfrm>
                            <a:prstGeom prst="leftBracket">
                              <a:avLst>
                                <a:gd name="adj" fmla="val 31410"/>
                              </a:avLst>
                            </a:prstGeom>
                            <a:noFill/>
                            <a:ln w="6350">
                              <a:solidFill>
                                <a:schemeClr val="dk1">
                                  <a:lumMod val="0"/>
                                  <a:lumOff val="0"/>
                                </a:schemeClr>
                              </a:solidFill>
                              <a:round/>
                              <a:headEnd/>
                              <a:tailEnd/>
                            </a:ln>
                            <a:effectLst/>
                            <a:extLst>
                              <a:ext uri="{909E8E84-426E-40DD-AFC4-6F175D3DCCD1}">
                                <a14:hiddenFill xmlns:a14="http://schemas.microsoft.com/office/drawing/2010/main">
                                  <a:solidFill>
                                    <a:srgbClr val="5B9BD5"/>
                                  </a:solid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g:grpSp>
                      <wps:wsp>
                        <wps:cNvPr id="74486124" name="AutoShape 135"/>
                        <wps:cNvCnPr>
                          <a:cxnSpLocks noChangeShapeType="1"/>
                          <a:stCxn id="74486095" idx="1"/>
                          <a:endCxn id="74486096" idx="1"/>
                        </wps:cNvCnPr>
                        <wps:spPr bwMode="auto">
                          <a:xfrm>
                            <a:off x="1049521" y="1107210"/>
                            <a:ext cx="5146" cy="0"/>
                          </a:xfrm>
                          <a:prstGeom prst="straightConnector1">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g:wgp>
                  </a:graphicData>
                </a:graphic>
              </wp:inline>
            </w:drawing>
          </mc:Choice>
          <mc:Fallback>
            <w:pict>
              <v:group w14:anchorId="3AC19794" id="Group 74486091" o:spid="_x0000_s1402" style="width:404.9pt;height:108pt;mso-position-horizontal-relative:char;mso-position-vertical-relative:line" coordorigin="10363,11003" coordsize="514,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">
                <v:shape id="AutoShape 78" o:spid="_x0000_s1403" type="#_x0000_t32" style="position:absolute;left:10698;top:11072;width: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" strokecolor="black [0]" strokeweight=".5pt">
                  <v:stroke endarrow="block"/>
                  <v:shadow color="black [0]"/>
                </v:shape>
                <v:shape id="AutoShape 79" o:spid="_x0000_s1404" type="#_x0000_t113" style="position:absolute;left:10758;top:11058;width:120;height: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" fillcolor="#ebd7e1" strokecolor="#c285a3" strokeweight=".5pt">
                  <v:shadow color="black" opacity="0" offset="0,0"/>
                  <v:textbox inset="0,0,0,0">
                    <w:txbxContent>
                      <w:p w14:paraId="2FE0CED3" w14:textId="77777777" w:rsidR="00004824" w:rsidRDefault="00004824" w:rsidP="00DD264B">
                        <w:pPr>
                          <w:pStyle w:val="Style3"/>
                        </w:pPr>
                        <w:r>
                          <w:t>tlsa_HHID</w:t>
                        </w:r>
                      </w:p>
                    </w:txbxContent>
                  </v:textbox>
                </v:shape>
                <v:group id="Group 125" o:spid="_x0000_s1405" style="position:absolute;left:10546;top:11003;width:152;height:137" coordorigin="10546,11003" coordsize="152,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">
                  <v:shape id="Left Bracket 244" o:spid="_x0000_s1406" type="#_x0000_t85" style="position:absolute;left:10674;top:11003;width:24;height:137;flip:x 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" fillcolor="#5b9bd5" strokecolor="black [0]" strokeweight=".5pt">
                    <v:shadow color="black [0]"/>
                    <v:textbox inset="2.88pt,2.88pt,2.88pt,2.88pt"/>
                  </v:shape>
                  <v:shape id="Left Bracket 245" o:spid="_x0000_s1407" type="#_x0000_t85" style="position:absolute;left:10546;top:11003;width:24;height:137;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" fillcolor="#5b9bd5" strokecolor="black [0]" strokeweight=".5pt">
                    <v:shadow color="black [0]"/>
                    <v:textbox inset="2.88pt,2.88pt,2.88pt,2.88pt"/>
                  </v:shape>
                  <v:shape id="AutoShape 9" o:spid="_x0000_s1408" type="#_x0000_t132" style="position:absolute;left:10558;top:11095;width:128;height: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" fillcolor="#dfebf7" strokecolor="#5b9bd5" strokeweight=".5pt">
                    <v:shadow color="black" opacity="0" offset="0,0"/>
                    <v:textbox inset="0,0,0,0">
                      <w:txbxContent>
                        <w:p w14:paraId="5E6B481F" w14:textId="77777777" w:rsidR="00004824" w:rsidRDefault="00004824" w:rsidP="00C93E26">
                          <w:pPr>
                            <w:pStyle w:val="Style3"/>
                          </w:pPr>
                          <w:r>
                            <w:t>hmis_EnrollmentCoC</w:t>
                          </w:r>
                        </w:p>
                      </w:txbxContent>
                    </v:textbox>
                  </v:shape>
                  <v:shape id="AutoShape 10" o:spid="_x0000_s1409" type="#_x0000_t113" style="position:absolute;left:10558;top:11014;width:128;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" fillcolor="#ebd7e1" strokecolor="#c285a3" strokeweight=".5pt">
                    <v:shadow color="black" opacity="0" offset="0,0"/>
                    <v:textbox inset="0,0,0,0">
                      <w:txbxContent>
                        <w:p w14:paraId="54BAB470" w14:textId="77777777" w:rsidR="00004824" w:rsidRDefault="00004824" w:rsidP="00C93E26">
                          <w:pPr>
                            <w:pStyle w:val="Style3"/>
                          </w:pPr>
                          <w:r>
                            <w:t>tlsa_HHID</w:t>
                          </w:r>
                        </w:p>
                      </w:txbxContent>
                    </v:textbox>
                  </v:shape>
                  <v:shape id="AutoShape 13" o:spid="_x0000_s1410" type="#_x0000_t114" style="position:absolute;left:10558;top:11054;width:128;height: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" fillcolor="#fce5d6" strokecolor="#f5b183" strokeweight=".5pt">
                    <v:shadow color="black" opacity="0" offset="0,0"/>
                    <v:textbox inset="0,0,0,0">
                      <w:txbxContent>
                        <w:p w14:paraId="19A90B1A" w14:textId="77777777" w:rsidR="00004824" w:rsidRDefault="00004824" w:rsidP="00C93E26">
                          <w:pPr>
                            <w:pStyle w:val="Style3"/>
                          </w:pPr>
                          <w:r>
                            <w:t>lsa_Project</w:t>
                          </w:r>
                        </w:p>
                      </w:txbxContent>
                    </v:textbox>
                  </v:shape>
                </v:group>
                <v:group id="Group 131" o:spid="_x0000_s1411" style="position:absolute;left:10363;top:11026;width:132;height:91" coordorigin="10363,11040" coordsize="13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">
                  <v:shape id="AutoShape 86" o:spid="_x0000_s1412" type="#_x0000_t113" style="position:absolute;left:10363;top:11050;width:120;height: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" fillcolor="#ebd7e1" strokecolor="#c285a3" strokeweight=".5pt">
                    <v:shadow color="black" opacity="0" offset="0,0"/>
                    <v:textbox inset="0,0,0,0">
                      <w:txbxContent>
                        <w:p w14:paraId="051B92D4" w14:textId="77777777" w:rsidR="00004824" w:rsidRDefault="00004824" w:rsidP="00DD264B">
                          <w:pPr>
                            <w:pStyle w:val="Style3"/>
                          </w:pPr>
                          <w:r>
                            <w:t>tlsa_CohortDates</w:t>
                          </w:r>
                        </w:p>
                      </w:txbxContent>
                    </v:textbox>
                  </v:shape>
                  <v:shape id="AutoShape 13" o:spid="_x0000_s1413" type="#_x0000_t114" style="position:absolute;left:10363;top:11096;width:119;height: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" fillcolor="#fce5d6" strokecolor="#f5b183" strokeweight=".5pt">
                    <v:shadow color="black" opacity="0" offset="0,0"/>
                    <v:textbox inset="0,0,0,0">
                      <w:txbxContent>
                        <w:p w14:paraId="0DDC9334" w14:textId="77777777" w:rsidR="00004824" w:rsidRDefault="00004824" w:rsidP="00C93E26">
                          <w:pPr>
                            <w:pStyle w:val="Style3"/>
                          </w:pPr>
                          <w:r>
                            <w:t>lsa_Report</w:t>
                          </w:r>
                        </w:p>
                      </w:txbxContent>
                    </v:textbox>
                  </v:shape>
                  <v:shape id="Left Bracket 244" o:spid="_x0000_s1414" type="#_x0000_t85" style="position:absolute;left:10470;top:11040;width:25;height:91;flip:x 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" fillcolor="#5b9bd5" strokecolor="black [0]" strokeweight=".5pt">
                    <v:shadow color="black [0]"/>
                    <v:textbox inset="2.88pt,2.88pt,2.88pt,2.88pt"/>
                  </v:shape>
                </v:group>
                <v:shape id="AutoShape 135" o:spid="_x0000_s1415" type="#_x0000_t32" style="position:absolute;left:10495;top:11072;width: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" strokecolor="black [0]" strokeweight=".5pt">
                  <v:stroke endarrow="block"/>
                  <v:shadow color="black [0]"/>
                </v:shape>
                <w10:anchorlock/>
              </v:group>
            </w:pict>
          </mc:Fallback>
        </mc:AlternateContent>
      </w:r>
    </w:p>
    <w:p w14:paraId="35663102" w14:textId="43760651" w:rsidR="0024585E" w:rsidRDefault="007B5290" w:rsidP="007B5290">
      <w:r>
        <w:t xml:space="preserve">The objective of this step is to identify </w:t>
      </w:r>
      <w:r w:rsidR="0031059A">
        <w:t xml:space="preserve">records in tlsa_HHID that represent </w:t>
      </w:r>
      <w:r w:rsidR="0024585E">
        <w:t>system</w:t>
      </w:r>
      <w:r>
        <w:t xml:space="preserve"> exits in each exit cohort period</w:t>
      </w:r>
      <w:r w:rsidR="004873DC">
        <w:t xml:space="preserve">. </w:t>
      </w:r>
    </w:p>
    <w:p w14:paraId="147DC4B2" w14:textId="77777777" w:rsidR="00954503" w:rsidRDefault="00954503" w:rsidP="0088191A">
      <w:pPr>
        <w:pStyle w:val="Heading3"/>
      </w:pPr>
      <w:r>
        <w:t>Relevant Data</w:t>
      </w:r>
    </w:p>
    <w:p w14:paraId="4BC203E5" w14:textId="41842921" w:rsidR="002F5C54" w:rsidRPr="00AB2970" w:rsidRDefault="002F5C54" w:rsidP="0088191A">
      <w:pPr>
        <w:pStyle w:val="Heading4"/>
      </w:pPr>
      <w:r w:rsidRPr="00AB2970">
        <w:t>Source</w:t>
      </w:r>
    </w:p>
    <w:tbl>
      <w:tblPr>
        <w:tblStyle w:val="TableGrid"/>
        <w:tblW w:w="9355" w:type="dxa"/>
        <w:tblLook w:val="06A0" w:firstRow="1" w:lastRow="0" w:firstColumn="1" w:lastColumn="0" w:noHBand="1" w:noVBand="1"/>
      </w:tblPr>
      <w:tblGrid>
        <w:gridCol w:w="9355"/>
      </w:tblGrid>
      <w:tr w:rsidR="008A1CA3" w:rsidRPr="00323F4A" w14:paraId="397EE9C4" w14:textId="77777777" w:rsidTr="00EB0196">
        <w:trPr>
          <w:cantSplit/>
          <w:trHeight w:val="216"/>
        </w:trPr>
        <w:tc>
          <w:tcPr>
            <w:tcW w:w="9355" w:type="dxa"/>
            <w:shd w:val="clear" w:color="auto" w:fill="FDE9D9" w:themeFill="accent6" w:themeFillTint="33"/>
          </w:tcPr>
          <w:p w14:paraId="1E3A3138" w14:textId="7C1CC5D6" w:rsidR="008A1CA3" w:rsidRPr="00B06FDF" w:rsidRDefault="007B5290" w:rsidP="008A1CA3">
            <w:pPr>
              <w:pStyle w:val="NoSpacing"/>
              <w:rPr>
                <w:b/>
                <w:bCs/>
              </w:rPr>
            </w:pPr>
            <w:r>
              <w:rPr>
                <w:b/>
                <w:bCs/>
              </w:rPr>
              <w:t>tlsa_CohortDates</w:t>
            </w:r>
          </w:p>
        </w:tc>
      </w:tr>
      <w:tr w:rsidR="008A1CA3" w:rsidRPr="00323F4A" w14:paraId="6B809F07" w14:textId="77777777" w:rsidTr="00EB0196">
        <w:trPr>
          <w:cantSplit/>
          <w:trHeight w:val="216"/>
        </w:trPr>
        <w:tc>
          <w:tcPr>
            <w:tcW w:w="9355" w:type="dxa"/>
            <w:shd w:val="clear" w:color="auto" w:fill="auto"/>
          </w:tcPr>
          <w:p w14:paraId="4BF4056A" w14:textId="7F92353C" w:rsidR="008A1CA3" w:rsidRPr="00323F4A" w:rsidRDefault="008A1CA3" w:rsidP="008A1CA3">
            <w:pPr>
              <w:pStyle w:val="NoSpacing"/>
            </w:pPr>
            <w:r w:rsidRPr="00323F4A">
              <w:t>Cohort</w:t>
            </w:r>
          </w:p>
        </w:tc>
      </w:tr>
      <w:tr w:rsidR="008A1CA3" w:rsidRPr="00323F4A" w14:paraId="1C1040D1" w14:textId="77777777" w:rsidTr="00EB0196">
        <w:trPr>
          <w:cantSplit/>
          <w:trHeight w:val="216"/>
        </w:trPr>
        <w:tc>
          <w:tcPr>
            <w:tcW w:w="9355" w:type="dxa"/>
            <w:shd w:val="clear" w:color="auto" w:fill="auto"/>
          </w:tcPr>
          <w:p w14:paraId="6FBF619A" w14:textId="27113AA8" w:rsidR="008A1CA3" w:rsidRPr="00323F4A" w:rsidRDefault="008A1CA3" w:rsidP="008A1CA3">
            <w:pPr>
              <w:pStyle w:val="NoSpacing"/>
            </w:pPr>
            <w:r w:rsidRPr="00323F4A">
              <w:t>CohortStart</w:t>
            </w:r>
          </w:p>
        </w:tc>
      </w:tr>
      <w:tr w:rsidR="008A1CA3" w:rsidRPr="00323F4A" w14:paraId="780BA1E4" w14:textId="77777777" w:rsidTr="00EB0196">
        <w:trPr>
          <w:cantSplit/>
          <w:trHeight w:val="216"/>
        </w:trPr>
        <w:tc>
          <w:tcPr>
            <w:tcW w:w="9355" w:type="dxa"/>
            <w:shd w:val="clear" w:color="auto" w:fill="auto"/>
          </w:tcPr>
          <w:p w14:paraId="0928A9ED" w14:textId="5B03FC3F" w:rsidR="008A1CA3" w:rsidRPr="00323F4A" w:rsidRDefault="008A1CA3" w:rsidP="008A1CA3">
            <w:pPr>
              <w:pStyle w:val="NoSpacing"/>
            </w:pPr>
            <w:r w:rsidRPr="00323F4A">
              <w:t>CohortEnd</w:t>
            </w:r>
          </w:p>
        </w:tc>
      </w:tr>
      <w:tr w:rsidR="00821976" w:rsidRPr="005F4836" w14:paraId="4053726A" w14:textId="77777777" w:rsidTr="00EB0196">
        <w:trPr>
          <w:cantSplit/>
          <w:trHeight w:val="216"/>
        </w:trPr>
        <w:tc>
          <w:tcPr>
            <w:tcW w:w="9355" w:type="dxa"/>
            <w:shd w:val="clear" w:color="auto" w:fill="FDE9D9" w:themeFill="accent6" w:themeFillTint="33"/>
          </w:tcPr>
          <w:p w14:paraId="3A82A07B" w14:textId="280D83CB" w:rsidR="00821976" w:rsidRPr="00C032F4" w:rsidRDefault="00DB35F0" w:rsidP="00A97C36">
            <w:pPr>
              <w:pStyle w:val="NoSpacing"/>
              <w:rPr>
                <w:b/>
                <w:bCs/>
              </w:rPr>
            </w:pPr>
            <w:r>
              <w:rPr>
                <w:b/>
                <w:bCs/>
              </w:rPr>
              <w:t>tlsa_HHID</w:t>
            </w:r>
          </w:p>
        </w:tc>
      </w:tr>
      <w:tr w:rsidR="00821976" w14:paraId="61C525A7" w14:textId="77777777" w:rsidTr="00EB0196">
        <w:trPr>
          <w:cantSplit/>
          <w:trHeight w:val="216"/>
        </w:trPr>
        <w:tc>
          <w:tcPr>
            <w:tcW w:w="9355" w:type="dxa"/>
          </w:tcPr>
          <w:p w14:paraId="5C591D47" w14:textId="6587DB91" w:rsidR="00821976" w:rsidRPr="00C032F4" w:rsidRDefault="0024585E" w:rsidP="00A97C36">
            <w:pPr>
              <w:pStyle w:val="NoSpacing"/>
            </w:pPr>
            <w:r>
              <w:t>EnrollmentID</w:t>
            </w:r>
          </w:p>
        </w:tc>
      </w:tr>
      <w:tr w:rsidR="0081411E" w14:paraId="3B8D6D0A" w14:textId="77777777" w:rsidTr="00EB0196">
        <w:trPr>
          <w:cantSplit/>
          <w:trHeight w:val="216"/>
        </w:trPr>
        <w:tc>
          <w:tcPr>
            <w:tcW w:w="9355" w:type="dxa"/>
          </w:tcPr>
          <w:p w14:paraId="0703E5A4" w14:textId="7849F6B7" w:rsidR="0081411E" w:rsidRDefault="0081411E" w:rsidP="00A97C36">
            <w:pPr>
              <w:pStyle w:val="NoSpacing"/>
            </w:pPr>
            <w:r>
              <w:t>HoHID</w:t>
            </w:r>
          </w:p>
        </w:tc>
      </w:tr>
      <w:tr w:rsidR="00ED3BB3" w14:paraId="056F7554" w14:textId="77777777" w:rsidTr="00C32D98">
        <w:trPr>
          <w:cantSplit/>
          <w:trHeight w:val="216"/>
        </w:trPr>
        <w:tc>
          <w:tcPr>
            <w:tcW w:w="9355" w:type="dxa"/>
          </w:tcPr>
          <w:p w14:paraId="35CC9B52" w14:textId="3F2753C2" w:rsidR="00ED3BB3" w:rsidRDefault="00ED3BB3" w:rsidP="00A97C36">
            <w:pPr>
              <w:pStyle w:val="NoSpacing"/>
            </w:pPr>
            <w:r>
              <w:t>ProjectID</w:t>
            </w:r>
          </w:p>
        </w:tc>
      </w:tr>
      <w:tr w:rsidR="0024585E" w14:paraId="1B1974B1" w14:textId="77777777" w:rsidTr="00EB0196">
        <w:trPr>
          <w:cantSplit/>
          <w:trHeight w:val="216"/>
        </w:trPr>
        <w:tc>
          <w:tcPr>
            <w:tcW w:w="9355" w:type="dxa"/>
          </w:tcPr>
          <w:p w14:paraId="08540A3D" w14:textId="1B2A4FB4" w:rsidR="0024585E" w:rsidRDefault="0024585E" w:rsidP="00A97C36">
            <w:pPr>
              <w:pStyle w:val="NoSpacing"/>
            </w:pPr>
            <w:r>
              <w:t>EntryDate</w:t>
            </w:r>
          </w:p>
        </w:tc>
      </w:tr>
      <w:tr w:rsidR="00DB35F0" w14:paraId="3A81B741" w14:textId="77777777" w:rsidTr="00EB0196">
        <w:trPr>
          <w:cantSplit/>
          <w:trHeight w:val="216"/>
        </w:trPr>
        <w:tc>
          <w:tcPr>
            <w:tcW w:w="9355" w:type="dxa"/>
          </w:tcPr>
          <w:p w14:paraId="3DECA4F9" w14:textId="1E993CC2" w:rsidR="00DB35F0" w:rsidRPr="00C032F4" w:rsidRDefault="0024585E" w:rsidP="00A97C36">
            <w:pPr>
              <w:pStyle w:val="NoSpacing"/>
            </w:pPr>
            <w:r>
              <w:t>ExitDate</w:t>
            </w:r>
          </w:p>
        </w:tc>
      </w:tr>
      <w:tr w:rsidR="00DB35F0" w14:paraId="1ADD24FE" w14:textId="77777777" w:rsidTr="00EB0196">
        <w:trPr>
          <w:cantSplit/>
          <w:trHeight w:val="216"/>
        </w:trPr>
        <w:tc>
          <w:tcPr>
            <w:tcW w:w="9355" w:type="dxa"/>
          </w:tcPr>
          <w:p w14:paraId="7D2F4E56" w14:textId="7846F6D7" w:rsidR="00DB35F0" w:rsidRPr="00C032F4" w:rsidRDefault="00A966B9" w:rsidP="00A97C36">
            <w:pPr>
              <w:pStyle w:val="NoSpacing"/>
            </w:pPr>
            <w:r>
              <w:t>ActiveHHType</w:t>
            </w:r>
          </w:p>
        </w:tc>
      </w:tr>
      <w:tr w:rsidR="00DB35F0" w14:paraId="2D71F0BF" w14:textId="77777777" w:rsidTr="00EB0196">
        <w:trPr>
          <w:cantSplit/>
          <w:trHeight w:val="216"/>
        </w:trPr>
        <w:tc>
          <w:tcPr>
            <w:tcW w:w="9355" w:type="dxa"/>
          </w:tcPr>
          <w:p w14:paraId="30EDCA2D" w14:textId="55788E70" w:rsidR="00DB35F0" w:rsidRPr="00C032F4" w:rsidRDefault="0024585E" w:rsidP="00A97C36">
            <w:pPr>
              <w:pStyle w:val="NoSpacing"/>
            </w:pPr>
            <w:r>
              <w:t>Exit</w:t>
            </w:r>
            <w:r w:rsidR="00A966B9">
              <w:t>1</w:t>
            </w:r>
            <w:r>
              <w:t>HHType</w:t>
            </w:r>
          </w:p>
        </w:tc>
      </w:tr>
      <w:tr w:rsidR="00A966B9" w14:paraId="5052D1A2" w14:textId="77777777" w:rsidTr="00EB0196">
        <w:trPr>
          <w:cantSplit/>
          <w:trHeight w:val="216"/>
        </w:trPr>
        <w:tc>
          <w:tcPr>
            <w:tcW w:w="9355" w:type="dxa"/>
          </w:tcPr>
          <w:p w14:paraId="6D90351F" w14:textId="11BEC67A" w:rsidR="00A966B9" w:rsidRDefault="00A966B9" w:rsidP="00A97C36">
            <w:pPr>
              <w:pStyle w:val="NoSpacing"/>
            </w:pPr>
            <w:r>
              <w:t>Exit2HHType</w:t>
            </w:r>
          </w:p>
        </w:tc>
      </w:tr>
      <w:tr w:rsidR="00896F86" w14:paraId="133D547D" w14:textId="77777777" w:rsidTr="00EB0196">
        <w:trPr>
          <w:cantSplit/>
          <w:trHeight w:val="216"/>
        </w:trPr>
        <w:tc>
          <w:tcPr>
            <w:tcW w:w="9355" w:type="dxa"/>
            <w:shd w:val="clear" w:color="auto" w:fill="FDE9D9" w:themeFill="accent6" w:themeFillTint="33"/>
          </w:tcPr>
          <w:p w14:paraId="10CC9358" w14:textId="6B321C66" w:rsidR="00896F86" w:rsidRPr="00EB0196" w:rsidRDefault="00ED3BB3" w:rsidP="00A97C36">
            <w:pPr>
              <w:pStyle w:val="NoSpacing"/>
              <w:rPr>
                <w:b/>
              </w:rPr>
            </w:pPr>
            <w:r>
              <w:rPr>
                <w:b/>
                <w:bCs/>
              </w:rPr>
              <w:t>lsa_Project</w:t>
            </w:r>
          </w:p>
        </w:tc>
      </w:tr>
      <w:tr w:rsidR="00ED3BB3" w14:paraId="018441C7" w14:textId="77777777" w:rsidTr="00EB0196">
        <w:trPr>
          <w:cantSplit/>
          <w:trHeight w:val="216"/>
        </w:trPr>
        <w:tc>
          <w:tcPr>
            <w:tcW w:w="9355" w:type="dxa"/>
          </w:tcPr>
          <w:p w14:paraId="743071A2" w14:textId="362081ED" w:rsidR="00ED3BB3" w:rsidRPr="00C032F4" w:rsidRDefault="00095013" w:rsidP="00EB0196">
            <w:pPr>
              <w:pStyle w:val="NoSpacing"/>
            </w:pPr>
            <w:r>
              <w:t>ProjectID</w:t>
            </w:r>
          </w:p>
        </w:tc>
      </w:tr>
      <w:tr w:rsidR="0024585E" w:rsidRPr="005F4836" w14:paraId="17178866" w14:textId="77777777" w:rsidTr="00EB0196">
        <w:trPr>
          <w:cantSplit/>
          <w:trHeight w:val="197"/>
        </w:trPr>
        <w:tc>
          <w:tcPr>
            <w:tcW w:w="9355" w:type="dxa"/>
            <w:shd w:val="clear" w:color="auto" w:fill="EEECE1" w:themeFill="background2"/>
          </w:tcPr>
          <w:p w14:paraId="0968DDF4" w14:textId="5B3DCF08" w:rsidR="0024585E" w:rsidRPr="00C032F4" w:rsidRDefault="0024585E" w:rsidP="00C91919">
            <w:pPr>
              <w:pStyle w:val="NoSpacing"/>
              <w:rPr>
                <w:b/>
                <w:bCs/>
              </w:rPr>
            </w:pPr>
            <w:r w:rsidRPr="00C032F4">
              <w:rPr>
                <w:b/>
                <w:bCs/>
              </w:rPr>
              <w:t>hmis_</w:t>
            </w:r>
            <w:r>
              <w:rPr>
                <w:b/>
                <w:bCs/>
              </w:rPr>
              <w:t>EnrollmentCoC</w:t>
            </w:r>
          </w:p>
        </w:tc>
      </w:tr>
      <w:tr w:rsidR="0024585E" w14:paraId="168F7052" w14:textId="77777777" w:rsidTr="00EB0196">
        <w:trPr>
          <w:cantSplit/>
          <w:trHeight w:val="216"/>
        </w:trPr>
        <w:tc>
          <w:tcPr>
            <w:tcW w:w="9355" w:type="dxa"/>
          </w:tcPr>
          <w:p w14:paraId="7CD871B7" w14:textId="77777777" w:rsidR="0024585E" w:rsidRPr="00C032F4" w:rsidRDefault="0024585E" w:rsidP="00C91919">
            <w:pPr>
              <w:pStyle w:val="NoSpacing"/>
            </w:pPr>
            <w:r w:rsidRPr="00C032F4">
              <w:t>EnrollmentID</w:t>
            </w:r>
          </w:p>
        </w:tc>
      </w:tr>
      <w:tr w:rsidR="00DB35F0" w14:paraId="2B89FBCA" w14:textId="77777777" w:rsidTr="00EB0196">
        <w:trPr>
          <w:cantSplit/>
          <w:trHeight w:val="216"/>
        </w:trPr>
        <w:tc>
          <w:tcPr>
            <w:tcW w:w="9355" w:type="dxa"/>
          </w:tcPr>
          <w:p w14:paraId="7D2FBD9C" w14:textId="170E8037" w:rsidR="00DB35F0" w:rsidRPr="00C032F4" w:rsidRDefault="0024585E" w:rsidP="00A97C36">
            <w:pPr>
              <w:pStyle w:val="NoSpacing"/>
            </w:pPr>
            <w:r>
              <w:t>InformationDate</w:t>
            </w:r>
          </w:p>
        </w:tc>
      </w:tr>
      <w:tr w:rsidR="00DB35F0" w14:paraId="4C017BA1" w14:textId="77777777" w:rsidTr="00EB0196">
        <w:trPr>
          <w:cantSplit/>
          <w:trHeight w:val="216"/>
        </w:trPr>
        <w:tc>
          <w:tcPr>
            <w:tcW w:w="9355" w:type="dxa"/>
          </w:tcPr>
          <w:p w14:paraId="41614784" w14:textId="35028A40" w:rsidR="00DB35F0" w:rsidRPr="00C032F4" w:rsidRDefault="0024585E" w:rsidP="00A97C36">
            <w:pPr>
              <w:pStyle w:val="NoSpacing"/>
            </w:pPr>
            <w:r>
              <w:t>CoCCode</w:t>
            </w:r>
          </w:p>
        </w:tc>
      </w:tr>
    </w:tbl>
    <w:p w14:paraId="2C4D9D27" w14:textId="7DC96241" w:rsidR="00EB1AA1" w:rsidRDefault="00C7148E" w:rsidP="0088191A">
      <w:pPr>
        <w:pStyle w:val="Heading4"/>
      </w:pPr>
      <w:r w:rsidRPr="00AB2970">
        <w:t>Target</w:t>
      </w:r>
    </w:p>
    <w:p w14:paraId="31CB4430" w14:textId="17158A85" w:rsidR="00A221FF" w:rsidRDefault="00A221FF" w:rsidP="00A221FF">
      <w:r>
        <w:t>A household may have multiple qualifying exits in a given cohort period</w:t>
      </w:r>
      <w:r w:rsidR="004873DC">
        <w:t xml:space="preserve">. </w:t>
      </w:r>
      <w:r w:rsidR="00896F86">
        <w:t>When this is the case, reporting is based on the earliest qualifying exit to a permanent destination or, if there is no exit to a permanent destination, the earliest exit to any destination</w:t>
      </w:r>
      <w:r w:rsidR="004873DC">
        <w:t xml:space="preserve">. </w:t>
      </w:r>
    </w:p>
    <w:p w14:paraId="7EF2682D" w14:textId="7C785E8D" w:rsidR="00896F86" w:rsidRPr="00A221FF" w:rsidRDefault="00896F86" w:rsidP="00A221FF">
      <w:r>
        <w:t xml:space="preserve">All qualifying exits are identified in tlsa_HHID in this step by setting the </w:t>
      </w:r>
      <w:r w:rsidR="00D93F6E">
        <w:rPr>
          <w:rFonts w:cstheme="minorHAnsi"/>
          <w:b/>
        </w:rPr>
        <w:t>ExitCohort</w:t>
      </w:r>
      <w:r w:rsidR="00C859D7" w:rsidRPr="00EB0196">
        <w:rPr>
          <w:b/>
        </w:rPr>
        <w:t xml:space="preserve"> </w:t>
      </w:r>
      <w:r>
        <w:t>value; reportable exits are sele</w:t>
      </w:r>
      <w:r w:rsidR="00C859D7">
        <w:t>c</w:t>
      </w:r>
      <w:r>
        <w:t xml:space="preserve">ted </w:t>
      </w:r>
      <w:r w:rsidR="006A78CE">
        <w:t>for each unique combination of H</w:t>
      </w:r>
      <w:r w:rsidR="00C32D98">
        <w:t xml:space="preserve">oHID, household type, and cohort </w:t>
      </w:r>
      <w:r>
        <w:t>in the next step</w:t>
      </w:r>
      <w:r w:rsidR="00D93F6E">
        <w:t xml:space="preserve"> based on </w:t>
      </w:r>
      <w:r w:rsidR="006A78CE">
        <w:t xml:space="preserve">the values in </w:t>
      </w:r>
      <w:r w:rsidR="006471CB">
        <w:t xml:space="preserve">the </w:t>
      </w:r>
      <w:r w:rsidR="006471CB" w:rsidRPr="006471CB">
        <w:rPr>
          <w:b/>
          <w:bCs/>
        </w:rPr>
        <w:t>ExitCohort</w:t>
      </w:r>
      <w:r w:rsidR="006471CB">
        <w:t xml:space="preserve"> and </w:t>
      </w:r>
      <w:r w:rsidR="006471CB" w:rsidRPr="006471CB">
        <w:rPr>
          <w:b/>
          <w:bCs/>
        </w:rPr>
        <w:t>ExitDest</w:t>
      </w:r>
      <w:r w:rsidR="006A78CE">
        <w:t xml:space="preserve"> columns</w:t>
      </w:r>
      <w:r>
        <w:t>.</w:t>
      </w:r>
    </w:p>
    <w:tbl>
      <w:tblPr>
        <w:tblStyle w:val="Style11"/>
        <w:tblW w:w="9355" w:type="dxa"/>
        <w:tblBorders>
          <w:bottom w:val="single" w:sz="4" w:space="0" w:color="auto"/>
        </w:tblBorders>
        <w:tblLook w:val="0680" w:firstRow="0" w:lastRow="0" w:firstColumn="1" w:lastColumn="0" w:noHBand="1" w:noVBand="1"/>
      </w:tblPr>
      <w:tblGrid>
        <w:gridCol w:w="9355"/>
      </w:tblGrid>
      <w:tr w:rsidR="00C859D7" w:rsidRPr="002F5C54" w14:paraId="67D81E06" w14:textId="77777777" w:rsidTr="00EB0196">
        <w:trPr>
          <w:cantSplit/>
          <w:trHeight w:val="216"/>
        </w:trPr>
        <w:tc>
          <w:tcPr>
            <w:cnfStyle w:val="001000000000" w:firstRow="0" w:lastRow="0" w:firstColumn="1" w:lastColumn="0" w:oddVBand="0" w:evenVBand="0" w:oddHBand="0" w:evenHBand="0" w:firstRowFirstColumn="0" w:firstRowLastColumn="0" w:lastRowFirstColumn="0" w:lastRowLastColumn="0"/>
            <w:tcW w:w="9355" w:type="dxa"/>
            <w:shd w:val="clear" w:color="auto" w:fill="76923C" w:themeFill="accent3" w:themeFillShade="BF"/>
            <w:noWrap/>
          </w:tcPr>
          <w:p w14:paraId="3092764F" w14:textId="58C100B3" w:rsidR="00C859D7" w:rsidRPr="002F5C54" w:rsidRDefault="00C859D7" w:rsidP="004C2D38">
            <w:pPr>
              <w:spacing w:before="0" w:after="0"/>
              <w:rPr>
                <w:rFonts w:cstheme="minorHAnsi"/>
                <w:b/>
                <w:color w:val="FFFFFF" w:themeColor="background1"/>
              </w:rPr>
            </w:pPr>
            <w:r>
              <w:rPr>
                <w:rFonts w:cstheme="minorHAnsi"/>
                <w:b/>
                <w:color w:val="FFFFFF" w:themeColor="background1"/>
              </w:rPr>
              <w:t>tlsa_HHID</w:t>
            </w:r>
          </w:p>
        </w:tc>
      </w:tr>
      <w:tr w:rsidR="00C859D7" w:rsidRPr="00213DCD" w14:paraId="70C99633" w14:textId="77777777" w:rsidTr="00EB0196">
        <w:trPr>
          <w:cantSplit/>
          <w:trHeight w:val="216"/>
        </w:trPr>
        <w:tc>
          <w:tcPr>
            <w:cnfStyle w:val="001000000000" w:firstRow="0" w:lastRow="0" w:firstColumn="1" w:lastColumn="0" w:oddVBand="0" w:evenVBand="0" w:oddHBand="0" w:evenHBand="0" w:firstRowFirstColumn="0" w:firstRowLastColumn="0" w:lastRowFirstColumn="0" w:lastRowLastColumn="0"/>
            <w:tcW w:w="9355" w:type="dxa"/>
            <w:noWrap/>
            <w:hideMark/>
          </w:tcPr>
          <w:p w14:paraId="03F36F42" w14:textId="30D03DD6" w:rsidR="00C859D7" w:rsidRPr="00213DCD" w:rsidRDefault="00C32D98" w:rsidP="00A97C36">
            <w:pPr>
              <w:spacing w:before="0" w:after="0"/>
              <w:rPr>
                <w:rFonts w:cstheme="minorHAnsi"/>
                <w:b/>
              </w:rPr>
            </w:pPr>
            <w:r>
              <w:rPr>
                <w:rFonts w:cstheme="minorHAnsi"/>
                <w:b/>
              </w:rPr>
              <w:t>ExitCohort</w:t>
            </w:r>
          </w:p>
        </w:tc>
      </w:tr>
    </w:tbl>
    <w:p w14:paraId="4F59066C" w14:textId="086A53A5" w:rsidR="00EB1AA1" w:rsidRDefault="00EB1AA1" w:rsidP="0088191A">
      <w:pPr>
        <w:pStyle w:val="Heading3"/>
      </w:pPr>
      <w:r>
        <w:t>Logic</w:t>
      </w:r>
    </w:p>
    <w:p w14:paraId="79ABD104" w14:textId="23A58646" w:rsidR="0031059A" w:rsidRDefault="00414EE3" w:rsidP="0088191A">
      <w:pPr>
        <w:pStyle w:val="Heading4"/>
      </w:pPr>
      <w:r>
        <w:t>Qualifying</w:t>
      </w:r>
      <w:r w:rsidR="0031059A">
        <w:t xml:space="preserve"> Exit</w:t>
      </w:r>
      <w:r>
        <w:t>s</w:t>
      </w:r>
    </w:p>
    <w:p w14:paraId="6032ABB8" w14:textId="77777777" w:rsidR="00A221FF" w:rsidRDefault="00414EE3" w:rsidP="0031059A">
      <w:r>
        <w:t xml:space="preserve">A qualifying exit is </w:t>
      </w:r>
      <w:r w:rsidR="00A221FF">
        <w:t xml:space="preserve">an exit from a continuum ES, SH, TH, RRH, or PSH project </w:t>
      </w:r>
      <w:r w:rsidR="004F1350">
        <w:t xml:space="preserve">– limited </w:t>
      </w:r>
      <w:r w:rsidR="00A221FF">
        <w:t>in one of the three exit cohort periods followed by at least 14 days when the household was not active in any continuum ES, SH, TH, RRH, or PSH project.</w:t>
      </w:r>
    </w:p>
    <w:p w14:paraId="0A2AED82" w14:textId="2288EF52" w:rsidR="0031059A" w:rsidRDefault="00B455B4" w:rsidP="0031059A">
      <w:r>
        <w:t xml:space="preserve">Set </w:t>
      </w:r>
      <w:r w:rsidR="0031059A">
        <w:t>tlsa_HHID</w:t>
      </w:r>
      <w:r>
        <w:t>.</w:t>
      </w:r>
      <w:r w:rsidRPr="004F7F22">
        <w:rPr>
          <w:b/>
          <w:bCs/>
        </w:rPr>
        <w:t>ExitCohort</w:t>
      </w:r>
      <w:r>
        <w:t xml:space="preserve"> = tlsa_CohortDates.</w:t>
      </w:r>
      <w:r w:rsidRPr="004F7F22">
        <w:rPr>
          <w:b/>
          <w:bCs/>
        </w:rPr>
        <w:t>Cohort</w:t>
      </w:r>
      <w:r>
        <w:t xml:space="preserve"> to identify</w:t>
      </w:r>
      <w:r w:rsidR="0031059A">
        <w:t xml:space="preserve"> a </w:t>
      </w:r>
      <w:r w:rsidR="001C3F78">
        <w:t>qualifying</w:t>
      </w:r>
      <w:r w:rsidR="0031059A">
        <w:t xml:space="preserve"> exit </w:t>
      </w:r>
      <w:r w:rsidR="001C3F78">
        <w:t xml:space="preserve">(qx) </w:t>
      </w:r>
      <w:r w:rsidR="0031059A">
        <w:t>whe</w:t>
      </w:r>
      <w:r>
        <w:t>re</w:t>
      </w:r>
      <w:r w:rsidR="0031059A">
        <w:t>:</w:t>
      </w:r>
    </w:p>
    <w:p w14:paraId="47191FD4" w14:textId="0CFCF438" w:rsidR="0031059A" w:rsidRDefault="00414EE3" w:rsidP="0030608E">
      <w:pPr>
        <w:pStyle w:val="ListParagraph"/>
        <w:numPr>
          <w:ilvl w:val="0"/>
          <w:numId w:val="49"/>
        </w:numPr>
      </w:pPr>
      <w:r>
        <w:t>qx.</w:t>
      </w:r>
      <w:r w:rsidR="0031059A" w:rsidRPr="000B3A9E">
        <w:rPr>
          <w:b/>
          <w:bCs/>
        </w:rPr>
        <w:t>ExitDate</w:t>
      </w:r>
      <w:r w:rsidR="0031059A">
        <w:t xml:space="preserve"> between </w:t>
      </w:r>
      <w:r w:rsidR="000B3A9E">
        <w:t>tlsa_CohortDates.</w:t>
      </w:r>
      <w:r w:rsidR="0031059A" w:rsidRPr="000B3A9E">
        <w:rPr>
          <w:b/>
          <w:bCs/>
        </w:rPr>
        <w:t>CohortStart</w:t>
      </w:r>
      <w:r w:rsidR="0031059A">
        <w:t xml:space="preserve"> and </w:t>
      </w:r>
      <w:r w:rsidR="0031059A" w:rsidRPr="000B3A9E">
        <w:rPr>
          <w:b/>
          <w:bCs/>
        </w:rPr>
        <w:t>CohortEnd</w:t>
      </w:r>
      <w:r w:rsidR="0031059A">
        <w:t xml:space="preserve"> </w:t>
      </w:r>
      <w:r w:rsidR="000B3A9E">
        <w:t xml:space="preserve">where </w:t>
      </w:r>
      <w:r w:rsidR="000B3A9E" w:rsidRPr="000B3A9E">
        <w:rPr>
          <w:b/>
          <w:bCs/>
        </w:rPr>
        <w:t>Cohort</w:t>
      </w:r>
      <w:r w:rsidR="000B3A9E">
        <w:t xml:space="preserve"> between -2 and 0</w:t>
      </w:r>
    </w:p>
    <w:p w14:paraId="64F87E22" w14:textId="3FE102E6" w:rsidR="0031059A" w:rsidRDefault="000B3A9E" w:rsidP="0030608E">
      <w:pPr>
        <w:pStyle w:val="ListParagraph"/>
        <w:numPr>
          <w:ilvl w:val="0"/>
          <w:numId w:val="49"/>
        </w:numPr>
      </w:pPr>
      <w:r>
        <w:t>hmis_</w:t>
      </w:r>
      <w:r w:rsidR="0031059A">
        <w:t>EnrollmentCoC</w:t>
      </w:r>
      <w:r>
        <w:t>.</w:t>
      </w:r>
      <w:r w:rsidRPr="000B3A9E">
        <w:rPr>
          <w:i/>
          <w:iCs/>
        </w:rPr>
        <w:t>CoCCode</w:t>
      </w:r>
      <w:r>
        <w:t xml:space="preserve"> = </w:t>
      </w:r>
      <w:r w:rsidRPr="000B3A9E">
        <w:rPr>
          <w:u w:val="single"/>
        </w:rPr>
        <w:t>ReportCoC</w:t>
      </w:r>
      <w:r>
        <w:t xml:space="preserve"> for the most recent record associated with the </w:t>
      </w:r>
      <w:r w:rsidR="00414EE3">
        <w:t>qx.</w:t>
      </w:r>
      <w:r w:rsidRPr="000B3A9E">
        <w:rPr>
          <w:b/>
          <w:bCs/>
        </w:rPr>
        <w:t>EnrollmentID</w:t>
      </w:r>
    </w:p>
    <w:p w14:paraId="5B8F8DBE" w14:textId="2A362230" w:rsidR="000B3A9E" w:rsidRDefault="000B3A9E" w:rsidP="0030608E">
      <w:pPr>
        <w:pStyle w:val="ListParagraph"/>
        <w:numPr>
          <w:ilvl w:val="0"/>
          <w:numId w:val="49"/>
        </w:numPr>
      </w:pPr>
      <w:r>
        <w:t>There is no other record in tlsa_HHID where:</w:t>
      </w:r>
    </w:p>
    <w:p w14:paraId="79CA5BAF" w14:textId="5738E75F" w:rsidR="000B3A9E" w:rsidRPr="00414EE3" w:rsidRDefault="000B3A9E" w:rsidP="0030608E">
      <w:pPr>
        <w:pStyle w:val="ListParagraph"/>
        <w:numPr>
          <w:ilvl w:val="1"/>
          <w:numId w:val="49"/>
        </w:numPr>
      </w:pPr>
      <w:r>
        <w:t>[Other].</w:t>
      </w:r>
      <w:r w:rsidRPr="000B3A9E">
        <w:rPr>
          <w:b/>
          <w:bCs/>
        </w:rPr>
        <w:t>HoHID</w:t>
      </w:r>
      <w:r>
        <w:t xml:space="preserve"> = </w:t>
      </w:r>
      <w:r w:rsidR="00414EE3">
        <w:t>qx.</w:t>
      </w:r>
      <w:r w:rsidRPr="000B3A9E">
        <w:rPr>
          <w:b/>
          <w:bCs/>
        </w:rPr>
        <w:t>HoHID</w:t>
      </w:r>
    </w:p>
    <w:p w14:paraId="567CF4D2" w14:textId="26DA0103" w:rsidR="00FE6B62" w:rsidRPr="00FE6B62" w:rsidRDefault="00FE6B62" w:rsidP="0030608E">
      <w:pPr>
        <w:pStyle w:val="ListParagraph"/>
        <w:numPr>
          <w:ilvl w:val="1"/>
          <w:numId w:val="49"/>
        </w:numPr>
      </w:pPr>
      <w:r w:rsidRPr="00FE6B62">
        <w:t>Household type values match:</w:t>
      </w:r>
    </w:p>
    <w:p w14:paraId="74738195" w14:textId="77777777" w:rsidR="00842E81" w:rsidRPr="009E742A" w:rsidRDefault="00842E81" w:rsidP="0030608E">
      <w:pPr>
        <w:pStyle w:val="ListParagraph"/>
        <w:numPr>
          <w:ilvl w:val="2"/>
          <w:numId w:val="49"/>
        </w:numPr>
      </w:pPr>
      <w:r w:rsidRPr="009E742A">
        <w:t xml:space="preserve">If </w:t>
      </w:r>
      <w:r>
        <w:rPr>
          <w:b/>
        </w:rPr>
        <w:t>ExitC</w:t>
      </w:r>
      <w:r w:rsidRPr="009E742A">
        <w:rPr>
          <w:b/>
        </w:rPr>
        <w:t>ohort</w:t>
      </w:r>
      <w:r w:rsidRPr="009E742A">
        <w:t xml:space="preserve"> = 0, </w:t>
      </w:r>
      <w:r w:rsidRPr="009E742A">
        <w:rPr>
          <w:b/>
          <w:bCs/>
        </w:rPr>
        <w:t>ActiveHHType</w:t>
      </w:r>
    </w:p>
    <w:p w14:paraId="0E3F2E56" w14:textId="77777777" w:rsidR="00842E81" w:rsidRPr="009E742A" w:rsidRDefault="00842E81" w:rsidP="0030608E">
      <w:pPr>
        <w:pStyle w:val="ListParagraph"/>
        <w:numPr>
          <w:ilvl w:val="2"/>
          <w:numId w:val="49"/>
        </w:numPr>
      </w:pPr>
      <w:r w:rsidRPr="009E742A">
        <w:t xml:space="preserve">If </w:t>
      </w:r>
      <w:r>
        <w:rPr>
          <w:b/>
        </w:rPr>
        <w:t>ExitC</w:t>
      </w:r>
      <w:r w:rsidRPr="009E742A">
        <w:rPr>
          <w:b/>
        </w:rPr>
        <w:t>ohort</w:t>
      </w:r>
      <w:r w:rsidRPr="009E742A">
        <w:t xml:space="preserve"> = </w:t>
      </w:r>
      <w:r>
        <w:t>-1</w:t>
      </w:r>
      <w:r w:rsidRPr="009E742A">
        <w:t xml:space="preserve">, </w:t>
      </w:r>
      <w:r>
        <w:rPr>
          <w:b/>
          <w:bCs/>
        </w:rPr>
        <w:t>Exit1</w:t>
      </w:r>
      <w:r w:rsidRPr="009E742A">
        <w:rPr>
          <w:b/>
          <w:bCs/>
        </w:rPr>
        <w:t>HHType</w:t>
      </w:r>
    </w:p>
    <w:p w14:paraId="28E160CD" w14:textId="77777777" w:rsidR="00842E81" w:rsidRPr="009E742A" w:rsidRDefault="00842E81" w:rsidP="0030608E">
      <w:pPr>
        <w:pStyle w:val="ListParagraph"/>
        <w:numPr>
          <w:ilvl w:val="2"/>
          <w:numId w:val="49"/>
        </w:numPr>
      </w:pPr>
      <w:r w:rsidRPr="009E742A">
        <w:t xml:space="preserve">If </w:t>
      </w:r>
      <w:r>
        <w:rPr>
          <w:b/>
        </w:rPr>
        <w:t>ExitC</w:t>
      </w:r>
      <w:r w:rsidRPr="009E742A">
        <w:rPr>
          <w:b/>
        </w:rPr>
        <w:t>ohort</w:t>
      </w:r>
      <w:r w:rsidRPr="009E742A">
        <w:t xml:space="preserve"> = </w:t>
      </w:r>
      <w:r>
        <w:t>-2</w:t>
      </w:r>
      <w:r w:rsidRPr="009E742A">
        <w:t xml:space="preserve">, </w:t>
      </w:r>
      <w:r>
        <w:rPr>
          <w:b/>
          <w:bCs/>
        </w:rPr>
        <w:t>Exit2</w:t>
      </w:r>
      <w:r w:rsidRPr="009E742A">
        <w:rPr>
          <w:b/>
          <w:bCs/>
        </w:rPr>
        <w:t>HHType</w:t>
      </w:r>
    </w:p>
    <w:p w14:paraId="0A2C9E79" w14:textId="77777777" w:rsidR="001C3F78" w:rsidRPr="000B3A9E" w:rsidRDefault="001C3F78" w:rsidP="0030608E">
      <w:pPr>
        <w:pStyle w:val="ListParagraph"/>
        <w:numPr>
          <w:ilvl w:val="1"/>
          <w:numId w:val="49"/>
        </w:numPr>
      </w:pPr>
      <w:r>
        <w:t>[Other].</w:t>
      </w:r>
      <w:r w:rsidRPr="001C3F78">
        <w:rPr>
          <w:b/>
          <w:bCs/>
        </w:rPr>
        <w:t>ExitDate</w:t>
      </w:r>
      <w:r>
        <w:t xml:space="preserve"> is </w:t>
      </w:r>
      <w:r w:rsidR="00143E83">
        <w:t>NULL</w:t>
      </w:r>
      <w:r>
        <w:t xml:space="preserve"> or [Other].</w:t>
      </w:r>
      <w:r w:rsidRPr="001C3F78">
        <w:rPr>
          <w:b/>
          <w:bCs/>
        </w:rPr>
        <w:t>ExitDate</w:t>
      </w:r>
      <w:r>
        <w:t xml:space="preserve"> &gt; </w:t>
      </w:r>
      <w:r w:rsidR="00414EE3">
        <w:t>qx.</w:t>
      </w:r>
      <w:r w:rsidRPr="001C3F78">
        <w:rPr>
          <w:b/>
          <w:bCs/>
        </w:rPr>
        <w:t>ExitDate</w:t>
      </w:r>
    </w:p>
    <w:p w14:paraId="6CC83031" w14:textId="77777777" w:rsidR="000B3A9E" w:rsidRDefault="00A777FA" w:rsidP="0030608E">
      <w:pPr>
        <w:pStyle w:val="ListParagraph"/>
        <w:numPr>
          <w:ilvl w:val="1"/>
          <w:numId w:val="49"/>
        </w:numPr>
      </w:pPr>
      <w:r>
        <w:t>[Other]</w:t>
      </w:r>
      <w:r w:rsidR="000B3A9E">
        <w:t>hmis_EnrollmentCoC.</w:t>
      </w:r>
      <w:r w:rsidR="000B3A9E" w:rsidRPr="001C3F78">
        <w:rPr>
          <w:i/>
          <w:iCs/>
        </w:rPr>
        <w:t>CoCCode</w:t>
      </w:r>
      <w:r w:rsidR="000B3A9E">
        <w:t xml:space="preserve"> </w:t>
      </w:r>
      <w:r w:rsidR="001C3F78">
        <w:t xml:space="preserve">= </w:t>
      </w:r>
      <w:r w:rsidR="001C3F78" w:rsidRPr="00414EE3">
        <w:rPr>
          <w:u w:val="single"/>
        </w:rPr>
        <w:t>ReportCoC</w:t>
      </w:r>
      <w:r w:rsidR="001C3F78">
        <w:t xml:space="preserve"> for the most recent record where </w:t>
      </w:r>
      <w:r w:rsidR="001C3F78" w:rsidRPr="00414EE3">
        <w:rPr>
          <w:i/>
          <w:iCs/>
        </w:rPr>
        <w:t>InformationDate</w:t>
      </w:r>
      <w:r w:rsidR="001C3F78">
        <w:t xml:space="preserve"> &lt;= </w:t>
      </w:r>
      <w:r w:rsidR="00414EE3" w:rsidRPr="001C3F78">
        <w:t>[</w:t>
      </w:r>
      <w:r w:rsidR="00414EE3">
        <w:t>qx.</w:t>
      </w:r>
      <w:r w:rsidR="00414EE3">
        <w:rPr>
          <w:b/>
          <w:bCs/>
        </w:rPr>
        <w:t xml:space="preserve">ExitDate </w:t>
      </w:r>
      <w:r w:rsidR="00414EE3">
        <w:t>+ 14 days]</w:t>
      </w:r>
    </w:p>
    <w:p w14:paraId="58E3A2E9" w14:textId="4AD87C7A" w:rsidR="001C3F78" w:rsidRDefault="001C3F78" w:rsidP="0030608E">
      <w:pPr>
        <w:pStyle w:val="ListParagraph"/>
        <w:numPr>
          <w:ilvl w:val="1"/>
          <w:numId w:val="49"/>
        </w:numPr>
      </w:pPr>
      <w:r w:rsidRPr="001C3F78">
        <w:t>[Other].</w:t>
      </w:r>
      <w:r>
        <w:rPr>
          <w:b/>
          <w:bCs/>
        </w:rPr>
        <w:t>EntryDate</w:t>
      </w:r>
      <w:r w:rsidRPr="001C3F78">
        <w:t xml:space="preserve"> &lt; [</w:t>
      </w:r>
      <w:r w:rsidR="00414EE3">
        <w:t>qx.</w:t>
      </w:r>
      <w:r>
        <w:rPr>
          <w:b/>
          <w:bCs/>
        </w:rPr>
        <w:t xml:space="preserve">ExitDate </w:t>
      </w:r>
      <w:r>
        <w:t>+ 14 days]</w:t>
      </w:r>
    </w:p>
    <w:p w14:paraId="20D22D0D" w14:textId="3FCEF658" w:rsidR="0094670D" w:rsidRDefault="0094670D" w:rsidP="0094670D">
      <w:r>
        <w:t>If lsa_Report.</w:t>
      </w:r>
      <w:r w:rsidRPr="0094670D">
        <w:rPr>
          <w:b/>
          <w:bCs/>
        </w:rPr>
        <w:t>LSAScope</w:t>
      </w:r>
      <w:r>
        <w:t xml:space="preserve"> = 2 (Project-Focused), </w:t>
      </w:r>
      <w:r w:rsidR="00195674">
        <w:t>exit cohorts are limited to households served in the projects in lsa_Project</w:t>
      </w:r>
      <w:r w:rsidR="00BE3A84">
        <w:t xml:space="preserve"> – </w:t>
      </w:r>
      <w:r>
        <w:t>qx.</w:t>
      </w:r>
      <w:r w:rsidRPr="0094670D">
        <w:rPr>
          <w:b/>
          <w:bCs/>
        </w:rPr>
        <w:t>ProjectID</w:t>
      </w:r>
      <w:r>
        <w:t xml:space="preserve"> in lsa_</w:t>
      </w:r>
      <w:r w:rsidR="00BE3A84">
        <w:t>Project</w:t>
      </w:r>
      <w:r>
        <w:t>.</w:t>
      </w:r>
      <w:r w:rsidRPr="0094670D">
        <w:rPr>
          <w:b/>
          <w:bCs/>
        </w:rPr>
        <w:t>ProjectID</w:t>
      </w:r>
      <w:r w:rsidR="004873DC">
        <w:rPr>
          <w:b/>
          <w:bCs/>
        </w:rPr>
        <w:t xml:space="preserve">. </w:t>
      </w:r>
      <w:r w:rsidR="00BE3A84">
        <w:t>This limitation does not apply to a systemwide LSA (</w:t>
      </w:r>
      <w:r w:rsidR="00BE3A84" w:rsidRPr="00BE3A84">
        <w:rPr>
          <w:b/>
          <w:bCs/>
        </w:rPr>
        <w:t>LSAScope</w:t>
      </w:r>
      <w:r w:rsidR="00BE3A84">
        <w:t xml:space="preserve"> = 1).</w:t>
      </w:r>
    </w:p>
    <w:p w14:paraId="579A18E1" w14:textId="21E9DBB8" w:rsidR="00BE4030" w:rsidRDefault="0024585E" w:rsidP="0088191A">
      <w:pPr>
        <w:pStyle w:val="Heading2"/>
      </w:pPr>
      <w:bookmarkStart w:id="659" w:name="_Toc37973285"/>
      <w:bookmarkStart w:id="660" w:name="_Toc37973840"/>
      <w:bookmarkStart w:id="661" w:name="_Toc37974391"/>
      <w:bookmarkStart w:id="662" w:name="_Toc37974943"/>
      <w:bookmarkStart w:id="663" w:name="_Toc37973841"/>
      <w:bookmarkStart w:id="664" w:name="_Toc37974392"/>
      <w:bookmarkStart w:id="665" w:name="_Toc37974944"/>
      <w:bookmarkStart w:id="666" w:name="_Toc31197276"/>
      <w:bookmarkStart w:id="667" w:name="_Toc31197277"/>
      <w:bookmarkStart w:id="668" w:name="_Toc31197278"/>
      <w:bookmarkStart w:id="669" w:name="_Toc31197279"/>
      <w:bookmarkStart w:id="670" w:name="_Toc31197280"/>
      <w:bookmarkStart w:id="671" w:name="_Toc31197281"/>
      <w:bookmarkStart w:id="672" w:name="_Toc37973417"/>
      <w:bookmarkStart w:id="673" w:name="_Toc37973970"/>
      <w:bookmarkStart w:id="674" w:name="_Toc37974521"/>
      <w:bookmarkStart w:id="675" w:name="_Toc37975073"/>
      <w:bookmarkStart w:id="676" w:name="_Toc37849800"/>
      <w:bookmarkStart w:id="677" w:name="_Toc79153981"/>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r>
        <w:t xml:space="preserve">Select </w:t>
      </w:r>
      <w:r w:rsidR="00BE4030">
        <w:t>Reportable Exits</w:t>
      </w:r>
      <w:bookmarkEnd w:id="676"/>
      <w:bookmarkEnd w:id="677"/>
    </w:p>
    <w:p w14:paraId="3772153A" w14:textId="45D01F54" w:rsidR="009C4993" w:rsidRPr="009C4993" w:rsidRDefault="00331ADE" w:rsidP="00331ADE">
      <w:pPr>
        <w:jc w:val="center"/>
      </w:pPr>
      <w:r>
        <w:rPr>
          <w:rFonts w:ascii="Times New Roman" w:hAnsi="Times New Roman" w:cs="Times New Roman"/>
          <w:noProof/>
          <w:sz w:val="24"/>
          <w:szCs w:val="24"/>
        </w:rPr>
        <mc:AlternateContent>
          <mc:Choice Requires="wpg">
            <w:drawing>
              <wp:inline distT="0" distB="0" distL="0" distR="0" wp14:anchorId="5D832D59" wp14:editId="6A1ED91A">
                <wp:extent cx="3276600" cy="274320"/>
                <wp:effectExtent l="0" t="0" r="19050" b="11430"/>
                <wp:docPr id="74486027" name="Group 744860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76600" cy="274320"/>
                          <a:chOff x="1124695" y="1097324"/>
                          <a:chExt cx="32768" cy="2743"/>
                        </a:xfrm>
                      </wpg:grpSpPr>
                      <wps:wsp>
                        <wps:cNvPr id="74486028" name="AutoShape 89"/>
                        <wps:cNvSpPr>
                          <a:spLocks noChangeArrowheads="1"/>
                        </wps:cNvSpPr>
                        <wps:spPr bwMode="auto">
                          <a:xfrm>
                            <a:off x="1124695" y="1097324"/>
                            <a:ext cx="11887"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0C6FA5B9" w14:textId="77777777" w:rsidR="00004824" w:rsidRDefault="00004824" w:rsidP="00331ADE">
                              <w:pPr>
                                <w:pStyle w:val="Style3"/>
                              </w:pPr>
                              <w:r>
                                <w:t>tlsa_HHID</w:t>
                              </w:r>
                            </w:p>
                          </w:txbxContent>
                        </wps:txbx>
                        <wps:bodyPr rot="0" vert="horz" wrap="square" lIns="0" tIns="0" rIns="0" bIns="0" anchor="ctr" anchorCtr="0" upright="1">
                          <a:noAutofit/>
                        </wps:bodyPr>
                      </wps:wsp>
                      <wps:wsp>
                        <wps:cNvPr id="74486029" name="AutoShape 90"/>
                        <wps:cNvSpPr>
                          <a:spLocks noChangeArrowheads="1"/>
                        </wps:cNvSpPr>
                        <wps:spPr bwMode="auto">
                          <a:xfrm>
                            <a:off x="1145576" y="1097324"/>
                            <a:ext cx="11887"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444C54C3" w14:textId="77777777" w:rsidR="00004824" w:rsidRDefault="00004824" w:rsidP="00331ADE">
                              <w:pPr>
                                <w:pStyle w:val="Style3"/>
                              </w:pPr>
                              <w:r>
                                <w:t>tlsa_Exit</w:t>
                              </w:r>
                            </w:p>
                          </w:txbxContent>
                        </wps:txbx>
                        <wps:bodyPr rot="0" vert="horz" wrap="square" lIns="0" tIns="0" rIns="0" bIns="0" anchor="ctr" anchorCtr="0" upright="1">
                          <a:noAutofit/>
                        </wps:bodyPr>
                      </wps:wsp>
                      <wps:wsp>
                        <wps:cNvPr id="74486030" name="AutoShape 91"/>
                        <wps:cNvCnPr>
                          <a:cxnSpLocks noChangeShapeType="1"/>
                          <a:stCxn id="74486028" idx="3"/>
                          <a:endCxn id="74486029" idx="1"/>
                        </wps:cNvCnPr>
                        <wps:spPr bwMode="auto">
                          <a:xfrm>
                            <a:off x="1136582" y="1098696"/>
                            <a:ext cx="8994" cy="0"/>
                          </a:xfrm>
                          <a:prstGeom prst="straightConnector1">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g:wgp>
                  </a:graphicData>
                </a:graphic>
              </wp:inline>
            </w:drawing>
          </mc:Choice>
          <mc:Fallback>
            <w:pict>
              <v:group w14:anchorId="5D832D59" id="Group 74486027" o:spid="_x0000_s1416" style="width:258pt;height:21.6pt;mso-position-horizontal-relative:char;mso-position-vertical-relative:line" coordorigin="11246,10973" coordsize="32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">
                <v:shape id="AutoShape 89" o:spid="_x0000_s1417" type="#_x0000_t113" style="position:absolute;left:11246;top:10973;width:119;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" fillcolor="#ebd7e1" strokecolor="#c285a3" strokeweight=".5pt">
                  <v:shadow color="black" opacity="0" offset="0,0"/>
                  <v:textbox inset="0,0,0,0">
                    <w:txbxContent>
                      <w:p w14:paraId="0C6FA5B9" w14:textId="77777777" w:rsidR="00004824" w:rsidRDefault="00004824" w:rsidP="00331ADE">
                        <w:pPr>
                          <w:pStyle w:val="Style3"/>
                        </w:pPr>
                        <w:r>
                          <w:t>tlsa_HHID</w:t>
                        </w:r>
                      </w:p>
                    </w:txbxContent>
                  </v:textbox>
                </v:shape>
                <v:shape id="AutoShape 90" o:spid="_x0000_s1418" type="#_x0000_t113" style="position:absolute;left:11455;top:10973;width:119;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" fillcolor="#ebd7e1" strokecolor="#c285a3" strokeweight=".5pt">
                  <v:shadow color="black" opacity="0" offset="0,0"/>
                  <v:textbox inset="0,0,0,0">
                    <w:txbxContent>
                      <w:p w14:paraId="444C54C3" w14:textId="77777777" w:rsidR="00004824" w:rsidRDefault="00004824" w:rsidP="00331ADE">
                        <w:pPr>
                          <w:pStyle w:val="Style3"/>
                        </w:pPr>
                        <w:r>
                          <w:t>tlsa_Exit</w:t>
                        </w:r>
                      </w:p>
                    </w:txbxContent>
                  </v:textbox>
                </v:shape>
                <v:shape id="AutoShape 91" o:spid="_x0000_s1419" type="#_x0000_t32" style="position:absolute;left:11365;top:10986;width: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" strokecolor="black [0]" strokeweight=".5pt">
                  <v:stroke endarrow="block"/>
                  <v:shadow color="black [0]"/>
                </v:shape>
                <w10:anchorlock/>
              </v:group>
            </w:pict>
          </mc:Fallback>
        </mc:AlternateContent>
      </w:r>
    </w:p>
    <w:p w14:paraId="2131286D" w14:textId="4AD35839" w:rsidR="00CD4BCF" w:rsidRDefault="00C8232C" w:rsidP="00BE4030">
      <w:r>
        <w:t>LSA</w:t>
      </w:r>
      <w:r w:rsidR="00D31B7D">
        <w:t>E</w:t>
      </w:r>
      <w:r w:rsidR="00AF4425">
        <w:t xml:space="preserve">xit </w:t>
      </w:r>
      <w:r>
        <w:t xml:space="preserve">includes </w:t>
      </w:r>
      <w:r w:rsidR="00AF4425">
        <w:t xml:space="preserve">reporting </w:t>
      </w:r>
      <w:r>
        <w:t xml:space="preserve">on </w:t>
      </w:r>
      <w:r w:rsidR="00381A71">
        <w:t xml:space="preserve">households </w:t>
      </w:r>
      <w:r w:rsidR="00F969BE">
        <w:t>with qualifying exits</w:t>
      </w:r>
      <w:r w:rsidR="00381A71">
        <w:t xml:space="preserve"> from</w:t>
      </w:r>
      <w:r w:rsidR="00BE4030">
        <w:t xml:space="preserve"> a </w:t>
      </w:r>
      <w:r w:rsidR="00381A71">
        <w:t xml:space="preserve">continuum ES/SH/TH/RRH/PSH projects </w:t>
      </w:r>
      <w:r w:rsidR="00F969BE">
        <w:t xml:space="preserve">in each of </w:t>
      </w:r>
      <w:r w:rsidR="00BE4030">
        <w:t xml:space="preserve">the </w:t>
      </w:r>
      <w:r w:rsidR="00F969BE">
        <w:t>exit cohort periods</w:t>
      </w:r>
      <w:r w:rsidR="004873DC">
        <w:t xml:space="preserve">. </w:t>
      </w:r>
    </w:p>
    <w:p w14:paraId="4DB94D2C" w14:textId="56B0EDEC" w:rsidR="00BE4030" w:rsidRDefault="003421FA" w:rsidP="00BE4030">
      <w:r>
        <w:rPr>
          <w:bCs/>
        </w:rPr>
        <w:t xml:space="preserve">For households </w:t>
      </w:r>
      <w:r w:rsidR="00215263">
        <w:rPr>
          <w:bCs/>
        </w:rPr>
        <w:t>– unique combination</w:t>
      </w:r>
      <w:r>
        <w:rPr>
          <w:bCs/>
        </w:rPr>
        <w:t>s</w:t>
      </w:r>
      <w:r w:rsidR="00215263">
        <w:rPr>
          <w:bCs/>
        </w:rPr>
        <w:t xml:space="preserve"> of </w:t>
      </w:r>
      <w:r w:rsidR="00BE4030" w:rsidRPr="002E318E">
        <w:rPr>
          <w:b/>
        </w:rPr>
        <w:t>HoHID</w:t>
      </w:r>
      <w:r w:rsidR="00BE4030">
        <w:t xml:space="preserve"> and </w:t>
      </w:r>
      <w:r w:rsidR="00215263">
        <w:rPr>
          <w:bCs/>
        </w:rPr>
        <w:t xml:space="preserve">relevant household type – </w:t>
      </w:r>
      <w:r>
        <w:rPr>
          <w:bCs/>
        </w:rPr>
        <w:t>with</w:t>
      </w:r>
      <w:r w:rsidR="00BE4030">
        <w:t xml:space="preserve"> more than one qualifying exit in a single cohort period</w:t>
      </w:r>
      <w:r>
        <w:t xml:space="preserve">, </w:t>
      </w:r>
      <w:r w:rsidR="00D675BF">
        <w:t>only one qualifying exit is reportable</w:t>
      </w:r>
      <w:r w:rsidR="004873DC">
        <w:t xml:space="preserve">. </w:t>
      </w:r>
      <w:r w:rsidR="00D675BF">
        <w:t>The logi</w:t>
      </w:r>
      <w:r w:rsidR="004101EB">
        <w:t>c associated with identifying reportable exits is below</w:t>
      </w:r>
      <w:r w:rsidR="004873DC">
        <w:t xml:space="preserve">. </w:t>
      </w:r>
    </w:p>
    <w:p w14:paraId="4F925539" w14:textId="41843828" w:rsidR="00BE4030" w:rsidRPr="00C52062" w:rsidRDefault="00BE4030" w:rsidP="0088191A">
      <w:pPr>
        <w:pStyle w:val="Heading3"/>
      </w:pPr>
      <w:r w:rsidRPr="00C52062">
        <w:t xml:space="preserve">Relevant Data </w:t>
      </w:r>
    </w:p>
    <w:p w14:paraId="3BDC4E3D" w14:textId="77777777" w:rsidR="00BE4030" w:rsidRPr="00AB2970" w:rsidRDefault="00BE4030" w:rsidP="0088191A">
      <w:pPr>
        <w:pStyle w:val="Heading4"/>
      </w:pPr>
      <w:r w:rsidRPr="00AB2970">
        <w:t>Source</w:t>
      </w:r>
    </w:p>
    <w:tbl>
      <w:tblPr>
        <w:tblStyle w:val="TableGrid"/>
        <w:tblW w:w="9625" w:type="dxa"/>
        <w:tblLook w:val="04A0" w:firstRow="1" w:lastRow="0" w:firstColumn="1" w:lastColumn="0" w:noHBand="0" w:noVBand="1"/>
      </w:tblPr>
      <w:tblGrid>
        <w:gridCol w:w="9625"/>
      </w:tblGrid>
      <w:tr w:rsidR="00BE4030" w:rsidRPr="00323F4A" w14:paraId="0C7B7F1E" w14:textId="77777777" w:rsidTr="00530C1A">
        <w:trPr>
          <w:cantSplit/>
          <w:trHeight w:val="216"/>
        </w:trPr>
        <w:tc>
          <w:tcPr>
            <w:tcW w:w="9625" w:type="dxa"/>
            <w:shd w:val="clear" w:color="auto" w:fill="FDE9D9" w:themeFill="accent6" w:themeFillTint="33"/>
          </w:tcPr>
          <w:p w14:paraId="0DB24E88" w14:textId="23489371" w:rsidR="00BE4030" w:rsidRPr="00B06FDF" w:rsidRDefault="0024585E" w:rsidP="00530C1A">
            <w:pPr>
              <w:pStyle w:val="NoSpacing"/>
              <w:rPr>
                <w:b/>
                <w:bCs/>
              </w:rPr>
            </w:pPr>
            <w:r>
              <w:rPr>
                <w:b/>
                <w:bCs/>
              </w:rPr>
              <w:t>tlsa_HHID</w:t>
            </w:r>
          </w:p>
        </w:tc>
      </w:tr>
      <w:tr w:rsidR="00BE4030" w:rsidRPr="00323F4A" w14:paraId="378600CD" w14:textId="77777777" w:rsidTr="00530C1A">
        <w:trPr>
          <w:cantSplit/>
          <w:trHeight w:val="216"/>
        </w:trPr>
        <w:tc>
          <w:tcPr>
            <w:tcW w:w="9625" w:type="dxa"/>
            <w:shd w:val="clear" w:color="auto" w:fill="auto"/>
          </w:tcPr>
          <w:p w14:paraId="78C84EDA" w14:textId="188592DA" w:rsidR="00BE4030" w:rsidRPr="005D5A21" w:rsidRDefault="005B32C3" w:rsidP="00530C1A">
            <w:pPr>
              <w:pStyle w:val="NoSpacing"/>
              <w:rPr>
                <w:bCs/>
              </w:rPr>
            </w:pPr>
            <w:r>
              <w:rPr>
                <w:rFonts w:cstheme="minorHAnsi"/>
                <w:bCs/>
              </w:rPr>
              <w:t>ExitCohort</w:t>
            </w:r>
          </w:p>
        </w:tc>
      </w:tr>
      <w:tr w:rsidR="005B32C3" w:rsidRPr="00323F4A" w14:paraId="18F23F94" w14:textId="77777777" w:rsidTr="00530C1A">
        <w:trPr>
          <w:cantSplit/>
          <w:trHeight w:val="216"/>
        </w:trPr>
        <w:tc>
          <w:tcPr>
            <w:tcW w:w="9625" w:type="dxa"/>
            <w:shd w:val="clear" w:color="auto" w:fill="auto"/>
          </w:tcPr>
          <w:p w14:paraId="18914AE0" w14:textId="4C9855C0" w:rsidR="005B32C3" w:rsidRDefault="00D72D0F" w:rsidP="00530C1A">
            <w:pPr>
              <w:pStyle w:val="NoSpacing"/>
              <w:rPr>
                <w:rFonts w:cstheme="minorHAnsi"/>
                <w:bCs/>
              </w:rPr>
            </w:pPr>
            <w:r>
              <w:rPr>
                <w:rFonts w:cstheme="minorHAnsi"/>
                <w:bCs/>
              </w:rPr>
              <w:t>ExitDest</w:t>
            </w:r>
          </w:p>
        </w:tc>
      </w:tr>
      <w:tr w:rsidR="00BE4030" w:rsidRPr="00323F4A" w14:paraId="73FD84B4" w14:textId="77777777" w:rsidTr="00530C1A">
        <w:trPr>
          <w:cantSplit/>
          <w:trHeight w:val="216"/>
        </w:trPr>
        <w:tc>
          <w:tcPr>
            <w:tcW w:w="9625" w:type="dxa"/>
            <w:shd w:val="clear" w:color="auto" w:fill="auto"/>
          </w:tcPr>
          <w:p w14:paraId="2AD978D6" w14:textId="77777777" w:rsidR="00BE4030" w:rsidRPr="005D5A21" w:rsidRDefault="00BE4030" w:rsidP="00530C1A">
            <w:pPr>
              <w:pStyle w:val="NoSpacing"/>
              <w:rPr>
                <w:bCs/>
              </w:rPr>
            </w:pPr>
            <w:r w:rsidRPr="008F2C7B">
              <w:rPr>
                <w:rFonts w:cstheme="minorHAnsi"/>
                <w:bCs/>
              </w:rPr>
              <w:t>HoHID</w:t>
            </w:r>
          </w:p>
        </w:tc>
      </w:tr>
      <w:tr w:rsidR="00BE4030" w:rsidRPr="00323F4A" w14:paraId="1D51124D" w14:textId="77777777" w:rsidTr="00530C1A">
        <w:trPr>
          <w:cantSplit/>
          <w:trHeight w:val="216"/>
        </w:trPr>
        <w:tc>
          <w:tcPr>
            <w:tcW w:w="9625" w:type="dxa"/>
            <w:shd w:val="clear" w:color="auto" w:fill="auto"/>
          </w:tcPr>
          <w:p w14:paraId="5FD8DADC" w14:textId="575F6D2A" w:rsidR="00BE4030" w:rsidRPr="005D5A21" w:rsidRDefault="0043319F" w:rsidP="00530C1A">
            <w:pPr>
              <w:pStyle w:val="NoSpacing"/>
              <w:rPr>
                <w:bCs/>
              </w:rPr>
            </w:pPr>
            <w:r>
              <w:rPr>
                <w:rFonts w:cstheme="minorHAnsi"/>
                <w:bCs/>
              </w:rPr>
              <w:t>HouseholdID</w:t>
            </w:r>
          </w:p>
        </w:tc>
      </w:tr>
      <w:tr w:rsidR="0043319F" w:rsidRPr="00323F4A" w14:paraId="6A23362D" w14:textId="77777777" w:rsidTr="00EB0196">
        <w:trPr>
          <w:cantSplit/>
          <w:trHeight w:val="216"/>
        </w:trPr>
        <w:tc>
          <w:tcPr>
            <w:tcW w:w="9625" w:type="dxa"/>
            <w:shd w:val="clear" w:color="auto" w:fill="auto"/>
          </w:tcPr>
          <w:p w14:paraId="342AD467" w14:textId="5E2864FB" w:rsidR="0043319F" w:rsidRPr="005D5A21" w:rsidRDefault="0043319F" w:rsidP="00EB0196">
            <w:pPr>
              <w:pStyle w:val="NoSpacing"/>
              <w:rPr>
                <w:bCs/>
              </w:rPr>
            </w:pPr>
            <w:r>
              <w:rPr>
                <w:rFonts w:cstheme="minorHAnsi"/>
                <w:bCs/>
              </w:rPr>
              <w:t>Active</w:t>
            </w:r>
            <w:r w:rsidRPr="008F2C7B">
              <w:rPr>
                <w:rFonts w:cstheme="minorHAnsi"/>
                <w:bCs/>
              </w:rPr>
              <w:t>HHType</w:t>
            </w:r>
          </w:p>
        </w:tc>
      </w:tr>
      <w:tr w:rsidR="0043319F" w:rsidRPr="00323F4A" w14:paraId="7D1C895E" w14:textId="77777777" w:rsidTr="00EB0196">
        <w:trPr>
          <w:cantSplit/>
          <w:trHeight w:val="216"/>
        </w:trPr>
        <w:tc>
          <w:tcPr>
            <w:tcW w:w="9625" w:type="dxa"/>
            <w:shd w:val="clear" w:color="auto" w:fill="auto"/>
          </w:tcPr>
          <w:p w14:paraId="63E2567B" w14:textId="365CC29F" w:rsidR="0043319F" w:rsidRPr="005D5A21" w:rsidRDefault="0043319F" w:rsidP="00EB0196">
            <w:pPr>
              <w:pStyle w:val="NoSpacing"/>
              <w:rPr>
                <w:bCs/>
              </w:rPr>
            </w:pPr>
            <w:r>
              <w:rPr>
                <w:rFonts w:cstheme="minorHAnsi"/>
                <w:bCs/>
              </w:rPr>
              <w:t>Exit1</w:t>
            </w:r>
            <w:r w:rsidRPr="008F2C7B">
              <w:rPr>
                <w:rFonts w:cstheme="minorHAnsi"/>
                <w:bCs/>
              </w:rPr>
              <w:t>HHType</w:t>
            </w:r>
          </w:p>
        </w:tc>
      </w:tr>
      <w:tr w:rsidR="0020325C" w:rsidRPr="00323F4A" w14:paraId="79D0B2E4" w14:textId="77777777" w:rsidTr="00EB0196">
        <w:trPr>
          <w:cantSplit/>
          <w:trHeight w:val="216"/>
        </w:trPr>
        <w:tc>
          <w:tcPr>
            <w:tcW w:w="9625" w:type="dxa"/>
            <w:shd w:val="clear" w:color="auto" w:fill="auto"/>
          </w:tcPr>
          <w:p w14:paraId="68FE2B51" w14:textId="6F3EFCEA" w:rsidR="0020325C" w:rsidRDefault="0020325C" w:rsidP="00EB0196">
            <w:pPr>
              <w:pStyle w:val="NoSpacing"/>
              <w:rPr>
                <w:rFonts w:cstheme="minorHAnsi"/>
                <w:bCs/>
              </w:rPr>
            </w:pPr>
            <w:r>
              <w:rPr>
                <w:rFonts w:cstheme="minorHAnsi"/>
                <w:bCs/>
              </w:rPr>
              <w:t>Exit2HHType</w:t>
            </w:r>
          </w:p>
        </w:tc>
      </w:tr>
      <w:tr w:rsidR="00BE4030" w:rsidRPr="00323F4A" w14:paraId="5910B6C4" w14:textId="77777777" w:rsidTr="00530C1A">
        <w:trPr>
          <w:cantSplit/>
          <w:trHeight w:val="216"/>
        </w:trPr>
        <w:tc>
          <w:tcPr>
            <w:tcW w:w="9625" w:type="dxa"/>
            <w:shd w:val="clear" w:color="auto" w:fill="auto"/>
          </w:tcPr>
          <w:p w14:paraId="4A37C86C" w14:textId="77777777" w:rsidR="00BE4030" w:rsidRPr="005D5A21" w:rsidRDefault="00BE4030" w:rsidP="00530C1A">
            <w:pPr>
              <w:pStyle w:val="NoSpacing"/>
              <w:rPr>
                <w:bCs/>
              </w:rPr>
            </w:pPr>
            <w:r w:rsidRPr="008F2C7B">
              <w:rPr>
                <w:rFonts w:cstheme="minorHAnsi"/>
                <w:bCs/>
              </w:rPr>
              <w:t>EnrollmentID</w:t>
            </w:r>
          </w:p>
        </w:tc>
      </w:tr>
      <w:tr w:rsidR="00BE4030" w:rsidRPr="00323F4A" w14:paraId="4FBF0B7B" w14:textId="77777777" w:rsidTr="00530C1A">
        <w:trPr>
          <w:cantSplit/>
          <w:trHeight w:val="216"/>
        </w:trPr>
        <w:tc>
          <w:tcPr>
            <w:tcW w:w="9625" w:type="dxa"/>
            <w:shd w:val="clear" w:color="auto" w:fill="auto"/>
          </w:tcPr>
          <w:p w14:paraId="71406DBE" w14:textId="77777777" w:rsidR="00BE4030" w:rsidRPr="005D5A21" w:rsidRDefault="00BE4030" w:rsidP="00530C1A">
            <w:pPr>
              <w:pStyle w:val="NoSpacing"/>
              <w:rPr>
                <w:bCs/>
              </w:rPr>
            </w:pPr>
            <w:r w:rsidRPr="008F2C7B">
              <w:rPr>
                <w:rFonts w:cstheme="minorHAnsi"/>
                <w:bCs/>
              </w:rPr>
              <w:t>ProjectType</w:t>
            </w:r>
          </w:p>
        </w:tc>
      </w:tr>
      <w:tr w:rsidR="00BE4030" w:rsidRPr="00323F4A" w14:paraId="79D6541F" w14:textId="77777777" w:rsidTr="00530C1A">
        <w:trPr>
          <w:cantSplit/>
          <w:trHeight w:val="216"/>
        </w:trPr>
        <w:tc>
          <w:tcPr>
            <w:tcW w:w="9625" w:type="dxa"/>
            <w:shd w:val="clear" w:color="auto" w:fill="auto"/>
          </w:tcPr>
          <w:p w14:paraId="6F285874" w14:textId="77777777" w:rsidR="00BE4030" w:rsidRPr="005D5A21" w:rsidRDefault="00BE4030" w:rsidP="00530C1A">
            <w:pPr>
              <w:pStyle w:val="NoSpacing"/>
              <w:rPr>
                <w:bCs/>
              </w:rPr>
            </w:pPr>
            <w:r w:rsidRPr="008F2C7B">
              <w:rPr>
                <w:rFonts w:cstheme="minorHAnsi"/>
                <w:bCs/>
              </w:rPr>
              <w:t>EntryDate</w:t>
            </w:r>
          </w:p>
        </w:tc>
      </w:tr>
      <w:tr w:rsidR="00BE4030" w:rsidRPr="00323F4A" w14:paraId="1EA81F1F" w14:textId="77777777" w:rsidTr="00530C1A">
        <w:trPr>
          <w:cantSplit/>
          <w:trHeight w:val="216"/>
        </w:trPr>
        <w:tc>
          <w:tcPr>
            <w:tcW w:w="9625" w:type="dxa"/>
            <w:shd w:val="clear" w:color="auto" w:fill="auto"/>
          </w:tcPr>
          <w:p w14:paraId="2E661E60" w14:textId="77777777" w:rsidR="00BE4030" w:rsidRPr="005D5A21" w:rsidRDefault="00BE4030" w:rsidP="00530C1A">
            <w:pPr>
              <w:pStyle w:val="NoSpacing"/>
              <w:rPr>
                <w:bCs/>
                <w:i/>
                <w:iCs/>
              </w:rPr>
            </w:pPr>
            <w:r w:rsidRPr="008F2C7B">
              <w:rPr>
                <w:rFonts w:cstheme="minorHAnsi"/>
                <w:bCs/>
              </w:rPr>
              <w:t>MoveInDate</w:t>
            </w:r>
          </w:p>
        </w:tc>
      </w:tr>
      <w:tr w:rsidR="00BE4030" w:rsidRPr="00323F4A" w14:paraId="55CE0ECE" w14:textId="77777777" w:rsidTr="00530C1A">
        <w:trPr>
          <w:cantSplit/>
          <w:trHeight w:val="216"/>
        </w:trPr>
        <w:tc>
          <w:tcPr>
            <w:tcW w:w="9625" w:type="dxa"/>
            <w:shd w:val="clear" w:color="auto" w:fill="auto"/>
          </w:tcPr>
          <w:p w14:paraId="32BE9E5C" w14:textId="77777777" w:rsidR="00BE4030" w:rsidRPr="008F2C7B" w:rsidRDefault="00BE4030" w:rsidP="00530C1A">
            <w:pPr>
              <w:pStyle w:val="NoSpacing"/>
              <w:rPr>
                <w:bCs/>
              </w:rPr>
            </w:pPr>
            <w:r w:rsidRPr="008F2C7B">
              <w:rPr>
                <w:rFonts w:cstheme="minorHAnsi"/>
                <w:bCs/>
              </w:rPr>
              <w:t>ExitDate</w:t>
            </w:r>
          </w:p>
        </w:tc>
      </w:tr>
      <w:tr w:rsidR="00BE4030" w:rsidRPr="00323F4A" w14:paraId="69C7E563" w14:textId="77777777" w:rsidTr="00530C1A">
        <w:trPr>
          <w:cantSplit/>
          <w:trHeight w:val="216"/>
        </w:trPr>
        <w:tc>
          <w:tcPr>
            <w:tcW w:w="9625" w:type="dxa"/>
            <w:shd w:val="clear" w:color="auto" w:fill="auto"/>
          </w:tcPr>
          <w:p w14:paraId="5D1AD771" w14:textId="77777777" w:rsidR="00BE4030" w:rsidRPr="008F2C7B" w:rsidRDefault="00BE4030" w:rsidP="00530C1A">
            <w:pPr>
              <w:pStyle w:val="NoSpacing"/>
              <w:rPr>
                <w:rFonts w:cstheme="minorHAnsi"/>
                <w:bCs/>
              </w:rPr>
            </w:pPr>
            <w:r w:rsidRPr="008F2C7B">
              <w:rPr>
                <w:rFonts w:cstheme="minorHAnsi"/>
                <w:bCs/>
              </w:rPr>
              <w:t>ExitTo</w:t>
            </w:r>
          </w:p>
        </w:tc>
      </w:tr>
    </w:tbl>
    <w:p w14:paraId="34B7F0EA" w14:textId="77777777" w:rsidR="00BE4030" w:rsidRPr="00AB2970" w:rsidRDefault="00BE4030" w:rsidP="0088191A">
      <w:pPr>
        <w:pStyle w:val="Heading4"/>
      </w:pPr>
      <w:r w:rsidRPr="00AB2970">
        <w:t>Target</w:t>
      </w:r>
    </w:p>
    <w:tbl>
      <w:tblPr>
        <w:tblStyle w:val="Style11"/>
        <w:tblW w:w="9648" w:type="dxa"/>
        <w:tblBorders>
          <w:bottom w:val="single" w:sz="4" w:space="0" w:color="auto"/>
        </w:tblBorders>
        <w:tblLook w:val="0480" w:firstRow="0" w:lastRow="0" w:firstColumn="1" w:lastColumn="0" w:noHBand="0" w:noVBand="1"/>
      </w:tblPr>
      <w:tblGrid>
        <w:gridCol w:w="2155"/>
        <w:gridCol w:w="7493"/>
      </w:tblGrid>
      <w:tr w:rsidR="00BE4030" w:rsidRPr="002F5C54" w14:paraId="3C46EB38" w14:textId="77777777" w:rsidTr="00530C1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155" w:type="dxa"/>
            <w:shd w:val="clear" w:color="auto" w:fill="76923C" w:themeFill="accent3" w:themeFillShade="BF"/>
            <w:noWrap/>
          </w:tcPr>
          <w:p w14:paraId="0FA214B5" w14:textId="02EBD867" w:rsidR="00BE4030" w:rsidRPr="002F5C54" w:rsidRDefault="00F824D6" w:rsidP="00530C1A">
            <w:pPr>
              <w:spacing w:before="0" w:after="0"/>
              <w:rPr>
                <w:rFonts w:cstheme="minorHAnsi"/>
                <w:b/>
                <w:color w:val="FFFFFF" w:themeColor="background1"/>
              </w:rPr>
            </w:pPr>
            <w:r>
              <w:rPr>
                <w:rFonts w:cstheme="minorHAnsi"/>
                <w:b/>
                <w:color w:val="FFFFFF" w:themeColor="background1"/>
              </w:rPr>
              <w:t>tlsa</w:t>
            </w:r>
            <w:r w:rsidR="00BE4030">
              <w:rPr>
                <w:rFonts w:cstheme="minorHAnsi"/>
                <w:b/>
                <w:color w:val="FFFFFF" w:themeColor="background1"/>
              </w:rPr>
              <w:t>_Exit</w:t>
            </w:r>
          </w:p>
        </w:tc>
        <w:tc>
          <w:tcPr>
            <w:tcW w:w="7493" w:type="dxa"/>
            <w:shd w:val="clear" w:color="auto" w:fill="76923C" w:themeFill="accent3" w:themeFillShade="BF"/>
            <w:noWrap/>
          </w:tcPr>
          <w:p w14:paraId="5801131C" w14:textId="77777777" w:rsidR="00BE4030" w:rsidRPr="002F0D32" w:rsidRDefault="00BE4030" w:rsidP="00530C1A">
            <w:pPr>
              <w:spacing w:before="0" w:after="0"/>
              <w:cnfStyle w:val="000000100000" w:firstRow="0" w:lastRow="0" w:firstColumn="0" w:lastColumn="0" w:oddVBand="0" w:evenVBand="0" w:oddHBand="1" w:evenHBand="0" w:firstRowFirstColumn="0" w:firstRowLastColumn="0" w:lastRowFirstColumn="0" w:lastRowLastColumn="0"/>
              <w:rPr>
                <w:rFonts w:cstheme="minorHAnsi"/>
                <w:b/>
                <w:bCs/>
                <w:iCs/>
                <w:color w:val="FFFFFF" w:themeColor="background1"/>
              </w:rPr>
            </w:pPr>
            <w:r w:rsidRPr="002F0D32">
              <w:rPr>
                <w:rFonts w:cstheme="minorHAnsi"/>
                <w:b/>
                <w:bCs/>
                <w:iCs/>
                <w:color w:val="FFFFFF" w:themeColor="background1"/>
              </w:rPr>
              <w:t>Column Description</w:t>
            </w:r>
          </w:p>
        </w:tc>
      </w:tr>
      <w:tr w:rsidR="00BE4030" w:rsidRPr="00213DCD" w14:paraId="09E2BD93" w14:textId="77777777" w:rsidTr="00530C1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155" w:type="dxa"/>
            <w:noWrap/>
            <w:hideMark/>
          </w:tcPr>
          <w:p w14:paraId="07BA9937" w14:textId="77777777" w:rsidR="00BE4030" w:rsidRPr="00213DCD" w:rsidRDefault="00BE4030" w:rsidP="00530C1A">
            <w:pPr>
              <w:spacing w:before="0" w:after="0"/>
              <w:rPr>
                <w:rFonts w:cstheme="minorHAnsi"/>
                <w:b/>
              </w:rPr>
            </w:pPr>
            <w:r w:rsidRPr="00893A38">
              <w:rPr>
                <w:rFonts w:cstheme="minorHAnsi"/>
                <w:b/>
              </w:rPr>
              <w:t>HoHID</w:t>
            </w:r>
          </w:p>
        </w:tc>
        <w:tc>
          <w:tcPr>
            <w:tcW w:w="7493" w:type="dxa"/>
            <w:noWrap/>
          </w:tcPr>
          <w:p w14:paraId="1C948C9A" w14:textId="77777777" w:rsidR="00BE4030" w:rsidRPr="00213DCD" w:rsidRDefault="00BE4030" w:rsidP="00530C1A">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930DE5">
              <w:rPr>
                <w:rFonts w:cstheme="minorHAnsi"/>
                <w:i/>
              </w:rPr>
              <w:t>PersonalID</w:t>
            </w:r>
            <w:r w:rsidRPr="00213DCD">
              <w:rPr>
                <w:rFonts w:cstheme="minorHAnsi"/>
              </w:rPr>
              <w:t xml:space="preserve"> for heads of active households; distinct combinations of </w:t>
            </w:r>
            <w:r w:rsidRPr="00930DE5">
              <w:rPr>
                <w:rFonts w:cstheme="minorHAnsi"/>
                <w:b/>
              </w:rPr>
              <w:t>HoHID</w:t>
            </w:r>
            <w:r w:rsidRPr="00213DCD">
              <w:rPr>
                <w:rFonts w:cstheme="minorHAnsi"/>
              </w:rPr>
              <w:t xml:space="preserve">, </w:t>
            </w:r>
            <w:r w:rsidRPr="00930DE5">
              <w:rPr>
                <w:rFonts w:cstheme="minorHAnsi"/>
                <w:b/>
              </w:rPr>
              <w:t>HHType</w:t>
            </w:r>
            <w:r w:rsidRPr="00213DCD">
              <w:rPr>
                <w:rFonts w:cstheme="minorHAnsi"/>
              </w:rPr>
              <w:t xml:space="preserve">, and </w:t>
            </w:r>
            <w:r w:rsidRPr="00930DE5">
              <w:rPr>
                <w:rFonts w:cstheme="minorHAnsi"/>
                <w:b/>
              </w:rPr>
              <w:t>Cohort</w:t>
            </w:r>
            <w:r w:rsidRPr="00213DCD">
              <w:rPr>
                <w:rFonts w:cstheme="minorHAnsi"/>
              </w:rPr>
              <w:t xml:space="preserve"> serve as a primary key.</w:t>
            </w:r>
          </w:p>
        </w:tc>
      </w:tr>
      <w:tr w:rsidR="00206475" w:rsidRPr="00213DCD" w14:paraId="3F875BE2" w14:textId="77777777" w:rsidTr="00D95273">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tcPr>
          <w:p w14:paraId="7B46F382" w14:textId="5445B57D" w:rsidR="00206475" w:rsidRPr="00893A38" w:rsidRDefault="00206475" w:rsidP="00530C1A">
            <w:pPr>
              <w:spacing w:before="0" w:after="0"/>
              <w:rPr>
                <w:rFonts w:cstheme="minorHAnsi"/>
                <w:b/>
              </w:rPr>
            </w:pPr>
            <w:r>
              <w:rPr>
                <w:rFonts w:cstheme="minorHAnsi"/>
                <w:b/>
              </w:rPr>
              <w:t>HHType</w:t>
            </w:r>
          </w:p>
        </w:tc>
        <w:tc>
          <w:tcPr>
            <w:tcW w:w="0" w:type="dxa"/>
            <w:shd w:val="clear" w:color="auto" w:fill="auto"/>
            <w:noWrap/>
          </w:tcPr>
          <w:p w14:paraId="6BF8B6BD" w14:textId="7144EC8E" w:rsidR="00206475" w:rsidRPr="00206475" w:rsidRDefault="00206475" w:rsidP="00530C1A">
            <w:pPr>
              <w:spacing w:before="0" w:after="0"/>
              <w:cnfStyle w:val="000000100000" w:firstRow="0" w:lastRow="0" w:firstColumn="0" w:lastColumn="0" w:oddVBand="0" w:evenVBand="0" w:oddHBand="1" w:evenHBand="0" w:firstRowFirstColumn="0" w:firstRowLastColumn="0" w:lastRowFirstColumn="0" w:lastRowLastColumn="0"/>
              <w:rPr>
                <w:rFonts w:cstheme="minorHAnsi"/>
                <w:iCs/>
              </w:rPr>
            </w:pPr>
            <w:r>
              <w:rPr>
                <w:rFonts w:cstheme="minorHAnsi"/>
                <w:iCs/>
              </w:rPr>
              <w:t xml:space="preserve">Household type </w:t>
            </w:r>
          </w:p>
        </w:tc>
      </w:tr>
      <w:tr w:rsidR="00BE4030" w:rsidRPr="00DD0A4C" w14:paraId="58542379" w14:textId="77777777" w:rsidTr="00530C1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155" w:type="dxa"/>
            <w:noWrap/>
          </w:tcPr>
          <w:p w14:paraId="5A8F6AC5" w14:textId="2CD9895D" w:rsidR="00BE4030" w:rsidRPr="00EB0196" w:rsidRDefault="005C36B8" w:rsidP="00530C1A">
            <w:pPr>
              <w:spacing w:before="0" w:after="0"/>
              <w:rPr>
                <w:b/>
              </w:rPr>
            </w:pPr>
            <w:r>
              <w:rPr>
                <w:rFonts w:cstheme="minorHAnsi"/>
                <w:b/>
              </w:rPr>
              <w:t>QualifyingExitHHID</w:t>
            </w:r>
          </w:p>
        </w:tc>
        <w:tc>
          <w:tcPr>
            <w:tcW w:w="7493" w:type="dxa"/>
            <w:noWrap/>
          </w:tcPr>
          <w:p w14:paraId="4AFFF483" w14:textId="41DA06D2" w:rsidR="00BE4030" w:rsidRPr="00EB0196" w:rsidRDefault="00BE4030" w:rsidP="00530C1A">
            <w:pPr>
              <w:spacing w:before="0" w:after="0"/>
              <w:cnfStyle w:val="000000010000" w:firstRow="0" w:lastRow="0" w:firstColumn="0" w:lastColumn="0" w:oddVBand="0" w:evenVBand="0" w:oddHBand="0" w:evenHBand="1" w:firstRowFirstColumn="0" w:firstRowLastColumn="0" w:lastRowFirstColumn="0" w:lastRowLastColumn="0"/>
            </w:pPr>
            <w:r>
              <w:rPr>
                <w:rFonts w:cstheme="minorHAnsi"/>
              </w:rPr>
              <w:t xml:space="preserve">From </w:t>
            </w:r>
            <w:r w:rsidR="005C36B8">
              <w:rPr>
                <w:rFonts w:cstheme="minorHAnsi"/>
              </w:rPr>
              <w:t>tlsa_HHID</w:t>
            </w:r>
            <w:r>
              <w:rPr>
                <w:rFonts w:cstheme="minorHAnsi"/>
              </w:rPr>
              <w:t xml:space="preserve">, the </w:t>
            </w:r>
            <w:r w:rsidR="005C36B8">
              <w:rPr>
                <w:rFonts w:cstheme="minorHAnsi"/>
                <w:i/>
                <w:iCs/>
              </w:rPr>
              <w:t>HouseholdID</w:t>
            </w:r>
            <w:r w:rsidRPr="00655B0F">
              <w:rPr>
                <w:rFonts w:cstheme="minorHAnsi"/>
                <w:i/>
                <w:iCs/>
              </w:rPr>
              <w:t xml:space="preserve"> </w:t>
            </w:r>
            <w:r>
              <w:rPr>
                <w:rFonts w:cstheme="minorHAnsi"/>
              </w:rPr>
              <w:t xml:space="preserve">for </w:t>
            </w:r>
            <w:r w:rsidRPr="00655B0F">
              <w:rPr>
                <w:rFonts w:cstheme="minorHAnsi"/>
              </w:rPr>
              <w:t>household’s first exit to permanent housing in the cohort period, or</w:t>
            </w:r>
            <w:r>
              <w:rPr>
                <w:rFonts w:cstheme="minorHAnsi"/>
              </w:rPr>
              <w:t xml:space="preserve"> – if </w:t>
            </w:r>
            <w:r w:rsidRPr="00655B0F">
              <w:rPr>
                <w:rFonts w:cstheme="minorHAnsi"/>
              </w:rPr>
              <w:t xml:space="preserve">the </w:t>
            </w:r>
            <w:r>
              <w:rPr>
                <w:rFonts w:cstheme="minorHAnsi"/>
              </w:rPr>
              <w:t xml:space="preserve">household does not have an </w:t>
            </w:r>
            <w:r w:rsidRPr="00655B0F">
              <w:rPr>
                <w:rFonts w:cstheme="minorHAnsi"/>
              </w:rPr>
              <w:t>exit to permanent housing</w:t>
            </w:r>
            <w:r>
              <w:rPr>
                <w:rFonts w:cstheme="minorHAnsi"/>
              </w:rPr>
              <w:t xml:space="preserve"> – t</w:t>
            </w:r>
            <w:r w:rsidRPr="00655B0F">
              <w:rPr>
                <w:rFonts w:cstheme="minorHAnsi"/>
              </w:rPr>
              <w:t>he first qualifying exit to any destination type</w:t>
            </w:r>
            <w:r w:rsidR="00F92FD4">
              <w:rPr>
                <w:rFonts w:cstheme="minorHAnsi"/>
              </w:rPr>
              <w:t>.</w:t>
            </w:r>
          </w:p>
        </w:tc>
      </w:tr>
      <w:tr w:rsidR="00BE4030" w:rsidRPr="00DD0A4C" w14:paraId="7DBD8F8F" w14:textId="77777777" w:rsidTr="00D95273">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tcPr>
          <w:p w14:paraId="2A986805" w14:textId="77777777" w:rsidR="00BE4030" w:rsidRPr="008F2C7B" w:rsidRDefault="00BE4030" w:rsidP="00530C1A">
            <w:pPr>
              <w:spacing w:before="0" w:after="0"/>
              <w:rPr>
                <w:rFonts w:cstheme="minorHAnsi"/>
                <w:bCs w:val="0"/>
              </w:rPr>
            </w:pPr>
            <w:r w:rsidRPr="008F2C7B">
              <w:rPr>
                <w:rFonts w:cstheme="minorHAnsi"/>
              </w:rPr>
              <w:t>LastInactive</w:t>
            </w:r>
          </w:p>
        </w:tc>
        <w:tc>
          <w:tcPr>
            <w:tcW w:w="0" w:type="dxa"/>
            <w:shd w:val="clear" w:color="auto" w:fill="auto"/>
            <w:noWrap/>
          </w:tcPr>
          <w:p w14:paraId="33DB439C" w14:textId="77777777" w:rsidR="00BE4030" w:rsidRDefault="00BE4030" w:rsidP="00530C1A">
            <w:pPr>
              <w:spacing w:before="0" w:after="0"/>
              <w:cnfStyle w:val="000000100000" w:firstRow="0" w:lastRow="0" w:firstColumn="0" w:lastColumn="0" w:oddVBand="0" w:evenVBand="0" w:oddHBand="1" w:evenHBand="0" w:firstRowFirstColumn="0" w:firstRowLastColumn="0" w:lastRowFirstColumn="0" w:lastRowLastColumn="0"/>
            </w:pPr>
            <w:r>
              <w:t xml:space="preserve">The most recent date prior to the </w:t>
            </w:r>
            <w:r w:rsidRPr="00E35116">
              <w:rPr>
                <w:i/>
                <w:iCs/>
              </w:rPr>
              <w:t>EntryDate</w:t>
            </w:r>
            <w:r>
              <w:t xml:space="preserve"> for the qualifying exit on which the household had not been active in a continuum ES/SH/TH/RRH/PSH project for 7 or more days.</w:t>
            </w:r>
          </w:p>
        </w:tc>
      </w:tr>
      <w:tr w:rsidR="00BE4030" w:rsidRPr="00DD0A4C" w14:paraId="21C845F7" w14:textId="77777777" w:rsidTr="00530C1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155" w:type="dxa"/>
            <w:noWrap/>
          </w:tcPr>
          <w:p w14:paraId="6C39639F" w14:textId="77777777" w:rsidR="00BE4030" w:rsidRDefault="00BE4030" w:rsidP="00530C1A">
            <w:pPr>
              <w:spacing w:before="0" w:after="0"/>
              <w:rPr>
                <w:rFonts w:cstheme="minorHAnsi"/>
                <w:b/>
              </w:rPr>
            </w:pPr>
            <w:r>
              <w:rPr>
                <w:rFonts w:cstheme="minorHAnsi"/>
                <w:b/>
              </w:rPr>
              <w:t>Cohort</w:t>
            </w:r>
          </w:p>
        </w:tc>
        <w:tc>
          <w:tcPr>
            <w:tcW w:w="7493" w:type="dxa"/>
            <w:noWrap/>
          </w:tcPr>
          <w:p w14:paraId="70AFC292" w14:textId="64446D05" w:rsidR="00BE4030" w:rsidRDefault="00BE4030" w:rsidP="00530C1A">
            <w:pPr>
              <w:spacing w:before="0" w:after="0"/>
              <w:cnfStyle w:val="000000010000" w:firstRow="0" w:lastRow="0" w:firstColumn="0" w:lastColumn="0" w:oddVBand="0" w:evenVBand="0" w:oddHBand="0" w:evenHBand="1" w:firstRowFirstColumn="0" w:firstRowLastColumn="0" w:lastRowFirstColumn="0" w:lastRowLastColumn="0"/>
            </w:pPr>
            <w:r>
              <w:t>Identifier for the cohort in which the exit occurs</w:t>
            </w:r>
            <w:r w:rsidR="0002610B">
              <w:t xml:space="preserve"> – from tlsa_HHID.</w:t>
            </w:r>
            <w:r w:rsidR="0002610B" w:rsidRPr="0002610B">
              <w:rPr>
                <w:b/>
                <w:bCs/>
              </w:rPr>
              <w:t>ExitCohort</w:t>
            </w:r>
            <w:r w:rsidR="00F92FD4" w:rsidRPr="00F92FD4">
              <w:rPr>
                <w:bCs/>
              </w:rPr>
              <w:t>.</w:t>
            </w:r>
          </w:p>
        </w:tc>
      </w:tr>
      <w:tr w:rsidR="00BE4030" w:rsidRPr="00ED030D" w14:paraId="6816E41D" w14:textId="77777777" w:rsidTr="00D95273">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1B30D000" w14:textId="77777777" w:rsidR="00BE4030" w:rsidRPr="008F2C7B" w:rsidRDefault="00BE4030" w:rsidP="00530C1A">
            <w:pPr>
              <w:spacing w:before="0" w:after="0"/>
              <w:rPr>
                <w:rFonts w:cstheme="minorHAnsi"/>
                <w:bCs w:val="0"/>
              </w:rPr>
            </w:pPr>
            <w:r w:rsidRPr="008F2C7B">
              <w:rPr>
                <w:rFonts w:cstheme="minorHAnsi"/>
              </w:rPr>
              <w:t>Stat</w:t>
            </w:r>
          </w:p>
        </w:tc>
        <w:tc>
          <w:tcPr>
            <w:tcW w:w="0" w:type="dxa"/>
            <w:shd w:val="clear" w:color="auto" w:fill="auto"/>
            <w:noWrap/>
          </w:tcPr>
          <w:p w14:paraId="3AA85D7A" w14:textId="77777777" w:rsidR="00BE4030" w:rsidRPr="00ED030D" w:rsidRDefault="00BE4030" w:rsidP="00530C1A">
            <w:pPr>
              <w:spacing w:before="0" w:after="0"/>
              <w:cnfStyle w:val="000000100000" w:firstRow="0" w:lastRow="0" w:firstColumn="0" w:lastColumn="0" w:oddVBand="0" w:evenVBand="0" w:oddHBand="1" w:evenHBand="0" w:firstRowFirstColumn="0" w:firstRowLastColumn="0" w:lastRowFirstColumn="0" w:lastRowLastColumn="0"/>
              <w:rPr>
                <w:rFonts w:cstheme="minorHAnsi"/>
                <w:b/>
              </w:rPr>
            </w:pPr>
            <w:r w:rsidRPr="00507C3D">
              <w:t xml:space="preserve">The household status related to continuum engagement </w:t>
            </w:r>
            <w:r>
              <w:t xml:space="preserve">in the two years prior to the </w:t>
            </w:r>
            <w:r w:rsidRPr="00122BF4">
              <w:rPr>
                <w:i/>
                <w:iCs/>
              </w:rPr>
              <w:t>EntryDate</w:t>
            </w:r>
            <w:r>
              <w:t xml:space="preserve"> for the qualifying exit.</w:t>
            </w:r>
          </w:p>
        </w:tc>
      </w:tr>
      <w:tr w:rsidR="00BE4030" w:rsidRPr="00DD0A4C" w14:paraId="4F1D6857" w14:textId="77777777" w:rsidTr="00530C1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155" w:type="dxa"/>
            <w:noWrap/>
            <w:hideMark/>
          </w:tcPr>
          <w:p w14:paraId="513A21B9" w14:textId="77777777" w:rsidR="00BE4030" w:rsidRPr="00AB4DA6" w:rsidRDefault="00BE4030" w:rsidP="00530C1A">
            <w:pPr>
              <w:spacing w:before="0" w:after="0"/>
              <w:rPr>
                <w:rFonts w:cstheme="minorHAnsi"/>
                <w:b/>
                <w:color w:val="000000"/>
              </w:rPr>
            </w:pPr>
            <w:r w:rsidRPr="00577A54">
              <w:rPr>
                <w:rFonts w:cstheme="minorHAnsi"/>
                <w:b/>
              </w:rPr>
              <w:t>ExitFrom</w:t>
            </w:r>
          </w:p>
        </w:tc>
        <w:tc>
          <w:tcPr>
            <w:tcW w:w="7493" w:type="dxa"/>
            <w:noWrap/>
          </w:tcPr>
          <w:p w14:paraId="3E2C9358" w14:textId="77777777" w:rsidR="00BE4030" w:rsidRPr="00DD0A4C" w:rsidRDefault="00BE4030" w:rsidP="00530C1A">
            <w:pPr>
              <w:spacing w:before="0" w:after="0"/>
              <w:cnfStyle w:val="000000010000" w:firstRow="0" w:lastRow="0" w:firstColumn="0" w:lastColumn="0" w:oddVBand="0" w:evenVBand="0" w:oddHBand="0" w:evenHBand="1" w:firstRowFirstColumn="0" w:firstRowLastColumn="0" w:lastRowFirstColumn="0" w:lastRowLastColumn="0"/>
              <w:rPr>
                <w:rFonts w:cstheme="minorHAnsi"/>
                <w:color w:val="000000"/>
              </w:rPr>
            </w:pPr>
            <w:r w:rsidRPr="003064D9">
              <w:t>Identifies the project type from which household exited</w:t>
            </w:r>
            <w:r>
              <w:t xml:space="preserve"> and, for RRH/PSH, distinguishes between exits after a permanent housing placement (</w:t>
            </w:r>
            <w:r w:rsidRPr="00EE0A57">
              <w:rPr>
                <w:i/>
                <w:iCs/>
              </w:rPr>
              <w:t>MoveInDate</w:t>
            </w:r>
            <w:r>
              <w:t>) and exits without placement.</w:t>
            </w:r>
          </w:p>
        </w:tc>
      </w:tr>
      <w:tr w:rsidR="00BE4030" w:rsidRPr="00DD0A4C" w14:paraId="1BCFC0BC" w14:textId="77777777" w:rsidTr="00D95273">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3638B57C" w14:textId="77777777" w:rsidR="00BE4030" w:rsidRPr="00AB4DA6" w:rsidRDefault="00BE4030" w:rsidP="00530C1A">
            <w:pPr>
              <w:spacing w:before="0" w:after="0"/>
              <w:rPr>
                <w:rFonts w:cstheme="minorHAnsi"/>
                <w:b/>
                <w:color w:val="000000"/>
              </w:rPr>
            </w:pPr>
            <w:r w:rsidRPr="00577A54">
              <w:rPr>
                <w:rFonts w:cstheme="minorHAnsi"/>
                <w:b/>
              </w:rPr>
              <w:t>ExitTo</w:t>
            </w:r>
          </w:p>
        </w:tc>
        <w:tc>
          <w:tcPr>
            <w:tcW w:w="0" w:type="dxa"/>
            <w:shd w:val="clear" w:color="auto" w:fill="auto"/>
            <w:noWrap/>
          </w:tcPr>
          <w:p w14:paraId="389734C2" w14:textId="2DCCA08A" w:rsidR="00BE4030" w:rsidRPr="00DD0A4C" w:rsidRDefault="001326EE" w:rsidP="00530C1A">
            <w:pPr>
              <w:spacing w:before="0" w:after="0"/>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Identifies the exit destination for the qualifying exit</w:t>
            </w:r>
            <w:r w:rsidR="0002610B">
              <w:rPr>
                <w:rFonts w:cstheme="minorHAnsi"/>
                <w:color w:val="000000"/>
              </w:rPr>
              <w:t xml:space="preserve"> (from tlsa_HHID </w:t>
            </w:r>
            <w:r w:rsidR="00A97C0D" w:rsidRPr="00EB0196">
              <w:rPr>
                <w:b/>
                <w:color w:val="000000"/>
              </w:rPr>
              <w:t>QXDestination</w:t>
            </w:r>
            <w:r w:rsidR="0002610B">
              <w:rPr>
                <w:rFonts w:cstheme="minorHAnsi"/>
                <w:color w:val="000000"/>
              </w:rPr>
              <w:t>)</w:t>
            </w:r>
          </w:p>
        </w:tc>
      </w:tr>
      <w:tr w:rsidR="00BE4030" w:rsidRPr="00DD0A4C" w14:paraId="0CBD6B03" w14:textId="77777777" w:rsidTr="00530C1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155" w:type="dxa"/>
            <w:noWrap/>
            <w:hideMark/>
          </w:tcPr>
          <w:p w14:paraId="0C21A000" w14:textId="77777777" w:rsidR="00BE4030" w:rsidRPr="008F2C7B" w:rsidRDefault="00BE4030" w:rsidP="00530C1A">
            <w:pPr>
              <w:spacing w:before="0" w:after="0"/>
              <w:rPr>
                <w:rFonts w:cstheme="minorHAnsi"/>
                <w:bCs w:val="0"/>
                <w:color w:val="000000"/>
              </w:rPr>
            </w:pPr>
            <w:r w:rsidRPr="008F2C7B">
              <w:rPr>
                <w:rFonts w:cstheme="minorHAnsi"/>
              </w:rPr>
              <w:t>ReturnTime</w:t>
            </w:r>
          </w:p>
        </w:tc>
        <w:tc>
          <w:tcPr>
            <w:tcW w:w="7493" w:type="dxa"/>
            <w:noWrap/>
          </w:tcPr>
          <w:p w14:paraId="0103E038" w14:textId="755304BD" w:rsidR="00BE4030" w:rsidRPr="00DD0A4C" w:rsidRDefault="00F263D7" w:rsidP="00530C1A">
            <w:pPr>
              <w:spacing w:before="0" w:after="0"/>
              <w:cnfStyle w:val="000000010000" w:firstRow="0" w:lastRow="0" w:firstColumn="0" w:lastColumn="0" w:oddVBand="0" w:evenVBand="0" w:oddHBand="0" w:evenHBand="1" w:firstRowFirstColumn="0" w:firstRowLastColumn="0" w:lastRowFirstColumn="0" w:lastRowLastColumn="0"/>
              <w:rPr>
                <w:rFonts w:cstheme="minorHAnsi"/>
                <w:color w:val="000000"/>
              </w:rPr>
            </w:pPr>
            <w:r>
              <w:t>For households with</w:t>
            </w:r>
            <w:r w:rsidR="00775EA8">
              <w:t xml:space="preserve"> at least one enrollment </w:t>
            </w:r>
            <w:r w:rsidR="00BC6304">
              <w:t xml:space="preserve">in a continuum ES/SH/TH/RRH/PSH projects </w:t>
            </w:r>
            <w:r w:rsidR="00D36E50">
              <w:t>in the 15-720 days after the qualifying exit, the</w:t>
            </w:r>
            <w:r w:rsidR="00BE4030" w:rsidRPr="003064D9">
              <w:t xml:space="preserve"> number of days between </w:t>
            </w:r>
            <w:r w:rsidR="00BE4030">
              <w:t xml:space="preserve">the qualifying exit date and </w:t>
            </w:r>
            <w:r w:rsidR="00BC6304">
              <w:t xml:space="preserve">the earliest subsequent </w:t>
            </w:r>
            <w:r w:rsidR="00BC6304" w:rsidRPr="00BC6304">
              <w:rPr>
                <w:i/>
                <w:iCs/>
              </w:rPr>
              <w:t>EntryDate</w:t>
            </w:r>
            <w:r w:rsidR="004873DC">
              <w:t>.</w:t>
            </w:r>
            <w:r w:rsidR="005A642F">
              <w:t xml:space="preserve"> </w:t>
            </w:r>
          </w:p>
        </w:tc>
      </w:tr>
      <w:tr w:rsidR="00BE4030" w:rsidRPr="00DD0A4C" w14:paraId="74B7135F" w14:textId="77777777" w:rsidTr="00D95273">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073FD155" w14:textId="77777777" w:rsidR="00BE4030" w:rsidRPr="008F2C7B" w:rsidRDefault="00BE4030" w:rsidP="00530C1A">
            <w:pPr>
              <w:spacing w:before="0" w:after="0"/>
              <w:rPr>
                <w:rFonts w:cstheme="minorHAnsi"/>
                <w:bCs w:val="0"/>
                <w:color w:val="000000"/>
              </w:rPr>
            </w:pPr>
            <w:r w:rsidRPr="008F2C7B">
              <w:rPr>
                <w:rFonts w:cstheme="minorHAnsi"/>
              </w:rPr>
              <w:t>HHVet</w:t>
            </w:r>
          </w:p>
        </w:tc>
        <w:tc>
          <w:tcPr>
            <w:tcW w:w="0" w:type="dxa"/>
            <w:shd w:val="clear" w:color="auto" w:fill="auto"/>
            <w:noWrap/>
          </w:tcPr>
          <w:p w14:paraId="364E4B9A" w14:textId="4E06AC18" w:rsidR="00BE4030" w:rsidRPr="00DD0A4C" w:rsidRDefault="00BE4030" w:rsidP="00530C1A">
            <w:pPr>
              <w:spacing w:before="0" w:after="0"/>
              <w:cnfStyle w:val="000000100000" w:firstRow="0" w:lastRow="0" w:firstColumn="0" w:lastColumn="0" w:oddVBand="0" w:evenVBand="0" w:oddHBand="1" w:evenHBand="0" w:firstRowFirstColumn="0" w:firstRowLastColumn="0" w:lastRowFirstColumn="0" w:lastRowLastColumn="0"/>
              <w:rPr>
                <w:rFonts w:cstheme="minorHAnsi"/>
                <w:color w:val="000000"/>
              </w:rPr>
            </w:pPr>
            <w:r w:rsidRPr="00507C3D">
              <w:t>Identifies whether or not the household includes a veteran</w:t>
            </w:r>
            <w:r w:rsidR="004873DC">
              <w:t xml:space="preserve">. </w:t>
            </w:r>
          </w:p>
        </w:tc>
      </w:tr>
      <w:tr w:rsidR="005846C0" w:rsidRPr="00DD0A4C" w14:paraId="4B17E7D1" w14:textId="77777777" w:rsidTr="00530C1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155" w:type="dxa"/>
            <w:noWrap/>
          </w:tcPr>
          <w:p w14:paraId="1ACFD319" w14:textId="57145C4F" w:rsidR="005846C0" w:rsidRPr="008F2C7B" w:rsidRDefault="005846C0" w:rsidP="00530C1A">
            <w:pPr>
              <w:spacing w:before="0" w:after="0"/>
              <w:rPr>
                <w:rFonts w:cstheme="minorHAnsi"/>
              </w:rPr>
            </w:pPr>
            <w:r>
              <w:rPr>
                <w:rFonts w:cstheme="minorHAnsi"/>
              </w:rPr>
              <w:t>HHChronic</w:t>
            </w:r>
          </w:p>
        </w:tc>
        <w:tc>
          <w:tcPr>
            <w:tcW w:w="7493" w:type="dxa"/>
            <w:noWrap/>
          </w:tcPr>
          <w:p w14:paraId="31E220FA" w14:textId="6C0A1C8C" w:rsidR="005846C0" w:rsidRPr="00507C3D" w:rsidRDefault="006D22D6" w:rsidP="00530C1A">
            <w:pPr>
              <w:spacing w:before="0" w:after="0"/>
              <w:cnfStyle w:val="000000010000" w:firstRow="0" w:lastRow="0" w:firstColumn="0" w:lastColumn="0" w:oddVBand="0" w:evenVBand="0" w:oddHBand="0" w:evenHBand="1" w:firstRowFirstColumn="0" w:firstRowLastColumn="0" w:lastRowFirstColumn="0" w:lastRowLastColumn="0"/>
            </w:pPr>
            <w:r w:rsidRPr="00507C3D">
              <w:t>Identifies whether or not the head of household or any adult household member is chronically homeless</w:t>
            </w:r>
            <w:r>
              <w:t xml:space="preserve"> or has other specific patterns of long-term homelessness. </w:t>
            </w:r>
          </w:p>
        </w:tc>
      </w:tr>
      <w:tr w:rsidR="00BE4030" w:rsidRPr="00DD0A4C" w14:paraId="3699DCED" w14:textId="77777777" w:rsidTr="00D95273">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2E6F1C86" w14:textId="77777777" w:rsidR="00BE4030" w:rsidRPr="008F2C7B" w:rsidRDefault="00BE4030" w:rsidP="00530C1A">
            <w:pPr>
              <w:spacing w:before="0" w:after="0"/>
              <w:rPr>
                <w:rFonts w:cstheme="minorHAnsi"/>
                <w:bCs w:val="0"/>
                <w:color w:val="000000"/>
              </w:rPr>
            </w:pPr>
            <w:r w:rsidRPr="008F2C7B">
              <w:rPr>
                <w:rFonts w:cstheme="minorHAnsi"/>
              </w:rPr>
              <w:t>HHDisability</w:t>
            </w:r>
          </w:p>
        </w:tc>
        <w:tc>
          <w:tcPr>
            <w:tcW w:w="0" w:type="dxa"/>
            <w:shd w:val="clear" w:color="auto" w:fill="auto"/>
            <w:noWrap/>
          </w:tcPr>
          <w:p w14:paraId="77A601A4" w14:textId="77777777" w:rsidR="00BE4030" w:rsidRPr="00DD0A4C" w:rsidRDefault="00BE4030" w:rsidP="00530C1A">
            <w:pPr>
              <w:spacing w:before="0" w:after="0"/>
              <w:cnfStyle w:val="000000100000" w:firstRow="0" w:lastRow="0" w:firstColumn="0" w:lastColumn="0" w:oddVBand="0" w:evenVBand="0" w:oddHBand="1" w:evenHBand="0" w:firstRowFirstColumn="0" w:firstRowLastColumn="0" w:lastRowFirstColumn="0" w:lastRowLastColumn="0"/>
              <w:rPr>
                <w:rFonts w:cstheme="minorHAnsi"/>
                <w:color w:val="000000"/>
              </w:rPr>
            </w:pPr>
            <w:r w:rsidRPr="00507C3D">
              <w:t xml:space="preserve">Identifies whether or not the head of household or any adult </w:t>
            </w:r>
            <w:r>
              <w:t xml:space="preserve">household </w:t>
            </w:r>
            <w:r w:rsidRPr="00507C3D">
              <w:t xml:space="preserve">member was identified as having a disabling condition </w:t>
            </w:r>
            <w:r>
              <w:t>on the enrollment associated with the qualifying exit.</w:t>
            </w:r>
          </w:p>
        </w:tc>
      </w:tr>
      <w:tr w:rsidR="00BE4030" w:rsidRPr="00DD0A4C" w14:paraId="72B0FD8D" w14:textId="77777777" w:rsidTr="00530C1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155" w:type="dxa"/>
            <w:noWrap/>
            <w:hideMark/>
          </w:tcPr>
          <w:p w14:paraId="47BD3CC0" w14:textId="77777777" w:rsidR="00BE4030" w:rsidRPr="008F2C7B" w:rsidRDefault="00BE4030" w:rsidP="00530C1A">
            <w:pPr>
              <w:spacing w:before="0" w:after="0"/>
              <w:rPr>
                <w:rFonts w:cstheme="minorHAnsi"/>
                <w:bCs w:val="0"/>
                <w:color w:val="000000"/>
              </w:rPr>
            </w:pPr>
            <w:r w:rsidRPr="008F2C7B">
              <w:rPr>
                <w:rFonts w:cstheme="minorHAnsi"/>
              </w:rPr>
              <w:t>HHFleeingDV</w:t>
            </w:r>
          </w:p>
        </w:tc>
        <w:tc>
          <w:tcPr>
            <w:tcW w:w="7493" w:type="dxa"/>
            <w:noWrap/>
          </w:tcPr>
          <w:p w14:paraId="41D0649F" w14:textId="77777777" w:rsidR="00BE4030" w:rsidRPr="00DD0A4C" w:rsidRDefault="00BE4030" w:rsidP="00530C1A">
            <w:pPr>
              <w:spacing w:before="0" w:after="0"/>
              <w:cnfStyle w:val="000000010000" w:firstRow="0" w:lastRow="0" w:firstColumn="0" w:lastColumn="0" w:oddVBand="0" w:evenVBand="0" w:oddHBand="0" w:evenHBand="1" w:firstRowFirstColumn="0" w:firstRowLastColumn="0" w:lastRowFirstColumn="0" w:lastRowLastColumn="0"/>
              <w:rPr>
                <w:rFonts w:cstheme="minorHAnsi"/>
                <w:color w:val="000000"/>
              </w:rPr>
            </w:pPr>
            <w:r w:rsidRPr="00507C3D">
              <w:t xml:space="preserve">Identifies whether or not the head of household or any adult member was identified as fleeing domestic violence </w:t>
            </w:r>
            <w:r>
              <w:t>on the enrollment associated with the qualifying exit.</w:t>
            </w:r>
          </w:p>
        </w:tc>
      </w:tr>
      <w:tr w:rsidR="00BE4030" w:rsidRPr="00DD0A4C" w14:paraId="34B7A8A9" w14:textId="77777777" w:rsidTr="00D95273">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0AFC099B" w14:textId="77777777" w:rsidR="00BE4030" w:rsidRPr="008F2C7B" w:rsidRDefault="00BE4030" w:rsidP="00530C1A">
            <w:pPr>
              <w:spacing w:before="0" w:after="0"/>
              <w:rPr>
                <w:rFonts w:cstheme="minorHAnsi"/>
                <w:bCs w:val="0"/>
                <w:color w:val="000000"/>
              </w:rPr>
            </w:pPr>
            <w:r w:rsidRPr="008F2C7B">
              <w:rPr>
                <w:rFonts w:cstheme="minorHAnsi"/>
              </w:rPr>
              <w:t>HoHRace</w:t>
            </w:r>
          </w:p>
        </w:tc>
        <w:tc>
          <w:tcPr>
            <w:tcW w:w="0" w:type="dxa"/>
            <w:shd w:val="clear" w:color="auto" w:fill="auto"/>
            <w:noWrap/>
          </w:tcPr>
          <w:p w14:paraId="02092AB2" w14:textId="77777777" w:rsidR="00BE4030" w:rsidRPr="00DD0A4C" w:rsidRDefault="00BE4030" w:rsidP="00530C1A">
            <w:pPr>
              <w:spacing w:before="0" w:after="0"/>
              <w:cnfStyle w:val="000000100000" w:firstRow="0" w:lastRow="0" w:firstColumn="0" w:lastColumn="0" w:oddVBand="0" w:evenVBand="0" w:oddHBand="1" w:evenHBand="0" w:firstRowFirstColumn="0" w:firstRowLastColumn="0" w:lastRowFirstColumn="0" w:lastRowLastColumn="0"/>
              <w:rPr>
                <w:rFonts w:cstheme="minorHAnsi"/>
                <w:color w:val="000000"/>
              </w:rPr>
            </w:pPr>
            <w:r w:rsidRPr="00507C3D">
              <w:t>Identifies race for head of household</w:t>
            </w:r>
            <w:r>
              <w:t>.</w:t>
            </w:r>
          </w:p>
        </w:tc>
      </w:tr>
      <w:tr w:rsidR="00BE4030" w:rsidRPr="00DD0A4C" w14:paraId="4A7D403E" w14:textId="77777777" w:rsidTr="00530C1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155" w:type="dxa"/>
            <w:noWrap/>
            <w:hideMark/>
          </w:tcPr>
          <w:p w14:paraId="04CE2581" w14:textId="77777777" w:rsidR="00BE4030" w:rsidRPr="008F2C7B" w:rsidRDefault="00BE4030" w:rsidP="00530C1A">
            <w:pPr>
              <w:spacing w:before="0" w:after="0"/>
              <w:rPr>
                <w:rFonts w:cstheme="minorHAnsi"/>
                <w:bCs w:val="0"/>
                <w:color w:val="000000"/>
              </w:rPr>
            </w:pPr>
            <w:r w:rsidRPr="008F2C7B">
              <w:rPr>
                <w:rFonts w:cstheme="minorHAnsi"/>
              </w:rPr>
              <w:t>HoHEthnicity</w:t>
            </w:r>
          </w:p>
        </w:tc>
        <w:tc>
          <w:tcPr>
            <w:tcW w:w="7493" w:type="dxa"/>
            <w:noWrap/>
          </w:tcPr>
          <w:p w14:paraId="738182A1" w14:textId="77777777" w:rsidR="00BE4030" w:rsidRPr="00DD0A4C" w:rsidRDefault="00BE4030" w:rsidP="00530C1A">
            <w:pPr>
              <w:spacing w:before="0" w:after="0"/>
              <w:cnfStyle w:val="000000010000" w:firstRow="0" w:lastRow="0" w:firstColumn="0" w:lastColumn="0" w:oddVBand="0" w:evenVBand="0" w:oddHBand="0" w:evenHBand="1" w:firstRowFirstColumn="0" w:firstRowLastColumn="0" w:lastRowFirstColumn="0" w:lastRowLastColumn="0"/>
              <w:rPr>
                <w:rFonts w:cstheme="minorHAnsi"/>
                <w:color w:val="000000"/>
              </w:rPr>
            </w:pPr>
            <w:r w:rsidRPr="00507C3D">
              <w:t>Identifies ethnicity for head of household</w:t>
            </w:r>
            <w:r>
              <w:t>.</w:t>
            </w:r>
          </w:p>
        </w:tc>
      </w:tr>
      <w:tr w:rsidR="00BE4030" w:rsidRPr="00DD0A4C" w14:paraId="15AF8544" w14:textId="77777777" w:rsidTr="00D95273">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421657C6" w14:textId="77777777" w:rsidR="00BE4030" w:rsidRPr="008F2C7B" w:rsidRDefault="00BE4030" w:rsidP="00530C1A">
            <w:pPr>
              <w:spacing w:before="0" w:after="0"/>
              <w:rPr>
                <w:rFonts w:cstheme="minorHAnsi"/>
                <w:bCs w:val="0"/>
                <w:color w:val="000000"/>
              </w:rPr>
            </w:pPr>
            <w:r w:rsidRPr="008F2C7B">
              <w:rPr>
                <w:rFonts w:cstheme="minorHAnsi"/>
              </w:rPr>
              <w:t>HHAdultAge</w:t>
            </w:r>
          </w:p>
        </w:tc>
        <w:tc>
          <w:tcPr>
            <w:tcW w:w="0" w:type="dxa"/>
            <w:shd w:val="clear" w:color="auto" w:fill="auto"/>
            <w:noWrap/>
          </w:tcPr>
          <w:p w14:paraId="6E322B2E" w14:textId="67FB3631" w:rsidR="00BE4030" w:rsidRPr="00DD0A4C" w:rsidRDefault="00BE4030" w:rsidP="00530C1A">
            <w:pPr>
              <w:spacing w:before="0" w:after="0"/>
              <w:cnfStyle w:val="000000100000" w:firstRow="0" w:lastRow="0" w:firstColumn="0" w:lastColumn="0" w:oddVBand="0" w:evenVBand="0" w:oddHBand="1" w:evenHBand="0" w:firstRowFirstColumn="0" w:firstRowLastColumn="0" w:lastRowFirstColumn="0" w:lastRowLastColumn="0"/>
              <w:rPr>
                <w:rFonts w:cstheme="minorHAnsi"/>
                <w:color w:val="000000"/>
              </w:rPr>
            </w:pPr>
            <w:r w:rsidRPr="00D15128">
              <w:t>The age groups of adult household members</w:t>
            </w:r>
            <w:r w:rsidR="004873DC">
              <w:t xml:space="preserve">. </w:t>
            </w:r>
            <w:r w:rsidRPr="00D15128">
              <w:t>The categories are mutually exclusive (a household can only fall into one group) and inclusive (every household with adults will fall into one group).</w:t>
            </w:r>
          </w:p>
        </w:tc>
      </w:tr>
      <w:tr w:rsidR="00BE4030" w:rsidRPr="00DD0A4C" w14:paraId="3D2BACB6" w14:textId="77777777" w:rsidTr="00530C1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155" w:type="dxa"/>
            <w:noWrap/>
            <w:hideMark/>
          </w:tcPr>
          <w:p w14:paraId="0998376E" w14:textId="77777777" w:rsidR="00BE4030" w:rsidRPr="008F2C7B" w:rsidRDefault="00BE4030" w:rsidP="00530C1A">
            <w:pPr>
              <w:spacing w:before="0" w:after="0"/>
              <w:rPr>
                <w:rFonts w:cstheme="minorHAnsi"/>
                <w:bCs w:val="0"/>
                <w:color w:val="000000"/>
              </w:rPr>
            </w:pPr>
            <w:r w:rsidRPr="008F2C7B">
              <w:rPr>
                <w:rFonts w:cstheme="minorHAnsi"/>
              </w:rPr>
              <w:t>HHParent</w:t>
            </w:r>
          </w:p>
        </w:tc>
        <w:tc>
          <w:tcPr>
            <w:tcW w:w="7493" w:type="dxa"/>
            <w:noWrap/>
          </w:tcPr>
          <w:p w14:paraId="2F933381" w14:textId="77777777" w:rsidR="00BE4030" w:rsidRPr="00DD0A4C" w:rsidRDefault="00BE4030" w:rsidP="00530C1A">
            <w:pPr>
              <w:spacing w:before="0" w:after="0"/>
              <w:cnfStyle w:val="000000010000" w:firstRow="0" w:lastRow="0" w:firstColumn="0" w:lastColumn="0" w:oddVBand="0" w:evenVBand="0" w:oddHBand="0" w:evenHBand="1" w:firstRowFirstColumn="0" w:firstRowLastColumn="0" w:lastRowFirstColumn="0" w:lastRowLastColumn="0"/>
              <w:rPr>
                <w:rFonts w:cstheme="minorHAnsi"/>
                <w:color w:val="000000"/>
              </w:rPr>
            </w:pPr>
            <w:r w:rsidRPr="00D15128">
              <w:t>Identifies whether or not any household member has RelationshiptoHoH = 2 (child of the HoH) on any active enrollment in the cohort period.</w:t>
            </w:r>
          </w:p>
        </w:tc>
      </w:tr>
      <w:tr w:rsidR="00BE4030" w:rsidRPr="00DD0A4C" w14:paraId="5592CFC8" w14:textId="77777777" w:rsidTr="00D95273">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4F8D9B95" w14:textId="77777777" w:rsidR="00BE4030" w:rsidRPr="008F2C7B" w:rsidRDefault="00BE4030" w:rsidP="00530C1A">
            <w:pPr>
              <w:spacing w:before="0" w:after="0"/>
              <w:rPr>
                <w:rFonts w:cstheme="minorHAnsi"/>
                <w:bCs w:val="0"/>
                <w:color w:val="000000"/>
              </w:rPr>
            </w:pPr>
            <w:r w:rsidRPr="008F2C7B">
              <w:rPr>
                <w:rFonts w:cstheme="minorHAnsi"/>
              </w:rPr>
              <w:t>AC3Plus</w:t>
            </w:r>
          </w:p>
        </w:tc>
        <w:tc>
          <w:tcPr>
            <w:tcW w:w="0" w:type="dxa"/>
            <w:shd w:val="clear" w:color="auto" w:fill="auto"/>
            <w:noWrap/>
          </w:tcPr>
          <w:p w14:paraId="06967854" w14:textId="77777777" w:rsidR="00BE4030" w:rsidRPr="00DD0A4C" w:rsidRDefault="00BE4030" w:rsidP="00530C1A">
            <w:pPr>
              <w:spacing w:before="0" w:after="0"/>
              <w:cnfStyle w:val="000000100000" w:firstRow="0" w:lastRow="0" w:firstColumn="0" w:lastColumn="0" w:oddVBand="0" w:evenVBand="0" w:oddHBand="1" w:evenHBand="0" w:firstRowFirstColumn="0" w:firstRowLastColumn="0" w:lastRowFirstColumn="0" w:lastRowLastColumn="0"/>
              <w:rPr>
                <w:rFonts w:cstheme="minorHAnsi"/>
                <w:color w:val="000000"/>
              </w:rPr>
            </w:pPr>
            <w:r w:rsidRPr="00D15128">
              <w:t>Identifies AC households that include 3 or more children on any active enrollment in the cohort period.</w:t>
            </w:r>
          </w:p>
        </w:tc>
      </w:tr>
      <w:tr w:rsidR="00BE4030" w:rsidRPr="00DD0A4C" w14:paraId="4D83F470" w14:textId="77777777" w:rsidTr="00530C1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155" w:type="dxa"/>
            <w:noWrap/>
            <w:hideMark/>
          </w:tcPr>
          <w:p w14:paraId="7C3A1E5E" w14:textId="77777777" w:rsidR="00BE4030" w:rsidRPr="008F2C7B" w:rsidRDefault="00BE4030" w:rsidP="00530C1A">
            <w:pPr>
              <w:spacing w:before="0" w:after="0"/>
              <w:rPr>
                <w:rFonts w:cstheme="minorHAnsi"/>
                <w:bCs w:val="0"/>
                <w:color w:val="000000"/>
              </w:rPr>
            </w:pPr>
            <w:r w:rsidRPr="008F2C7B">
              <w:rPr>
                <w:rFonts w:cstheme="minorHAnsi"/>
              </w:rPr>
              <w:t>SystemPath</w:t>
            </w:r>
          </w:p>
        </w:tc>
        <w:tc>
          <w:tcPr>
            <w:tcW w:w="7493" w:type="dxa"/>
            <w:noWrap/>
          </w:tcPr>
          <w:p w14:paraId="5CABFFDF" w14:textId="4EADA5DC" w:rsidR="00BE4030" w:rsidRPr="00DD0A4C" w:rsidRDefault="00BE4030" w:rsidP="00530C1A">
            <w:pPr>
              <w:spacing w:before="0" w:after="0"/>
              <w:cnfStyle w:val="000000010000" w:firstRow="0" w:lastRow="0" w:firstColumn="0" w:lastColumn="0" w:oddVBand="0" w:evenVBand="0" w:oddHBand="0" w:evenHBand="1" w:firstRowFirstColumn="0" w:firstRowLastColumn="0" w:lastRowFirstColumn="0" w:lastRowLastColumn="0"/>
              <w:rPr>
                <w:rFonts w:cstheme="minorHAnsi"/>
                <w:color w:val="000000"/>
              </w:rPr>
            </w:pPr>
            <w:r w:rsidRPr="00D15128">
              <w:t>The combinations of system use during the cohort period and in the continuous periods of service prior to the cohort period – i.e., the ‘path’ through the system</w:t>
            </w:r>
            <w:r w:rsidR="004873DC">
              <w:t xml:space="preserve">. </w:t>
            </w:r>
            <w:r w:rsidRPr="00D15128">
              <w:t>It is not dependent on the sequence of service</w:t>
            </w:r>
            <w:r w:rsidR="004873DC">
              <w:t xml:space="preserve">. </w:t>
            </w:r>
            <w:r w:rsidRPr="00D15128">
              <w:t>Categories are mutually exclusive.</w:t>
            </w:r>
          </w:p>
        </w:tc>
      </w:tr>
      <w:tr w:rsidR="00BC6304" w:rsidRPr="00DD0A4C" w14:paraId="3B480F20" w14:textId="77777777" w:rsidTr="00D95273">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tcPr>
          <w:p w14:paraId="38E4A53B" w14:textId="236074A9" w:rsidR="00BC6304" w:rsidRPr="00891B12" w:rsidRDefault="00BC6304" w:rsidP="00530C1A">
            <w:pPr>
              <w:spacing w:before="0" w:after="0"/>
              <w:rPr>
                <w:rFonts w:cstheme="minorHAnsi"/>
                <w:b/>
                <w:bCs w:val="0"/>
              </w:rPr>
            </w:pPr>
            <w:r w:rsidRPr="00891B12">
              <w:rPr>
                <w:rFonts w:cstheme="minorHAnsi"/>
                <w:b/>
                <w:bCs w:val="0"/>
              </w:rPr>
              <w:t>ReportID</w:t>
            </w:r>
          </w:p>
        </w:tc>
        <w:tc>
          <w:tcPr>
            <w:tcW w:w="0" w:type="dxa"/>
            <w:shd w:val="clear" w:color="auto" w:fill="auto"/>
            <w:noWrap/>
          </w:tcPr>
          <w:p w14:paraId="36A38C3F" w14:textId="7F1FD2E6" w:rsidR="00BC6304" w:rsidRPr="00D15128" w:rsidRDefault="00571805" w:rsidP="00530C1A">
            <w:pPr>
              <w:spacing w:before="0" w:after="0"/>
              <w:cnfStyle w:val="000000100000" w:firstRow="0" w:lastRow="0" w:firstColumn="0" w:lastColumn="0" w:oddVBand="0" w:evenVBand="0" w:oddHBand="1" w:evenHBand="0" w:firstRowFirstColumn="0" w:firstRowLastColumn="0" w:lastRowFirstColumn="0" w:lastRowLastColumn="0"/>
            </w:pPr>
            <w:r>
              <w:t>From lsa_Report</w:t>
            </w:r>
          </w:p>
        </w:tc>
      </w:tr>
    </w:tbl>
    <w:p w14:paraId="5A455224" w14:textId="77777777" w:rsidR="00BE4030" w:rsidRDefault="00BE4030" w:rsidP="0088191A">
      <w:pPr>
        <w:pStyle w:val="Heading3"/>
      </w:pPr>
      <w:r>
        <w:t>Logic</w:t>
      </w:r>
    </w:p>
    <w:p w14:paraId="2AA532AF" w14:textId="142D6F6B" w:rsidR="00B40B54" w:rsidRDefault="000C04DA" w:rsidP="00C6683A">
      <w:pPr>
        <w:pStyle w:val="Heading4"/>
      </w:pPr>
      <w:r>
        <w:t>Exit Households</w:t>
      </w:r>
    </w:p>
    <w:p w14:paraId="0A700787" w14:textId="2C8DE20F" w:rsidR="00640786" w:rsidRPr="00640786" w:rsidRDefault="00A67733" w:rsidP="00640786">
      <w:r>
        <w:t>LSAExit r</w:t>
      </w:r>
      <w:r w:rsidR="00CA37B7">
        <w:t xml:space="preserve">eporting is based on </w:t>
      </w:r>
      <w:r>
        <w:t xml:space="preserve">a single record in tlsa_Exit for </w:t>
      </w:r>
      <w:r w:rsidR="000C04DA">
        <w:t>each unique combination of:</w:t>
      </w:r>
    </w:p>
    <w:p w14:paraId="2637A8C0" w14:textId="64EA482B" w:rsidR="00C6683A" w:rsidRDefault="00891B12" w:rsidP="0030608E">
      <w:pPr>
        <w:pStyle w:val="ListParagraph"/>
        <w:numPr>
          <w:ilvl w:val="0"/>
          <w:numId w:val="50"/>
        </w:numPr>
      </w:pPr>
      <w:r>
        <w:rPr>
          <w:bCs/>
        </w:rPr>
        <w:t>tlsa_HHID.</w:t>
      </w:r>
      <w:r>
        <w:rPr>
          <w:b/>
        </w:rPr>
        <w:t>ExitC</w:t>
      </w:r>
      <w:r w:rsidR="00C6683A" w:rsidRPr="009E742A">
        <w:rPr>
          <w:b/>
        </w:rPr>
        <w:t>ohort</w:t>
      </w:r>
      <w:r w:rsidR="00640786" w:rsidRPr="00640786">
        <w:t>; and</w:t>
      </w:r>
    </w:p>
    <w:p w14:paraId="40519262" w14:textId="3DC414D8" w:rsidR="00C6683A" w:rsidRDefault="00F73B32" w:rsidP="0030608E">
      <w:pPr>
        <w:pStyle w:val="ListParagraph"/>
        <w:numPr>
          <w:ilvl w:val="0"/>
          <w:numId w:val="50"/>
        </w:numPr>
        <w:rPr>
          <w:bCs/>
        </w:rPr>
      </w:pPr>
      <w:r>
        <w:rPr>
          <w:bCs/>
        </w:rPr>
        <w:t>tlsa_HHID.</w:t>
      </w:r>
      <w:r w:rsidR="00C6683A" w:rsidRPr="009E742A">
        <w:rPr>
          <w:b/>
        </w:rPr>
        <w:t xml:space="preserve">HoHID </w:t>
      </w:r>
      <w:r w:rsidR="00C6683A" w:rsidRPr="009E742A">
        <w:rPr>
          <w:bCs/>
        </w:rPr>
        <w:t>- the HoHID from tlsa_HHID for each household with a qualifying exit in the cohort period; and</w:t>
      </w:r>
    </w:p>
    <w:p w14:paraId="78E7DC5B" w14:textId="59D2D55F" w:rsidR="00640786" w:rsidRPr="009E742A" w:rsidRDefault="00640786" w:rsidP="0030608E">
      <w:pPr>
        <w:pStyle w:val="ListParagraph"/>
        <w:numPr>
          <w:ilvl w:val="0"/>
          <w:numId w:val="50"/>
        </w:numPr>
        <w:rPr>
          <w:bCs/>
        </w:rPr>
      </w:pPr>
      <w:r w:rsidRPr="00640786">
        <w:rPr>
          <w:bCs/>
        </w:rPr>
        <w:t>Household Type:</w:t>
      </w:r>
    </w:p>
    <w:p w14:paraId="1469A221" w14:textId="45896B51" w:rsidR="00C6683A" w:rsidRPr="009E742A" w:rsidRDefault="00C6683A" w:rsidP="0030608E">
      <w:pPr>
        <w:pStyle w:val="ListParagraph"/>
        <w:numPr>
          <w:ilvl w:val="1"/>
          <w:numId w:val="50"/>
        </w:numPr>
      </w:pPr>
      <w:r w:rsidRPr="009E742A">
        <w:t xml:space="preserve">If </w:t>
      </w:r>
      <w:r w:rsidR="00F73B32">
        <w:rPr>
          <w:b/>
        </w:rPr>
        <w:t>ExitC</w:t>
      </w:r>
      <w:r w:rsidR="00F73B32" w:rsidRPr="009E742A">
        <w:rPr>
          <w:b/>
        </w:rPr>
        <w:t>ohort</w:t>
      </w:r>
      <w:r w:rsidR="00F73B32" w:rsidRPr="009E742A">
        <w:t xml:space="preserve"> </w:t>
      </w:r>
      <w:r w:rsidRPr="009E742A">
        <w:t xml:space="preserve">= 0, </w:t>
      </w:r>
      <w:r w:rsidRPr="009E742A">
        <w:rPr>
          <w:b/>
          <w:bCs/>
        </w:rPr>
        <w:t>ActiveHHType</w:t>
      </w:r>
    </w:p>
    <w:p w14:paraId="337D8E60" w14:textId="66EADFA7" w:rsidR="00C6683A" w:rsidRPr="009E742A" w:rsidRDefault="00C6683A" w:rsidP="0030608E">
      <w:pPr>
        <w:pStyle w:val="ListParagraph"/>
        <w:numPr>
          <w:ilvl w:val="1"/>
          <w:numId w:val="50"/>
        </w:numPr>
      </w:pPr>
      <w:r w:rsidRPr="009E742A">
        <w:t xml:space="preserve">If </w:t>
      </w:r>
      <w:r w:rsidR="00F73B32">
        <w:rPr>
          <w:b/>
        </w:rPr>
        <w:t>ExitC</w:t>
      </w:r>
      <w:r w:rsidR="00F73B32" w:rsidRPr="009E742A">
        <w:rPr>
          <w:b/>
        </w:rPr>
        <w:t>ohort</w:t>
      </w:r>
      <w:r w:rsidR="00F73B32" w:rsidRPr="009E742A">
        <w:t xml:space="preserve"> </w:t>
      </w:r>
      <w:r w:rsidRPr="009E742A">
        <w:t xml:space="preserve">= </w:t>
      </w:r>
      <w:r>
        <w:t>-1</w:t>
      </w:r>
      <w:r w:rsidRPr="009E742A">
        <w:t xml:space="preserve">, </w:t>
      </w:r>
      <w:r>
        <w:rPr>
          <w:b/>
          <w:bCs/>
        </w:rPr>
        <w:t>Exit1</w:t>
      </w:r>
      <w:r w:rsidRPr="009E742A">
        <w:rPr>
          <w:b/>
          <w:bCs/>
        </w:rPr>
        <w:t>HHType</w:t>
      </w:r>
    </w:p>
    <w:p w14:paraId="72CBD02A" w14:textId="79ADB5DB" w:rsidR="00C6683A" w:rsidRPr="009E742A" w:rsidRDefault="00C6683A" w:rsidP="0030608E">
      <w:pPr>
        <w:pStyle w:val="ListParagraph"/>
        <w:numPr>
          <w:ilvl w:val="1"/>
          <w:numId w:val="50"/>
        </w:numPr>
      </w:pPr>
      <w:r w:rsidRPr="009E742A">
        <w:t xml:space="preserve">If </w:t>
      </w:r>
      <w:r w:rsidR="00F73B32">
        <w:rPr>
          <w:b/>
        </w:rPr>
        <w:t>ExitC</w:t>
      </w:r>
      <w:r w:rsidR="00F73B32" w:rsidRPr="009E742A">
        <w:rPr>
          <w:b/>
        </w:rPr>
        <w:t>ohort</w:t>
      </w:r>
      <w:r w:rsidR="00F73B32" w:rsidRPr="009E742A">
        <w:t xml:space="preserve"> </w:t>
      </w:r>
      <w:r w:rsidRPr="009E742A">
        <w:t xml:space="preserve">= </w:t>
      </w:r>
      <w:r>
        <w:t>-2</w:t>
      </w:r>
      <w:r w:rsidRPr="009E742A">
        <w:t xml:space="preserve">, </w:t>
      </w:r>
      <w:r>
        <w:rPr>
          <w:b/>
          <w:bCs/>
        </w:rPr>
        <w:t>Exit2</w:t>
      </w:r>
      <w:r w:rsidRPr="009E742A">
        <w:rPr>
          <w:b/>
          <w:bCs/>
        </w:rPr>
        <w:t>HHType</w:t>
      </w:r>
    </w:p>
    <w:p w14:paraId="316FCA62" w14:textId="2319C95C" w:rsidR="00C6683A" w:rsidRDefault="00D47AC2" w:rsidP="00E9551E">
      <w:pPr>
        <w:pStyle w:val="Heading4"/>
      </w:pPr>
      <w:r>
        <w:t>QualifyingExitHHID</w:t>
      </w:r>
    </w:p>
    <w:p w14:paraId="2F4E99BA" w14:textId="2191C5AB" w:rsidR="00E9551E" w:rsidRDefault="00C43B14" w:rsidP="00E9551E">
      <w:r>
        <w:t xml:space="preserve">The </w:t>
      </w:r>
      <w:r w:rsidRPr="00E42FE2">
        <w:rPr>
          <w:b/>
          <w:bCs/>
        </w:rPr>
        <w:t>QualifyingExitHHID</w:t>
      </w:r>
      <w:r>
        <w:t xml:space="preserve"> </w:t>
      </w:r>
      <w:r w:rsidR="008656A2">
        <w:t xml:space="preserve">for an exit household </w:t>
      </w:r>
      <w:r w:rsidR="00E42FE2">
        <w:t>is</w:t>
      </w:r>
      <w:r>
        <w:t xml:space="preserve"> the tlsa_HHID.</w:t>
      </w:r>
      <w:r w:rsidRPr="00C43B14">
        <w:rPr>
          <w:b/>
          <w:bCs/>
        </w:rPr>
        <w:t>HouseholdID</w:t>
      </w:r>
      <w:r w:rsidR="008656A2">
        <w:t xml:space="preserve"> associated with:</w:t>
      </w:r>
    </w:p>
    <w:p w14:paraId="28094519" w14:textId="7FD91595" w:rsidR="00654F98" w:rsidRDefault="00116A22" w:rsidP="0030608E">
      <w:pPr>
        <w:pStyle w:val="ListParagraph"/>
        <w:numPr>
          <w:ilvl w:val="0"/>
          <w:numId w:val="51"/>
        </w:numPr>
      </w:pPr>
      <w:r>
        <w:t>The earliest</w:t>
      </w:r>
      <w:r w:rsidR="00101D6C">
        <w:t xml:space="preserve"> </w:t>
      </w:r>
      <w:r w:rsidR="00451823">
        <w:t xml:space="preserve">qualifying </w:t>
      </w:r>
      <w:r w:rsidR="00101D6C">
        <w:t xml:space="preserve">exit to a permanent destination </w:t>
      </w:r>
      <w:r w:rsidR="001C794C">
        <w:t xml:space="preserve">/ earliest </w:t>
      </w:r>
      <w:r w:rsidRPr="00795D27">
        <w:rPr>
          <w:b/>
          <w:bCs/>
        </w:rPr>
        <w:t>ExitDate</w:t>
      </w:r>
      <w:r>
        <w:t xml:space="preserve"> </w:t>
      </w:r>
      <w:r w:rsidR="00101D6C">
        <w:t xml:space="preserve">where </w:t>
      </w:r>
      <w:r w:rsidR="00BD3DCD">
        <w:rPr>
          <w:b/>
          <w:bCs/>
        </w:rPr>
        <w:t>ExitDest</w:t>
      </w:r>
      <w:r w:rsidR="00101D6C">
        <w:t xml:space="preserve"> </w:t>
      </w:r>
      <w:r w:rsidR="00654F98">
        <w:t>between 1 and 6; or</w:t>
      </w:r>
    </w:p>
    <w:p w14:paraId="74CF2DF2" w14:textId="25123B92" w:rsidR="00654F98" w:rsidRDefault="00654F98" w:rsidP="0030608E">
      <w:pPr>
        <w:pStyle w:val="ListParagraph"/>
        <w:numPr>
          <w:ilvl w:val="0"/>
          <w:numId w:val="51"/>
        </w:numPr>
      </w:pPr>
      <w:r>
        <w:t xml:space="preserve">If there is no </w:t>
      </w:r>
      <w:r w:rsidR="00451823">
        <w:t xml:space="preserve">qualifying exit to a permanent destination, </w:t>
      </w:r>
      <w:r w:rsidR="005361D2">
        <w:t xml:space="preserve">the earliest exit </w:t>
      </w:r>
      <w:r w:rsidR="008D07E6">
        <w:t xml:space="preserve">to a temporary </w:t>
      </w:r>
      <w:r w:rsidR="00795D27">
        <w:t>destination</w:t>
      </w:r>
      <w:r w:rsidR="008656A2">
        <w:t xml:space="preserve"> / earliest </w:t>
      </w:r>
      <w:r w:rsidR="008656A2" w:rsidRPr="008B153B">
        <w:rPr>
          <w:b/>
          <w:bCs/>
        </w:rPr>
        <w:t>ExitDate</w:t>
      </w:r>
      <w:r w:rsidR="008656A2">
        <w:t xml:space="preserve"> where </w:t>
      </w:r>
      <w:r w:rsidR="00BD3DCD">
        <w:rPr>
          <w:b/>
          <w:bCs/>
        </w:rPr>
        <w:t>ExitDest</w:t>
      </w:r>
      <w:r w:rsidR="00BD3DCD">
        <w:t xml:space="preserve"> </w:t>
      </w:r>
      <w:r w:rsidR="008B153B">
        <w:t>between 7 and 14</w:t>
      </w:r>
      <w:r w:rsidR="00795D27">
        <w:t>; or</w:t>
      </w:r>
    </w:p>
    <w:p w14:paraId="33BE4C36" w14:textId="77777777" w:rsidR="005C0C3C" w:rsidRDefault="005C0C3C" w:rsidP="005C0C3C">
      <w:pPr>
        <w:pStyle w:val="ListParagraph"/>
        <w:numPr>
          <w:ilvl w:val="0"/>
          <w:numId w:val="51"/>
        </w:numPr>
      </w:pPr>
      <w:r>
        <w:t>If there is no qualifying exit to an identified temporary destination, the earliest qualifying exit.</w:t>
      </w:r>
    </w:p>
    <w:p w14:paraId="4266E876" w14:textId="60DB0E05" w:rsidR="00344352" w:rsidRDefault="005C0C3C" w:rsidP="005C0C3C">
      <w:r>
        <w:t>In the event that there are two or more enrollments with the same exit date</w:t>
      </w:r>
      <w:r w:rsidR="00344352">
        <w:t xml:space="preserve"> </w:t>
      </w:r>
      <w:r w:rsidR="000D1432">
        <w:t>within a given destination category:</w:t>
      </w:r>
    </w:p>
    <w:p w14:paraId="76441F72" w14:textId="105EE860" w:rsidR="005C0C3C" w:rsidRDefault="00344352" w:rsidP="001F20C4">
      <w:pPr>
        <w:pStyle w:val="ListParagraph"/>
        <w:numPr>
          <w:ilvl w:val="0"/>
          <w:numId w:val="88"/>
        </w:numPr>
      </w:pPr>
      <w:r>
        <w:t>S</w:t>
      </w:r>
      <w:r w:rsidR="005C0C3C">
        <w:t xml:space="preserve">elect the one with the lowest </w:t>
      </w:r>
      <w:r w:rsidR="005C0C3C" w:rsidRPr="00975B34">
        <w:rPr>
          <w:b/>
          <w:bCs/>
        </w:rPr>
        <w:t>ExitDest</w:t>
      </w:r>
      <w:r w:rsidR="005C0C3C">
        <w:t xml:space="preserve"> value</w:t>
      </w:r>
      <w:r>
        <w:t>; or</w:t>
      </w:r>
    </w:p>
    <w:p w14:paraId="2E774716" w14:textId="37AC69B2" w:rsidR="005C0C3C" w:rsidRDefault="005C0C3C" w:rsidP="001F20C4">
      <w:pPr>
        <w:pStyle w:val="ListParagraph"/>
        <w:numPr>
          <w:ilvl w:val="0"/>
          <w:numId w:val="88"/>
        </w:numPr>
      </w:pPr>
      <w:r>
        <w:t xml:space="preserve">If multiple enrollments have the same exit date and </w:t>
      </w:r>
      <w:r w:rsidR="00344352" w:rsidRPr="001F20C4">
        <w:rPr>
          <w:b/>
          <w:bCs/>
        </w:rPr>
        <w:t>ExitDest</w:t>
      </w:r>
      <w:r w:rsidR="00344352">
        <w:t xml:space="preserve"> value,</w:t>
      </w:r>
      <w:r>
        <w:t xml:space="preserve"> select the one with the </w:t>
      </w:r>
      <w:r w:rsidR="00B1201D">
        <w:t>earliest</w:t>
      </w:r>
      <w:r>
        <w:t xml:space="preserve"> entry date</w:t>
      </w:r>
      <w:r w:rsidR="00344352">
        <w:t>; or</w:t>
      </w:r>
    </w:p>
    <w:p w14:paraId="30EED569" w14:textId="33E1E2E3" w:rsidR="005C0C3C" w:rsidRDefault="005C0C3C" w:rsidP="001F20C4">
      <w:pPr>
        <w:pStyle w:val="ListParagraph"/>
        <w:numPr>
          <w:ilvl w:val="0"/>
          <w:numId w:val="88"/>
        </w:numPr>
      </w:pPr>
      <w:r>
        <w:t xml:space="preserve">If multiple enrollments have the same exit date, </w:t>
      </w:r>
      <w:r w:rsidR="00344352" w:rsidRPr="001F20C4">
        <w:rPr>
          <w:b/>
          <w:bCs/>
        </w:rPr>
        <w:t>ExitDest</w:t>
      </w:r>
      <w:r w:rsidR="00344352">
        <w:t xml:space="preserve"> value</w:t>
      </w:r>
      <w:r>
        <w:t xml:space="preserve">, and entry date, select the one with the highest </w:t>
      </w:r>
      <w:r w:rsidRPr="00975B34">
        <w:rPr>
          <w:b/>
          <w:bCs/>
        </w:rPr>
        <w:t>EnrollmentID</w:t>
      </w:r>
      <w:r>
        <w:t>.</w:t>
      </w:r>
    </w:p>
    <w:p w14:paraId="306D06AC" w14:textId="77777777" w:rsidR="00BE4030" w:rsidRPr="00AB2970" w:rsidRDefault="00BE4030" w:rsidP="0088191A">
      <w:pPr>
        <w:pStyle w:val="Heading4"/>
      </w:pPr>
      <w:r w:rsidRPr="00AB2970">
        <w:t>ExitFrom</w:t>
      </w:r>
    </w:p>
    <w:p w14:paraId="61A5B4EC" w14:textId="70F559C6" w:rsidR="00BE4030" w:rsidRDefault="00BE4030" w:rsidP="00BE4030">
      <w:r>
        <w:t xml:space="preserve">Crosswalk </w:t>
      </w:r>
      <w:r w:rsidR="009B1D18">
        <w:t>tlsa_HHID.</w:t>
      </w:r>
      <w:r w:rsidRPr="00EB0196">
        <w:rPr>
          <w:b/>
        </w:rPr>
        <w:t>ProjectType</w:t>
      </w:r>
      <w:r>
        <w:t xml:space="preserve"> and </w:t>
      </w:r>
      <w:r w:rsidR="00571805">
        <w:t>tlsa_HHID</w:t>
      </w:r>
      <w:r>
        <w:t xml:space="preserve"> </w:t>
      </w:r>
      <w:r w:rsidRPr="00EB0196">
        <w:rPr>
          <w:b/>
        </w:rPr>
        <w:t>MoveInDate</w:t>
      </w:r>
      <w:r>
        <w:t xml:space="preserve"> </w:t>
      </w:r>
      <w:r w:rsidR="00DB55E0">
        <w:t xml:space="preserve">for the reportable exit </w:t>
      </w:r>
      <w:r>
        <w:t xml:space="preserve">to the appropriate </w:t>
      </w:r>
      <w:r w:rsidRPr="00AB4DA6">
        <w:rPr>
          <w:b/>
        </w:rPr>
        <w:t>ExitFrom</w:t>
      </w:r>
      <w:r>
        <w:t xml:space="preserve"> value below.</w:t>
      </w:r>
    </w:p>
    <w:tbl>
      <w:tblPr>
        <w:tblStyle w:val="Style11"/>
        <w:tblW w:w="8275" w:type="dxa"/>
        <w:tblCellMar>
          <w:left w:w="115" w:type="dxa"/>
          <w:right w:w="115" w:type="dxa"/>
        </w:tblCellMar>
        <w:tblLook w:val="04A0" w:firstRow="1" w:lastRow="0" w:firstColumn="1" w:lastColumn="0" w:noHBand="0" w:noVBand="1"/>
      </w:tblPr>
      <w:tblGrid>
        <w:gridCol w:w="1885"/>
        <w:gridCol w:w="1880"/>
        <w:gridCol w:w="1586"/>
        <w:gridCol w:w="2924"/>
      </w:tblGrid>
      <w:tr w:rsidR="00BE4030" w:rsidRPr="00CB788E" w14:paraId="7763326E" w14:textId="77777777" w:rsidTr="00530C1A">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1885" w:type="dxa"/>
          </w:tcPr>
          <w:p w14:paraId="2D1AA3AB" w14:textId="0F81F73F" w:rsidR="00BE4030" w:rsidRPr="0063265E" w:rsidRDefault="00BE4030" w:rsidP="00530C1A">
            <w:pPr>
              <w:pStyle w:val="NoSpacing"/>
            </w:pPr>
            <w:r w:rsidRPr="00415288">
              <w:t>ProjectType</w:t>
            </w:r>
          </w:p>
        </w:tc>
        <w:tc>
          <w:tcPr>
            <w:tcW w:w="1880" w:type="dxa"/>
          </w:tcPr>
          <w:p w14:paraId="72059A1B" w14:textId="07F6D82C" w:rsidR="00BE4030" w:rsidRDefault="00BE4030" w:rsidP="00530C1A">
            <w:pPr>
              <w:pStyle w:val="NoSpacing"/>
              <w:cnfStyle w:val="100000000000" w:firstRow="1" w:lastRow="0" w:firstColumn="0" w:lastColumn="0" w:oddVBand="0" w:evenVBand="0" w:oddHBand="0" w:evenHBand="0" w:firstRowFirstColumn="0" w:firstRowLastColumn="0" w:lastRowFirstColumn="0" w:lastRowLastColumn="0"/>
            </w:pPr>
            <w:r w:rsidRPr="008F2C7B">
              <w:t>MoveInDate</w:t>
            </w:r>
          </w:p>
        </w:tc>
        <w:tc>
          <w:tcPr>
            <w:tcW w:w="1586" w:type="dxa"/>
          </w:tcPr>
          <w:p w14:paraId="5BF5E67B" w14:textId="77777777" w:rsidR="00BE4030" w:rsidRDefault="00BE4030" w:rsidP="00530C1A">
            <w:pPr>
              <w:pStyle w:val="NoSpacing"/>
              <w:cnfStyle w:val="100000000000" w:firstRow="1" w:lastRow="0" w:firstColumn="0" w:lastColumn="0" w:oddVBand="0" w:evenVBand="0" w:oddHBand="0" w:evenHBand="0" w:firstRowFirstColumn="0" w:firstRowLastColumn="0" w:lastRowFirstColumn="0" w:lastRowLastColumn="0"/>
            </w:pPr>
            <w:r w:rsidRPr="008F2C7B">
              <w:rPr>
                <w:iCs/>
              </w:rPr>
              <w:t>ExitFrom</w:t>
            </w:r>
            <w:r>
              <w:t xml:space="preserve"> Value</w:t>
            </w:r>
          </w:p>
        </w:tc>
        <w:tc>
          <w:tcPr>
            <w:tcW w:w="2924" w:type="dxa"/>
            <w:noWrap/>
          </w:tcPr>
          <w:p w14:paraId="0397F373" w14:textId="77777777" w:rsidR="00BE4030" w:rsidRPr="0063265E" w:rsidRDefault="00BE4030" w:rsidP="00530C1A">
            <w:pPr>
              <w:pStyle w:val="NoSpacing"/>
              <w:cnfStyle w:val="100000000000" w:firstRow="1" w:lastRow="0" w:firstColumn="0" w:lastColumn="0" w:oddVBand="0" w:evenVBand="0" w:oddHBand="0" w:evenHBand="0" w:firstRowFirstColumn="0" w:firstRowLastColumn="0" w:lastRowFirstColumn="0" w:lastRowLastColumn="0"/>
            </w:pPr>
            <w:r w:rsidRPr="00B373BE">
              <w:t>ExitFrom</w:t>
            </w:r>
            <w:r>
              <w:t xml:space="preserve"> Category Description</w:t>
            </w:r>
          </w:p>
        </w:tc>
      </w:tr>
      <w:tr w:rsidR="00BE4030" w:rsidRPr="00CB788E" w14:paraId="3827E728" w14:textId="77777777" w:rsidTr="00530C1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885" w:type="dxa"/>
          </w:tcPr>
          <w:p w14:paraId="339293E2" w14:textId="77777777" w:rsidR="00BE4030" w:rsidRPr="000669E9" w:rsidRDefault="00BE4030" w:rsidP="00530C1A">
            <w:pPr>
              <w:pStyle w:val="NoSpacing"/>
            </w:pPr>
            <w:r w:rsidRPr="009852F3">
              <w:t>1</w:t>
            </w:r>
          </w:p>
        </w:tc>
        <w:tc>
          <w:tcPr>
            <w:tcW w:w="1880" w:type="dxa"/>
          </w:tcPr>
          <w:p w14:paraId="19400A90" w14:textId="77777777" w:rsidR="00BE4030" w:rsidRPr="000669E9" w:rsidRDefault="00BE4030" w:rsidP="00530C1A">
            <w:pPr>
              <w:pStyle w:val="NoSpacing"/>
              <w:cnfStyle w:val="000000100000" w:firstRow="0" w:lastRow="0" w:firstColumn="0" w:lastColumn="0" w:oddVBand="0" w:evenVBand="0" w:oddHBand="1" w:evenHBand="0" w:firstRowFirstColumn="0" w:firstRowLastColumn="0" w:lastRowFirstColumn="0" w:lastRowLastColumn="0"/>
            </w:pPr>
            <w:r>
              <w:t>n/a</w:t>
            </w:r>
          </w:p>
        </w:tc>
        <w:tc>
          <w:tcPr>
            <w:tcW w:w="1586" w:type="dxa"/>
          </w:tcPr>
          <w:p w14:paraId="48E1F866" w14:textId="77777777" w:rsidR="00BE4030" w:rsidRPr="000669E9" w:rsidRDefault="00BE4030" w:rsidP="00530C1A">
            <w:pPr>
              <w:pStyle w:val="NoSpacing"/>
              <w:cnfStyle w:val="000000100000" w:firstRow="0" w:lastRow="0" w:firstColumn="0" w:lastColumn="0" w:oddVBand="0" w:evenVBand="0" w:oddHBand="1" w:evenHBand="0" w:firstRowFirstColumn="0" w:firstRowLastColumn="0" w:lastRowFirstColumn="0" w:lastRowLastColumn="0"/>
            </w:pPr>
            <w:r w:rsidRPr="000669E9">
              <w:t>2</w:t>
            </w:r>
          </w:p>
        </w:tc>
        <w:tc>
          <w:tcPr>
            <w:tcW w:w="2924" w:type="dxa"/>
            <w:noWrap/>
            <w:hideMark/>
          </w:tcPr>
          <w:p w14:paraId="200342D7" w14:textId="77777777" w:rsidR="00BE4030" w:rsidRPr="000669E9" w:rsidRDefault="00BE4030" w:rsidP="00530C1A">
            <w:pPr>
              <w:pStyle w:val="NoSpacing"/>
              <w:cnfStyle w:val="000000100000" w:firstRow="0" w:lastRow="0" w:firstColumn="0" w:lastColumn="0" w:oddVBand="0" w:evenVBand="0" w:oddHBand="1" w:evenHBand="0" w:firstRowFirstColumn="0" w:firstRowLastColumn="0" w:lastRowFirstColumn="0" w:lastRowLastColumn="0"/>
            </w:pPr>
            <w:r w:rsidRPr="000669E9">
              <w:t>ES</w:t>
            </w:r>
          </w:p>
        </w:tc>
      </w:tr>
      <w:tr w:rsidR="00BE4030" w:rsidRPr="00CB788E" w14:paraId="541B3CC3" w14:textId="77777777" w:rsidTr="00530C1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885" w:type="dxa"/>
          </w:tcPr>
          <w:p w14:paraId="6DDBB415" w14:textId="77777777" w:rsidR="00BE4030" w:rsidRPr="000669E9" w:rsidRDefault="00BE4030" w:rsidP="00530C1A">
            <w:pPr>
              <w:pStyle w:val="NoSpacing"/>
            </w:pPr>
            <w:r w:rsidRPr="009852F3">
              <w:t>2</w:t>
            </w:r>
          </w:p>
        </w:tc>
        <w:tc>
          <w:tcPr>
            <w:tcW w:w="1880" w:type="dxa"/>
          </w:tcPr>
          <w:p w14:paraId="20987F91" w14:textId="77777777" w:rsidR="00BE4030" w:rsidRPr="000669E9" w:rsidRDefault="00BE4030" w:rsidP="00530C1A">
            <w:pPr>
              <w:pStyle w:val="NoSpacing"/>
              <w:cnfStyle w:val="000000010000" w:firstRow="0" w:lastRow="0" w:firstColumn="0" w:lastColumn="0" w:oddVBand="0" w:evenVBand="0" w:oddHBand="0" w:evenHBand="1" w:firstRowFirstColumn="0" w:firstRowLastColumn="0" w:lastRowFirstColumn="0" w:lastRowLastColumn="0"/>
            </w:pPr>
            <w:r>
              <w:t>n/a</w:t>
            </w:r>
          </w:p>
        </w:tc>
        <w:tc>
          <w:tcPr>
            <w:tcW w:w="1586" w:type="dxa"/>
          </w:tcPr>
          <w:p w14:paraId="1562B3EC" w14:textId="77777777" w:rsidR="00BE4030" w:rsidRPr="000669E9" w:rsidRDefault="00BE4030" w:rsidP="00530C1A">
            <w:pPr>
              <w:pStyle w:val="NoSpacing"/>
              <w:cnfStyle w:val="000000010000" w:firstRow="0" w:lastRow="0" w:firstColumn="0" w:lastColumn="0" w:oddVBand="0" w:evenVBand="0" w:oddHBand="0" w:evenHBand="1" w:firstRowFirstColumn="0" w:firstRowLastColumn="0" w:lastRowFirstColumn="0" w:lastRowLastColumn="0"/>
            </w:pPr>
            <w:r w:rsidRPr="000669E9">
              <w:t>3</w:t>
            </w:r>
          </w:p>
        </w:tc>
        <w:tc>
          <w:tcPr>
            <w:tcW w:w="2924" w:type="dxa"/>
            <w:noWrap/>
            <w:hideMark/>
          </w:tcPr>
          <w:p w14:paraId="069D1AD6" w14:textId="77777777" w:rsidR="00BE4030" w:rsidRPr="000669E9" w:rsidRDefault="00BE4030" w:rsidP="00530C1A">
            <w:pPr>
              <w:pStyle w:val="NoSpacing"/>
              <w:cnfStyle w:val="000000010000" w:firstRow="0" w:lastRow="0" w:firstColumn="0" w:lastColumn="0" w:oddVBand="0" w:evenVBand="0" w:oddHBand="0" w:evenHBand="1" w:firstRowFirstColumn="0" w:firstRowLastColumn="0" w:lastRowFirstColumn="0" w:lastRowLastColumn="0"/>
            </w:pPr>
            <w:r w:rsidRPr="000669E9">
              <w:t>TH</w:t>
            </w:r>
          </w:p>
        </w:tc>
      </w:tr>
      <w:tr w:rsidR="00BE4030" w:rsidRPr="00CB788E" w14:paraId="64BA8AEC" w14:textId="77777777" w:rsidTr="00530C1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885" w:type="dxa"/>
          </w:tcPr>
          <w:p w14:paraId="33F6E772" w14:textId="77777777" w:rsidR="00BE4030" w:rsidRPr="000669E9" w:rsidRDefault="00BE4030" w:rsidP="00530C1A">
            <w:pPr>
              <w:pStyle w:val="NoSpacing"/>
            </w:pPr>
            <w:r w:rsidRPr="009852F3">
              <w:t>8</w:t>
            </w:r>
          </w:p>
        </w:tc>
        <w:tc>
          <w:tcPr>
            <w:tcW w:w="1880" w:type="dxa"/>
          </w:tcPr>
          <w:p w14:paraId="2219DBC1" w14:textId="77777777" w:rsidR="00BE4030" w:rsidRPr="000669E9" w:rsidRDefault="00BE4030" w:rsidP="00530C1A">
            <w:pPr>
              <w:pStyle w:val="NoSpacing"/>
              <w:cnfStyle w:val="000000100000" w:firstRow="0" w:lastRow="0" w:firstColumn="0" w:lastColumn="0" w:oddVBand="0" w:evenVBand="0" w:oddHBand="1" w:evenHBand="0" w:firstRowFirstColumn="0" w:firstRowLastColumn="0" w:lastRowFirstColumn="0" w:lastRowLastColumn="0"/>
            </w:pPr>
            <w:r>
              <w:t>n/a</w:t>
            </w:r>
          </w:p>
        </w:tc>
        <w:tc>
          <w:tcPr>
            <w:tcW w:w="1586" w:type="dxa"/>
          </w:tcPr>
          <w:p w14:paraId="55103EB3" w14:textId="77777777" w:rsidR="00BE4030" w:rsidRPr="000669E9" w:rsidRDefault="00BE4030" w:rsidP="00530C1A">
            <w:pPr>
              <w:pStyle w:val="NoSpacing"/>
              <w:cnfStyle w:val="000000100000" w:firstRow="0" w:lastRow="0" w:firstColumn="0" w:lastColumn="0" w:oddVBand="0" w:evenVBand="0" w:oddHBand="1" w:evenHBand="0" w:firstRowFirstColumn="0" w:firstRowLastColumn="0" w:lastRowFirstColumn="0" w:lastRowLastColumn="0"/>
            </w:pPr>
            <w:r w:rsidRPr="000669E9">
              <w:t>4</w:t>
            </w:r>
          </w:p>
        </w:tc>
        <w:tc>
          <w:tcPr>
            <w:tcW w:w="2924" w:type="dxa"/>
            <w:noWrap/>
            <w:hideMark/>
          </w:tcPr>
          <w:p w14:paraId="6B422CB8" w14:textId="77777777" w:rsidR="00BE4030" w:rsidRPr="000669E9" w:rsidRDefault="00BE4030" w:rsidP="00530C1A">
            <w:pPr>
              <w:pStyle w:val="NoSpacing"/>
              <w:cnfStyle w:val="000000100000" w:firstRow="0" w:lastRow="0" w:firstColumn="0" w:lastColumn="0" w:oddVBand="0" w:evenVBand="0" w:oddHBand="1" w:evenHBand="0" w:firstRowFirstColumn="0" w:firstRowLastColumn="0" w:lastRowFirstColumn="0" w:lastRowLastColumn="0"/>
            </w:pPr>
            <w:r w:rsidRPr="000669E9">
              <w:t>SH</w:t>
            </w:r>
          </w:p>
        </w:tc>
      </w:tr>
      <w:tr w:rsidR="00BE4030" w:rsidRPr="00CB788E" w14:paraId="5751B321" w14:textId="77777777" w:rsidTr="00530C1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885" w:type="dxa"/>
          </w:tcPr>
          <w:p w14:paraId="63707824" w14:textId="77777777" w:rsidR="00BE4030" w:rsidRPr="000669E9" w:rsidRDefault="00BE4030" w:rsidP="00530C1A">
            <w:pPr>
              <w:pStyle w:val="NoSpacing"/>
            </w:pPr>
            <w:r w:rsidRPr="009852F3">
              <w:t>13</w:t>
            </w:r>
          </w:p>
        </w:tc>
        <w:tc>
          <w:tcPr>
            <w:tcW w:w="1880" w:type="dxa"/>
          </w:tcPr>
          <w:p w14:paraId="6CBDF94F" w14:textId="768CE063" w:rsidR="00BE4030" w:rsidRPr="000669E9" w:rsidRDefault="00154BAA" w:rsidP="00530C1A">
            <w:pPr>
              <w:pStyle w:val="NoSpacing"/>
              <w:cnfStyle w:val="000000010000" w:firstRow="0" w:lastRow="0" w:firstColumn="0" w:lastColumn="0" w:oddVBand="0" w:evenVBand="0" w:oddHBand="0" w:evenHBand="1" w:firstRowFirstColumn="0" w:firstRowLastColumn="0" w:lastRowFirstColumn="0" w:lastRowLastColumn="0"/>
            </w:pPr>
            <w:r>
              <w:t>Not NULL</w:t>
            </w:r>
          </w:p>
        </w:tc>
        <w:tc>
          <w:tcPr>
            <w:tcW w:w="1586" w:type="dxa"/>
          </w:tcPr>
          <w:p w14:paraId="4F122BAF" w14:textId="77777777" w:rsidR="00BE4030" w:rsidRPr="000669E9" w:rsidRDefault="00BE4030" w:rsidP="00530C1A">
            <w:pPr>
              <w:pStyle w:val="NoSpacing"/>
              <w:cnfStyle w:val="000000010000" w:firstRow="0" w:lastRow="0" w:firstColumn="0" w:lastColumn="0" w:oddVBand="0" w:evenVBand="0" w:oddHBand="0" w:evenHBand="1" w:firstRowFirstColumn="0" w:firstRowLastColumn="0" w:lastRowFirstColumn="0" w:lastRowLastColumn="0"/>
            </w:pPr>
            <w:r w:rsidRPr="000669E9">
              <w:t>5</w:t>
            </w:r>
          </w:p>
        </w:tc>
        <w:tc>
          <w:tcPr>
            <w:tcW w:w="2924" w:type="dxa"/>
            <w:noWrap/>
            <w:hideMark/>
          </w:tcPr>
          <w:p w14:paraId="0722A647" w14:textId="77777777" w:rsidR="00BE4030" w:rsidRPr="000669E9" w:rsidRDefault="00BE4030" w:rsidP="00530C1A">
            <w:pPr>
              <w:pStyle w:val="NoSpacing"/>
              <w:cnfStyle w:val="000000010000" w:firstRow="0" w:lastRow="0" w:firstColumn="0" w:lastColumn="0" w:oddVBand="0" w:evenVBand="0" w:oddHBand="0" w:evenHBand="1" w:firstRowFirstColumn="0" w:firstRowLastColumn="0" w:lastRowFirstColumn="0" w:lastRowLastColumn="0"/>
            </w:pPr>
            <w:r w:rsidRPr="000669E9">
              <w:t>RRH</w:t>
            </w:r>
            <w:r>
              <w:t xml:space="preserve"> after move-in to PH</w:t>
            </w:r>
          </w:p>
        </w:tc>
      </w:tr>
      <w:tr w:rsidR="00BE4030" w:rsidRPr="00CB788E" w14:paraId="31A9CF5C" w14:textId="77777777" w:rsidTr="00530C1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885" w:type="dxa"/>
          </w:tcPr>
          <w:p w14:paraId="7451E1CF" w14:textId="77777777" w:rsidR="00BE4030" w:rsidRPr="009852F3" w:rsidRDefault="00BE4030" w:rsidP="00530C1A">
            <w:pPr>
              <w:pStyle w:val="NoSpacing"/>
            </w:pPr>
            <w:r>
              <w:t>3</w:t>
            </w:r>
          </w:p>
        </w:tc>
        <w:tc>
          <w:tcPr>
            <w:tcW w:w="1880" w:type="dxa"/>
          </w:tcPr>
          <w:p w14:paraId="0450C6D4" w14:textId="4A8E5133" w:rsidR="00BE4030" w:rsidRDefault="00154BAA" w:rsidP="00530C1A">
            <w:pPr>
              <w:pStyle w:val="NoSpacing"/>
              <w:cnfStyle w:val="000000100000" w:firstRow="0" w:lastRow="0" w:firstColumn="0" w:lastColumn="0" w:oddVBand="0" w:evenVBand="0" w:oddHBand="1" w:evenHBand="0" w:firstRowFirstColumn="0" w:firstRowLastColumn="0" w:lastRowFirstColumn="0" w:lastRowLastColumn="0"/>
            </w:pPr>
            <w:r>
              <w:t>Not NULL</w:t>
            </w:r>
          </w:p>
        </w:tc>
        <w:tc>
          <w:tcPr>
            <w:tcW w:w="1586" w:type="dxa"/>
          </w:tcPr>
          <w:p w14:paraId="29E8539C" w14:textId="77777777" w:rsidR="00BE4030" w:rsidRPr="000669E9" w:rsidRDefault="00BE4030" w:rsidP="00530C1A">
            <w:pPr>
              <w:pStyle w:val="NoSpacing"/>
              <w:cnfStyle w:val="000000100000" w:firstRow="0" w:lastRow="0" w:firstColumn="0" w:lastColumn="0" w:oddVBand="0" w:evenVBand="0" w:oddHBand="1" w:evenHBand="0" w:firstRowFirstColumn="0" w:firstRowLastColumn="0" w:lastRowFirstColumn="0" w:lastRowLastColumn="0"/>
            </w:pPr>
            <w:r>
              <w:t>6</w:t>
            </w:r>
          </w:p>
        </w:tc>
        <w:tc>
          <w:tcPr>
            <w:tcW w:w="2924" w:type="dxa"/>
            <w:noWrap/>
          </w:tcPr>
          <w:p w14:paraId="50DC6209" w14:textId="77777777" w:rsidR="00BE4030" w:rsidRPr="000669E9" w:rsidRDefault="00BE4030" w:rsidP="00530C1A">
            <w:pPr>
              <w:pStyle w:val="NoSpacing"/>
              <w:cnfStyle w:val="000000100000" w:firstRow="0" w:lastRow="0" w:firstColumn="0" w:lastColumn="0" w:oddVBand="0" w:evenVBand="0" w:oddHBand="1" w:evenHBand="0" w:firstRowFirstColumn="0" w:firstRowLastColumn="0" w:lastRowFirstColumn="0" w:lastRowLastColumn="0"/>
            </w:pPr>
            <w:r>
              <w:t>PSH after move-in to PH</w:t>
            </w:r>
          </w:p>
        </w:tc>
      </w:tr>
      <w:tr w:rsidR="00BE4030" w:rsidRPr="00CB788E" w14:paraId="0B333F20" w14:textId="77777777" w:rsidTr="00530C1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885" w:type="dxa"/>
          </w:tcPr>
          <w:p w14:paraId="5A84B8F6" w14:textId="77777777" w:rsidR="00BE4030" w:rsidRPr="000669E9" w:rsidRDefault="00BE4030" w:rsidP="00530C1A">
            <w:pPr>
              <w:pStyle w:val="NoSpacing"/>
            </w:pPr>
            <w:r w:rsidRPr="009852F3">
              <w:t>13</w:t>
            </w:r>
          </w:p>
        </w:tc>
        <w:tc>
          <w:tcPr>
            <w:tcW w:w="1880" w:type="dxa"/>
          </w:tcPr>
          <w:p w14:paraId="30B8AC94" w14:textId="75E7AA5E" w:rsidR="00BE4030" w:rsidRPr="000669E9" w:rsidRDefault="00143E83" w:rsidP="00530C1A">
            <w:pPr>
              <w:pStyle w:val="NoSpacing"/>
              <w:cnfStyle w:val="000000010000" w:firstRow="0" w:lastRow="0" w:firstColumn="0" w:lastColumn="0" w:oddVBand="0" w:evenVBand="0" w:oddHBand="0" w:evenHBand="1" w:firstRowFirstColumn="0" w:firstRowLastColumn="0" w:lastRowFirstColumn="0" w:lastRowLastColumn="0"/>
            </w:pPr>
            <w:r>
              <w:t>NULL</w:t>
            </w:r>
          </w:p>
        </w:tc>
        <w:tc>
          <w:tcPr>
            <w:tcW w:w="1586" w:type="dxa"/>
          </w:tcPr>
          <w:p w14:paraId="37C1833B" w14:textId="77777777" w:rsidR="00BE4030" w:rsidRPr="000669E9" w:rsidRDefault="00BE4030" w:rsidP="00530C1A">
            <w:pPr>
              <w:pStyle w:val="NoSpacing"/>
              <w:cnfStyle w:val="000000010000" w:firstRow="0" w:lastRow="0" w:firstColumn="0" w:lastColumn="0" w:oddVBand="0" w:evenVBand="0" w:oddHBand="0" w:evenHBand="1" w:firstRowFirstColumn="0" w:firstRowLastColumn="0" w:lastRowFirstColumn="0" w:lastRowLastColumn="0"/>
            </w:pPr>
            <w:r>
              <w:t>7</w:t>
            </w:r>
          </w:p>
        </w:tc>
        <w:tc>
          <w:tcPr>
            <w:tcW w:w="2924" w:type="dxa"/>
            <w:noWrap/>
            <w:hideMark/>
          </w:tcPr>
          <w:p w14:paraId="15D443A1" w14:textId="77777777" w:rsidR="00BE4030" w:rsidRPr="000669E9" w:rsidRDefault="00BE4030" w:rsidP="00530C1A">
            <w:pPr>
              <w:pStyle w:val="NoSpacing"/>
              <w:cnfStyle w:val="000000010000" w:firstRow="0" w:lastRow="0" w:firstColumn="0" w:lastColumn="0" w:oddVBand="0" w:evenVBand="0" w:oddHBand="0" w:evenHBand="1" w:firstRowFirstColumn="0" w:firstRowLastColumn="0" w:lastRowFirstColumn="0" w:lastRowLastColumn="0"/>
            </w:pPr>
            <w:r w:rsidRPr="000669E9">
              <w:t>RRH</w:t>
            </w:r>
            <w:r>
              <w:t xml:space="preserve"> without placement in PH</w:t>
            </w:r>
          </w:p>
        </w:tc>
      </w:tr>
      <w:tr w:rsidR="00BE4030" w:rsidRPr="00CB788E" w14:paraId="4D9E6D81" w14:textId="77777777" w:rsidTr="00530C1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885" w:type="dxa"/>
          </w:tcPr>
          <w:p w14:paraId="4809549D" w14:textId="77777777" w:rsidR="00BE4030" w:rsidRPr="000669E9" w:rsidRDefault="00BE4030" w:rsidP="00530C1A">
            <w:pPr>
              <w:pStyle w:val="NoSpacing"/>
            </w:pPr>
            <w:r w:rsidRPr="000669E9">
              <w:t>3</w:t>
            </w:r>
          </w:p>
        </w:tc>
        <w:tc>
          <w:tcPr>
            <w:tcW w:w="1880" w:type="dxa"/>
          </w:tcPr>
          <w:p w14:paraId="28FFE866" w14:textId="699ED1D2" w:rsidR="00BE4030" w:rsidRPr="000669E9" w:rsidRDefault="00143E83" w:rsidP="00530C1A">
            <w:pPr>
              <w:pStyle w:val="NoSpacing"/>
              <w:cnfStyle w:val="000000100000" w:firstRow="0" w:lastRow="0" w:firstColumn="0" w:lastColumn="0" w:oddVBand="0" w:evenVBand="0" w:oddHBand="1" w:evenHBand="0" w:firstRowFirstColumn="0" w:firstRowLastColumn="0" w:lastRowFirstColumn="0" w:lastRowLastColumn="0"/>
            </w:pPr>
            <w:r>
              <w:t>NULL</w:t>
            </w:r>
          </w:p>
        </w:tc>
        <w:tc>
          <w:tcPr>
            <w:tcW w:w="1586" w:type="dxa"/>
          </w:tcPr>
          <w:p w14:paraId="7C8350F7" w14:textId="77777777" w:rsidR="00BE4030" w:rsidRPr="000669E9" w:rsidRDefault="00BE4030" w:rsidP="00530C1A">
            <w:pPr>
              <w:pStyle w:val="NoSpacing"/>
              <w:cnfStyle w:val="000000100000" w:firstRow="0" w:lastRow="0" w:firstColumn="0" w:lastColumn="0" w:oddVBand="0" w:evenVBand="0" w:oddHBand="1" w:evenHBand="0" w:firstRowFirstColumn="0" w:firstRowLastColumn="0" w:lastRowFirstColumn="0" w:lastRowLastColumn="0"/>
            </w:pPr>
            <w:r>
              <w:t>8</w:t>
            </w:r>
          </w:p>
        </w:tc>
        <w:tc>
          <w:tcPr>
            <w:tcW w:w="2924" w:type="dxa"/>
            <w:noWrap/>
            <w:hideMark/>
          </w:tcPr>
          <w:p w14:paraId="54C6119C" w14:textId="77777777" w:rsidR="00BE4030" w:rsidRPr="000669E9" w:rsidRDefault="00BE4030" w:rsidP="00530C1A">
            <w:pPr>
              <w:pStyle w:val="NoSpacing"/>
              <w:cnfStyle w:val="000000100000" w:firstRow="0" w:lastRow="0" w:firstColumn="0" w:lastColumn="0" w:oddVBand="0" w:evenVBand="0" w:oddHBand="1" w:evenHBand="0" w:firstRowFirstColumn="0" w:firstRowLastColumn="0" w:lastRowFirstColumn="0" w:lastRowLastColumn="0"/>
            </w:pPr>
            <w:r w:rsidRPr="000669E9">
              <w:t>PSH</w:t>
            </w:r>
            <w:r>
              <w:t xml:space="preserve"> without placement in PH</w:t>
            </w:r>
          </w:p>
        </w:tc>
      </w:tr>
    </w:tbl>
    <w:p w14:paraId="63ED075B" w14:textId="009F45EC" w:rsidR="00EB1AA1" w:rsidRDefault="00EB1AA1" w:rsidP="0088191A">
      <w:pPr>
        <w:pStyle w:val="Heading2"/>
      </w:pPr>
      <w:bookmarkStart w:id="678" w:name="_Toc34145531"/>
      <w:bookmarkStart w:id="679" w:name="_Toc34145532"/>
      <w:bookmarkStart w:id="680" w:name="_Toc34145533"/>
      <w:bookmarkStart w:id="681" w:name="_Toc34145534"/>
      <w:bookmarkStart w:id="682" w:name="_Toc34145555"/>
      <w:bookmarkStart w:id="683" w:name="_Toc34145628"/>
      <w:bookmarkStart w:id="684" w:name="_Toc34145629"/>
      <w:bookmarkStart w:id="685" w:name="_Toc34145630"/>
      <w:bookmarkStart w:id="686" w:name="_Toc34145631"/>
      <w:bookmarkStart w:id="687" w:name="_Toc34145632"/>
      <w:bookmarkStart w:id="688" w:name="_Toc34145633"/>
      <w:bookmarkStart w:id="689" w:name="_Toc34145674"/>
      <w:bookmarkStart w:id="690" w:name="_Toc37849801"/>
      <w:bookmarkStart w:id="691" w:name="_Toc79153982"/>
      <w:bookmarkEnd w:id="678"/>
      <w:bookmarkEnd w:id="679"/>
      <w:bookmarkEnd w:id="680"/>
      <w:bookmarkEnd w:id="681"/>
      <w:bookmarkEnd w:id="682"/>
      <w:bookmarkEnd w:id="683"/>
      <w:bookmarkEnd w:id="684"/>
      <w:bookmarkEnd w:id="685"/>
      <w:bookmarkEnd w:id="686"/>
      <w:bookmarkEnd w:id="687"/>
      <w:bookmarkEnd w:id="688"/>
      <w:bookmarkEnd w:id="689"/>
      <w:r>
        <w:t xml:space="preserve">Set </w:t>
      </w:r>
      <w:r w:rsidR="0018056C" w:rsidRPr="00655B0F">
        <w:t>ReturnTime</w:t>
      </w:r>
      <w:r>
        <w:t xml:space="preserve"> for Exit Cohort Households</w:t>
      </w:r>
      <w:bookmarkEnd w:id="690"/>
      <w:bookmarkEnd w:id="691"/>
    </w:p>
    <w:p w14:paraId="364E07F3" w14:textId="663FD1D6" w:rsidR="00863C5C" w:rsidRPr="00863C5C" w:rsidRDefault="004E0C24" w:rsidP="00DA20FA">
      <w:pPr>
        <w:jc w:val="center"/>
      </w:pPr>
      <w:r>
        <w:rPr>
          <w:noProof/>
        </w:rPr>
        <mc:AlternateContent>
          <mc:Choice Requires="wpg">
            <w:drawing>
              <wp:inline distT="0" distB="0" distL="0" distR="0" wp14:anchorId="3961FA60" wp14:editId="1D68949C">
                <wp:extent cx="3310141" cy="914400"/>
                <wp:effectExtent l="0" t="0" r="24130" b="19050"/>
                <wp:docPr id="74486033" name="Group 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10141" cy="914400"/>
                          <a:chOff x="1128820" y="1069127"/>
                          <a:chExt cx="33099" cy="9144"/>
                        </a:xfrm>
                      </wpg:grpSpPr>
                      <wps:wsp>
                        <wps:cNvPr id="74486034" name="AutoShape 95"/>
                        <wps:cNvCnPr>
                          <a:cxnSpLocks noChangeShapeType="1"/>
                          <a:stCxn id="74486037" idx="1"/>
                          <a:endCxn id="74486035" idx="1"/>
                        </wps:cNvCnPr>
                        <wps:spPr bwMode="auto">
                          <a:xfrm>
                            <a:off x="1144092" y="1073699"/>
                            <a:ext cx="5939" cy="0"/>
                          </a:xfrm>
                          <a:prstGeom prst="straightConnector1">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74486035" name="AutoShape 96"/>
                        <wps:cNvSpPr>
                          <a:spLocks noChangeArrowheads="1"/>
                        </wps:cNvSpPr>
                        <wps:spPr bwMode="auto">
                          <a:xfrm>
                            <a:off x="1150031" y="1072328"/>
                            <a:ext cx="11888"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2A4701F3" w14:textId="77777777" w:rsidR="00004824" w:rsidRDefault="00004824" w:rsidP="00DA20FA">
                              <w:pPr>
                                <w:pStyle w:val="Style3"/>
                              </w:pPr>
                              <w:r>
                                <w:t>tlsa_Exit</w:t>
                              </w:r>
                            </w:p>
                          </w:txbxContent>
                        </wps:txbx>
                        <wps:bodyPr rot="0" vert="horz" wrap="square" lIns="0" tIns="0" rIns="0" bIns="0" anchor="ctr" anchorCtr="0" upright="1">
                          <a:noAutofit/>
                        </wps:bodyPr>
                      </wps:wsp>
                      <wpg:grpSp>
                        <wpg:cNvPr id="74486036" name="Group 97"/>
                        <wpg:cNvGrpSpPr>
                          <a:grpSpLocks/>
                        </wpg:cNvGrpSpPr>
                        <wpg:grpSpPr bwMode="auto">
                          <a:xfrm>
                            <a:off x="1128820" y="1069127"/>
                            <a:ext cx="15272" cy="9144"/>
                            <a:chOff x="1128820" y="1069127"/>
                            <a:chExt cx="15272" cy="9144"/>
                          </a:xfrm>
                        </wpg:grpSpPr>
                        <wps:wsp>
                          <wps:cNvPr id="74486037" name="Left Bracket 244"/>
                          <wps:cNvSpPr>
                            <a:spLocks/>
                          </wps:cNvSpPr>
                          <wps:spPr bwMode="auto">
                            <a:xfrm flipH="1" flipV="1">
                              <a:off x="1141666" y="1069127"/>
                              <a:ext cx="2426" cy="9144"/>
                            </a:xfrm>
                            <a:prstGeom prst="leftBracket">
                              <a:avLst>
                                <a:gd name="adj" fmla="val 31410"/>
                              </a:avLst>
                            </a:prstGeom>
                            <a:noFill/>
                            <a:ln w="6350">
                              <a:solidFill>
                                <a:schemeClr val="dk1">
                                  <a:lumMod val="0"/>
                                  <a:lumOff val="0"/>
                                </a:schemeClr>
                              </a:solidFill>
                              <a:round/>
                              <a:headEnd/>
                              <a:tailEnd/>
                            </a:ln>
                            <a:effectLst/>
                            <a:extLst>
                              <a:ext uri="{909E8E84-426E-40DD-AFC4-6F175D3DCCD1}">
                                <a14:hiddenFill xmlns:a14="http://schemas.microsoft.com/office/drawing/2010/main">
                                  <a:solidFill>
                                    <a:srgbClr val="5B9BD5"/>
                                  </a:solid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74486038" name="Left Bracket 245"/>
                          <wps:cNvSpPr>
                            <a:spLocks/>
                          </wps:cNvSpPr>
                          <wps:spPr bwMode="auto">
                            <a:xfrm flipV="1">
                              <a:off x="1128820" y="1069127"/>
                              <a:ext cx="2426" cy="9144"/>
                            </a:xfrm>
                            <a:prstGeom prst="leftBracket">
                              <a:avLst>
                                <a:gd name="adj" fmla="val 31410"/>
                              </a:avLst>
                            </a:prstGeom>
                            <a:noFill/>
                            <a:ln w="6350">
                              <a:solidFill>
                                <a:schemeClr val="dk1">
                                  <a:lumMod val="0"/>
                                  <a:lumOff val="0"/>
                                </a:schemeClr>
                              </a:solidFill>
                              <a:round/>
                              <a:headEnd/>
                              <a:tailEnd/>
                            </a:ln>
                            <a:effectLst/>
                            <a:extLst>
                              <a:ext uri="{909E8E84-426E-40DD-AFC4-6F175D3DCCD1}">
                                <a14:hiddenFill xmlns:a14="http://schemas.microsoft.com/office/drawing/2010/main">
                                  <a:solidFill>
                                    <a:srgbClr val="5B9BD5"/>
                                  </a:solid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74486039" name="AutoShape 10"/>
                          <wps:cNvSpPr>
                            <a:spLocks noChangeArrowheads="1"/>
                          </wps:cNvSpPr>
                          <wps:spPr bwMode="auto">
                            <a:xfrm>
                              <a:off x="1130024" y="1069956"/>
                              <a:ext cx="12802"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0122A278" w14:textId="77777777" w:rsidR="00004824" w:rsidRDefault="00004824" w:rsidP="00AB5A3E">
                                <w:pPr>
                                  <w:pStyle w:val="Style3"/>
                                </w:pPr>
                                <w:r>
                                  <w:t>tlsa_HHID</w:t>
                                </w:r>
                              </w:p>
                            </w:txbxContent>
                          </wps:txbx>
                          <wps:bodyPr rot="0" vert="horz" wrap="square" lIns="0" tIns="0" rIns="0" bIns="0" anchor="ctr" anchorCtr="0" upright="1">
                            <a:noAutofit/>
                          </wps:bodyPr>
                        </wps:wsp>
                        <wps:wsp>
                          <wps:cNvPr id="74486040" name="AutoShape 13"/>
                          <wps:cNvSpPr>
                            <a:spLocks noChangeArrowheads="1"/>
                          </wps:cNvSpPr>
                          <wps:spPr bwMode="auto">
                            <a:xfrm>
                              <a:off x="1130024" y="1074155"/>
                              <a:ext cx="12802" cy="3611"/>
                            </a:xfrm>
                            <a:prstGeom prst="flowChartMagneticDisk">
                              <a:avLst/>
                            </a:prstGeom>
                            <a:solidFill>
                              <a:srgbClr val="DFEBF7"/>
                            </a:solidFill>
                            <a:ln w="6350">
                              <a:solidFill>
                                <a:srgbClr val="5B9BD5"/>
                              </a:solidFill>
                              <a:round/>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574DA576" w14:textId="77777777" w:rsidR="00004824" w:rsidRDefault="00004824" w:rsidP="00AB5A3E">
                                <w:pPr>
                                  <w:pStyle w:val="Style3"/>
                                </w:pPr>
                                <w:r>
                                  <w:t>hmis_EnrollmentCoC</w:t>
                                </w:r>
                              </w:p>
                            </w:txbxContent>
                          </wps:txbx>
                          <wps:bodyPr rot="0" vert="horz" wrap="square" lIns="0" tIns="0" rIns="0" bIns="0" anchor="ctr" anchorCtr="0" upright="1">
                            <a:noAutofit/>
                          </wps:bodyPr>
                        </wps:wsp>
                      </wpg:grpSp>
                    </wpg:wgp>
                  </a:graphicData>
                </a:graphic>
              </wp:inline>
            </w:drawing>
          </mc:Choice>
          <mc:Fallback>
            <w:pict>
              <v:group w14:anchorId="3961FA60" id="Group 94" o:spid="_x0000_s1420" style="width:260.65pt;height:1in;mso-position-horizontal-relative:char;mso-position-vertical-relative:line" coordorigin="11288,10691" coordsize="33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">
                <v:shape id="AutoShape 95" o:spid="_x0000_s1421" type="#_x0000_t32" style="position:absolute;left:11440;top:10736;width: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" strokecolor="black [0]" strokeweight=".5pt">
                  <v:stroke endarrow="block"/>
                  <v:shadow color="black [0]"/>
                </v:shape>
                <v:shape id="AutoShape 96" o:spid="_x0000_s1422" type="#_x0000_t113" style="position:absolute;left:11500;top:10723;width:119;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" fillcolor="#ebd7e1" strokecolor="#c285a3" strokeweight=".5pt">
                  <v:shadow color="black" opacity="0" offset="0,0"/>
                  <v:textbox inset="0,0,0,0">
                    <w:txbxContent>
                      <w:p w14:paraId="2A4701F3" w14:textId="77777777" w:rsidR="00004824" w:rsidRDefault="00004824" w:rsidP="00DA20FA">
                        <w:pPr>
                          <w:pStyle w:val="Style3"/>
                        </w:pPr>
                        <w:r>
                          <w:t>tlsa_Exit</w:t>
                        </w:r>
                      </w:p>
                    </w:txbxContent>
                  </v:textbox>
                </v:shape>
                <v:group id="Group 97" o:spid="_x0000_s1423" style="position:absolute;left:11288;top:10691;width:152;height:91" coordorigin="11288,10691" coordsize="15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">
                  <v:shape id="Left Bracket 244" o:spid="_x0000_s1424" type="#_x0000_t85" style="position:absolute;left:11416;top:10691;width:24;height:91;flip:x 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" fillcolor="#5b9bd5" strokecolor="black [0]" strokeweight=".5pt">
                    <v:shadow color="black [0]"/>
                    <v:textbox inset="2.88pt,2.88pt,2.88pt,2.88pt"/>
                  </v:shape>
                  <v:shape id="Left Bracket 245" o:spid="_x0000_s1425" type="#_x0000_t85" style="position:absolute;left:11288;top:10691;width:24;height:9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" fillcolor="#5b9bd5" strokecolor="black [0]" strokeweight=".5pt">
                    <v:shadow color="black [0]"/>
                    <v:textbox inset="2.88pt,2.88pt,2.88pt,2.88pt"/>
                  </v:shape>
                  <v:shape id="AutoShape 10" o:spid="_x0000_s1426" type="#_x0000_t113" style="position:absolute;left:11300;top:10699;width:128;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" fillcolor="#ebd7e1" strokecolor="#c285a3" strokeweight=".5pt">
                    <v:shadow color="black" opacity="0" offset="0,0"/>
                    <v:textbox inset="0,0,0,0">
                      <w:txbxContent>
                        <w:p w14:paraId="0122A278" w14:textId="77777777" w:rsidR="00004824" w:rsidRDefault="00004824" w:rsidP="00AB5A3E">
                          <w:pPr>
                            <w:pStyle w:val="Style3"/>
                          </w:pPr>
                          <w:r>
                            <w:t>tlsa_HHID</w:t>
                          </w:r>
                        </w:p>
                      </w:txbxContent>
                    </v:textbox>
                  </v:shape>
                  <v:shape id="AutoShape 13" o:spid="_x0000_s1427" type="#_x0000_t132" style="position:absolute;left:11300;top:10741;width:128;height: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" fillcolor="#dfebf7" strokecolor="#5b9bd5" strokeweight=".5pt">
                    <v:shadow color="black" opacity="0" offset="0,0"/>
                    <v:textbox inset="0,0,0,0">
                      <w:txbxContent>
                        <w:p w14:paraId="574DA576" w14:textId="77777777" w:rsidR="00004824" w:rsidRDefault="00004824" w:rsidP="00AB5A3E">
                          <w:pPr>
                            <w:pStyle w:val="Style3"/>
                          </w:pPr>
                          <w:r>
                            <w:t>hmis_EnrollmentCoC</w:t>
                          </w:r>
                        </w:p>
                      </w:txbxContent>
                    </v:textbox>
                  </v:shape>
                </v:group>
                <w10:anchorlock/>
              </v:group>
            </w:pict>
          </mc:Fallback>
        </mc:AlternateContent>
      </w:r>
    </w:p>
    <w:p w14:paraId="17401BFB" w14:textId="77777777" w:rsidR="002F1D6E" w:rsidRDefault="002F1D6E" w:rsidP="0088191A">
      <w:pPr>
        <w:pStyle w:val="Heading3"/>
      </w:pPr>
      <w:r w:rsidRPr="00282ABE">
        <w:t>Relevant Data</w:t>
      </w:r>
    </w:p>
    <w:p w14:paraId="2378A9D8" w14:textId="6B95481D" w:rsidR="00EA4BAD" w:rsidRPr="00AB2970" w:rsidRDefault="00EA4BAD" w:rsidP="0088191A">
      <w:pPr>
        <w:pStyle w:val="Heading4"/>
      </w:pPr>
      <w:r w:rsidRPr="00AB2970">
        <w:t>Source</w:t>
      </w:r>
    </w:p>
    <w:tbl>
      <w:tblPr>
        <w:tblStyle w:val="TableGrid"/>
        <w:tblW w:w="9625" w:type="dxa"/>
        <w:tblLook w:val="04A0" w:firstRow="1" w:lastRow="0" w:firstColumn="1" w:lastColumn="0" w:noHBand="0" w:noVBand="1"/>
      </w:tblPr>
      <w:tblGrid>
        <w:gridCol w:w="9625"/>
      </w:tblGrid>
      <w:tr w:rsidR="00EA4BAD" w:rsidRPr="00323F4A" w14:paraId="65998645" w14:textId="77777777" w:rsidTr="00EA4BAD">
        <w:trPr>
          <w:cantSplit/>
          <w:trHeight w:val="216"/>
        </w:trPr>
        <w:tc>
          <w:tcPr>
            <w:tcW w:w="9625" w:type="dxa"/>
            <w:shd w:val="clear" w:color="auto" w:fill="FDE9D9" w:themeFill="accent6" w:themeFillTint="33"/>
          </w:tcPr>
          <w:p w14:paraId="6665AC8D" w14:textId="76C51132" w:rsidR="00EA4BAD" w:rsidRPr="00B06FDF" w:rsidRDefault="00D7726C" w:rsidP="00584131">
            <w:pPr>
              <w:pStyle w:val="NoSpacing"/>
              <w:rPr>
                <w:b/>
                <w:bCs/>
              </w:rPr>
            </w:pPr>
            <w:r>
              <w:rPr>
                <w:b/>
                <w:bCs/>
              </w:rPr>
              <w:t>tlsa</w:t>
            </w:r>
            <w:r w:rsidR="00EA4BAD" w:rsidRPr="00323F4A">
              <w:rPr>
                <w:b/>
                <w:bCs/>
              </w:rPr>
              <w:t>_</w:t>
            </w:r>
            <w:r>
              <w:rPr>
                <w:b/>
                <w:bCs/>
              </w:rPr>
              <w:t>HHID</w:t>
            </w:r>
          </w:p>
        </w:tc>
      </w:tr>
      <w:tr w:rsidR="00EA4BAD" w:rsidRPr="00323F4A" w14:paraId="7D10BABD" w14:textId="77777777" w:rsidTr="00EA4BAD">
        <w:trPr>
          <w:cantSplit/>
          <w:trHeight w:val="216"/>
        </w:trPr>
        <w:tc>
          <w:tcPr>
            <w:tcW w:w="9625" w:type="dxa"/>
            <w:shd w:val="clear" w:color="auto" w:fill="auto"/>
          </w:tcPr>
          <w:p w14:paraId="36E4A813" w14:textId="77777777" w:rsidR="00EA4BAD" w:rsidRPr="002F0D32" w:rsidRDefault="00EA4BAD" w:rsidP="00584131">
            <w:pPr>
              <w:pStyle w:val="NoSpacing"/>
              <w:rPr>
                <w:bCs/>
              </w:rPr>
            </w:pPr>
            <w:r w:rsidRPr="002F0D32">
              <w:rPr>
                <w:rFonts w:cstheme="minorHAnsi"/>
                <w:bCs/>
              </w:rPr>
              <w:t>HoHID</w:t>
            </w:r>
          </w:p>
        </w:tc>
      </w:tr>
      <w:tr w:rsidR="0020325C" w:rsidRPr="00323F4A" w14:paraId="557B38A1" w14:textId="77777777" w:rsidTr="00EA4BAD">
        <w:trPr>
          <w:cantSplit/>
          <w:trHeight w:val="216"/>
        </w:trPr>
        <w:tc>
          <w:tcPr>
            <w:tcW w:w="9625" w:type="dxa"/>
            <w:shd w:val="clear" w:color="auto" w:fill="auto"/>
          </w:tcPr>
          <w:p w14:paraId="74575595" w14:textId="5571A8D8" w:rsidR="0020325C" w:rsidRPr="002F0D32" w:rsidRDefault="0020325C" w:rsidP="00584131">
            <w:pPr>
              <w:pStyle w:val="NoSpacing"/>
              <w:rPr>
                <w:rFonts w:cstheme="minorHAnsi"/>
                <w:bCs/>
              </w:rPr>
            </w:pPr>
            <w:r>
              <w:rPr>
                <w:rFonts w:cstheme="minorHAnsi"/>
                <w:bCs/>
              </w:rPr>
              <w:t>HouseholdID</w:t>
            </w:r>
          </w:p>
        </w:tc>
      </w:tr>
      <w:tr w:rsidR="0020325C" w:rsidRPr="00323F4A" w14:paraId="4EB79CEF" w14:textId="77777777" w:rsidTr="00EA4BAD">
        <w:trPr>
          <w:cantSplit/>
          <w:trHeight w:val="216"/>
        </w:trPr>
        <w:tc>
          <w:tcPr>
            <w:tcW w:w="9625" w:type="dxa"/>
            <w:shd w:val="clear" w:color="auto" w:fill="auto"/>
          </w:tcPr>
          <w:p w14:paraId="2C658BF9" w14:textId="64ED977A" w:rsidR="0020325C" w:rsidRPr="002F0D32" w:rsidRDefault="0020325C" w:rsidP="00584131">
            <w:pPr>
              <w:pStyle w:val="NoSpacing"/>
              <w:rPr>
                <w:rFonts w:cstheme="minorHAnsi"/>
                <w:bCs/>
              </w:rPr>
            </w:pPr>
            <w:r>
              <w:rPr>
                <w:rFonts w:cstheme="minorHAnsi"/>
                <w:bCs/>
              </w:rPr>
              <w:t>ExitCohort</w:t>
            </w:r>
          </w:p>
        </w:tc>
      </w:tr>
      <w:tr w:rsidR="00EA4BAD" w:rsidRPr="00323F4A" w14:paraId="6B977233" w14:textId="77777777" w:rsidTr="00EA4BAD">
        <w:trPr>
          <w:cantSplit/>
          <w:trHeight w:val="216"/>
        </w:trPr>
        <w:tc>
          <w:tcPr>
            <w:tcW w:w="9625" w:type="dxa"/>
            <w:shd w:val="clear" w:color="auto" w:fill="auto"/>
          </w:tcPr>
          <w:p w14:paraId="05D8DCB3" w14:textId="01318FB9" w:rsidR="00EA4BAD" w:rsidRPr="002F0D32" w:rsidRDefault="00D7726C" w:rsidP="00584131">
            <w:pPr>
              <w:pStyle w:val="NoSpacing"/>
              <w:rPr>
                <w:bCs/>
              </w:rPr>
            </w:pPr>
            <w:r>
              <w:rPr>
                <w:rFonts w:cstheme="minorHAnsi"/>
                <w:bCs/>
              </w:rPr>
              <w:t>Active</w:t>
            </w:r>
            <w:r w:rsidRPr="008F2C7B">
              <w:rPr>
                <w:rFonts w:cstheme="minorHAnsi"/>
                <w:bCs/>
              </w:rPr>
              <w:t>HHType</w:t>
            </w:r>
          </w:p>
        </w:tc>
      </w:tr>
      <w:tr w:rsidR="00D7726C" w:rsidRPr="00323F4A" w14:paraId="76CB689F" w14:textId="77777777" w:rsidTr="00EB0196">
        <w:trPr>
          <w:cantSplit/>
          <w:trHeight w:val="216"/>
        </w:trPr>
        <w:tc>
          <w:tcPr>
            <w:tcW w:w="9625" w:type="dxa"/>
            <w:shd w:val="clear" w:color="auto" w:fill="auto"/>
          </w:tcPr>
          <w:p w14:paraId="713E1C2A" w14:textId="77777777" w:rsidR="00D7726C" w:rsidRPr="005D5A21" w:rsidRDefault="00D7726C" w:rsidP="00EB0196">
            <w:pPr>
              <w:pStyle w:val="NoSpacing"/>
              <w:rPr>
                <w:bCs/>
              </w:rPr>
            </w:pPr>
            <w:r>
              <w:rPr>
                <w:rFonts w:cstheme="minorHAnsi"/>
                <w:bCs/>
              </w:rPr>
              <w:t>Exit1</w:t>
            </w:r>
            <w:r w:rsidRPr="008F2C7B">
              <w:rPr>
                <w:rFonts w:cstheme="minorHAnsi"/>
                <w:bCs/>
              </w:rPr>
              <w:t>HHType</w:t>
            </w:r>
          </w:p>
        </w:tc>
      </w:tr>
      <w:tr w:rsidR="00D7726C" w:rsidRPr="00323F4A" w14:paraId="775E701D" w14:textId="77777777" w:rsidTr="00EB0196">
        <w:trPr>
          <w:cantSplit/>
          <w:trHeight w:val="216"/>
        </w:trPr>
        <w:tc>
          <w:tcPr>
            <w:tcW w:w="9625" w:type="dxa"/>
            <w:shd w:val="clear" w:color="auto" w:fill="auto"/>
          </w:tcPr>
          <w:p w14:paraId="74799538" w14:textId="77777777" w:rsidR="00D7726C" w:rsidRPr="005D5A21" w:rsidRDefault="00D7726C" w:rsidP="00EB0196">
            <w:pPr>
              <w:pStyle w:val="NoSpacing"/>
              <w:rPr>
                <w:bCs/>
              </w:rPr>
            </w:pPr>
            <w:r>
              <w:rPr>
                <w:rFonts w:cstheme="minorHAnsi"/>
                <w:bCs/>
              </w:rPr>
              <w:t>Exit2</w:t>
            </w:r>
            <w:r w:rsidRPr="008F2C7B">
              <w:rPr>
                <w:rFonts w:cstheme="minorHAnsi"/>
                <w:bCs/>
              </w:rPr>
              <w:t>HHType</w:t>
            </w:r>
          </w:p>
        </w:tc>
      </w:tr>
      <w:tr w:rsidR="002F743F" w:rsidRPr="00323F4A" w14:paraId="7115E0A5" w14:textId="77777777" w:rsidTr="00EB0196">
        <w:trPr>
          <w:cantSplit/>
          <w:trHeight w:val="216"/>
        </w:trPr>
        <w:tc>
          <w:tcPr>
            <w:tcW w:w="9625" w:type="dxa"/>
            <w:shd w:val="clear" w:color="auto" w:fill="auto"/>
          </w:tcPr>
          <w:p w14:paraId="3AB94842" w14:textId="47E4F400" w:rsidR="002F743F" w:rsidRDefault="002F743F" w:rsidP="00EB0196">
            <w:pPr>
              <w:pStyle w:val="NoSpacing"/>
              <w:rPr>
                <w:rFonts w:cstheme="minorHAnsi"/>
                <w:bCs/>
              </w:rPr>
            </w:pPr>
            <w:r>
              <w:rPr>
                <w:rFonts w:cstheme="minorHAnsi"/>
                <w:bCs/>
              </w:rPr>
              <w:t>EntryDate</w:t>
            </w:r>
          </w:p>
        </w:tc>
      </w:tr>
      <w:tr w:rsidR="00EA4BAD" w:rsidRPr="00323F4A" w14:paraId="06F61C52" w14:textId="77777777" w:rsidTr="00EA4BAD">
        <w:trPr>
          <w:cantSplit/>
          <w:trHeight w:val="216"/>
        </w:trPr>
        <w:tc>
          <w:tcPr>
            <w:tcW w:w="9625" w:type="dxa"/>
            <w:shd w:val="clear" w:color="auto" w:fill="auto"/>
          </w:tcPr>
          <w:p w14:paraId="2F08FD9C" w14:textId="77777777" w:rsidR="00EA4BAD" w:rsidRPr="002F0D32" w:rsidRDefault="00EA4BAD" w:rsidP="00584131">
            <w:pPr>
              <w:pStyle w:val="NoSpacing"/>
              <w:rPr>
                <w:bCs/>
              </w:rPr>
            </w:pPr>
            <w:r w:rsidRPr="002F0D32">
              <w:rPr>
                <w:rFonts w:cstheme="minorHAnsi"/>
                <w:bCs/>
              </w:rPr>
              <w:t>ExitDate</w:t>
            </w:r>
          </w:p>
        </w:tc>
      </w:tr>
      <w:tr w:rsidR="00EA4BAD" w:rsidRPr="00C032F4" w14:paraId="567239CA" w14:textId="77777777" w:rsidTr="008F2C7B">
        <w:trPr>
          <w:trHeight w:val="197"/>
        </w:trPr>
        <w:tc>
          <w:tcPr>
            <w:tcW w:w="9625" w:type="dxa"/>
            <w:shd w:val="clear" w:color="auto" w:fill="EEECE1" w:themeFill="background2"/>
          </w:tcPr>
          <w:p w14:paraId="4AC72F66" w14:textId="77777777" w:rsidR="00EA4BAD" w:rsidRPr="00C032F4" w:rsidRDefault="00EA4BAD" w:rsidP="00584131">
            <w:pPr>
              <w:pStyle w:val="NoSpacing"/>
              <w:rPr>
                <w:b/>
                <w:bCs/>
              </w:rPr>
            </w:pPr>
            <w:r w:rsidRPr="00C032F4">
              <w:rPr>
                <w:b/>
                <w:bCs/>
              </w:rPr>
              <w:t>hmis_EnrollmentCoC</w:t>
            </w:r>
          </w:p>
        </w:tc>
      </w:tr>
      <w:tr w:rsidR="00EA4BAD" w:rsidRPr="00C032F4" w14:paraId="1C7370FE" w14:textId="77777777" w:rsidTr="00EA4BAD">
        <w:trPr>
          <w:trHeight w:val="216"/>
        </w:trPr>
        <w:tc>
          <w:tcPr>
            <w:tcW w:w="9625" w:type="dxa"/>
          </w:tcPr>
          <w:p w14:paraId="771FDD23" w14:textId="77777777" w:rsidR="00EA4BAD" w:rsidRPr="00C032F4" w:rsidRDefault="00EA4BAD" w:rsidP="00584131">
            <w:pPr>
              <w:pStyle w:val="NoSpacing"/>
            </w:pPr>
            <w:r w:rsidRPr="00C032F4">
              <w:t>EnrollmentID</w:t>
            </w:r>
          </w:p>
        </w:tc>
      </w:tr>
      <w:tr w:rsidR="00EA4BAD" w:rsidRPr="00C032F4" w14:paraId="271010B7" w14:textId="77777777" w:rsidTr="00EA4BAD">
        <w:trPr>
          <w:trHeight w:val="216"/>
        </w:trPr>
        <w:tc>
          <w:tcPr>
            <w:tcW w:w="9625" w:type="dxa"/>
          </w:tcPr>
          <w:p w14:paraId="13C27BB2" w14:textId="77777777" w:rsidR="00EA4BAD" w:rsidRPr="00C032F4" w:rsidRDefault="00EA4BAD" w:rsidP="00584131">
            <w:pPr>
              <w:pStyle w:val="NoSpacing"/>
            </w:pPr>
            <w:r w:rsidRPr="00C032F4">
              <w:t>InformationDate</w:t>
            </w:r>
          </w:p>
        </w:tc>
      </w:tr>
      <w:tr w:rsidR="00EA4BAD" w:rsidRPr="00C032F4" w14:paraId="6840B3D7" w14:textId="77777777" w:rsidTr="00EA4BAD">
        <w:trPr>
          <w:trHeight w:val="216"/>
        </w:trPr>
        <w:tc>
          <w:tcPr>
            <w:tcW w:w="9625" w:type="dxa"/>
          </w:tcPr>
          <w:p w14:paraId="2E5E0709" w14:textId="77777777" w:rsidR="00EA4BAD" w:rsidRPr="00C032F4" w:rsidRDefault="00EA4BAD" w:rsidP="00584131">
            <w:pPr>
              <w:pStyle w:val="NoSpacing"/>
            </w:pPr>
            <w:r w:rsidRPr="00C032F4">
              <w:t>CoCCode</w:t>
            </w:r>
          </w:p>
        </w:tc>
      </w:tr>
      <w:tr w:rsidR="008A78FD" w:rsidRPr="00323F4A" w14:paraId="75B72D56" w14:textId="77777777" w:rsidTr="00A16272">
        <w:trPr>
          <w:cantSplit/>
          <w:trHeight w:val="216"/>
        </w:trPr>
        <w:tc>
          <w:tcPr>
            <w:tcW w:w="9625" w:type="dxa"/>
            <w:shd w:val="clear" w:color="auto" w:fill="FDE9D9" w:themeFill="accent6" w:themeFillTint="33"/>
          </w:tcPr>
          <w:p w14:paraId="56076B96" w14:textId="115213E9" w:rsidR="008A78FD" w:rsidRPr="00B06FDF" w:rsidRDefault="008A78FD" w:rsidP="00A16272">
            <w:pPr>
              <w:pStyle w:val="NoSpacing"/>
              <w:rPr>
                <w:b/>
                <w:bCs/>
              </w:rPr>
            </w:pPr>
            <w:r>
              <w:rPr>
                <w:b/>
                <w:bCs/>
              </w:rPr>
              <w:t>tlsa</w:t>
            </w:r>
            <w:r w:rsidRPr="00323F4A">
              <w:rPr>
                <w:b/>
                <w:bCs/>
              </w:rPr>
              <w:t>_</w:t>
            </w:r>
            <w:r w:rsidR="0065728A">
              <w:rPr>
                <w:b/>
                <w:bCs/>
              </w:rPr>
              <w:t>Exit</w:t>
            </w:r>
          </w:p>
        </w:tc>
      </w:tr>
      <w:tr w:rsidR="008A78FD" w:rsidRPr="00323F4A" w14:paraId="02FB8483" w14:textId="77777777" w:rsidTr="00A16272">
        <w:trPr>
          <w:cantSplit/>
          <w:trHeight w:val="216"/>
        </w:trPr>
        <w:tc>
          <w:tcPr>
            <w:tcW w:w="9625" w:type="dxa"/>
            <w:shd w:val="clear" w:color="auto" w:fill="auto"/>
          </w:tcPr>
          <w:p w14:paraId="0F531FE6" w14:textId="6C665B21" w:rsidR="008A78FD" w:rsidRPr="002F0D32" w:rsidRDefault="008A78FD" w:rsidP="00A16272">
            <w:pPr>
              <w:pStyle w:val="NoSpacing"/>
              <w:rPr>
                <w:bCs/>
              </w:rPr>
            </w:pPr>
            <w:r>
              <w:rPr>
                <w:rFonts w:cstheme="minorHAnsi"/>
                <w:bCs/>
              </w:rPr>
              <w:t>HHTy</w:t>
            </w:r>
            <w:r w:rsidR="0065728A">
              <w:rPr>
                <w:rFonts w:cstheme="minorHAnsi"/>
                <w:bCs/>
              </w:rPr>
              <w:t>pe</w:t>
            </w:r>
          </w:p>
        </w:tc>
      </w:tr>
      <w:tr w:rsidR="008A78FD" w:rsidRPr="00323F4A" w14:paraId="47F5F05B" w14:textId="77777777" w:rsidTr="00A16272">
        <w:trPr>
          <w:cantSplit/>
          <w:trHeight w:val="216"/>
        </w:trPr>
        <w:tc>
          <w:tcPr>
            <w:tcW w:w="9625" w:type="dxa"/>
            <w:shd w:val="clear" w:color="auto" w:fill="auto"/>
          </w:tcPr>
          <w:p w14:paraId="061753C9" w14:textId="75344CE1" w:rsidR="008A78FD" w:rsidRPr="002F0D32" w:rsidRDefault="0020325C" w:rsidP="00A16272">
            <w:pPr>
              <w:pStyle w:val="NoSpacing"/>
              <w:rPr>
                <w:bCs/>
              </w:rPr>
            </w:pPr>
            <w:r>
              <w:rPr>
                <w:rFonts w:cstheme="minorHAnsi"/>
                <w:bCs/>
              </w:rPr>
              <w:t>QualifyingExitHHID</w:t>
            </w:r>
          </w:p>
        </w:tc>
      </w:tr>
    </w:tbl>
    <w:p w14:paraId="56EB0022" w14:textId="3515E180" w:rsidR="002D2BAE" w:rsidRPr="00AB2970" w:rsidRDefault="00115911" w:rsidP="0088191A">
      <w:pPr>
        <w:pStyle w:val="Heading4"/>
      </w:pPr>
      <w:r w:rsidRPr="00AB2970">
        <w:t>T</w:t>
      </w:r>
      <w:r w:rsidR="002D2BAE" w:rsidRPr="00AB2970">
        <w:t>arget</w:t>
      </w:r>
    </w:p>
    <w:tbl>
      <w:tblPr>
        <w:tblStyle w:val="Style11"/>
        <w:tblW w:w="9355" w:type="dxa"/>
        <w:tblBorders>
          <w:bottom w:val="single" w:sz="4" w:space="0" w:color="auto"/>
        </w:tblBorders>
        <w:tblLook w:val="0480" w:firstRow="0" w:lastRow="0" w:firstColumn="1" w:lastColumn="0" w:noHBand="0" w:noVBand="1"/>
      </w:tblPr>
      <w:tblGrid>
        <w:gridCol w:w="9355"/>
      </w:tblGrid>
      <w:tr w:rsidR="00EA4BAD" w:rsidRPr="002F5C54" w14:paraId="267139D0" w14:textId="77777777" w:rsidTr="008F2C7B">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9355" w:type="dxa"/>
            <w:shd w:val="clear" w:color="auto" w:fill="76923C" w:themeFill="accent3" w:themeFillShade="BF"/>
            <w:noWrap/>
          </w:tcPr>
          <w:p w14:paraId="0F22FA31" w14:textId="656356B0" w:rsidR="00EA4BAD" w:rsidRPr="002F5C54" w:rsidRDefault="00F824D6" w:rsidP="00584131">
            <w:pPr>
              <w:spacing w:before="0" w:after="0"/>
              <w:rPr>
                <w:rFonts w:cstheme="minorHAnsi"/>
                <w:b/>
                <w:color w:val="FFFFFF" w:themeColor="background1"/>
              </w:rPr>
            </w:pPr>
            <w:r>
              <w:rPr>
                <w:rFonts w:cstheme="minorHAnsi"/>
                <w:b/>
                <w:color w:val="FFFFFF" w:themeColor="background1"/>
              </w:rPr>
              <w:t>tlsa</w:t>
            </w:r>
            <w:r w:rsidR="00EA4BAD">
              <w:rPr>
                <w:rFonts w:cstheme="minorHAnsi"/>
                <w:b/>
                <w:color w:val="FFFFFF" w:themeColor="background1"/>
              </w:rPr>
              <w:t>_Exit</w:t>
            </w:r>
          </w:p>
        </w:tc>
      </w:tr>
      <w:tr w:rsidR="00EA4BAD" w:rsidRPr="00DD0A4C" w14:paraId="447CEC91" w14:textId="77777777" w:rsidTr="008F2C7B">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9355" w:type="dxa"/>
            <w:noWrap/>
            <w:hideMark/>
          </w:tcPr>
          <w:p w14:paraId="431B80AF" w14:textId="77777777" w:rsidR="00EA4BAD" w:rsidRPr="008F2C7B" w:rsidRDefault="00EA4BAD" w:rsidP="00584131">
            <w:pPr>
              <w:spacing w:before="0" w:after="0"/>
              <w:rPr>
                <w:rFonts w:cstheme="minorHAnsi"/>
                <w:b/>
                <w:bCs w:val="0"/>
                <w:color w:val="000000"/>
              </w:rPr>
            </w:pPr>
            <w:r w:rsidRPr="008F2C7B">
              <w:rPr>
                <w:rFonts w:cstheme="minorHAnsi"/>
                <w:b/>
                <w:bCs w:val="0"/>
              </w:rPr>
              <w:t>ReturnTime</w:t>
            </w:r>
          </w:p>
        </w:tc>
      </w:tr>
    </w:tbl>
    <w:p w14:paraId="31406929" w14:textId="77777777" w:rsidR="002F1D6E" w:rsidRDefault="002F1D6E" w:rsidP="0088191A">
      <w:pPr>
        <w:pStyle w:val="Heading3"/>
      </w:pPr>
      <w:r>
        <w:t>Logic</w:t>
      </w:r>
    </w:p>
    <w:p w14:paraId="523ADF8F" w14:textId="2F019DC5" w:rsidR="00016803" w:rsidRPr="00AB2970" w:rsidRDefault="0041512A" w:rsidP="0088191A">
      <w:pPr>
        <w:pStyle w:val="Heading4"/>
      </w:pPr>
      <w:r>
        <w:t>Household Returns</w:t>
      </w:r>
    </w:p>
    <w:p w14:paraId="128CE4DC" w14:textId="1D6208A1" w:rsidR="00F41448" w:rsidRPr="002F0D32" w:rsidRDefault="005A5F26" w:rsidP="00F41448">
      <w:r w:rsidRPr="0027084D">
        <w:t>A household</w:t>
      </w:r>
      <w:r w:rsidR="00F41448">
        <w:t xml:space="preserve"> is </w:t>
      </w:r>
      <w:r w:rsidRPr="0027084D">
        <w:t>reported as a return</w:t>
      </w:r>
      <w:r w:rsidR="0027084D" w:rsidRPr="0027084D">
        <w:t xml:space="preserve"> if there is a</w:t>
      </w:r>
      <w:r w:rsidR="00707A31">
        <w:t xml:space="preserve"> later enrollment</w:t>
      </w:r>
      <w:r w:rsidR="003A6A3F">
        <w:t xml:space="preserve"> </w:t>
      </w:r>
      <w:r w:rsidR="00825100">
        <w:t xml:space="preserve">for </w:t>
      </w:r>
      <w:r w:rsidR="00707A31">
        <w:t>the</w:t>
      </w:r>
      <w:r w:rsidR="00747FCF">
        <w:t xml:space="preserve"> household in </w:t>
      </w:r>
      <w:r w:rsidR="0027084D" w:rsidRPr="0027084D">
        <w:t xml:space="preserve">tlsa_HHID </w:t>
      </w:r>
      <w:r w:rsidR="00032CF6">
        <w:t>after the qualifying exit (qx)</w:t>
      </w:r>
      <w:r w:rsidR="00747FCF">
        <w:t xml:space="preserve"> w</w:t>
      </w:r>
      <w:r w:rsidR="00F41448">
        <w:t>here:</w:t>
      </w:r>
    </w:p>
    <w:p w14:paraId="423494E7" w14:textId="5D485069" w:rsidR="00F41448" w:rsidRPr="002F0D32" w:rsidRDefault="003112BE" w:rsidP="0030608E">
      <w:pPr>
        <w:pStyle w:val="ListParagraph"/>
        <w:numPr>
          <w:ilvl w:val="0"/>
          <w:numId w:val="37"/>
        </w:numPr>
      </w:pPr>
      <w:r w:rsidRPr="003112BE">
        <w:t>[Return].</w:t>
      </w:r>
      <w:r w:rsidR="00707A31">
        <w:rPr>
          <w:b/>
          <w:bCs/>
        </w:rPr>
        <w:t>HoHID</w:t>
      </w:r>
      <w:r w:rsidR="00F41448" w:rsidRPr="009777A4">
        <w:t xml:space="preserve"> = </w:t>
      </w:r>
      <w:r w:rsidR="00F6042F">
        <w:t>tlsa_</w:t>
      </w:r>
      <w:r w:rsidR="00707A31">
        <w:t>Exit</w:t>
      </w:r>
      <w:r w:rsidR="00F41448" w:rsidRPr="009777A4">
        <w:t>.</w:t>
      </w:r>
      <w:r w:rsidR="00F41448" w:rsidRPr="002F0D32">
        <w:rPr>
          <w:b/>
          <w:bCs/>
        </w:rPr>
        <w:t>HoHID</w:t>
      </w:r>
    </w:p>
    <w:p w14:paraId="0E5B49AC" w14:textId="67702727" w:rsidR="00CE4DC6" w:rsidRPr="002F0D32" w:rsidRDefault="003112BE" w:rsidP="0030608E">
      <w:pPr>
        <w:pStyle w:val="ListParagraph"/>
        <w:numPr>
          <w:ilvl w:val="0"/>
          <w:numId w:val="37"/>
        </w:numPr>
      </w:pPr>
      <w:r w:rsidRPr="003112BE">
        <w:t>[Return].</w:t>
      </w:r>
      <w:r w:rsidR="00CE4DC6" w:rsidRPr="00EB0196">
        <w:rPr>
          <w:b/>
        </w:rPr>
        <w:t>EntryDate</w:t>
      </w:r>
      <w:r w:rsidR="00CE4DC6" w:rsidRPr="002F0D32">
        <w:t xml:space="preserve"> </w:t>
      </w:r>
      <w:r w:rsidR="00CE4DC6">
        <w:t xml:space="preserve">between </w:t>
      </w:r>
      <w:r w:rsidR="0050407F">
        <w:t>[</w:t>
      </w:r>
      <w:r w:rsidR="008D621F">
        <w:t>qx</w:t>
      </w:r>
      <w:r w:rsidR="00E364F3">
        <w:t>.</w:t>
      </w:r>
      <w:r w:rsidR="00E364F3" w:rsidRPr="008F2C7B">
        <w:rPr>
          <w:b/>
          <w:bCs/>
        </w:rPr>
        <w:t>ExitDate</w:t>
      </w:r>
      <w:r w:rsidR="00E364F3">
        <w:t xml:space="preserve"> + 15 days] and [</w:t>
      </w:r>
      <w:r w:rsidR="00F0772D">
        <w:t>qx</w:t>
      </w:r>
      <w:r w:rsidR="0050407F">
        <w:t>.</w:t>
      </w:r>
      <w:r w:rsidR="0050407F" w:rsidRPr="005D5A21">
        <w:rPr>
          <w:b/>
          <w:bCs/>
        </w:rPr>
        <w:t>ExitDate</w:t>
      </w:r>
      <w:r w:rsidR="0050407F">
        <w:t xml:space="preserve"> + 730 days]</w:t>
      </w:r>
    </w:p>
    <w:p w14:paraId="1CB155ED" w14:textId="10E36D40" w:rsidR="00F41448" w:rsidRPr="003D6740" w:rsidRDefault="00F41448" w:rsidP="0030608E">
      <w:pPr>
        <w:pStyle w:val="ListParagraph"/>
        <w:numPr>
          <w:ilvl w:val="0"/>
          <w:numId w:val="37"/>
        </w:numPr>
        <w:rPr>
          <w:u w:val="single"/>
        </w:rPr>
      </w:pPr>
      <w:r>
        <w:t xml:space="preserve">There is an </w:t>
      </w:r>
      <w:r w:rsidRPr="002F0D32">
        <w:t>EnrollmentCoC</w:t>
      </w:r>
      <w:r>
        <w:t xml:space="preserve"> record </w:t>
      </w:r>
      <w:r w:rsidR="00F0772D">
        <w:t xml:space="preserve">for the return enrollment </w:t>
      </w:r>
      <w:r>
        <w:t xml:space="preserve">where </w:t>
      </w:r>
      <w:r w:rsidRPr="003D6740">
        <w:rPr>
          <w:i/>
          <w:iCs/>
        </w:rPr>
        <w:t>InformationDate</w:t>
      </w:r>
      <w:r>
        <w:t xml:space="preserve"> </w:t>
      </w:r>
      <w:r w:rsidR="00CB1FE3">
        <w:t xml:space="preserve">= </w:t>
      </w:r>
      <w:r w:rsidR="00CB1FE3" w:rsidRPr="00EB0196">
        <w:rPr>
          <w:b/>
        </w:rPr>
        <w:t>EntryDate</w:t>
      </w:r>
      <w:r w:rsidR="00CB1FE3">
        <w:t xml:space="preserve"> </w:t>
      </w:r>
      <w:r>
        <w:t xml:space="preserve">and </w:t>
      </w:r>
      <w:r w:rsidRPr="003D6740">
        <w:rPr>
          <w:i/>
          <w:iCs/>
        </w:rPr>
        <w:t>CoCCode</w:t>
      </w:r>
      <w:r>
        <w:t xml:space="preserve"> = </w:t>
      </w:r>
      <w:r w:rsidRPr="003D6740">
        <w:rPr>
          <w:u w:val="single"/>
        </w:rPr>
        <w:t xml:space="preserve">ReportCoC </w:t>
      </w:r>
    </w:p>
    <w:p w14:paraId="03D183FD" w14:textId="732ABC28" w:rsidR="00F41448" w:rsidRDefault="00B75822" w:rsidP="0030608E">
      <w:pPr>
        <w:pStyle w:val="ListParagraph"/>
        <w:numPr>
          <w:ilvl w:val="0"/>
          <w:numId w:val="37"/>
        </w:numPr>
      </w:pPr>
      <w:r>
        <w:rPr>
          <w:bCs/>
        </w:rPr>
        <w:t>The household</w:t>
      </w:r>
      <w:r w:rsidR="00F41448">
        <w:t xml:space="preserve"> type matches </w:t>
      </w:r>
      <w:r w:rsidR="003812EC">
        <w:rPr>
          <w:bCs/>
        </w:rPr>
        <w:t>tlsa</w:t>
      </w:r>
      <w:r w:rsidR="00F41448">
        <w:t>_</w:t>
      </w:r>
      <w:r w:rsidR="00B23A42">
        <w:t>Exit</w:t>
      </w:r>
      <w:r w:rsidR="00F41448">
        <w:t>.</w:t>
      </w:r>
      <w:r w:rsidR="00F41448" w:rsidRPr="002F0D32">
        <w:rPr>
          <w:b/>
          <w:bCs/>
        </w:rPr>
        <w:t>HHType</w:t>
      </w:r>
      <w:r w:rsidR="00F41448" w:rsidRPr="00EB0196">
        <w:rPr>
          <w:b/>
        </w:rPr>
        <w:t xml:space="preserve"> </w:t>
      </w:r>
      <w:r w:rsidR="002B21F6">
        <w:rPr>
          <w:bCs/>
        </w:rPr>
        <w:t xml:space="preserve">for </w:t>
      </w:r>
      <w:r w:rsidR="00F41448">
        <w:t xml:space="preserve">the </w:t>
      </w:r>
      <w:r w:rsidR="002B21F6">
        <w:rPr>
          <w:bCs/>
        </w:rPr>
        <w:t>tlsa</w:t>
      </w:r>
      <w:r w:rsidR="00B23A42">
        <w:t>_Exit.</w:t>
      </w:r>
      <w:r w:rsidR="002B21F6" w:rsidRPr="00A40DBF">
        <w:rPr>
          <w:b/>
        </w:rPr>
        <w:t>Cohort</w:t>
      </w:r>
      <w:r w:rsidR="008E3A9E" w:rsidRPr="00640786">
        <w:rPr>
          <w:bCs/>
        </w:rPr>
        <w:t>:</w:t>
      </w:r>
    </w:p>
    <w:p w14:paraId="17414359" w14:textId="7896A083" w:rsidR="008E3A9E" w:rsidRPr="009E742A" w:rsidRDefault="008E3A9E" w:rsidP="0030608E">
      <w:pPr>
        <w:pStyle w:val="ListParagraph"/>
        <w:numPr>
          <w:ilvl w:val="1"/>
          <w:numId w:val="37"/>
        </w:numPr>
      </w:pPr>
      <w:r w:rsidRPr="009E742A">
        <w:t xml:space="preserve">If </w:t>
      </w:r>
      <w:r w:rsidR="00A40DBF" w:rsidRPr="00A40DBF">
        <w:rPr>
          <w:b/>
        </w:rPr>
        <w:t>Cohort</w:t>
      </w:r>
      <w:r w:rsidR="00A40DBF" w:rsidRPr="009E742A">
        <w:t xml:space="preserve"> </w:t>
      </w:r>
      <w:r w:rsidRPr="009E742A">
        <w:t xml:space="preserve">= 0, </w:t>
      </w:r>
      <w:r w:rsidRPr="009E742A">
        <w:rPr>
          <w:b/>
          <w:bCs/>
        </w:rPr>
        <w:t>ActiveHHType</w:t>
      </w:r>
    </w:p>
    <w:p w14:paraId="3DC16E72" w14:textId="43C41EC5" w:rsidR="008E3A9E" w:rsidRPr="009E742A" w:rsidRDefault="008E3A9E" w:rsidP="0030608E">
      <w:pPr>
        <w:pStyle w:val="ListParagraph"/>
        <w:numPr>
          <w:ilvl w:val="1"/>
          <w:numId w:val="37"/>
        </w:numPr>
      </w:pPr>
      <w:r w:rsidRPr="009E742A">
        <w:t xml:space="preserve">If </w:t>
      </w:r>
      <w:r w:rsidR="00A40DBF" w:rsidRPr="00A40DBF">
        <w:rPr>
          <w:b/>
        </w:rPr>
        <w:t>Cohort</w:t>
      </w:r>
      <w:r w:rsidR="00A40DBF" w:rsidRPr="009E742A">
        <w:t xml:space="preserve"> </w:t>
      </w:r>
      <w:r w:rsidRPr="009E742A">
        <w:t xml:space="preserve">= </w:t>
      </w:r>
      <w:r>
        <w:t>-1</w:t>
      </w:r>
      <w:r w:rsidRPr="009E742A">
        <w:t xml:space="preserve">, </w:t>
      </w:r>
      <w:r>
        <w:rPr>
          <w:b/>
          <w:bCs/>
        </w:rPr>
        <w:t>Exit1</w:t>
      </w:r>
      <w:r w:rsidRPr="009E742A">
        <w:rPr>
          <w:b/>
          <w:bCs/>
        </w:rPr>
        <w:t>HHType</w:t>
      </w:r>
    </w:p>
    <w:p w14:paraId="40B6DF56" w14:textId="08C0FB12" w:rsidR="008E3A9E" w:rsidRPr="009E742A" w:rsidRDefault="008E3A9E" w:rsidP="0030608E">
      <w:pPr>
        <w:pStyle w:val="ListParagraph"/>
        <w:numPr>
          <w:ilvl w:val="1"/>
          <w:numId w:val="37"/>
        </w:numPr>
      </w:pPr>
      <w:r w:rsidRPr="009E742A">
        <w:t xml:space="preserve">If </w:t>
      </w:r>
      <w:r w:rsidR="00A40DBF" w:rsidRPr="00A40DBF">
        <w:rPr>
          <w:b/>
        </w:rPr>
        <w:t>Cohort</w:t>
      </w:r>
      <w:r w:rsidR="00A40DBF" w:rsidRPr="009E742A">
        <w:t xml:space="preserve"> </w:t>
      </w:r>
      <w:r w:rsidRPr="009E742A">
        <w:t xml:space="preserve">= </w:t>
      </w:r>
      <w:r>
        <w:t>-2</w:t>
      </w:r>
      <w:r w:rsidRPr="009E742A">
        <w:t xml:space="preserve">, </w:t>
      </w:r>
      <w:r>
        <w:rPr>
          <w:b/>
          <w:bCs/>
        </w:rPr>
        <w:t>Exit2</w:t>
      </w:r>
      <w:r w:rsidRPr="009E742A">
        <w:rPr>
          <w:b/>
          <w:bCs/>
        </w:rPr>
        <w:t>HHType</w:t>
      </w:r>
    </w:p>
    <w:p w14:paraId="379F4924" w14:textId="499B42C7" w:rsidR="00016803" w:rsidRPr="00AB2970" w:rsidRDefault="00016803" w:rsidP="0088191A">
      <w:pPr>
        <w:pStyle w:val="Heading4"/>
      </w:pPr>
      <w:r w:rsidRPr="00AB2970">
        <w:t>ReturnTime</w:t>
      </w:r>
    </w:p>
    <w:p w14:paraId="51A12102" w14:textId="24282445" w:rsidR="00792B86" w:rsidRDefault="000D7A60" w:rsidP="00792B86">
      <w:r>
        <w:t>I</w:t>
      </w:r>
      <w:r w:rsidR="00792B86">
        <w:t xml:space="preserve">f there is no later enrollment that meets </w:t>
      </w:r>
      <w:r w:rsidR="0041512A">
        <w:t>the</w:t>
      </w:r>
      <w:r w:rsidR="00792B86">
        <w:t xml:space="preserve"> criteria </w:t>
      </w:r>
      <w:r w:rsidR="0041512A">
        <w:t>for a household return,</w:t>
      </w:r>
      <w:r w:rsidR="00792B86">
        <w:t xml:space="preserve"> set </w:t>
      </w:r>
      <w:r w:rsidR="00792B86" w:rsidRPr="0018056C">
        <w:rPr>
          <w:b/>
        </w:rPr>
        <w:t>ReturnTime</w:t>
      </w:r>
      <w:r w:rsidR="00792B86">
        <w:rPr>
          <w:i/>
        </w:rPr>
        <w:t xml:space="preserve"> </w:t>
      </w:r>
      <w:r w:rsidR="00792B86">
        <w:t>= -1.</w:t>
      </w:r>
    </w:p>
    <w:p w14:paraId="7BBDA4AC" w14:textId="77777777" w:rsidR="00552A52" w:rsidRDefault="00792B86" w:rsidP="002F1D6E">
      <w:r>
        <w:t xml:space="preserve">Otherwise, </w:t>
      </w:r>
      <w:r w:rsidR="0018056C" w:rsidRPr="0018056C">
        <w:rPr>
          <w:b/>
        </w:rPr>
        <w:t>ReturnTime</w:t>
      </w:r>
      <w:r w:rsidR="002F1D6E">
        <w:rPr>
          <w:i/>
        </w:rPr>
        <w:t xml:space="preserve"> </w:t>
      </w:r>
      <w:r w:rsidR="002F1D6E">
        <w:t xml:space="preserve">is the number of days between </w:t>
      </w:r>
    </w:p>
    <w:p w14:paraId="4F6677BE" w14:textId="3304426F" w:rsidR="002F4215" w:rsidRDefault="00552A52" w:rsidP="0030608E">
      <w:pPr>
        <w:pStyle w:val="ListParagraph"/>
        <w:numPr>
          <w:ilvl w:val="0"/>
          <w:numId w:val="52"/>
        </w:numPr>
      </w:pPr>
      <w:r>
        <w:t xml:space="preserve">The </w:t>
      </w:r>
      <w:r w:rsidR="002F1D6E" w:rsidRPr="00AB4DA6">
        <w:rPr>
          <w:b/>
        </w:rPr>
        <w:t>ExitDate</w:t>
      </w:r>
      <w:r w:rsidR="002F1D6E">
        <w:t xml:space="preserve"> </w:t>
      </w:r>
      <w:r>
        <w:t xml:space="preserve">for the </w:t>
      </w:r>
      <w:r w:rsidR="002F4215" w:rsidRPr="004970B9">
        <w:rPr>
          <w:b/>
          <w:bCs/>
        </w:rPr>
        <w:t>QualifyingExitHHID</w:t>
      </w:r>
      <w:r w:rsidR="002F4215">
        <w:t xml:space="preserve"> </w:t>
      </w:r>
      <w:r w:rsidR="002F1D6E">
        <w:t xml:space="preserve">and </w:t>
      </w:r>
    </w:p>
    <w:p w14:paraId="0966121B" w14:textId="2A27BECB" w:rsidR="004970B9" w:rsidRDefault="002F4215" w:rsidP="0030608E">
      <w:pPr>
        <w:pStyle w:val="ListParagraph"/>
        <w:numPr>
          <w:ilvl w:val="0"/>
          <w:numId w:val="52"/>
        </w:numPr>
      </w:pPr>
      <w:r>
        <w:t xml:space="preserve">The </w:t>
      </w:r>
      <w:r w:rsidRPr="004970B9">
        <w:rPr>
          <w:b/>
          <w:bCs/>
        </w:rPr>
        <w:t>EntryDate</w:t>
      </w:r>
      <w:r>
        <w:t xml:space="preserve"> for the </w:t>
      </w:r>
      <w:r w:rsidR="00082B56">
        <w:t xml:space="preserve">earliest </w:t>
      </w:r>
      <w:r w:rsidR="004970B9">
        <w:t>return enrollment.</w:t>
      </w:r>
    </w:p>
    <w:p w14:paraId="0F0F0970" w14:textId="69797D70" w:rsidR="002F1D6E" w:rsidRDefault="00016803" w:rsidP="002F1D6E">
      <w:r>
        <w:t xml:space="preserve">The value should be set </w:t>
      </w:r>
      <w:r w:rsidR="00E760D6">
        <w:t xml:space="preserve">in </w:t>
      </w:r>
      <w:r w:rsidR="00F824D6">
        <w:t>tlsa</w:t>
      </w:r>
      <w:r w:rsidR="00E760D6">
        <w:t>_Exit to the actual number of days to return and NOT the associated upload value; the actual number of days are needed to generate averages for LSACalculated.</w:t>
      </w:r>
    </w:p>
    <w:p w14:paraId="3052F11F" w14:textId="77777777" w:rsidR="00444D39" w:rsidRDefault="00444D39" w:rsidP="002F1D6E">
      <w:r>
        <w:rPr>
          <w:noProof/>
        </w:rPr>
        <mc:AlternateContent>
          <mc:Choice Requires="wps">
            <w:drawing>
              <wp:inline distT="0" distB="0" distL="0" distR="0" wp14:anchorId="5CFAEC45" wp14:editId="7B748003">
                <wp:extent cx="5775767" cy="1404620"/>
                <wp:effectExtent l="0" t="0" r="15875" b="16510"/>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5767" cy="1404620"/>
                        </a:xfrm>
                        <a:prstGeom prst="rect">
                          <a:avLst/>
                        </a:prstGeom>
                        <a:solidFill>
                          <a:srgbClr val="FFFFFF"/>
                        </a:solidFill>
                        <a:ln w="9525">
                          <a:solidFill>
                            <a:srgbClr val="000000"/>
                          </a:solidFill>
                          <a:miter lim="800000"/>
                          <a:headEnd/>
                          <a:tailEnd/>
                        </a:ln>
                      </wps:spPr>
                      <wps:txbx>
                        <w:txbxContent>
                          <w:p w14:paraId="0E39259E" w14:textId="62BAD42D" w:rsidR="00004824" w:rsidRDefault="00004824" w:rsidP="00444D39">
                            <w:pPr>
                              <w:rPr>
                                <w:iCs/>
                              </w:rPr>
                            </w:pPr>
                            <w:r w:rsidRPr="002D2B2B">
                              <w:rPr>
                                <w:b/>
                              </w:rPr>
                              <w:t>Note</w:t>
                            </w:r>
                            <w:r>
                              <w:t xml:space="preserve">: Both LSAHousehold/tlsa_Household and LSAExit/tlsa_Exit have columns named </w:t>
                            </w:r>
                            <w:r w:rsidRPr="0018056C">
                              <w:rPr>
                                <w:b/>
                              </w:rPr>
                              <w:t>Stat</w:t>
                            </w:r>
                            <w:r>
                              <w:rPr>
                                <w:i/>
                              </w:rPr>
                              <w:t xml:space="preserve"> </w:t>
                            </w:r>
                            <w:r>
                              <w:rPr>
                                <w:iCs/>
                              </w:rPr>
                              <w:t xml:space="preserve">and </w:t>
                            </w:r>
                            <w:r w:rsidRPr="00F123D6">
                              <w:rPr>
                                <w:b/>
                                <w:bCs/>
                                <w:iCs/>
                              </w:rPr>
                              <w:t>ReturnTime</w:t>
                            </w:r>
                            <w:r>
                              <w:rPr>
                                <w:iCs/>
                              </w:rPr>
                              <w:t xml:space="preserve">. </w:t>
                            </w:r>
                          </w:p>
                          <w:p w14:paraId="55D689DE" w14:textId="793BAC01" w:rsidR="00004824" w:rsidRDefault="00004824" w:rsidP="00444D39">
                            <w:r>
                              <w:rPr>
                                <w:iCs/>
                              </w:rPr>
                              <w:t>For both</w:t>
                            </w:r>
                            <w:r>
                              <w:t xml:space="preserve">, </w:t>
                            </w:r>
                            <w:r w:rsidRPr="0018056C">
                              <w:rPr>
                                <w:b/>
                              </w:rPr>
                              <w:t>Stat</w:t>
                            </w:r>
                            <w:r w:rsidRPr="00EB0196">
                              <w:rPr>
                                <w:b/>
                              </w:rPr>
                              <w:t xml:space="preserve"> </w:t>
                            </w:r>
                            <w:r>
                              <w:t xml:space="preserve">is determined based on a household’s system use </w:t>
                            </w:r>
                            <w:r>
                              <w:rPr>
                                <w:b/>
                              </w:rPr>
                              <w:t xml:space="preserve">prior to </w:t>
                            </w:r>
                            <w:r>
                              <w:t xml:space="preserve">active enrollments (tlsa_Household) or a qualifying exit (tlsa_Exit). </w:t>
                            </w:r>
                          </w:p>
                          <w:p w14:paraId="2273DD32" w14:textId="70FF4D7A" w:rsidR="00004824" w:rsidRDefault="00004824" w:rsidP="00444D39">
                            <w:r>
                              <w:t xml:space="preserve">The logic associated with </w:t>
                            </w:r>
                            <w:r w:rsidRPr="00B76619">
                              <w:rPr>
                                <w:b/>
                              </w:rPr>
                              <w:t>ReturnTime</w:t>
                            </w:r>
                            <w:r>
                              <w:t xml:space="preserve"> is different, however:</w:t>
                            </w:r>
                          </w:p>
                          <w:p w14:paraId="51F98EF2" w14:textId="0D4C329E" w:rsidR="00004824" w:rsidRPr="007D2093" w:rsidRDefault="00004824" w:rsidP="00046859">
                            <w:pPr>
                              <w:pStyle w:val="ListParagraph"/>
                              <w:numPr>
                                <w:ilvl w:val="0"/>
                                <w:numId w:val="8"/>
                              </w:numPr>
                              <w:rPr>
                                <w:b/>
                              </w:rPr>
                            </w:pPr>
                            <w:r>
                              <w:t xml:space="preserve">In tlsa_Household, </w:t>
                            </w:r>
                            <w:r w:rsidRPr="00B76619">
                              <w:rPr>
                                <w:b/>
                              </w:rPr>
                              <w:t>ReturnTime</w:t>
                            </w:r>
                            <w:r>
                              <w:t xml:space="preserve"> is associated with </w:t>
                            </w:r>
                            <w:r w:rsidRPr="0018056C">
                              <w:rPr>
                                <w:b/>
                              </w:rPr>
                              <w:t>Stat</w:t>
                            </w:r>
                            <w:r w:rsidRPr="007D2093">
                              <w:rPr>
                                <w:i/>
                              </w:rPr>
                              <w:t xml:space="preserve"> </w:t>
                            </w:r>
                            <w:r>
                              <w:t xml:space="preserve">and specifies the length of time between enrollment activity </w:t>
                            </w:r>
                            <w:r w:rsidRPr="0047665C">
                              <w:rPr>
                                <w:i/>
                              </w:rPr>
                              <w:t>prior to active enrollments</w:t>
                            </w:r>
                            <w:r>
                              <w:rPr>
                                <w:i/>
                              </w:rPr>
                              <w:t xml:space="preserve"> </w:t>
                            </w:r>
                            <w:r>
                              <w:rPr>
                                <w:iCs/>
                              </w:rPr>
                              <w:t>and the earliest active enrollment</w:t>
                            </w:r>
                            <w:r>
                              <w:t xml:space="preserve">. </w:t>
                            </w:r>
                          </w:p>
                          <w:p w14:paraId="6DEDB433" w14:textId="40EA6F8D" w:rsidR="00004824" w:rsidRDefault="00004824" w:rsidP="00046859">
                            <w:pPr>
                              <w:pStyle w:val="ListParagraph"/>
                              <w:numPr>
                                <w:ilvl w:val="0"/>
                                <w:numId w:val="8"/>
                              </w:numPr>
                            </w:pPr>
                            <w:r>
                              <w:t xml:space="preserve">In tlsa_Exit, </w:t>
                            </w:r>
                            <w:r w:rsidRPr="00444D39">
                              <w:rPr>
                                <w:b/>
                              </w:rPr>
                              <w:t>ReturnTime</w:t>
                            </w:r>
                            <w:r>
                              <w:t xml:space="preserve"> is not associated with </w:t>
                            </w:r>
                            <w:r w:rsidRPr="00D814A5">
                              <w:rPr>
                                <w:b/>
                                <w:bCs/>
                              </w:rPr>
                              <w:t>Stat</w:t>
                            </w:r>
                            <w:r>
                              <w:t xml:space="preserve"> – it specifies the length of time </w:t>
                            </w:r>
                            <w:r w:rsidRPr="0047665C">
                              <w:rPr>
                                <w:i/>
                              </w:rPr>
                              <w:t>after the qualifying exit</w:t>
                            </w:r>
                            <w:r>
                              <w:rPr>
                                <w:b/>
                              </w:rPr>
                              <w:t>.</w:t>
                            </w:r>
                          </w:p>
                        </w:txbxContent>
                      </wps:txbx>
                      <wps:bodyPr rot="0" vert="horz" wrap="square" lIns="91440" tIns="45720" rIns="91440" bIns="45720" anchor="t" anchorCtr="0">
                        <a:spAutoFit/>
                      </wps:bodyPr>
                    </wps:wsp>
                  </a:graphicData>
                </a:graphic>
              </wp:inline>
            </w:drawing>
          </mc:Choice>
          <mc:Fallback>
            <w:pict>
              <v:shape w14:anchorId="5CFAEC45" id="Text Box 2" o:spid="_x0000_s1428" type="#_x0000_t202" style="width:454.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">
                <v:textbox style="mso-fit-shape-to-text:t">
                  <w:txbxContent>
                    <w:p w14:paraId="0E39259E" w14:textId="62BAD42D" w:rsidR="00004824" w:rsidRDefault="00004824" w:rsidP="00444D39">
                      <w:pPr>
                        <w:rPr>
                          <w:iCs/>
                        </w:rPr>
                      </w:pPr>
                      <w:r w:rsidRPr="002D2B2B">
                        <w:rPr>
                          <w:b/>
                        </w:rPr>
                        <w:t>Note</w:t>
                      </w:r>
                      <w:r>
                        <w:t xml:space="preserve">: Both LSAHousehold/tlsa_Household and LSAExit/tlsa_Exit have columns named </w:t>
                      </w:r>
                      <w:r w:rsidRPr="0018056C">
                        <w:rPr>
                          <w:b/>
                        </w:rPr>
                        <w:t>Stat</w:t>
                      </w:r>
                      <w:r>
                        <w:rPr>
                          <w:i/>
                        </w:rPr>
                        <w:t xml:space="preserve"> </w:t>
                      </w:r>
                      <w:r>
                        <w:rPr>
                          <w:iCs/>
                        </w:rPr>
                        <w:t xml:space="preserve">and </w:t>
                      </w:r>
                      <w:r w:rsidRPr="00F123D6">
                        <w:rPr>
                          <w:b/>
                          <w:bCs/>
                          <w:iCs/>
                        </w:rPr>
                        <w:t>ReturnTime</w:t>
                      </w:r>
                      <w:r>
                        <w:rPr>
                          <w:iCs/>
                        </w:rPr>
                        <w:t xml:space="preserve">. </w:t>
                      </w:r>
                    </w:p>
                    <w:p w14:paraId="55D689DE" w14:textId="793BAC01" w:rsidR="00004824" w:rsidRDefault="00004824" w:rsidP="00444D39">
                      <w:r>
                        <w:rPr>
                          <w:iCs/>
                        </w:rPr>
                        <w:t>For both</w:t>
                      </w:r>
                      <w:r>
                        <w:t xml:space="preserve">, </w:t>
                      </w:r>
                      <w:r w:rsidRPr="0018056C">
                        <w:rPr>
                          <w:b/>
                        </w:rPr>
                        <w:t>Stat</w:t>
                      </w:r>
                      <w:r w:rsidRPr="00EB0196">
                        <w:rPr>
                          <w:b/>
                        </w:rPr>
                        <w:t xml:space="preserve"> </w:t>
                      </w:r>
                      <w:r>
                        <w:t xml:space="preserve">is determined based on a household’s system use </w:t>
                      </w:r>
                      <w:r>
                        <w:rPr>
                          <w:b/>
                        </w:rPr>
                        <w:t xml:space="preserve">prior to </w:t>
                      </w:r>
                      <w:r>
                        <w:t xml:space="preserve">active enrollments (tlsa_Household) or a qualifying exit (tlsa_Exit). </w:t>
                      </w:r>
                    </w:p>
                    <w:p w14:paraId="2273DD32" w14:textId="70FF4D7A" w:rsidR="00004824" w:rsidRDefault="00004824" w:rsidP="00444D39">
                      <w:r>
                        <w:t xml:space="preserve">The logic associated with </w:t>
                      </w:r>
                      <w:r w:rsidRPr="00B76619">
                        <w:rPr>
                          <w:b/>
                        </w:rPr>
                        <w:t>ReturnTime</w:t>
                      </w:r>
                      <w:r>
                        <w:t xml:space="preserve"> is different, however:</w:t>
                      </w:r>
                    </w:p>
                    <w:p w14:paraId="51F98EF2" w14:textId="0D4C329E" w:rsidR="00004824" w:rsidRPr="007D2093" w:rsidRDefault="00004824" w:rsidP="00046859">
                      <w:pPr>
                        <w:pStyle w:val="ListParagraph"/>
                        <w:numPr>
                          <w:ilvl w:val="0"/>
                          <w:numId w:val="8"/>
                        </w:numPr>
                        <w:rPr>
                          <w:b/>
                        </w:rPr>
                      </w:pPr>
                      <w:r>
                        <w:t xml:space="preserve">In tlsa_Household, </w:t>
                      </w:r>
                      <w:r w:rsidRPr="00B76619">
                        <w:rPr>
                          <w:b/>
                        </w:rPr>
                        <w:t>ReturnTime</w:t>
                      </w:r>
                      <w:r>
                        <w:t xml:space="preserve"> is associated with </w:t>
                      </w:r>
                      <w:r w:rsidRPr="0018056C">
                        <w:rPr>
                          <w:b/>
                        </w:rPr>
                        <w:t>Stat</w:t>
                      </w:r>
                      <w:r w:rsidRPr="007D2093">
                        <w:rPr>
                          <w:i/>
                        </w:rPr>
                        <w:t xml:space="preserve"> </w:t>
                      </w:r>
                      <w:r>
                        <w:t xml:space="preserve">and specifies the length of time between enrollment activity </w:t>
                      </w:r>
                      <w:r w:rsidRPr="0047665C">
                        <w:rPr>
                          <w:i/>
                        </w:rPr>
                        <w:t>prior to active enrollments</w:t>
                      </w:r>
                      <w:r>
                        <w:rPr>
                          <w:i/>
                        </w:rPr>
                        <w:t xml:space="preserve"> </w:t>
                      </w:r>
                      <w:r>
                        <w:rPr>
                          <w:iCs/>
                        </w:rPr>
                        <w:t>and the earliest active enrollment</w:t>
                      </w:r>
                      <w:r>
                        <w:t xml:space="preserve">. </w:t>
                      </w:r>
                    </w:p>
                    <w:p w14:paraId="6DEDB433" w14:textId="40EA6F8D" w:rsidR="00004824" w:rsidRDefault="00004824" w:rsidP="00046859">
                      <w:pPr>
                        <w:pStyle w:val="ListParagraph"/>
                        <w:numPr>
                          <w:ilvl w:val="0"/>
                          <w:numId w:val="8"/>
                        </w:numPr>
                      </w:pPr>
                      <w:r>
                        <w:t xml:space="preserve">In tlsa_Exit, </w:t>
                      </w:r>
                      <w:r w:rsidRPr="00444D39">
                        <w:rPr>
                          <w:b/>
                        </w:rPr>
                        <w:t>ReturnTime</w:t>
                      </w:r>
                      <w:r>
                        <w:t xml:space="preserve"> is not associated with </w:t>
                      </w:r>
                      <w:r w:rsidRPr="00D814A5">
                        <w:rPr>
                          <w:b/>
                          <w:bCs/>
                        </w:rPr>
                        <w:t>Stat</w:t>
                      </w:r>
                      <w:r>
                        <w:t xml:space="preserve"> – it specifies the length of time </w:t>
                      </w:r>
                      <w:r w:rsidRPr="0047665C">
                        <w:rPr>
                          <w:i/>
                        </w:rPr>
                        <w:t>after the qualifying exit</w:t>
                      </w:r>
                      <w:r>
                        <w:rPr>
                          <w:b/>
                        </w:rPr>
                        <w:t>.</w:t>
                      </w:r>
                    </w:p>
                  </w:txbxContent>
                </v:textbox>
                <w10:anchorlock/>
              </v:shape>
            </w:pict>
          </mc:Fallback>
        </mc:AlternateContent>
      </w:r>
    </w:p>
    <w:p w14:paraId="12230AAE" w14:textId="6D2D9DA0" w:rsidR="005846C0" w:rsidRDefault="005846C0" w:rsidP="005846C0">
      <w:pPr>
        <w:pStyle w:val="Heading2"/>
      </w:pPr>
      <w:bookmarkStart w:id="692" w:name="_Toc511182504"/>
      <w:bookmarkStart w:id="693" w:name="_Set_Population_Identifiers"/>
      <w:bookmarkStart w:id="694" w:name="_Toc78368774"/>
      <w:bookmarkStart w:id="695" w:name="_Toc79153983"/>
      <w:bookmarkStart w:id="696" w:name="_Toc37849802"/>
      <w:bookmarkEnd w:id="692"/>
      <w:bookmarkEnd w:id="693"/>
      <w:r>
        <w:t xml:space="preserve">Identify HoH and </w:t>
      </w:r>
      <w:r w:rsidR="002F6600">
        <w:t xml:space="preserve">Adult Members of </w:t>
      </w:r>
      <w:r>
        <w:t>Exit Cohorts</w:t>
      </w:r>
      <w:bookmarkEnd w:id="694"/>
      <w:bookmarkEnd w:id="695"/>
    </w:p>
    <w:p w14:paraId="655D6DC8" w14:textId="77777777" w:rsidR="005846C0" w:rsidRPr="006A3016" w:rsidRDefault="005846C0" w:rsidP="005846C0">
      <w:pPr>
        <w:pStyle w:val="Heading4"/>
      </w:pPr>
      <w:r w:rsidRPr="0088191A">
        <w:t>Source</w:t>
      </w:r>
    </w:p>
    <w:tbl>
      <w:tblPr>
        <w:tblStyle w:val="TableGrid"/>
        <w:tblW w:w="9355" w:type="dxa"/>
        <w:tblLook w:val="04A0" w:firstRow="1" w:lastRow="0" w:firstColumn="1" w:lastColumn="0" w:noHBand="0" w:noVBand="1"/>
      </w:tblPr>
      <w:tblGrid>
        <w:gridCol w:w="9355"/>
      </w:tblGrid>
      <w:tr w:rsidR="005846C0" w:rsidRPr="00C9484F" w14:paraId="3879CFA1" w14:textId="77777777" w:rsidTr="00845520">
        <w:trPr>
          <w:cantSplit/>
          <w:trHeight w:val="216"/>
        </w:trPr>
        <w:tc>
          <w:tcPr>
            <w:tcW w:w="9355" w:type="dxa"/>
            <w:shd w:val="clear" w:color="auto" w:fill="FDE9D9" w:themeFill="accent6" w:themeFillTint="33"/>
          </w:tcPr>
          <w:p w14:paraId="4C4970D1" w14:textId="77777777" w:rsidR="005846C0" w:rsidRPr="00C9484F" w:rsidRDefault="005846C0" w:rsidP="00845520">
            <w:pPr>
              <w:pStyle w:val="NoSpacing"/>
              <w:rPr>
                <w:b/>
                <w:bCs/>
              </w:rPr>
            </w:pPr>
            <w:r>
              <w:rPr>
                <w:b/>
                <w:bCs/>
              </w:rPr>
              <w:t>tlsa_CohortDates</w:t>
            </w:r>
          </w:p>
        </w:tc>
      </w:tr>
      <w:tr w:rsidR="005846C0" w:rsidRPr="00A366EB" w14:paraId="276ECB7B" w14:textId="77777777" w:rsidTr="00845520">
        <w:trPr>
          <w:cantSplit/>
          <w:trHeight w:val="216"/>
        </w:trPr>
        <w:tc>
          <w:tcPr>
            <w:tcW w:w="9355" w:type="dxa"/>
          </w:tcPr>
          <w:p w14:paraId="341F14D4" w14:textId="77777777" w:rsidR="005846C0" w:rsidRPr="00A366EB" w:rsidRDefault="005846C0" w:rsidP="00845520">
            <w:pPr>
              <w:pStyle w:val="NoSpacing"/>
            </w:pPr>
            <w:r>
              <w:t>Cohort</w:t>
            </w:r>
          </w:p>
        </w:tc>
      </w:tr>
      <w:tr w:rsidR="005846C0" w:rsidRPr="00A366EB" w14:paraId="4BF44BF0" w14:textId="77777777" w:rsidTr="00845520">
        <w:trPr>
          <w:cantSplit/>
          <w:trHeight w:val="216"/>
        </w:trPr>
        <w:tc>
          <w:tcPr>
            <w:tcW w:w="9355" w:type="dxa"/>
          </w:tcPr>
          <w:p w14:paraId="6080E594" w14:textId="77777777" w:rsidR="005846C0" w:rsidRPr="00A366EB" w:rsidRDefault="005846C0" w:rsidP="00845520">
            <w:pPr>
              <w:pStyle w:val="NoSpacing"/>
            </w:pPr>
            <w:r>
              <w:t>Cohort</w:t>
            </w:r>
            <w:r w:rsidRPr="00A366EB">
              <w:t>End</w:t>
            </w:r>
          </w:p>
        </w:tc>
      </w:tr>
      <w:tr w:rsidR="005846C0" w:rsidRPr="00C9484F" w14:paraId="2BFB255E" w14:textId="77777777" w:rsidTr="00845520">
        <w:trPr>
          <w:cantSplit/>
          <w:trHeight w:val="216"/>
        </w:trPr>
        <w:tc>
          <w:tcPr>
            <w:tcW w:w="9355" w:type="dxa"/>
            <w:shd w:val="clear" w:color="auto" w:fill="FDE9D9" w:themeFill="accent6" w:themeFillTint="33"/>
          </w:tcPr>
          <w:p w14:paraId="7612029D" w14:textId="77777777" w:rsidR="005846C0" w:rsidRPr="00C9484F" w:rsidRDefault="005846C0" w:rsidP="00845520">
            <w:pPr>
              <w:pStyle w:val="NoSpacing"/>
              <w:rPr>
                <w:b/>
                <w:bCs/>
              </w:rPr>
            </w:pPr>
            <w:r>
              <w:rPr>
                <w:b/>
                <w:bCs/>
              </w:rPr>
              <w:t>tlsa_Exit</w:t>
            </w:r>
          </w:p>
        </w:tc>
      </w:tr>
      <w:tr w:rsidR="005846C0" w:rsidRPr="005F4836" w14:paraId="7C78CF4F" w14:textId="77777777" w:rsidTr="00845520">
        <w:trPr>
          <w:cantSplit/>
          <w:trHeight w:val="216"/>
        </w:trPr>
        <w:tc>
          <w:tcPr>
            <w:tcW w:w="9355" w:type="dxa"/>
          </w:tcPr>
          <w:p w14:paraId="5CD54304" w14:textId="77777777" w:rsidR="005846C0" w:rsidRPr="005F4836" w:rsidRDefault="005846C0" w:rsidP="00845520">
            <w:pPr>
              <w:pStyle w:val="NoSpacing"/>
            </w:pPr>
            <w:r>
              <w:t>QualifyingExitHHID</w:t>
            </w:r>
          </w:p>
        </w:tc>
      </w:tr>
      <w:tr w:rsidR="005846C0" w:rsidRPr="005F4836" w14:paraId="7F677782" w14:textId="77777777" w:rsidTr="00845520">
        <w:trPr>
          <w:cantSplit/>
          <w:trHeight w:val="216"/>
        </w:trPr>
        <w:tc>
          <w:tcPr>
            <w:tcW w:w="9355" w:type="dxa"/>
          </w:tcPr>
          <w:p w14:paraId="41B60841" w14:textId="77777777" w:rsidR="005846C0" w:rsidRDefault="005846C0" w:rsidP="00845520">
            <w:pPr>
              <w:pStyle w:val="NoSpacing"/>
            </w:pPr>
            <w:r>
              <w:t>Cohort</w:t>
            </w:r>
          </w:p>
        </w:tc>
      </w:tr>
      <w:tr w:rsidR="005846C0" w:rsidRPr="00C9484F" w14:paraId="79946A8A" w14:textId="77777777" w:rsidTr="00845520">
        <w:trPr>
          <w:cantSplit/>
          <w:trHeight w:val="216"/>
        </w:trPr>
        <w:tc>
          <w:tcPr>
            <w:tcW w:w="9355" w:type="dxa"/>
            <w:shd w:val="clear" w:color="auto" w:fill="FDE9D9" w:themeFill="accent6" w:themeFillTint="33"/>
          </w:tcPr>
          <w:p w14:paraId="3F60A485" w14:textId="77777777" w:rsidR="005846C0" w:rsidRPr="00C9484F" w:rsidRDefault="005846C0" w:rsidP="00845520">
            <w:pPr>
              <w:pStyle w:val="NoSpacing"/>
              <w:rPr>
                <w:b/>
                <w:bCs/>
              </w:rPr>
            </w:pPr>
            <w:r>
              <w:rPr>
                <w:b/>
                <w:bCs/>
              </w:rPr>
              <w:t>tlsa_</w:t>
            </w:r>
            <w:r w:rsidRPr="00C9484F">
              <w:rPr>
                <w:b/>
                <w:bCs/>
              </w:rPr>
              <w:t>Enrollment</w:t>
            </w:r>
          </w:p>
        </w:tc>
      </w:tr>
      <w:tr w:rsidR="005846C0" w:rsidRPr="005F4836" w14:paraId="1201DB71" w14:textId="77777777" w:rsidTr="00845520">
        <w:trPr>
          <w:cantSplit/>
          <w:trHeight w:val="216"/>
        </w:trPr>
        <w:tc>
          <w:tcPr>
            <w:tcW w:w="9355" w:type="dxa"/>
          </w:tcPr>
          <w:p w14:paraId="4DC8235F" w14:textId="77777777" w:rsidR="005846C0" w:rsidRPr="005F4836" w:rsidRDefault="005846C0" w:rsidP="00845520">
            <w:pPr>
              <w:pStyle w:val="NoSpacing"/>
            </w:pPr>
            <w:r>
              <w:t>HouseholdID</w:t>
            </w:r>
          </w:p>
        </w:tc>
      </w:tr>
      <w:tr w:rsidR="005846C0" w:rsidRPr="005F4836" w14:paraId="41B5FDFC" w14:textId="77777777" w:rsidTr="00845520">
        <w:trPr>
          <w:cantSplit/>
          <w:trHeight w:val="216"/>
        </w:trPr>
        <w:tc>
          <w:tcPr>
            <w:tcW w:w="9355" w:type="dxa"/>
          </w:tcPr>
          <w:p w14:paraId="6C4C2F0D" w14:textId="77777777" w:rsidR="005846C0" w:rsidRPr="005F4836" w:rsidRDefault="005846C0" w:rsidP="00845520">
            <w:pPr>
              <w:pStyle w:val="NoSpacing"/>
            </w:pPr>
            <w:r w:rsidRPr="005F4836">
              <w:t>PersonalID</w:t>
            </w:r>
          </w:p>
        </w:tc>
      </w:tr>
      <w:tr w:rsidR="005846C0" w:rsidRPr="005F4836" w14:paraId="33CD346B" w14:textId="77777777" w:rsidTr="00845520">
        <w:trPr>
          <w:cantSplit/>
          <w:trHeight w:val="216"/>
        </w:trPr>
        <w:tc>
          <w:tcPr>
            <w:tcW w:w="9355" w:type="dxa"/>
          </w:tcPr>
          <w:p w14:paraId="7DDD748D" w14:textId="77777777" w:rsidR="005846C0" w:rsidRPr="005F4836" w:rsidRDefault="005846C0" w:rsidP="00845520">
            <w:pPr>
              <w:pStyle w:val="NoSpacing"/>
            </w:pPr>
            <w:r>
              <w:t>RelationshipToHoH</w:t>
            </w:r>
          </w:p>
        </w:tc>
      </w:tr>
      <w:tr w:rsidR="005846C0" w:rsidRPr="005F4836" w14:paraId="3324A347" w14:textId="77777777" w:rsidTr="00845520">
        <w:trPr>
          <w:cantSplit/>
          <w:trHeight w:val="216"/>
        </w:trPr>
        <w:tc>
          <w:tcPr>
            <w:tcW w:w="9355" w:type="dxa"/>
          </w:tcPr>
          <w:p w14:paraId="6260B5A0" w14:textId="77777777" w:rsidR="005846C0" w:rsidRPr="005F4836" w:rsidRDefault="005846C0" w:rsidP="00845520">
            <w:pPr>
              <w:pStyle w:val="NoSpacing"/>
            </w:pPr>
            <w:r w:rsidRPr="005F4836">
              <w:t>ExitDate</w:t>
            </w:r>
          </w:p>
        </w:tc>
      </w:tr>
      <w:tr w:rsidR="005846C0" w:rsidRPr="005F4836" w14:paraId="3D59DEED" w14:textId="77777777" w:rsidTr="00845520">
        <w:trPr>
          <w:cantSplit/>
          <w:trHeight w:val="216"/>
        </w:trPr>
        <w:tc>
          <w:tcPr>
            <w:tcW w:w="9355" w:type="dxa"/>
          </w:tcPr>
          <w:p w14:paraId="1F98A0B4" w14:textId="77777777" w:rsidR="005846C0" w:rsidRDefault="005846C0" w:rsidP="00845520">
            <w:pPr>
              <w:pStyle w:val="NoSpacing"/>
            </w:pPr>
            <w:r>
              <w:t>ActiveAge</w:t>
            </w:r>
          </w:p>
        </w:tc>
      </w:tr>
      <w:tr w:rsidR="005846C0" w:rsidRPr="005F4836" w14:paraId="4D81FCD4" w14:textId="77777777" w:rsidTr="00845520">
        <w:trPr>
          <w:cantSplit/>
          <w:trHeight w:val="216"/>
        </w:trPr>
        <w:tc>
          <w:tcPr>
            <w:tcW w:w="9355" w:type="dxa"/>
          </w:tcPr>
          <w:p w14:paraId="3BC9F327" w14:textId="77777777" w:rsidR="005846C0" w:rsidRDefault="005846C0" w:rsidP="00845520">
            <w:pPr>
              <w:pStyle w:val="NoSpacing"/>
            </w:pPr>
            <w:r>
              <w:t>Exit1Age</w:t>
            </w:r>
          </w:p>
        </w:tc>
      </w:tr>
      <w:tr w:rsidR="005846C0" w:rsidRPr="005F4836" w14:paraId="703CA1DE" w14:textId="77777777" w:rsidTr="00845520">
        <w:trPr>
          <w:cantSplit/>
          <w:trHeight w:val="216"/>
        </w:trPr>
        <w:tc>
          <w:tcPr>
            <w:tcW w:w="9355" w:type="dxa"/>
          </w:tcPr>
          <w:p w14:paraId="0ECD2CCE" w14:textId="77777777" w:rsidR="005846C0" w:rsidRDefault="005846C0" w:rsidP="00845520">
            <w:pPr>
              <w:pStyle w:val="NoSpacing"/>
            </w:pPr>
            <w:r>
              <w:t>Exit2Age</w:t>
            </w:r>
          </w:p>
        </w:tc>
      </w:tr>
    </w:tbl>
    <w:p w14:paraId="611AA2FB" w14:textId="77777777" w:rsidR="005846C0" w:rsidRPr="006A3016" w:rsidRDefault="005846C0" w:rsidP="005846C0">
      <w:pPr>
        <w:pStyle w:val="Heading4"/>
      </w:pPr>
      <w:r w:rsidRPr="0088191A">
        <w:t>Target</w:t>
      </w:r>
    </w:p>
    <w:p w14:paraId="55EB4F39" w14:textId="77777777" w:rsidR="005846C0" w:rsidRDefault="005846C0" w:rsidP="005846C0">
      <w:r>
        <w:t xml:space="preserve">See </w:t>
      </w:r>
      <w:r>
        <w:rPr>
          <w:rFonts w:cs="Open Sans"/>
        </w:rPr>
        <w:t xml:space="preserve">section </w:t>
      </w:r>
      <w:hyperlink w:anchor="_Get_Active_Clients" w:history="1">
        <w:r>
          <w:rPr>
            <w:rStyle w:val="Hyperlink"/>
          </w:rPr>
          <w:t>5.3 Get Active Clients for LSAPerson</w:t>
        </w:r>
      </w:hyperlink>
      <w:r>
        <w:t xml:space="preserve"> for column descriptions.</w:t>
      </w:r>
    </w:p>
    <w:tbl>
      <w:tblPr>
        <w:tblStyle w:val="TableGrid"/>
        <w:tblW w:w="9355" w:type="dxa"/>
        <w:tblLook w:val="04A0" w:firstRow="1" w:lastRow="0" w:firstColumn="1" w:lastColumn="0" w:noHBand="0" w:noVBand="1"/>
      </w:tblPr>
      <w:tblGrid>
        <w:gridCol w:w="9355"/>
      </w:tblGrid>
      <w:tr w:rsidR="005846C0" w:rsidRPr="005F4836" w14:paraId="4148AB36" w14:textId="77777777" w:rsidTr="00845520">
        <w:trPr>
          <w:cantSplit/>
          <w:trHeight w:val="216"/>
        </w:trPr>
        <w:tc>
          <w:tcPr>
            <w:tcW w:w="9355" w:type="dxa"/>
            <w:shd w:val="clear" w:color="auto" w:fill="76923C" w:themeFill="accent3" w:themeFillShade="BF"/>
          </w:tcPr>
          <w:p w14:paraId="3F4B27F5" w14:textId="77777777" w:rsidR="005846C0" w:rsidRPr="005F4836" w:rsidRDefault="005846C0" w:rsidP="00845520">
            <w:pPr>
              <w:pStyle w:val="NoSpacing"/>
              <w:rPr>
                <w:b/>
                <w:bCs/>
                <w:color w:val="FFFFFF" w:themeColor="background1"/>
              </w:rPr>
            </w:pPr>
            <w:r>
              <w:rPr>
                <w:b/>
                <w:bCs/>
                <w:color w:val="FFFFFF" w:themeColor="background1"/>
              </w:rPr>
              <w:t>tlsa_ExitHoHAdult</w:t>
            </w:r>
          </w:p>
        </w:tc>
      </w:tr>
      <w:tr w:rsidR="005846C0" w:rsidRPr="005F4836" w14:paraId="07B6ADBE" w14:textId="77777777" w:rsidTr="00845520">
        <w:trPr>
          <w:trHeight w:val="216"/>
        </w:trPr>
        <w:tc>
          <w:tcPr>
            <w:tcW w:w="9355" w:type="dxa"/>
          </w:tcPr>
          <w:p w14:paraId="1BDCFBDA" w14:textId="77777777" w:rsidR="005846C0" w:rsidRPr="005F4836" w:rsidRDefault="005846C0" w:rsidP="00845520">
            <w:pPr>
              <w:pStyle w:val="NoSpacing"/>
              <w:rPr>
                <w:b/>
                <w:bCs/>
              </w:rPr>
            </w:pPr>
            <w:r>
              <w:rPr>
                <w:b/>
                <w:bCs/>
              </w:rPr>
              <w:t>PersonalID</w:t>
            </w:r>
          </w:p>
        </w:tc>
      </w:tr>
      <w:tr w:rsidR="005846C0" w:rsidRPr="005F4836" w14:paraId="17CECE21" w14:textId="77777777" w:rsidTr="00845520">
        <w:trPr>
          <w:trHeight w:val="216"/>
        </w:trPr>
        <w:tc>
          <w:tcPr>
            <w:tcW w:w="9355" w:type="dxa"/>
          </w:tcPr>
          <w:p w14:paraId="063419CF" w14:textId="77777777" w:rsidR="005846C0" w:rsidRDefault="005846C0" w:rsidP="00845520">
            <w:pPr>
              <w:pStyle w:val="NoSpacing"/>
              <w:rPr>
                <w:b/>
                <w:bCs/>
              </w:rPr>
            </w:pPr>
            <w:r>
              <w:rPr>
                <w:b/>
                <w:bCs/>
              </w:rPr>
              <w:t>QualifyingExitHHID</w:t>
            </w:r>
          </w:p>
        </w:tc>
      </w:tr>
      <w:tr w:rsidR="005846C0" w:rsidRPr="005F4836" w14:paraId="1FC63E0D" w14:textId="77777777" w:rsidTr="00845520">
        <w:trPr>
          <w:trHeight w:val="216"/>
        </w:trPr>
        <w:tc>
          <w:tcPr>
            <w:tcW w:w="9355" w:type="dxa"/>
          </w:tcPr>
          <w:p w14:paraId="73C676BE" w14:textId="77777777" w:rsidR="005846C0" w:rsidRPr="005F4836" w:rsidRDefault="005846C0" w:rsidP="00845520">
            <w:pPr>
              <w:pStyle w:val="NoSpacing"/>
              <w:rPr>
                <w:b/>
                <w:bCs/>
              </w:rPr>
            </w:pPr>
            <w:r>
              <w:rPr>
                <w:b/>
                <w:bCs/>
              </w:rPr>
              <w:t>Cohort</w:t>
            </w:r>
          </w:p>
        </w:tc>
      </w:tr>
      <w:tr w:rsidR="005846C0" w:rsidRPr="005F4836" w14:paraId="30D2C006" w14:textId="77777777" w:rsidTr="00845520">
        <w:trPr>
          <w:trHeight w:val="216"/>
        </w:trPr>
        <w:tc>
          <w:tcPr>
            <w:tcW w:w="9355" w:type="dxa"/>
          </w:tcPr>
          <w:p w14:paraId="13474946" w14:textId="77777777" w:rsidR="005846C0" w:rsidRDefault="005846C0" w:rsidP="00845520">
            <w:pPr>
              <w:pStyle w:val="NoSpacing"/>
              <w:rPr>
                <w:b/>
                <w:bCs/>
              </w:rPr>
            </w:pPr>
            <w:r>
              <w:rPr>
                <w:b/>
                <w:bCs/>
              </w:rPr>
              <w:t>DisabilityStatus</w:t>
            </w:r>
          </w:p>
        </w:tc>
      </w:tr>
      <w:tr w:rsidR="005846C0" w:rsidRPr="006B4F91" w14:paraId="22CB7F46" w14:textId="77777777" w:rsidTr="00845520">
        <w:trPr>
          <w:cantSplit/>
          <w:trHeight w:val="216"/>
        </w:trPr>
        <w:tc>
          <w:tcPr>
            <w:tcW w:w="9355" w:type="dxa"/>
          </w:tcPr>
          <w:p w14:paraId="201D657F" w14:textId="77777777" w:rsidR="005846C0" w:rsidRPr="005F4836" w:rsidRDefault="005846C0" w:rsidP="00845520">
            <w:pPr>
              <w:pStyle w:val="NoSpacing"/>
              <w:rPr>
                <w:b/>
                <w:bCs/>
              </w:rPr>
            </w:pPr>
            <w:r w:rsidRPr="005F4836">
              <w:rPr>
                <w:b/>
                <w:bCs/>
              </w:rPr>
              <w:t>CHStart</w:t>
            </w:r>
          </w:p>
        </w:tc>
      </w:tr>
      <w:tr w:rsidR="005846C0" w:rsidRPr="006B4F91" w14:paraId="335CBBEB" w14:textId="77777777" w:rsidTr="00845520">
        <w:trPr>
          <w:cantSplit/>
          <w:trHeight w:val="216"/>
        </w:trPr>
        <w:tc>
          <w:tcPr>
            <w:tcW w:w="9355" w:type="dxa"/>
          </w:tcPr>
          <w:p w14:paraId="73DE5481" w14:textId="77777777" w:rsidR="005846C0" w:rsidRPr="005F4836" w:rsidRDefault="005846C0" w:rsidP="00845520">
            <w:pPr>
              <w:pStyle w:val="NoSpacing"/>
              <w:rPr>
                <w:b/>
                <w:bCs/>
              </w:rPr>
            </w:pPr>
            <w:r w:rsidRPr="005F4836">
              <w:rPr>
                <w:b/>
                <w:bCs/>
              </w:rPr>
              <w:t>LastActive</w:t>
            </w:r>
          </w:p>
        </w:tc>
      </w:tr>
      <w:tr w:rsidR="005846C0" w:rsidRPr="005F4836" w14:paraId="6DB2607E" w14:textId="77777777" w:rsidTr="00845520">
        <w:trPr>
          <w:trHeight w:val="251"/>
        </w:trPr>
        <w:tc>
          <w:tcPr>
            <w:tcW w:w="9355" w:type="dxa"/>
          </w:tcPr>
          <w:p w14:paraId="07A2054F" w14:textId="77777777" w:rsidR="005846C0" w:rsidRPr="00845520" w:rsidRDefault="005846C0" w:rsidP="00845520">
            <w:pPr>
              <w:pStyle w:val="NoSpacing"/>
            </w:pPr>
            <w:r w:rsidRPr="00845520">
              <w:t>CHTime</w:t>
            </w:r>
          </w:p>
        </w:tc>
      </w:tr>
      <w:tr w:rsidR="005846C0" w:rsidRPr="005F4836" w14:paraId="2148BA85" w14:textId="77777777" w:rsidTr="00845520">
        <w:trPr>
          <w:trHeight w:val="216"/>
        </w:trPr>
        <w:tc>
          <w:tcPr>
            <w:tcW w:w="9355" w:type="dxa"/>
          </w:tcPr>
          <w:p w14:paraId="6F2CB5D6" w14:textId="77777777" w:rsidR="005846C0" w:rsidRPr="00845520" w:rsidRDefault="005846C0" w:rsidP="00845520">
            <w:pPr>
              <w:pStyle w:val="NoSpacing"/>
            </w:pPr>
            <w:r w:rsidRPr="00845520">
              <w:t>CHTimeStatus</w:t>
            </w:r>
          </w:p>
        </w:tc>
      </w:tr>
    </w:tbl>
    <w:p w14:paraId="7E2849D1" w14:textId="77777777" w:rsidR="005846C0" w:rsidRPr="00655B0F" w:rsidRDefault="005846C0" w:rsidP="005846C0">
      <w:pPr>
        <w:pStyle w:val="Heading3"/>
      </w:pPr>
      <w:r w:rsidRPr="00655B0F">
        <w:t>Logic</w:t>
      </w:r>
    </w:p>
    <w:p w14:paraId="6AA4DE65" w14:textId="77777777" w:rsidR="005846C0" w:rsidRDefault="005846C0" w:rsidP="005846C0">
      <w:r w:rsidRPr="00577A54" w:rsidDel="005D12FE">
        <w:t>Th</w:t>
      </w:r>
      <w:r w:rsidDel="005D12FE">
        <w:t>e</w:t>
      </w:r>
      <w:r w:rsidRPr="00577A54" w:rsidDel="005D12FE">
        <w:t xml:space="preserve"> three</w:t>
      </w:r>
      <w:r w:rsidDel="005D12FE">
        <w:t>-</w:t>
      </w:r>
      <w:r w:rsidRPr="00577A54" w:rsidDel="005D12FE">
        <w:t xml:space="preserve">year </w:t>
      </w:r>
      <w:r w:rsidDel="005D12FE">
        <w:t>timeframe for each head of household/adult</w:t>
      </w:r>
      <w:r w:rsidRPr="00577A54" w:rsidDel="005D12FE">
        <w:t xml:space="preserve"> – the CH date range – is identified in </w:t>
      </w:r>
      <w:r>
        <w:t xml:space="preserve">tlsa_ExitHoHAdult </w:t>
      </w:r>
      <w:r w:rsidRPr="00577A54" w:rsidDel="005D12FE">
        <w:t xml:space="preserve">with dates in the </w:t>
      </w:r>
      <w:r w:rsidRPr="00CF23C7" w:rsidDel="005D12FE">
        <w:rPr>
          <w:b/>
        </w:rPr>
        <w:t>CHStart</w:t>
      </w:r>
      <w:r w:rsidRPr="005D0E7C" w:rsidDel="005D12FE">
        <w:rPr>
          <w:i/>
        </w:rPr>
        <w:t xml:space="preserve"> </w:t>
      </w:r>
      <w:r w:rsidRPr="00577A54" w:rsidDel="005D12FE">
        <w:t>and</w:t>
      </w:r>
      <w:r w:rsidRPr="005D0E7C" w:rsidDel="005D12FE">
        <w:rPr>
          <w:i/>
        </w:rPr>
        <w:t xml:space="preserve"> </w:t>
      </w:r>
      <w:r w:rsidRPr="00CF23C7" w:rsidDel="005D12FE">
        <w:rPr>
          <w:b/>
        </w:rPr>
        <w:t>LastActive</w:t>
      </w:r>
      <w:r w:rsidRPr="005D0E7C" w:rsidDel="005D12FE">
        <w:rPr>
          <w:i/>
        </w:rPr>
        <w:t xml:space="preserve"> </w:t>
      </w:r>
      <w:r w:rsidRPr="00577A54" w:rsidDel="005D12FE">
        <w:t>columns.</w:t>
      </w:r>
      <w:r>
        <w:t xml:space="preserve">  People included in more than one cohort will have different CH dates for each cohort.  </w:t>
      </w:r>
    </w:p>
    <w:p w14:paraId="51F4B21D" w14:textId="77777777" w:rsidR="005846C0" w:rsidRDefault="005846C0" w:rsidP="005846C0">
      <w:pPr>
        <w:pStyle w:val="Heading4"/>
      </w:pPr>
      <w:r>
        <w:t>Record Selection</w:t>
      </w:r>
    </w:p>
    <w:p w14:paraId="3361F22E" w14:textId="77777777" w:rsidR="005846C0" w:rsidRDefault="005846C0" w:rsidP="005846C0">
      <w:r>
        <w:t xml:space="preserve">For each </w:t>
      </w:r>
      <w:r w:rsidRPr="00845520">
        <w:rPr>
          <w:b/>
          <w:bCs/>
        </w:rPr>
        <w:t>QualifyingExitHHID</w:t>
      </w:r>
      <w:r>
        <w:t xml:space="preserve"> in tlsa_Exit, select </w:t>
      </w:r>
      <w:r w:rsidRPr="00845520">
        <w:rPr>
          <w:b/>
          <w:bCs/>
        </w:rPr>
        <w:t>PersonalID</w:t>
      </w:r>
      <w:r w:rsidRPr="0080334D">
        <w:t>s</w:t>
      </w:r>
      <w:r>
        <w:t xml:space="preserve"> from tlsa_Enrollment where:</w:t>
      </w:r>
    </w:p>
    <w:p w14:paraId="4F949AEA" w14:textId="77777777" w:rsidR="005846C0" w:rsidRDefault="005846C0" w:rsidP="005846C0">
      <w:pPr>
        <w:pStyle w:val="ListParagraph"/>
        <w:numPr>
          <w:ilvl w:val="0"/>
          <w:numId w:val="32"/>
        </w:numPr>
      </w:pPr>
      <w:r w:rsidRPr="00845520">
        <w:rPr>
          <w:b/>
          <w:bCs/>
        </w:rPr>
        <w:t>HouseholdID</w:t>
      </w:r>
      <w:r>
        <w:t xml:space="preserve"> = </w:t>
      </w:r>
      <w:r w:rsidRPr="00845520">
        <w:rPr>
          <w:b/>
          <w:bCs/>
        </w:rPr>
        <w:t>QualifyingExitHHID</w:t>
      </w:r>
      <w:r>
        <w:t>; and</w:t>
      </w:r>
    </w:p>
    <w:p w14:paraId="1307D26F" w14:textId="77777777" w:rsidR="005846C0" w:rsidRDefault="005846C0" w:rsidP="005846C0">
      <w:pPr>
        <w:pStyle w:val="ListParagraph"/>
        <w:numPr>
          <w:ilvl w:val="0"/>
          <w:numId w:val="32"/>
        </w:numPr>
      </w:pPr>
      <w:r w:rsidRPr="00845520">
        <w:rPr>
          <w:b/>
          <w:bCs/>
        </w:rPr>
        <w:t>ExitDate</w:t>
      </w:r>
      <w:r>
        <w:t xml:space="preserve"> &gt;= </w:t>
      </w:r>
      <w:r w:rsidRPr="00845520">
        <w:rPr>
          <w:b/>
          <w:bCs/>
        </w:rPr>
        <w:t>CohortStart</w:t>
      </w:r>
      <w:r>
        <w:t>; and</w:t>
      </w:r>
    </w:p>
    <w:p w14:paraId="2E20B47B" w14:textId="77777777" w:rsidR="005846C0" w:rsidRDefault="005846C0" w:rsidP="005846C0">
      <w:pPr>
        <w:pStyle w:val="ListParagraph"/>
        <w:numPr>
          <w:ilvl w:val="1"/>
          <w:numId w:val="32"/>
        </w:numPr>
      </w:pPr>
      <w:r w:rsidRPr="00845520">
        <w:rPr>
          <w:b/>
          <w:bCs/>
        </w:rPr>
        <w:t>RelationshipToHoH</w:t>
      </w:r>
      <w:r>
        <w:t xml:space="preserve"> = 1; or </w:t>
      </w:r>
    </w:p>
    <w:p w14:paraId="37B8A974" w14:textId="77777777" w:rsidR="005846C0" w:rsidRDefault="005846C0" w:rsidP="005846C0">
      <w:pPr>
        <w:pStyle w:val="ListParagraph"/>
        <w:numPr>
          <w:ilvl w:val="1"/>
          <w:numId w:val="32"/>
        </w:numPr>
      </w:pPr>
      <w:r w:rsidRPr="00845520">
        <w:rPr>
          <w:b/>
          <w:bCs/>
        </w:rPr>
        <w:t>Cohort</w:t>
      </w:r>
      <w:r>
        <w:t xml:space="preserve"> = 0 and </w:t>
      </w:r>
      <w:r w:rsidRPr="00845520">
        <w:rPr>
          <w:b/>
          <w:bCs/>
        </w:rPr>
        <w:t>ActiveAge</w:t>
      </w:r>
      <w:r>
        <w:t xml:space="preserve"> between 21 and 65; or</w:t>
      </w:r>
    </w:p>
    <w:p w14:paraId="424987A7" w14:textId="77777777" w:rsidR="005846C0" w:rsidRDefault="005846C0" w:rsidP="005846C0">
      <w:pPr>
        <w:pStyle w:val="ListParagraph"/>
        <w:numPr>
          <w:ilvl w:val="1"/>
          <w:numId w:val="32"/>
        </w:numPr>
      </w:pPr>
      <w:r w:rsidRPr="00845520">
        <w:rPr>
          <w:b/>
          <w:bCs/>
        </w:rPr>
        <w:t>Cohort</w:t>
      </w:r>
      <w:r>
        <w:t xml:space="preserve"> = -1 and </w:t>
      </w:r>
      <w:r w:rsidRPr="00845520">
        <w:rPr>
          <w:b/>
          <w:bCs/>
        </w:rPr>
        <w:t>Exit1Age</w:t>
      </w:r>
      <w:r>
        <w:t xml:space="preserve"> between 21 and 65; or </w:t>
      </w:r>
    </w:p>
    <w:p w14:paraId="19E5FA92" w14:textId="77777777" w:rsidR="005846C0" w:rsidRDefault="005846C0" w:rsidP="005846C0">
      <w:pPr>
        <w:pStyle w:val="ListParagraph"/>
        <w:numPr>
          <w:ilvl w:val="1"/>
          <w:numId w:val="32"/>
        </w:numPr>
      </w:pPr>
      <w:r w:rsidRPr="00845520">
        <w:rPr>
          <w:b/>
          <w:bCs/>
        </w:rPr>
        <w:t>Cohort</w:t>
      </w:r>
      <w:r>
        <w:t xml:space="preserve"> = -2 and </w:t>
      </w:r>
      <w:r w:rsidRPr="00845520">
        <w:rPr>
          <w:b/>
          <w:bCs/>
        </w:rPr>
        <w:t>Exit2Age</w:t>
      </w:r>
      <w:r>
        <w:t xml:space="preserve"> between 21 and 65.</w:t>
      </w:r>
    </w:p>
    <w:p w14:paraId="26CA71E8" w14:textId="77777777" w:rsidR="005846C0" w:rsidRPr="006A3016" w:rsidRDefault="005846C0" w:rsidP="005846C0">
      <w:pPr>
        <w:pStyle w:val="Heading4"/>
      </w:pPr>
      <w:r w:rsidRPr="0088191A">
        <w:t>DisabilityStatus</w:t>
      </w:r>
    </w:p>
    <w:p w14:paraId="3F8093F8" w14:textId="77777777" w:rsidR="005846C0" w:rsidRPr="00A6067F" w:rsidRDefault="005846C0" w:rsidP="005846C0">
      <w:pPr>
        <w:rPr>
          <w:rFonts w:eastAsia="Times New Roman" w:cstheme="minorHAnsi"/>
          <w:szCs w:val="20"/>
        </w:rPr>
      </w:pPr>
      <w:r>
        <w:t xml:space="preserve">Set </w:t>
      </w:r>
      <w:r w:rsidRPr="00845520">
        <w:rPr>
          <w:b/>
          <w:bCs/>
        </w:rPr>
        <w:t>DisabilityStatus</w:t>
      </w:r>
      <w:r>
        <w:t xml:space="preserve"> = 1 if tlsa_Enrollment.</w:t>
      </w:r>
      <w:r w:rsidRPr="00845520">
        <w:rPr>
          <w:b/>
          <w:bCs/>
        </w:rPr>
        <w:t>DisabilityStatus</w:t>
      </w:r>
      <w:r>
        <w:t xml:space="preserve"> = 1.  (No other value is relevant for LSAExit.)</w:t>
      </w:r>
    </w:p>
    <w:p w14:paraId="42B95DE5" w14:textId="77777777" w:rsidR="005846C0" w:rsidRDefault="005846C0" w:rsidP="005846C0">
      <w:pPr>
        <w:pStyle w:val="Heading4"/>
      </w:pPr>
      <w:r>
        <w:t>LastActive</w:t>
      </w:r>
    </w:p>
    <w:p w14:paraId="5C53FAFF" w14:textId="77777777" w:rsidR="005846C0" w:rsidRDefault="005846C0" w:rsidP="005846C0">
      <w:r>
        <w:t xml:space="preserve">For any given </w:t>
      </w:r>
      <w:r w:rsidRPr="00845520">
        <w:rPr>
          <w:b/>
          <w:bCs/>
        </w:rPr>
        <w:t>QualifyingExitHHID</w:t>
      </w:r>
      <w:r>
        <w:rPr>
          <w:b/>
          <w:bCs/>
        </w:rPr>
        <w:t xml:space="preserve">, </w:t>
      </w:r>
      <w:r>
        <w:t xml:space="preserve">it is not necessary to set </w:t>
      </w:r>
      <w:r w:rsidRPr="00845520">
        <w:rPr>
          <w:b/>
          <w:bCs/>
        </w:rPr>
        <w:t>LastActive</w:t>
      </w:r>
      <w:r>
        <w:t xml:space="preserve"> or to calculate chronic homelessness if:</w:t>
      </w:r>
    </w:p>
    <w:p w14:paraId="1CD0FC8E" w14:textId="77777777" w:rsidR="005846C0" w:rsidRDefault="005846C0" w:rsidP="005846C0">
      <w:pPr>
        <w:pStyle w:val="ListParagraph"/>
        <w:numPr>
          <w:ilvl w:val="0"/>
          <w:numId w:val="32"/>
        </w:numPr>
      </w:pPr>
      <w:r w:rsidRPr="00845520">
        <w:rPr>
          <w:b/>
          <w:bCs/>
        </w:rPr>
        <w:t>ExitFrom</w:t>
      </w:r>
      <w:r>
        <w:t xml:space="preserve"> = 3 (TH) and </w:t>
      </w:r>
      <w:r w:rsidRPr="00845520">
        <w:rPr>
          <w:b/>
          <w:bCs/>
        </w:rPr>
        <w:t>EntryDate</w:t>
      </w:r>
      <w:r>
        <w:t xml:space="preserve"> &lt;= [</w:t>
      </w:r>
      <w:r w:rsidRPr="00845520">
        <w:rPr>
          <w:b/>
          <w:bCs/>
        </w:rPr>
        <w:t>ExitDate</w:t>
      </w:r>
      <w:r>
        <w:t xml:space="preserve"> – 1 year]</w:t>
      </w:r>
    </w:p>
    <w:p w14:paraId="187586FD" w14:textId="77777777" w:rsidR="005846C0" w:rsidRDefault="005846C0" w:rsidP="005846C0">
      <w:pPr>
        <w:pStyle w:val="ListParagraph"/>
        <w:numPr>
          <w:ilvl w:val="0"/>
          <w:numId w:val="32"/>
        </w:numPr>
      </w:pPr>
      <w:r w:rsidRPr="00845520">
        <w:rPr>
          <w:b/>
          <w:bCs/>
        </w:rPr>
        <w:t>ExitFrom</w:t>
      </w:r>
      <w:r>
        <w:t xml:space="preserve"> = 5 (RRH after move-in to PH) and </w:t>
      </w:r>
      <w:r w:rsidRPr="00845520">
        <w:rPr>
          <w:b/>
          <w:bCs/>
        </w:rPr>
        <w:t>MoveInDate</w:t>
      </w:r>
      <w:r>
        <w:t xml:space="preserve"> &lt;= [</w:t>
      </w:r>
      <w:r w:rsidRPr="00845520">
        <w:rPr>
          <w:b/>
          <w:bCs/>
        </w:rPr>
        <w:t>ExitDate</w:t>
      </w:r>
      <w:r>
        <w:t xml:space="preserve"> – 1 year]</w:t>
      </w:r>
    </w:p>
    <w:p w14:paraId="6FC8629C" w14:textId="77777777" w:rsidR="005846C0" w:rsidRDefault="005846C0" w:rsidP="005846C0">
      <w:pPr>
        <w:pStyle w:val="ListParagraph"/>
        <w:numPr>
          <w:ilvl w:val="0"/>
          <w:numId w:val="32"/>
        </w:numPr>
      </w:pPr>
      <w:r w:rsidRPr="00845520">
        <w:rPr>
          <w:b/>
          <w:bCs/>
        </w:rPr>
        <w:t>ExitFrom</w:t>
      </w:r>
      <w:r>
        <w:t xml:space="preserve"> = 6 (PSH after move-in to PH) and </w:t>
      </w:r>
      <w:r w:rsidRPr="00845520">
        <w:rPr>
          <w:b/>
          <w:bCs/>
        </w:rPr>
        <w:t>MoveInDate</w:t>
      </w:r>
      <w:r>
        <w:t xml:space="preserve"> &lt;= [</w:t>
      </w:r>
      <w:r w:rsidRPr="00845520">
        <w:rPr>
          <w:b/>
          <w:bCs/>
        </w:rPr>
        <w:t>ExitDate</w:t>
      </w:r>
      <w:r>
        <w:t xml:space="preserve"> – 1 year]</w:t>
      </w:r>
    </w:p>
    <w:p w14:paraId="757BFE8B" w14:textId="77777777" w:rsidR="005846C0" w:rsidRDefault="005846C0" w:rsidP="005846C0">
      <w:r>
        <w:t xml:space="preserve">For all other adults and heads of household, </w:t>
      </w:r>
      <w:r w:rsidRPr="00655B0F">
        <w:rPr>
          <w:b/>
        </w:rPr>
        <w:t xml:space="preserve">LastActive </w:t>
      </w:r>
      <w:r>
        <w:t xml:space="preserve">is the </w:t>
      </w:r>
      <w:r w:rsidRPr="00845520">
        <w:rPr>
          <w:b/>
          <w:bCs/>
        </w:rPr>
        <w:t>ExitDate</w:t>
      </w:r>
      <w:r>
        <w:t xml:space="preserve"> from tlsa_Enrollment.  </w:t>
      </w:r>
    </w:p>
    <w:p w14:paraId="30E10EB6" w14:textId="77777777" w:rsidR="005846C0" w:rsidRDefault="005846C0" w:rsidP="005846C0">
      <w:pPr>
        <w:pStyle w:val="Heading4"/>
      </w:pPr>
      <w:r>
        <w:t>CHStart</w:t>
      </w:r>
    </w:p>
    <w:p w14:paraId="44FE2B77" w14:textId="77777777" w:rsidR="005846C0" w:rsidRPr="00DF59D2" w:rsidRDefault="005846C0" w:rsidP="005846C0">
      <w:r w:rsidRPr="00CF23C7">
        <w:rPr>
          <w:b/>
        </w:rPr>
        <w:t>CHStart</w:t>
      </w:r>
      <w:r w:rsidRPr="00F00B8B">
        <w:rPr>
          <w:bCs/>
        </w:rPr>
        <w:t xml:space="preserve"> is</w:t>
      </w:r>
      <w:r>
        <w:rPr>
          <w:b/>
        </w:rPr>
        <w:t xml:space="preserve"> </w:t>
      </w:r>
      <w:r>
        <w:t>(</w:t>
      </w:r>
      <w:r w:rsidRPr="00CF23C7">
        <w:rPr>
          <w:b/>
        </w:rPr>
        <w:t>LastActive</w:t>
      </w:r>
      <w:r>
        <w:t xml:space="preserve"> – 3 years) + 1 day.</w:t>
      </w:r>
    </w:p>
    <w:p w14:paraId="65D65BC8" w14:textId="77777777" w:rsidR="005846C0" w:rsidRDefault="005846C0" w:rsidP="005846C0">
      <w:pPr>
        <w:pStyle w:val="Heading2"/>
      </w:pPr>
      <w:bookmarkStart w:id="697" w:name="_Toc78368775"/>
      <w:bookmarkStart w:id="698" w:name="_Toc79153984"/>
      <w:r>
        <w:t>Get Dates to Exclude from Counts of ES/SH/Street Days (ch_Exclude)</w:t>
      </w:r>
      <w:bookmarkEnd w:id="697"/>
      <w:bookmarkEnd w:id="698"/>
    </w:p>
    <w:p w14:paraId="6B8BE28B" w14:textId="77777777" w:rsidR="005846C0" w:rsidRDefault="005846C0" w:rsidP="005846C0">
      <w:pPr>
        <w:pStyle w:val="Heading3"/>
      </w:pPr>
      <w:r>
        <w:t>Relevant Data</w:t>
      </w:r>
    </w:p>
    <w:p w14:paraId="707ED4FF" w14:textId="77777777" w:rsidR="005846C0" w:rsidRPr="006A3016" w:rsidRDefault="005846C0" w:rsidP="005846C0">
      <w:pPr>
        <w:pStyle w:val="Heading4"/>
      </w:pPr>
      <w:r w:rsidRPr="0088191A">
        <w:t>Source</w:t>
      </w:r>
    </w:p>
    <w:tbl>
      <w:tblPr>
        <w:tblStyle w:val="TableGrid"/>
        <w:tblW w:w="9355" w:type="dxa"/>
        <w:tblLook w:val="04A0" w:firstRow="1" w:lastRow="0" w:firstColumn="1" w:lastColumn="0" w:noHBand="0" w:noVBand="1"/>
      </w:tblPr>
      <w:tblGrid>
        <w:gridCol w:w="9355"/>
      </w:tblGrid>
      <w:tr w:rsidR="005846C0" w:rsidRPr="005F4836" w14:paraId="35ED3DFF" w14:textId="77777777" w:rsidTr="00845520">
        <w:trPr>
          <w:cantSplit/>
          <w:trHeight w:val="216"/>
        </w:trPr>
        <w:tc>
          <w:tcPr>
            <w:tcW w:w="9355" w:type="dxa"/>
            <w:shd w:val="clear" w:color="auto" w:fill="FDE9D9" w:themeFill="accent6" w:themeFillTint="33"/>
          </w:tcPr>
          <w:p w14:paraId="4CBE270F" w14:textId="77777777" w:rsidR="005846C0" w:rsidRPr="005F4836" w:rsidRDefault="005846C0" w:rsidP="00845520">
            <w:pPr>
              <w:pStyle w:val="NoSpacing"/>
              <w:rPr>
                <w:b/>
                <w:bCs/>
              </w:rPr>
            </w:pPr>
            <w:r>
              <w:rPr>
                <w:b/>
                <w:bCs/>
              </w:rPr>
              <w:t>tlsa</w:t>
            </w:r>
            <w:r w:rsidRPr="005F4836">
              <w:rPr>
                <w:b/>
                <w:bCs/>
              </w:rPr>
              <w:t>_</w:t>
            </w:r>
            <w:r>
              <w:rPr>
                <w:b/>
                <w:bCs/>
              </w:rPr>
              <w:t>ExitHoHAdult</w:t>
            </w:r>
          </w:p>
        </w:tc>
      </w:tr>
      <w:tr w:rsidR="005846C0" w14:paraId="0EA50E2A" w14:textId="77777777" w:rsidTr="00845520">
        <w:trPr>
          <w:cantSplit/>
          <w:trHeight w:val="216"/>
        </w:trPr>
        <w:tc>
          <w:tcPr>
            <w:tcW w:w="9355" w:type="dxa"/>
          </w:tcPr>
          <w:p w14:paraId="6970276A" w14:textId="77777777" w:rsidR="005846C0" w:rsidRPr="00C91919" w:rsidRDefault="005846C0" w:rsidP="00845520">
            <w:pPr>
              <w:pStyle w:val="NoSpacing"/>
            </w:pPr>
            <w:r>
              <w:t>PersonalID</w:t>
            </w:r>
          </w:p>
        </w:tc>
      </w:tr>
      <w:tr w:rsidR="005846C0" w14:paraId="0EFC2A1F" w14:textId="77777777" w:rsidTr="00845520">
        <w:trPr>
          <w:cantSplit/>
          <w:trHeight w:val="216"/>
        </w:trPr>
        <w:tc>
          <w:tcPr>
            <w:tcW w:w="9355" w:type="dxa"/>
          </w:tcPr>
          <w:p w14:paraId="6D1D1003" w14:textId="77777777" w:rsidR="005846C0" w:rsidRPr="00C91919" w:rsidRDefault="005846C0" w:rsidP="00845520">
            <w:pPr>
              <w:pStyle w:val="NoSpacing"/>
            </w:pPr>
            <w:r>
              <w:t>CHStart</w:t>
            </w:r>
          </w:p>
        </w:tc>
      </w:tr>
      <w:tr w:rsidR="005846C0" w14:paraId="4720A65E" w14:textId="77777777" w:rsidTr="00845520">
        <w:trPr>
          <w:cantSplit/>
          <w:trHeight w:val="216"/>
        </w:trPr>
        <w:tc>
          <w:tcPr>
            <w:tcW w:w="9355" w:type="dxa"/>
          </w:tcPr>
          <w:p w14:paraId="7AE89171" w14:textId="77777777" w:rsidR="005846C0" w:rsidRPr="00C91919" w:rsidRDefault="005846C0" w:rsidP="00845520">
            <w:pPr>
              <w:pStyle w:val="NoSpacing"/>
            </w:pPr>
            <w:r>
              <w:t>LastActive</w:t>
            </w:r>
          </w:p>
        </w:tc>
      </w:tr>
      <w:tr w:rsidR="005846C0" w:rsidRPr="005F4836" w14:paraId="4271CFE4" w14:textId="77777777" w:rsidTr="00845520">
        <w:trPr>
          <w:cantSplit/>
          <w:trHeight w:val="216"/>
        </w:trPr>
        <w:tc>
          <w:tcPr>
            <w:tcW w:w="9355" w:type="dxa"/>
            <w:shd w:val="clear" w:color="auto" w:fill="FDE9D9" w:themeFill="accent6" w:themeFillTint="33"/>
          </w:tcPr>
          <w:p w14:paraId="4A9B49FA" w14:textId="77777777" w:rsidR="005846C0" w:rsidRPr="005F4836" w:rsidRDefault="005846C0" w:rsidP="00845520">
            <w:pPr>
              <w:pStyle w:val="NoSpacing"/>
              <w:rPr>
                <w:b/>
                <w:bCs/>
              </w:rPr>
            </w:pPr>
            <w:r>
              <w:rPr>
                <w:b/>
                <w:bCs/>
              </w:rPr>
              <w:t>tlsa</w:t>
            </w:r>
            <w:r w:rsidRPr="005F4836">
              <w:rPr>
                <w:b/>
                <w:bCs/>
              </w:rPr>
              <w:t>_Enrollment</w:t>
            </w:r>
          </w:p>
        </w:tc>
      </w:tr>
      <w:tr w:rsidR="005846C0" w14:paraId="16DC39FD" w14:textId="77777777" w:rsidTr="00845520">
        <w:trPr>
          <w:cantSplit/>
          <w:trHeight w:val="216"/>
        </w:trPr>
        <w:tc>
          <w:tcPr>
            <w:tcW w:w="9355" w:type="dxa"/>
          </w:tcPr>
          <w:p w14:paraId="23413007" w14:textId="77777777" w:rsidR="005846C0" w:rsidRPr="008F2C7B" w:rsidRDefault="005846C0" w:rsidP="00845520">
            <w:pPr>
              <w:pStyle w:val="NoSpacing"/>
              <w:rPr>
                <w:i/>
                <w:iCs/>
              </w:rPr>
            </w:pPr>
            <w:r w:rsidRPr="008F2C7B">
              <w:t>PersonalID</w:t>
            </w:r>
          </w:p>
        </w:tc>
      </w:tr>
      <w:tr w:rsidR="005846C0" w14:paraId="0F79F543" w14:textId="77777777" w:rsidTr="00845520">
        <w:trPr>
          <w:cantSplit/>
          <w:trHeight w:val="216"/>
        </w:trPr>
        <w:tc>
          <w:tcPr>
            <w:tcW w:w="9355" w:type="dxa"/>
          </w:tcPr>
          <w:p w14:paraId="19A9504A" w14:textId="77777777" w:rsidR="005846C0" w:rsidRPr="008F2C7B" w:rsidRDefault="005846C0" w:rsidP="00845520">
            <w:pPr>
              <w:pStyle w:val="NoSpacing"/>
              <w:rPr>
                <w:i/>
                <w:iCs/>
              </w:rPr>
            </w:pPr>
            <w:r w:rsidRPr="008F2C7B">
              <w:t xml:space="preserve">ProjectType </w:t>
            </w:r>
          </w:p>
        </w:tc>
      </w:tr>
      <w:tr w:rsidR="005846C0" w14:paraId="4E1969DB" w14:textId="77777777" w:rsidTr="00845520">
        <w:trPr>
          <w:cantSplit/>
          <w:trHeight w:val="216"/>
        </w:trPr>
        <w:tc>
          <w:tcPr>
            <w:tcW w:w="9355" w:type="dxa"/>
          </w:tcPr>
          <w:p w14:paraId="54C2BEAA" w14:textId="77777777" w:rsidR="005846C0" w:rsidRPr="008F2C7B" w:rsidRDefault="005846C0" w:rsidP="00845520">
            <w:pPr>
              <w:pStyle w:val="NoSpacing"/>
              <w:rPr>
                <w:i/>
                <w:iCs/>
              </w:rPr>
            </w:pPr>
            <w:r>
              <w:t>EntryDate</w:t>
            </w:r>
          </w:p>
        </w:tc>
      </w:tr>
      <w:tr w:rsidR="005846C0" w14:paraId="2EB89D47" w14:textId="77777777" w:rsidTr="00845520">
        <w:trPr>
          <w:cantSplit/>
          <w:trHeight w:val="216"/>
        </w:trPr>
        <w:tc>
          <w:tcPr>
            <w:tcW w:w="9355" w:type="dxa"/>
          </w:tcPr>
          <w:p w14:paraId="3FFED831" w14:textId="77777777" w:rsidR="005846C0" w:rsidRPr="008F2C7B" w:rsidRDefault="005846C0" w:rsidP="00845520">
            <w:pPr>
              <w:pStyle w:val="NoSpacing"/>
              <w:rPr>
                <w:i/>
                <w:iCs/>
              </w:rPr>
            </w:pPr>
            <w:r w:rsidRPr="008F2C7B">
              <w:t>MoveInDate</w:t>
            </w:r>
          </w:p>
        </w:tc>
      </w:tr>
      <w:tr w:rsidR="005846C0" w14:paraId="0C0992AF" w14:textId="77777777" w:rsidTr="00845520">
        <w:trPr>
          <w:cantSplit/>
          <w:trHeight w:val="216"/>
        </w:trPr>
        <w:tc>
          <w:tcPr>
            <w:tcW w:w="9355" w:type="dxa"/>
          </w:tcPr>
          <w:p w14:paraId="7B767F96" w14:textId="77777777" w:rsidR="005846C0" w:rsidRPr="008F2C7B" w:rsidRDefault="005846C0" w:rsidP="00845520">
            <w:pPr>
              <w:pStyle w:val="NoSpacing"/>
              <w:rPr>
                <w:i/>
                <w:iCs/>
              </w:rPr>
            </w:pPr>
            <w:r>
              <w:t>ExitDate</w:t>
            </w:r>
          </w:p>
        </w:tc>
      </w:tr>
      <w:tr w:rsidR="005846C0" w14:paraId="322CF9B5" w14:textId="77777777" w:rsidTr="00845520">
        <w:trPr>
          <w:cantSplit/>
          <w:trHeight w:val="216"/>
        </w:trPr>
        <w:tc>
          <w:tcPr>
            <w:tcW w:w="9355" w:type="dxa"/>
          </w:tcPr>
          <w:p w14:paraId="664CFA58" w14:textId="77777777" w:rsidR="005846C0" w:rsidRDefault="005846C0" w:rsidP="00845520">
            <w:pPr>
              <w:pStyle w:val="NoSpacing"/>
            </w:pPr>
            <w:r>
              <w:t>CH</w:t>
            </w:r>
          </w:p>
        </w:tc>
      </w:tr>
    </w:tbl>
    <w:p w14:paraId="02745246" w14:textId="77777777" w:rsidR="005846C0" w:rsidRPr="006A3016" w:rsidRDefault="005846C0" w:rsidP="005846C0">
      <w:pPr>
        <w:pStyle w:val="Heading4"/>
      </w:pPr>
      <w:r w:rsidRPr="0088191A">
        <w:t>Target</w:t>
      </w:r>
    </w:p>
    <w:tbl>
      <w:tblPr>
        <w:tblStyle w:val="TableGrid"/>
        <w:tblW w:w="0" w:type="auto"/>
        <w:tblLook w:val="04A0" w:firstRow="1" w:lastRow="0" w:firstColumn="1" w:lastColumn="0" w:noHBand="0" w:noVBand="1"/>
      </w:tblPr>
      <w:tblGrid>
        <w:gridCol w:w="2335"/>
        <w:gridCol w:w="7015"/>
      </w:tblGrid>
      <w:tr w:rsidR="005846C0" w:rsidRPr="005F4836" w14:paraId="4173CEED" w14:textId="77777777" w:rsidTr="00845520">
        <w:tc>
          <w:tcPr>
            <w:tcW w:w="2335" w:type="dxa"/>
            <w:shd w:val="clear" w:color="auto" w:fill="76923C" w:themeFill="accent3" w:themeFillShade="BF"/>
          </w:tcPr>
          <w:p w14:paraId="4384FFC7" w14:textId="77777777" w:rsidR="005846C0" w:rsidRPr="005F4836" w:rsidRDefault="005846C0" w:rsidP="00845520">
            <w:pPr>
              <w:pStyle w:val="NoSpacing"/>
              <w:rPr>
                <w:b/>
                <w:bCs/>
                <w:color w:val="FFFFFF" w:themeColor="background1"/>
              </w:rPr>
            </w:pPr>
            <w:r w:rsidRPr="005F4836">
              <w:rPr>
                <w:b/>
                <w:bCs/>
                <w:color w:val="FFFFFF" w:themeColor="background1"/>
              </w:rPr>
              <w:t>ch_Exclude</w:t>
            </w:r>
          </w:p>
        </w:tc>
        <w:tc>
          <w:tcPr>
            <w:tcW w:w="7015" w:type="dxa"/>
            <w:shd w:val="clear" w:color="auto" w:fill="76923C" w:themeFill="accent3" w:themeFillShade="BF"/>
          </w:tcPr>
          <w:p w14:paraId="60553F8C" w14:textId="77777777" w:rsidR="005846C0" w:rsidRPr="005F4836" w:rsidRDefault="005846C0" w:rsidP="00845520">
            <w:pPr>
              <w:pStyle w:val="NoSpacing"/>
              <w:rPr>
                <w:b/>
                <w:bCs/>
                <w:color w:val="FFFFFF" w:themeColor="background1"/>
              </w:rPr>
            </w:pPr>
            <w:r>
              <w:rPr>
                <w:b/>
                <w:bCs/>
                <w:color w:val="FFFFFF" w:themeColor="background1"/>
              </w:rPr>
              <w:t>Column Description</w:t>
            </w:r>
          </w:p>
        </w:tc>
      </w:tr>
      <w:tr w:rsidR="005846C0" w:rsidRPr="00DE23AE" w14:paraId="4FE5C8F4" w14:textId="77777777" w:rsidTr="00845520">
        <w:tc>
          <w:tcPr>
            <w:tcW w:w="2335" w:type="dxa"/>
          </w:tcPr>
          <w:p w14:paraId="12D6379C" w14:textId="77777777" w:rsidR="005846C0" w:rsidRPr="005F4836" w:rsidRDefault="005846C0" w:rsidP="00845520">
            <w:pPr>
              <w:pStyle w:val="NoSpacing"/>
              <w:rPr>
                <w:b/>
                <w:bCs/>
              </w:rPr>
            </w:pPr>
            <w:r w:rsidRPr="005F4836">
              <w:rPr>
                <w:b/>
                <w:bCs/>
              </w:rPr>
              <w:t>PersonalID</w:t>
            </w:r>
          </w:p>
        </w:tc>
        <w:tc>
          <w:tcPr>
            <w:tcW w:w="7015" w:type="dxa"/>
          </w:tcPr>
          <w:p w14:paraId="3F202986" w14:textId="77777777" w:rsidR="005846C0" w:rsidRPr="00DE23AE" w:rsidRDefault="005846C0" w:rsidP="00845520">
            <w:pPr>
              <w:pStyle w:val="NoSpacing"/>
            </w:pPr>
            <w:r w:rsidRPr="005F4836">
              <w:rPr>
                <w:b/>
                <w:bCs/>
              </w:rPr>
              <w:t>PersonalD</w:t>
            </w:r>
            <w:r>
              <w:rPr>
                <w:b/>
                <w:bCs/>
              </w:rPr>
              <w:t xml:space="preserve"> </w:t>
            </w:r>
          </w:p>
        </w:tc>
      </w:tr>
      <w:tr w:rsidR="005846C0" w:rsidRPr="00DE23AE" w14:paraId="3481189C" w14:textId="77777777" w:rsidTr="00845520">
        <w:tc>
          <w:tcPr>
            <w:tcW w:w="2335" w:type="dxa"/>
          </w:tcPr>
          <w:p w14:paraId="3D5B1939" w14:textId="77777777" w:rsidR="005846C0" w:rsidRPr="005F4836" w:rsidRDefault="005846C0" w:rsidP="00845520">
            <w:pPr>
              <w:pStyle w:val="NoSpacing"/>
              <w:rPr>
                <w:b/>
                <w:bCs/>
              </w:rPr>
            </w:pPr>
            <w:r>
              <w:rPr>
                <w:b/>
                <w:bCs/>
              </w:rPr>
              <w:t>E</w:t>
            </w:r>
            <w:r w:rsidRPr="005F4836">
              <w:rPr>
                <w:b/>
                <w:bCs/>
              </w:rPr>
              <w:t>xcludeDate</w:t>
            </w:r>
          </w:p>
        </w:tc>
        <w:tc>
          <w:tcPr>
            <w:tcW w:w="7015" w:type="dxa"/>
          </w:tcPr>
          <w:p w14:paraId="6AE37EB7" w14:textId="77777777" w:rsidR="005846C0" w:rsidRPr="00DE23AE" w:rsidRDefault="005846C0" w:rsidP="00845520">
            <w:pPr>
              <w:pStyle w:val="NoSpacing"/>
            </w:pPr>
            <w:r>
              <w:rPr>
                <w:rFonts w:cs="Times New Roman"/>
              </w:rPr>
              <w:t xml:space="preserve">Distinct dates between a person’s earliest </w:t>
            </w:r>
            <w:r>
              <w:rPr>
                <w:rFonts w:cs="Times New Roman"/>
                <w:b/>
              </w:rPr>
              <w:t>CHStart</w:t>
            </w:r>
            <w:r>
              <w:rPr>
                <w:rFonts w:cs="Times New Roman"/>
                <w:i/>
              </w:rPr>
              <w:t xml:space="preserve"> </w:t>
            </w:r>
            <w:r>
              <w:rPr>
                <w:rFonts w:cs="Times New Roman"/>
              </w:rPr>
              <w:t xml:space="preserve">and latest </w:t>
            </w:r>
            <w:r>
              <w:rPr>
                <w:rFonts w:cs="Times New Roman"/>
                <w:b/>
              </w:rPr>
              <w:t>LastActive</w:t>
            </w:r>
            <w:r>
              <w:rPr>
                <w:rFonts w:cs="Times New Roman"/>
              </w:rPr>
              <w:t xml:space="preserve"> when client was </w:t>
            </w:r>
            <w:r>
              <w:t>either in TH or housed in RRH/PSH.</w:t>
            </w:r>
          </w:p>
        </w:tc>
      </w:tr>
    </w:tbl>
    <w:p w14:paraId="5799E253" w14:textId="77777777" w:rsidR="005846C0" w:rsidRDefault="005846C0" w:rsidP="005846C0">
      <w:pPr>
        <w:pStyle w:val="Heading3"/>
      </w:pPr>
      <w:r>
        <w:t>Logic</w:t>
      </w:r>
    </w:p>
    <w:p w14:paraId="458C7932" w14:textId="77777777" w:rsidR="005846C0" w:rsidRDefault="005846C0" w:rsidP="005846C0">
      <w:r>
        <w:t xml:space="preserve">For heads of household and adults in the active cohort, some exclude dates may already exist in ch_Exclude. </w:t>
      </w:r>
    </w:p>
    <w:p w14:paraId="39125459" w14:textId="77777777" w:rsidR="005846C0" w:rsidRDefault="005846C0" w:rsidP="005846C0">
      <w:r>
        <w:t xml:space="preserve">For each </w:t>
      </w:r>
      <w:r w:rsidRPr="00845520">
        <w:rPr>
          <w:b/>
          <w:bCs/>
        </w:rPr>
        <w:t>PersonalID</w:t>
      </w:r>
      <w:r>
        <w:t xml:space="preserve"> in tlsa_ExitAdultHoH, dates enrolled in TH or housed in RRH/PSH are inserted to ch_Exclude (if they don’t already exist) based on tlsa_Enrollment where:</w:t>
      </w:r>
    </w:p>
    <w:p w14:paraId="0F3AA45D" w14:textId="77777777" w:rsidR="005846C0" w:rsidRDefault="005846C0" w:rsidP="005846C0">
      <w:pPr>
        <w:pStyle w:val="ListParagraph"/>
        <w:numPr>
          <w:ilvl w:val="0"/>
          <w:numId w:val="32"/>
        </w:numPr>
      </w:pPr>
      <w:r w:rsidRPr="00845520">
        <w:rPr>
          <w:b/>
          <w:bCs/>
        </w:rPr>
        <w:t>ExitDate</w:t>
      </w:r>
      <w:r>
        <w:t xml:space="preserve"> &gt; the earliest </w:t>
      </w:r>
      <w:r w:rsidRPr="00845520">
        <w:rPr>
          <w:b/>
          <w:bCs/>
        </w:rPr>
        <w:t>CHStart</w:t>
      </w:r>
      <w:r>
        <w:t>; and</w:t>
      </w:r>
    </w:p>
    <w:p w14:paraId="57C048F1" w14:textId="77777777" w:rsidR="005846C0" w:rsidRDefault="005846C0" w:rsidP="005846C0">
      <w:pPr>
        <w:pStyle w:val="ListParagraph"/>
        <w:numPr>
          <w:ilvl w:val="0"/>
          <w:numId w:val="32"/>
        </w:numPr>
      </w:pPr>
      <w:r>
        <w:t xml:space="preserve">[Date] between earliest </w:t>
      </w:r>
      <w:r w:rsidRPr="00845520">
        <w:rPr>
          <w:b/>
          <w:bCs/>
        </w:rPr>
        <w:t>CHStart</w:t>
      </w:r>
      <w:r>
        <w:rPr>
          <w:b/>
          <w:bCs/>
        </w:rPr>
        <w:t xml:space="preserve"> </w:t>
      </w:r>
      <w:r>
        <w:t xml:space="preserve">and latest </w:t>
      </w:r>
      <w:r>
        <w:rPr>
          <w:b/>
          <w:bCs/>
        </w:rPr>
        <w:t>LastActive;</w:t>
      </w:r>
      <w:r w:rsidRPr="00845520">
        <w:t xml:space="preserve"> and</w:t>
      </w:r>
      <w:r>
        <w:t xml:space="preserve"> </w:t>
      </w:r>
    </w:p>
    <w:p w14:paraId="06BB387F" w14:textId="77777777" w:rsidR="005846C0" w:rsidRDefault="005846C0" w:rsidP="005846C0">
      <w:pPr>
        <w:pStyle w:val="ListParagraph"/>
        <w:numPr>
          <w:ilvl w:val="1"/>
          <w:numId w:val="32"/>
        </w:numPr>
      </w:pPr>
      <w:r w:rsidRPr="00845520">
        <w:rPr>
          <w:b/>
          <w:bCs/>
        </w:rPr>
        <w:t>ProjectType</w:t>
      </w:r>
      <w:r>
        <w:t xml:space="preserve"> = 2; </w:t>
      </w:r>
    </w:p>
    <w:p w14:paraId="577305AD" w14:textId="77777777" w:rsidR="005846C0" w:rsidRDefault="005846C0" w:rsidP="005846C0">
      <w:pPr>
        <w:pStyle w:val="ListParagraph"/>
        <w:numPr>
          <w:ilvl w:val="1"/>
          <w:numId w:val="32"/>
        </w:numPr>
      </w:pPr>
      <w:r>
        <w:t>[Date] &gt;= tlsa_Enrollment.</w:t>
      </w:r>
      <w:r w:rsidRPr="00845520">
        <w:rPr>
          <w:b/>
          <w:bCs/>
        </w:rPr>
        <w:t>EntryDate</w:t>
      </w:r>
      <w:r w:rsidRPr="00845520">
        <w:t>; and</w:t>
      </w:r>
    </w:p>
    <w:p w14:paraId="72AD97C2" w14:textId="77777777" w:rsidR="005846C0" w:rsidRDefault="005846C0" w:rsidP="005846C0">
      <w:pPr>
        <w:pStyle w:val="ListParagraph"/>
        <w:numPr>
          <w:ilvl w:val="1"/>
          <w:numId w:val="32"/>
        </w:numPr>
      </w:pPr>
      <w:r>
        <w:t>[Date] &lt; tlsa_Enrollment.</w:t>
      </w:r>
      <w:r w:rsidRPr="00845520">
        <w:rPr>
          <w:b/>
          <w:bCs/>
        </w:rPr>
        <w:t>ExitDate</w:t>
      </w:r>
    </w:p>
    <w:p w14:paraId="08A3EC7C" w14:textId="77777777" w:rsidR="005846C0" w:rsidRDefault="005846C0" w:rsidP="005846C0">
      <w:pPr>
        <w:ind w:left="1080"/>
      </w:pPr>
      <w:r>
        <w:t>OR</w:t>
      </w:r>
    </w:p>
    <w:p w14:paraId="13B40008" w14:textId="77777777" w:rsidR="005846C0" w:rsidRDefault="005846C0" w:rsidP="005846C0">
      <w:pPr>
        <w:pStyle w:val="ListParagraph"/>
        <w:numPr>
          <w:ilvl w:val="1"/>
          <w:numId w:val="32"/>
        </w:numPr>
      </w:pPr>
      <w:r w:rsidRPr="00845520">
        <w:rPr>
          <w:b/>
          <w:bCs/>
        </w:rPr>
        <w:t>ProjectType</w:t>
      </w:r>
      <w:r>
        <w:t xml:space="preserve"> in (3,13) </w:t>
      </w:r>
    </w:p>
    <w:p w14:paraId="7B71E21C" w14:textId="77777777" w:rsidR="005846C0" w:rsidRDefault="005846C0" w:rsidP="005846C0">
      <w:pPr>
        <w:pStyle w:val="ListParagraph"/>
        <w:numPr>
          <w:ilvl w:val="1"/>
          <w:numId w:val="32"/>
        </w:numPr>
      </w:pPr>
      <w:r>
        <w:t>[Date] &gt;= tlsa_Enrollment.</w:t>
      </w:r>
      <w:r>
        <w:rPr>
          <w:b/>
          <w:bCs/>
        </w:rPr>
        <w:t>MoveInDate</w:t>
      </w:r>
      <w:r w:rsidRPr="00845520">
        <w:t>; and</w:t>
      </w:r>
    </w:p>
    <w:p w14:paraId="5AFC36A5" w14:textId="77777777" w:rsidR="005846C0" w:rsidRPr="00845520" w:rsidRDefault="005846C0" w:rsidP="005846C0">
      <w:pPr>
        <w:pStyle w:val="ListParagraph"/>
        <w:numPr>
          <w:ilvl w:val="1"/>
          <w:numId w:val="32"/>
        </w:numPr>
      </w:pPr>
      <w:r>
        <w:t>[Date] &lt; tlsa_Enrollment.</w:t>
      </w:r>
      <w:r w:rsidRPr="00845520">
        <w:rPr>
          <w:b/>
          <w:bCs/>
        </w:rPr>
        <w:t>ExitDate</w:t>
      </w:r>
    </w:p>
    <w:p w14:paraId="18C93621" w14:textId="77777777" w:rsidR="005846C0" w:rsidRDefault="005846C0" w:rsidP="005846C0">
      <w:pPr>
        <w:ind w:left="1080"/>
      </w:pPr>
      <w:r>
        <w:t>OR</w:t>
      </w:r>
    </w:p>
    <w:p w14:paraId="7A2E4FD3" w14:textId="77777777" w:rsidR="005846C0" w:rsidRDefault="005846C0" w:rsidP="005846C0">
      <w:pPr>
        <w:pStyle w:val="ListParagraph"/>
        <w:numPr>
          <w:ilvl w:val="1"/>
          <w:numId w:val="32"/>
        </w:numPr>
      </w:pPr>
      <w:r>
        <w:rPr>
          <w:b/>
          <w:bCs/>
        </w:rPr>
        <w:t xml:space="preserve">ProjectType </w:t>
      </w:r>
      <w:r>
        <w:t>= 13; and</w:t>
      </w:r>
    </w:p>
    <w:p w14:paraId="5DB94890" w14:textId="77777777" w:rsidR="005846C0" w:rsidRDefault="005846C0" w:rsidP="005846C0">
      <w:pPr>
        <w:pStyle w:val="ListParagraph"/>
        <w:numPr>
          <w:ilvl w:val="1"/>
          <w:numId w:val="32"/>
        </w:numPr>
      </w:pPr>
      <w:r>
        <w:rPr>
          <w:b/>
          <w:bCs/>
        </w:rPr>
        <w:t xml:space="preserve">MoveInDate </w:t>
      </w:r>
      <w:r>
        <w:t xml:space="preserve">= </w:t>
      </w:r>
      <w:r>
        <w:rPr>
          <w:b/>
          <w:bCs/>
        </w:rPr>
        <w:t>ExitDate</w:t>
      </w:r>
      <w:r>
        <w:t>; and</w:t>
      </w:r>
    </w:p>
    <w:p w14:paraId="2821A058" w14:textId="77777777" w:rsidR="005846C0" w:rsidRDefault="005846C0" w:rsidP="005846C0">
      <w:pPr>
        <w:pStyle w:val="ListParagraph"/>
        <w:numPr>
          <w:ilvl w:val="1"/>
          <w:numId w:val="32"/>
        </w:numPr>
      </w:pPr>
      <w:r w:rsidRPr="00845520">
        <w:t xml:space="preserve">[Date] = </w:t>
      </w:r>
      <w:r>
        <w:rPr>
          <w:b/>
          <w:bCs/>
        </w:rPr>
        <w:t>MoveInDate</w:t>
      </w:r>
    </w:p>
    <w:p w14:paraId="2D111641" w14:textId="77777777" w:rsidR="005846C0" w:rsidRDefault="005846C0" w:rsidP="005846C0">
      <w:pPr>
        <w:pStyle w:val="Heading2"/>
      </w:pPr>
      <w:bookmarkStart w:id="699" w:name="_Toc78368776"/>
      <w:bookmarkStart w:id="700" w:name="_Toc79153985"/>
      <w:r>
        <w:t>Get Dates to Include in Counts of ES/SH/Street Days (ch_Include)</w:t>
      </w:r>
      <w:bookmarkEnd w:id="699"/>
      <w:bookmarkEnd w:id="700"/>
    </w:p>
    <w:p w14:paraId="038F7DA1" w14:textId="77777777" w:rsidR="005846C0" w:rsidRDefault="005846C0" w:rsidP="005846C0">
      <w:pPr>
        <w:pStyle w:val="Heading3"/>
      </w:pPr>
      <w:r>
        <w:t>Relevant Data</w:t>
      </w:r>
    </w:p>
    <w:p w14:paraId="32D33DF0" w14:textId="77777777" w:rsidR="005846C0" w:rsidRPr="006A3016" w:rsidRDefault="005846C0" w:rsidP="005846C0">
      <w:pPr>
        <w:pStyle w:val="Heading4"/>
      </w:pPr>
      <w:r w:rsidRPr="0088191A">
        <w:t>Source</w:t>
      </w:r>
    </w:p>
    <w:tbl>
      <w:tblPr>
        <w:tblStyle w:val="TableGrid"/>
        <w:tblW w:w="9355" w:type="dxa"/>
        <w:tblLook w:val="04A0" w:firstRow="1" w:lastRow="0" w:firstColumn="1" w:lastColumn="0" w:noHBand="0" w:noVBand="1"/>
      </w:tblPr>
      <w:tblGrid>
        <w:gridCol w:w="9355"/>
      </w:tblGrid>
      <w:tr w:rsidR="005846C0" w:rsidRPr="005F4836" w14:paraId="1A8E2663" w14:textId="77777777" w:rsidTr="00845520">
        <w:trPr>
          <w:cantSplit/>
          <w:trHeight w:val="216"/>
        </w:trPr>
        <w:tc>
          <w:tcPr>
            <w:tcW w:w="9355" w:type="dxa"/>
            <w:shd w:val="clear" w:color="auto" w:fill="FDE9D9" w:themeFill="accent6" w:themeFillTint="33"/>
          </w:tcPr>
          <w:p w14:paraId="6CFBFFB8" w14:textId="77777777" w:rsidR="005846C0" w:rsidRPr="005F4836" w:rsidRDefault="005846C0" w:rsidP="00845520">
            <w:pPr>
              <w:pStyle w:val="NoSpacing"/>
              <w:rPr>
                <w:b/>
                <w:bCs/>
              </w:rPr>
            </w:pPr>
            <w:r>
              <w:rPr>
                <w:b/>
                <w:bCs/>
              </w:rPr>
              <w:t>tlsa_ExitHoHAdult</w:t>
            </w:r>
          </w:p>
        </w:tc>
      </w:tr>
      <w:tr w:rsidR="005846C0" w14:paraId="34E124E4" w14:textId="77777777" w:rsidTr="00845520">
        <w:trPr>
          <w:cantSplit/>
          <w:trHeight w:val="216"/>
        </w:trPr>
        <w:tc>
          <w:tcPr>
            <w:tcW w:w="9355" w:type="dxa"/>
          </w:tcPr>
          <w:p w14:paraId="5A637735" w14:textId="77777777" w:rsidR="005846C0" w:rsidRPr="008F2C7B" w:rsidRDefault="005846C0" w:rsidP="00845520">
            <w:pPr>
              <w:pStyle w:val="NoSpacing"/>
              <w:rPr>
                <w:i/>
                <w:iCs/>
              </w:rPr>
            </w:pPr>
            <w:r w:rsidRPr="008F2C7B">
              <w:t>PersonalID</w:t>
            </w:r>
          </w:p>
        </w:tc>
      </w:tr>
      <w:tr w:rsidR="005846C0" w14:paraId="0AF60EC9" w14:textId="77777777" w:rsidTr="00845520">
        <w:trPr>
          <w:cantSplit/>
          <w:trHeight w:val="216"/>
        </w:trPr>
        <w:tc>
          <w:tcPr>
            <w:tcW w:w="9355" w:type="dxa"/>
          </w:tcPr>
          <w:p w14:paraId="3C51033D" w14:textId="77777777" w:rsidR="005846C0" w:rsidRPr="00C46CA4" w:rsidRDefault="005846C0" w:rsidP="00845520">
            <w:pPr>
              <w:pStyle w:val="NoSpacing"/>
              <w:rPr>
                <w:bCs/>
                <w:i/>
                <w:iCs/>
              </w:rPr>
            </w:pPr>
            <w:r w:rsidRPr="00AB2970">
              <w:rPr>
                <w:rFonts w:cs="Times New Roman"/>
                <w:bCs/>
              </w:rPr>
              <w:t>CHStart</w:t>
            </w:r>
          </w:p>
        </w:tc>
      </w:tr>
      <w:tr w:rsidR="005846C0" w14:paraId="08B7B4F4" w14:textId="77777777" w:rsidTr="00845520">
        <w:trPr>
          <w:cantSplit/>
          <w:trHeight w:val="216"/>
        </w:trPr>
        <w:tc>
          <w:tcPr>
            <w:tcW w:w="9355" w:type="dxa"/>
          </w:tcPr>
          <w:p w14:paraId="1CA1DD69" w14:textId="77777777" w:rsidR="005846C0" w:rsidRPr="008F2C7B" w:rsidRDefault="005846C0" w:rsidP="00845520">
            <w:pPr>
              <w:pStyle w:val="NoSpacing"/>
              <w:rPr>
                <w:i/>
                <w:iCs/>
              </w:rPr>
            </w:pPr>
            <w:r>
              <w:t>LastActive</w:t>
            </w:r>
          </w:p>
        </w:tc>
      </w:tr>
      <w:tr w:rsidR="005846C0" w:rsidRPr="006B4F91" w14:paraId="0F88A013" w14:textId="77777777" w:rsidTr="00845520">
        <w:trPr>
          <w:cantSplit/>
          <w:trHeight w:val="216"/>
        </w:trPr>
        <w:tc>
          <w:tcPr>
            <w:tcW w:w="9355" w:type="dxa"/>
            <w:shd w:val="clear" w:color="auto" w:fill="FDE9D9" w:themeFill="accent6" w:themeFillTint="33"/>
          </w:tcPr>
          <w:p w14:paraId="0AA5A3C6" w14:textId="77777777" w:rsidR="005846C0" w:rsidRPr="006B4F91" w:rsidRDefault="005846C0" w:rsidP="00845520">
            <w:pPr>
              <w:pStyle w:val="NoSpacing"/>
              <w:rPr>
                <w:b/>
                <w:bCs/>
              </w:rPr>
            </w:pPr>
            <w:r>
              <w:rPr>
                <w:b/>
                <w:bCs/>
              </w:rPr>
              <w:t>tlsa</w:t>
            </w:r>
            <w:r w:rsidRPr="006B4F91">
              <w:rPr>
                <w:b/>
                <w:bCs/>
              </w:rPr>
              <w:t>_Enrollment</w:t>
            </w:r>
          </w:p>
        </w:tc>
      </w:tr>
      <w:tr w:rsidR="005846C0" w14:paraId="3030C86D" w14:textId="77777777" w:rsidTr="00845520">
        <w:trPr>
          <w:cantSplit/>
          <w:trHeight w:val="216"/>
        </w:trPr>
        <w:tc>
          <w:tcPr>
            <w:tcW w:w="9355" w:type="dxa"/>
          </w:tcPr>
          <w:p w14:paraId="0771B4C6" w14:textId="77777777" w:rsidR="005846C0" w:rsidRPr="00172D43" w:rsidRDefault="005846C0" w:rsidP="00845520">
            <w:pPr>
              <w:pStyle w:val="NoSpacing"/>
            </w:pPr>
            <w:r w:rsidRPr="00172D43">
              <w:t>PersonalID</w:t>
            </w:r>
          </w:p>
        </w:tc>
      </w:tr>
      <w:tr w:rsidR="005846C0" w14:paraId="5B677834" w14:textId="77777777" w:rsidTr="00845520">
        <w:trPr>
          <w:cantSplit/>
          <w:trHeight w:val="216"/>
        </w:trPr>
        <w:tc>
          <w:tcPr>
            <w:tcW w:w="9355" w:type="dxa"/>
          </w:tcPr>
          <w:p w14:paraId="5A85D5C9" w14:textId="77777777" w:rsidR="005846C0" w:rsidRPr="00172D43" w:rsidRDefault="005846C0" w:rsidP="00845520">
            <w:pPr>
              <w:pStyle w:val="NoSpacing"/>
            </w:pPr>
            <w:r>
              <w:t>EnrollmentID</w:t>
            </w:r>
          </w:p>
        </w:tc>
      </w:tr>
      <w:tr w:rsidR="005846C0" w14:paraId="33DB0C54" w14:textId="77777777" w:rsidTr="00845520">
        <w:trPr>
          <w:cantSplit/>
          <w:trHeight w:val="216"/>
        </w:trPr>
        <w:tc>
          <w:tcPr>
            <w:tcW w:w="9355" w:type="dxa"/>
          </w:tcPr>
          <w:p w14:paraId="2B7B4A38" w14:textId="77777777" w:rsidR="005846C0" w:rsidRPr="00172D43" w:rsidRDefault="005846C0" w:rsidP="00845520">
            <w:pPr>
              <w:pStyle w:val="NoSpacing"/>
              <w:rPr>
                <w:i/>
                <w:iCs/>
              </w:rPr>
            </w:pPr>
            <w:r w:rsidRPr="00172D43">
              <w:t xml:space="preserve">ProjectType </w:t>
            </w:r>
          </w:p>
        </w:tc>
      </w:tr>
      <w:tr w:rsidR="005846C0" w14:paraId="1AD0E7C1" w14:textId="77777777" w:rsidTr="00845520">
        <w:trPr>
          <w:cantSplit/>
          <w:trHeight w:val="216"/>
        </w:trPr>
        <w:tc>
          <w:tcPr>
            <w:tcW w:w="9355" w:type="dxa"/>
          </w:tcPr>
          <w:p w14:paraId="7574BF04" w14:textId="77777777" w:rsidR="005846C0" w:rsidRPr="00172D43" w:rsidRDefault="005846C0" w:rsidP="00845520">
            <w:pPr>
              <w:pStyle w:val="NoSpacing"/>
            </w:pPr>
            <w:r>
              <w:t>TrackingMethod</w:t>
            </w:r>
          </w:p>
        </w:tc>
      </w:tr>
      <w:tr w:rsidR="005846C0" w14:paraId="490D8D49" w14:textId="77777777" w:rsidTr="00845520">
        <w:trPr>
          <w:cantSplit/>
          <w:trHeight w:val="216"/>
        </w:trPr>
        <w:tc>
          <w:tcPr>
            <w:tcW w:w="9355" w:type="dxa"/>
          </w:tcPr>
          <w:p w14:paraId="5B578EC9" w14:textId="77777777" w:rsidR="005846C0" w:rsidRPr="00172D43" w:rsidRDefault="005846C0" w:rsidP="00845520">
            <w:pPr>
              <w:pStyle w:val="NoSpacing"/>
              <w:rPr>
                <w:i/>
                <w:iCs/>
              </w:rPr>
            </w:pPr>
            <w:r>
              <w:t>EntryDate</w:t>
            </w:r>
          </w:p>
        </w:tc>
      </w:tr>
      <w:tr w:rsidR="005846C0" w14:paraId="0A4F73E8" w14:textId="77777777" w:rsidTr="00845520">
        <w:trPr>
          <w:cantSplit/>
          <w:trHeight w:val="216"/>
        </w:trPr>
        <w:tc>
          <w:tcPr>
            <w:tcW w:w="9355" w:type="dxa"/>
          </w:tcPr>
          <w:p w14:paraId="27F20250" w14:textId="77777777" w:rsidR="005846C0" w:rsidRPr="00172D43" w:rsidRDefault="005846C0" w:rsidP="00845520">
            <w:pPr>
              <w:pStyle w:val="NoSpacing"/>
              <w:rPr>
                <w:i/>
                <w:iCs/>
              </w:rPr>
            </w:pPr>
            <w:r w:rsidRPr="00172D43">
              <w:t>MoveInDate</w:t>
            </w:r>
          </w:p>
        </w:tc>
      </w:tr>
      <w:tr w:rsidR="005846C0" w14:paraId="172EC990" w14:textId="77777777" w:rsidTr="00845520">
        <w:trPr>
          <w:cantSplit/>
          <w:trHeight w:val="216"/>
        </w:trPr>
        <w:tc>
          <w:tcPr>
            <w:tcW w:w="9355" w:type="dxa"/>
          </w:tcPr>
          <w:p w14:paraId="251E51A4" w14:textId="77777777" w:rsidR="005846C0" w:rsidRPr="00172D43" w:rsidRDefault="005846C0" w:rsidP="00845520">
            <w:pPr>
              <w:pStyle w:val="NoSpacing"/>
              <w:rPr>
                <w:i/>
                <w:iCs/>
              </w:rPr>
            </w:pPr>
            <w:r>
              <w:t>ExitDate</w:t>
            </w:r>
          </w:p>
        </w:tc>
      </w:tr>
      <w:tr w:rsidR="005846C0" w:rsidRPr="005F4836" w14:paraId="41D0F87D" w14:textId="77777777" w:rsidTr="00845520">
        <w:trPr>
          <w:cantSplit/>
          <w:trHeight w:val="197"/>
        </w:trPr>
        <w:tc>
          <w:tcPr>
            <w:tcW w:w="9355" w:type="dxa"/>
            <w:shd w:val="clear" w:color="auto" w:fill="EEECE1" w:themeFill="background2"/>
          </w:tcPr>
          <w:p w14:paraId="78F749A3" w14:textId="77777777" w:rsidR="005846C0" w:rsidRPr="00C032F4" w:rsidRDefault="005846C0" w:rsidP="00845520">
            <w:pPr>
              <w:pStyle w:val="NoSpacing"/>
              <w:rPr>
                <w:b/>
                <w:bCs/>
              </w:rPr>
            </w:pPr>
            <w:r w:rsidRPr="00C032F4">
              <w:rPr>
                <w:b/>
                <w:bCs/>
              </w:rPr>
              <w:t>hmis_</w:t>
            </w:r>
            <w:r>
              <w:rPr>
                <w:b/>
                <w:bCs/>
              </w:rPr>
              <w:t>Enrollment</w:t>
            </w:r>
          </w:p>
        </w:tc>
      </w:tr>
      <w:tr w:rsidR="005846C0" w14:paraId="1EF86308" w14:textId="77777777" w:rsidTr="00845520">
        <w:trPr>
          <w:cantSplit/>
          <w:trHeight w:val="216"/>
        </w:trPr>
        <w:tc>
          <w:tcPr>
            <w:tcW w:w="9355" w:type="dxa"/>
          </w:tcPr>
          <w:p w14:paraId="08D99A12" w14:textId="77777777" w:rsidR="005846C0" w:rsidRPr="00C032F4" w:rsidRDefault="005846C0" w:rsidP="00845520">
            <w:pPr>
              <w:pStyle w:val="NoSpacing"/>
            </w:pPr>
            <w:r w:rsidRPr="00C032F4">
              <w:t>EnrollmentID</w:t>
            </w:r>
          </w:p>
        </w:tc>
      </w:tr>
      <w:tr w:rsidR="005846C0" w14:paraId="113769F2" w14:textId="77777777" w:rsidTr="00845520">
        <w:trPr>
          <w:cantSplit/>
          <w:trHeight w:val="216"/>
        </w:trPr>
        <w:tc>
          <w:tcPr>
            <w:tcW w:w="9355" w:type="dxa"/>
          </w:tcPr>
          <w:p w14:paraId="39FBF01D" w14:textId="77777777" w:rsidR="005846C0" w:rsidRPr="00C032F4" w:rsidRDefault="005846C0" w:rsidP="00845520">
            <w:pPr>
              <w:pStyle w:val="NoSpacing"/>
            </w:pPr>
            <w:r>
              <w:t>LivingSituation</w:t>
            </w:r>
          </w:p>
        </w:tc>
      </w:tr>
      <w:tr w:rsidR="005846C0" w14:paraId="05597136" w14:textId="77777777" w:rsidTr="00845520">
        <w:trPr>
          <w:cantSplit/>
          <w:trHeight w:val="216"/>
        </w:trPr>
        <w:tc>
          <w:tcPr>
            <w:tcW w:w="9355" w:type="dxa"/>
          </w:tcPr>
          <w:p w14:paraId="15E8217D" w14:textId="77777777" w:rsidR="005846C0" w:rsidRPr="00C032F4" w:rsidRDefault="005846C0" w:rsidP="00845520">
            <w:pPr>
              <w:pStyle w:val="NoSpacing"/>
            </w:pPr>
            <w:r>
              <w:t>LengthOfStay</w:t>
            </w:r>
          </w:p>
        </w:tc>
      </w:tr>
      <w:tr w:rsidR="005846C0" w14:paraId="10953758" w14:textId="77777777" w:rsidTr="00845520">
        <w:trPr>
          <w:cantSplit/>
          <w:trHeight w:val="216"/>
        </w:trPr>
        <w:tc>
          <w:tcPr>
            <w:tcW w:w="9355" w:type="dxa"/>
          </w:tcPr>
          <w:p w14:paraId="5358CBF4" w14:textId="77777777" w:rsidR="005846C0" w:rsidRPr="00C032F4" w:rsidRDefault="005846C0" w:rsidP="00845520">
            <w:pPr>
              <w:pStyle w:val="NoSpacing"/>
            </w:pPr>
            <w:r>
              <w:rPr>
                <w:iCs/>
              </w:rPr>
              <w:t>Previous</w:t>
            </w:r>
            <w:r w:rsidRPr="009C008E">
              <w:rPr>
                <w:iCs/>
              </w:rPr>
              <w:t>StreetESSH</w:t>
            </w:r>
          </w:p>
        </w:tc>
      </w:tr>
      <w:tr w:rsidR="005846C0" w14:paraId="0539733A" w14:textId="77777777" w:rsidTr="00845520">
        <w:trPr>
          <w:cantSplit/>
          <w:trHeight w:val="216"/>
        </w:trPr>
        <w:tc>
          <w:tcPr>
            <w:tcW w:w="9355" w:type="dxa"/>
          </w:tcPr>
          <w:p w14:paraId="4778ED6E" w14:textId="77777777" w:rsidR="005846C0" w:rsidRPr="009C008E" w:rsidRDefault="005846C0" w:rsidP="00845520">
            <w:pPr>
              <w:pStyle w:val="NoSpacing"/>
              <w:rPr>
                <w:iCs/>
              </w:rPr>
            </w:pPr>
            <w:r w:rsidRPr="009C008E">
              <w:rPr>
                <w:iCs/>
              </w:rPr>
              <w:t>DateToStreetESSH</w:t>
            </w:r>
          </w:p>
        </w:tc>
      </w:tr>
      <w:tr w:rsidR="005846C0" w:rsidRPr="005F4836" w14:paraId="6CE74C61" w14:textId="77777777" w:rsidTr="00845520">
        <w:trPr>
          <w:cantSplit/>
          <w:trHeight w:val="197"/>
        </w:trPr>
        <w:tc>
          <w:tcPr>
            <w:tcW w:w="9355" w:type="dxa"/>
            <w:shd w:val="clear" w:color="auto" w:fill="EEECE1" w:themeFill="background2"/>
          </w:tcPr>
          <w:p w14:paraId="08061885" w14:textId="77777777" w:rsidR="005846C0" w:rsidRPr="00C032F4" w:rsidRDefault="005846C0" w:rsidP="00845520">
            <w:pPr>
              <w:pStyle w:val="NoSpacing"/>
              <w:rPr>
                <w:b/>
                <w:bCs/>
              </w:rPr>
            </w:pPr>
            <w:r w:rsidRPr="00C032F4">
              <w:rPr>
                <w:b/>
                <w:bCs/>
              </w:rPr>
              <w:t>hmis_Services</w:t>
            </w:r>
          </w:p>
        </w:tc>
      </w:tr>
      <w:tr w:rsidR="005846C0" w14:paraId="7EFDE1E7" w14:textId="77777777" w:rsidTr="00845520">
        <w:trPr>
          <w:cantSplit/>
          <w:trHeight w:val="216"/>
        </w:trPr>
        <w:tc>
          <w:tcPr>
            <w:tcW w:w="9355" w:type="dxa"/>
          </w:tcPr>
          <w:p w14:paraId="006A0992" w14:textId="77777777" w:rsidR="005846C0" w:rsidRPr="00C032F4" w:rsidRDefault="005846C0" w:rsidP="00845520">
            <w:pPr>
              <w:pStyle w:val="NoSpacing"/>
            </w:pPr>
            <w:r w:rsidRPr="00C032F4">
              <w:t>EnrollmentID</w:t>
            </w:r>
          </w:p>
        </w:tc>
      </w:tr>
      <w:tr w:rsidR="005846C0" w14:paraId="11052BA8" w14:textId="77777777" w:rsidTr="00845520">
        <w:trPr>
          <w:cantSplit/>
          <w:trHeight w:val="216"/>
        </w:trPr>
        <w:tc>
          <w:tcPr>
            <w:tcW w:w="9355" w:type="dxa"/>
          </w:tcPr>
          <w:p w14:paraId="6CD06024" w14:textId="77777777" w:rsidR="005846C0" w:rsidRPr="00C032F4" w:rsidRDefault="005846C0" w:rsidP="00845520">
            <w:pPr>
              <w:pStyle w:val="NoSpacing"/>
            </w:pPr>
            <w:r w:rsidRPr="003C4035">
              <w:rPr>
                <w:i/>
              </w:rPr>
              <w:t>BedNightDate</w:t>
            </w:r>
            <w:r>
              <w:t xml:space="preserve"> (</w:t>
            </w:r>
            <w:r w:rsidRPr="002F0D32">
              <w:rPr>
                <w:i/>
                <w:iCs/>
              </w:rPr>
              <w:t>DateProvided</w:t>
            </w:r>
            <w:r>
              <w:t xml:space="preserve"> where </w:t>
            </w:r>
            <w:r w:rsidRPr="002F0D32">
              <w:rPr>
                <w:i/>
                <w:iCs/>
              </w:rPr>
              <w:t>RecordType</w:t>
            </w:r>
            <w:r>
              <w:t xml:space="preserve"> = 200)</w:t>
            </w:r>
          </w:p>
        </w:tc>
      </w:tr>
    </w:tbl>
    <w:p w14:paraId="0E689923" w14:textId="77777777" w:rsidR="005846C0" w:rsidRPr="006A3016" w:rsidRDefault="005846C0" w:rsidP="005846C0">
      <w:pPr>
        <w:pStyle w:val="Heading4"/>
      </w:pPr>
      <w:r w:rsidRPr="0088191A">
        <w:t>Target</w:t>
      </w:r>
    </w:p>
    <w:tbl>
      <w:tblPr>
        <w:tblStyle w:val="TableGrid"/>
        <w:tblW w:w="0" w:type="auto"/>
        <w:tblLook w:val="04A0" w:firstRow="1" w:lastRow="0" w:firstColumn="1" w:lastColumn="0" w:noHBand="0" w:noVBand="1"/>
      </w:tblPr>
      <w:tblGrid>
        <w:gridCol w:w="2335"/>
        <w:gridCol w:w="7015"/>
      </w:tblGrid>
      <w:tr w:rsidR="005846C0" w:rsidRPr="006B4F91" w14:paraId="59EE6E7C" w14:textId="77777777" w:rsidTr="00845520">
        <w:tc>
          <w:tcPr>
            <w:tcW w:w="2335" w:type="dxa"/>
            <w:shd w:val="clear" w:color="auto" w:fill="76923C" w:themeFill="accent3" w:themeFillShade="BF"/>
          </w:tcPr>
          <w:p w14:paraId="5DC783AB" w14:textId="77777777" w:rsidR="005846C0" w:rsidRPr="006B4F91" w:rsidRDefault="005846C0" w:rsidP="00845520">
            <w:pPr>
              <w:pStyle w:val="NoSpacing"/>
              <w:rPr>
                <w:b/>
                <w:bCs/>
                <w:color w:val="FFFFFF" w:themeColor="background1"/>
              </w:rPr>
            </w:pPr>
            <w:r>
              <w:rPr>
                <w:b/>
                <w:bCs/>
                <w:color w:val="FFFFFF" w:themeColor="background1"/>
              </w:rPr>
              <w:t>ch_Include</w:t>
            </w:r>
          </w:p>
        </w:tc>
        <w:tc>
          <w:tcPr>
            <w:tcW w:w="7015" w:type="dxa"/>
            <w:shd w:val="clear" w:color="auto" w:fill="76923C" w:themeFill="accent3" w:themeFillShade="BF"/>
          </w:tcPr>
          <w:p w14:paraId="4A131A8D" w14:textId="77777777" w:rsidR="005846C0" w:rsidRPr="006B4F91" w:rsidRDefault="005846C0" w:rsidP="00845520">
            <w:pPr>
              <w:pStyle w:val="NoSpacing"/>
              <w:rPr>
                <w:b/>
                <w:bCs/>
                <w:color w:val="FFFFFF" w:themeColor="background1"/>
              </w:rPr>
            </w:pPr>
            <w:r>
              <w:rPr>
                <w:b/>
                <w:bCs/>
                <w:color w:val="FFFFFF" w:themeColor="background1"/>
              </w:rPr>
              <w:t>Column Description</w:t>
            </w:r>
          </w:p>
        </w:tc>
      </w:tr>
      <w:tr w:rsidR="005846C0" w:rsidRPr="00DE23AE" w14:paraId="3FE3D0C4" w14:textId="77777777" w:rsidTr="00845520">
        <w:tc>
          <w:tcPr>
            <w:tcW w:w="2335" w:type="dxa"/>
          </w:tcPr>
          <w:p w14:paraId="2B116E07" w14:textId="77777777" w:rsidR="005846C0" w:rsidRPr="006B4F91" w:rsidRDefault="005846C0" w:rsidP="00845520">
            <w:pPr>
              <w:pStyle w:val="NoSpacing"/>
              <w:rPr>
                <w:b/>
                <w:bCs/>
              </w:rPr>
            </w:pPr>
            <w:r w:rsidRPr="006B4F91">
              <w:rPr>
                <w:b/>
                <w:bCs/>
              </w:rPr>
              <w:t>PersonalID</w:t>
            </w:r>
          </w:p>
        </w:tc>
        <w:tc>
          <w:tcPr>
            <w:tcW w:w="7015" w:type="dxa"/>
          </w:tcPr>
          <w:p w14:paraId="56B6DA5C" w14:textId="77777777" w:rsidR="005846C0" w:rsidRPr="00DE23AE" w:rsidRDefault="005846C0" w:rsidP="00845520">
            <w:pPr>
              <w:pStyle w:val="NoSpacing"/>
            </w:pPr>
            <w:r w:rsidRPr="006B4F91">
              <w:rPr>
                <w:b/>
                <w:bCs/>
              </w:rPr>
              <w:t>PersonalD</w:t>
            </w:r>
          </w:p>
        </w:tc>
      </w:tr>
      <w:tr w:rsidR="005846C0" w:rsidRPr="00DE23AE" w14:paraId="3892F1BE" w14:textId="77777777" w:rsidTr="00845520">
        <w:tc>
          <w:tcPr>
            <w:tcW w:w="2335" w:type="dxa"/>
          </w:tcPr>
          <w:p w14:paraId="21CCC4C6" w14:textId="77777777" w:rsidR="005846C0" w:rsidRPr="006B4F91" w:rsidRDefault="005846C0" w:rsidP="00845520">
            <w:pPr>
              <w:pStyle w:val="NoSpacing"/>
              <w:rPr>
                <w:b/>
                <w:bCs/>
              </w:rPr>
            </w:pPr>
            <w:r>
              <w:rPr>
                <w:b/>
                <w:bCs/>
              </w:rPr>
              <w:t>ESSHStreetDate</w:t>
            </w:r>
          </w:p>
        </w:tc>
        <w:tc>
          <w:tcPr>
            <w:tcW w:w="7015" w:type="dxa"/>
          </w:tcPr>
          <w:p w14:paraId="47A5A40A" w14:textId="77777777" w:rsidR="005846C0" w:rsidRPr="00DE23AE" w:rsidRDefault="005846C0" w:rsidP="00845520">
            <w:pPr>
              <w:pStyle w:val="NoSpacing"/>
            </w:pPr>
            <w:r>
              <w:rPr>
                <w:rFonts w:cs="Times New Roman"/>
              </w:rPr>
              <w:t xml:space="preserve">Distinct dates between earliest </w:t>
            </w:r>
            <w:r w:rsidRPr="00CF23C7">
              <w:rPr>
                <w:rFonts w:cs="Times New Roman"/>
                <w:b/>
              </w:rPr>
              <w:t>CHStart</w:t>
            </w:r>
            <w:r>
              <w:rPr>
                <w:rFonts w:cs="Times New Roman"/>
                <w:i/>
              </w:rPr>
              <w:t xml:space="preserve"> </w:t>
            </w:r>
            <w:r>
              <w:rPr>
                <w:rFonts w:cs="Times New Roman"/>
              </w:rPr>
              <w:t xml:space="preserve">and latest </w:t>
            </w:r>
            <w:r w:rsidRPr="00CF23C7">
              <w:rPr>
                <w:rFonts w:cs="Times New Roman"/>
                <w:b/>
              </w:rPr>
              <w:t>LastActive</w:t>
            </w:r>
            <w:r>
              <w:rPr>
                <w:rFonts w:cs="Times New Roman"/>
              </w:rPr>
              <w:t xml:space="preserve"> when client was in ES/SH or on the street; also referred to as ES/SH/Street dates.</w:t>
            </w:r>
          </w:p>
        </w:tc>
      </w:tr>
    </w:tbl>
    <w:p w14:paraId="7850E541" w14:textId="77777777" w:rsidR="005846C0" w:rsidRDefault="005846C0" w:rsidP="005846C0">
      <w:pPr>
        <w:pStyle w:val="Heading3"/>
      </w:pPr>
      <w:r>
        <w:t>Logic</w:t>
      </w:r>
    </w:p>
    <w:p w14:paraId="5277E9A5" w14:textId="77777777" w:rsidR="005846C0" w:rsidRDefault="005846C0" w:rsidP="005846C0">
      <w:r>
        <w:t xml:space="preserve">For each </w:t>
      </w:r>
      <w:r w:rsidRPr="00655B0F">
        <w:rPr>
          <w:b/>
        </w:rPr>
        <w:t>PersonalID</w:t>
      </w:r>
      <w:r>
        <w:t xml:space="preserve"> in tlsa_ExitHoHAdult, any date between the earliest </w:t>
      </w:r>
      <w:r w:rsidRPr="00CF23C7">
        <w:rPr>
          <w:b/>
        </w:rPr>
        <w:t>CHStart</w:t>
      </w:r>
      <w:r>
        <w:rPr>
          <w:i/>
        </w:rPr>
        <w:t xml:space="preserve"> </w:t>
      </w:r>
      <w:r>
        <w:t xml:space="preserve">and latest </w:t>
      </w:r>
      <w:r w:rsidRPr="00CF23C7">
        <w:rPr>
          <w:b/>
        </w:rPr>
        <w:t>LastActive</w:t>
      </w:r>
      <w:r>
        <w:t xml:space="preserve"> may be counted as an </w:t>
      </w:r>
      <w:r>
        <w:rPr>
          <w:b/>
        </w:rPr>
        <w:t>ESSHStreetDate</w:t>
      </w:r>
      <w:r>
        <w:t xml:space="preserve"> based on HMIS data if:</w:t>
      </w:r>
    </w:p>
    <w:p w14:paraId="5D4B42AB" w14:textId="77777777" w:rsidR="005846C0" w:rsidRDefault="005846C0" w:rsidP="005846C0">
      <w:pPr>
        <w:pStyle w:val="ListParagraph"/>
        <w:numPr>
          <w:ilvl w:val="0"/>
          <w:numId w:val="21"/>
        </w:numPr>
      </w:pPr>
      <w:r>
        <w:t>The date is not excluded because the client was enrolled in a TH project or enrolled and housed in an RRH/PSH project (ch_Exclude.</w:t>
      </w:r>
      <w:r w:rsidRPr="005F4836">
        <w:rPr>
          <w:b/>
          <w:bCs/>
        </w:rPr>
        <w:t>ExcludeDate</w:t>
      </w:r>
      <w:r>
        <w:t xml:space="preserve">); and </w:t>
      </w:r>
    </w:p>
    <w:p w14:paraId="2B499142" w14:textId="77777777" w:rsidR="005846C0" w:rsidRDefault="005846C0" w:rsidP="005846C0">
      <w:pPr>
        <w:pStyle w:val="ListParagraph"/>
        <w:numPr>
          <w:ilvl w:val="0"/>
          <w:numId w:val="21"/>
        </w:numPr>
      </w:pPr>
      <w:r>
        <w:t xml:space="preserve">The date is consistent with any set of criteria listed below based on tlsa_Enrollments where </w:t>
      </w:r>
      <w:r>
        <w:rPr>
          <w:b/>
          <w:bCs/>
        </w:rPr>
        <w:t xml:space="preserve">ExitDate </w:t>
      </w:r>
      <w:r>
        <w:t xml:space="preserve">&gt; than the earliest </w:t>
      </w:r>
      <w:r w:rsidRPr="00845520">
        <w:rPr>
          <w:b/>
          <w:bCs/>
        </w:rPr>
        <w:t>CHStart</w:t>
      </w:r>
      <w:r>
        <w:t xml:space="preserve"> and </w:t>
      </w:r>
      <w:r w:rsidRPr="00845520">
        <w:rPr>
          <w:b/>
          <w:bCs/>
        </w:rPr>
        <w:t>EntryDate</w:t>
      </w:r>
      <w:r>
        <w:t xml:space="preserve"> &lt;= the latest </w:t>
      </w:r>
      <w:r w:rsidRPr="00845520">
        <w:rPr>
          <w:b/>
          <w:bCs/>
        </w:rPr>
        <w:t>LastActive</w:t>
      </w:r>
      <w:r>
        <w:t xml:space="preserve">. </w:t>
      </w:r>
    </w:p>
    <w:p w14:paraId="40566379" w14:textId="77777777" w:rsidR="005846C0" w:rsidRDefault="005846C0" w:rsidP="005846C0">
      <w:pPr>
        <w:pStyle w:val="Heading4"/>
      </w:pPr>
      <w:r w:rsidRPr="0088191A">
        <w:t>Enrollment in Entry/Exit ES or SH</w:t>
      </w:r>
    </w:p>
    <w:p w14:paraId="4D32F245" w14:textId="77777777" w:rsidR="005846C0" w:rsidRDefault="005846C0" w:rsidP="005846C0">
      <w:pPr>
        <w:pStyle w:val="ListParagraph"/>
        <w:numPr>
          <w:ilvl w:val="5"/>
          <w:numId w:val="57"/>
        </w:numPr>
      </w:pPr>
      <w:r w:rsidRPr="00845520">
        <w:rPr>
          <w:b/>
          <w:bCs/>
        </w:rPr>
        <w:t>ProjectType</w:t>
      </w:r>
      <w:r w:rsidRPr="002F68BE">
        <w:t xml:space="preserve"> = 8 or (</w:t>
      </w:r>
      <w:r w:rsidRPr="00845520">
        <w:rPr>
          <w:b/>
          <w:bCs/>
        </w:rPr>
        <w:t>ProjectType</w:t>
      </w:r>
      <w:r w:rsidRPr="00A6067F">
        <w:t xml:space="preserve"> = 1 and </w:t>
      </w:r>
      <w:r w:rsidRPr="00845520">
        <w:rPr>
          <w:b/>
          <w:bCs/>
        </w:rPr>
        <w:t>TrackingMethod</w:t>
      </w:r>
      <w:r w:rsidRPr="00445256">
        <w:t xml:space="preserve"> = 0); and</w:t>
      </w:r>
    </w:p>
    <w:p w14:paraId="36852EB0" w14:textId="77777777" w:rsidR="005846C0" w:rsidRPr="002F68BE" w:rsidRDefault="005846C0" w:rsidP="005846C0">
      <w:pPr>
        <w:pStyle w:val="ListParagraph"/>
        <w:numPr>
          <w:ilvl w:val="5"/>
          <w:numId w:val="57"/>
        </w:numPr>
        <w:rPr>
          <w:i/>
        </w:rPr>
      </w:pPr>
      <w:r w:rsidRPr="00845520">
        <w:rPr>
          <w:b/>
          <w:bCs/>
        </w:rPr>
        <w:t>ESSHStreetDate</w:t>
      </w:r>
      <w:r>
        <w:t xml:space="preserve"> </w:t>
      </w:r>
      <w:r w:rsidRPr="002F68BE">
        <w:t xml:space="preserve">&gt;= </w:t>
      </w:r>
      <w:r>
        <w:t>(</w:t>
      </w:r>
      <w:r w:rsidRPr="002F68BE">
        <w:t xml:space="preserve">later of </w:t>
      </w:r>
      <w:r w:rsidRPr="00845520">
        <w:rPr>
          <w:b/>
          <w:iCs/>
        </w:rPr>
        <w:t>EntryDate</w:t>
      </w:r>
      <w:r w:rsidRPr="00A6067F">
        <w:t xml:space="preserve"> and </w:t>
      </w:r>
      <w:r>
        <w:t xml:space="preserve">earliest </w:t>
      </w:r>
      <w:r w:rsidRPr="00845520">
        <w:rPr>
          <w:b/>
          <w:bCs/>
        </w:rPr>
        <w:t>CHStart</w:t>
      </w:r>
      <w:r>
        <w:t>)</w:t>
      </w:r>
      <w:r>
        <w:rPr>
          <w:i/>
        </w:rPr>
        <w:t xml:space="preserve">; </w:t>
      </w:r>
      <w:r w:rsidRPr="00A6067F">
        <w:t>and</w:t>
      </w:r>
    </w:p>
    <w:p w14:paraId="2E5CE5D0" w14:textId="77777777" w:rsidR="005846C0" w:rsidRPr="00F92C8B" w:rsidRDefault="005846C0" w:rsidP="005846C0">
      <w:pPr>
        <w:pStyle w:val="ListParagraph"/>
        <w:numPr>
          <w:ilvl w:val="5"/>
          <w:numId w:val="57"/>
        </w:numPr>
      </w:pPr>
      <w:r>
        <w:rPr>
          <w:b/>
        </w:rPr>
        <w:t>ESSHStreetDate</w:t>
      </w:r>
      <w:r>
        <w:t xml:space="preserve"> </w:t>
      </w:r>
      <w:r w:rsidRPr="002F68BE">
        <w:t xml:space="preserve">&lt; </w:t>
      </w:r>
      <w:r>
        <w:t xml:space="preserve">(earliest non-NULL value for </w:t>
      </w:r>
      <w:r w:rsidRPr="009C008E">
        <w:rPr>
          <w:b/>
          <w:bCs/>
          <w:iCs/>
        </w:rPr>
        <w:t>ExitDate</w:t>
      </w:r>
      <w:r w:rsidRPr="00A6067F">
        <w:t xml:space="preserve"> or </w:t>
      </w:r>
      <w:r>
        <w:t>[</w:t>
      </w:r>
      <w:r w:rsidRPr="00CF23C7">
        <w:rPr>
          <w:b/>
        </w:rPr>
        <w:t>LastActive</w:t>
      </w:r>
      <w:r>
        <w:rPr>
          <w:b/>
        </w:rPr>
        <w:t xml:space="preserve"> </w:t>
      </w:r>
      <w:r>
        <w:rPr>
          <w:bCs/>
        </w:rPr>
        <w:t>+ 1 day]</w:t>
      </w:r>
      <w:r w:rsidRPr="00C97DED">
        <w:rPr>
          <w:bCs/>
        </w:rPr>
        <w:t>)</w:t>
      </w:r>
    </w:p>
    <w:p w14:paraId="3CE9282A" w14:textId="77777777" w:rsidR="005846C0" w:rsidRPr="006A3016" w:rsidRDefault="005846C0" w:rsidP="005846C0">
      <w:pPr>
        <w:pStyle w:val="Heading4"/>
      </w:pPr>
      <w:r w:rsidRPr="0088191A">
        <w:t xml:space="preserve">Bed Nights in Night-by-Night ES </w:t>
      </w:r>
    </w:p>
    <w:p w14:paraId="57B6B7A9" w14:textId="77777777" w:rsidR="005846C0" w:rsidRPr="00BF5535" w:rsidRDefault="005846C0" w:rsidP="005846C0">
      <w:pPr>
        <w:pStyle w:val="ListParagraph"/>
        <w:numPr>
          <w:ilvl w:val="5"/>
          <w:numId w:val="58"/>
        </w:numPr>
      </w:pPr>
      <w:r w:rsidRPr="009C008E">
        <w:t>ProjectType</w:t>
      </w:r>
      <w:r w:rsidRPr="00BF5535">
        <w:t xml:space="preserve"> = 1 and </w:t>
      </w:r>
      <w:r w:rsidRPr="009C008E">
        <w:t>TrackingMethod</w:t>
      </w:r>
      <w:r w:rsidRPr="00A6067F">
        <w:t xml:space="preserve"> </w:t>
      </w:r>
      <w:r w:rsidRPr="00EF2901">
        <w:t>= 3</w:t>
      </w:r>
      <w:r w:rsidRPr="00A6067F">
        <w:t>; and</w:t>
      </w:r>
    </w:p>
    <w:p w14:paraId="17B0B786" w14:textId="77777777" w:rsidR="005846C0" w:rsidRPr="00562B4E" w:rsidRDefault="005846C0" w:rsidP="005846C0">
      <w:pPr>
        <w:pStyle w:val="ListParagraph"/>
        <w:numPr>
          <w:ilvl w:val="5"/>
          <w:numId w:val="58"/>
        </w:numPr>
      </w:pPr>
      <w:r>
        <w:rPr>
          <w:b/>
        </w:rPr>
        <w:t>ESSHStreetDate</w:t>
      </w:r>
      <w:r>
        <w:t xml:space="preserve"> = </w:t>
      </w:r>
      <w:r w:rsidRPr="003C4035">
        <w:rPr>
          <w:i/>
        </w:rPr>
        <w:t>BedNightDate</w:t>
      </w:r>
    </w:p>
    <w:p w14:paraId="717D3D15" w14:textId="77777777" w:rsidR="005846C0" w:rsidRPr="00267838" w:rsidRDefault="005846C0" w:rsidP="005846C0">
      <w:pPr>
        <w:pStyle w:val="ListParagraph"/>
        <w:numPr>
          <w:ilvl w:val="5"/>
          <w:numId w:val="58"/>
        </w:numPr>
      </w:pPr>
      <w:r w:rsidRPr="003C4035">
        <w:t>BedNightDate</w:t>
      </w:r>
      <w:r>
        <w:t xml:space="preserve"> </w:t>
      </w:r>
      <w:r>
        <w:rPr>
          <w:iCs/>
        </w:rPr>
        <w:t>&gt;= 10/1/2012</w:t>
      </w:r>
    </w:p>
    <w:p w14:paraId="6C9D51AD" w14:textId="77777777" w:rsidR="005846C0" w:rsidRPr="00645339" w:rsidRDefault="005846C0" w:rsidP="005846C0">
      <w:pPr>
        <w:pStyle w:val="ListParagraph"/>
        <w:numPr>
          <w:ilvl w:val="5"/>
          <w:numId w:val="58"/>
        </w:numPr>
      </w:pPr>
      <w:r w:rsidRPr="003C4035">
        <w:rPr>
          <w:i/>
        </w:rPr>
        <w:t>BedNightDate</w:t>
      </w:r>
      <w:r>
        <w:rPr>
          <w:i/>
        </w:rPr>
        <w:t xml:space="preserve"> </w:t>
      </w:r>
      <w:r>
        <w:t xml:space="preserve">&gt;= </w:t>
      </w:r>
      <w:r w:rsidRPr="005C4382">
        <w:rPr>
          <w:b/>
          <w:bCs/>
        </w:rPr>
        <w:t>EntryDate</w:t>
      </w:r>
      <w:r>
        <w:t xml:space="preserve"> for the associated enrollment</w:t>
      </w:r>
    </w:p>
    <w:p w14:paraId="6A534E36" w14:textId="77777777" w:rsidR="005846C0" w:rsidRPr="00F92C8B" w:rsidRDefault="005846C0" w:rsidP="005846C0">
      <w:pPr>
        <w:pStyle w:val="ListParagraph"/>
        <w:numPr>
          <w:ilvl w:val="5"/>
          <w:numId w:val="58"/>
        </w:numPr>
      </w:pPr>
      <w:r>
        <w:t>tlsa_Enrollment.</w:t>
      </w:r>
      <w:r w:rsidRPr="005C4382">
        <w:rPr>
          <w:b/>
          <w:bCs/>
        </w:rPr>
        <w:t>ExitDate</w:t>
      </w:r>
      <w:r>
        <w:t xml:space="preserve"> is NULL or </w:t>
      </w:r>
      <w:r w:rsidRPr="005C4382">
        <w:rPr>
          <w:i/>
        </w:rPr>
        <w:t>BedNightDate</w:t>
      </w:r>
      <w:r>
        <w:t xml:space="preserve"> &lt; tlsa_Enrollment.</w:t>
      </w:r>
      <w:r w:rsidRPr="005C4382">
        <w:rPr>
          <w:b/>
          <w:bCs/>
        </w:rPr>
        <w:t>ExitDate</w:t>
      </w:r>
    </w:p>
    <w:p w14:paraId="18EC4AE8" w14:textId="77777777" w:rsidR="005846C0" w:rsidRPr="006A3016" w:rsidRDefault="005846C0" w:rsidP="005846C0">
      <w:pPr>
        <w:pStyle w:val="Heading4"/>
      </w:pPr>
      <w:r w:rsidRPr="0088191A">
        <w:t>ES/SH/Street Dates from 3.917 Living Situation</w:t>
      </w:r>
    </w:p>
    <w:p w14:paraId="3C025F3A" w14:textId="77777777" w:rsidR="005846C0" w:rsidRDefault="005846C0" w:rsidP="005846C0">
      <w:pPr>
        <w:rPr>
          <w:bCs/>
        </w:rPr>
      </w:pPr>
      <w:r>
        <w:t xml:space="preserve">For enrollments where </w:t>
      </w:r>
      <w:r w:rsidRPr="009C008E">
        <w:rPr>
          <w:b/>
          <w:bCs/>
          <w:iCs/>
        </w:rPr>
        <w:t>EntryDate</w:t>
      </w:r>
      <w:r>
        <w:t xml:space="preserve"> &gt; </w:t>
      </w:r>
      <w:r w:rsidRPr="00CF23C7">
        <w:rPr>
          <w:b/>
        </w:rPr>
        <w:t>CHStart</w:t>
      </w:r>
      <w:r>
        <w:t xml:space="preserve">, </w:t>
      </w:r>
      <w:r>
        <w:rPr>
          <w:bCs/>
        </w:rPr>
        <w:t xml:space="preserve">dates on which the client was on the street on in ES/SH based on 3.917 are included as </w:t>
      </w:r>
      <w:r w:rsidRPr="0044267F">
        <w:rPr>
          <w:b/>
        </w:rPr>
        <w:t>ESSHStreetDate</w:t>
      </w:r>
      <w:r>
        <w:rPr>
          <w:bCs/>
        </w:rPr>
        <w:t>s if they have not already been excluded or included based on prior criteria.</w:t>
      </w:r>
    </w:p>
    <w:p w14:paraId="420C0FB5" w14:textId="77777777" w:rsidR="005846C0" w:rsidRPr="0044267F" w:rsidRDefault="005846C0" w:rsidP="005846C0">
      <w:pPr>
        <w:pStyle w:val="ListParagraph"/>
        <w:numPr>
          <w:ilvl w:val="0"/>
          <w:numId w:val="71"/>
        </w:numPr>
      </w:pPr>
      <w:r w:rsidRPr="0044267F">
        <w:t xml:space="preserve">An </w:t>
      </w:r>
      <w:r w:rsidRPr="0044267F">
        <w:rPr>
          <w:b/>
        </w:rPr>
        <w:t>ESSHStreetDate</w:t>
      </w:r>
      <w:r w:rsidRPr="0044267F">
        <w:t xml:space="preserve"> is counted for ES and SH projects (</w:t>
      </w:r>
      <w:r w:rsidRPr="0044267F">
        <w:rPr>
          <w:b/>
        </w:rPr>
        <w:t>ProjectType</w:t>
      </w:r>
      <w:r w:rsidRPr="0044267F">
        <w:t xml:space="preserve"> in (1,8)</w:t>
      </w:r>
      <w:r>
        <w:t>)</w:t>
      </w:r>
      <w:r w:rsidRPr="0044267F">
        <w:t xml:space="preserve"> if:</w:t>
      </w:r>
    </w:p>
    <w:p w14:paraId="63C37236" w14:textId="77777777" w:rsidR="005846C0" w:rsidRDefault="005846C0" w:rsidP="005846C0">
      <w:pPr>
        <w:pStyle w:val="ListParagraph"/>
        <w:numPr>
          <w:ilvl w:val="0"/>
          <w:numId w:val="72"/>
        </w:numPr>
      </w:pPr>
      <w:r w:rsidRPr="0044267F">
        <w:rPr>
          <w:i/>
        </w:rPr>
        <w:t>LivingSituation</w:t>
      </w:r>
      <w:r w:rsidRPr="007327FC">
        <w:t xml:space="preserve"> in (1,18,16)</w:t>
      </w:r>
      <w:r w:rsidRPr="00DB4FDE">
        <w:t xml:space="preserve">; </w:t>
      </w:r>
      <w:r>
        <w:t>and</w:t>
      </w:r>
    </w:p>
    <w:p w14:paraId="5C016B31" w14:textId="77777777" w:rsidR="005846C0" w:rsidRPr="0044267F" w:rsidRDefault="005846C0" w:rsidP="005846C0">
      <w:pPr>
        <w:pStyle w:val="ListParagraph"/>
        <w:numPr>
          <w:ilvl w:val="0"/>
          <w:numId w:val="72"/>
        </w:numPr>
      </w:pPr>
      <w:r w:rsidRPr="0044267F">
        <w:rPr>
          <w:b/>
        </w:rPr>
        <w:t>ESSHStreetDate</w:t>
      </w:r>
      <w:r>
        <w:t xml:space="preserve"> &gt;= </w:t>
      </w:r>
      <w:r w:rsidRPr="0044267F">
        <w:rPr>
          <w:i/>
          <w:iCs/>
        </w:rPr>
        <w:t>DateToStreetESSH</w:t>
      </w:r>
      <w:r>
        <w:t xml:space="preserve"> and &lt; </w:t>
      </w:r>
      <w:r w:rsidRPr="0044267F">
        <w:rPr>
          <w:b/>
          <w:bCs/>
        </w:rPr>
        <w:t>EntryDate</w:t>
      </w:r>
      <w:r>
        <w:rPr>
          <w:b/>
          <w:bCs/>
        </w:rPr>
        <w:t>.</w:t>
      </w:r>
    </w:p>
    <w:p w14:paraId="3D7A0E05" w14:textId="77777777" w:rsidR="005846C0" w:rsidRPr="0044267F" w:rsidRDefault="005846C0" w:rsidP="005846C0">
      <w:pPr>
        <w:pStyle w:val="ListParagraph"/>
        <w:numPr>
          <w:ilvl w:val="0"/>
          <w:numId w:val="71"/>
        </w:numPr>
      </w:pPr>
      <w:r w:rsidRPr="0044267F">
        <w:t>For TH, PSH, and RRH projects (ProjectType in (2,3,13)</w:t>
      </w:r>
      <w:r>
        <w:t>)</w:t>
      </w:r>
      <w:r w:rsidRPr="0044267F">
        <w:t xml:space="preserve">, </w:t>
      </w:r>
      <w:r w:rsidRPr="0080334D">
        <w:rPr>
          <w:b/>
        </w:rPr>
        <w:t>ESSHStreetDate</w:t>
      </w:r>
      <w:r>
        <w:t>s based on</w:t>
      </w:r>
      <w:r w:rsidRPr="0044267F">
        <w:t xml:space="preserve"> 3.917 are only counted if</w:t>
      </w:r>
      <w:r>
        <w:t xml:space="preserve"> the client was in ES/SH or on the street prior to entry:</w:t>
      </w:r>
    </w:p>
    <w:p w14:paraId="0E7899C8" w14:textId="77777777" w:rsidR="005846C0" w:rsidRPr="00DD4D75" w:rsidRDefault="005846C0" w:rsidP="005846C0">
      <w:pPr>
        <w:pStyle w:val="ListParagraph"/>
        <w:numPr>
          <w:ilvl w:val="0"/>
          <w:numId w:val="73"/>
        </w:numPr>
      </w:pPr>
      <w:r w:rsidRPr="007327FC">
        <w:rPr>
          <w:i/>
        </w:rPr>
        <w:t>LivingSituation</w:t>
      </w:r>
      <w:r w:rsidRPr="007327FC">
        <w:t xml:space="preserve"> in (1,18,16)</w:t>
      </w:r>
      <w:r w:rsidRPr="00DB4FDE">
        <w:t>; or</w:t>
      </w:r>
    </w:p>
    <w:p w14:paraId="43B03777" w14:textId="77777777" w:rsidR="005846C0" w:rsidRPr="00DD4D75" w:rsidRDefault="005846C0" w:rsidP="005846C0">
      <w:pPr>
        <w:pStyle w:val="ListParagraph"/>
        <w:numPr>
          <w:ilvl w:val="0"/>
          <w:numId w:val="73"/>
        </w:numPr>
      </w:pPr>
      <w:r w:rsidRPr="00845520">
        <w:rPr>
          <w:i/>
          <w:iCs/>
        </w:rPr>
        <w:t>LengthOfStay</w:t>
      </w:r>
      <w:r w:rsidRPr="007327FC">
        <w:t xml:space="preserve"> in (10, 11) and </w:t>
      </w:r>
      <w:r w:rsidRPr="00845520">
        <w:rPr>
          <w:i/>
          <w:iCs/>
        </w:rPr>
        <w:t>PreviousStreetESSH</w:t>
      </w:r>
      <w:r w:rsidRPr="00DD4D75">
        <w:t xml:space="preserve"> = 1; or</w:t>
      </w:r>
    </w:p>
    <w:p w14:paraId="5A4CB7B5" w14:textId="77777777" w:rsidR="005846C0" w:rsidRDefault="005846C0" w:rsidP="005846C0">
      <w:pPr>
        <w:pStyle w:val="ListParagraph"/>
        <w:numPr>
          <w:ilvl w:val="0"/>
          <w:numId w:val="73"/>
        </w:numPr>
      </w:pPr>
      <w:r w:rsidRPr="00845520">
        <w:rPr>
          <w:i/>
          <w:iCs/>
        </w:rPr>
        <w:t>LivingSituation</w:t>
      </w:r>
      <w:r w:rsidRPr="007327FC">
        <w:t xml:space="preserve"> in (4,5,6,7,15,</w:t>
      </w:r>
      <w:r>
        <w:t>25</w:t>
      </w:r>
      <w:r w:rsidRPr="007327FC">
        <w:t>)</w:t>
      </w:r>
      <w:r w:rsidRPr="00DB4FDE">
        <w:t xml:space="preserve"> and </w:t>
      </w:r>
      <w:r w:rsidRPr="00845520">
        <w:rPr>
          <w:i/>
          <w:iCs/>
        </w:rPr>
        <w:t>LengthOfStay</w:t>
      </w:r>
      <w:r w:rsidRPr="00DD4D75">
        <w:t xml:space="preserve"> in (2,3) and </w:t>
      </w:r>
      <w:r w:rsidRPr="00845520">
        <w:rPr>
          <w:i/>
          <w:iCs/>
        </w:rPr>
        <w:t>PreviousStreetESSH</w:t>
      </w:r>
      <w:r w:rsidRPr="00DD4D75">
        <w:t xml:space="preserve"> = 1</w:t>
      </w:r>
    </w:p>
    <w:p w14:paraId="4C306EAC" w14:textId="77777777" w:rsidR="005846C0" w:rsidRDefault="005846C0" w:rsidP="005846C0">
      <w:pPr>
        <w:pStyle w:val="ListParagraph"/>
        <w:numPr>
          <w:ilvl w:val="0"/>
          <w:numId w:val="70"/>
        </w:numPr>
      </w:pPr>
      <w:r>
        <w:rPr>
          <w:bCs/>
        </w:rPr>
        <w:t xml:space="preserve">And </w:t>
      </w:r>
      <w:r w:rsidRPr="0044267F">
        <w:rPr>
          <w:b/>
        </w:rPr>
        <w:t>ESSHStreetDate</w:t>
      </w:r>
      <w:r>
        <w:t xml:space="preserve"> </w:t>
      </w:r>
      <w:r w:rsidRPr="002F68BE">
        <w:t xml:space="preserve">&gt;= </w:t>
      </w:r>
      <w:r w:rsidRPr="0044267F">
        <w:rPr>
          <w:i/>
        </w:rPr>
        <w:t>DateToStreetESSH</w:t>
      </w:r>
      <w:r>
        <w:t>; and</w:t>
      </w:r>
    </w:p>
    <w:p w14:paraId="7912A71B" w14:textId="77777777" w:rsidR="005846C0" w:rsidRDefault="005846C0" w:rsidP="005846C0">
      <w:pPr>
        <w:pStyle w:val="ListParagraph"/>
        <w:numPr>
          <w:ilvl w:val="1"/>
          <w:numId w:val="75"/>
        </w:numPr>
      </w:pPr>
      <w:r w:rsidRPr="00845520">
        <w:rPr>
          <w:b/>
        </w:rPr>
        <w:t>ProjectType</w:t>
      </w:r>
      <w:r>
        <w:t xml:space="preserve"> = 2 and </w:t>
      </w:r>
      <w:r w:rsidRPr="00845520">
        <w:rPr>
          <w:b/>
          <w:bCs/>
        </w:rPr>
        <w:t>ESSHStreetDate</w:t>
      </w:r>
      <w:r>
        <w:t xml:space="preserve"> &lt; </w:t>
      </w:r>
      <w:r w:rsidRPr="00845520">
        <w:rPr>
          <w:b/>
        </w:rPr>
        <w:t>EntryDate</w:t>
      </w:r>
      <w:r>
        <w:t>; or</w:t>
      </w:r>
    </w:p>
    <w:p w14:paraId="5BA1A2DB" w14:textId="77777777" w:rsidR="005846C0" w:rsidRDefault="005846C0" w:rsidP="005846C0">
      <w:pPr>
        <w:pStyle w:val="ListParagraph"/>
        <w:numPr>
          <w:ilvl w:val="1"/>
          <w:numId w:val="75"/>
        </w:numPr>
      </w:pPr>
      <w:r w:rsidRPr="0044267F">
        <w:rPr>
          <w:b/>
          <w:bCs/>
        </w:rPr>
        <w:t>ProjectType</w:t>
      </w:r>
      <w:r>
        <w:t xml:space="preserve"> in (3,13) and </w:t>
      </w:r>
    </w:p>
    <w:p w14:paraId="62F182B3" w14:textId="77777777" w:rsidR="005846C0" w:rsidRDefault="005846C0" w:rsidP="005846C0">
      <w:pPr>
        <w:pStyle w:val="ListParagraph"/>
        <w:numPr>
          <w:ilvl w:val="2"/>
          <w:numId w:val="76"/>
        </w:numPr>
      </w:pPr>
      <w:r w:rsidRPr="00845520">
        <w:rPr>
          <w:b/>
          <w:bCs/>
        </w:rPr>
        <w:t>ESSHStreetDate</w:t>
      </w:r>
      <w:r>
        <w:t xml:space="preserve"> &lt; </w:t>
      </w:r>
      <w:r w:rsidRPr="00845520">
        <w:rPr>
          <w:b/>
          <w:bCs/>
        </w:rPr>
        <w:t>MoveInDate</w:t>
      </w:r>
      <w:r w:rsidRPr="0044267F">
        <w:t>; or</w:t>
      </w:r>
    </w:p>
    <w:p w14:paraId="662FF061" w14:textId="77777777" w:rsidR="005846C0" w:rsidRPr="0044267F" w:rsidRDefault="005846C0" w:rsidP="005846C0">
      <w:pPr>
        <w:pStyle w:val="ListParagraph"/>
        <w:numPr>
          <w:ilvl w:val="2"/>
          <w:numId w:val="76"/>
        </w:numPr>
      </w:pPr>
      <w:r w:rsidRPr="00845520">
        <w:rPr>
          <w:b/>
          <w:bCs/>
        </w:rPr>
        <w:t>MoveInDate</w:t>
      </w:r>
      <w:r>
        <w:t xml:space="preserve"> </w:t>
      </w:r>
      <w:r w:rsidRPr="0044267F">
        <w:t>is NULL and</w:t>
      </w:r>
      <w:r>
        <w:t xml:space="preserve"> </w:t>
      </w:r>
      <w:r w:rsidRPr="00845520">
        <w:rPr>
          <w:b/>
          <w:bCs/>
        </w:rPr>
        <w:t>ESSHStreetDate</w:t>
      </w:r>
      <w:r>
        <w:t xml:space="preserve"> &lt; </w:t>
      </w:r>
      <w:r w:rsidRPr="00845520">
        <w:rPr>
          <w:b/>
          <w:bCs/>
        </w:rPr>
        <w:t>ExitDate</w:t>
      </w:r>
      <w:r w:rsidRPr="0044267F">
        <w:t>; or</w:t>
      </w:r>
      <w:r>
        <w:t xml:space="preserve"> </w:t>
      </w:r>
    </w:p>
    <w:p w14:paraId="5825B3E5" w14:textId="77777777" w:rsidR="005846C0" w:rsidRPr="006A3016" w:rsidRDefault="005846C0" w:rsidP="005846C0">
      <w:pPr>
        <w:pStyle w:val="Heading4"/>
      </w:pPr>
      <w:r w:rsidRPr="0088191A">
        <w:t>Gaps of Less than Seven Days Between Two ES/SH/Street Dates</w:t>
      </w:r>
    </w:p>
    <w:p w14:paraId="39733F4B" w14:textId="77777777" w:rsidR="005846C0" w:rsidRDefault="005846C0" w:rsidP="005846C0">
      <w:r>
        <w:t>Any date that falls between two ES/SH/Street dates that have been identified using the criteria above and are less than 7 days apart is counted as a ES/SH/Street day.</w:t>
      </w:r>
    </w:p>
    <w:p w14:paraId="154FF7B1" w14:textId="77777777" w:rsidR="005846C0" w:rsidRPr="00AB373C" w:rsidRDefault="005846C0" w:rsidP="005846C0">
      <w:pPr>
        <w:pStyle w:val="ListParagraph"/>
        <w:numPr>
          <w:ilvl w:val="5"/>
          <w:numId w:val="60"/>
        </w:numPr>
        <w:rPr>
          <w:i/>
        </w:rPr>
      </w:pPr>
      <w:r>
        <w:t xml:space="preserve">[Date] </w:t>
      </w:r>
      <w:r w:rsidRPr="002F68BE">
        <w:t xml:space="preserve">&gt; </w:t>
      </w:r>
      <w:r>
        <w:t>[</w:t>
      </w:r>
      <w:r>
        <w:rPr>
          <w:b/>
        </w:rPr>
        <w:t>ESSHStreetDate</w:t>
      </w:r>
      <w:r w:rsidRPr="00FF207C">
        <w:rPr>
          <w:i/>
        </w:rPr>
        <w:t>1</w:t>
      </w:r>
      <w:r w:rsidRPr="00A6067F">
        <w:t>]</w:t>
      </w:r>
      <w:r>
        <w:rPr>
          <w:i/>
        </w:rPr>
        <w:t xml:space="preserve">; </w:t>
      </w:r>
      <w:r w:rsidRPr="00A6067F">
        <w:t>and</w:t>
      </w:r>
    </w:p>
    <w:p w14:paraId="37DDF3CE" w14:textId="77777777" w:rsidR="005846C0" w:rsidRPr="00AB373C" w:rsidRDefault="005846C0" w:rsidP="005846C0">
      <w:pPr>
        <w:pStyle w:val="ListParagraph"/>
        <w:numPr>
          <w:ilvl w:val="5"/>
          <w:numId w:val="60"/>
        </w:numPr>
        <w:rPr>
          <w:i/>
        </w:rPr>
      </w:pPr>
      <w:r>
        <w:t>[Date] &lt; [</w:t>
      </w:r>
      <w:r>
        <w:rPr>
          <w:b/>
        </w:rPr>
        <w:t>ESSHStreetDate</w:t>
      </w:r>
      <w:r w:rsidRPr="00FF207C">
        <w:rPr>
          <w:i/>
        </w:rPr>
        <w:t>2</w:t>
      </w:r>
      <w:r w:rsidRPr="00A6067F">
        <w:t>]; and</w:t>
      </w:r>
    </w:p>
    <w:p w14:paraId="58DEE9A5" w14:textId="77777777" w:rsidR="005846C0" w:rsidRPr="002F68BE" w:rsidRDefault="005846C0" w:rsidP="005846C0">
      <w:pPr>
        <w:pStyle w:val="ListParagraph"/>
        <w:numPr>
          <w:ilvl w:val="5"/>
          <w:numId w:val="60"/>
        </w:numPr>
        <w:rPr>
          <w:i/>
        </w:rPr>
      </w:pPr>
      <w:r>
        <w:t>([ESSHStreetDate</w:t>
      </w:r>
      <w:r w:rsidRPr="00FF207C">
        <w:rPr>
          <w:i/>
        </w:rPr>
        <w:t>1</w:t>
      </w:r>
      <w:r w:rsidRPr="00A6067F">
        <w:t>] + 7 days) &gt;= [</w:t>
      </w:r>
      <w:r>
        <w:t>ESSHStreetDate</w:t>
      </w:r>
      <w:r w:rsidRPr="00FF207C">
        <w:rPr>
          <w:i/>
        </w:rPr>
        <w:t>2</w:t>
      </w:r>
      <w:r w:rsidRPr="00A6067F">
        <w:t>]</w:t>
      </w:r>
    </w:p>
    <w:p w14:paraId="7AB6478A" w14:textId="77777777" w:rsidR="005846C0" w:rsidRDefault="005846C0" w:rsidP="005846C0">
      <w:r>
        <w:t xml:space="preserve">For example, if a client has </w:t>
      </w:r>
      <w:r w:rsidRPr="003C4035">
        <w:rPr>
          <w:i/>
        </w:rPr>
        <w:t>BedNightDate</w:t>
      </w:r>
      <w:r w:rsidRPr="00027DB7">
        <w:t xml:space="preserve">s </w:t>
      </w:r>
      <w:r>
        <w:t>on June 1 and June 5 of the same year, the 3 dates between – June 2, 3, and 4 – are also counted as ES/SH/Street dates.</w:t>
      </w:r>
    </w:p>
    <w:p w14:paraId="3DE368DA" w14:textId="77777777" w:rsidR="005846C0" w:rsidRDefault="005846C0" w:rsidP="005846C0">
      <w:r>
        <w:t xml:space="preserve">Note that gaps of less than 7 days between </w:t>
      </w:r>
      <w:r>
        <w:rPr>
          <w:b/>
        </w:rPr>
        <w:t>ESSHStreetDate</w:t>
      </w:r>
      <w:r>
        <w:t xml:space="preserve">s are counted as ES/SH/Street dates regardless of ch_Exclude dates. </w:t>
      </w:r>
    </w:p>
    <w:p w14:paraId="583A4671" w14:textId="77777777" w:rsidR="005846C0" w:rsidRDefault="005846C0" w:rsidP="005846C0">
      <w:pPr>
        <w:pStyle w:val="Heading2"/>
      </w:pPr>
      <w:bookmarkStart w:id="701" w:name="_Toc78368777"/>
      <w:bookmarkStart w:id="702" w:name="_Toc79153986"/>
      <w:r>
        <w:t>Get ES/SH/Street Episodes (ch_Episodes)</w:t>
      </w:r>
      <w:bookmarkEnd w:id="701"/>
      <w:bookmarkEnd w:id="702"/>
    </w:p>
    <w:p w14:paraId="4EAD2F52" w14:textId="77777777" w:rsidR="005846C0" w:rsidRDefault="005846C0" w:rsidP="005846C0">
      <w:pPr>
        <w:pStyle w:val="Heading3"/>
      </w:pPr>
      <w:r>
        <w:t>Relevant Data</w:t>
      </w:r>
    </w:p>
    <w:p w14:paraId="64FD478F" w14:textId="77777777" w:rsidR="005846C0" w:rsidRPr="006A3016" w:rsidRDefault="005846C0" w:rsidP="005846C0">
      <w:pPr>
        <w:pStyle w:val="Heading4"/>
      </w:pPr>
      <w:r w:rsidRPr="0088191A">
        <w:t>Source</w:t>
      </w:r>
    </w:p>
    <w:tbl>
      <w:tblPr>
        <w:tblStyle w:val="TableGrid"/>
        <w:tblW w:w="9355" w:type="dxa"/>
        <w:tblLook w:val="04A0" w:firstRow="1" w:lastRow="0" w:firstColumn="1" w:lastColumn="0" w:noHBand="0" w:noVBand="1"/>
      </w:tblPr>
      <w:tblGrid>
        <w:gridCol w:w="9355"/>
      </w:tblGrid>
      <w:tr w:rsidR="005846C0" w:rsidRPr="005F4836" w14:paraId="5341C993" w14:textId="77777777" w:rsidTr="00845520">
        <w:tc>
          <w:tcPr>
            <w:tcW w:w="9355" w:type="dxa"/>
            <w:shd w:val="clear" w:color="auto" w:fill="FDE9D9" w:themeFill="accent6" w:themeFillTint="33"/>
          </w:tcPr>
          <w:p w14:paraId="63AF32EE" w14:textId="77777777" w:rsidR="005846C0" w:rsidRPr="005F4836" w:rsidRDefault="005846C0" w:rsidP="00845520">
            <w:pPr>
              <w:pStyle w:val="NoSpacing"/>
              <w:rPr>
                <w:b/>
                <w:bCs/>
              </w:rPr>
            </w:pPr>
            <w:r>
              <w:rPr>
                <w:b/>
                <w:bCs/>
              </w:rPr>
              <w:t>ch_Include</w:t>
            </w:r>
          </w:p>
        </w:tc>
      </w:tr>
      <w:tr w:rsidR="005846C0" w:rsidRPr="00DE23AE" w14:paraId="0AA6D089" w14:textId="77777777" w:rsidTr="00845520">
        <w:tc>
          <w:tcPr>
            <w:tcW w:w="9355" w:type="dxa"/>
          </w:tcPr>
          <w:p w14:paraId="1DDEE293" w14:textId="77777777" w:rsidR="005846C0" w:rsidRPr="005F4836" w:rsidRDefault="005846C0" w:rsidP="00845520">
            <w:pPr>
              <w:pStyle w:val="NoSpacing"/>
            </w:pPr>
            <w:r w:rsidRPr="005F4836">
              <w:t>PersonalID</w:t>
            </w:r>
          </w:p>
        </w:tc>
      </w:tr>
      <w:tr w:rsidR="005846C0" w:rsidRPr="00DE23AE" w14:paraId="1AE6D0E1" w14:textId="77777777" w:rsidTr="00845520">
        <w:tc>
          <w:tcPr>
            <w:tcW w:w="9355" w:type="dxa"/>
          </w:tcPr>
          <w:p w14:paraId="3C9AD4E9" w14:textId="77777777" w:rsidR="005846C0" w:rsidRPr="005F4836" w:rsidRDefault="005846C0" w:rsidP="00845520">
            <w:pPr>
              <w:pStyle w:val="NoSpacing"/>
            </w:pPr>
            <w:r w:rsidRPr="005F4836">
              <w:t>ESSHStreetDate</w:t>
            </w:r>
          </w:p>
        </w:tc>
      </w:tr>
    </w:tbl>
    <w:p w14:paraId="23E8003C" w14:textId="77777777" w:rsidR="005846C0" w:rsidRDefault="005846C0" w:rsidP="005846C0">
      <w:pPr>
        <w:pStyle w:val="Heading4"/>
      </w:pPr>
      <w:r w:rsidRPr="0075562A">
        <w:t>Target</w:t>
      </w:r>
    </w:p>
    <w:tbl>
      <w:tblPr>
        <w:tblStyle w:val="Style1"/>
        <w:tblW w:w="9350" w:type="dxa"/>
        <w:tblLook w:val="04A0" w:firstRow="1" w:lastRow="0" w:firstColumn="1" w:lastColumn="0" w:noHBand="0" w:noVBand="1"/>
      </w:tblPr>
      <w:tblGrid>
        <w:gridCol w:w="2021"/>
        <w:gridCol w:w="7329"/>
      </w:tblGrid>
      <w:tr w:rsidR="005846C0" w:rsidRPr="005F4836" w14:paraId="45461942" w14:textId="77777777" w:rsidTr="00845520">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2021" w:type="dxa"/>
            <w:shd w:val="clear" w:color="auto" w:fill="76923C" w:themeFill="accent3" w:themeFillShade="BF"/>
          </w:tcPr>
          <w:p w14:paraId="165DD5FE" w14:textId="77777777" w:rsidR="005846C0" w:rsidRPr="005F4836" w:rsidRDefault="005846C0" w:rsidP="00845520">
            <w:pPr>
              <w:pStyle w:val="NoSpacing"/>
              <w:rPr>
                <w:color w:val="FFFFFF" w:themeColor="background1"/>
              </w:rPr>
            </w:pPr>
            <w:r w:rsidRPr="005F4836">
              <w:rPr>
                <w:color w:val="FFFFFF" w:themeColor="background1"/>
              </w:rPr>
              <w:t>ch_Episodes</w:t>
            </w:r>
          </w:p>
        </w:tc>
        <w:tc>
          <w:tcPr>
            <w:tcW w:w="7329" w:type="dxa"/>
            <w:shd w:val="clear" w:color="auto" w:fill="76923C" w:themeFill="accent3" w:themeFillShade="BF"/>
          </w:tcPr>
          <w:p w14:paraId="28E71CBC" w14:textId="77777777" w:rsidR="005846C0" w:rsidRPr="005F4836" w:rsidRDefault="005846C0" w:rsidP="00845520">
            <w:pPr>
              <w:pStyle w:val="NoSpacing"/>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Column Description</w:t>
            </w:r>
          </w:p>
        </w:tc>
      </w:tr>
      <w:tr w:rsidR="005846C0" w:rsidRPr="00370840" w14:paraId="37988AF7" w14:textId="77777777" w:rsidTr="00845520">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021" w:type="dxa"/>
          </w:tcPr>
          <w:p w14:paraId="2D43E553" w14:textId="77777777" w:rsidR="005846C0" w:rsidRPr="00970494" w:rsidRDefault="005846C0" w:rsidP="00845520">
            <w:pPr>
              <w:pStyle w:val="NoSpacing"/>
            </w:pPr>
            <w:r w:rsidRPr="00970494">
              <w:t>PersonalID</w:t>
            </w:r>
          </w:p>
        </w:tc>
        <w:tc>
          <w:tcPr>
            <w:tcW w:w="7329" w:type="dxa"/>
          </w:tcPr>
          <w:p w14:paraId="20C16DA8" w14:textId="77777777" w:rsidR="005846C0" w:rsidRPr="000C6B2B" w:rsidRDefault="005846C0" w:rsidP="00845520">
            <w:pPr>
              <w:spacing w:before="0" w:after="0"/>
              <w:cnfStyle w:val="000000100000" w:firstRow="0" w:lastRow="0" w:firstColumn="0" w:lastColumn="0" w:oddVBand="0" w:evenVBand="0" w:oddHBand="1" w:evenHBand="0" w:firstRowFirstColumn="0" w:firstRowLastColumn="0" w:lastRowFirstColumn="0" w:lastRowLastColumn="0"/>
              <w:rPr>
                <w:rFonts w:cs="Times New Roman"/>
              </w:rPr>
            </w:pPr>
            <w:r>
              <w:t>tlsa_Person</w:t>
            </w:r>
          </w:p>
        </w:tc>
      </w:tr>
      <w:tr w:rsidR="005846C0" w:rsidRPr="00370840" w14:paraId="49B02A89" w14:textId="77777777" w:rsidTr="00845520">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021" w:type="dxa"/>
          </w:tcPr>
          <w:p w14:paraId="721803C3" w14:textId="77777777" w:rsidR="005846C0" w:rsidRPr="00970494" w:rsidRDefault="005846C0" w:rsidP="00845520">
            <w:pPr>
              <w:pStyle w:val="NoSpacing"/>
            </w:pPr>
            <w:r w:rsidRPr="00970494">
              <w:t>episodeStart</w:t>
            </w:r>
          </w:p>
        </w:tc>
        <w:tc>
          <w:tcPr>
            <w:tcW w:w="7329" w:type="dxa"/>
          </w:tcPr>
          <w:p w14:paraId="1E554E79" w14:textId="77777777" w:rsidR="005846C0" w:rsidRPr="00FF207C" w:rsidRDefault="005846C0" w:rsidP="00845520">
            <w:pPr>
              <w:spacing w:before="0" w:after="0"/>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The first ES/SH/Street date in the series.</w:t>
            </w:r>
          </w:p>
        </w:tc>
      </w:tr>
      <w:tr w:rsidR="005846C0" w:rsidRPr="00370840" w14:paraId="41760A56" w14:textId="77777777" w:rsidTr="00845520">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021" w:type="dxa"/>
          </w:tcPr>
          <w:p w14:paraId="065C948D" w14:textId="77777777" w:rsidR="005846C0" w:rsidRPr="00970494" w:rsidRDefault="005846C0" w:rsidP="00845520">
            <w:pPr>
              <w:pStyle w:val="NoSpacing"/>
            </w:pPr>
            <w:r w:rsidRPr="00970494">
              <w:t>episodeEnd</w:t>
            </w:r>
          </w:p>
        </w:tc>
        <w:tc>
          <w:tcPr>
            <w:tcW w:w="7329" w:type="dxa"/>
          </w:tcPr>
          <w:p w14:paraId="28BBA357" w14:textId="77777777" w:rsidR="005846C0" w:rsidRDefault="005846C0" w:rsidP="00845520">
            <w:pPr>
              <w:spacing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The last ES/SH/Street date in the series.</w:t>
            </w:r>
          </w:p>
        </w:tc>
      </w:tr>
    </w:tbl>
    <w:p w14:paraId="687754E4" w14:textId="77777777" w:rsidR="005846C0" w:rsidRDefault="005846C0" w:rsidP="005846C0">
      <w:pPr>
        <w:pStyle w:val="Heading3"/>
      </w:pPr>
      <w:r>
        <w:t>Logic</w:t>
      </w:r>
    </w:p>
    <w:p w14:paraId="45008BE4" w14:textId="77777777" w:rsidR="005846C0" w:rsidRDefault="005846C0" w:rsidP="005846C0">
      <w:r>
        <w:t xml:space="preserve">For purposes of the LSA, an ‘episode’ is a continuous – i.e., </w:t>
      </w:r>
      <w:r w:rsidRPr="00655B0F">
        <w:t>uninterrupted by any period of</w:t>
      </w:r>
      <w:r w:rsidRPr="00A6067F">
        <w:rPr>
          <w:rFonts w:eastAsia="Times New Roman" w:cstheme="minorHAnsi"/>
        </w:rPr>
        <w:t xml:space="preserve"> seven or more </w:t>
      </w:r>
      <w:r w:rsidRPr="00655B0F">
        <w:t xml:space="preserve">contiguous </w:t>
      </w:r>
      <w:r w:rsidRPr="00A6067F">
        <w:rPr>
          <w:rFonts w:eastAsia="Times New Roman" w:cstheme="minorHAnsi"/>
        </w:rPr>
        <w:t>days</w:t>
      </w:r>
      <w:r>
        <w:rPr>
          <w:rFonts w:eastAsia="Times New Roman" w:cstheme="minorHAnsi"/>
        </w:rPr>
        <w:t xml:space="preserve"> —</w:t>
      </w:r>
      <w:r>
        <w:t xml:space="preserve"> series of ES/SH/Street dates. </w:t>
      </w:r>
    </w:p>
    <w:p w14:paraId="4103743B" w14:textId="77777777" w:rsidR="005846C0" w:rsidRDefault="005846C0" w:rsidP="005846C0">
      <w:r>
        <w:t>Each record in ch_Episodes represents an uninterrupted series of ES/SH/Street dates identified in the previous step. Based on ch_Include for each HoH/adult in tlsa_Person:</w:t>
      </w:r>
    </w:p>
    <w:p w14:paraId="3C8EE36F" w14:textId="77777777" w:rsidR="005846C0" w:rsidRDefault="005846C0" w:rsidP="005846C0">
      <w:pPr>
        <w:pStyle w:val="ListParagraph"/>
        <w:numPr>
          <w:ilvl w:val="0"/>
          <w:numId w:val="43"/>
        </w:numPr>
      </w:pPr>
      <w:r w:rsidRPr="00B36AD6">
        <w:rPr>
          <w:b/>
        </w:rPr>
        <w:t>episodeStart</w:t>
      </w:r>
      <w:r w:rsidRPr="00B36AD6">
        <w:rPr>
          <w:b/>
          <w:i/>
        </w:rPr>
        <w:t xml:space="preserve"> </w:t>
      </w:r>
      <w:r>
        <w:t xml:space="preserve">is any </w:t>
      </w:r>
      <w:r w:rsidRPr="00B36AD6">
        <w:rPr>
          <w:b/>
        </w:rPr>
        <w:t>ESSHStreetDate</w:t>
      </w:r>
      <w:r>
        <w:t xml:space="preserve"> where there is no (</w:t>
      </w:r>
      <w:r w:rsidRPr="00B36AD6">
        <w:rPr>
          <w:b/>
        </w:rPr>
        <w:t>ESSHStreetDate</w:t>
      </w:r>
      <w:r>
        <w:t xml:space="preserve"> – 1 day) for the same </w:t>
      </w:r>
      <w:r w:rsidRPr="00B36AD6">
        <w:rPr>
          <w:i/>
          <w:iCs/>
        </w:rPr>
        <w:t>PersonalID</w:t>
      </w:r>
      <w:r>
        <w:t xml:space="preserve"> – i.e., any ES/SH/Street date where there is no information to indicate that the client was in ES/SH or on the street on the day before.</w:t>
      </w:r>
    </w:p>
    <w:p w14:paraId="50B7F7A9" w14:textId="77777777" w:rsidR="005846C0" w:rsidRPr="00890321" w:rsidRDefault="005846C0" w:rsidP="005846C0">
      <w:pPr>
        <w:pStyle w:val="ListParagraph"/>
        <w:numPr>
          <w:ilvl w:val="0"/>
          <w:numId w:val="6"/>
        </w:numPr>
      </w:pPr>
      <w:r w:rsidRPr="00CF23C7">
        <w:rPr>
          <w:b/>
        </w:rPr>
        <w:t>episodeEnd</w:t>
      </w:r>
      <w:r>
        <w:rPr>
          <w:b/>
          <w:i/>
        </w:rPr>
        <w:t xml:space="preserve"> </w:t>
      </w:r>
      <w:r>
        <w:t xml:space="preserve">is the first </w:t>
      </w:r>
      <w:r>
        <w:rPr>
          <w:b/>
        </w:rPr>
        <w:t>ESSHStreetDate</w:t>
      </w:r>
      <w:r>
        <w:t xml:space="preserve"> after </w:t>
      </w:r>
      <w:r w:rsidRPr="00CF23C7">
        <w:rPr>
          <w:rFonts w:cs="Times New Roman"/>
          <w:b/>
        </w:rPr>
        <w:t>episodeStart</w:t>
      </w:r>
      <w:r>
        <w:rPr>
          <w:rFonts w:cs="Times New Roman"/>
        </w:rPr>
        <w:t xml:space="preserve"> where (</w:t>
      </w:r>
      <w:r>
        <w:rPr>
          <w:b/>
        </w:rPr>
        <w:t>ESSHStreetDate</w:t>
      </w:r>
      <w:r>
        <w:rPr>
          <w:rFonts w:cs="Times New Roman"/>
        </w:rPr>
        <w:t xml:space="preserve"> + 1 day) does not exist </w:t>
      </w:r>
    </w:p>
    <w:p w14:paraId="3CA4DC2C" w14:textId="77777777" w:rsidR="005846C0" w:rsidRDefault="005846C0" w:rsidP="005846C0">
      <w:pPr>
        <w:pStyle w:val="Heading2"/>
      </w:pPr>
      <w:bookmarkStart w:id="703" w:name="_Toc78368778"/>
      <w:bookmarkStart w:id="704" w:name="_Toc79153987"/>
      <w:r w:rsidRPr="00655B0F">
        <w:t>CHTime</w:t>
      </w:r>
      <w:r>
        <w:t xml:space="preserve"> and </w:t>
      </w:r>
      <w:r w:rsidRPr="005F4836">
        <w:t>CHTimeStatus</w:t>
      </w:r>
      <w:r>
        <w:t xml:space="preserve"> for Exit Cohorts</w:t>
      </w:r>
      <w:bookmarkEnd w:id="703"/>
      <w:bookmarkEnd w:id="704"/>
    </w:p>
    <w:p w14:paraId="1B9F4C4B" w14:textId="77777777" w:rsidR="005846C0" w:rsidRDefault="005846C0" w:rsidP="005846C0">
      <w:pPr>
        <w:pStyle w:val="Heading3"/>
        <w:ind w:left="0" w:firstLine="0"/>
      </w:pPr>
      <w:r>
        <w:t>Relevant Data</w:t>
      </w:r>
    </w:p>
    <w:p w14:paraId="493E9796" w14:textId="77777777" w:rsidR="005846C0" w:rsidRDefault="005846C0" w:rsidP="005846C0">
      <w:pPr>
        <w:pStyle w:val="Heading4"/>
      </w:pPr>
      <w:r>
        <w:t>Source</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5"/>
      </w:tblGrid>
      <w:tr w:rsidR="005846C0" w:rsidRPr="005F4836" w14:paraId="16BE9947" w14:textId="77777777" w:rsidTr="00845520">
        <w:trPr>
          <w:trHeight w:val="216"/>
        </w:trPr>
        <w:tc>
          <w:tcPr>
            <w:tcW w:w="9355" w:type="dxa"/>
            <w:shd w:val="clear" w:color="auto" w:fill="FDE9D9" w:themeFill="accent6" w:themeFillTint="33"/>
          </w:tcPr>
          <w:p w14:paraId="014A3421" w14:textId="77777777" w:rsidR="005846C0" w:rsidRPr="005F4836" w:rsidRDefault="005846C0" w:rsidP="00845520">
            <w:pPr>
              <w:pStyle w:val="NoSpacing"/>
              <w:rPr>
                <w:b/>
                <w:bCs/>
              </w:rPr>
            </w:pPr>
            <w:r>
              <w:rPr>
                <w:b/>
                <w:bCs/>
              </w:rPr>
              <w:t>tlsa</w:t>
            </w:r>
            <w:r w:rsidRPr="005F4836">
              <w:rPr>
                <w:b/>
                <w:bCs/>
              </w:rPr>
              <w:t>_Person</w:t>
            </w:r>
          </w:p>
        </w:tc>
      </w:tr>
      <w:tr w:rsidR="005846C0" w:rsidRPr="005F4836" w14:paraId="23BDA8BE" w14:textId="77777777" w:rsidTr="00845520">
        <w:trPr>
          <w:trHeight w:val="216"/>
        </w:trPr>
        <w:tc>
          <w:tcPr>
            <w:tcW w:w="9355" w:type="dxa"/>
          </w:tcPr>
          <w:p w14:paraId="290AF09E" w14:textId="77777777" w:rsidR="005846C0" w:rsidRPr="005F4836" w:rsidRDefault="005846C0" w:rsidP="00845520">
            <w:pPr>
              <w:pStyle w:val="NoSpacing"/>
            </w:pPr>
            <w:r w:rsidRPr="005F4836">
              <w:t>PersonalID</w:t>
            </w:r>
          </w:p>
        </w:tc>
      </w:tr>
      <w:tr w:rsidR="005846C0" w:rsidRPr="005F4836" w14:paraId="035B6AEE" w14:textId="77777777" w:rsidTr="00845520">
        <w:trPr>
          <w:trHeight w:val="216"/>
        </w:trPr>
        <w:tc>
          <w:tcPr>
            <w:tcW w:w="9355" w:type="dxa"/>
          </w:tcPr>
          <w:p w14:paraId="3DFF39DB" w14:textId="77777777" w:rsidR="005846C0" w:rsidRPr="00E17F92" w:rsidRDefault="005846C0" w:rsidP="00845520">
            <w:pPr>
              <w:pStyle w:val="NoSpacing"/>
            </w:pPr>
            <w:r>
              <w:t>HoHAdult</w:t>
            </w:r>
          </w:p>
        </w:tc>
      </w:tr>
      <w:tr w:rsidR="005846C0" w:rsidRPr="005F4836" w14:paraId="5E7C38A9" w14:textId="77777777" w:rsidTr="00845520">
        <w:trPr>
          <w:trHeight w:val="216"/>
        </w:trPr>
        <w:tc>
          <w:tcPr>
            <w:tcW w:w="9355" w:type="dxa"/>
            <w:shd w:val="clear" w:color="auto" w:fill="FDE9D9" w:themeFill="accent6" w:themeFillTint="33"/>
          </w:tcPr>
          <w:p w14:paraId="6521D884" w14:textId="77777777" w:rsidR="005846C0" w:rsidRPr="005F4836" w:rsidRDefault="005846C0" w:rsidP="00845520">
            <w:pPr>
              <w:pStyle w:val="NoSpacing"/>
              <w:rPr>
                <w:b/>
                <w:bCs/>
              </w:rPr>
            </w:pPr>
            <w:r w:rsidRPr="005F4836">
              <w:rPr>
                <w:b/>
                <w:bCs/>
              </w:rPr>
              <w:t>ch_Episodes</w:t>
            </w:r>
          </w:p>
        </w:tc>
      </w:tr>
      <w:tr w:rsidR="005846C0" w:rsidRPr="005F4836" w14:paraId="53171737" w14:textId="77777777" w:rsidTr="00845520">
        <w:trPr>
          <w:trHeight w:val="216"/>
        </w:trPr>
        <w:tc>
          <w:tcPr>
            <w:tcW w:w="9355" w:type="dxa"/>
          </w:tcPr>
          <w:p w14:paraId="5E969D22" w14:textId="77777777" w:rsidR="005846C0" w:rsidRPr="005F4836" w:rsidRDefault="005846C0" w:rsidP="00845520">
            <w:pPr>
              <w:pStyle w:val="NoSpacing"/>
            </w:pPr>
            <w:r w:rsidRPr="00E17F92">
              <w:t>Perso</w:t>
            </w:r>
            <w:r w:rsidRPr="00D75C24">
              <w:t>nalI</w:t>
            </w:r>
            <w:r w:rsidRPr="00FC29E8">
              <w:t>D</w:t>
            </w:r>
          </w:p>
        </w:tc>
      </w:tr>
      <w:tr w:rsidR="005846C0" w:rsidRPr="005F4836" w14:paraId="03C0A675" w14:textId="77777777" w:rsidTr="00845520">
        <w:trPr>
          <w:trHeight w:val="216"/>
        </w:trPr>
        <w:tc>
          <w:tcPr>
            <w:tcW w:w="9355" w:type="dxa"/>
          </w:tcPr>
          <w:p w14:paraId="37E2681B" w14:textId="77777777" w:rsidR="005846C0" w:rsidRPr="005F4836" w:rsidRDefault="005846C0" w:rsidP="00845520">
            <w:pPr>
              <w:pStyle w:val="NoSpacing"/>
            </w:pPr>
            <w:r w:rsidRPr="005F4836">
              <w:t>episodeStart</w:t>
            </w:r>
          </w:p>
        </w:tc>
      </w:tr>
      <w:tr w:rsidR="005846C0" w:rsidRPr="005F4836" w14:paraId="7AC2BCB4" w14:textId="77777777" w:rsidTr="00845520">
        <w:trPr>
          <w:trHeight w:val="216"/>
        </w:trPr>
        <w:tc>
          <w:tcPr>
            <w:tcW w:w="9355" w:type="dxa"/>
          </w:tcPr>
          <w:p w14:paraId="10BE9765" w14:textId="77777777" w:rsidR="005846C0" w:rsidRPr="005F4836" w:rsidRDefault="005846C0" w:rsidP="00845520">
            <w:pPr>
              <w:pStyle w:val="NoSpacing"/>
            </w:pPr>
            <w:r w:rsidRPr="005F4836">
              <w:t>episodeEnd</w:t>
            </w:r>
          </w:p>
        </w:tc>
      </w:tr>
      <w:tr w:rsidR="005846C0" w:rsidRPr="005F4836" w14:paraId="51EF19CC" w14:textId="77777777" w:rsidTr="00845520">
        <w:trPr>
          <w:trHeight w:val="216"/>
        </w:trPr>
        <w:tc>
          <w:tcPr>
            <w:tcW w:w="9355" w:type="dxa"/>
          </w:tcPr>
          <w:p w14:paraId="1BCE3C61" w14:textId="77777777" w:rsidR="005846C0" w:rsidRPr="005F4836" w:rsidRDefault="005846C0" w:rsidP="00845520">
            <w:pPr>
              <w:pStyle w:val="NoSpacing"/>
            </w:pPr>
            <w:r w:rsidRPr="005F4836">
              <w:t>episodeDays</w:t>
            </w:r>
          </w:p>
        </w:tc>
      </w:tr>
      <w:tr w:rsidR="005846C0" w:rsidRPr="005F4836" w14:paraId="6E30CEA0" w14:textId="77777777" w:rsidTr="00845520">
        <w:trPr>
          <w:trHeight w:val="216"/>
        </w:trPr>
        <w:tc>
          <w:tcPr>
            <w:tcW w:w="9355" w:type="dxa"/>
            <w:shd w:val="clear" w:color="auto" w:fill="FDE9D9" w:themeFill="accent6" w:themeFillTint="33"/>
          </w:tcPr>
          <w:p w14:paraId="5CBD88AA" w14:textId="77777777" w:rsidR="005846C0" w:rsidRPr="005F4836" w:rsidRDefault="005846C0" w:rsidP="00845520">
            <w:pPr>
              <w:pStyle w:val="NoSpacing"/>
              <w:rPr>
                <w:b/>
                <w:bCs/>
              </w:rPr>
            </w:pPr>
            <w:r>
              <w:rPr>
                <w:b/>
                <w:bCs/>
              </w:rPr>
              <w:t>tlsa</w:t>
            </w:r>
            <w:r w:rsidRPr="005F4836">
              <w:rPr>
                <w:b/>
                <w:bCs/>
              </w:rPr>
              <w:t>_Enrollment</w:t>
            </w:r>
          </w:p>
        </w:tc>
      </w:tr>
      <w:tr w:rsidR="005846C0" w:rsidRPr="005F4836" w14:paraId="329BDD3B" w14:textId="77777777" w:rsidTr="00845520">
        <w:trPr>
          <w:trHeight w:val="216"/>
        </w:trPr>
        <w:tc>
          <w:tcPr>
            <w:tcW w:w="9355" w:type="dxa"/>
          </w:tcPr>
          <w:p w14:paraId="6173CD67" w14:textId="77777777" w:rsidR="005846C0" w:rsidRPr="005F4836" w:rsidRDefault="005846C0" w:rsidP="00845520">
            <w:pPr>
              <w:pStyle w:val="NoSpacing"/>
            </w:pPr>
            <w:r w:rsidRPr="005F4836">
              <w:t>EnrollmentID</w:t>
            </w:r>
          </w:p>
        </w:tc>
      </w:tr>
      <w:tr w:rsidR="005846C0" w:rsidRPr="005F4836" w14:paraId="5CCDB555" w14:textId="77777777" w:rsidTr="00845520">
        <w:trPr>
          <w:trHeight w:val="216"/>
        </w:trPr>
        <w:tc>
          <w:tcPr>
            <w:tcW w:w="9355" w:type="dxa"/>
          </w:tcPr>
          <w:p w14:paraId="20830118" w14:textId="77777777" w:rsidR="005846C0" w:rsidRPr="005F4836" w:rsidRDefault="005846C0" w:rsidP="00845520">
            <w:pPr>
              <w:pStyle w:val="NoSpacing"/>
            </w:pPr>
            <w:r>
              <w:t>CH</w:t>
            </w:r>
          </w:p>
        </w:tc>
      </w:tr>
      <w:tr w:rsidR="005846C0" w:rsidRPr="005F4836" w14:paraId="0815516C" w14:textId="77777777" w:rsidTr="00845520">
        <w:trPr>
          <w:trHeight w:val="216"/>
        </w:trPr>
        <w:tc>
          <w:tcPr>
            <w:tcW w:w="9355" w:type="dxa"/>
          </w:tcPr>
          <w:p w14:paraId="5AB25FE2" w14:textId="77777777" w:rsidR="005846C0" w:rsidRPr="00E17F92" w:rsidRDefault="005846C0" w:rsidP="00845520">
            <w:pPr>
              <w:pStyle w:val="NoSpacing"/>
            </w:pPr>
            <w:r>
              <w:t>PersonalID</w:t>
            </w:r>
          </w:p>
        </w:tc>
      </w:tr>
      <w:tr w:rsidR="005846C0" w:rsidRPr="005F4836" w14:paraId="4456D84C" w14:textId="77777777" w:rsidTr="00845520">
        <w:trPr>
          <w:trHeight w:val="216"/>
        </w:trPr>
        <w:tc>
          <w:tcPr>
            <w:tcW w:w="9355" w:type="dxa"/>
          </w:tcPr>
          <w:p w14:paraId="34E15A6D" w14:textId="77777777" w:rsidR="005846C0" w:rsidRDefault="005846C0" w:rsidP="00845520">
            <w:pPr>
              <w:pStyle w:val="NoSpacing"/>
            </w:pPr>
            <w:r>
              <w:t>ProjectType</w:t>
            </w:r>
          </w:p>
        </w:tc>
      </w:tr>
      <w:tr w:rsidR="005846C0" w:rsidRPr="007327FC" w14:paraId="777CC726" w14:textId="77777777" w:rsidTr="00845520">
        <w:trPr>
          <w:trHeight w:val="216"/>
        </w:trPr>
        <w:tc>
          <w:tcPr>
            <w:tcW w:w="9355" w:type="dxa"/>
            <w:shd w:val="clear" w:color="auto" w:fill="EEECE1" w:themeFill="background2"/>
          </w:tcPr>
          <w:p w14:paraId="52B4A723" w14:textId="77777777" w:rsidR="005846C0" w:rsidRPr="000D5A2E" w:rsidRDefault="005846C0" w:rsidP="00845520">
            <w:pPr>
              <w:pStyle w:val="NoSpacing"/>
              <w:rPr>
                <w:b/>
                <w:bCs/>
              </w:rPr>
            </w:pPr>
            <w:r w:rsidRPr="000D5A2E">
              <w:rPr>
                <w:b/>
                <w:bCs/>
              </w:rPr>
              <w:t>hmis_Enrollment</w:t>
            </w:r>
          </w:p>
        </w:tc>
      </w:tr>
      <w:tr w:rsidR="005846C0" w:rsidRPr="006B4F91" w14:paraId="1D4FC845" w14:textId="77777777" w:rsidTr="00845520">
        <w:trPr>
          <w:trHeight w:val="216"/>
        </w:trPr>
        <w:tc>
          <w:tcPr>
            <w:tcW w:w="9355" w:type="dxa"/>
          </w:tcPr>
          <w:p w14:paraId="08F0EA0E" w14:textId="77777777" w:rsidR="005846C0" w:rsidRPr="00172D43" w:rsidRDefault="005846C0" w:rsidP="00845520">
            <w:pPr>
              <w:pStyle w:val="NoSpacing"/>
            </w:pPr>
            <w:r w:rsidRPr="00172D43">
              <w:t>PersonalID</w:t>
            </w:r>
          </w:p>
        </w:tc>
      </w:tr>
      <w:tr w:rsidR="005846C0" w:rsidRPr="005F4836" w14:paraId="03534D20" w14:textId="77777777" w:rsidTr="00845520">
        <w:trPr>
          <w:trHeight w:val="216"/>
        </w:trPr>
        <w:tc>
          <w:tcPr>
            <w:tcW w:w="9355" w:type="dxa"/>
          </w:tcPr>
          <w:p w14:paraId="18C2C6DA" w14:textId="77777777" w:rsidR="005846C0" w:rsidRPr="00172D43" w:rsidRDefault="005846C0" w:rsidP="00845520">
            <w:pPr>
              <w:pStyle w:val="NoSpacing"/>
            </w:pPr>
            <w:r w:rsidRPr="00172D43">
              <w:t>EntryDate</w:t>
            </w:r>
          </w:p>
        </w:tc>
      </w:tr>
      <w:tr w:rsidR="005846C0" w:rsidRPr="005F4836" w14:paraId="17D13745" w14:textId="77777777" w:rsidTr="00845520">
        <w:trPr>
          <w:trHeight w:val="216"/>
        </w:trPr>
        <w:tc>
          <w:tcPr>
            <w:tcW w:w="9355" w:type="dxa"/>
          </w:tcPr>
          <w:p w14:paraId="2DC27362" w14:textId="77777777" w:rsidR="005846C0" w:rsidRPr="00172D43" w:rsidRDefault="005846C0" w:rsidP="00845520">
            <w:pPr>
              <w:pStyle w:val="NoSpacing"/>
            </w:pPr>
            <w:r w:rsidRPr="00172D43">
              <w:t>LivingSituation</w:t>
            </w:r>
          </w:p>
        </w:tc>
      </w:tr>
      <w:tr w:rsidR="005846C0" w:rsidRPr="005F4836" w14:paraId="11E69FA2" w14:textId="77777777" w:rsidTr="00845520">
        <w:trPr>
          <w:trHeight w:val="216"/>
        </w:trPr>
        <w:tc>
          <w:tcPr>
            <w:tcW w:w="9355" w:type="dxa"/>
          </w:tcPr>
          <w:p w14:paraId="5042132E" w14:textId="77777777" w:rsidR="005846C0" w:rsidRPr="00172D43" w:rsidRDefault="005846C0" w:rsidP="00845520">
            <w:pPr>
              <w:pStyle w:val="NoSpacing"/>
            </w:pPr>
            <w:r w:rsidRPr="00172D43">
              <w:t>LengthOfStay</w:t>
            </w:r>
          </w:p>
        </w:tc>
      </w:tr>
      <w:tr w:rsidR="005846C0" w:rsidRPr="005F4836" w14:paraId="699DF437" w14:textId="77777777" w:rsidTr="00845520">
        <w:trPr>
          <w:trHeight w:val="216"/>
        </w:trPr>
        <w:tc>
          <w:tcPr>
            <w:tcW w:w="9355" w:type="dxa"/>
          </w:tcPr>
          <w:p w14:paraId="5786CE1C" w14:textId="77777777" w:rsidR="005846C0" w:rsidRPr="00172D43" w:rsidRDefault="005846C0" w:rsidP="00845520">
            <w:pPr>
              <w:pStyle w:val="NoSpacing"/>
            </w:pPr>
            <w:r w:rsidRPr="00172D43">
              <w:t>DateToStreetESSH</w:t>
            </w:r>
          </w:p>
        </w:tc>
      </w:tr>
      <w:tr w:rsidR="005846C0" w:rsidRPr="005F4836" w14:paraId="2EBABBA9" w14:textId="77777777" w:rsidTr="00845520">
        <w:trPr>
          <w:trHeight w:val="216"/>
        </w:trPr>
        <w:tc>
          <w:tcPr>
            <w:tcW w:w="9355" w:type="dxa"/>
          </w:tcPr>
          <w:p w14:paraId="6BAEDF55" w14:textId="77777777" w:rsidR="005846C0" w:rsidRPr="00172D43" w:rsidRDefault="005846C0" w:rsidP="00845520">
            <w:pPr>
              <w:pStyle w:val="NoSpacing"/>
            </w:pPr>
            <w:r w:rsidRPr="00172D43">
              <w:t>TimesHomelessPastThreeYears</w:t>
            </w:r>
          </w:p>
        </w:tc>
      </w:tr>
      <w:tr w:rsidR="005846C0" w:rsidRPr="005F4836" w14:paraId="34B576D0" w14:textId="77777777" w:rsidTr="00845520">
        <w:trPr>
          <w:trHeight w:val="216"/>
        </w:trPr>
        <w:tc>
          <w:tcPr>
            <w:tcW w:w="9355" w:type="dxa"/>
          </w:tcPr>
          <w:p w14:paraId="4CBE1EEE" w14:textId="77777777" w:rsidR="005846C0" w:rsidRPr="00172D43" w:rsidRDefault="005846C0" w:rsidP="00845520">
            <w:pPr>
              <w:pStyle w:val="NoSpacing"/>
            </w:pPr>
            <w:r w:rsidRPr="00172D43">
              <w:t>MonthsHomelessPastThreeYears</w:t>
            </w:r>
          </w:p>
        </w:tc>
      </w:tr>
    </w:tbl>
    <w:p w14:paraId="309BE80C" w14:textId="77777777" w:rsidR="005846C0" w:rsidRDefault="005846C0" w:rsidP="005846C0">
      <w:pPr>
        <w:pStyle w:val="Heading4"/>
      </w:pPr>
      <w:r>
        <w:t>Target</w:t>
      </w:r>
    </w:p>
    <w:tbl>
      <w:tblPr>
        <w:tblStyle w:val="Style1"/>
        <w:tblW w:w="9355" w:type="dxa"/>
        <w:tblLook w:val="04A0" w:firstRow="1" w:lastRow="0" w:firstColumn="1" w:lastColumn="0" w:noHBand="0" w:noVBand="1"/>
      </w:tblPr>
      <w:tblGrid>
        <w:gridCol w:w="9355"/>
      </w:tblGrid>
      <w:tr w:rsidR="005846C0" w:rsidRPr="006B4F91" w14:paraId="7903C8F6" w14:textId="77777777" w:rsidTr="00845520">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9355" w:type="dxa"/>
            <w:shd w:val="clear" w:color="auto" w:fill="76923C" w:themeFill="accent3" w:themeFillShade="BF"/>
          </w:tcPr>
          <w:p w14:paraId="6821F012" w14:textId="77777777" w:rsidR="005846C0" w:rsidRPr="005F4836" w:rsidRDefault="005846C0" w:rsidP="00845520">
            <w:pPr>
              <w:pStyle w:val="NoSpacing"/>
              <w:rPr>
                <w:b w:val="0"/>
                <w:bCs w:val="0"/>
                <w:color w:val="FFFFFF" w:themeColor="background1"/>
              </w:rPr>
            </w:pPr>
            <w:r>
              <w:rPr>
                <w:b w:val="0"/>
                <w:bCs w:val="0"/>
                <w:color w:val="FFFFFF" w:themeColor="background1"/>
              </w:rPr>
              <w:t>tlsa</w:t>
            </w:r>
            <w:r w:rsidRPr="005F4836">
              <w:rPr>
                <w:b w:val="0"/>
                <w:bCs w:val="0"/>
                <w:color w:val="FFFFFF" w:themeColor="background1"/>
              </w:rPr>
              <w:t>_Person</w:t>
            </w:r>
          </w:p>
        </w:tc>
      </w:tr>
      <w:tr w:rsidR="005846C0" w:rsidRPr="00370840" w14:paraId="6B6B8FD0" w14:textId="77777777" w:rsidTr="00845520">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shd w:val="clear" w:color="auto" w:fill="auto"/>
          </w:tcPr>
          <w:p w14:paraId="21419130" w14:textId="77777777" w:rsidR="005846C0" w:rsidRPr="009366AD" w:rsidRDefault="005846C0" w:rsidP="00845520">
            <w:pPr>
              <w:pStyle w:val="NoSpacing"/>
            </w:pPr>
            <w:r w:rsidRPr="005F4836">
              <w:t>CHTime</w:t>
            </w:r>
          </w:p>
        </w:tc>
      </w:tr>
      <w:tr w:rsidR="005846C0" w:rsidRPr="00370840" w14:paraId="77E64ACF" w14:textId="77777777" w:rsidTr="00845520">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9355" w:type="dxa"/>
          </w:tcPr>
          <w:p w14:paraId="1879134E" w14:textId="77777777" w:rsidR="005846C0" w:rsidRPr="009366AD" w:rsidRDefault="005846C0" w:rsidP="00845520">
            <w:pPr>
              <w:pStyle w:val="NoSpacing"/>
            </w:pPr>
            <w:r w:rsidRPr="005F4836">
              <w:t>CHTimeStatus</w:t>
            </w:r>
          </w:p>
        </w:tc>
      </w:tr>
    </w:tbl>
    <w:p w14:paraId="58D0DF3C" w14:textId="77777777" w:rsidR="005846C0" w:rsidRDefault="005846C0" w:rsidP="005846C0">
      <w:pPr>
        <w:pStyle w:val="Heading3"/>
      </w:pPr>
      <w:r>
        <w:t>Logic</w:t>
      </w:r>
    </w:p>
    <w:p w14:paraId="6010DA56" w14:textId="77777777" w:rsidR="005846C0" w:rsidRPr="00A7544C" w:rsidRDefault="005846C0" w:rsidP="005846C0">
      <w:r>
        <w:t xml:space="preserve">There are a total of ten valid combinations of </w:t>
      </w:r>
      <w:r w:rsidRPr="00B678E4">
        <w:rPr>
          <w:b/>
          <w:bCs/>
        </w:rPr>
        <w:t>CHTime</w:t>
      </w:r>
      <w:r>
        <w:t xml:space="preserve"> and </w:t>
      </w:r>
      <w:r w:rsidRPr="00B678E4">
        <w:rPr>
          <w:b/>
          <w:bCs/>
        </w:rPr>
        <w:t>CHTimeStatus</w:t>
      </w:r>
      <w:r>
        <w:t xml:space="preserve"> values. They are summarized in the table below; detailed logic follows.</w:t>
      </w:r>
    </w:p>
    <w:tbl>
      <w:tblPr>
        <w:tblStyle w:val="Style1"/>
        <w:tblW w:w="0" w:type="auto"/>
        <w:tblLook w:val="04A0" w:firstRow="1" w:lastRow="0" w:firstColumn="1" w:lastColumn="0" w:noHBand="0" w:noVBand="1"/>
      </w:tblPr>
      <w:tblGrid>
        <w:gridCol w:w="873"/>
        <w:gridCol w:w="940"/>
        <w:gridCol w:w="1447"/>
        <w:gridCol w:w="6090"/>
      </w:tblGrid>
      <w:tr w:rsidR="005846C0" w:rsidRPr="005F4836" w14:paraId="0B6ED27F" w14:textId="77777777" w:rsidTr="008455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0194F168" w14:textId="77777777" w:rsidR="005846C0" w:rsidRPr="005F4836" w:rsidRDefault="005846C0" w:rsidP="00845520">
            <w:pPr>
              <w:pStyle w:val="NoSpacing"/>
            </w:pPr>
            <w:r w:rsidRPr="005F4836">
              <w:t>Priority</w:t>
            </w:r>
          </w:p>
        </w:tc>
        <w:tc>
          <w:tcPr>
            <w:tcW w:w="940" w:type="dxa"/>
          </w:tcPr>
          <w:p w14:paraId="49FDE64B" w14:textId="77777777" w:rsidR="005846C0" w:rsidRPr="00A7544C" w:rsidRDefault="005846C0" w:rsidP="00845520">
            <w:pPr>
              <w:pStyle w:val="NoSpacing"/>
              <w:cnfStyle w:val="100000000000" w:firstRow="1" w:lastRow="0" w:firstColumn="0" w:lastColumn="0" w:oddVBand="0" w:evenVBand="0" w:oddHBand="0" w:evenHBand="0" w:firstRowFirstColumn="0" w:firstRowLastColumn="0" w:lastRowFirstColumn="0" w:lastRowLastColumn="0"/>
            </w:pPr>
            <w:r w:rsidRPr="005F4836">
              <w:t>CHTime</w:t>
            </w:r>
          </w:p>
        </w:tc>
        <w:tc>
          <w:tcPr>
            <w:tcW w:w="1447" w:type="dxa"/>
          </w:tcPr>
          <w:p w14:paraId="2C7897FA" w14:textId="77777777" w:rsidR="005846C0" w:rsidRPr="00A7544C" w:rsidRDefault="005846C0" w:rsidP="00845520">
            <w:pPr>
              <w:pStyle w:val="NoSpacing"/>
              <w:cnfStyle w:val="100000000000" w:firstRow="1" w:lastRow="0" w:firstColumn="0" w:lastColumn="0" w:oddVBand="0" w:evenVBand="0" w:oddHBand="0" w:evenHBand="0" w:firstRowFirstColumn="0" w:firstRowLastColumn="0" w:lastRowFirstColumn="0" w:lastRowLastColumn="0"/>
            </w:pPr>
            <w:r w:rsidRPr="005F4836">
              <w:t>CHTimeStatus</w:t>
            </w:r>
          </w:p>
        </w:tc>
        <w:tc>
          <w:tcPr>
            <w:tcW w:w="6090" w:type="dxa"/>
          </w:tcPr>
          <w:p w14:paraId="296B10C3" w14:textId="77777777" w:rsidR="005846C0" w:rsidRPr="00D75C24" w:rsidRDefault="005846C0" w:rsidP="00845520">
            <w:pPr>
              <w:pStyle w:val="NoSpacing"/>
              <w:cnfStyle w:val="100000000000" w:firstRow="1" w:lastRow="0" w:firstColumn="0" w:lastColumn="0" w:oddVBand="0" w:evenVBand="0" w:oddHBand="0" w:evenHBand="0" w:firstRowFirstColumn="0" w:firstRowLastColumn="0" w:lastRowFirstColumn="0" w:lastRowLastColumn="0"/>
            </w:pPr>
            <w:r w:rsidRPr="00E17F92">
              <w:t>Category</w:t>
            </w:r>
          </w:p>
        </w:tc>
      </w:tr>
      <w:tr w:rsidR="005846C0" w:rsidRPr="00E94277" w14:paraId="0B77244E" w14:textId="77777777" w:rsidTr="0084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358E1AD1" w14:textId="77777777" w:rsidR="005846C0" w:rsidRPr="00A7544C" w:rsidRDefault="005846C0" w:rsidP="00845520">
            <w:pPr>
              <w:pStyle w:val="NoSpacing"/>
              <w:jc w:val="center"/>
            </w:pPr>
            <w:r>
              <w:t>2</w:t>
            </w:r>
          </w:p>
        </w:tc>
        <w:tc>
          <w:tcPr>
            <w:tcW w:w="940" w:type="dxa"/>
          </w:tcPr>
          <w:p w14:paraId="27A7A51C" w14:textId="77777777" w:rsidR="005846C0" w:rsidRPr="00E17F92" w:rsidRDefault="005846C0" w:rsidP="00845520">
            <w:pPr>
              <w:pStyle w:val="NoSpacing"/>
              <w:jc w:val="center"/>
              <w:cnfStyle w:val="000000100000" w:firstRow="0" w:lastRow="0" w:firstColumn="0" w:lastColumn="0" w:oddVBand="0" w:evenVBand="0" w:oddHBand="1" w:evenHBand="0" w:firstRowFirstColumn="0" w:firstRowLastColumn="0" w:lastRowFirstColumn="0" w:lastRowLastColumn="0"/>
            </w:pPr>
            <w:r w:rsidRPr="00A7544C">
              <w:t>365</w:t>
            </w:r>
          </w:p>
        </w:tc>
        <w:tc>
          <w:tcPr>
            <w:tcW w:w="1447" w:type="dxa"/>
          </w:tcPr>
          <w:p w14:paraId="6575ED33" w14:textId="77777777" w:rsidR="005846C0" w:rsidRPr="00FC29E8" w:rsidRDefault="005846C0" w:rsidP="00845520">
            <w:pPr>
              <w:pStyle w:val="NoSpacing"/>
              <w:jc w:val="center"/>
              <w:cnfStyle w:val="000000100000" w:firstRow="0" w:lastRow="0" w:firstColumn="0" w:lastColumn="0" w:oddVBand="0" w:evenVBand="0" w:oddHBand="1" w:evenHBand="0" w:firstRowFirstColumn="0" w:firstRowLastColumn="0" w:lastRowFirstColumn="0" w:lastRowLastColumn="0"/>
            </w:pPr>
            <w:r w:rsidRPr="00D75C24">
              <w:t>1</w:t>
            </w:r>
          </w:p>
        </w:tc>
        <w:tc>
          <w:tcPr>
            <w:tcW w:w="6090" w:type="dxa"/>
          </w:tcPr>
          <w:p w14:paraId="7819A90C" w14:textId="77777777" w:rsidR="005846C0" w:rsidRDefault="005846C0" w:rsidP="00845520">
            <w:pPr>
              <w:pStyle w:val="NoSpacing"/>
              <w:cnfStyle w:val="000000100000" w:firstRow="0" w:lastRow="0" w:firstColumn="0" w:lastColumn="0" w:oddVBand="0" w:evenVBand="0" w:oddHBand="1" w:evenHBand="0" w:firstRowFirstColumn="0" w:firstRowLastColumn="0" w:lastRowFirstColumn="0" w:lastRowLastColumn="0"/>
            </w:pPr>
            <w:r>
              <w:t xml:space="preserve">Client has a ch_Episode where </w:t>
            </w:r>
            <w:r w:rsidRPr="005F4836">
              <w:rPr>
                <w:b/>
                <w:bCs/>
              </w:rPr>
              <w:t>episodeDays</w:t>
            </w:r>
            <w:r>
              <w:t xml:space="preserve"> &gt;= 365 with an </w:t>
            </w:r>
            <w:r w:rsidRPr="005F4836">
              <w:rPr>
                <w:b/>
                <w:bCs/>
              </w:rPr>
              <w:t>episodeEnd</w:t>
            </w:r>
            <w:r>
              <w:t xml:space="preserve"> in the year ending on</w:t>
            </w:r>
            <w:r w:rsidRPr="00E6519A">
              <w:t xml:space="preserve"> </w:t>
            </w:r>
            <w:r w:rsidRPr="005F4836">
              <w:rPr>
                <w:b/>
                <w:bCs/>
              </w:rPr>
              <w:t>LastActive</w:t>
            </w:r>
          </w:p>
        </w:tc>
      </w:tr>
      <w:tr w:rsidR="005846C0" w:rsidRPr="00E94277" w14:paraId="1E14D766" w14:textId="77777777" w:rsidTr="008455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74B86A06" w14:textId="77777777" w:rsidR="005846C0" w:rsidRPr="00A7544C" w:rsidRDefault="005846C0" w:rsidP="00845520">
            <w:pPr>
              <w:pStyle w:val="NoSpacing"/>
              <w:jc w:val="center"/>
            </w:pPr>
            <w:r>
              <w:t>3</w:t>
            </w:r>
          </w:p>
        </w:tc>
        <w:tc>
          <w:tcPr>
            <w:tcW w:w="940" w:type="dxa"/>
          </w:tcPr>
          <w:p w14:paraId="61C85007" w14:textId="77777777" w:rsidR="005846C0" w:rsidRPr="00E17F92" w:rsidRDefault="005846C0" w:rsidP="00845520">
            <w:pPr>
              <w:pStyle w:val="NoSpacing"/>
              <w:jc w:val="center"/>
              <w:cnfStyle w:val="000000010000" w:firstRow="0" w:lastRow="0" w:firstColumn="0" w:lastColumn="0" w:oddVBand="0" w:evenVBand="0" w:oddHBand="0" w:evenHBand="1" w:firstRowFirstColumn="0" w:firstRowLastColumn="0" w:lastRowFirstColumn="0" w:lastRowLastColumn="0"/>
            </w:pPr>
            <w:r w:rsidRPr="00A7544C">
              <w:t>365</w:t>
            </w:r>
          </w:p>
        </w:tc>
        <w:tc>
          <w:tcPr>
            <w:tcW w:w="1447" w:type="dxa"/>
          </w:tcPr>
          <w:p w14:paraId="5CB31374" w14:textId="77777777" w:rsidR="005846C0" w:rsidRPr="00FC29E8" w:rsidRDefault="005846C0" w:rsidP="00845520">
            <w:pPr>
              <w:pStyle w:val="NoSpacing"/>
              <w:jc w:val="center"/>
              <w:cnfStyle w:val="000000010000" w:firstRow="0" w:lastRow="0" w:firstColumn="0" w:lastColumn="0" w:oddVBand="0" w:evenVBand="0" w:oddHBand="0" w:evenHBand="1" w:firstRowFirstColumn="0" w:firstRowLastColumn="0" w:lastRowFirstColumn="0" w:lastRowLastColumn="0"/>
            </w:pPr>
            <w:r w:rsidRPr="00D75C24">
              <w:t>2</w:t>
            </w:r>
          </w:p>
        </w:tc>
        <w:tc>
          <w:tcPr>
            <w:tcW w:w="6090" w:type="dxa"/>
          </w:tcPr>
          <w:p w14:paraId="5CFE2D18" w14:textId="77777777" w:rsidR="005846C0" w:rsidRDefault="005846C0" w:rsidP="00845520">
            <w:pPr>
              <w:pStyle w:val="NoSpacing"/>
              <w:cnfStyle w:val="000000010000" w:firstRow="0" w:lastRow="0" w:firstColumn="0" w:lastColumn="0" w:oddVBand="0" w:evenVBand="0" w:oddHBand="0" w:evenHBand="1" w:firstRowFirstColumn="0" w:firstRowLastColumn="0" w:lastRowFirstColumn="0" w:lastRowLastColumn="0"/>
            </w:pPr>
            <w:r>
              <w:t xml:space="preserve">Client has 4 or more episodes and the sum of </w:t>
            </w:r>
            <w:r w:rsidRPr="005F4836">
              <w:rPr>
                <w:b/>
                <w:bCs/>
              </w:rPr>
              <w:t>episodeDays</w:t>
            </w:r>
            <w:r>
              <w:t xml:space="preserve"> for all ch_Episodes is &gt;= 365.</w:t>
            </w:r>
          </w:p>
        </w:tc>
      </w:tr>
      <w:tr w:rsidR="005846C0" w:rsidRPr="00E94277" w14:paraId="5568B79C" w14:textId="77777777" w:rsidTr="0084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20982A31" w14:textId="77777777" w:rsidR="005846C0" w:rsidRPr="00A7544C" w:rsidRDefault="005846C0" w:rsidP="00845520">
            <w:pPr>
              <w:pStyle w:val="NoSpacing"/>
              <w:jc w:val="center"/>
            </w:pPr>
            <w:r>
              <w:t>4</w:t>
            </w:r>
          </w:p>
        </w:tc>
        <w:tc>
          <w:tcPr>
            <w:tcW w:w="940" w:type="dxa"/>
          </w:tcPr>
          <w:p w14:paraId="08974DE1" w14:textId="77777777" w:rsidR="005846C0" w:rsidRPr="00E17F92" w:rsidRDefault="005846C0" w:rsidP="00845520">
            <w:pPr>
              <w:pStyle w:val="NoSpacing"/>
              <w:jc w:val="center"/>
              <w:cnfStyle w:val="000000100000" w:firstRow="0" w:lastRow="0" w:firstColumn="0" w:lastColumn="0" w:oddVBand="0" w:evenVBand="0" w:oddHBand="1" w:evenHBand="0" w:firstRowFirstColumn="0" w:firstRowLastColumn="0" w:lastRowFirstColumn="0" w:lastRowLastColumn="0"/>
            </w:pPr>
            <w:r w:rsidRPr="00A7544C">
              <w:t>400</w:t>
            </w:r>
          </w:p>
        </w:tc>
        <w:tc>
          <w:tcPr>
            <w:tcW w:w="1447" w:type="dxa"/>
          </w:tcPr>
          <w:p w14:paraId="2F936D6E" w14:textId="77777777" w:rsidR="005846C0" w:rsidRPr="00FC29E8" w:rsidRDefault="005846C0" w:rsidP="00845520">
            <w:pPr>
              <w:pStyle w:val="NoSpacing"/>
              <w:jc w:val="center"/>
              <w:cnfStyle w:val="000000100000" w:firstRow="0" w:lastRow="0" w:firstColumn="0" w:lastColumn="0" w:oddVBand="0" w:evenVBand="0" w:oddHBand="1" w:evenHBand="0" w:firstRowFirstColumn="0" w:firstRowLastColumn="0" w:lastRowFirstColumn="0" w:lastRowLastColumn="0"/>
            </w:pPr>
            <w:r w:rsidRPr="00D75C24">
              <w:t>2</w:t>
            </w:r>
          </w:p>
        </w:tc>
        <w:tc>
          <w:tcPr>
            <w:tcW w:w="6090" w:type="dxa"/>
          </w:tcPr>
          <w:p w14:paraId="45D9F3BF" w14:textId="77777777" w:rsidR="005846C0" w:rsidRDefault="005846C0" w:rsidP="00845520">
            <w:pPr>
              <w:pStyle w:val="NoSpacing"/>
              <w:cnfStyle w:val="000000100000" w:firstRow="0" w:lastRow="0" w:firstColumn="0" w:lastColumn="0" w:oddVBand="0" w:evenVBand="0" w:oddHBand="1" w:evenHBand="0" w:firstRowFirstColumn="0" w:firstRowLastColumn="0" w:lastRowFirstColumn="0" w:lastRowLastColumn="0"/>
            </w:pPr>
            <w:r>
              <w:t xml:space="preserve">Based on 3.917 Living Situation for an enrollment with an </w:t>
            </w:r>
            <w:r w:rsidRPr="00B678E4">
              <w:rPr>
                <w:i/>
                <w:iCs/>
              </w:rPr>
              <w:t>EntryDate</w:t>
            </w:r>
            <w:r>
              <w:t xml:space="preserve"> in the year ending on </w:t>
            </w:r>
            <w:r w:rsidRPr="005F4836">
              <w:rPr>
                <w:b/>
                <w:bCs/>
              </w:rPr>
              <w:t>LastActive</w:t>
            </w:r>
            <w:r>
              <w:t>, client was on the street or in ES/SH for 12 or more months and in four or more episodes in three years.</w:t>
            </w:r>
          </w:p>
        </w:tc>
      </w:tr>
      <w:tr w:rsidR="005846C0" w:rsidRPr="00E94277" w14:paraId="37FC7476" w14:textId="77777777" w:rsidTr="008455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2D58B19E" w14:textId="77777777" w:rsidR="005846C0" w:rsidRPr="006B4F91" w:rsidRDefault="005846C0" w:rsidP="00845520">
            <w:pPr>
              <w:pStyle w:val="NoSpacing"/>
              <w:jc w:val="center"/>
            </w:pPr>
            <w:r>
              <w:t>5</w:t>
            </w:r>
          </w:p>
        </w:tc>
        <w:tc>
          <w:tcPr>
            <w:tcW w:w="940" w:type="dxa"/>
          </w:tcPr>
          <w:p w14:paraId="3EA2BAFD" w14:textId="77777777" w:rsidR="005846C0" w:rsidRPr="006B4F91" w:rsidRDefault="005846C0" w:rsidP="00845520">
            <w:pPr>
              <w:pStyle w:val="NoSpacing"/>
              <w:jc w:val="center"/>
              <w:cnfStyle w:val="000000010000" w:firstRow="0" w:lastRow="0" w:firstColumn="0" w:lastColumn="0" w:oddVBand="0" w:evenVBand="0" w:oddHBand="0" w:evenHBand="1" w:firstRowFirstColumn="0" w:firstRowLastColumn="0" w:lastRowFirstColumn="0" w:lastRowLastColumn="0"/>
            </w:pPr>
            <w:r w:rsidRPr="006B4F91">
              <w:t>365</w:t>
            </w:r>
          </w:p>
        </w:tc>
        <w:tc>
          <w:tcPr>
            <w:tcW w:w="1447" w:type="dxa"/>
          </w:tcPr>
          <w:p w14:paraId="03EC456B" w14:textId="77777777" w:rsidR="005846C0" w:rsidRPr="006B4F91" w:rsidRDefault="005846C0" w:rsidP="00845520">
            <w:pPr>
              <w:pStyle w:val="NoSpacing"/>
              <w:jc w:val="center"/>
              <w:cnfStyle w:val="000000010000" w:firstRow="0" w:lastRow="0" w:firstColumn="0" w:lastColumn="0" w:oddVBand="0" w:evenVBand="0" w:oddHBand="0" w:evenHBand="1" w:firstRowFirstColumn="0" w:firstRowLastColumn="0" w:lastRowFirstColumn="0" w:lastRowLastColumn="0"/>
            </w:pPr>
            <w:r>
              <w:t>3</w:t>
            </w:r>
          </w:p>
        </w:tc>
        <w:tc>
          <w:tcPr>
            <w:tcW w:w="6090" w:type="dxa"/>
          </w:tcPr>
          <w:p w14:paraId="1A2FD49E" w14:textId="77777777" w:rsidR="005846C0" w:rsidRDefault="005846C0" w:rsidP="00845520">
            <w:pPr>
              <w:pStyle w:val="NoSpacing"/>
              <w:cnfStyle w:val="000000010000" w:firstRow="0" w:lastRow="0" w:firstColumn="0" w:lastColumn="0" w:oddVBand="0" w:evenVBand="0" w:oddHBand="0" w:evenHBand="1" w:firstRowFirstColumn="0" w:firstRowLastColumn="0" w:lastRowFirstColumn="0" w:lastRowLastColumn="0"/>
            </w:pPr>
            <w:r>
              <w:t xml:space="preserve">The sum of </w:t>
            </w:r>
            <w:r w:rsidRPr="006B4F91">
              <w:rPr>
                <w:b/>
                <w:bCs/>
              </w:rPr>
              <w:t>episodeDays</w:t>
            </w:r>
            <w:r>
              <w:t xml:space="preserve"> for all ch_Episodes is &gt;= 365 but the number of episodes is less than four</w:t>
            </w:r>
          </w:p>
        </w:tc>
      </w:tr>
      <w:tr w:rsidR="005846C0" w:rsidRPr="00E94277" w14:paraId="3DB69ECF" w14:textId="77777777" w:rsidTr="0084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6B0C9C25" w14:textId="77777777" w:rsidR="005846C0" w:rsidRPr="006B4F91" w:rsidRDefault="005846C0" w:rsidP="00845520">
            <w:pPr>
              <w:pStyle w:val="NoSpacing"/>
              <w:jc w:val="center"/>
            </w:pPr>
            <w:r>
              <w:t>--</w:t>
            </w:r>
          </w:p>
        </w:tc>
        <w:tc>
          <w:tcPr>
            <w:tcW w:w="940" w:type="dxa"/>
          </w:tcPr>
          <w:p w14:paraId="5DCF2A01" w14:textId="77777777" w:rsidR="005846C0" w:rsidRPr="006B4F91" w:rsidRDefault="005846C0" w:rsidP="00845520">
            <w:pPr>
              <w:pStyle w:val="NoSpacing"/>
              <w:jc w:val="center"/>
              <w:cnfStyle w:val="000000100000" w:firstRow="0" w:lastRow="0" w:firstColumn="0" w:lastColumn="0" w:oddVBand="0" w:evenVBand="0" w:oddHBand="1" w:evenHBand="0" w:firstRowFirstColumn="0" w:firstRowLastColumn="0" w:lastRowFirstColumn="0" w:lastRowLastColumn="0"/>
            </w:pPr>
            <w:r w:rsidRPr="006B4F91">
              <w:t>270</w:t>
            </w:r>
          </w:p>
        </w:tc>
        <w:tc>
          <w:tcPr>
            <w:tcW w:w="1447" w:type="dxa"/>
          </w:tcPr>
          <w:p w14:paraId="6F8B5E39" w14:textId="77777777" w:rsidR="005846C0" w:rsidRPr="006B4F91" w:rsidRDefault="005846C0" w:rsidP="00845520">
            <w:pPr>
              <w:pStyle w:val="NoSpacing"/>
              <w:jc w:val="center"/>
              <w:cnfStyle w:val="000000100000" w:firstRow="0" w:lastRow="0" w:firstColumn="0" w:lastColumn="0" w:oddVBand="0" w:evenVBand="0" w:oddHBand="1" w:evenHBand="0" w:firstRowFirstColumn="0" w:firstRowLastColumn="0" w:lastRowFirstColumn="0" w:lastRowLastColumn="0"/>
            </w:pPr>
            <w:r>
              <w:t>n/a</w:t>
            </w:r>
          </w:p>
        </w:tc>
        <w:tc>
          <w:tcPr>
            <w:tcW w:w="6090" w:type="dxa"/>
          </w:tcPr>
          <w:p w14:paraId="50AAA632" w14:textId="77777777" w:rsidR="005846C0" w:rsidRDefault="005846C0" w:rsidP="00845520">
            <w:pPr>
              <w:pStyle w:val="NoSpacing"/>
              <w:cnfStyle w:val="000000100000" w:firstRow="0" w:lastRow="0" w:firstColumn="0" w:lastColumn="0" w:oddVBand="0" w:evenVBand="0" w:oddHBand="1" w:evenHBand="0" w:firstRowFirstColumn="0" w:firstRowLastColumn="0" w:lastRowFirstColumn="0" w:lastRowLastColumn="0"/>
            </w:pPr>
            <w:r>
              <w:t xml:space="preserve">Client has a total of 270-364 ESSHStreet days </w:t>
            </w:r>
          </w:p>
        </w:tc>
      </w:tr>
      <w:tr w:rsidR="005846C0" w:rsidRPr="00E94277" w14:paraId="10B148EA" w14:textId="77777777" w:rsidTr="008455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21F75274" w14:textId="77777777" w:rsidR="005846C0" w:rsidRPr="006B4F91" w:rsidRDefault="005846C0" w:rsidP="00845520">
            <w:pPr>
              <w:pStyle w:val="NoSpacing"/>
              <w:jc w:val="center"/>
            </w:pPr>
            <w:r>
              <w:t>--</w:t>
            </w:r>
          </w:p>
        </w:tc>
        <w:tc>
          <w:tcPr>
            <w:tcW w:w="940" w:type="dxa"/>
          </w:tcPr>
          <w:p w14:paraId="2822EB28" w14:textId="77777777" w:rsidR="005846C0" w:rsidRPr="006B4F91" w:rsidRDefault="005846C0" w:rsidP="00845520">
            <w:pPr>
              <w:pStyle w:val="NoSpacing"/>
              <w:jc w:val="center"/>
              <w:cnfStyle w:val="000000010000" w:firstRow="0" w:lastRow="0" w:firstColumn="0" w:lastColumn="0" w:oddVBand="0" w:evenVBand="0" w:oddHBand="0" w:evenHBand="1" w:firstRowFirstColumn="0" w:firstRowLastColumn="0" w:lastRowFirstColumn="0" w:lastRowLastColumn="0"/>
            </w:pPr>
            <w:r w:rsidRPr="006B4F91">
              <w:t>0</w:t>
            </w:r>
          </w:p>
        </w:tc>
        <w:tc>
          <w:tcPr>
            <w:tcW w:w="1447" w:type="dxa"/>
          </w:tcPr>
          <w:p w14:paraId="5EA42E27" w14:textId="77777777" w:rsidR="005846C0" w:rsidRPr="006B4F91" w:rsidRDefault="005846C0" w:rsidP="00845520">
            <w:pPr>
              <w:pStyle w:val="NoSpacing"/>
              <w:jc w:val="center"/>
              <w:cnfStyle w:val="000000010000" w:firstRow="0" w:lastRow="0" w:firstColumn="0" w:lastColumn="0" w:oddVBand="0" w:evenVBand="0" w:oddHBand="0" w:evenHBand="1" w:firstRowFirstColumn="0" w:firstRowLastColumn="0" w:lastRowFirstColumn="0" w:lastRowLastColumn="0"/>
            </w:pPr>
            <w:r>
              <w:t>n/a</w:t>
            </w:r>
          </w:p>
        </w:tc>
        <w:tc>
          <w:tcPr>
            <w:tcW w:w="6090" w:type="dxa"/>
          </w:tcPr>
          <w:p w14:paraId="5B8B7917" w14:textId="77777777" w:rsidR="005846C0" w:rsidRDefault="005846C0" w:rsidP="00845520">
            <w:pPr>
              <w:pStyle w:val="NoSpacing"/>
              <w:cnfStyle w:val="000000010000" w:firstRow="0" w:lastRow="0" w:firstColumn="0" w:lastColumn="0" w:oddVBand="0" w:evenVBand="0" w:oddHBand="0" w:evenHBand="1" w:firstRowFirstColumn="0" w:firstRowLastColumn="0" w:lastRowFirstColumn="0" w:lastRowLastColumn="0"/>
            </w:pPr>
            <w:r>
              <w:t xml:space="preserve">Client has a total of 0-269 ESSHStreet days </w:t>
            </w:r>
          </w:p>
        </w:tc>
      </w:tr>
    </w:tbl>
    <w:p w14:paraId="7C46FF83" w14:textId="77777777" w:rsidR="005846C0" w:rsidRPr="00E17F92" w:rsidRDefault="005846C0" w:rsidP="005846C0">
      <w:pPr>
        <w:widowControl w:val="0"/>
        <w:rPr>
          <w:szCs w:val="20"/>
        </w:rPr>
      </w:pPr>
      <w:r>
        <w:rPr>
          <w:szCs w:val="20"/>
        </w:rPr>
        <w:t xml:space="preserve">The conditions associated with valid combinations of </w:t>
      </w:r>
      <w:r w:rsidRPr="00E47CB3">
        <w:rPr>
          <w:b/>
          <w:bCs/>
          <w:szCs w:val="20"/>
        </w:rPr>
        <w:t>CHTime</w:t>
      </w:r>
      <w:r>
        <w:rPr>
          <w:szCs w:val="20"/>
        </w:rPr>
        <w:t xml:space="preserve"> and </w:t>
      </w:r>
      <w:r w:rsidRPr="00E47CB3">
        <w:rPr>
          <w:b/>
          <w:bCs/>
          <w:szCs w:val="20"/>
        </w:rPr>
        <w:t>CHTimeStatus</w:t>
      </w:r>
      <w:r>
        <w:rPr>
          <w:szCs w:val="20"/>
        </w:rPr>
        <w:t xml:space="preserve"> are not all mutually exclusive. </w:t>
      </w:r>
      <w:r w:rsidRPr="00E47CB3">
        <w:rPr>
          <w:b/>
          <w:bCs/>
          <w:szCs w:val="20"/>
        </w:rPr>
        <w:t>CHTime</w:t>
      </w:r>
      <w:r>
        <w:rPr>
          <w:szCs w:val="20"/>
        </w:rPr>
        <w:t xml:space="preserve"> and </w:t>
      </w:r>
      <w:r w:rsidRPr="00E47CB3">
        <w:rPr>
          <w:b/>
          <w:bCs/>
          <w:szCs w:val="20"/>
        </w:rPr>
        <w:t>CHTimeStatus</w:t>
      </w:r>
      <w:r>
        <w:rPr>
          <w:szCs w:val="20"/>
        </w:rPr>
        <w:t xml:space="preserve"> should be set for the first set of criteria met by records for each person. </w:t>
      </w:r>
    </w:p>
    <w:p w14:paraId="4AC541DF" w14:textId="77777777" w:rsidR="005846C0" w:rsidRPr="00A7544C" w:rsidRDefault="005846C0" w:rsidP="005846C0">
      <w:pPr>
        <w:pStyle w:val="ListParagraph"/>
        <w:numPr>
          <w:ilvl w:val="0"/>
          <w:numId w:val="95"/>
        </w:numPr>
      </w:pPr>
      <w:r w:rsidRPr="005F4836">
        <w:t xml:space="preserve">Set </w:t>
      </w:r>
      <w:r w:rsidRPr="005F4836">
        <w:rPr>
          <w:b/>
          <w:bCs/>
        </w:rPr>
        <w:t>CHTime</w:t>
      </w:r>
      <w:r w:rsidRPr="005F4836">
        <w:t xml:space="preserve"> = 365 and </w:t>
      </w:r>
      <w:r w:rsidRPr="005F4836">
        <w:rPr>
          <w:b/>
          <w:bCs/>
        </w:rPr>
        <w:t>CHTimeStatus</w:t>
      </w:r>
      <w:r w:rsidRPr="005F4836">
        <w:t xml:space="preserve"> = 1 </w:t>
      </w:r>
      <w:r>
        <w:t>when there is a single episode where:</w:t>
      </w:r>
    </w:p>
    <w:p w14:paraId="0C7CD677" w14:textId="77777777" w:rsidR="005846C0" w:rsidRPr="00845520" w:rsidRDefault="005846C0" w:rsidP="005846C0">
      <w:pPr>
        <w:pStyle w:val="ListParagraph"/>
        <w:numPr>
          <w:ilvl w:val="0"/>
          <w:numId w:val="24"/>
        </w:numPr>
        <w:rPr>
          <w:b/>
        </w:rPr>
      </w:pPr>
      <w:r w:rsidRPr="006B4F91">
        <w:rPr>
          <w:bCs/>
        </w:rPr>
        <w:t>ch_Episodes.</w:t>
      </w:r>
      <w:r w:rsidRPr="006B4F91">
        <w:rPr>
          <w:b/>
        </w:rPr>
        <w:t>episodeEnd</w:t>
      </w:r>
      <w:r>
        <w:t xml:space="preserve"> &gt; </w:t>
      </w:r>
      <w:r w:rsidRPr="00E6519A">
        <w:t>(</w:t>
      </w:r>
      <w:r w:rsidRPr="006B4F91">
        <w:rPr>
          <w:b/>
        </w:rPr>
        <w:t>LastActive</w:t>
      </w:r>
      <w:r w:rsidRPr="006B4F91">
        <w:rPr>
          <w:i/>
        </w:rPr>
        <w:t xml:space="preserve"> </w:t>
      </w:r>
      <w:r w:rsidRPr="00E6519A">
        <w:t xml:space="preserve">– </w:t>
      </w:r>
      <w:r>
        <w:t xml:space="preserve">1 year) </w:t>
      </w:r>
    </w:p>
    <w:p w14:paraId="2C3C4D87" w14:textId="77777777" w:rsidR="005846C0" w:rsidRPr="006B4F91" w:rsidRDefault="005846C0" w:rsidP="005846C0">
      <w:pPr>
        <w:pStyle w:val="ListParagraph"/>
        <w:numPr>
          <w:ilvl w:val="0"/>
          <w:numId w:val="24"/>
        </w:numPr>
        <w:rPr>
          <w:b/>
        </w:rPr>
      </w:pPr>
      <w:r>
        <w:t>ch_Episodes.</w:t>
      </w:r>
      <w:r w:rsidRPr="00845520">
        <w:rPr>
          <w:b/>
          <w:bCs/>
        </w:rPr>
        <w:t>episodeStart</w:t>
      </w:r>
      <w:r>
        <w:t xml:space="preserve"> &lt;= [</w:t>
      </w:r>
      <w:r w:rsidRPr="00845520">
        <w:rPr>
          <w:b/>
          <w:bCs/>
        </w:rPr>
        <w:t>episodeEnd</w:t>
      </w:r>
      <w:r>
        <w:t xml:space="preserve"> – 1 year]</w:t>
      </w:r>
    </w:p>
    <w:p w14:paraId="2076F3A9" w14:textId="77777777" w:rsidR="005846C0" w:rsidRPr="00A7544C" w:rsidRDefault="005846C0" w:rsidP="005846C0">
      <w:pPr>
        <w:pStyle w:val="ListParagraph"/>
        <w:numPr>
          <w:ilvl w:val="0"/>
          <w:numId w:val="95"/>
        </w:numPr>
      </w:pPr>
      <w:r w:rsidRPr="00A7544C">
        <w:t xml:space="preserve">Set </w:t>
      </w:r>
      <w:r w:rsidRPr="00A7544C">
        <w:rPr>
          <w:b/>
          <w:bCs/>
        </w:rPr>
        <w:t>CHTime</w:t>
      </w:r>
      <w:r w:rsidRPr="00A7544C">
        <w:t xml:space="preserve"> = 365 </w:t>
      </w:r>
      <w:r>
        <w:t xml:space="preserve">and </w:t>
      </w:r>
      <w:r w:rsidRPr="00A7544C">
        <w:rPr>
          <w:b/>
          <w:bCs/>
        </w:rPr>
        <w:t>CHTimeStatus</w:t>
      </w:r>
      <w:r>
        <w:t xml:space="preserve"> = 2 </w:t>
      </w:r>
      <w:r w:rsidRPr="00A7544C">
        <w:t>where</w:t>
      </w:r>
      <w:r>
        <w:t>:</w:t>
      </w:r>
    </w:p>
    <w:p w14:paraId="0E6E560A" w14:textId="77777777" w:rsidR="005846C0" w:rsidRPr="005F4836" w:rsidRDefault="005846C0" w:rsidP="005846C0">
      <w:pPr>
        <w:pStyle w:val="ListParagraph"/>
        <w:numPr>
          <w:ilvl w:val="0"/>
          <w:numId w:val="24"/>
        </w:numPr>
        <w:rPr>
          <w:b/>
        </w:rPr>
      </w:pPr>
      <w:r>
        <w:t>[COUNT of ch_</w:t>
      </w:r>
      <w:r w:rsidRPr="006B4F91">
        <w:t>Episodes</w:t>
      </w:r>
      <w:r>
        <w:t xml:space="preserve">] &gt;= 4 where </w:t>
      </w:r>
      <w:r w:rsidRPr="00845520">
        <w:rPr>
          <w:b/>
          <w:bCs/>
        </w:rPr>
        <w:t>episodeEnd</w:t>
      </w:r>
      <w:r>
        <w:t xml:space="preserve"> &gt;= </w:t>
      </w:r>
      <w:r w:rsidRPr="00845520">
        <w:rPr>
          <w:b/>
          <w:bCs/>
        </w:rPr>
        <w:t>CHStart</w:t>
      </w:r>
      <w:r>
        <w:t xml:space="preserve"> and </w:t>
      </w:r>
      <w:r w:rsidRPr="00845520">
        <w:rPr>
          <w:b/>
          <w:bCs/>
        </w:rPr>
        <w:t>episodeStart</w:t>
      </w:r>
      <w:r>
        <w:t xml:space="preserve"> &lt;= </w:t>
      </w:r>
      <w:r w:rsidRPr="00845520">
        <w:rPr>
          <w:b/>
          <w:bCs/>
        </w:rPr>
        <w:t>LastInactive</w:t>
      </w:r>
      <w:r>
        <w:t>; and</w:t>
      </w:r>
    </w:p>
    <w:p w14:paraId="39E78796" w14:textId="77777777" w:rsidR="005846C0" w:rsidRPr="005F4836" w:rsidRDefault="005846C0" w:rsidP="005846C0">
      <w:pPr>
        <w:pStyle w:val="ListParagraph"/>
        <w:numPr>
          <w:ilvl w:val="0"/>
          <w:numId w:val="24"/>
        </w:numPr>
        <w:rPr>
          <w:b/>
        </w:rPr>
      </w:pPr>
      <w:r>
        <w:t>[COUNT of ch_Include.</w:t>
      </w:r>
      <w:r w:rsidRPr="00845520">
        <w:rPr>
          <w:b/>
          <w:bCs/>
        </w:rPr>
        <w:t>ESSHStreetDate</w:t>
      </w:r>
      <w:r>
        <w:t xml:space="preserve">s] between </w:t>
      </w:r>
      <w:r w:rsidRPr="00845520">
        <w:rPr>
          <w:b/>
          <w:bCs/>
        </w:rPr>
        <w:t>CHStart</w:t>
      </w:r>
      <w:r>
        <w:t xml:space="preserve"> and </w:t>
      </w:r>
      <w:r w:rsidRPr="00845520">
        <w:rPr>
          <w:b/>
          <w:bCs/>
        </w:rPr>
        <w:t>LastActive</w:t>
      </w:r>
      <w:r>
        <w:t xml:space="preserve"> for those episodes </w:t>
      </w:r>
      <w:r w:rsidRPr="006B4F91">
        <w:t>&gt;= 365</w:t>
      </w:r>
      <w:r>
        <w:t xml:space="preserve"> </w:t>
      </w:r>
    </w:p>
    <w:p w14:paraId="02496A0D" w14:textId="77777777" w:rsidR="005846C0" w:rsidRPr="00A7544C" w:rsidRDefault="005846C0" w:rsidP="005846C0">
      <w:pPr>
        <w:pStyle w:val="ListParagraph"/>
        <w:numPr>
          <w:ilvl w:val="0"/>
          <w:numId w:val="95"/>
        </w:numPr>
      </w:pPr>
      <w:r w:rsidRPr="00A7544C">
        <w:t xml:space="preserve">Set </w:t>
      </w:r>
      <w:r w:rsidRPr="00A7544C">
        <w:rPr>
          <w:b/>
        </w:rPr>
        <w:t>CHTime</w:t>
      </w:r>
      <w:r w:rsidRPr="00A7544C">
        <w:rPr>
          <w:i/>
        </w:rPr>
        <w:t xml:space="preserve"> = </w:t>
      </w:r>
      <w:r w:rsidRPr="00E17F92">
        <w:t>400 (12</w:t>
      </w:r>
      <w:r w:rsidRPr="00D75C24">
        <w:t xml:space="preserve"> or </w:t>
      </w:r>
      <w:r w:rsidRPr="00FC29E8">
        <w:t>more months in three</w:t>
      </w:r>
      <w:r w:rsidRPr="005F4836">
        <w:t xml:space="preserve"> years) and </w:t>
      </w:r>
      <w:r w:rsidRPr="005F4836">
        <w:rPr>
          <w:b/>
        </w:rPr>
        <w:t>CHTimeStatus</w:t>
      </w:r>
      <w:r w:rsidRPr="005F4836">
        <w:t xml:space="preserve"> = 2 (</w:t>
      </w:r>
      <w:r w:rsidRPr="003735AA">
        <w:t xml:space="preserve">4 or more </w:t>
      </w:r>
      <w:r>
        <w:t>episodes</w:t>
      </w:r>
      <w:r w:rsidRPr="00A7544C">
        <w:t>) where:</w:t>
      </w:r>
    </w:p>
    <w:p w14:paraId="55761F0E" w14:textId="77777777" w:rsidR="005846C0" w:rsidRPr="00FC29E8" w:rsidRDefault="005846C0" w:rsidP="005846C0">
      <w:pPr>
        <w:pStyle w:val="ListParagraph"/>
        <w:numPr>
          <w:ilvl w:val="0"/>
          <w:numId w:val="24"/>
        </w:numPr>
      </w:pPr>
      <w:r w:rsidRPr="00A7544C">
        <w:rPr>
          <w:b/>
          <w:bCs/>
        </w:rPr>
        <w:t>CHTimeStatus</w:t>
      </w:r>
      <w:r w:rsidRPr="00E17F92">
        <w:t xml:space="preserve"> no</w:t>
      </w:r>
      <w:r w:rsidRPr="00D75C24">
        <w:t>t in (1,2)</w:t>
      </w:r>
    </w:p>
    <w:p w14:paraId="2F924DFB" w14:textId="77777777" w:rsidR="005846C0" w:rsidRPr="00BB2FE1" w:rsidRDefault="005846C0" w:rsidP="005846C0">
      <w:pPr>
        <w:pStyle w:val="ListParagraph"/>
        <w:numPr>
          <w:ilvl w:val="0"/>
          <w:numId w:val="24"/>
        </w:numPr>
      </w:pPr>
      <w:r>
        <w:t>There is an enrollment in tlsa_Enrollment where</w:t>
      </w:r>
      <w:r w:rsidRPr="00BB2FE1">
        <w:t>:</w:t>
      </w:r>
    </w:p>
    <w:p w14:paraId="1AC66443" w14:textId="77777777" w:rsidR="005846C0" w:rsidRPr="00D75C24" w:rsidRDefault="005846C0" w:rsidP="005846C0">
      <w:pPr>
        <w:pStyle w:val="ListParagraph"/>
        <w:numPr>
          <w:ilvl w:val="1"/>
          <w:numId w:val="24"/>
        </w:numPr>
      </w:pPr>
      <w:r w:rsidRPr="00845520">
        <w:rPr>
          <w:b/>
          <w:bCs/>
        </w:rPr>
        <w:t>EntryDate</w:t>
      </w:r>
      <w:r w:rsidRPr="00A7544C">
        <w:t xml:space="preserve"> &gt; (</w:t>
      </w:r>
      <w:r w:rsidRPr="00845520">
        <w:rPr>
          <w:b/>
          <w:bCs/>
        </w:rPr>
        <w:t>LastActive</w:t>
      </w:r>
      <w:r w:rsidRPr="00A7544C">
        <w:t xml:space="preserve"> – </w:t>
      </w:r>
      <w:r>
        <w:t>1 year</w:t>
      </w:r>
      <w:r w:rsidRPr="00E17F92">
        <w:t>)</w:t>
      </w:r>
    </w:p>
    <w:p w14:paraId="48011C28" w14:textId="77777777" w:rsidR="005846C0" w:rsidRPr="00E17F92" w:rsidRDefault="005846C0" w:rsidP="005846C0">
      <w:pPr>
        <w:pStyle w:val="ListParagraph"/>
        <w:numPr>
          <w:ilvl w:val="1"/>
          <w:numId w:val="24"/>
        </w:numPr>
      </w:pPr>
      <w:r w:rsidRPr="00845520">
        <w:rPr>
          <w:i/>
          <w:iCs/>
        </w:rPr>
        <w:t>TimesHomelessPastThreeYears</w:t>
      </w:r>
      <w:r w:rsidRPr="00A7544C">
        <w:t xml:space="preserve"> = 4 (Four or more times)</w:t>
      </w:r>
    </w:p>
    <w:p w14:paraId="6DA1FEC0" w14:textId="77777777" w:rsidR="005846C0" w:rsidRPr="005F4836" w:rsidRDefault="005846C0" w:rsidP="005846C0">
      <w:pPr>
        <w:pStyle w:val="ListParagraph"/>
        <w:numPr>
          <w:ilvl w:val="1"/>
          <w:numId w:val="24"/>
        </w:numPr>
      </w:pPr>
      <w:r w:rsidRPr="00D75C24">
        <w:rPr>
          <w:i/>
          <w:iCs/>
        </w:rPr>
        <w:t>MonthsHomelessPastThreeYears</w:t>
      </w:r>
      <w:r w:rsidRPr="00FC29E8">
        <w:t xml:space="preserve"> in </w:t>
      </w:r>
      <w:r w:rsidRPr="005F4836">
        <w:t>(112, 113) (12 or more than 12 months)</w:t>
      </w:r>
    </w:p>
    <w:p w14:paraId="7AB6EBE1" w14:textId="77777777" w:rsidR="005846C0" w:rsidRPr="006B4F91" w:rsidRDefault="005846C0" w:rsidP="005846C0">
      <w:pPr>
        <w:pStyle w:val="ListParagraph"/>
        <w:numPr>
          <w:ilvl w:val="0"/>
          <w:numId w:val="95"/>
        </w:numPr>
      </w:pPr>
      <w:r w:rsidRPr="006B4F91">
        <w:t xml:space="preserve">Set </w:t>
      </w:r>
      <w:r w:rsidRPr="006B4F91">
        <w:rPr>
          <w:b/>
          <w:bCs/>
        </w:rPr>
        <w:t>CHTime</w:t>
      </w:r>
      <w:r w:rsidRPr="006B4F91">
        <w:t xml:space="preserve"> = 365 </w:t>
      </w:r>
      <w:r>
        <w:t xml:space="preserve">and </w:t>
      </w:r>
      <w:r w:rsidRPr="00A7544C">
        <w:rPr>
          <w:b/>
          <w:bCs/>
        </w:rPr>
        <w:t>CHTimeStatus</w:t>
      </w:r>
      <w:r>
        <w:t xml:space="preserve"> = 3 </w:t>
      </w:r>
      <w:r w:rsidRPr="006B4F91">
        <w:t>where</w:t>
      </w:r>
      <w:r>
        <w:t>:</w:t>
      </w:r>
    </w:p>
    <w:p w14:paraId="568418BD" w14:textId="77777777" w:rsidR="005846C0" w:rsidRPr="005F4836" w:rsidRDefault="005846C0" w:rsidP="005846C0">
      <w:pPr>
        <w:pStyle w:val="ListParagraph"/>
        <w:numPr>
          <w:ilvl w:val="0"/>
          <w:numId w:val="24"/>
        </w:numPr>
        <w:rPr>
          <w:b/>
        </w:rPr>
      </w:pPr>
      <w:r>
        <w:t>[COUNT of ch_</w:t>
      </w:r>
      <w:r w:rsidRPr="006B4F91">
        <w:t>Episodes</w:t>
      </w:r>
      <w:r>
        <w:t xml:space="preserve">] between 1 and 3 where </w:t>
      </w:r>
      <w:r w:rsidRPr="00845520">
        <w:rPr>
          <w:b/>
          <w:bCs/>
        </w:rPr>
        <w:t>episodeEnd</w:t>
      </w:r>
      <w:r>
        <w:t xml:space="preserve"> &gt;= </w:t>
      </w:r>
      <w:r w:rsidRPr="00845520">
        <w:rPr>
          <w:b/>
          <w:bCs/>
        </w:rPr>
        <w:t>CHStart</w:t>
      </w:r>
      <w:r>
        <w:t xml:space="preserve"> and </w:t>
      </w:r>
      <w:r w:rsidRPr="00845520">
        <w:rPr>
          <w:b/>
          <w:bCs/>
        </w:rPr>
        <w:t>episodeStart</w:t>
      </w:r>
      <w:r>
        <w:t xml:space="preserve"> &lt;= </w:t>
      </w:r>
      <w:r w:rsidRPr="00845520">
        <w:rPr>
          <w:b/>
          <w:bCs/>
        </w:rPr>
        <w:t>LastInactive</w:t>
      </w:r>
      <w:r>
        <w:t>; and</w:t>
      </w:r>
    </w:p>
    <w:p w14:paraId="24B5EA32" w14:textId="77777777" w:rsidR="005846C0" w:rsidRPr="00845520" w:rsidRDefault="005846C0" w:rsidP="005846C0">
      <w:pPr>
        <w:pStyle w:val="ListParagraph"/>
        <w:numPr>
          <w:ilvl w:val="0"/>
          <w:numId w:val="24"/>
        </w:numPr>
        <w:rPr>
          <w:b/>
        </w:rPr>
      </w:pPr>
      <w:r>
        <w:t>[COUNT of ch_Include.</w:t>
      </w:r>
      <w:r w:rsidRPr="00845520">
        <w:rPr>
          <w:b/>
          <w:bCs/>
        </w:rPr>
        <w:t>ESSHStreetDate</w:t>
      </w:r>
      <w:r>
        <w:t xml:space="preserve">s] between </w:t>
      </w:r>
      <w:r w:rsidRPr="00845520">
        <w:rPr>
          <w:b/>
          <w:bCs/>
        </w:rPr>
        <w:t>CHStart</w:t>
      </w:r>
      <w:r>
        <w:t xml:space="preserve"> and </w:t>
      </w:r>
      <w:r w:rsidRPr="00845520">
        <w:rPr>
          <w:b/>
          <w:bCs/>
        </w:rPr>
        <w:t>LastActive</w:t>
      </w:r>
      <w:r>
        <w:t xml:space="preserve"> for those episodes </w:t>
      </w:r>
      <w:r w:rsidRPr="006B4F91">
        <w:t>&gt;= 365</w:t>
      </w:r>
      <w:r>
        <w:t xml:space="preserve"> </w:t>
      </w:r>
    </w:p>
    <w:p w14:paraId="71E64A57" w14:textId="77777777" w:rsidR="005846C0" w:rsidRPr="005F4836" w:rsidRDefault="005846C0" w:rsidP="005846C0">
      <w:pPr>
        <w:pStyle w:val="ListParagraph"/>
        <w:numPr>
          <w:ilvl w:val="0"/>
          <w:numId w:val="95"/>
        </w:numPr>
      </w:pPr>
      <w:r w:rsidRPr="00A7544C">
        <w:t xml:space="preserve">Set </w:t>
      </w:r>
      <w:r w:rsidRPr="00A7544C">
        <w:rPr>
          <w:b/>
          <w:bCs/>
        </w:rPr>
        <w:t>CHTime = 270</w:t>
      </w:r>
      <w:r w:rsidRPr="005C4382">
        <w:t xml:space="preserve"> and </w:t>
      </w:r>
      <w:r>
        <w:rPr>
          <w:b/>
          <w:bCs/>
        </w:rPr>
        <w:t>CHTimeStatus</w:t>
      </w:r>
      <w:r w:rsidRPr="005C4382">
        <w:t xml:space="preserve"> = -1 </w:t>
      </w:r>
      <w:r w:rsidRPr="00E17F92">
        <w:t>where</w:t>
      </w:r>
      <w:r w:rsidRPr="00D75C24">
        <w:t xml:space="preserve"> </w:t>
      </w:r>
      <w:r>
        <w:t>[COUNT of ch_Include.</w:t>
      </w:r>
      <w:r w:rsidRPr="00845520">
        <w:rPr>
          <w:b/>
          <w:bCs/>
        </w:rPr>
        <w:t>ESSHStreetDate</w:t>
      </w:r>
      <w:r>
        <w:t>s] is between 270 and 364</w:t>
      </w:r>
    </w:p>
    <w:p w14:paraId="02FC2E05" w14:textId="2D3FF595" w:rsidR="0003147B" w:rsidRPr="00C52062" w:rsidRDefault="0003147B" w:rsidP="0088191A">
      <w:pPr>
        <w:pStyle w:val="Heading2"/>
      </w:pPr>
      <w:bookmarkStart w:id="705" w:name="_Toc79153988"/>
      <w:r>
        <w:t>Set Population Identifiers for Exit Cohort Households</w:t>
      </w:r>
      <w:bookmarkEnd w:id="696"/>
      <w:bookmarkEnd w:id="705"/>
    </w:p>
    <w:p w14:paraId="05CA306D" w14:textId="77777777" w:rsidR="00BE7B45" w:rsidRDefault="00876CD5" w:rsidP="00BE7B45">
      <w:pPr>
        <w:jc w:val="center"/>
      </w:pPr>
      <w:r>
        <w:rPr>
          <w:rFonts w:ascii="Times New Roman" w:hAnsi="Times New Roman" w:cs="Times New Roman"/>
          <w:noProof/>
          <w:sz w:val="24"/>
          <w:szCs w:val="24"/>
        </w:rPr>
        <mc:AlternateContent>
          <mc:Choice Requires="wpg">
            <w:drawing>
              <wp:inline distT="0" distB="0" distL="0" distR="0" wp14:anchorId="4F400FF6" wp14:editId="54B443F5">
                <wp:extent cx="3309720" cy="1280116"/>
                <wp:effectExtent l="0" t="0" r="24130" b="15875"/>
                <wp:docPr id="74486042" name="Group 744860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09720" cy="1280116"/>
                          <a:chOff x="1122057" y="1119021"/>
                          <a:chExt cx="33099" cy="12801"/>
                        </a:xfrm>
                      </wpg:grpSpPr>
                      <wps:wsp>
                        <wps:cNvPr id="74486043" name="AutoShape 104"/>
                        <wps:cNvCnPr>
                          <a:cxnSpLocks noChangeShapeType="1"/>
                        </wps:cNvCnPr>
                        <wps:spPr bwMode="auto">
                          <a:xfrm>
                            <a:off x="1137329" y="1125352"/>
                            <a:ext cx="5940" cy="138"/>
                          </a:xfrm>
                          <a:prstGeom prst="straightConnector1">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74486044" name="AutoShape 105"/>
                        <wps:cNvSpPr>
                          <a:spLocks noChangeArrowheads="1"/>
                        </wps:cNvSpPr>
                        <wps:spPr bwMode="auto">
                          <a:xfrm>
                            <a:off x="1143269" y="1124055"/>
                            <a:ext cx="11887"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67B135BE" w14:textId="77777777" w:rsidR="00004824" w:rsidRDefault="00004824" w:rsidP="00BE7B45">
                              <w:pPr>
                                <w:pStyle w:val="Style3"/>
                              </w:pPr>
                              <w:r>
                                <w:t>tlsa_Exit</w:t>
                              </w:r>
                            </w:p>
                          </w:txbxContent>
                        </wps:txbx>
                        <wps:bodyPr rot="0" vert="horz" wrap="square" lIns="0" tIns="0" rIns="0" bIns="0" anchor="ctr" anchorCtr="0" upright="1">
                          <a:noAutofit/>
                        </wps:bodyPr>
                      </wps:wsp>
                      <wpg:grpSp>
                        <wpg:cNvPr id="74486045" name="Group 106"/>
                        <wpg:cNvGrpSpPr>
                          <a:grpSpLocks/>
                        </wpg:cNvGrpSpPr>
                        <wpg:grpSpPr bwMode="auto">
                          <a:xfrm>
                            <a:off x="1122057" y="1119021"/>
                            <a:ext cx="15272" cy="12801"/>
                            <a:chOff x="1122057" y="1119021"/>
                            <a:chExt cx="15272" cy="12801"/>
                          </a:xfrm>
                        </wpg:grpSpPr>
                        <wps:wsp>
                          <wps:cNvPr id="74486046" name="Left Bracket 244"/>
                          <wps:cNvSpPr>
                            <a:spLocks/>
                          </wps:cNvSpPr>
                          <wps:spPr bwMode="auto">
                            <a:xfrm flipH="1" flipV="1">
                              <a:off x="1134903" y="1119021"/>
                              <a:ext cx="2426" cy="12801"/>
                            </a:xfrm>
                            <a:prstGeom prst="leftBracket">
                              <a:avLst>
                                <a:gd name="adj" fmla="val 56537"/>
                              </a:avLst>
                            </a:prstGeom>
                            <a:noFill/>
                            <a:ln w="6350">
                              <a:solidFill>
                                <a:schemeClr val="dk1">
                                  <a:lumMod val="0"/>
                                  <a:lumOff val="0"/>
                                </a:schemeClr>
                              </a:solidFill>
                              <a:round/>
                              <a:headEnd/>
                              <a:tailEnd/>
                            </a:ln>
                            <a:effectLst/>
                            <a:extLst>
                              <a:ext uri="{909E8E84-426E-40DD-AFC4-6F175D3DCCD1}">
                                <a14:hiddenFill xmlns:a14="http://schemas.microsoft.com/office/drawing/2010/main">
                                  <a:solidFill>
                                    <a:srgbClr val="5B9BD5"/>
                                  </a:solid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74486047" name="Left Bracket 245"/>
                          <wps:cNvSpPr>
                            <a:spLocks/>
                          </wps:cNvSpPr>
                          <wps:spPr bwMode="auto">
                            <a:xfrm flipV="1">
                              <a:off x="1122057" y="1119021"/>
                              <a:ext cx="2426" cy="12801"/>
                            </a:xfrm>
                            <a:prstGeom prst="leftBracket">
                              <a:avLst>
                                <a:gd name="adj" fmla="val 56537"/>
                              </a:avLst>
                            </a:prstGeom>
                            <a:noFill/>
                            <a:ln w="6350">
                              <a:solidFill>
                                <a:schemeClr val="dk1">
                                  <a:lumMod val="0"/>
                                  <a:lumOff val="0"/>
                                </a:schemeClr>
                              </a:solidFill>
                              <a:round/>
                              <a:headEnd/>
                              <a:tailEnd/>
                            </a:ln>
                            <a:effectLst/>
                            <a:extLst>
                              <a:ext uri="{909E8E84-426E-40DD-AFC4-6F175D3DCCD1}">
                                <a14:hiddenFill xmlns:a14="http://schemas.microsoft.com/office/drawing/2010/main">
                                  <a:solidFill>
                                    <a:srgbClr val="5B9BD5"/>
                                  </a:solid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74486048" name="AutoShape 10"/>
                          <wps:cNvSpPr>
                            <a:spLocks noChangeArrowheads="1"/>
                          </wps:cNvSpPr>
                          <wps:spPr bwMode="auto">
                            <a:xfrm>
                              <a:off x="1123261" y="1119942"/>
                              <a:ext cx="12802" cy="2744"/>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1467B103" w14:textId="77777777" w:rsidR="00004824" w:rsidRDefault="00004824" w:rsidP="00876CD5">
                                <w:pPr>
                                  <w:pStyle w:val="Style3"/>
                                </w:pPr>
                                <w:r>
                                  <w:t>tlsa_HHID</w:t>
                                </w:r>
                              </w:p>
                            </w:txbxContent>
                          </wps:txbx>
                          <wps:bodyPr rot="0" vert="horz" wrap="square" lIns="0" tIns="0" rIns="0" bIns="0" anchor="ctr" anchorCtr="0" upright="1">
                            <a:noAutofit/>
                          </wps:bodyPr>
                        </wps:wsp>
                        <wps:wsp>
                          <wps:cNvPr id="74486049" name="AutoShape 13"/>
                          <wps:cNvSpPr>
                            <a:spLocks noChangeArrowheads="1"/>
                          </wps:cNvSpPr>
                          <wps:spPr bwMode="auto">
                            <a:xfrm>
                              <a:off x="1123261" y="1127124"/>
                              <a:ext cx="12802" cy="3658"/>
                            </a:xfrm>
                            <a:prstGeom prst="flowChartMagneticDisk">
                              <a:avLst/>
                            </a:prstGeom>
                            <a:solidFill>
                              <a:srgbClr val="DFEBF7"/>
                            </a:solidFill>
                            <a:ln w="6350">
                              <a:solidFill>
                                <a:srgbClr val="5B9BD5"/>
                              </a:solidFill>
                              <a:round/>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0733B5DD" w14:textId="77777777" w:rsidR="00004824" w:rsidRDefault="00004824" w:rsidP="00876CD5">
                                <w:pPr>
                                  <w:pStyle w:val="Style3"/>
                                </w:pPr>
                                <w:r>
                                  <w:t>hmis_Client</w:t>
                                </w:r>
                              </w:p>
                            </w:txbxContent>
                          </wps:txbx>
                          <wps:bodyPr rot="0" vert="horz" wrap="square" lIns="0" tIns="0" rIns="0" bIns="0" anchor="ctr" anchorCtr="0" upright="1">
                            <a:noAutofit/>
                          </wps:bodyPr>
                        </wps:wsp>
                        <wps:wsp>
                          <wps:cNvPr id="74486050" name="AutoShape 10"/>
                          <wps:cNvSpPr>
                            <a:spLocks noChangeArrowheads="1"/>
                          </wps:cNvSpPr>
                          <wps:spPr bwMode="auto">
                            <a:xfrm>
                              <a:off x="1123261" y="1123533"/>
                              <a:ext cx="12802"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29E933AA" w14:textId="77777777" w:rsidR="00004824" w:rsidRDefault="00004824" w:rsidP="00876CD5">
                                <w:pPr>
                                  <w:pStyle w:val="Style3"/>
                                </w:pPr>
                                <w:r>
                                  <w:t>tlsa_Enrollment</w:t>
                                </w:r>
                              </w:p>
                            </w:txbxContent>
                          </wps:txbx>
                          <wps:bodyPr rot="0" vert="horz" wrap="square" lIns="0" tIns="0" rIns="0" bIns="0" anchor="ctr" anchorCtr="0" upright="1">
                            <a:noAutofit/>
                          </wps:bodyPr>
                        </wps:wsp>
                      </wpg:grpSp>
                    </wpg:wgp>
                  </a:graphicData>
                </a:graphic>
              </wp:inline>
            </w:drawing>
          </mc:Choice>
          <mc:Fallback>
            <w:pict>
              <v:group w14:anchorId="4F400FF6" id="Group 74486042" o:spid="_x0000_s1429" style="width:260.6pt;height:100.8pt;mso-position-horizontal-relative:char;mso-position-vertical-relative:line" coordorigin="11220,11190" coordsize="330,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">
                <v:shape id="AutoShape 104" o:spid="_x0000_s1430" type="#_x0000_t32" style="position:absolute;left:11373;top:11253;width:59;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" strokecolor="black [0]" strokeweight=".5pt">
                  <v:stroke endarrow="block"/>
                  <v:shadow color="black [0]"/>
                </v:shape>
                <v:shape id="AutoShape 105" o:spid="_x0000_s1431" type="#_x0000_t113" style="position:absolute;left:11432;top:11240;width:119;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" fillcolor="#ebd7e1" strokecolor="#c285a3" strokeweight=".5pt">
                  <v:shadow color="black" opacity="0" offset="0,0"/>
                  <v:textbox inset="0,0,0,0">
                    <w:txbxContent>
                      <w:p w14:paraId="67B135BE" w14:textId="77777777" w:rsidR="00004824" w:rsidRDefault="00004824" w:rsidP="00BE7B45">
                        <w:pPr>
                          <w:pStyle w:val="Style3"/>
                        </w:pPr>
                        <w:r>
                          <w:t>tlsa_Exit</w:t>
                        </w:r>
                      </w:p>
                    </w:txbxContent>
                  </v:textbox>
                </v:shape>
                <v:group id="Group 106" o:spid="_x0000_s1432" style="position:absolute;left:11220;top:11190;width:153;height:128" coordorigin="11220,11190" coordsize="15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">
                  <v:shape id="Left Bracket 244" o:spid="_x0000_s1433" type="#_x0000_t85" style="position:absolute;left:11349;top:11190;width:24;height:128;flip:x 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" adj="2314" fillcolor="#5b9bd5" strokecolor="black [0]" strokeweight=".5pt">
                    <v:shadow color="black [0]"/>
                    <v:textbox inset="2.88pt,2.88pt,2.88pt,2.88pt"/>
                  </v:shape>
                  <v:shape id="Left Bracket 245" o:spid="_x0000_s1434" type="#_x0000_t85" style="position:absolute;left:11220;top:11190;width:24;height:128;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" adj="2314" fillcolor="#5b9bd5" strokecolor="black [0]" strokeweight=".5pt">
                    <v:shadow color="black [0]"/>
                    <v:textbox inset="2.88pt,2.88pt,2.88pt,2.88pt"/>
                  </v:shape>
                  <v:shape id="AutoShape 10" o:spid="_x0000_s1435" type="#_x0000_t113" style="position:absolute;left:11232;top:11199;width:128;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" fillcolor="#ebd7e1" strokecolor="#c285a3" strokeweight=".5pt">
                    <v:shadow color="black" opacity="0" offset="0,0"/>
                    <v:textbox inset="0,0,0,0">
                      <w:txbxContent>
                        <w:p w14:paraId="1467B103" w14:textId="77777777" w:rsidR="00004824" w:rsidRDefault="00004824" w:rsidP="00876CD5">
                          <w:pPr>
                            <w:pStyle w:val="Style3"/>
                          </w:pPr>
                          <w:r>
                            <w:t>tlsa_HHID</w:t>
                          </w:r>
                        </w:p>
                      </w:txbxContent>
                    </v:textbox>
                  </v:shape>
                  <v:shape id="AutoShape 13" o:spid="_x0000_s1436" type="#_x0000_t132" style="position:absolute;left:11232;top:11271;width:128;height: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" fillcolor="#dfebf7" strokecolor="#5b9bd5" strokeweight=".5pt">
                    <v:shadow color="black" opacity="0" offset="0,0"/>
                    <v:textbox inset="0,0,0,0">
                      <w:txbxContent>
                        <w:p w14:paraId="0733B5DD" w14:textId="77777777" w:rsidR="00004824" w:rsidRDefault="00004824" w:rsidP="00876CD5">
                          <w:pPr>
                            <w:pStyle w:val="Style3"/>
                          </w:pPr>
                          <w:r>
                            <w:t>hmis_Client</w:t>
                          </w:r>
                        </w:p>
                      </w:txbxContent>
                    </v:textbox>
                  </v:shape>
                  <v:shape id="AutoShape 10" o:spid="_x0000_s1437" type="#_x0000_t113" style="position:absolute;left:11232;top:11235;width:128;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" fillcolor="#ebd7e1" strokecolor="#c285a3" strokeweight=".5pt">
                    <v:shadow color="black" opacity="0" offset="0,0"/>
                    <v:textbox inset="0,0,0,0">
                      <w:txbxContent>
                        <w:p w14:paraId="29E933AA" w14:textId="77777777" w:rsidR="00004824" w:rsidRDefault="00004824" w:rsidP="00876CD5">
                          <w:pPr>
                            <w:pStyle w:val="Style3"/>
                          </w:pPr>
                          <w:r>
                            <w:t>tlsa_Enrollment</w:t>
                          </w:r>
                        </w:p>
                      </w:txbxContent>
                    </v:textbox>
                  </v:shape>
                </v:group>
                <w10:anchorlock/>
              </v:group>
            </w:pict>
          </mc:Fallback>
        </mc:AlternateContent>
      </w:r>
    </w:p>
    <w:p w14:paraId="2D7021C6" w14:textId="34F48106" w:rsidR="006B374C" w:rsidRDefault="006B374C" w:rsidP="006B374C">
      <w:r>
        <w:t xml:space="preserve">As with the active cohort, population identifiers for exit cohort households are based on the characteristics of </w:t>
      </w:r>
      <w:r w:rsidR="005846C0">
        <w:t xml:space="preserve">the head of household and any adult </w:t>
      </w:r>
      <w:r>
        <w:t>household members</w:t>
      </w:r>
      <w:r w:rsidR="004873DC">
        <w:t xml:space="preserve">. </w:t>
      </w:r>
    </w:p>
    <w:p w14:paraId="1ED02605" w14:textId="1EF0777B" w:rsidR="006B374C" w:rsidRDefault="005846C0" w:rsidP="006B374C">
      <w:r>
        <w:t xml:space="preserve">The underlying logic is generally the same as that for the active cohort, but only data from the enrollment associated with the </w:t>
      </w:r>
      <w:r w:rsidRPr="007D2093">
        <w:rPr>
          <w:i/>
        </w:rPr>
        <w:t>HouseholdID</w:t>
      </w:r>
      <w:r>
        <w:t xml:space="preserve"> of the qualifying exit is used (as opposed to all enrollments active in the report period).</w:t>
      </w:r>
    </w:p>
    <w:p w14:paraId="1F7E362F" w14:textId="6F981373" w:rsidR="0003147B" w:rsidRDefault="0003147B" w:rsidP="0088191A">
      <w:pPr>
        <w:pStyle w:val="Heading3"/>
      </w:pPr>
      <w:r w:rsidRPr="00282ABE">
        <w:t>Relevant Data</w:t>
      </w:r>
    </w:p>
    <w:p w14:paraId="5FC8148D" w14:textId="77777777" w:rsidR="00930A57" w:rsidRPr="00AB2970" w:rsidRDefault="00930A57" w:rsidP="0088191A">
      <w:pPr>
        <w:pStyle w:val="Heading4"/>
      </w:pPr>
      <w:r w:rsidRPr="00AB2970">
        <w:t>Source</w:t>
      </w:r>
    </w:p>
    <w:tbl>
      <w:tblPr>
        <w:tblStyle w:val="TableGrid"/>
        <w:tblW w:w="9625" w:type="dxa"/>
        <w:tblLook w:val="04A0" w:firstRow="1" w:lastRow="0" w:firstColumn="1" w:lastColumn="0" w:noHBand="0" w:noVBand="1"/>
      </w:tblPr>
      <w:tblGrid>
        <w:gridCol w:w="9355"/>
        <w:gridCol w:w="270"/>
      </w:tblGrid>
      <w:tr w:rsidR="001C7628" w:rsidRPr="007327FC" w14:paraId="33808A0D" w14:textId="77777777" w:rsidTr="001C7628">
        <w:trPr>
          <w:cantSplit/>
          <w:trHeight w:val="216"/>
        </w:trPr>
        <w:tc>
          <w:tcPr>
            <w:tcW w:w="9625" w:type="dxa"/>
            <w:gridSpan w:val="2"/>
            <w:shd w:val="clear" w:color="auto" w:fill="FDE9D9" w:themeFill="accent6" w:themeFillTint="33"/>
          </w:tcPr>
          <w:p w14:paraId="2E5950E1" w14:textId="77777777" w:rsidR="001C7628" w:rsidRPr="00FD11F6" w:rsidRDefault="001C7628" w:rsidP="00222D75">
            <w:pPr>
              <w:pStyle w:val="NoSpacing"/>
              <w:rPr>
                <w:b/>
                <w:bCs/>
              </w:rPr>
            </w:pPr>
            <w:r>
              <w:rPr>
                <w:b/>
                <w:bCs/>
              </w:rPr>
              <w:t>tlsa</w:t>
            </w:r>
            <w:r w:rsidRPr="00323F4A">
              <w:rPr>
                <w:b/>
                <w:bCs/>
              </w:rPr>
              <w:t>_</w:t>
            </w:r>
            <w:r>
              <w:rPr>
                <w:b/>
                <w:bCs/>
              </w:rPr>
              <w:t>Exit</w:t>
            </w:r>
          </w:p>
        </w:tc>
      </w:tr>
      <w:tr w:rsidR="001C7628" w:rsidRPr="00452445" w14:paraId="6C2BCC68" w14:textId="77777777" w:rsidTr="001C7628">
        <w:trPr>
          <w:gridAfter w:val="1"/>
          <w:wAfter w:w="270" w:type="dxa"/>
          <w:cantSplit/>
          <w:trHeight w:val="216"/>
        </w:trPr>
        <w:tc>
          <w:tcPr>
            <w:tcW w:w="9355" w:type="dxa"/>
            <w:shd w:val="clear" w:color="auto" w:fill="auto"/>
          </w:tcPr>
          <w:p w14:paraId="653CE50B" w14:textId="77777777" w:rsidR="001C7628" w:rsidRPr="00452445" w:rsidRDefault="001C7628" w:rsidP="00222D75">
            <w:pPr>
              <w:pStyle w:val="NoSpacing"/>
            </w:pPr>
            <w:r>
              <w:t xml:space="preserve">Cohort </w:t>
            </w:r>
          </w:p>
        </w:tc>
      </w:tr>
      <w:tr w:rsidR="001C7628" w14:paraId="28929AD0" w14:textId="77777777" w:rsidTr="001C7628">
        <w:trPr>
          <w:gridAfter w:val="1"/>
          <w:wAfter w:w="270" w:type="dxa"/>
          <w:cantSplit/>
          <w:trHeight w:val="216"/>
        </w:trPr>
        <w:tc>
          <w:tcPr>
            <w:tcW w:w="9355" w:type="dxa"/>
          </w:tcPr>
          <w:p w14:paraId="674DA3D2" w14:textId="77777777" w:rsidR="001C7628" w:rsidRPr="00B11BEB" w:rsidRDefault="001C7628" w:rsidP="00222D75">
            <w:pPr>
              <w:pStyle w:val="NoSpacing"/>
            </w:pPr>
            <w:r w:rsidRPr="00B11BEB">
              <w:t>HoHID</w:t>
            </w:r>
          </w:p>
        </w:tc>
      </w:tr>
      <w:tr w:rsidR="001C7628" w14:paraId="7DA832FA" w14:textId="77777777" w:rsidTr="001C7628">
        <w:trPr>
          <w:gridAfter w:val="1"/>
          <w:wAfter w:w="270" w:type="dxa"/>
          <w:cantSplit/>
          <w:trHeight w:val="216"/>
        </w:trPr>
        <w:tc>
          <w:tcPr>
            <w:tcW w:w="9355" w:type="dxa"/>
          </w:tcPr>
          <w:p w14:paraId="1B49EA24" w14:textId="77777777" w:rsidR="001C7628" w:rsidRPr="00B11BEB" w:rsidRDefault="001C7628" w:rsidP="00222D75">
            <w:pPr>
              <w:pStyle w:val="NoSpacing"/>
            </w:pPr>
            <w:r w:rsidRPr="00B11BEB">
              <w:t>HHType</w:t>
            </w:r>
          </w:p>
        </w:tc>
      </w:tr>
      <w:tr w:rsidR="001C7628" w14:paraId="1E0914B9" w14:textId="77777777" w:rsidTr="001C7628">
        <w:trPr>
          <w:gridAfter w:val="1"/>
          <w:wAfter w:w="270" w:type="dxa"/>
          <w:cantSplit/>
          <w:trHeight w:val="216"/>
        </w:trPr>
        <w:tc>
          <w:tcPr>
            <w:tcW w:w="9355" w:type="dxa"/>
          </w:tcPr>
          <w:p w14:paraId="38B8A119" w14:textId="77777777" w:rsidR="001C7628" w:rsidRPr="00B11BEB" w:rsidRDefault="001C7628" w:rsidP="00222D75">
            <w:pPr>
              <w:pStyle w:val="NoSpacing"/>
            </w:pPr>
            <w:r>
              <w:t>QualifyingExitHHID</w:t>
            </w:r>
          </w:p>
        </w:tc>
      </w:tr>
      <w:tr w:rsidR="00930A57" w:rsidRPr="00323F4A" w14:paraId="5C1A113A" w14:textId="77777777" w:rsidTr="001C7628">
        <w:trPr>
          <w:gridAfter w:val="1"/>
          <w:wAfter w:w="270" w:type="dxa"/>
          <w:cantSplit/>
          <w:trHeight w:val="216"/>
        </w:trPr>
        <w:tc>
          <w:tcPr>
            <w:tcW w:w="9355" w:type="dxa"/>
            <w:shd w:val="clear" w:color="auto" w:fill="FDE9D9" w:themeFill="accent6" w:themeFillTint="33"/>
          </w:tcPr>
          <w:p w14:paraId="19C956F7" w14:textId="500CAE78" w:rsidR="00930A57" w:rsidRPr="00B06FDF" w:rsidRDefault="00087642" w:rsidP="00584131">
            <w:pPr>
              <w:pStyle w:val="NoSpacing"/>
              <w:rPr>
                <w:b/>
                <w:bCs/>
              </w:rPr>
            </w:pPr>
            <w:r>
              <w:rPr>
                <w:b/>
                <w:bCs/>
              </w:rPr>
              <w:t>tlsa_HHID</w:t>
            </w:r>
          </w:p>
        </w:tc>
      </w:tr>
      <w:tr w:rsidR="00930A57" w:rsidRPr="00323F4A" w14:paraId="66A7E798" w14:textId="77777777" w:rsidTr="001C7628">
        <w:trPr>
          <w:gridAfter w:val="1"/>
          <w:wAfter w:w="270" w:type="dxa"/>
          <w:trHeight w:val="216"/>
        </w:trPr>
        <w:tc>
          <w:tcPr>
            <w:tcW w:w="9355" w:type="dxa"/>
          </w:tcPr>
          <w:p w14:paraId="6F13D38E" w14:textId="118E2450" w:rsidR="00930A57" w:rsidRPr="002F0D32" w:rsidRDefault="00087642" w:rsidP="00584131">
            <w:pPr>
              <w:pStyle w:val="NoSpacing"/>
              <w:rPr>
                <w:bCs/>
              </w:rPr>
            </w:pPr>
            <w:r w:rsidRPr="00C032F4">
              <w:t>HouseholdID</w:t>
            </w:r>
          </w:p>
        </w:tc>
      </w:tr>
      <w:tr w:rsidR="00F14B94" w:rsidRPr="00323F4A" w14:paraId="0C0E7519" w14:textId="77777777" w:rsidTr="001C7628">
        <w:trPr>
          <w:gridAfter w:val="1"/>
          <w:wAfter w:w="270" w:type="dxa"/>
          <w:trHeight w:val="216"/>
        </w:trPr>
        <w:tc>
          <w:tcPr>
            <w:tcW w:w="9355" w:type="dxa"/>
          </w:tcPr>
          <w:p w14:paraId="2F84932A" w14:textId="2F735F9D" w:rsidR="00F14B94" w:rsidRPr="00C032F4" w:rsidRDefault="00F14B94" w:rsidP="00584131">
            <w:pPr>
              <w:pStyle w:val="NoSpacing"/>
            </w:pPr>
            <w:r>
              <w:t>ExitCohort</w:t>
            </w:r>
          </w:p>
        </w:tc>
      </w:tr>
      <w:tr w:rsidR="005846C0" w:rsidRPr="00323F4A" w14:paraId="724D9C88" w14:textId="77777777" w:rsidTr="00845520">
        <w:trPr>
          <w:gridAfter w:val="1"/>
          <w:wAfter w:w="270" w:type="dxa"/>
          <w:cantSplit/>
          <w:trHeight w:val="216"/>
        </w:trPr>
        <w:tc>
          <w:tcPr>
            <w:tcW w:w="9355" w:type="dxa"/>
            <w:shd w:val="clear" w:color="auto" w:fill="FDE9D9" w:themeFill="accent6" w:themeFillTint="33"/>
          </w:tcPr>
          <w:p w14:paraId="01353C0E" w14:textId="77777777" w:rsidR="005846C0" w:rsidRPr="00B06FDF" w:rsidRDefault="005846C0" w:rsidP="00845520">
            <w:pPr>
              <w:pStyle w:val="NoSpacing"/>
              <w:rPr>
                <w:b/>
                <w:bCs/>
              </w:rPr>
            </w:pPr>
            <w:r>
              <w:rPr>
                <w:b/>
                <w:bCs/>
              </w:rPr>
              <w:t>tlsa_ExitHoHAdult</w:t>
            </w:r>
          </w:p>
        </w:tc>
      </w:tr>
      <w:tr w:rsidR="005846C0" w:rsidRPr="00323F4A" w14:paraId="56679DC1" w14:textId="77777777" w:rsidTr="00845520">
        <w:trPr>
          <w:gridAfter w:val="1"/>
          <w:wAfter w:w="270" w:type="dxa"/>
          <w:trHeight w:val="216"/>
        </w:trPr>
        <w:tc>
          <w:tcPr>
            <w:tcW w:w="9355" w:type="dxa"/>
          </w:tcPr>
          <w:p w14:paraId="267AF722" w14:textId="77777777" w:rsidR="005846C0" w:rsidRPr="002F0D32" w:rsidRDefault="005846C0" w:rsidP="00845520">
            <w:pPr>
              <w:pStyle w:val="NoSpacing"/>
              <w:rPr>
                <w:bCs/>
              </w:rPr>
            </w:pPr>
            <w:r>
              <w:t>Cohort</w:t>
            </w:r>
          </w:p>
        </w:tc>
      </w:tr>
      <w:tr w:rsidR="005846C0" w:rsidRPr="00323F4A" w14:paraId="27FE7FDF" w14:textId="77777777" w:rsidTr="00845520">
        <w:trPr>
          <w:gridAfter w:val="1"/>
          <w:wAfter w:w="270" w:type="dxa"/>
          <w:trHeight w:val="216"/>
        </w:trPr>
        <w:tc>
          <w:tcPr>
            <w:tcW w:w="9355" w:type="dxa"/>
          </w:tcPr>
          <w:p w14:paraId="601BDD1D" w14:textId="77777777" w:rsidR="005846C0" w:rsidRPr="00C032F4" w:rsidRDefault="005846C0" w:rsidP="00845520">
            <w:pPr>
              <w:pStyle w:val="NoSpacing"/>
            </w:pPr>
            <w:r>
              <w:t>QualifyingExitHHID</w:t>
            </w:r>
          </w:p>
        </w:tc>
      </w:tr>
      <w:tr w:rsidR="005846C0" w:rsidRPr="00323F4A" w14:paraId="62DA1CB0" w14:textId="77777777" w:rsidTr="00845520">
        <w:trPr>
          <w:gridAfter w:val="1"/>
          <w:wAfter w:w="270" w:type="dxa"/>
          <w:trHeight w:val="216"/>
        </w:trPr>
        <w:tc>
          <w:tcPr>
            <w:tcW w:w="9355" w:type="dxa"/>
          </w:tcPr>
          <w:p w14:paraId="697C5BC9" w14:textId="77777777" w:rsidR="005846C0" w:rsidRDefault="005846C0" w:rsidP="00845520">
            <w:pPr>
              <w:pStyle w:val="NoSpacing"/>
            </w:pPr>
            <w:r>
              <w:t>CHTime</w:t>
            </w:r>
          </w:p>
        </w:tc>
      </w:tr>
      <w:tr w:rsidR="005846C0" w:rsidRPr="00323F4A" w14:paraId="546D2236" w14:textId="77777777" w:rsidTr="00845520">
        <w:trPr>
          <w:gridAfter w:val="1"/>
          <w:wAfter w:w="270" w:type="dxa"/>
          <w:trHeight w:val="216"/>
        </w:trPr>
        <w:tc>
          <w:tcPr>
            <w:tcW w:w="9355" w:type="dxa"/>
          </w:tcPr>
          <w:p w14:paraId="648B70A4" w14:textId="77777777" w:rsidR="005846C0" w:rsidRDefault="005846C0" w:rsidP="00845520">
            <w:pPr>
              <w:pStyle w:val="NoSpacing"/>
            </w:pPr>
            <w:r>
              <w:t>CHTimeStatus</w:t>
            </w:r>
          </w:p>
        </w:tc>
      </w:tr>
      <w:tr w:rsidR="00930A57" w:rsidRPr="00C032F4" w14:paraId="682009B8" w14:textId="77777777" w:rsidTr="001C7628">
        <w:trPr>
          <w:gridAfter w:val="1"/>
          <w:wAfter w:w="270" w:type="dxa"/>
          <w:cantSplit/>
          <w:trHeight w:val="216"/>
        </w:trPr>
        <w:tc>
          <w:tcPr>
            <w:tcW w:w="9355" w:type="dxa"/>
            <w:shd w:val="clear" w:color="auto" w:fill="FDE9D9" w:themeFill="accent6" w:themeFillTint="33"/>
          </w:tcPr>
          <w:p w14:paraId="5AE6ED07" w14:textId="1513C810" w:rsidR="00930A57" w:rsidRPr="00C032F4" w:rsidRDefault="00F824D6" w:rsidP="00584131">
            <w:pPr>
              <w:pStyle w:val="NoSpacing"/>
              <w:rPr>
                <w:b/>
                <w:bCs/>
              </w:rPr>
            </w:pPr>
            <w:r>
              <w:rPr>
                <w:b/>
                <w:bCs/>
              </w:rPr>
              <w:t>tlsa</w:t>
            </w:r>
            <w:r w:rsidR="00930A57" w:rsidRPr="00C032F4">
              <w:rPr>
                <w:b/>
                <w:bCs/>
              </w:rPr>
              <w:t>_Enrollment</w:t>
            </w:r>
          </w:p>
        </w:tc>
      </w:tr>
      <w:tr w:rsidR="00930A57" w:rsidRPr="00C032F4" w14:paraId="1C927FBC" w14:textId="77777777" w:rsidTr="001C7628">
        <w:trPr>
          <w:gridAfter w:val="1"/>
          <w:wAfter w:w="270" w:type="dxa"/>
          <w:trHeight w:val="216"/>
        </w:trPr>
        <w:tc>
          <w:tcPr>
            <w:tcW w:w="9355" w:type="dxa"/>
          </w:tcPr>
          <w:p w14:paraId="3021D26D" w14:textId="77777777" w:rsidR="00930A57" w:rsidRPr="00C032F4" w:rsidRDefault="00930A57" w:rsidP="00584131">
            <w:pPr>
              <w:pStyle w:val="NoSpacing"/>
            </w:pPr>
            <w:r w:rsidRPr="00C032F4">
              <w:t>EnrollmentID</w:t>
            </w:r>
          </w:p>
        </w:tc>
      </w:tr>
      <w:tr w:rsidR="00930A57" w:rsidRPr="00C032F4" w14:paraId="622854A0" w14:textId="77777777" w:rsidTr="001C7628">
        <w:trPr>
          <w:gridAfter w:val="1"/>
          <w:wAfter w:w="270" w:type="dxa"/>
          <w:trHeight w:val="216"/>
        </w:trPr>
        <w:tc>
          <w:tcPr>
            <w:tcW w:w="9355" w:type="dxa"/>
          </w:tcPr>
          <w:p w14:paraId="3B3B047F" w14:textId="77777777" w:rsidR="00930A57" w:rsidRPr="00C032F4" w:rsidRDefault="00930A57" w:rsidP="00584131">
            <w:pPr>
              <w:pStyle w:val="NoSpacing"/>
            </w:pPr>
            <w:r w:rsidRPr="00C032F4">
              <w:t>PersonalID</w:t>
            </w:r>
          </w:p>
        </w:tc>
      </w:tr>
      <w:tr w:rsidR="00930A57" w:rsidRPr="00C032F4" w14:paraId="32CAF14F" w14:textId="77777777" w:rsidTr="001C7628">
        <w:trPr>
          <w:gridAfter w:val="1"/>
          <w:wAfter w:w="270" w:type="dxa"/>
          <w:trHeight w:val="216"/>
        </w:trPr>
        <w:tc>
          <w:tcPr>
            <w:tcW w:w="9355" w:type="dxa"/>
          </w:tcPr>
          <w:p w14:paraId="1DD295D6" w14:textId="77777777" w:rsidR="00930A57" w:rsidRPr="00C032F4" w:rsidRDefault="00930A57" w:rsidP="00584131">
            <w:pPr>
              <w:pStyle w:val="NoSpacing"/>
            </w:pPr>
            <w:r w:rsidRPr="00C032F4">
              <w:t>HouseholdID</w:t>
            </w:r>
          </w:p>
        </w:tc>
      </w:tr>
      <w:tr w:rsidR="00930A57" w:rsidRPr="00C032F4" w14:paraId="1F97DEAA" w14:textId="77777777" w:rsidTr="001C7628">
        <w:trPr>
          <w:gridAfter w:val="1"/>
          <w:wAfter w:w="270" w:type="dxa"/>
          <w:trHeight w:val="216"/>
        </w:trPr>
        <w:tc>
          <w:tcPr>
            <w:tcW w:w="9355" w:type="dxa"/>
          </w:tcPr>
          <w:p w14:paraId="2E9830E0" w14:textId="77777777" w:rsidR="00930A57" w:rsidRPr="00C032F4" w:rsidRDefault="00930A57" w:rsidP="00584131">
            <w:pPr>
              <w:pStyle w:val="NoSpacing"/>
            </w:pPr>
            <w:r w:rsidRPr="00C032F4">
              <w:t>EntryDate</w:t>
            </w:r>
          </w:p>
        </w:tc>
      </w:tr>
      <w:tr w:rsidR="00930A57" w:rsidRPr="00C032F4" w14:paraId="32974D07" w14:textId="77777777" w:rsidTr="001C7628">
        <w:trPr>
          <w:gridAfter w:val="1"/>
          <w:wAfter w:w="270" w:type="dxa"/>
          <w:trHeight w:val="216"/>
        </w:trPr>
        <w:tc>
          <w:tcPr>
            <w:tcW w:w="9355" w:type="dxa"/>
          </w:tcPr>
          <w:p w14:paraId="2045D8B5" w14:textId="77777777" w:rsidR="00930A57" w:rsidRPr="00C032F4" w:rsidRDefault="00930A57" w:rsidP="00584131">
            <w:pPr>
              <w:pStyle w:val="NoSpacing"/>
            </w:pPr>
            <w:r w:rsidRPr="00C032F4">
              <w:t>RelationshipToHoH</w:t>
            </w:r>
          </w:p>
        </w:tc>
      </w:tr>
      <w:tr w:rsidR="003412EA" w:rsidRPr="00C032F4" w14:paraId="7DAB459D" w14:textId="77777777" w:rsidTr="001C7628">
        <w:trPr>
          <w:gridAfter w:val="1"/>
          <w:wAfter w:w="270" w:type="dxa"/>
          <w:trHeight w:val="216"/>
        </w:trPr>
        <w:tc>
          <w:tcPr>
            <w:tcW w:w="9355" w:type="dxa"/>
          </w:tcPr>
          <w:p w14:paraId="37CE3A9C" w14:textId="72763764" w:rsidR="003412EA" w:rsidRPr="00C032F4" w:rsidRDefault="00F14B94" w:rsidP="00584131">
            <w:pPr>
              <w:pStyle w:val="NoSpacing"/>
            </w:pPr>
            <w:r>
              <w:t>DisabilityStatus</w:t>
            </w:r>
          </w:p>
        </w:tc>
      </w:tr>
      <w:tr w:rsidR="00F14B94" w:rsidRPr="00C032F4" w14:paraId="0853505F" w14:textId="77777777" w:rsidTr="001C7628">
        <w:trPr>
          <w:gridAfter w:val="1"/>
          <w:wAfter w:w="270" w:type="dxa"/>
          <w:trHeight w:val="216"/>
        </w:trPr>
        <w:tc>
          <w:tcPr>
            <w:tcW w:w="9355" w:type="dxa"/>
          </w:tcPr>
          <w:p w14:paraId="5D4DAF84" w14:textId="02388204" w:rsidR="00F14B94" w:rsidDel="00F14B94" w:rsidRDefault="00F14B94" w:rsidP="00584131">
            <w:pPr>
              <w:pStyle w:val="NoSpacing"/>
            </w:pPr>
            <w:r>
              <w:t>DV</w:t>
            </w:r>
            <w:r w:rsidR="009D5AD6">
              <w:t>S</w:t>
            </w:r>
            <w:r>
              <w:t>tatus</w:t>
            </w:r>
          </w:p>
        </w:tc>
      </w:tr>
      <w:tr w:rsidR="008D17C8" w:rsidRPr="00C032F4" w14:paraId="45523A22" w14:textId="77777777" w:rsidTr="001C7628">
        <w:trPr>
          <w:gridAfter w:val="1"/>
          <w:wAfter w:w="270" w:type="dxa"/>
          <w:trHeight w:val="216"/>
        </w:trPr>
        <w:tc>
          <w:tcPr>
            <w:tcW w:w="9355" w:type="dxa"/>
          </w:tcPr>
          <w:p w14:paraId="568EF4CD" w14:textId="38A5FF83" w:rsidR="008D17C8" w:rsidRDefault="008D17C8" w:rsidP="00584131">
            <w:pPr>
              <w:pStyle w:val="NoSpacing"/>
            </w:pPr>
            <w:r>
              <w:t>ActiveAge</w:t>
            </w:r>
          </w:p>
        </w:tc>
      </w:tr>
      <w:tr w:rsidR="008D17C8" w:rsidRPr="00C032F4" w14:paraId="75ED7F3A" w14:textId="77777777" w:rsidTr="001C7628">
        <w:trPr>
          <w:gridAfter w:val="1"/>
          <w:wAfter w:w="270" w:type="dxa"/>
          <w:trHeight w:val="216"/>
        </w:trPr>
        <w:tc>
          <w:tcPr>
            <w:tcW w:w="9355" w:type="dxa"/>
          </w:tcPr>
          <w:p w14:paraId="72EC7FBE" w14:textId="262A20B6" w:rsidR="008D17C8" w:rsidRDefault="008D17C8" w:rsidP="00584131">
            <w:pPr>
              <w:pStyle w:val="NoSpacing"/>
            </w:pPr>
            <w:r>
              <w:t>Exit1Age</w:t>
            </w:r>
          </w:p>
        </w:tc>
      </w:tr>
      <w:tr w:rsidR="008D17C8" w:rsidRPr="00C032F4" w14:paraId="3DA52C40" w14:textId="77777777" w:rsidTr="001C7628">
        <w:trPr>
          <w:gridAfter w:val="1"/>
          <w:wAfter w:w="270" w:type="dxa"/>
          <w:trHeight w:val="216"/>
        </w:trPr>
        <w:tc>
          <w:tcPr>
            <w:tcW w:w="9355" w:type="dxa"/>
          </w:tcPr>
          <w:p w14:paraId="2A9F55A4" w14:textId="78F08E9D" w:rsidR="008D17C8" w:rsidRDefault="008D17C8" w:rsidP="00584131">
            <w:pPr>
              <w:pStyle w:val="NoSpacing"/>
            </w:pPr>
            <w:r>
              <w:t>Exit2Age</w:t>
            </w:r>
          </w:p>
        </w:tc>
      </w:tr>
      <w:tr w:rsidR="00930A57" w:rsidRPr="00C032F4" w14:paraId="0FA3037B" w14:textId="77777777" w:rsidTr="001C7628">
        <w:trPr>
          <w:gridAfter w:val="1"/>
          <w:wAfter w:w="270" w:type="dxa"/>
          <w:trHeight w:val="197"/>
        </w:trPr>
        <w:tc>
          <w:tcPr>
            <w:tcW w:w="9355" w:type="dxa"/>
            <w:shd w:val="clear" w:color="auto" w:fill="EEECE1" w:themeFill="background2"/>
          </w:tcPr>
          <w:p w14:paraId="5C6E5440" w14:textId="2002EA07" w:rsidR="00930A57" w:rsidRPr="00C032F4" w:rsidRDefault="00930A57" w:rsidP="00584131">
            <w:pPr>
              <w:pStyle w:val="NoSpacing"/>
              <w:rPr>
                <w:b/>
                <w:bCs/>
              </w:rPr>
            </w:pPr>
            <w:r w:rsidRPr="00C032F4">
              <w:rPr>
                <w:b/>
                <w:bCs/>
              </w:rPr>
              <w:t>hmis_</w:t>
            </w:r>
            <w:r w:rsidR="008C0998">
              <w:rPr>
                <w:b/>
                <w:bCs/>
              </w:rPr>
              <w:t>Client</w:t>
            </w:r>
          </w:p>
        </w:tc>
      </w:tr>
      <w:tr w:rsidR="003412EA" w:rsidRPr="00C032F4" w14:paraId="6D0EE8B9" w14:textId="77777777" w:rsidTr="001C7628">
        <w:trPr>
          <w:gridAfter w:val="1"/>
          <w:wAfter w:w="270" w:type="dxa"/>
          <w:trHeight w:val="216"/>
        </w:trPr>
        <w:tc>
          <w:tcPr>
            <w:tcW w:w="9355" w:type="dxa"/>
          </w:tcPr>
          <w:p w14:paraId="1E423599" w14:textId="04E093FD" w:rsidR="003412EA" w:rsidRPr="00B678E4" w:rsidRDefault="003412EA" w:rsidP="003412EA">
            <w:pPr>
              <w:pStyle w:val="NoSpacing"/>
              <w:rPr>
                <w:i/>
                <w:iCs/>
              </w:rPr>
            </w:pPr>
            <w:r w:rsidRPr="00FD1AE1">
              <w:t>PersonalID</w:t>
            </w:r>
          </w:p>
        </w:tc>
      </w:tr>
      <w:tr w:rsidR="00F14B94" w:rsidRPr="006B4F91" w14:paraId="3363F3C8" w14:textId="77777777" w:rsidTr="001C7628">
        <w:trPr>
          <w:gridAfter w:val="1"/>
          <w:wAfter w:w="270" w:type="dxa"/>
          <w:cantSplit/>
          <w:trHeight w:val="216"/>
        </w:trPr>
        <w:tc>
          <w:tcPr>
            <w:tcW w:w="9355" w:type="dxa"/>
          </w:tcPr>
          <w:p w14:paraId="1F30EF95" w14:textId="77777777" w:rsidR="00F14B94" w:rsidRPr="00FD1AE1" w:rsidRDefault="00F14B94" w:rsidP="00004824">
            <w:pPr>
              <w:pStyle w:val="NoSpacing"/>
            </w:pPr>
            <w:r>
              <w:t>AmIndAKNative</w:t>
            </w:r>
          </w:p>
        </w:tc>
      </w:tr>
      <w:tr w:rsidR="00F14B94" w:rsidRPr="006B4F91" w14:paraId="44AF9AD6" w14:textId="77777777" w:rsidTr="001C7628">
        <w:trPr>
          <w:gridAfter w:val="1"/>
          <w:wAfter w:w="270" w:type="dxa"/>
          <w:cantSplit/>
          <w:trHeight w:val="216"/>
        </w:trPr>
        <w:tc>
          <w:tcPr>
            <w:tcW w:w="9355" w:type="dxa"/>
          </w:tcPr>
          <w:p w14:paraId="1C8C1288" w14:textId="77777777" w:rsidR="00F14B94" w:rsidRPr="00FD1AE1" w:rsidDel="00455AC1" w:rsidRDefault="00F14B94" w:rsidP="00004824">
            <w:pPr>
              <w:pStyle w:val="NoSpacing"/>
            </w:pPr>
            <w:r>
              <w:t>Asian</w:t>
            </w:r>
          </w:p>
        </w:tc>
      </w:tr>
      <w:tr w:rsidR="00F14B94" w:rsidRPr="006B4F91" w14:paraId="1DC8D03A" w14:textId="77777777" w:rsidTr="001C7628">
        <w:trPr>
          <w:gridAfter w:val="1"/>
          <w:wAfter w:w="270" w:type="dxa"/>
          <w:cantSplit/>
          <w:trHeight w:val="216"/>
        </w:trPr>
        <w:tc>
          <w:tcPr>
            <w:tcW w:w="9355" w:type="dxa"/>
          </w:tcPr>
          <w:p w14:paraId="1FD3DCC2" w14:textId="77777777" w:rsidR="00F14B94" w:rsidRPr="00FD1AE1" w:rsidDel="00455AC1" w:rsidRDefault="00F14B94" w:rsidP="00004824">
            <w:pPr>
              <w:pStyle w:val="NoSpacing"/>
            </w:pPr>
            <w:r>
              <w:t>BlackAfAmerican</w:t>
            </w:r>
          </w:p>
        </w:tc>
      </w:tr>
      <w:tr w:rsidR="00F14B94" w:rsidRPr="006B4F91" w14:paraId="73F48547" w14:textId="77777777" w:rsidTr="001C7628">
        <w:trPr>
          <w:gridAfter w:val="1"/>
          <w:wAfter w:w="270" w:type="dxa"/>
          <w:cantSplit/>
          <w:trHeight w:val="216"/>
        </w:trPr>
        <w:tc>
          <w:tcPr>
            <w:tcW w:w="9355" w:type="dxa"/>
          </w:tcPr>
          <w:p w14:paraId="3BE8FB11" w14:textId="77777777" w:rsidR="00F14B94" w:rsidRPr="00FD1AE1" w:rsidDel="00455AC1" w:rsidRDefault="00F14B94" w:rsidP="00004824">
            <w:pPr>
              <w:pStyle w:val="NoSpacing"/>
            </w:pPr>
            <w:r>
              <w:t>NativeHIOtherPacific</w:t>
            </w:r>
          </w:p>
        </w:tc>
      </w:tr>
      <w:tr w:rsidR="00F14B94" w:rsidRPr="006B4F91" w14:paraId="3F1AA3FA" w14:textId="77777777" w:rsidTr="001C7628">
        <w:trPr>
          <w:gridAfter w:val="1"/>
          <w:wAfter w:w="270" w:type="dxa"/>
          <w:cantSplit/>
          <w:trHeight w:val="216"/>
        </w:trPr>
        <w:tc>
          <w:tcPr>
            <w:tcW w:w="9355" w:type="dxa"/>
          </w:tcPr>
          <w:p w14:paraId="06A9E74A" w14:textId="77777777" w:rsidR="00F14B94" w:rsidRPr="00FD1AE1" w:rsidDel="00455AC1" w:rsidRDefault="00F14B94" w:rsidP="00004824">
            <w:pPr>
              <w:pStyle w:val="NoSpacing"/>
            </w:pPr>
            <w:r>
              <w:t>White</w:t>
            </w:r>
          </w:p>
        </w:tc>
      </w:tr>
      <w:tr w:rsidR="00F14B94" w:rsidRPr="006B4F91" w14:paraId="4585E779" w14:textId="77777777" w:rsidTr="001C7628">
        <w:trPr>
          <w:gridAfter w:val="1"/>
          <w:wAfter w:w="270" w:type="dxa"/>
          <w:cantSplit/>
          <w:trHeight w:val="216"/>
        </w:trPr>
        <w:tc>
          <w:tcPr>
            <w:tcW w:w="9355" w:type="dxa"/>
          </w:tcPr>
          <w:p w14:paraId="7C117A18" w14:textId="77777777" w:rsidR="00F14B94" w:rsidRPr="00FD1AE1" w:rsidDel="00455AC1" w:rsidRDefault="00F14B94" w:rsidP="00004824">
            <w:pPr>
              <w:pStyle w:val="NoSpacing"/>
            </w:pPr>
            <w:r>
              <w:t>RaceNone</w:t>
            </w:r>
          </w:p>
        </w:tc>
      </w:tr>
      <w:tr w:rsidR="003412EA" w:rsidRPr="00C032F4" w14:paraId="17010A3C" w14:textId="77777777" w:rsidTr="001C7628">
        <w:trPr>
          <w:gridAfter w:val="1"/>
          <w:wAfter w:w="270" w:type="dxa"/>
          <w:trHeight w:val="216"/>
        </w:trPr>
        <w:tc>
          <w:tcPr>
            <w:tcW w:w="9355" w:type="dxa"/>
          </w:tcPr>
          <w:p w14:paraId="1BDA0BBD" w14:textId="600DC1D9" w:rsidR="003412EA" w:rsidRPr="00B678E4" w:rsidRDefault="003412EA" w:rsidP="003412EA">
            <w:pPr>
              <w:pStyle w:val="NoSpacing"/>
              <w:rPr>
                <w:i/>
                <w:iCs/>
              </w:rPr>
            </w:pPr>
            <w:r w:rsidRPr="00FD1AE1">
              <w:t>Ethnicity</w:t>
            </w:r>
          </w:p>
        </w:tc>
      </w:tr>
      <w:tr w:rsidR="003412EA" w:rsidRPr="00C032F4" w14:paraId="4E9BFFFA" w14:textId="77777777" w:rsidTr="001C7628">
        <w:trPr>
          <w:gridAfter w:val="1"/>
          <w:wAfter w:w="270" w:type="dxa"/>
          <w:trHeight w:val="216"/>
        </w:trPr>
        <w:tc>
          <w:tcPr>
            <w:tcW w:w="9355" w:type="dxa"/>
          </w:tcPr>
          <w:p w14:paraId="7655A4B1" w14:textId="0AD292D4" w:rsidR="003412EA" w:rsidRPr="00B678E4" w:rsidRDefault="003412EA" w:rsidP="003412EA">
            <w:pPr>
              <w:pStyle w:val="NoSpacing"/>
              <w:rPr>
                <w:i/>
                <w:iCs/>
              </w:rPr>
            </w:pPr>
            <w:r w:rsidRPr="00FD1AE1">
              <w:t>VeteranStatus</w:t>
            </w:r>
          </w:p>
        </w:tc>
      </w:tr>
    </w:tbl>
    <w:p w14:paraId="2AD33719" w14:textId="77777777" w:rsidR="00930A57" w:rsidRPr="00AB2970" w:rsidRDefault="00930A57" w:rsidP="0088191A">
      <w:pPr>
        <w:pStyle w:val="Heading4"/>
      </w:pPr>
      <w:r w:rsidRPr="00AB2970">
        <w:t>Target</w:t>
      </w:r>
    </w:p>
    <w:tbl>
      <w:tblPr>
        <w:tblStyle w:val="Style11"/>
        <w:tblW w:w="9355" w:type="dxa"/>
        <w:tblBorders>
          <w:bottom w:val="single" w:sz="4" w:space="0" w:color="auto"/>
        </w:tblBorders>
        <w:tblLook w:val="0480" w:firstRow="0" w:lastRow="0" w:firstColumn="1" w:lastColumn="0" w:noHBand="0" w:noVBand="1"/>
      </w:tblPr>
      <w:tblGrid>
        <w:gridCol w:w="9355"/>
      </w:tblGrid>
      <w:tr w:rsidR="00930A57" w:rsidRPr="002F5C54" w14:paraId="7F91B265" w14:textId="77777777" w:rsidTr="00584131">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9355" w:type="dxa"/>
            <w:shd w:val="clear" w:color="auto" w:fill="76923C" w:themeFill="accent3" w:themeFillShade="BF"/>
            <w:noWrap/>
          </w:tcPr>
          <w:p w14:paraId="03F5963F" w14:textId="32EECDBA" w:rsidR="00930A57" w:rsidRPr="002F5C54" w:rsidRDefault="00F824D6" w:rsidP="00584131">
            <w:pPr>
              <w:spacing w:before="0" w:after="0"/>
              <w:rPr>
                <w:rFonts w:cstheme="minorHAnsi"/>
                <w:b/>
                <w:color w:val="FFFFFF" w:themeColor="background1"/>
              </w:rPr>
            </w:pPr>
            <w:r>
              <w:rPr>
                <w:rFonts w:cstheme="minorHAnsi"/>
                <w:b/>
                <w:color w:val="FFFFFF" w:themeColor="background1"/>
              </w:rPr>
              <w:t>tlsa</w:t>
            </w:r>
            <w:r w:rsidR="00930A57">
              <w:rPr>
                <w:rFonts w:cstheme="minorHAnsi"/>
                <w:b/>
                <w:color w:val="FFFFFF" w:themeColor="background1"/>
              </w:rPr>
              <w:t>_Exit</w:t>
            </w:r>
          </w:p>
        </w:tc>
      </w:tr>
    </w:tbl>
    <w:tbl>
      <w:tblPr>
        <w:tblStyle w:val="TableGrid"/>
        <w:tblW w:w="9355" w:type="dxa"/>
        <w:tblLook w:val="04A0" w:firstRow="1" w:lastRow="0" w:firstColumn="1" w:lastColumn="0" w:noHBand="0" w:noVBand="1"/>
      </w:tblPr>
      <w:tblGrid>
        <w:gridCol w:w="9355"/>
      </w:tblGrid>
      <w:tr w:rsidR="00B44447" w:rsidRPr="005F4836" w14:paraId="0236CF33" w14:textId="77777777" w:rsidTr="00584131">
        <w:trPr>
          <w:cantSplit/>
          <w:trHeight w:val="216"/>
        </w:trPr>
        <w:tc>
          <w:tcPr>
            <w:tcW w:w="9355" w:type="dxa"/>
          </w:tcPr>
          <w:p w14:paraId="3B7B3F43" w14:textId="77777777" w:rsidR="00B44447" w:rsidRPr="005F4836" w:rsidRDefault="00B44447" w:rsidP="00584131">
            <w:pPr>
              <w:pStyle w:val="NoSpacing"/>
              <w:rPr>
                <w:bCs/>
              </w:rPr>
            </w:pPr>
            <w:r w:rsidRPr="005F4836">
              <w:rPr>
                <w:bCs/>
              </w:rPr>
              <w:t>HouseholdID</w:t>
            </w:r>
          </w:p>
        </w:tc>
      </w:tr>
      <w:tr w:rsidR="00B44447" w14:paraId="0E9C8E10" w14:textId="77777777" w:rsidTr="00584131">
        <w:trPr>
          <w:cantSplit/>
          <w:trHeight w:val="216"/>
        </w:trPr>
        <w:tc>
          <w:tcPr>
            <w:tcW w:w="9355" w:type="dxa"/>
          </w:tcPr>
          <w:p w14:paraId="60AAAC30" w14:textId="77777777" w:rsidR="00B44447" w:rsidRPr="005F4836" w:rsidRDefault="00B44447" w:rsidP="00584131">
            <w:pPr>
              <w:pStyle w:val="NoSpacing"/>
              <w:rPr>
                <w:b/>
              </w:rPr>
            </w:pPr>
            <w:r w:rsidRPr="005F4836">
              <w:rPr>
                <w:b/>
              </w:rPr>
              <w:t>HHVet</w:t>
            </w:r>
          </w:p>
        </w:tc>
      </w:tr>
      <w:tr w:rsidR="005846C0" w14:paraId="598BE8F7" w14:textId="77777777" w:rsidTr="00584131">
        <w:trPr>
          <w:cantSplit/>
          <w:trHeight w:val="216"/>
        </w:trPr>
        <w:tc>
          <w:tcPr>
            <w:tcW w:w="9355" w:type="dxa"/>
          </w:tcPr>
          <w:p w14:paraId="0758178B" w14:textId="1752E64B" w:rsidR="005846C0" w:rsidRPr="005F4836" w:rsidRDefault="005846C0" w:rsidP="00584131">
            <w:pPr>
              <w:pStyle w:val="NoSpacing"/>
              <w:rPr>
                <w:b/>
              </w:rPr>
            </w:pPr>
            <w:r>
              <w:rPr>
                <w:b/>
              </w:rPr>
              <w:t>HHChronic</w:t>
            </w:r>
          </w:p>
        </w:tc>
      </w:tr>
      <w:tr w:rsidR="00B44447" w14:paraId="2B762DCB" w14:textId="77777777" w:rsidTr="00584131">
        <w:trPr>
          <w:cantSplit/>
          <w:trHeight w:val="216"/>
        </w:trPr>
        <w:tc>
          <w:tcPr>
            <w:tcW w:w="9355" w:type="dxa"/>
          </w:tcPr>
          <w:p w14:paraId="2702A4BA" w14:textId="77777777" w:rsidR="00B44447" w:rsidRPr="005F4836" w:rsidRDefault="00B44447" w:rsidP="00584131">
            <w:pPr>
              <w:pStyle w:val="NoSpacing"/>
              <w:rPr>
                <w:b/>
              </w:rPr>
            </w:pPr>
            <w:r w:rsidRPr="005F4836">
              <w:rPr>
                <w:b/>
              </w:rPr>
              <w:t>HHDisability</w:t>
            </w:r>
          </w:p>
        </w:tc>
      </w:tr>
      <w:tr w:rsidR="00B44447" w14:paraId="53224B74" w14:textId="77777777" w:rsidTr="00584131">
        <w:trPr>
          <w:cantSplit/>
          <w:trHeight w:val="216"/>
        </w:trPr>
        <w:tc>
          <w:tcPr>
            <w:tcW w:w="9355" w:type="dxa"/>
          </w:tcPr>
          <w:p w14:paraId="6FC77D64" w14:textId="77777777" w:rsidR="00B44447" w:rsidRPr="005F4836" w:rsidRDefault="00B44447" w:rsidP="00584131">
            <w:pPr>
              <w:pStyle w:val="NoSpacing"/>
              <w:rPr>
                <w:b/>
              </w:rPr>
            </w:pPr>
            <w:r w:rsidRPr="005F4836">
              <w:rPr>
                <w:b/>
              </w:rPr>
              <w:t>HHFleeingDV</w:t>
            </w:r>
          </w:p>
        </w:tc>
      </w:tr>
      <w:tr w:rsidR="00B44447" w14:paraId="018E9A94" w14:textId="77777777" w:rsidTr="00584131">
        <w:trPr>
          <w:cantSplit/>
          <w:trHeight w:val="216"/>
        </w:trPr>
        <w:tc>
          <w:tcPr>
            <w:tcW w:w="9355" w:type="dxa"/>
          </w:tcPr>
          <w:p w14:paraId="65B59128" w14:textId="77777777" w:rsidR="00B44447" w:rsidRPr="005F4836" w:rsidRDefault="00B44447" w:rsidP="00584131">
            <w:pPr>
              <w:pStyle w:val="NoSpacing"/>
              <w:rPr>
                <w:b/>
              </w:rPr>
            </w:pPr>
            <w:r w:rsidRPr="005F4836">
              <w:rPr>
                <w:b/>
              </w:rPr>
              <w:t>HHAdultAge</w:t>
            </w:r>
          </w:p>
        </w:tc>
      </w:tr>
      <w:tr w:rsidR="00B44447" w14:paraId="0BEA7687" w14:textId="77777777" w:rsidTr="00584131">
        <w:trPr>
          <w:cantSplit/>
          <w:trHeight w:val="216"/>
        </w:trPr>
        <w:tc>
          <w:tcPr>
            <w:tcW w:w="9355" w:type="dxa"/>
          </w:tcPr>
          <w:p w14:paraId="56CCDA95" w14:textId="77777777" w:rsidR="00B44447" w:rsidRPr="005F4836" w:rsidRDefault="00B44447" w:rsidP="00584131">
            <w:pPr>
              <w:pStyle w:val="NoSpacing"/>
              <w:rPr>
                <w:b/>
              </w:rPr>
            </w:pPr>
            <w:r w:rsidRPr="005F4836">
              <w:rPr>
                <w:b/>
              </w:rPr>
              <w:t>HHParent</w:t>
            </w:r>
          </w:p>
        </w:tc>
      </w:tr>
      <w:tr w:rsidR="00B44447" w14:paraId="563E4BE5" w14:textId="77777777" w:rsidTr="00584131">
        <w:trPr>
          <w:cantSplit/>
          <w:trHeight w:val="216"/>
        </w:trPr>
        <w:tc>
          <w:tcPr>
            <w:tcW w:w="9355" w:type="dxa"/>
          </w:tcPr>
          <w:p w14:paraId="3CD1C34E" w14:textId="77777777" w:rsidR="00B44447" w:rsidRPr="005F4836" w:rsidRDefault="00B44447" w:rsidP="00584131">
            <w:pPr>
              <w:pStyle w:val="NoSpacing"/>
              <w:rPr>
                <w:b/>
              </w:rPr>
            </w:pPr>
            <w:r w:rsidRPr="005F4836">
              <w:rPr>
                <w:b/>
              </w:rPr>
              <w:t>AC3Plus</w:t>
            </w:r>
          </w:p>
        </w:tc>
      </w:tr>
      <w:tr w:rsidR="009D5AD6" w14:paraId="31551B1D" w14:textId="77777777" w:rsidTr="00584131">
        <w:trPr>
          <w:cantSplit/>
          <w:trHeight w:val="216"/>
        </w:trPr>
        <w:tc>
          <w:tcPr>
            <w:tcW w:w="9355" w:type="dxa"/>
          </w:tcPr>
          <w:p w14:paraId="037B6EC5" w14:textId="7E730424" w:rsidR="009D5AD6" w:rsidRPr="005F4836" w:rsidRDefault="009D5AD6" w:rsidP="00584131">
            <w:pPr>
              <w:pStyle w:val="NoSpacing"/>
              <w:rPr>
                <w:b/>
              </w:rPr>
            </w:pPr>
            <w:r>
              <w:rPr>
                <w:b/>
              </w:rPr>
              <w:t>HoHRace</w:t>
            </w:r>
          </w:p>
        </w:tc>
      </w:tr>
      <w:tr w:rsidR="009D5AD6" w14:paraId="061C9E81" w14:textId="77777777" w:rsidTr="00584131">
        <w:trPr>
          <w:cantSplit/>
          <w:trHeight w:val="216"/>
        </w:trPr>
        <w:tc>
          <w:tcPr>
            <w:tcW w:w="9355" w:type="dxa"/>
          </w:tcPr>
          <w:p w14:paraId="5DE71BA6" w14:textId="2D1F50A6" w:rsidR="009D5AD6" w:rsidRPr="005F4836" w:rsidRDefault="009D5AD6" w:rsidP="00584131">
            <w:pPr>
              <w:pStyle w:val="NoSpacing"/>
              <w:rPr>
                <w:b/>
              </w:rPr>
            </w:pPr>
            <w:r>
              <w:rPr>
                <w:b/>
              </w:rPr>
              <w:t>HoHEthnicity</w:t>
            </w:r>
          </w:p>
        </w:tc>
      </w:tr>
    </w:tbl>
    <w:p w14:paraId="11A393F6" w14:textId="77777777" w:rsidR="002377CB" w:rsidRDefault="002377CB" w:rsidP="0088191A">
      <w:pPr>
        <w:pStyle w:val="Heading3"/>
      </w:pPr>
      <w:r>
        <w:t>Logic</w:t>
      </w:r>
    </w:p>
    <w:p w14:paraId="1799D93D" w14:textId="72AF43C8" w:rsidR="00452AA4" w:rsidRPr="00AB2970" w:rsidRDefault="00AB4DA6" w:rsidP="0088191A">
      <w:pPr>
        <w:pStyle w:val="Heading4"/>
      </w:pPr>
      <w:r w:rsidRPr="00AB2970">
        <w:t>HHVet</w:t>
      </w:r>
    </w:p>
    <w:p w14:paraId="042FC777" w14:textId="047B6363" w:rsidR="00452AA4" w:rsidRPr="00A6067F" w:rsidRDefault="007D2093" w:rsidP="007D2093">
      <w:pPr>
        <w:rPr>
          <w:rFonts w:eastAsia="Times New Roman" w:cstheme="minorHAnsi"/>
          <w:szCs w:val="20"/>
        </w:rPr>
      </w:pPr>
      <w:r w:rsidRPr="00A6067F">
        <w:rPr>
          <w:rFonts w:eastAsia="Times New Roman" w:cstheme="minorHAnsi"/>
          <w:szCs w:val="20"/>
        </w:rPr>
        <w:t xml:space="preserve">Set </w:t>
      </w:r>
      <w:r w:rsidR="00AB4DA6" w:rsidRPr="00655B0F">
        <w:rPr>
          <w:b/>
        </w:rPr>
        <w:t>HHVet</w:t>
      </w:r>
      <w:r w:rsidRPr="00A6067F">
        <w:rPr>
          <w:rFonts w:eastAsia="Times New Roman" w:cstheme="minorHAnsi"/>
          <w:szCs w:val="20"/>
        </w:rPr>
        <w:t xml:space="preserve"> = 1 </w:t>
      </w:r>
      <w:r w:rsidR="00452AA4" w:rsidRPr="00A6067F">
        <w:rPr>
          <w:rFonts w:eastAsia="Times New Roman" w:cstheme="minorHAnsi"/>
          <w:szCs w:val="20"/>
        </w:rPr>
        <w:t xml:space="preserve">if any </w:t>
      </w:r>
      <w:r w:rsidRPr="00A6067F">
        <w:rPr>
          <w:rFonts w:eastAsia="Times New Roman" w:cstheme="minorHAnsi"/>
          <w:szCs w:val="20"/>
        </w:rPr>
        <w:t xml:space="preserve">adult household member </w:t>
      </w:r>
      <w:r w:rsidR="005846C0">
        <w:rPr>
          <w:rFonts w:eastAsia="Times New Roman" w:cstheme="minorHAnsi"/>
          <w:szCs w:val="20"/>
        </w:rPr>
        <w:t xml:space="preserve">with </w:t>
      </w:r>
      <w:r w:rsidR="005846C0" w:rsidRPr="00845520">
        <w:rPr>
          <w:rFonts w:eastAsia="Times New Roman" w:cstheme="minorHAnsi"/>
          <w:b/>
          <w:bCs/>
          <w:szCs w:val="20"/>
        </w:rPr>
        <w:t>ExitDate</w:t>
      </w:r>
      <w:r w:rsidR="005846C0">
        <w:rPr>
          <w:rFonts w:eastAsia="Times New Roman" w:cstheme="minorHAnsi"/>
          <w:szCs w:val="20"/>
        </w:rPr>
        <w:t xml:space="preserve"> &gt;= </w:t>
      </w:r>
      <w:r w:rsidR="005846C0" w:rsidRPr="00845520">
        <w:rPr>
          <w:rFonts w:eastAsia="Times New Roman" w:cstheme="minorHAnsi"/>
          <w:b/>
          <w:bCs/>
          <w:szCs w:val="20"/>
        </w:rPr>
        <w:t>CohortStart</w:t>
      </w:r>
      <w:r w:rsidR="005846C0" w:rsidRPr="00A6067F">
        <w:rPr>
          <w:rFonts w:eastAsia="Times New Roman" w:cstheme="minorHAnsi"/>
          <w:szCs w:val="20"/>
        </w:rPr>
        <w:t xml:space="preserve"> </w:t>
      </w:r>
      <w:r w:rsidRPr="00A6067F">
        <w:rPr>
          <w:rFonts w:eastAsia="Times New Roman" w:cstheme="minorHAnsi"/>
          <w:szCs w:val="20"/>
        </w:rPr>
        <w:t xml:space="preserve">has a </w:t>
      </w:r>
      <w:r w:rsidR="00452AA4" w:rsidRPr="00655B0F">
        <w:rPr>
          <w:i/>
        </w:rPr>
        <w:t>Veteran</w:t>
      </w:r>
      <w:r w:rsidR="0018056C" w:rsidRPr="00903C32">
        <w:rPr>
          <w:i/>
        </w:rPr>
        <w:t>Stat</w:t>
      </w:r>
      <w:r w:rsidR="00452AA4" w:rsidRPr="00655B0F">
        <w:rPr>
          <w:i/>
        </w:rPr>
        <w:t xml:space="preserve">us </w:t>
      </w:r>
      <w:r w:rsidRPr="00A6067F">
        <w:rPr>
          <w:rFonts w:eastAsia="Times New Roman" w:cstheme="minorHAnsi"/>
          <w:szCs w:val="20"/>
        </w:rPr>
        <w:t>of 1</w:t>
      </w:r>
      <w:r w:rsidR="004873DC">
        <w:rPr>
          <w:rFonts w:eastAsia="Times New Roman" w:cstheme="minorHAnsi"/>
          <w:szCs w:val="20"/>
        </w:rPr>
        <w:t xml:space="preserve">. </w:t>
      </w:r>
      <w:r w:rsidRPr="00A6067F">
        <w:rPr>
          <w:rFonts w:eastAsia="Times New Roman" w:cstheme="minorHAnsi"/>
          <w:szCs w:val="20"/>
        </w:rPr>
        <w:t xml:space="preserve">Otherwise, </w:t>
      </w:r>
      <w:r w:rsidR="00AB4DA6" w:rsidRPr="00655B0F">
        <w:rPr>
          <w:b/>
        </w:rPr>
        <w:t>HHVet</w:t>
      </w:r>
      <w:r w:rsidRPr="00A6067F">
        <w:rPr>
          <w:rFonts w:eastAsia="Times New Roman" w:cstheme="minorHAnsi"/>
          <w:szCs w:val="20"/>
        </w:rPr>
        <w:t xml:space="preserve"> = 0.</w:t>
      </w:r>
    </w:p>
    <w:p w14:paraId="6136265D" w14:textId="77777777" w:rsidR="005846C0" w:rsidRDefault="005846C0" w:rsidP="005846C0">
      <w:pPr>
        <w:pStyle w:val="Heading4"/>
      </w:pPr>
      <w:r w:rsidRPr="00437563">
        <w:t>HHChronic</w:t>
      </w:r>
    </w:p>
    <w:p w14:paraId="756A99DE" w14:textId="77777777" w:rsidR="005846C0" w:rsidRPr="00F326FD" w:rsidRDefault="005846C0" w:rsidP="005846C0">
      <w:r>
        <w:t xml:space="preserve">Based on records in tlsa_ExitHoHAdult with the same </w:t>
      </w:r>
      <w:r w:rsidRPr="00845520">
        <w:rPr>
          <w:rFonts w:cstheme="minorHAnsi"/>
          <w:b/>
          <w:bCs/>
        </w:rPr>
        <w:t>QualifyingExitHHID</w:t>
      </w:r>
      <w:r>
        <w:t>:</w:t>
      </w:r>
    </w:p>
    <w:p w14:paraId="159DE2EC" w14:textId="77777777" w:rsidR="005846C0" w:rsidRPr="00107D01" w:rsidRDefault="005846C0" w:rsidP="005846C0">
      <w:r w:rsidRPr="00655B0F">
        <w:rPr>
          <w:b/>
        </w:rPr>
        <w:t>HHChronic</w:t>
      </w:r>
      <w:r w:rsidRPr="00A6067F">
        <w:rPr>
          <w:rFonts w:cstheme="minorHAnsi"/>
        </w:rPr>
        <w:t xml:space="preserve"> = 1 if </w:t>
      </w:r>
      <w:r>
        <w:rPr>
          <w:rFonts w:cstheme="minorHAnsi"/>
        </w:rPr>
        <w:t xml:space="preserve">any record for the </w:t>
      </w:r>
      <w:r w:rsidRPr="00845520">
        <w:rPr>
          <w:rFonts w:cstheme="minorHAnsi"/>
          <w:b/>
          <w:bCs/>
        </w:rPr>
        <w:t>QualifyingExitHHID</w:t>
      </w:r>
      <w:r>
        <w:rPr>
          <w:rFonts w:cstheme="minorHAnsi"/>
        </w:rPr>
        <w:t xml:space="preserve"> in tlsa_ExitHoHAdult</w:t>
      </w:r>
      <w:r w:rsidRPr="00A6067F">
        <w:rPr>
          <w:rFonts w:cstheme="minorHAnsi"/>
        </w:rPr>
        <w:t xml:space="preserve"> </w:t>
      </w:r>
      <w:r>
        <w:rPr>
          <w:rFonts w:cstheme="minorHAnsi"/>
        </w:rPr>
        <w:t xml:space="preserve">has </w:t>
      </w:r>
      <w:r>
        <w:rPr>
          <w:b/>
        </w:rPr>
        <w:t>D</w:t>
      </w:r>
      <w:r w:rsidRPr="0060237C">
        <w:rPr>
          <w:b/>
        </w:rPr>
        <w:t>isabilityStatus</w:t>
      </w:r>
      <w:r w:rsidRPr="00107D01">
        <w:t xml:space="preserve"> = 1 and</w:t>
      </w:r>
      <w:r>
        <w:t>:</w:t>
      </w:r>
    </w:p>
    <w:p w14:paraId="65172237" w14:textId="77777777" w:rsidR="005846C0" w:rsidRDefault="005846C0" w:rsidP="005846C0">
      <w:pPr>
        <w:pStyle w:val="ListParagraph"/>
        <w:numPr>
          <w:ilvl w:val="0"/>
          <w:numId w:val="32"/>
        </w:numPr>
      </w:pPr>
      <w:r w:rsidRPr="00B432AB">
        <w:rPr>
          <w:b/>
        </w:rPr>
        <w:t>C</w:t>
      </w:r>
      <w:r w:rsidRPr="0092779E">
        <w:rPr>
          <w:b/>
        </w:rPr>
        <w:t>HTime</w:t>
      </w:r>
      <w:r w:rsidRPr="00107D01">
        <w:t xml:space="preserve"> = 365</w:t>
      </w:r>
      <w:r>
        <w:t xml:space="preserve"> and </w:t>
      </w:r>
      <w:r w:rsidRPr="00B432AB">
        <w:rPr>
          <w:b/>
        </w:rPr>
        <w:t>CHTimeStatus</w:t>
      </w:r>
      <w:r w:rsidRPr="00107D01">
        <w:t xml:space="preserve"> in (1,2)</w:t>
      </w:r>
      <w:r>
        <w:t>; or</w:t>
      </w:r>
    </w:p>
    <w:p w14:paraId="438897CF" w14:textId="77777777" w:rsidR="005846C0" w:rsidRPr="00107D01" w:rsidRDefault="005846C0" w:rsidP="005846C0">
      <w:pPr>
        <w:pStyle w:val="ListParagraph"/>
        <w:numPr>
          <w:ilvl w:val="0"/>
          <w:numId w:val="32"/>
        </w:numPr>
      </w:pPr>
      <w:r w:rsidRPr="00845520">
        <w:rPr>
          <w:b/>
          <w:bCs/>
        </w:rPr>
        <w:t>CHTime</w:t>
      </w:r>
      <w:r w:rsidRPr="005F4836">
        <w:t xml:space="preserve"> = 400 and </w:t>
      </w:r>
      <w:r w:rsidRPr="00845520">
        <w:rPr>
          <w:b/>
          <w:bCs/>
        </w:rPr>
        <w:t>CHTimeStatus</w:t>
      </w:r>
      <w:r w:rsidRPr="005F4836">
        <w:t xml:space="preserve"> = 2</w:t>
      </w:r>
    </w:p>
    <w:p w14:paraId="6A34B564" w14:textId="77777777" w:rsidR="005846C0" w:rsidRDefault="005846C0" w:rsidP="005846C0">
      <w:pPr>
        <w:rPr>
          <w:rFonts w:cstheme="minorHAnsi"/>
        </w:rPr>
      </w:pPr>
      <w:r w:rsidRPr="00845520">
        <w:rPr>
          <w:rFonts w:cstheme="minorHAnsi"/>
          <w:b/>
          <w:bCs/>
        </w:rPr>
        <w:t>HHChronic</w:t>
      </w:r>
      <w:r>
        <w:rPr>
          <w:rFonts w:cstheme="minorHAnsi"/>
        </w:rPr>
        <w:t xml:space="preserve"> = 2 if any record for the </w:t>
      </w:r>
      <w:r w:rsidRPr="00845520">
        <w:rPr>
          <w:rFonts w:cstheme="minorHAnsi"/>
          <w:b/>
          <w:bCs/>
        </w:rPr>
        <w:t>QualifyingExitHHID</w:t>
      </w:r>
      <w:r>
        <w:rPr>
          <w:rFonts w:cstheme="minorHAnsi"/>
        </w:rPr>
        <w:t xml:space="preserve"> in tlsa_ExitHoHAdult has:</w:t>
      </w:r>
    </w:p>
    <w:p w14:paraId="031FAB54" w14:textId="77777777" w:rsidR="005846C0" w:rsidRDefault="005846C0" w:rsidP="005846C0">
      <w:pPr>
        <w:pStyle w:val="ListParagraph"/>
        <w:numPr>
          <w:ilvl w:val="0"/>
          <w:numId w:val="96"/>
        </w:numPr>
      </w:pPr>
      <w:r w:rsidRPr="00845520">
        <w:rPr>
          <w:b/>
          <w:bCs/>
        </w:rPr>
        <w:t>DisabilityStatus</w:t>
      </w:r>
      <w:r w:rsidRPr="00E34B63">
        <w:t xml:space="preserve"> </w:t>
      </w:r>
      <w:r>
        <w:t xml:space="preserve">is null or </w:t>
      </w:r>
      <w:r w:rsidRPr="00845520">
        <w:rPr>
          <w:b/>
          <w:bCs/>
        </w:rPr>
        <w:t>DisabilityStatus</w:t>
      </w:r>
      <w:r>
        <w:t xml:space="preserve"> &lt;&gt; 1; and</w:t>
      </w:r>
    </w:p>
    <w:p w14:paraId="70FC5B80" w14:textId="77777777" w:rsidR="005846C0" w:rsidRPr="00845520" w:rsidRDefault="005846C0" w:rsidP="005846C0">
      <w:pPr>
        <w:pStyle w:val="ListParagraph"/>
        <w:numPr>
          <w:ilvl w:val="0"/>
          <w:numId w:val="96"/>
        </w:numPr>
      </w:pPr>
      <w:r w:rsidRPr="00845520">
        <w:rPr>
          <w:b/>
          <w:bCs/>
        </w:rPr>
        <w:t>CHTime</w:t>
      </w:r>
      <w:r w:rsidRPr="00E34B63">
        <w:t xml:space="preserve"> in (365, 4</w:t>
      </w:r>
      <w:r w:rsidRPr="00845520">
        <w:t>00)</w:t>
      </w:r>
    </w:p>
    <w:p w14:paraId="1C4F413B" w14:textId="77777777" w:rsidR="005846C0" w:rsidRDefault="005846C0" w:rsidP="005846C0">
      <w:pPr>
        <w:rPr>
          <w:rFonts w:cstheme="minorHAnsi"/>
        </w:rPr>
      </w:pPr>
      <w:r w:rsidRPr="00845520">
        <w:rPr>
          <w:rFonts w:cstheme="minorHAnsi"/>
          <w:b/>
          <w:bCs/>
        </w:rPr>
        <w:t>HHChronic</w:t>
      </w:r>
      <w:r>
        <w:rPr>
          <w:rFonts w:cstheme="minorHAnsi"/>
        </w:rPr>
        <w:t xml:space="preserve"> = 3 if any record for the </w:t>
      </w:r>
      <w:r w:rsidRPr="00845520">
        <w:rPr>
          <w:rFonts w:cstheme="minorHAnsi"/>
          <w:b/>
          <w:bCs/>
        </w:rPr>
        <w:t>QualifyingExitHHID</w:t>
      </w:r>
      <w:r>
        <w:rPr>
          <w:rFonts w:cstheme="minorHAnsi"/>
        </w:rPr>
        <w:t xml:space="preserve"> in tlsa_ExitHoHAdult has:</w:t>
      </w:r>
    </w:p>
    <w:p w14:paraId="27862510" w14:textId="77777777" w:rsidR="005846C0" w:rsidRPr="00845520" w:rsidRDefault="005846C0" w:rsidP="005846C0">
      <w:pPr>
        <w:pStyle w:val="ListParagraph"/>
        <w:numPr>
          <w:ilvl w:val="0"/>
          <w:numId w:val="96"/>
        </w:numPr>
      </w:pPr>
      <w:r w:rsidRPr="00845520">
        <w:rPr>
          <w:b/>
          <w:bCs/>
        </w:rPr>
        <w:t>CHTime</w:t>
      </w:r>
      <w:r w:rsidRPr="00845520">
        <w:t xml:space="preserve"> = 270 (regardless of DisabilityStatus)</w:t>
      </w:r>
    </w:p>
    <w:p w14:paraId="6048AC3B" w14:textId="77777777" w:rsidR="005846C0" w:rsidRPr="00A6067F" w:rsidRDefault="005846C0" w:rsidP="005846C0">
      <w:pPr>
        <w:rPr>
          <w:rFonts w:cstheme="minorHAnsi"/>
        </w:rPr>
      </w:pPr>
      <w:r w:rsidRPr="00A6067F">
        <w:rPr>
          <w:rFonts w:cstheme="minorHAnsi"/>
        </w:rPr>
        <w:t xml:space="preserve">Otherwise, </w:t>
      </w:r>
      <w:r w:rsidRPr="00655B0F">
        <w:rPr>
          <w:b/>
        </w:rPr>
        <w:t>HHChronic</w:t>
      </w:r>
      <w:r w:rsidRPr="00A6067F">
        <w:rPr>
          <w:rFonts w:cstheme="minorHAnsi"/>
        </w:rPr>
        <w:t xml:space="preserve"> = </w:t>
      </w:r>
      <w:r>
        <w:rPr>
          <w:rFonts w:cstheme="minorHAnsi"/>
        </w:rPr>
        <w:t>0</w:t>
      </w:r>
      <w:r w:rsidRPr="00A6067F">
        <w:rPr>
          <w:rFonts w:cstheme="minorHAnsi"/>
        </w:rPr>
        <w:t>.</w:t>
      </w:r>
    </w:p>
    <w:p w14:paraId="3803CC97" w14:textId="583D76D2" w:rsidR="00452AA4" w:rsidRPr="00AB2970" w:rsidRDefault="002E318E" w:rsidP="0088191A">
      <w:pPr>
        <w:pStyle w:val="Heading4"/>
      </w:pPr>
      <w:r w:rsidRPr="00AB2970">
        <w:t>HHDisability</w:t>
      </w:r>
    </w:p>
    <w:p w14:paraId="04CC84B7" w14:textId="60C26EBE" w:rsidR="007D2093" w:rsidRPr="00A6067F" w:rsidRDefault="007D2093" w:rsidP="007D2093">
      <w:pPr>
        <w:rPr>
          <w:rFonts w:eastAsia="Times New Roman" w:cstheme="minorHAnsi"/>
          <w:szCs w:val="20"/>
        </w:rPr>
      </w:pPr>
      <w:r w:rsidRPr="00A6067F">
        <w:rPr>
          <w:rFonts w:eastAsia="Times New Roman" w:cstheme="minorHAnsi"/>
          <w:szCs w:val="20"/>
        </w:rPr>
        <w:t xml:space="preserve">Set </w:t>
      </w:r>
      <w:r w:rsidR="002E318E" w:rsidRPr="00655B0F">
        <w:rPr>
          <w:b/>
        </w:rPr>
        <w:t>HHDisability</w:t>
      </w:r>
      <w:r w:rsidRPr="00A6067F">
        <w:rPr>
          <w:rFonts w:eastAsia="Times New Roman" w:cstheme="minorHAnsi"/>
          <w:szCs w:val="20"/>
        </w:rPr>
        <w:t xml:space="preserve">= 1 if </w:t>
      </w:r>
      <w:r w:rsidR="00452953" w:rsidRPr="00A6067F">
        <w:rPr>
          <w:rFonts w:eastAsia="Times New Roman" w:cstheme="minorHAnsi"/>
          <w:szCs w:val="20"/>
        </w:rPr>
        <w:t xml:space="preserve">the HoH or </w:t>
      </w:r>
      <w:r w:rsidRPr="00A6067F">
        <w:rPr>
          <w:rFonts w:eastAsia="Times New Roman" w:cstheme="minorHAnsi"/>
          <w:szCs w:val="20"/>
        </w:rPr>
        <w:t xml:space="preserve">any adult household member </w:t>
      </w:r>
      <w:r w:rsidR="005846C0">
        <w:rPr>
          <w:rFonts w:eastAsia="Times New Roman" w:cstheme="minorHAnsi"/>
          <w:szCs w:val="20"/>
        </w:rPr>
        <w:t xml:space="preserve">with </w:t>
      </w:r>
      <w:r w:rsidR="005846C0" w:rsidRPr="00845520">
        <w:rPr>
          <w:rFonts w:eastAsia="Times New Roman" w:cstheme="minorHAnsi"/>
          <w:b/>
          <w:bCs/>
          <w:szCs w:val="20"/>
        </w:rPr>
        <w:t>ExitDate</w:t>
      </w:r>
      <w:r w:rsidR="005846C0">
        <w:rPr>
          <w:rFonts w:eastAsia="Times New Roman" w:cstheme="minorHAnsi"/>
          <w:szCs w:val="20"/>
        </w:rPr>
        <w:t xml:space="preserve"> &gt;= </w:t>
      </w:r>
      <w:r w:rsidR="005846C0" w:rsidRPr="00845520">
        <w:rPr>
          <w:rFonts w:eastAsia="Times New Roman" w:cstheme="minorHAnsi"/>
          <w:b/>
          <w:bCs/>
          <w:szCs w:val="20"/>
        </w:rPr>
        <w:t>CohortStart</w:t>
      </w:r>
      <w:r w:rsidR="005846C0" w:rsidRPr="00A6067F">
        <w:rPr>
          <w:rFonts w:eastAsia="Times New Roman" w:cstheme="minorHAnsi"/>
          <w:szCs w:val="20"/>
        </w:rPr>
        <w:t xml:space="preserve"> </w:t>
      </w:r>
      <w:r w:rsidRPr="00A6067F">
        <w:rPr>
          <w:rFonts w:eastAsia="Times New Roman" w:cstheme="minorHAnsi"/>
          <w:szCs w:val="20"/>
        </w:rPr>
        <w:t xml:space="preserve">has a </w:t>
      </w:r>
      <w:r w:rsidR="00A92FCB" w:rsidRPr="008A7F66">
        <w:rPr>
          <w:b/>
          <w:bCs/>
          <w:iCs/>
        </w:rPr>
        <w:t>DisabilityStatus</w:t>
      </w:r>
      <w:r w:rsidR="00A92FCB" w:rsidRPr="00655B0F">
        <w:rPr>
          <w:i/>
        </w:rPr>
        <w:t xml:space="preserve"> </w:t>
      </w:r>
      <w:r w:rsidRPr="00D94644">
        <w:t>= 1</w:t>
      </w:r>
      <w:r w:rsidR="0053522A">
        <w:t xml:space="preserve"> for the enrollment associated with the qualifying exit</w:t>
      </w:r>
      <w:r w:rsidR="004873DC">
        <w:rPr>
          <w:rFonts w:eastAsia="Times New Roman" w:cstheme="minorHAnsi"/>
          <w:szCs w:val="20"/>
        </w:rPr>
        <w:t xml:space="preserve">. </w:t>
      </w:r>
      <w:r w:rsidRPr="00A6067F">
        <w:rPr>
          <w:rFonts w:eastAsia="Times New Roman" w:cstheme="minorHAnsi"/>
          <w:szCs w:val="20"/>
        </w:rPr>
        <w:t xml:space="preserve">Otherwise, </w:t>
      </w:r>
      <w:r w:rsidR="002E318E" w:rsidRPr="00655B0F">
        <w:rPr>
          <w:b/>
        </w:rPr>
        <w:t>HHDisability</w:t>
      </w:r>
      <w:r w:rsidRPr="00A6067F">
        <w:rPr>
          <w:rFonts w:eastAsia="Times New Roman" w:cstheme="minorHAnsi"/>
          <w:szCs w:val="20"/>
        </w:rPr>
        <w:t>= 0.</w:t>
      </w:r>
    </w:p>
    <w:p w14:paraId="350C1B60" w14:textId="6EE82E3B" w:rsidR="007D2093" w:rsidRPr="00AB2970" w:rsidRDefault="00AB4DA6" w:rsidP="0088191A">
      <w:pPr>
        <w:pStyle w:val="Heading4"/>
      </w:pPr>
      <w:r w:rsidRPr="00AB2970">
        <w:t>HHFleeingDV</w:t>
      </w:r>
    </w:p>
    <w:p w14:paraId="2C8302E0" w14:textId="3166EF2A" w:rsidR="007D2093" w:rsidRPr="00A6067F" w:rsidRDefault="007D2093" w:rsidP="007D2093">
      <w:pPr>
        <w:rPr>
          <w:rFonts w:eastAsia="Times New Roman" w:cstheme="minorHAnsi"/>
          <w:szCs w:val="20"/>
        </w:rPr>
      </w:pPr>
      <w:r w:rsidRPr="00A6067F">
        <w:rPr>
          <w:rFonts w:eastAsia="Times New Roman" w:cstheme="minorHAnsi"/>
          <w:szCs w:val="20"/>
        </w:rPr>
        <w:t xml:space="preserve">Set </w:t>
      </w:r>
      <w:r w:rsidR="00AB4DA6" w:rsidRPr="00655B0F">
        <w:rPr>
          <w:b/>
        </w:rPr>
        <w:t>HHFleeingDV</w:t>
      </w:r>
      <w:r w:rsidRPr="00A6067F">
        <w:rPr>
          <w:rFonts w:eastAsia="Times New Roman" w:cstheme="minorHAnsi"/>
          <w:szCs w:val="20"/>
        </w:rPr>
        <w:t xml:space="preserve"> = 1 if the HoH or any adult household member </w:t>
      </w:r>
      <w:r w:rsidR="005846C0">
        <w:rPr>
          <w:rFonts w:eastAsia="Times New Roman" w:cstheme="minorHAnsi"/>
          <w:szCs w:val="20"/>
        </w:rPr>
        <w:t xml:space="preserve">with </w:t>
      </w:r>
      <w:r w:rsidR="005846C0" w:rsidRPr="00845520">
        <w:rPr>
          <w:rFonts w:eastAsia="Times New Roman" w:cstheme="minorHAnsi"/>
          <w:b/>
          <w:bCs/>
          <w:szCs w:val="20"/>
        </w:rPr>
        <w:t>ExitDate</w:t>
      </w:r>
      <w:r w:rsidR="005846C0">
        <w:rPr>
          <w:rFonts w:eastAsia="Times New Roman" w:cstheme="minorHAnsi"/>
          <w:szCs w:val="20"/>
        </w:rPr>
        <w:t xml:space="preserve"> &gt;= </w:t>
      </w:r>
      <w:r w:rsidR="005846C0" w:rsidRPr="00845520">
        <w:rPr>
          <w:rFonts w:eastAsia="Times New Roman" w:cstheme="minorHAnsi"/>
          <w:b/>
          <w:bCs/>
          <w:szCs w:val="20"/>
        </w:rPr>
        <w:t>CohortStart</w:t>
      </w:r>
      <w:r w:rsidR="005846C0" w:rsidRPr="00A6067F">
        <w:rPr>
          <w:rFonts w:eastAsia="Times New Roman" w:cstheme="minorHAnsi"/>
          <w:szCs w:val="20"/>
        </w:rPr>
        <w:t xml:space="preserve"> </w:t>
      </w:r>
      <w:r w:rsidRPr="00A6067F">
        <w:rPr>
          <w:rFonts w:eastAsia="Times New Roman" w:cstheme="minorHAnsi"/>
          <w:szCs w:val="20"/>
        </w:rPr>
        <w:t xml:space="preserve">has </w:t>
      </w:r>
      <w:r w:rsidR="00A92FCB" w:rsidRPr="00222D75">
        <w:rPr>
          <w:b/>
          <w:bCs/>
          <w:iCs/>
        </w:rPr>
        <w:t>DVStatus</w:t>
      </w:r>
      <w:r w:rsidR="00A92FCB" w:rsidRPr="00A6067F">
        <w:rPr>
          <w:rFonts w:eastAsia="Times New Roman" w:cstheme="minorHAnsi"/>
          <w:szCs w:val="20"/>
        </w:rPr>
        <w:t xml:space="preserve"> = 1</w:t>
      </w:r>
      <w:r w:rsidR="00A92FCB">
        <w:rPr>
          <w:rFonts w:eastAsia="Times New Roman" w:cstheme="minorHAnsi"/>
          <w:szCs w:val="20"/>
        </w:rPr>
        <w:t xml:space="preserve"> for </w:t>
      </w:r>
      <w:r w:rsidR="0053522A">
        <w:rPr>
          <w:rFonts w:eastAsia="Times New Roman" w:cstheme="minorHAnsi"/>
          <w:szCs w:val="20"/>
        </w:rPr>
        <w:t xml:space="preserve">the enrollment </w:t>
      </w:r>
      <w:r w:rsidR="00276584">
        <w:rPr>
          <w:rFonts w:eastAsia="Times New Roman" w:cstheme="minorHAnsi"/>
          <w:szCs w:val="20"/>
        </w:rPr>
        <w:t>associated with the qualifying exit</w:t>
      </w:r>
      <w:r w:rsidR="004873DC">
        <w:rPr>
          <w:rFonts w:eastAsia="Times New Roman" w:cstheme="minorHAnsi"/>
          <w:szCs w:val="20"/>
        </w:rPr>
        <w:t xml:space="preserve">. </w:t>
      </w:r>
      <w:r w:rsidRPr="00A6067F">
        <w:rPr>
          <w:rFonts w:eastAsia="Times New Roman" w:cstheme="minorHAnsi"/>
          <w:szCs w:val="20"/>
        </w:rPr>
        <w:t xml:space="preserve">Otherwise, set </w:t>
      </w:r>
      <w:r w:rsidR="00AB4DA6" w:rsidRPr="00655B0F">
        <w:rPr>
          <w:b/>
        </w:rPr>
        <w:t>HHFleeingDV</w:t>
      </w:r>
      <w:r w:rsidRPr="00A6067F">
        <w:rPr>
          <w:rFonts w:eastAsia="Times New Roman" w:cstheme="minorHAnsi"/>
          <w:szCs w:val="20"/>
        </w:rPr>
        <w:t xml:space="preserve"> = 0 </w:t>
      </w:r>
    </w:p>
    <w:p w14:paraId="39120C6A" w14:textId="2D9D9D36" w:rsidR="007D2093" w:rsidRPr="00AB2970" w:rsidRDefault="0018056C" w:rsidP="0088191A">
      <w:pPr>
        <w:pStyle w:val="Heading4"/>
      </w:pPr>
      <w:r w:rsidRPr="00AB2970">
        <w:t>HoHRace</w:t>
      </w:r>
    </w:p>
    <w:p w14:paraId="09771403" w14:textId="77777777" w:rsidR="005846C0" w:rsidRDefault="005846C0" w:rsidP="005846C0">
      <w:r>
        <w:t xml:space="preserve">Set </w:t>
      </w:r>
      <w:r w:rsidRPr="00054FD7">
        <w:rPr>
          <w:b/>
          <w:bCs/>
        </w:rPr>
        <w:t>HoHRace</w:t>
      </w:r>
      <w:r>
        <w:t xml:space="preserve"> using the same methodology defined in section 5.4.</w:t>
      </w:r>
    </w:p>
    <w:p w14:paraId="3252F069" w14:textId="3F1E60F2" w:rsidR="007D2093" w:rsidRPr="00AB2970" w:rsidRDefault="0018056C" w:rsidP="0088191A">
      <w:pPr>
        <w:pStyle w:val="Heading4"/>
      </w:pPr>
      <w:r w:rsidRPr="00AB2970">
        <w:t>HoHEthnicity</w:t>
      </w:r>
    </w:p>
    <w:p w14:paraId="62ACE60D" w14:textId="0274A467" w:rsidR="00054FD7" w:rsidRDefault="00054FD7" w:rsidP="00054FD7">
      <w:r>
        <w:t xml:space="preserve">Set </w:t>
      </w:r>
      <w:r w:rsidRPr="00054FD7">
        <w:rPr>
          <w:b/>
          <w:bCs/>
        </w:rPr>
        <w:t>HoH</w:t>
      </w:r>
      <w:r>
        <w:rPr>
          <w:b/>
          <w:bCs/>
        </w:rPr>
        <w:t>Ethnicity</w:t>
      </w:r>
      <w:r>
        <w:t xml:space="preserve"> using the same methodology defined in section 5.4.</w:t>
      </w:r>
    </w:p>
    <w:p w14:paraId="5E577B8A" w14:textId="4CDFD065" w:rsidR="007F6CD2" w:rsidRPr="00AB2970" w:rsidRDefault="00AB4DA6" w:rsidP="0088191A">
      <w:pPr>
        <w:pStyle w:val="Heading4"/>
      </w:pPr>
      <w:r w:rsidRPr="00AB2970">
        <w:t>HHAdultAge</w:t>
      </w:r>
    </w:p>
    <w:p w14:paraId="5CA7B55D" w14:textId="77777777" w:rsidR="005846C0" w:rsidRDefault="007F6CD2" w:rsidP="005846C0">
      <w:pPr>
        <w:rPr>
          <w:rFonts w:eastAsia="Times New Roman" w:cstheme="minorHAnsi"/>
          <w:b/>
          <w:bCs/>
          <w:szCs w:val="20"/>
        </w:rPr>
      </w:pPr>
      <w:r w:rsidRPr="00A6067F">
        <w:rPr>
          <w:rFonts w:eastAsia="Times New Roman" w:cstheme="minorHAnsi"/>
          <w:szCs w:val="20"/>
        </w:rPr>
        <w:t xml:space="preserve">Set </w:t>
      </w:r>
      <w:r w:rsidR="00AB4DA6" w:rsidRPr="00655B0F">
        <w:rPr>
          <w:b/>
        </w:rPr>
        <w:t>HHAdultAge</w:t>
      </w:r>
      <w:r w:rsidRPr="00A6067F">
        <w:rPr>
          <w:rFonts w:eastAsia="Times New Roman" w:cstheme="minorHAnsi"/>
          <w:szCs w:val="20"/>
        </w:rPr>
        <w:t xml:space="preserve"> based on the ages of all</w:t>
      </w:r>
      <w:r w:rsidR="00841A84" w:rsidRPr="00A6067F">
        <w:rPr>
          <w:rFonts w:eastAsia="Times New Roman" w:cstheme="minorHAnsi"/>
          <w:szCs w:val="20"/>
        </w:rPr>
        <w:t xml:space="preserve"> </w:t>
      </w:r>
      <w:r w:rsidR="004B2DE8" w:rsidRPr="00A6067F">
        <w:rPr>
          <w:rFonts w:eastAsia="Times New Roman" w:cstheme="minorHAnsi"/>
          <w:szCs w:val="20"/>
        </w:rPr>
        <w:t>household members</w:t>
      </w:r>
      <w:r w:rsidR="0093091E">
        <w:rPr>
          <w:rFonts w:eastAsia="Times New Roman" w:cstheme="minorHAnsi"/>
          <w:szCs w:val="20"/>
        </w:rPr>
        <w:t xml:space="preserve"> </w:t>
      </w:r>
      <w:r w:rsidR="005846C0">
        <w:rPr>
          <w:rFonts w:eastAsia="Times New Roman" w:cstheme="minorHAnsi"/>
          <w:szCs w:val="20"/>
        </w:rPr>
        <w:t xml:space="preserve">with </w:t>
      </w:r>
      <w:r w:rsidR="005846C0" w:rsidRPr="00845520">
        <w:rPr>
          <w:rFonts w:eastAsia="Times New Roman" w:cstheme="minorHAnsi"/>
          <w:b/>
          <w:bCs/>
          <w:szCs w:val="20"/>
        </w:rPr>
        <w:t>ExitDate</w:t>
      </w:r>
      <w:r w:rsidR="005846C0">
        <w:rPr>
          <w:rFonts w:eastAsia="Times New Roman" w:cstheme="minorHAnsi"/>
          <w:szCs w:val="20"/>
        </w:rPr>
        <w:t xml:space="preserve"> &gt;= </w:t>
      </w:r>
      <w:r w:rsidR="005846C0" w:rsidRPr="00845520">
        <w:rPr>
          <w:rFonts w:eastAsia="Times New Roman" w:cstheme="minorHAnsi"/>
          <w:b/>
          <w:bCs/>
          <w:szCs w:val="20"/>
        </w:rPr>
        <w:t>CohortStart</w:t>
      </w:r>
      <w:r w:rsidR="005846C0">
        <w:rPr>
          <w:rFonts w:eastAsia="Times New Roman" w:cstheme="minorHAnsi"/>
          <w:b/>
          <w:bCs/>
          <w:szCs w:val="20"/>
        </w:rPr>
        <w:t>.</w:t>
      </w:r>
    </w:p>
    <w:p w14:paraId="28E58D79" w14:textId="77777777" w:rsidR="005846C0" w:rsidRDefault="005846C0" w:rsidP="005846C0">
      <w:pPr>
        <w:pStyle w:val="ListParagraph"/>
        <w:numPr>
          <w:ilvl w:val="1"/>
          <w:numId w:val="32"/>
        </w:numPr>
      </w:pPr>
      <w:r w:rsidRPr="00845520">
        <w:rPr>
          <w:b/>
          <w:bCs/>
        </w:rPr>
        <w:t>Cohort</w:t>
      </w:r>
      <w:r>
        <w:t xml:space="preserve"> = 0 - </w:t>
      </w:r>
      <w:r w:rsidRPr="00845520">
        <w:rPr>
          <w:b/>
          <w:bCs/>
        </w:rPr>
        <w:t>ActiveAge</w:t>
      </w:r>
      <w:r>
        <w:t xml:space="preserve"> </w:t>
      </w:r>
    </w:p>
    <w:p w14:paraId="097128E3" w14:textId="77777777" w:rsidR="005846C0" w:rsidRDefault="005846C0" w:rsidP="005846C0">
      <w:pPr>
        <w:pStyle w:val="ListParagraph"/>
        <w:numPr>
          <w:ilvl w:val="1"/>
          <w:numId w:val="32"/>
        </w:numPr>
      </w:pPr>
      <w:r w:rsidRPr="00845520">
        <w:rPr>
          <w:b/>
          <w:bCs/>
        </w:rPr>
        <w:t>Cohort</w:t>
      </w:r>
      <w:r>
        <w:t xml:space="preserve"> = -1 - </w:t>
      </w:r>
      <w:r w:rsidRPr="00845520">
        <w:rPr>
          <w:b/>
          <w:bCs/>
        </w:rPr>
        <w:t>Exit1Age</w:t>
      </w:r>
      <w:r>
        <w:t xml:space="preserve"> </w:t>
      </w:r>
    </w:p>
    <w:p w14:paraId="553A3C58" w14:textId="77777777" w:rsidR="005846C0" w:rsidRDefault="005846C0" w:rsidP="005846C0">
      <w:pPr>
        <w:pStyle w:val="ListParagraph"/>
        <w:numPr>
          <w:ilvl w:val="1"/>
          <w:numId w:val="32"/>
        </w:numPr>
      </w:pPr>
      <w:r w:rsidRPr="00845520">
        <w:rPr>
          <w:b/>
          <w:bCs/>
        </w:rPr>
        <w:t>Cohort</w:t>
      </w:r>
      <w:r>
        <w:t xml:space="preserve"> = -2 - </w:t>
      </w:r>
      <w:r w:rsidRPr="00845520">
        <w:rPr>
          <w:b/>
          <w:bCs/>
        </w:rPr>
        <w:t>Exit2Age</w:t>
      </w:r>
      <w:r>
        <w:t xml:space="preserve"> </w:t>
      </w:r>
    </w:p>
    <w:p w14:paraId="5D2B564A" w14:textId="7DC38462" w:rsidR="007F6CD2" w:rsidRDefault="005846C0" w:rsidP="005846C0">
      <w:pPr>
        <w:rPr>
          <w:rFonts w:eastAsia="Times New Roman" w:cstheme="minorHAnsi"/>
          <w:szCs w:val="20"/>
        </w:rPr>
      </w:pPr>
      <w:r>
        <w:rPr>
          <w:rFonts w:eastAsia="Times New Roman" w:cstheme="minorHAnsi"/>
          <w:szCs w:val="20"/>
        </w:rPr>
        <w:t xml:space="preserve">Use </w:t>
      </w:r>
      <w:r w:rsidR="0093091E">
        <w:rPr>
          <w:rFonts w:eastAsia="Times New Roman" w:cstheme="minorHAnsi"/>
          <w:szCs w:val="20"/>
        </w:rPr>
        <w:t xml:space="preserve">the first / topmost of the criteria below </w:t>
      </w:r>
      <w:r w:rsidR="00F545C8">
        <w:rPr>
          <w:rFonts w:eastAsia="Times New Roman" w:cstheme="minorHAnsi"/>
          <w:szCs w:val="20"/>
        </w:rPr>
        <w:t>appropriate to the household</w:t>
      </w:r>
      <w:r w:rsidR="00244518">
        <w:rPr>
          <w:rFonts w:eastAsia="Times New Roman" w:cstheme="minorHAnsi"/>
          <w:szCs w:val="20"/>
        </w:rPr>
        <w:t>:</w:t>
      </w:r>
    </w:p>
    <w:tbl>
      <w:tblPr>
        <w:tblStyle w:val="Style11"/>
        <w:tblW w:w="0" w:type="auto"/>
        <w:tblLook w:val="04A0" w:firstRow="1" w:lastRow="0" w:firstColumn="1" w:lastColumn="0" w:noHBand="0" w:noVBand="1"/>
      </w:tblPr>
      <w:tblGrid>
        <w:gridCol w:w="1728"/>
        <w:gridCol w:w="7622"/>
      </w:tblGrid>
      <w:tr w:rsidR="00EA71F9" w:rsidRPr="00542B67" w14:paraId="1DCE276C" w14:textId="77777777" w:rsidTr="00542B6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28" w:type="dxa"/>
          </w:tcPr>
          <w:p w14:paraId="2AB9B8AB" w14:textId="77777777" w:rsidR="00EA71F9" w:rsidRPr="00542B67" w:rsidRDefault="00EA71F9" w:rsidP="00542B67">
            <w:pPr>
              <w:spacing w:before="0" w:after="0"/>
            </w:pPr>
            <w:r w:rsidRPr="00542B67">
              <w:t>Upload Value</w:t>
            </w:r>
          </w:p>
        </w:tc>
        <w:tc>
          <w:tcPr>
            <w:tcW w:w="7622" w:type="dxa"/>
          </w:tcPr>
          <w:p w14:paraId="31EE4B5E" w14:textId="77777777" w:rsidR="00EA71F9" w:rsidRPr="00542B67" w:rsidRDefault="00EA71F9" w:rsidP="00542B67">
            <w:pPr>
              <w:spacing w:before="0" w:after="0"/>
              <w:cnfStyle w:val="100000000000" w:firstRow="1" w:lastRow="0" w:firstColumn="0" w:lastColumn="0" w:oddVBand="0" w:evenVBand="0" w:oddHBand="0" w:evenHBand="0" w:firstRowFirstColumn="0" w:firstRowLastColumn="0" w:lastRowFirstColumn="0" w:lastRowLastColumn="0"/>
            </w:pPr>
            <w:r w:rsidRPr="00542B67">
              <w:t>Criteria</w:t>
            </w:r>
          </w:p>
        </w:tc>
      </w:tr>
      <w:tr w:rsidR="00EA71F9" w:rsidRPr="00BA1676" w14:paraId="49552A10" w14:textId="77777777" w:rsidTr="00542B6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14:paraId="08CB1EA6" w14:textId="77777777" w:rsidR="00EA71F9" w:rsidRPr="00BA1676" w:rsidRDefault="00EA71F9" w:rsidP="00542B67">
            <w:pPr>
              <w:spacing w:before="0" w:after="0"/>
            </w:pPr>
            <w:r>
              <w:t>-1</w:t>
            </w:r>
          </w:p>
        </w:tc>
        <w:tc>
          <w:tcPr>
            <w:tcW w:w="7622" w:type="dxa"/>
          </w:tcPr>
          <w:p w14:paraId="7363738F" w14:textId="692C2CF9" w:rsidR="00EA71F9" w:rsidRPr="00A87FA0" w:rsidRDefault="00EA71F9" w:rsidP="00542B67">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A87FA0">
              <w:rPr>
                <w:rFonts w:cstheme="minorHAnsi"/>
              </w:rPr>
              <w:t>The maximum of all ages is &gt;= 98 (one or more unknown ages)</w:t>
            </w:r>
          </w:p>
        </w:tc>
      </w:tr>
      <w:tr w:rsidR="00EA71F9" w:rsidRPr="00BA1676" w14:paraId="7FAAC93D" w14:textId="77777777" w:rsidTr="00542B6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14:paraId="633B7E0E" w14:textId="77777777" w:rsidR="00EA71F9" w:rsidRDefault="00EA71F9" w:rsidP="00542B67">
            <w:pPr>
              <w:spacing w:before="0" w:after="0"/>
            </w:pPr>
            <w:r>
              <w:t>-1</w:t>
            </w:r>
          </w:p>
        </w:tc>
        <w:tc>
          <w:tcPr>
            <w:tcW w:w="7622" w:type="dxa"/>
          </w:tcPr>
          <w:p w14:paraId="7C5FBB8B" w14:textId="5EC1B6A6" w:rsidR="00EA71F9" w:rsidRPr="00A87FA0" w:rsidRDefault="00EA71F9" w:rsidP="00A87FA0">
            <w:pPr>
              <w:pStyle w:val="NoSpacing"/>
              <w:cnfStyle w:val="000000010000" w:firstRow="0" w:lastRow="0" w:firstColumn="0" w:lastColumn="0" w:oddVBand="0" w:evenVBand="0" w:oddHBand="0" w:evenHBand="1" w:firstRowFirstColumn="0" w:firstRowLastColumn="0" w:lastRowFirstColumn="0" w:lastRowLastColumn="0"/>
            </w:pPr>
            <w:r w:rsidRPr="00A87FA0">
              <w:t xml:space="preserve">The maximum of all </w:t>
            </w:r>
            <w:r w:rsidR="00244518" w:rsidRPr="00A87FA0">
              <w:t xml:space="preserve">ages </w:t>
            </w:r>
            <w:r w:rsidRPr="00A87FA0">
              <w:t xml:space="preserve">values is &lt;= 17 (no adults in household) </w:t>
            </w:r>
          </w:p>
        </w:tc>
      </w:tr>
      <w:tr w:rsidR="00EA71F9" w:rsidRPr="00BA1676" w14:paraId="50485EDD" w14:textId="77777777" w:rsidTr="00542B6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14:paraId="55F73234" w14:textId="77777777" w:rsidR="00EA71F9" w:rsidRDefault="00EA71F9" w:rsidP="00542B67">
            <w:pPr>
              <w:spacing w:before="0" w:after="0"/>
            </w:pPr>
            <w:r>
              <w:t>18</w:t>
            </w:r>
          </w:p>
        </w:tc>
        <w:tc>
          <w:tcPr>
            <w:tcW w:w="7622" w:type="dxa"/>
          </w:tcPr>
          <w:p w14:paraId="074DD746" w14:textId="3D82D6B4" w:rsidR="00EA71F9" w:rsidRPr="00A87FA0" w:rsidRDefault="00EA71F9" w:rsidP="00542B67">
            <w:pPr>
              <w:spacing w:before="0" w:after="0"/>
              <w:cnfStyle w:val="000000100000" w:firstRow="0" w:lastRow="0" w:firstColumn="0" w:lastColumn="0" w:oddVBand="0" w:evenVBand="0" w:oddHBand="1" w:evenHBand="0" w:firstRowFirstColumn="0" w:firstRowLastColumn="0" w:lastRowFirstColumn="0" w:lastRowLastColumn="0"/>
              <w:rPr>
                <w:rFonts w:cstheme="minorHAnsi"/>
                <w:b/>
              </w:rPr>
            </w:pPr>
            <w:r w:rsidRPr="00A87FA0">
              <w:rPr>
                <w:rFonts w:cstheme="minorHAnsi"/>
              </w:rPr>
              <w:t xml:space="preserve">The maximum of all </w:t>
            </w:r>
            <w:r w:rsidR="00244518" w:rsidRPr="00A87FA0">
              <w:rPr>
                <w:rFonts w:cstheme="minorHAnsi"/>
              </w:rPr>
              <w:t xml:space="preserve">ages </w:t>
            </w:r>
            <w:r w:rsidRPr="00A87FA0">
              <w:rPr>
                <w:rFonts w:cstheme="minorHAnsi"/>
              </w:rPr>
              <w:t>is 21 (all adults are between 18 and 21)</w:t>
            </w:r>
          </w:p>
        </w:tc>
      </w:tr>
      <w:tr w:rsidR="00EA71F9" w:rsidRPr="00BA1676" w14:paraId="15873A6F" w14:textId="77777777" w:rsidTr="00542B6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14:paraId="036C143D" w14:textId="77777777" w:rsidR="00EA71F9" w:rsidRDefault="00EA71F9" w:rsidP="00542B67">
            <w:pPr>
              <w:spacing w:before="0" w:after="0"/>
            </w:pPr>
            <w:r>
              <w:t>24</w:t>
            </w:r>
          </w:p>
        </w:tc>
        <w:tc>
          <w:tcPr>
            <w:tcW w:w="7622" w:type="dxa"/>
          </w:tcPr>
          <w:p w14:paraId="6451145E" w14:textId="33F81424" w:rsidR="00EA71F9" w:rsidRPr="00A87FA0" w:rsidRDefault="00EA71F9" w:rsidP="00542B67">
            <w:pPr>
              <w:spacing w:before="0" w:after="0"/>
              <w:cnfStyle w:val="000000010000" w:firstRow="0" w:lastRow="0" w:firstColumn="0" w:lastColumn="0" w:oddVBand="0" w:evenVBand="0" w:oddHBand="0" w:evenHBand="1" w:firstRowFirstColumn="0" w:firstRowLastColumn="0" w:lastRowFirstColumn="0" w:lastRowLastColumn="0"/>
              <w:rPr>
                <w:rFonts w:cstheme="minorHAnsi"/>
                <w:b/>
              </w:rPr>
            </w:pPr>
            <w:r w:rsidRPr="00A87FA0">
              <w:rPr>
                <w:rFonts w:cstheme="minorHAnsi"/>
              </w:rPr>
              <w:t xml:space="preserve">The maximum of all </w:t>
            </w:r>
            <w:r w:rsidR="00244518" w:rsidRPr="00A87FA0">
              <w:rPr>
                <w:rFonts w:cstheme="minorHAnsi"/>
              </w:rPr>
              <w:t xml:space="preserve">ages </w:t>
            </w:r>
            <w:r w:rsidRPr="00A87FA0">
              <w:rPr>
                <w:rFonts w:cstheme="minorHAnsi"/>
              </w:rPr>
              <w:t>is 24 (all adults are under 25)</w:t>
            </w:r>
          </w:p>
        </w:tc>
      </w:tr>
      <w:tr w:rsidR="00EA71F9" w:rsidRPr="00BA1676" w14:paraId="3398D90E" w14:textId="77777777" w:rsidTr="00542B6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14:paraId="7FD97775" w14:textId="77777777" w:rsidR="00EA71F9" w:rsidRDefault="00EA71F9" w:rsidP="00542B67">
            <w:pPr>
              <w:spacing w:before="0" w:after="0"/>
            </w:pPr>
            <w:r>
              <w:t>55</w:t>
            </w:r>
          </w:p>
        </w:tc>
        <w:tc>
          <w:tcPr>
            <w:tcW w:w="7622" w:type="dxa"/>
          </w:tcPr>
          <w:p w14:paraId="54C8BA1D" w14:textId="1E9B99E3" w:rsidR="00EA71F9" w:rsidRPr="00A87FA0" w:rsidRDefault="00EA71F9" w:rsidP="00A87FA0">
            <w:pPr>
              <w:pStyle w:val="NoSpacing"/>
              <w:cnfStyle w:val="000000100000" w:firstRow="0" w:lastRow="0" w:firstColumn="0" w:lastColumn="0" w:oddVBand="0" w:evenVBand="0" w:oddHBand="1" w:evenHBand="0" w:firstRowFirstColumn="0" w:firstRowLastColumn="0" w:lastRowFirstColumn="0" w:lastRowLastColumn="0"/>
            </w:pPr>
            <w:r w:rsidRPr="00A87FA0">
              <w:t xml:space="preserve">The minimum of all </w:t>
            </w:r>
            <w:r w:rsidR="00244518" w:rsidRPr="00A87FA0">
              <w:t xml:space="preserve">ages </w:t>
            </w:r>
            <w:r w:rsidRPr="00A87FA0">
              <w:t>is between 55 and 65 (all members are 55+)</w:t>
            </w:r>
          </w:p>
        </w:tc>
      </w:tr>
      <w:tr w:rsidR="00EA71F9" w:rsidRPr="00BA1676" w14:paraId="1AFA8971" w14:textId="77777777" w:rsidTr="00542B6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14:paraId="09CBC4DB" w14:textId="77777777" w:rsidR="00EA71F9" w:rsidRDefault="00EA71F9" w:rsidP="00542B67">
            <w:pPr>
              <w:spacing w:before="0" w:after="0"/>
            </w:pPr>
            <w:r>
              <w:t>25</w:t>
            </w:r>
          </w:p>
        </w:tc>
        <w:tc>
          <w:tcPr>
            <w:tcW w:w="7622" w:type="dxa"/>
          </w:tcPr>
          <w:p w14:paraId="694BC612" w14:textId="77777777" w:rsidR="00EA71F9" w:rsidRPr="00A87FA0" w:rsidRDefault="00EA71F9" w:rsidP="00A87FA0">
            <w:pPr>
              <w:pStyle w:val="NoSpacing"/>
              <w:cnfStyle w:val="000000010000" w:firstRow="0" w:lastRow="0" w:firstColumn="0" w:lastColumn="0" w:oddVBand="0" w:evenVBand="0" w:oddHBand="0" w:evenHBand="1" w:firstRowFirstColumn="0" w:firstRowLastColumn="0" w:lastRowFirstColumn="0" w:lastRowLastColumn="0"/>
            </w:pPr>
            <w:r w:rsidRPr="00A87FA0">
              <w:t>(all other households)</w:t>
            </w:r>
          </w:p>
        </w:tc>
      </w:tr>
    </w:tbl>
    <w:p w14:paraId="1360E20D" w14:textId="3A07CA6A" w:rsidR="002C3A3B" w:rsidRPr="00AB2970" w:rsidRDefault="00AB4DA6" w:rsidP="0088191A">
      <w:pPr>
        <w:pStyle w:val="Heading4"/>
      </w:pPr>
      <w:r w:rsidRPr="00AB2970">
        <w:t>HHParent</w:t>
      </w:r>
    </w:p>
    <w:p w14:paraId="06CCCB71" w14:textId="0D6A5247" w:rsidR="002C3A3B" w:rsidRPr="00A6067F" w:rsidRDefault="002C3A3B" w:rsidP="002C3A3B">
      <w:pPr>
        <w:rPr>
          <w:rFonts w:eastAsia="Times New Roman" w:cstheme="minorHAnsi"/>
          <w:szCs w:val="20"/>
        </w:rPr>
      </w:pPr>
      <w:r w:rsidRPr="00A6067F">
        <w:rPr>
          <w:rFonts w:eastAsia="Times New Roman" w:cstheme="minorHAnsi"/>
          <w:szCs w:val="20"/>
        </w:rPr>
        <w:t xml:space="preserve">Set </w:t>
      </w:r>
      <w:r w:rsidR="00AB4DA6" w:rsidRPr="00577A54">
        <w:rPr>
          <w:rFonts w:eastAsia="Times New Roman" w:cstheme="minorHAnsi"/>
          <w:b/>
          <w:szCs w:val="20"/>
        </w:rPr>
        <w:t>HHParent</w:t>
      </w:r>
      <w:r w:rsidRPr="00A6067F">
        <w:rPr>
          <w:rFonts w:eastAsia="Times New Roman" w:cstheme="minorHAnsi"/>
          <w:szCs w:val="20"/>
        </w:rPr>
        <w:t xml:space="preserve"> = 1 </w:t>
      </w:r>
      <w:r w:rsidR="004E4BAE">
        <w:rPr>
          <w:rFonts w:eastAsia="Times New Roman" w:cstheme="minorHAnsi"/>
          <w:szCs w:val="20"/>
        </w:rPr>
        <w:t xml:space="preserve">if </w:t>
      </w:r>
      <w:r w:rsidRPr="00A6067F">
        <w:rPr>
          <w:rFonts w:eastAsia="Times New Roman" w:cstheme="minorHAnsi"/>
          <w:szCs w:val="20"/>
        </w:rPr>
        <w:t xml:space="preserve">at least one household member </w:t>
      </w:r>
      <w:r w:rsidR="005846C0">
        <w:rPr>
          <w:rFonts w:eastAsia="Times New Roman" w:cstheme="minorHAnsi"/>
          <w:szCs w:val="20"/>
        </w:rPr>
        <w:t xml:space="preserve">with </w:t>
      </w:r>
      <w:r w:rsidR="005846C0" w:rsidRPr="00845520">
        <w:rPr>
          <w:rFonts w:eastAsia="Times New Roman" w:cstheme="minorHAnsi"/>
          <w:b/>
          <w:bCs/>
          <w:szCs w:val="20"/>
        </w:rPr>
        <w:t>ExitDate</w:t>
      </w:r>
      <w:r w:rsidR="005846C0">
        <w:rPr>
          <w:rFonts w:eastAsia="Times New Roman" w:cstheme="minorHAnsi"/>
          <w:szCs w:val="20"/>
        </w:rPr>
        <w:t xml:space="preserve"> &gt;= </w:t>
      </w:r>
      <w:r w:rsidR="005846C0" w:rsidRPr="00845520">
        <w:rPr>
          <w:rFonts w:eastAsia="Times New Roman" w:cstheme="minorHAnsi"/>
          <w:b/>
          <w:bCs/>
          <w:szCs w:val="20"/>
        </w:rPr>
        <w:t>CohortStart</w:t>
      </w:r>
      <w:r w:rsidR="005846C0" w:rsidRPr="00A6067F">
        <w:rPr>
          <w:rFonts w:eastAsia="Times New Roman" w:cstheme="minorHAnsi"/>
          <w:szCs w:val="20"/>
        </w:rPr>
        <w:t xml:space="preserve"> </w:t>
      </w:r>
      <w:r w:rsidRPr="00A6067F">
        <w:rPr>
          <w:rFonts w:eastAsia="Times New Roman" w:cstheme="minorHAnsi"/>
          <w:szCs w:val="20"/>
        </w:rPr>
        <w:t xml:space="preserve">has a </w:t>
      </w:r>
      <w:r w:rsidRPr="00655B0F">
        <w:rPr>
          <w:i/>
        </w:rPr>
        <w:t>RelationshipToHoH</w:t>
      </w:r>
      <w:r w:rsidRPr="00A6067F">
        <w:rPr>
          <w:rFonts w:eastAsia="Times New Roman" w:cstheme="minorHAnsi"/>
          <w:szCs w:val="20"/>
        </w:rPr>
        <w:t xml:space="preserve"> = 2 (Child of HoH)</w:t>
      </w:r>
      <w:r w:rsidR="004873DC">
        <w:rPr>
          <w:rFonts w:eastAsia="Times New Roman" w:cstheme="minorHAnsi"/>
          <w:szCs w:val="20"/>
        </w:rPr>
        <w:t xml:space="preserve">. </w:t>
      </w:r>
    </w:p>
    <w:p w14:paraId="79A562CC" w14:textId="7D2902C7" w:rsidR="002C3A3B" w:rsidRPr="00AB2970" w:rsidRDefault="00AB4DA6" w:rsidP="0088191A">
      <w:pPr>
        <w:pStyle w:val="Heading4"/>
      </w:pPr>
      <w:r w:rsidRPr="00AB2970">
        <w:t>AC3Plus</w:t>
      </w:r>
    </w:p>
    <w:p w14:paraId="58CC2784" w14:textId="405A71AC" w:rsidR="002C3A3B" w:rsidRPr="00A6067F" w:rsidRDefault="002C3A3B" w:rsidP="002C3A3B">
      <w:pPr>
        <w:rPr>
          <w:rFonts w:eastAsia="Times New Roman" w:cstheme="minorHAnsi"/>
          <w:szCs w:val="20"/>
        </w:rPr>
      </w:pPr>
      <w:r w:rsidRPr="00A6067F">
        <w:rPr>
          <w:rFonts w:eastAsia="Times New Roman" w:cstheme="minorHAnsi"/>
          <w:szCs w:val="20"/>
        </w:rPr>
        <w:t xml:space="preserve">Set </w:t>
      </w:r>
      <w:r w:rsidR="00AB4DA6" w:rsidRPr="00655B0F">
        <w:rPr>
          <w:b/>
        </w:rPr>
        <w:t>AC3Plus</w:t>
      </w:r>
      <w:r w:rsidRPr="00A6067F">
        <w:rPr>
          <w:rFonts w:eastAsia="Times New Roman" w:cstheme="minorHAnsi"/>
          <w:szCs w:val="20"/>
        </w:rPr>
        <w:t xml:space="preserve"> = 1 if </w:t>
      </w:r>
      <w:r w:rsidR="00AB4DA6" w:rsidRPr="00655B0F">
        <w:rPr>
          <w:b/>
        </w:rPr>
        <w:t>HHType</w:t>
      </w:r>
      <w:r w:rsidRPr="00A6067F">
        <w:rPr>
          <w:rFonts w:eastAsia="Times New Roman" w:cstheme="minorHAnsi"/>
          <w:szCs w:val="20"/>
        </w:rPr>
        <w:t xml:space="preserve"> = 2 (AC) and there are three or more household members </w:t>
      </w:r>
      <w:r w:rsidR="005846C0">
        <w:rPr>
          <w:rFonts w:eastAsia="Times New Roman" w:cstheme="minorHAnsi"/>
          <w:szCs w:val="20"/>
        </w:rPr>
        <w:t xml:space="preserve">with </w:t>
      </w:r>
      <w:r w:rsidR="005846C0" w:rsidRPr="00845520">
        <w:rPr>
          <w:rFonts w:eastAsia="Times New Roman" w:cstheme="minorHAnsi"/>
          <w:b/>
          <w:bCs/>
          <w:szCs w:val="20"/>
        </w:rPr>
        <w:t>ExitDate</w:t>
      </w:r>
      <w:r w:rsidR="005846C0">
        <w:rPr>
          <w:rFonts w:eastAsia="Times New Roman" w:cstheme="minorHAnsi"/>
          <w:szCs w:val="20"/>
        </w:rPr>
        <w:t xml:space="preserve"> &gt;= </w:t>
      </w:r>
      <w:r w:rsidR="005846C0" w:rsidRPr="00845520">
        <w:rPr>
          <w:rFonts w:eastAsia="Times New Roman" w:cstheme="minorHAnsi"/>
          <w:b/>
          <w:bCs/>
          <w:szCs w:val="20"/>
        </w:rPr>
        <w:t>CohortStart</w:t>
      </w:r>
      <w:r w:rsidR="005846C0" w:rsidRPr="00A6067F">
        <w:rPr>
          <w:rFonts w:eastAsia="Times New Roman" w:cstheme="minorHAnsi"/>
          <w:szCs w:val="20"/>
        </w:rPr>
        <w:t xml:space="preserve"> </w:t>
      </w:r>
      <w:r w:rsidRPr="00A6067F">
        <w:rPr>
          <w:rFonts w:eastAsia="Times New Roman" w:cstheme="minorHAnsi"/>
          <w:szCs w:val="20"/>
        </w:rPr>
        <w:t>under the age of 18</w:t>
      </w:r>
      <w:r w:rsidR="004873DC">
        <w:rPr>
          <w:rFonts w:eastAsia="Times New Roman" w:cstheme="minorHAnsi"/>
          <w:szCs w:val="20"/>
        </w:rPr>
        <w:t xml:space="preserve">. </w:t>
      </w:r>
      <w:r w:rsidRPr="00A6067F">
        <w:rPr>
          <w:rFonts w:eastAsia="Times New Roman" w:cstheme="minorHAnsi"/>
          <w:szCs w:val="20"/>
        </w:rPr>
        <w:t xml:space="preserve">Otherwise, </w:t>
      </w:r>
      <w:r w:rsidR="00AB4DA6" w:rsidRPr="00655B0F">
        <w:rPr>
          <w:b/>
        </w:rPr>
        <w:t>AC3Plus</w:t>
      </w:r>
      <w:r w:rsidRPr="00A6067F">
        <w:rPr>
          <w:rFonts w:eastAsia="Times New Roman" w:cstheme="minorHAnsi"/>
          <w:szCs w:val="20"/>
        </w:rPr>
        <w:t xml:space="preserve"> = 0.</w:t>
      </w:r>
    </w:p>
    <w:p w14:paraId="2B14D316" w14:textId="0052D710" w:rsidR="00EB1AA1" w:rsidRPr="00282ABE" w:rsidRDefault="004C3F71" w:rsidP="0088191A">
      <w:pPr>
        <w:pStyle w:val="Heading2"/>
      </w:pPr>
      <w:bookmarkStart w:id="706" w:name="_Toc37849803"/>
      <w:bookmarkStart w:id="707" w:name="_Toc79153989"/>
      <w:r>
        <w:t xml:space="preserve">Set </w:t>
      </w:r>
      <w:r w:rsidR="001C6307">
        <w:t xml:space="preserve">System Engagement </w:t>
      </w:r>
      <w:r w:rsidR="00EB1AA1">
        <w:t>Stat</w:t>
      </w:r>
      <w:r w:rsidR="001C6307">
        <w:t>us</w:t>
      </w:r>
      <w:r w:rsidR="00EB1AA1">
        <w:t xml:space="preserve"> for Exit Cohort Households</w:t>
      </w:r>
      <w:bookmarkEnd w:id="706"/>
      <w:bookmarkEnd w:id="707"/>
    </w:p>
    <w:p w14:paraId="0B61DD8A" w14:textId="47572D2B" w:rsidR="00AA1FC3" w:rsidRDefault="00D652A7" w:rsidP="00D652A7">
      <w:pPr>
        <w:jc w:val="center"/>
      </w:pPr>
      <w:r w:rsidRPr="00D652A7">
        <w:rPr>
          <w:rFonts w:ascii="Times New Roman" w:eastAsia="Times New Roman" w:hAnsi="Times New Roman" w:cs="Times New Roman"/>
          <w:noProof/>
          <w:sz w:val="24"/>
          <w:szCs w:val="24"/>
        </w:rPr>
        <mc:AlternateContent>
          <mc:Choice Requires="wpg">
            <w:drawing>
              <wp:inline distT="0" distB="0" distL="0" distR="0" wp14:anchorId="766CA2F5" wp14:editId="7AFC4921">
                <wp:extent cx="3062634" cy="274600"/>
                <wp:effectExtent l="0" t="0" r="23495" b="11430"/>
                <wp:docPr id="74486125"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62634" cy="274600"/>
                          <a:chOff x="1122051" y="1086674"/>
                          <a:chExt cx="30628" cy="2746"/>
                        </a:xfrm>
                      </wpg:grpSpPr>
                      <wps:wsp>
                        <wps:cNvPr id="74486126" name="AutoShape 17"/>
                        <wps:cNvCnPr>
                          <a:cxnSpLocks noChangeShapeType="1"/>
                        </wps:cNvCnPr>
                        <wps:spPr bwMode="auto">
                          <a:xfrm>
                            <a:off x="1134853" y="1088048"/>
                            <a:ext cx="5939" cy="0"/>
                          </a:xfrm>
                          <a:prstGeom prst="straightConnector1">
                            <a:avLst/>
                          </a:prstGeom>
                          <a:noFill/>
                          <a:ln w="6350">
                            <a:solidFill>
                              <a:sysClr val="windowText" lastClr="000000">
                                <a:lumMod val="0"/>
                                <a:lumOff val="0"/>
                              </a:sys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74486127" name="AutoShape 18"/>
                        <wps:cNvSpPr>
                          <a:spLocks noChangeArrowheads="1"/>
                        </wps:cNvSpPr>
                        <wps:spPr bwMode="auto">
                          <a:xfrm>
                            <a:off x="1140792" y="1086676"/>
                            <a:ext cx="11887" cy="2744"/>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55C3C7EB" w14:textId="77777777" w:rsidR="00004824" w:rsidRDefault="00004824" w:rsidP="00D652A7">
                              <w:pPr>
                                <w:pStyle w:val="Style3"/>
                              </w:pPr>
                              <w:r>
                                <w:t>tlsa_Exit</w:t>
                              </w:r>
                            </w:p>
                          </w:txbxContent>
                        </wps:txbx>
                        <wps:bodyPr rot="0" vert="horz" wrap="square" lIns="0" tIns="0" rIns="0" bIns="0" anchor="ctr" anchorCtr="0" upright="1">
                          <a:noAutofit/>
                        </wps:bodyPr>
                      </wps:wsp>
                      <wps:wsp>
                        <wps:cNvPr id="74486130" name="AutoShape 10"/>
                        <wps:cNvSpPr>
                          <a:spLocks noChangeArrowheads="1"/>
                        </wps:cNvSpPr>
                        <wps:spPr bwMode="auto">
                          <a:xfrm>
                            <a:off x="1122051" y="1086674"/>
                            <a:ext cx="12802" cy="2744"/>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52D965E0" w14:textId="77777777" w:rsidR="00004824" w:rsidRDefault="00004824" w:rsidP="00D652A7">
                              <w:pPr>
                                <w:pStyle w:val="Style3"/>
                              </w:pPr>
                              <w:r>
                                <w:t>tlsa_HHID</w:t>
                              </w:r>
                            </w:p>
                          </w:txbxContent>
                        </wps:txbx>
                        <wps:bodyPr rot="0" vert="horz" wrap="square" lIns="0" tIns="0" rIns="0" bIns="0" anchor="ctr" anchorCtr="0" upright="1">
                          <a:noAutofit/>
                        </wps:bodyPr>
                      </wps:wsp>
                    </wpg:wgp>
                  </a:graphicData>
                </a:graphic>
              </wp:inline>
            </w:drawing>
          </mc:Choice>
          <mc:Fallback>
            <w:pict>
              <v:group w14:anchorId="766CA2F5" id="Group 16" o:spid="_x0000_s1438" style="width:241.15pt;height:21.6pt;mso-position-horizontal-relative:char;mso-position-vertical-relative:line" coordorigin="11220,10866" coordsize="306,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">
                <v:shape id="AutoShape 17" o:spid="_x0000_s1439" type="#_x0000_t32" style="position:absolute;left:11348;top:10880;width: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" strokeweight=".5pt">
                  <v:stroke endarrow="block"/>
                  <v:shadow color="black [0]"/>
                </v:shape>
                <v:shape id="AutoShape 18" o:spid="_x0000_s1440" type="#_x0000_t113" style="position:absolute;left:11407;top:10866;width:119;height: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" fillcolor="#ebd7e1" strokecolor="#c285a3" strokeweight=".5pt">
                  <v:shadow color="black" opacity="0" offset="0,0"/>
                  <v:textbox inset="0,0,0,0">
                    <w:txbxContent>
                      <w:p w14:paraId="55C3C7EB" w14:textId="77777777" w:rsidR="00004824" w:rsidRDefault="00004824" w:rsidP="00D652A7">
                        <w:pPr>
                          <w:pStyle w:val="Style3"/>
                        </w:pPr>
                        <w:r>
                          <w:t>tlsa_Exit</w:t>
                        </w:r>
                      </w:p>
                    </w:txbxContent>
                  </v:textbox>
                </v:shape>
                <v:shape id="AutoShape 10" o:spid="_x0000_s1441" type="#_x0000_t113" style="position:absolute;left:11220;top:10866;width:128;height: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" fillcolor="#ebd7e1" strokecolor="#c285a3" strokeweight=".5pt">
                  <v:shadow color="black" opacity="0" offset="0,0"/>
                  <v:textbox inset="0,0,0,0">
                    <w:txbxContent>
                      <w:p w14:paraId="52D965E0" w14:textId="77777777" w:rsidR="00004824" w:rsidRDefault="00004824" w:rsidP="00D652A7">
                        <w:pPr>
                          <w:pStyle w:val="Style3"/>
                        </w:pPr>
                        <w:r>
                          <w:t>tlsa_HHID</w:t>
                        </w:r>
                      </w:p>
                    </w:txbxContent>
                  </v:textbox>
                </v:shape>
                <w10:anchorlock/>
              </v:group>
            </w:pict>
          </mc:Fallback>
        </mc:AlternateContent>
      </w:r>
    </w:p>
    <w:p w14:paraId="37F799D0" w14:textId="77777777" w:rsidR="004E2A06" w:rsidRPr="00A6067F" w:rsidRDefault="004E2A06" w:rsidP="004E2A06">
      <w:pPr>
        <w:rPr>
          <w:rFonts w:cstheme="minorHAnsi"/>
        </w:rPr>
      </w:pPr>
      <w:r>
        <w:t>System engagement status specifies whether or not active households were actively engaged with continuum ES, SH, TH, RRH, and/or PSH projects in the two years prior to their earliest active date in the report period</w:t>
      </w:r>
      <w:r>
        <w:rPr>
          <w:rFonts w:cstheme="minorHAnsi"/>
        </w:rPr>
        <w:t xml:space="preserve"> </w:t>
      </w:r>
      <w:r w:rsidRPr="00A6067F">
        <w:rPr>
          <w:rFonts w:cstheme="minorHAnsi"/>
        </w:rPr>
        <w:t>in the following categories:</w:t>
      </w:r>
    </w:p>
    <w:tbl>
      <w:tblPr>
        <w:tblStyle w:val="Style11"/>
        <w:tblW w:w="9355" w:type="dxa"/>
        <w:tblLook w:val="04A0" w:firstRow="1" w:lastRow="0" w:firstColumn="1" w:lastColumn="0" w:noHBand="0" w:noVBand="1"/>
      </w:tblPr>
      <w:tblGrid>
        <w:gridCol w:w="1240"/>
        <w:gridCol w:w="8115"/>
      </w:tblGrid>
      <w:tr w:rsidR="004E2A06" w:rsidRPr="00107D01" w14:paraId="099A75A1" w14:textId="77777777" w:rsidTr="00914DDA">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1240" w:type="dxa"/>
            <w:noWrap/>
          </w:tcPr>
          <w:p w14:paraId="30D4A365" w14:textId="77777777" w:rsidR="004E2A06" w:rsidRPr="008743AE" w:rsidRDefault="004E2A06" w:rsidP="00914DDA">
            <w:pPr>
              <w:spacing w:before="0" w:after="0"/>
              <w:rPr>
                <w:rFonts w:cstheme="minorHAnsi"/>
              </w:rPr>
            </w:pPr>
            <w:r w:rsidRPr="008743AE">
              <w:rPr>
                <w:rFonts w:cstheme="minorHAnsi"/>
              </w:rPr>
              <w:t>Value</w:t>
            </w:r>
          </w:p>
        </w:tc>
        <w:tc>
          <w:tcPr>
            <w:tcW w:w="8115" w:type="dxa"/>
            <w:noWrap/>
          </w:tcPr>
          <w:p w14:paraId="688D2392" w14:textId="77777777" w:rsidR="004E2A06" w:rsidRPr="008743AE" w:rsidRDefault="004E2A06" w:rsidP="00914DDA">
            <w:pPr>
              <w:spacing w:before="0" w:after="0"/>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Stat</w:t>
            </w:r>
          </w:p>
        </w:tc>
      </w:tr>
      <w:tr w:rsidR="004E2A06" w:rsidRPr="00107D01" w14:paraId="3C83E722" w14:textId="77777777" w:rsidTr="00914DD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240" w:type="dxa"/>
          </w:tcPr>
          <w:p w14:paraId="059F4FF3" w14:textId="77777777" w:rsidR="004E2A06" w:rsidRPr="00577A54" w:rsidRDefault="004E2A06" w:rsidP="00914DDA">
            <w:pPr>
              <w:spacing w:before="0" w:after="0"/>
              <w:rPr>
                <w:rFonts w:cstheme="minorHAnsi"/>
              </w:rPr>
            </w:pPr>
            <w:r w:rsidRPr="00577A54">
              <w:rPr>
                <w:rFonts w:cstheme="minorHAnsi"/>
              </w:rPr>
              <w:t>1</w:t>
            </w:r>
          </w:p>
        </w:tc>
        <w:tc>
          <w:tcPr>
            <w:tcW w:w="8115" w:type="dxa"/>
          </w:tcPr>
          <w:p w14:paraId="4BCAC211" w14:textId="77777777" w:rsidR="004E2A06" w:rsidRPr="00577A54" w:rsidRDefault="004E2A06" w:rsidP="00914DDA">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 xml:space="preserve">First-time homeless </w:t>
            </w:r>
          </w:p>
        </w:tc>
      </w:tr>
      <w:tr w:rsidR="004E2A06" w:rsidRPr="00107D01" w14:paraId="18617EF2" w14:textId="77777777" w:rsidTr="00914DD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240" w:type="dxa"/>
          </w:tcPr>
          <w:p w14:paraId="2B46DED7" w14:textId="77777777" w:rsidR="004E2A06" w:rsidRPr="00577A54" w:rsidRDefault="004E2A06" w:rsidP="00914DDA">
            <w:pPr>
              <w:spacing w:before="0" w:after="0"/>
              <w:rPr>
                <w:rFonts w:cstheme="minorHAnsi"/>
              </w:rPr>
            </w:pPr>
            <w:r w:rsidRPr="00577A54">
              <w:rPr>
                <w:rFonts w:cstheme="minorHAnsi"/>
              </w:rPr>
              <w:t>2</w:t>
            </w:r>
          </w:p>
        </w:tc>
        <w:tc>
          <w:tcPr>
            <w:tcW w:w="8115" w:type="dxa"/>
          </w:tcPr>
          <w:p w14:paraId="58DFAFA0" w14:textId="77777777" w:rsidR="004E2A06" w:rsidRPr="00577A54" w:rsidRDefault="004E2A06" w:rsidP="00914DDA">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577A54">
              <w:rPr>
                <w:rFonts w:cstheme="minorHAnsi"/>
              </w:rPr>
              <w:t>Return to continuum 15-730 days after exit to permanent destination</w:t>
            </w:r>
          </w:p>
        </w:tc>
      </w:tr>
      <w:tr w:rsidR="004E2A06" w:rsidRPr="00107D01" w14:paraId="797E7762" w14:textId="77777777" w:rsidTr="00914DD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240" w:type="dxa"/>
          </w:tcPr>
          <w:p w14:paraId="6F4FBA04" w14:textId="77777777" w:rsidR="004E2A06" w:rsidRPr="00577A54" w:rsidRDefault="004E2A06" w:rsidP="00914DDA">
            <w:pPr>
              <w:spacing w:before="0" w:after="0"/>
              <w:rPr>
                <w:rFonts w:cstheme="minorHAnsi"/>
              </w:rPr>
            </w:pPr>
            <w:r w:rsidRPr="00577A54">
              <w:rPr>
                <w:rFonts w:cstheme="minorHAnsi"/>
              </w:rPr>
              <w:t>3</w:t>
            </w:r>
          </w:p>
        </w:tc>
        <w:tc>
          <w:tcPr>
            <w:tcW w:w="8115" w:type="dxa"/>
          </w:tcPr>
          <w:p w14:paraId="60A01CD1" w14:textId="77777777" w:rsidR="004E2A06" w:rsidRPr="00577A54" w:rsidRDefault="004E2A06" w:rsidP="00914DDA">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Re-engage with continuum 15-730 days after exit to temporary destination</w:t>
            </w:r>
          </w:p>
        </w:tc>
      </w:tr>
      <w:tr w:rsidR="004E2A06" w:rsidRPr="00107D01" w14:paraId="608E47FE" w14:textId="77777777" w:rsidTr="00914DD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240" w:type="dxa"/>
          </w:tcPr>
          <w:p w14:paraId="03B6D54E" w14:textId="77777777" w:rsidR="004E2A06" w:rsidRPr="00577A54" w:rsidRDefault="004E2A06" w:rsidP="00914DDA">
            <w:pPr>
              <w:spacing w:before="0" w:after="0"/>
              <w:rPr>
                <w:rFonts w:cstheme="minorHAnsi"/>
              </w:rPr>
            </w:pPr>
            <w:r w:rsidRPr="00577A54">
              <w:rPr>
                <w:rFonts w:cstheme="minorHAnsi"/>
              </w:rPr>
              <w:t>4</w:t>
            </w:r>
          </w:p>
        </w:tc>
        <w:tc>
          <w:tcPr>
            <w:tcW w:w="8115" w:type="dxa"/>
          </w:tcPr>
          <w:p w14:paraId="1821B7A1" w14:textId="77777777" w:rsidR="004E2A06" w:rsidRPr="00577A54" w:rsidRDefault="004E2A06" w:rsidP="00914DDA">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577A54">
              <w:rPr>
                <w:rFonts w:cstheme="minorHAnsi"/>
              </w:rPr>
              <w:t>Re-engage with continuum 15-730 days after exit to unknown destination</w:t>
            </w:r>
          </w:p>
        </w:tc>
      </w:tr>
      <w:tr w:rsidR="004E2A06" w:rsidRPr="00107D01" w14:paraId="5D819B91" w14:textId="77777777" w:rsidTr="00914DD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240" w:type="dxa"/>
          </w:tcPr>
          <w:p w14:paraId="4D6CD76E" w14:textId="77777777" w:rsidR="004E2A06" w:rsidRPr="00577A54" w:rsidRDefault="004E2A06" w:rsidP="00914DDA">
            <w:pPr>
              <w:spacing w:before="0" w:after="0"/>
              <w:rPr>
                <w:rFonts w:cstheme="minorHAnsi"/>
              </w:rPr>
            </w:pPr>
            <w:r w:rsidRPr="00577A54">
              <w:rPr>
                <w:rFonts w:cstheme="minorHAnsi"/>
              </w:rPr>
              <w:t>5</w:t>
            </w:r>
          </w:p>
        </w:tc>
        <w:tc>
          <w:tcPr>
            <w:tcW w:w="8115" w:type="dxa"/>
          </w:tcPr>
          <w:p w14:paraId="63916FF9" w14:textId="77777777" w:rsidR="004E2A06" w:rsidRPr="00577A54" w:rsidRDefault="004E2A06" w:rsidP="00914DDA">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 xml:space="preserve">Continuous engagement with continuum </w:t>
            </w:r>
          </w:p>
        </w:tc>
      </w:tr>
    </w:tbl>
    <w:p w14:paraId="58F2CE8E" w14:textId="77777777" w:rsidR="00EB1AA1" w:rsidRPr="00C52062" w:rsidRDefault="00EB1AA1" w:rsidP="0088191A">
      <w:pPr>
        <w:pStyle w:val="Heading3"/>
      </w:pPr>
      <w:r w:rsidRPr="00C52062">
        <w:t>Relevant Data</w:t>
      </w:r>
    </w:p>
    <w:p w14:paraId="6AA4EFF5" w14:textId="77777777" w:rsidR="00A22E4D" w:rsidRPr="00AB2970" w:rsidRDefault="00A22E4D" w:rsidP="0088191A">
      <w:pPr>
        <w:pStyle w:val="Heading4"/>
      </w:pPr>
      <w:r w:rsidRPr="00AB2970">
        <w:t>Source</w:t>
      </w:r>
    </w:p>
    <w:tbl>
      <w:tblPr>
        <w:tblStyle w:val="TableGrid"/>
        <w:tblW w:w="9625" w:type="dxa"/>
        <w:tblLook w:val="04A0" w:firstRow="1" w:lastRow="0" w:firstColumn="1" w:lastColumn="0" w:noHBand="0" w:noVBand="1"/>
      </w:tblPr>
      <w:tblGrid>
        <w:gridCol w:w="9355"/>
        <w:gridCol w:w="270"/>
      </w:tblGrid>
      <w:tr w:rsidR="0053083E" w:rsidRPr="007327FC" w14:paraId="5B71DFF3" w14:textId="77777777" w:rsidTr="0053083E">
        <w:trPr>
          <w:cantSplit/>
          <w:trHeight w:val="216"/>
        </w:trPr>
        <w:tc>
          <w:tcPr>
            <w:tcW w:w="9625" w:type="dxa"/>
            <w:gridSpan w:val="2"/>
            <w:shd w:val="clear" w:color="auto" w:fill="FDE9D9" w:themeFill="accent6" w:themeFillTint="33"/>
          </w:tcPr>
          <w:p w14:paraId="2FCCB614" w14:textId="2C9735F6" w:rsidR="0053083E" w:rsidRPr="00FD11F6" w:rsidRDefault="0053083E" w:rsidP="00222D75">
            <w:pPr>
              <w:pStyle w:val="NoSpacing"/>
              <w:rPr>
                <w:b/>
                <w:bCs/>
              </w:rPr>
            </w:pPr>
            <w:r>
              <w:rPr>
                <w:b/>
                <w:bCs/>
              </w:rPr>
              <w:t>tlsa</w:t>
            </w:r>
            <w:r w:rsidRPr="00323F4A">
              <w:rPr>
                <w:b/>
                <w:bCs/>
              </w:rPr>
              <w:t>_</w:t>
            </w:r>
            <w:r>
              <w:rPr>
                <w:b/>
                <w:bCs/>
              </w:rPr>
              <w:t>Exit</w:t>
            </w:r>
          </w:p>
        </w:tc>
      </w:tr>
      <w:tr w:rsidR="0053083E" w:rsidRPr="00452445" w14:paraId="208D6C51" w14:textId="77777777" w:rsidTr="0053083E">
        <w:trPr>
          <w:gridAfter w:val="1"/>
          <w:wAfter w:w="270" w:type="dxa"/>
          <w:cantSplit/>
          <w:trHeight w:val="216"/>
        </w:trPr>
        <w:tc>
          <w:tcPr>
            <w:tcW w:w="9355" w:type="dxa"/>
            <w:shd w:val="clear" w:color="auto" w:fill="auto"/>
          </w:tcPr>
          <w:p w14:paraId="548229E0" w14:textId="77777777" w:rsidR="0053083E" w:rsidRPr="00452445" w:rsidRDefault="0053083E" w:rsidP="00222D75">
            <w:pPr>
              <w:pStyle w:val="NoSpacing"/>
            </w:pPr>
            <w:r>
              <w:t xml:space="preserve">Cohort </w:t>
            </w:r>
          </w:p>
        </w:tc>
      </w:tr>
      <w:tr w:rsidR="0053083E" w14:paraId="2FE70C45" w14:textId="77777777" w:rsidTr="0053083E">
        <w:trPr>
          <w:gridAfter w:val="1"/>
          <w:wAfter w:w="270" w:type="dxa"/>
          <w:cantSplit/>
          <w:trHeight w:val="216"/>
        </w:trPr>
        <w:tc>
          <w:tcPr>
            <w:tcW w:w="9355" w:type="dxa"/>
          </w:tcPr>
          <w:p w14:paraId="6C811A9E" w14:textId="77777777" w:rsidR="0053083E" w:rsidRPr="00B11BEB" w:rsidRDefault="0053083E" w:rsidP="00222D75">
            <w:pPr>
              <w:pStyle w:val="NoSpacing"/>
            </w:pPr>
            <w:r w:rsidRPr="00B11BEB">
              <w:t>HoHID</w:t>
            </w:r>
          </w:p>
        </w:tc>
      </w:tr>
      <w:tr w:rsidR="0053083E" w14:paraId="079336DF" w14:textId="77777777" w:rsidTr="0053083E">
        <w:trPr>
          <w:gridAfter w:val="1"/>
          <w:wAfter w:w="270" w:type="dxa"/>
          <w:cantSplit/>
          <w:trHeight w:val="216"/>
        </w:trPr>
        <w:tc>
          <w:tcPr>
            <w:tcW w:w="9355" w:type="dxa"/>
          </w:tcPr>
          <w:p w14:paraId="4DCE8A0F" w14:textId="77777777" w:rsidR="0053083E" w:rsidRPr="00B11BEB" w:rsidRDefault="0053083E" w:rsidP="00222D75">
            <w:pPr>
              <w:pStyle w:val="NoSpacing"/>
            </w:pPr>
            <w:r w:rsidRPr="00B11BEB">
              <w:t>HHType</w:t>
            </w:r>
          </w:p>
        </w:tc>
      </w:tr>
      <w:tr w:rsidR="0053083E" w14:paraId="3F2F546D" w14:textId="77777777" w:rsidTr="0053083E">
        <w:trPr>
          <w:gridAfter w:val="1"/>
          <w:wAfter w:w="270" w:type="dxa"/>
          <w:cantSplit/>
          <w:trHeight w:val="216"/>
        </w:trPr>
        <w:tc>
          <w:tcPr>
            <w:tcW w:w="9355" w:type="dxa"/>
          </w:tcPr>
          <w:p w14:paraId="35ACBF30" w14:textId="77777777" w:rsidR="0053083E" w:rsidRPr="00B11BEB" w:rsidRDefault="0053083E" w:rsidP="00222D75">
            <w:pPr>
              <w:pStyle w:val="NoSpacing"/>
            </w:pPr>
            <w:r>
              <w:t>QualifyingExitHHID</w:t>
            </w:r>
          </w:p>
        </w:tc>
      </w:tr>
      <w:tr w:rsidR="00A22E4D" w:rsidRPr="007327FC" w14:paraId="2B69A5A6" w14:textId="77777777" w:rsidTr="0053083E">
        <w:trPr>
          <w:cantSplit/>
          <w:trHeight w:val="216"/>
        </w:trPr>
        <w:tc>
          <w:tcPr>
            <w:tcW w:w="9625" w:type="dxa"/>
            <w:gridSpan w:val="2"/>
            <w:shd w:val="clear" w:color="auto" w:fill="FDE9D9" w:themeFill="accent6" w:themeFillTint="33"/>
          </w:tcPr>
          <w:p w14:paraId="54967740" w14:textId="6055FFC9" w:rsidR="00A22E4D" w:rsidRPr="00FD11F6" w:rsidRDefault="00F90AAD" w:rsidP="00584131">
            <w:pPr>
              <w:pStyle w:val="NoSpacing"/>
              <w:rPr>
                <w:b/>
                <w:bCs/>
              </w:rPr>
            </w:pPr>
            <w:r>
              <w:rPr>
                <w:b/>
                <w:bCs/>
              </w:rPr>
              <w:t>tlsa</w:t>
            </w:r>
            <w:r w:rsidRPr="00323F4A">
              <w:rPr>
                <w:b/>
                <w:bCs/>
              </w:rPr>
              <w:t>_</w:t>
            </w:r>
            <w:r>
              <w:rPr>
                <w:b/>
                <w:bCs/>
              </w:rPr>
              <w:t>HHID</w:t>
            </w:r>
          </w:p>
        </w:tc>
      </w:tr>
      <w:tr w:rsidR="00A22E4D" w:rsidRPr="00053715" w14:paraId="3C5B1356" w14:textId="77777777" w:rsidTr="0053083E">
        <w:trPr>
          <w:cantSplit/>
          <w:trHeight w:val="216"/>
        </w:trPr>
        <w:tc>
          <w:tcPr>
            <w:tcW w:w="9625" w:type="dxa"/>
            <w:gridSpan w:val="2"/>
            <w:shd w:val="clear" w:color="auto" w:fill="auto"/>
          </w:tcPr>
          <w:p w14:paraId="0F048B27" w14:textId="77777777" w:rsidR="00A22E4D" w:rsidRPr="00FD11F6" w:rsidRDefault="00A22E4D" w:rsidP="00584131">
            <w:pPr>
              <w:pStyle w:val="NoSpacing"/>
            </w:pPr>
            <w:r w:rsidRPr="00FD11F6">
              <w:t>HoHID</w:t>
            </w:r>
          </w:p>
        </w:tc>
      </w:tr>
      <w:tr w:rsidR="001C7628" w:rsidRPr="00053715" w14:paraId="437E0442" w14:textId="77777777" w:rsidTr="0053083E">
        <w:trPr>
          <w:cantSplit/>
          <w:trHeight w:val="216"/>
        </w:trPr>
        <w:tc>
          <w:tcPr>
            <w:tcW w:w="9625" w:type="dxa"/>
            <w:gridSpan w:val="2"/>
            <w:shd w:val="clear" w:color="auto" w:fill="auto"/>
          </w:tcPr>
          <w:p w14:paraId="6D2870D8" w14:textId="5E702B9A" w:rsidR="001C7628" w:rsidRPr="00FD11F6" w:rsidRDefault="001C7628" w:rsidP="00584131">
            <w:pPr>
              <w:pStyle w:val="NoSpacing"/>
            </w:pPr>
            <w:r>
              <w:t>HouseholdID</w:t>
            </w:r>
          </w:p>
        </w:tc>
      </w:tr>
      <w:tr w:rsidR="00A22E4D" w:rsidRPr="00053715" w14:paraId="122EB4BF" w14:textId="77777777" w:rsidTr="0053083E">
        <w:trPr>
          <w:cantSplit/>
          <w:trHeight w:val="216"/>
        </w:trPr>
        <w:tc>
          <w:tcPr>
            <w:tcW w:w="9625" w:type="dxa"/>
            <w:gridSpan w:val="2"/>
            <w:shd w:val="clear" w:color="auto" w:fill="auto"/>
          </w:tcPr>
          <w:p w14:paraId="0D019E9D" w14:textId="5E42A646" w:rsidR="00A22E4D" w:rsidRPr="00FD11F6" w:rsidRDefault="00F90AAD" w:rsidP="00584131">
            <w:pPr>
              <w:pStyle w:val="NoSpacing"/>
            </w:pPr>
            <w:r>
              <w:rPr>
                <w:rFonts w:cstheme="minorHAnsi"/>
                <w:bCs/>
              </w:rPr>
              <w:t>Active</w:t>
            </w:r>
            <w:r w:rsidRPr="008F2C7B">
              <w:rPr>
                <w:rFonts w:cstheme="minorHAnsi"/>
                <w:bCs/>
              </w:rPr>
              <w:t>HHType</w:t>
            </w:r>
          </w:p>
        </w:tc>
      </w:tr>
      <w:tr w:rsidR="00A22E4D" w:rsidRPr="00053715" w14:paraId="3B9C2D02" w14:textId="77777777" w:rsidTr="0053083E">
        <w:trPr>
          <w:cantSplit/>
          <w:trHeight w:val="216"/>
        </w:trPr>
        <w:tc>
          <w:tcPr>
            <w:tcW w:w="9625" w:type="dxa"/>
            <w:gridSpan w:val="2"/>
            <w:shd w:val="clear" w:color="auto" w:fill="auto"/>
          </w:tcPr>
          <w:p w14:paraId="02E8E4BF" w14:textId="3DF1A69E" w:rsidR="00A22E4D" w:rsidRPr="00FD11F6" w:rsidRDefault="00F90AAD" w:rsidP="00584131">
            <w:pPr>
              <w:pStyle w:val="NoSpacing"/>
            </w:pPr>
            <w:r>
              <w:rPr>
                <w:rFonts w:cstheme="minorHAnsi"/>
                <w:bCs/>
              </w:rPr>
              <w:t>Exit1</w:t>
            </w:r>
            <w:r w:rsidRPr="008F2C7B">
              <w:rPr>
                <w:rFonts w:cstheme="minorHAnsi"/>
                <w:bCs/>
              </w:rPr>
              <w:t>HHType</w:t>
            </w:r>
          </w:p>
        </w:tc>
      </w:tr>
      <w:tr w:rsidR="00A22E4D" w:rsidRPr="006B4F91" w14:paraId="0E913B6F" w14:textId="77777777" w:rsidTr="0053083E">
        <w:trPr>
          <w:cantSplit/>
          <w:trHeight w:val="216"/>
        </w:trPr>
        <w:tc>
          <w:tcPr>
            <w:tcW w:w="9625" w:type="dxa"/>
            <w:gridSpan w:val="2"/>
            <w:shd w:val="clear" w:color="auto" w:fill="auto"/>
          </w:tcPr>
          <w:p w14:paraId="7177735A" w14:textId="7A91D768" w:rsidR="00A22E4D" w:rsidRPr="00EB0196" w:rsidRDefault="00F90AAD" w:rsidP="00584131">
            <w:pPr>
              <w:pStyle w:val="NoSpacing"/>
            </w:pPr>
            <w:r>
              <w:rPr>
                <w:rFonts w:cstheme="minorHAnsi"/>
                <w:bCs/>
              </w:rPr>
              <w:t>Exit2</w:t>
            </w:r>
            <w:r w:rsidRPr="008F2C7B">
              <w:rPr>
                <w:rFonts w:cstheme="minorHAnsi"/>
                <w:bCs/>
              </w:rPr>
              <w:t>HHType</w:t>
            </w:r>
          </w:p>
        </w:tc>
      </w:tr>
      <w:tr w:rsidR="00A22E4D" w:rsidRPr="00053715" w14:paraId="7F7CDF6D" w14:textId="77777777" w:rsidTr="0053083E">
        <w:trPr>
          <w:cantSplit/>
          <w:trHeight w:val="216"/>
        </w:trPr>
        <w:tc>
          <w:tcPr>
            <w:tcW w:w="9625" w:type="dxa"/>
            <w:gridSpan w:val="2"/>
            <w:shd w:val="clear" w:color="auto" w:fill="auto"/>
          </w:tcPr>
          <w:p w14:paraId="34035912" w14:textId="77777777" w:rsidR="00A22E4D" w:rsidRPr="00FD11F6" w:rsidRDefault="00A22E4D" w:rsidP="00584131">
            <w:pPr>
              <w:pStyle w:val="NoSpacing"/>
            </w:pPr>
            <w:r w:rsidRPr="00FD11F6">
              <w:t>EntryDate</w:t>
            </w:r>
          </w:p>
        </w:tc>
      </w:tr>
      <w:tr w:rsidR="00A22E4D" w:rsidRPr="00053715" w14:paraId="7A7E5DE0" w14:textId="77777777" w:rsidTr="0053083E">
        <w:trPr>
          <w:cantSplit/>
          <w:trHeight w:val="216"/>
        </w:trPr>
        <w:tc>
          <w:tcPr>
            <w:tcW w:w="9625" w:type="dxa"/>
            <w:gridSpan w:val="2"/>
            <w:shd w:val="clear" w:color="auto" w:fill="auto"/>
          </w:tcPr>
          <w:p w14:paraId="74945B45" w14:textId="4801B315" w:rsidR="00A22E4D" w:rsidRPr="00FD11F6" w:rsidRDefault="00F90AAD" w:rsidP="00584131">
            <w:pPr>
              <w:pStyle w:val="NoSpacing"/>
            </w:pPr>
            <w:r w:rsidRPr="002F0D32">
              <w:rPr>
                <w:rFonts w:cstheme="minorHAnsi"/>
                <w:bCs/>
              </w:rPr>
              <w:t>ExitDate</w:t>
            </w:r>
          </w:p>
        </w:tc>
      </w:tr>
      <w:tr w:rsidR="001C7628" w:rsidRPr="00053715" w14:paraId="757C98B0" w14:textId="77777777" w:rsidTr="0053083E">
        <w:trPr>
          <w:cantSplit/>
          <w:trHeight w:val="216"/>
        </w:trPr>
        <w:tc>
          <w:tcPr>
            <w:tcW w:w="9625" w:type="dxa"/>
            <w:gridSpan w:val="2"/>
            <w:shd w:val="clear" w:color="auto" w:fill="auto"/>
          </w:tcPr>
          <w:p w14:paraId="5B6CBC31" w14:textId="48B2A479" w:rsidR="001C7628" w:rsidRPr="002F0D32" w:rsidRDefault="001C7628" w:rsidP="00584131">
            <w:pPr>
              <w:pStyle w:val="NoSpacing"/>
              <w:rPr>
                <w:rFonts w:cstheme="minorHAnsi"/>
                <w:bCs/>
              </w:rPr>
            </w:pPr>
            <w:r>
              <w:rPr>
                <w:rFonts w:cstheme="minorHAnsi"/>
                <w:bCs/>
              </w:rPr>
              <w:t>ExitDest</w:t>
            </w:r>
          </w:p>
        </w:tc>
      </w:tr>
    </w:tbl>
    <w:p w14:paraId="05883687" w14:textId="77777777" w:rsidR="00A22E4D" w:rsidRPr="00AB2970" w:rsidRDefault="00A22E4D" w:rsidP="0088191A">
      <w:pPr>
        <w:pStyle w:val="Heading4"/>
      </w:pPr>
      <w:r w:rsidRPr="00AB2970">
        <w:t>Target</w:t>
      </w:r>
    </w:p>
    <w:tbl>
      <w:tblPr>
        <w:tblStyle w:val="Style11"/>
        <w:tblW w:w="9360" w:type="dxa"/>
        <w:tblBorders>
          <w:bottom w:val="single" w:sz="4" w:space="0" w:color="auto"/>
        </w:tblBorders>
        <w:tblLook w:val="0480" w:firstRow="0" w:lastRow="0" w:firstColumn="1" w:lastColumn="0" w:noHBand="0" w:noVBand="1"/>
      </w:tblPr>
      <w:tblGrid>
        <w:gridCol w:w="9360"/>
      </w:tblGrid>
      <w:tr w:rsidR="00C93375" w:rsidRPr="006B4F91" w14:paraId="3DCA9A6A" w14:textId="062A2A4D" w:rsidTr="00C93375">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675" w:type="dxa"/>
            <w:shd w:val="clear" w:color="auto" w:fill="76923C" w:themeFill="accent3" w:themeFillShade="BF"/>
            <w:noWrap/>
          </w:tcPr>
          <w:p w14:paraId="0CA8AB91" w14:textId="044001AD" w:rsidR="00C93375" w:rsidRPr="006B4F91" w:rsidRDefault="00C93375" w:rsidP="00EB0196">
            <w:pPr>
              <w:spacing w:before="0" w:after="0"/>
              <w:rPr>
                <w:b/>
                <w:bCs w:val="0"/>
                <w:color w:val="FFFFFF" w:themeColor="background1"/>
              </w:rPr>
            </w:pPr>
            <w:r>
              <w:rPr>
                <w:rFonts w:cstheme="minorHAnsi"/>
                <w:b/>
                <w:color w:val="FFFFFF" w:themeColor="background1"/>
              </w:rPr>
              <w:t>tlsa</w:t>
            </w:r>
            <w:r w:rsidRPr="006B4F91">
              <w:rPr>
                <w:b/>
                <w:color w:val="FFFFFF" w:themeColor="background1"/>
              </w:rPr>
              <w:t>_</w:t>
            </w:r>
            <w:r>
              <w:rPr>
                <w:b/>
                <w:color w:val="FFFFFF" w:themeColor="background1"/>
              </w:rPr>
              <w:t>Exit</w:t>
            </w:r>
          </w:p>
        </w:tc>
      </w:tr>
      <w:tr w:rsidR="00C93375" w14:paraId="071124DB" w14:textId="5B844006" w:rsidTr="00C93375">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675" w:type="dxa"/>
            <w:noWrap/>
            <w:hideMark/>
          </w:tcPr>
          <w:p w14:paraId="3C50E941" w14:textId="549ADEBB" w:rsidR="00C93375" w:rsidRPr="00EB0196" w:rsidRDefault="00D73F02" w:rsidP="00EB0196">
            <w:pPr>
              <w:spacing w:before="0" w:after="0"/>
              <w:rPr>
                <w:b/>
                <w:color w:val="000000"/>
              </w:rPr>
            </w:pPr>
            <w:r>
              <w:rPr>
                <w:rFonts w:cstheme="minorHAnsi"/>
                <w:b/>
                <w:bCs w:val="0"/>
              </w:rPr>
              <w:t>Stat</w:t>
            </w:r>
          </w:p>
        </w:tc>
      </w:tr>
    </w:tbl>
    <w:p w14:paraId="51EF2499" w14:textId="77777777" w:rsidR="00EB1AA1" w:rsidRPr="00C52062" w:rsidRDefault="00EB1AA1" w:rsidP="0088191A">
      <w:pPr>
        <w:pStyle w:val="Heading3"/>
      </w:pPr>
      <w:r w:rsidRPr="00C52062">
        <w:t>Logic</w:t>
      </w:r>
    </w:p>
    <w:p w14:paraId="0CC98964" w14:textId="0ACDC018" w:rsidR="00FC615A" w:rsidRPr="00AB2970" w:rsidRDefault="00FC615A" w:rsidP="0088191A">
      <w:pPr>
        <w:pStyle w:val="Heading4"/>
      </w:pPr>
      <w:r w:rsidRPr="00AB2970">
        <w:t xml:space="preserve">Previous Activity </w:t>
      </w:r>
    </w:p>
    <w:p w14:paraId="1A8D6069" w14:textId="15615817" w:rsidR="00FC615A" w:rsidRPr="002F0D32" w:rsidRDefault="00012BFA" w:rsidP="00FC615A">
      <w:r>
        <w:t>System engagement status</w:t>
      </w:r>
      <w:r w:rsidR="00FC615A">
        <w:t xml:space="preserve"> is </w:t>
      </w:r>
      <w:r>
        <w:t xml:space="preserve">based on </w:t>
      </w:r>
      <w:r w:rsidR="00FC615A">
        <w:t xml:space="preserve">the </w:t>
      </w:r>
      <w:r w:rsidR="00481CE2">
        <w:t xml:space="preserve">EntryDate for the qualifying exit (qx) and, if it exists, the </w:t>
      </w:r>
      <w:r>
        <w:t xml:space="preserve">tlsa_HHID record </w:t>
      </w:r>
      <w:r w:rsidR="00FC615A">
        <w:t xml:space="preserve">with the most recent (effective) </w:t>
      </w:r>
      <w:r w:rsidR="00FC615A" w:rsidRPr="00EB0196">
        <w:rPr>
          <w:b/>
        </w:rPr>
        <w:t>ExitDate</w:t>
      </w:r>
      <w:r w:rsidR="00FC615A">
        <w:t xml:space="preserve"> </w:t>
      </w:r>
      <w:r w:rsidR="00AD259C">
        <w:t xml:space="preserve">prior to the </w:t>
      </w:r>
      <w:r w:rsidR="000C706D">
        <w:rPr>
          <w:b/>
          <w:bCs/>
        </w:rPr>
        <w:t>Exit</w:t>
      </w:r>
      <w:r w:rsidR="00AD259C" w:rsidRPr="0037563A">
        <w:rPr>
          <w:b/>
          <w:bCs/>
        </w:rPr>
        <w:t>Date</w:t>
      </w:r>
      <w:r w:rsidR="00AD259C">
        <w:t xml:space="preserve"> for the qualifying exit (qx)</w:t>
      </w:r>
      <w:r w:rsidR="00FC615A">
        <w:t>where:</w:t>
      </w:r>
    </w:p>
    <w:p w14:paraId="3CB84AAD" w14:textId="254A41EA" w:rsidR="00FC615A" w:rsidRPr="002F0D32" w:rsidRDefault="00012BFA" w:rsidP="0030608E">
      <w:pPr>
        <w:pStyle w:val="ListParagraph"/>
        <w:numPr>
          <w:ilvl w:val="0"/>
          <w:numId w:val="37"/>
        </w:numPr>
      </w:pPr>
      <w:r w:rsidRPr="003112BE">
        <w:t>[</w:t>
      </w:r>
      <w:r w:rsidR="00AD259C">
        <w:t>Previous</w:t>
      </w:r>
      <w:r w:rsidRPr="003112BE">
        <w:t>].</w:t>
      </w:r>
      <w:r>
        <w:rPr>
          <w:b/>
          <w:bCs/>
        </w:rPr>
        <w:t>HoHID</w:t>
      </w:r>
      <w:r w:rsidRPr="009777A4">
        <w:t xml:space="preserve"> = </w:t>
      </w:r>
      <w:r>
        <w:t>tlsa</w:t>
      </w:r>
      <w:r w:rsidR="00FC615A" w:rsidRPr="009777A4">
        <w:t>_</w:t>
      </w:r>
      <w:r w:rsidR="00B53332">
        <w:t>Exit</w:t>
      </w:r>
      <w:r w:rsidR="00FC615A" w:rsidRPr="009777A4">
        <w:t>.</w:t>
      </w:r>
      <w:r w:rsidR="00FC615A" w:rsidRPr="002F0D32">
        <w:rPr>
          <w:b/>
          <w:bCs/>
        </w:rPr>
        <w:t>HoHID</w:t>
      </w:r>
    </w:p>
    <w:p w14:paraId="30C57494" w14:textId="2BB01104" w:rsidR="00FC615A" w:rsidRPr="002F0D32" w:rsidRDefault="00012BFA" w:rsidP="0030608E">
      <w:pPr>
        <w:pStyle w:val="ListParagraph"/>
        <w:numPr>
          <w:ilvl w:val="0"/>
          <w:numId w:val="37"/>
        </w:numPr>
      </w:pPr>
      <w:r w:rsidRPr="003112BE">
        <w:t>[</w:t>
      </w:r>
      <w:r w:rsidR="00AD259C">
        <w:t>Previous</w:t>
      </w:r>
      <w:r w:rsidRPr="003112BE">
        <w:t>].</w:t>
      </w:r>
      <w:r w:rsidR="0022206D">
        <w:rPr>
          <w:b/>
          <w:bCs/>
        </w:rPr>
        <w:t>EntryDate</w:t>
      </w:r>
      <w:r w:rsidR="0022206D" w:rsidRPr="00EB0196">
        <w:t xml:space="preserve"> </w:t>
      </w:r>
      <w:r w:rsidR="002C009E">
        <w:t xml:space="preserve">&lt; </w:t>
      </w:r>
      <w:r w:rsidR="00066D67" w:rsidRPr="00066D67">
        <w:t>qx</w:t>
      </w:r>
      <w:r w:rsidR="00FC615A" w:rsidRPr="002F0D32">
        <w:t>.</w:t>
      </w:r>
      <w:r w:rsidR="00FC615A" w:rsidRPr="00EB0196">
        <w:rPr>
          <w:b/>
        </w:rPr>
        <w:t xml:space="preserve">EntryDate </w:t>
      </w:r>
    </w:p>
    <w:p w14:paraId="4876C0C3" w14:textId="74DA3F43" w:rsidR="00FC615A" w:rsidRPr="00EB0196" w:rsidRDefault="00066D67" w:rsidP="0030608E">
      <w:pPr>
        <w:pStyle w:val="ListParagraph"/>
        <w:numPr>
          <w:ilvl w:val="0"/>
          <w:numId w:val="37"/>
        </w:numPr>
      </w:pPr>
      <w:r w:rsidRPr="00066D67">
        <w:t>[Previous]</w:t>
      </w:r>
      <w:r>
        <w:rPr>
          <w:b/>
          <w:bCs/>
        </w:rPr>
        <w:t>.</w:t>
      </w:r>
      <w:r w:rsidR="00FC615A" w:rsidRPr="00EB0196">
        <w:rPr>
          <w:b/>
        </w:rPr>
        <w:t xml:space="preserve">ExitDate </w:t>
      </w:r>
      <w:r w:rsidR="00012BFA">
        <w:t>between [</w:t>
      </w:r>
      <w:r w:rsidR="0037563A">
        <w:t>qx</w:t>
      </w:r>
      <w:r w:rsidR="00D32572" w:rsidRPr="002F0D32">
        <w:t>.</w:t>
      </w:r>
      <w:r w:rsidR="00D32572">
        <w:rPr>
          <w:b/>
          <w:bCs/>
        </w:rPr>
        <w:t>EntryDate</w:t>
      </w:r>
      <w:r w:rsidR="00D32572" w:rsidRPr="002F0D32">
        <w:t xml:space="preserve"> </w:t>
      </w:r>
      <w:r w:rsidR="00FC615A" w:rsidRPr="002F0D32">
        <w:t>– 730 days]</w:t>
      </w:r>
      <w:r w:rsidR="00FC615A">
        <w:t xml:space="preserve"> and </w:t>
      </w:r>
      <w:r w:rsidR="00012BFA">
        <w:t>[qx</w:t>
      </w:r>
      <w:r w:rsidR="00FC615A">
        <w:t>.</w:t>
      </w:r>
      <w:r w:rsidR="00FC615A" w:rsidRPr="00EB0196">
        <w:rPr>
          <w:b/>
        </w:rPr>
        <w:t>ExitDate</w:t>
      </w:r>
      <w:r w:rsidR="00012BFA">
        <w:t>]</w:t>
      </w:r>
    </w:p>
    <w:p w14:paraId="09D0CD1D" w14:textId="392E79EF" w:rsidR="00FC615A" w:rsidRDefault="00012BFA" w:rsidP="0030608E">
      <w:pPr>
        <w:pStyle w:val="ListParagraph"/>
        <w:numPr>
          <w:ilvl w:val="0"/>
          <w:numId w:val="37"/>
        </w:numPr>
      </w:pPr>
      <w:r>
        <w:rPr>
          <w:bCs/>
        </w:rPr>
        <w:t xml:space="preserve">The household </w:t>
      </w:r>
      <w:r w:rsidR="00FC615A">
        <w:t xml:space="preserve">type matches </w:t>
      </w:r>
      <w:r w:rsidR="00F6042F">
        <w:t>tlsa_</w:t>
      </w:r>
      <w:r>
        <w:rPr>
          <w:bCs/>
        </w:rPr>
        <w:t>Exit</w:t>
      </w:r>
      <w:r w:rsidR="00FC615A">
        <w:t>.</w:t>
      </w:r>
      <w:r w:rsidR="00FC615A" w:rsidRPr="002F0D32">
        <w:rPr>
          <w:b/>
          <w:bCs/>
        </w:rPr>
        <w:t>HHType</w:t>
      </w:r>
      <w:r w:rsidR="00FC615A" w:rsidRPr="00EB0196">
        <w:rPr>
          <w:b/>
        </w:rPr>
        <w:t xml:space="preserve"> </w:t>
      </w:r>
      <w:r>
        <w:rPr>
          <w:bCs/>
        </w:rPr>
        <w:t>for the tlsa_Exit.</w:t>
      </w:r>
      <w:r w:rsidRPr="00A40DBF">
        <w:rPr>
          <w:b/>
        </w:rPr>
        <w:t>Cohort</w:t>
      </w:r>
      <w:r w:rsidR="00FC615A">
        <w:t>:</w:t>
      </w:r>
    </w:p>
    <w:p w14:paraId="57DD3E6A" w14:textId="77777777" w:rsidR="00012BFA" w:rsidRPr="009E742A" w:rsidRDefault="00012BFA" w:rsidP="0030608E">
      <w:pPr>
        <w:pStyle w:val="ListParagraph"/>
        <w:numPr>
          <w:ilvl w:val="1"/>
          <w:numId w:val="37"/>
        </w:numPr>
      </w:pPr>
      <w:r w:rsidRPr="009E742A">
        <w:t xml:space="preserve">If </w:t>
      </w:r>
      <w:r w:rsidRPr="00A40DBF">
        <w:rPr>
          <w:b/>
        </w:rPr>
        <w:t>Cohort</w:t>
      </w:r>
      <w:r w:rsidRPr="009E742A">
        <w:t xml:space="preserve"> = 0, </w:t>
      </w:r>
      <w:r w:rsidRPr="009E742A">
        <w:rPr>
          <w:b/>
          <w:bCs/>
        </w:rPr>
        <w:t>ActiveHHType</w:t>
      </w:r>
    </w:p>
    <w:p w14:paraId="5DB04DBD" w14:textId="77777777" w:rsidR="00012BFA" w:rsidRPr="009E742A" w:rsidRDefault="00012BFA" w:rsidP="0030608E">
      <w:pPr>
        <w:pStyle w:val="ListParagraph"/>
        <w:numPr>
          <w:ilvl w:val="1"/>
          <w:numId w:val="37"/>
        </w:numPr>
      </w:pPr>
      <w:r w:rsidRPr="009E742A">
        <w:t xml:space="preserve">If </w:t>
      </w:r>
      <w:r w:rsidRPr="00A40DBF">
        <w:rPr>
          <w:b/>
        </w:rPr>
        <w:t>Cohort</w:t>
      </w:r>
      <w:r w:rsidRPr="009E742A">
        <w:t xml:space="preserve"> = </w:t>
      </w:r>
      <w:r>
        <w:t>-1</w:t>
      </w:r>
      <w:r w:rsidRPr="009E742A">
        <w:t xml:space="preserve">, </w:t>
      </w:r>
      <w:r>
        <w:rPr>
          <w:b/>
          <w:bCs/>
        </w:rPr>
        <w:t>Exit1</w:t>
      </w:r>
      <w:r w:rsidRPr="009E742A">
        <w:rPr>
          <w:b/>
          <w:bCs/>
        </w:rPr>
        <w:t>HHType</w:t>
      </w:r>
    </w:p>
    <w:p w14:paraId="4FA32559" w14:textId="0AC3CC89" w:rsidR="00012BFA" w:rsidRPr="0083187A" w:rsidRDefault="00012BFA" w:rsidP="0030608E">
      <w:pPr>
        <w:pStyle w:val="ListParagraph"/>
        <w:numPr>
          <w:ilvl w:val="1"/>
          <w:numId w:val="37"/>
        </w:numPr>
      </w:pPr>
      <w:r w:rsidRPr="009E742A">
        <w:t xml:space="preserve">If </w:t>
      </w:r>
      <w:r w:rsidRPr="00A40DBF">
        <w:rPr>
          <w:b/>
        </w:rPr>
        <w:t>Cohort</w:t>
      </w:r>
      <w:r w:rsidRPr="009E742A">
        <w:t xml:space="preserve"> = </w:t>
      </w:r>
      <w:r>
        <w:t>-2</w:t>
      </w:r>
      <w:r w:rsidRPr="009E742A">
        <w:t xml:space="preserve">, </w:t>
      </w:r>
      <w:r>
        <w:rPr>
          <w:b/>
          <w:bCs/>
        </w:rPr>
        <w:t>Exit2</w:t>
      </w:r>
      <w:r w:rsidRPr="009E742A">
        <w:rPr>
          <w:b/>
          <w:bCs/>
        </w:rPr>
        <w:t>HHType</w:t>
      </w:r>
    </w:p>
    <w:p w14:paraId="68751701" w14:textId="4CDD942C" w:rsidR="000D1432" w:rsidRDefault="000D1432" w:rsidP="000D1432">
      <w:bookmarkStart w:id="708" w:name="_Hlk49414362"/>
      <w:r>
        <w:t>In the event that there are two or more enrollments with the same (most recent) exit date:</w:t>
      </w:r>
    </w:p>
    <w:p w14:paraId="6F0078A6" w14:textId="77777777" w:rsidR="000D1432" w:rsidRDefault="000D1432" w:rsidP="000D1432">
      <w:pPr>
        <w:pStyle w:val="ListParagraph"/>
        <w:numPr>
          <w:ilvl w:val="0"/>
          <w:numId w:val="88"/>
        </w:numPr>
      </w:pPr>
      <w:r>
        <w:t xml:space="preserve">Select the one with the lowest </w:t>
      </w:r>
      <w:r w:rsidRPr="00026A8A">
        <w:rPr>
          <w:b/>
          <w:bCs/>
        </w:rPr>
        <w:t>ExitDest</w:t>
      </w:r>
      <w:r>
        <w:t xml:space="preserve"> value; or</w:t>
      </w:r>
    </w:p>
    <w:p w14:paraId="002158BE" w14:textId="77777777" w:rsidR="000D1432" w:rsidRDefault="000D1432" w:rsidP="000D1432">
      <w:pPr>
        <w:pStyle w:val="ListParagraph"/>
        <w:numPr>
          <w:ilvl w:val="0"/>
          <w:numId w:val="88"/>
        </w:numPr>
      </w:pPr>
      <w:r>
        <w:t xml:space="preserve">If multiple enrollments have the same exit date and </w:t>
      </w:r>
      <w:r w:rsidRPr="00026A8A">
        <w:rPr>
          <w:b/>
          <w:bCs/>
        </w:rPr>
        <w:t>ExitDest</w:t>
      </w:r>
      <w:r>
        <w:t xml:space="preserve"> value, select the one with the most recent entry date; or</w:t>
      </w:r>
    </w:p>
    <w:p w14:paraId="1A561BCF" w14:textId="77777777" w:rsidR="000D1432" w:rsidRDefault="000D1432" w:rsidP="000D1432">
      <w:pPr>
        <w:pStyle w:val="ListParagraph"/>
        <w:numPr>
          <w:ilvl w:val="0"/>
          <w:numId w:val="88"/>
        </w:numPr>
      </w:pPr>
      <w:r>
        <w:t xml:space="preserve">If multiple enrollments have the same exit date, </w:t>
      </w:r>
      <w:r w:rsidRPr="00026A8A">
        <w:rPr>
          <w:b/>
          <w:bCs/>
        </w:rPr>
        <w:t>ExitDest</w:t>
      </w:r>
      <w:r>
        <w:t xml:space="preserve"> value, and entry date, select the one with the highest </w:t>
      </w:r>
      <w:r w:rsidRPr="00026A8A">
        <w:rPr>
          <w:b/>
          <w:bCs/>
        </w:rPr>
        <w:t>EnrollmentID</w:t>
      </w:r>
      <w:r>
        <w:t>.</w:t>
      </w:r>
    </w:p>
    <w:bookmarkEnd w:id="708"/>
    <w:p w14:paraId="2DAD2799" w14:textId="0B9219E8" w:rsidR="00FC615A" w:rsidRPr="00AB2970" w:rsidRDefault="00DB71D9" w:rsidP="0088191A">
      <w:pPr>
        <w:pStyle w:val="Heading4"/>
      </w:pPr>
      <w:r w:rsidRPr="00AB2970">
        <w:t>Stat</w:t>
      </w:r>
    </w:p>
    <w:p w14:paraId="3FC1192A" w14:textId="113E45FE" w:rsidR="00DB71D9" w:rsidRPr="005D5A21" w:rsidRDefault="00204A1F" w:rsidP="008F2C7B">
      <w:r>
        <w:t>If</w:t>
      </w:r>
      <w:r w:rsidR="00B57AA9">
        <w:t xml:space="preserve"> </w:t>
      </w:r>
      <w:r w:rsidR="00B30D1D">
        <w:t xml:space="preserve">the </w:t>
      </w:r>
      <w:r>
        <w:t xml:space="preserve">household </w:t>
      </w:r>
      <w:r w:rsidR="003449C9">
        <w:t xml:space="preserve">had no previous activity </w:t>
      </w:r>
      <w:r w:rsidR="00273284">
        <w:t>consistent</w:t>
      </w:r>
      <w:r w:rsidR="00B57AA9">
        <w:t xml:space="preserve"> with the </w:t>
      </w:r>
      <w:r w:rsidR="00273284">
        <w:t xml:space="preserve">criteria above, or </w:t>
      </w:r>
      <w:r w:rsidR="00B57AA9">
        <w:t xml:space="preserve">if </w:t>
      </w:r>
      <w:r w:rsidR="000B1BD3">
        <w:t xml:space="preserve">the </w:t>
      </w:r>
      <w:r w:rsidR="006C1588">
        <w:t xml:space="preserve">household had </w:t>
      </w:r>
      <w:r w:rsidR="00273284">
        <w:t>previous activity</w:t>
      </w:r>
      <w:r w:rsidR="000B1BD3">
        <w:t xml:space="preserve"> in </w:t>
      </w:r>
      <w:r w:rsidR="006C1588">
        <w:t xml:space="preserve">the 14 </w:t>
      </w:r>
      <w:r w:rsidR="000B1BD3">
        <w:t xml:space="preserve">days </w:t>
      </w:r>
      <w:r w:rsidR="006C1588">
        <w:t xml:space="preserve">prior to the </w:t>
      </w:r>
      <w:r w:rsidR="007F2654" w:rsidRPr="008F2C7B">
        <w:rPr>
          <w:b/>
          <w:bCs/>
        </w:rPr>
        <w:t>EntryDate</w:t>
      </w:r>
      <w:r w:rsidR="006C1588">
        <w:t xml:space="preserve"> for the reportable exit, </w:t>
      </w:r>
      <w:r w:rsidR="00185466" w:rsidRPr="000426C9">
        <w:rPr>
          <w:b/>
          <w:bCs/>
        </w:rPr>
        <w:t>Stat</w:t>
      </w:r>
      <w:r w:rsidR="00185466">
        <w:t xml:space="preserve"> is set regardless of the exit destination for the previous activity</w:t>
      </w:r>
      <w:r w:rsidR="007F2654" w:rsidRPr="00EB0196">
        <w:t>.</w:t>
      </w:r>
    </w:p>
    <w:p w14:paraId="7DC60E6B" w14:textId="0C0D35D9" w:rsidR="00204A1F" w:rsidRPr="00204A1F" w:rsidRDefault="00185466" w:rsidP="00204A1F">
      <w:r>
        <w:t xml:space="preserve">Otherwise – if the household has an exit </w:t>
      </w:r>
      <w:r w:rsidR="000426C9">
        <w:t xml:space="preserve">15-730 days prior to the enrollment for the reportable exit – </w:t>
      </w:r>
      <w:r w:rsidR="000426C9" w:rsidRPr="000426C9">
        <w:rPr>
          <w:b/>
          <w:bCs/>
        </w:rPr>
        <w:t>Stat</w:t>
      </w:r>
      <w:r w:rsidR="000426C9">
        <w:t xml:space="preserve"> is determined by the exit destination for the previous enrollment</w:t>
      </w:r>
      <w:r w:rsidR="004873DC">
        <w:t xml:space="preserve">. </w:t>
      </w:r>
    </w:p>
    <w:tbl>
      <w:tblPr>
        <w:tblStyle w:val="Style11"/>
        <w:tblW w:w="9355" w:type="dxa"/>
        <w:tblLayout w:type="fixed"/>
        <w:tblLook w:val="04A0" w:firstRow="1" w:lastRow="0" w:firstColumn="1" w:lastColumn="0" w:noHBand="0" w:noVBand="1"/>
      </w:tblPr>
      <w:tblGrid>
        <w:gridCol w:w="1028"/>
        <w:gridCol w:w="1028"/>
        <w:gridCol w:w="2700"/>
        <w:gridCol w:w="4599"/>
      </w:tblGrid>
      <w:tr w:rsidR="00CF5E5E" w:rsidRPr="008743AE" w14:paraId="5531AABA" w14:textId="77777777" w:rsidTr="00EB0196">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028" w:type="dxa"/>
          </w:tcPr>
          <w:p w14:paraId="57592B89" w14:textId="27FB9854" w:rsidR="006D7B70" w:rsidRDefault="006D7B70" w:rsidP="00EB0196">
            <w:pPr>
              <w:pStyle w:val="NoSpacing"/>
            </w:pPr>
            <w:r>
              <w:t>Priority</w:t>
            </w:r>
          </w:p>
        </w:tc>
        <w:tc>
          <w:tcPr>
            <w:tcW w:w="1028" w:type="dxa"/>
            <w:noWrap/>
          </w:tcPr>
          <w:p w14:paraId="66D4E3BC" w14:textId="2B87D64C" w:rsidR="00CF5E5E" w:rsidRPr="008743AE" w:rsidRDefault="00CF5E5E" w:rsidP="00584131">
            <w:pPr>
              <w:pStyle w:val="NoSpacing"/>
              <w:cnfStyle w:val="100000000000" w:firstRow="1" w:lastRow="0" w:firstColumn="0" w:lastColumn="0" w:oddVBand="0" w:evenVBand="0" w:oddHBand="0" w:evenHBand="0" w:firstRowFirstColumn="0" w:firstRowLastColumn="0" w:lastRowFirstColumn="0" w:lastRowLastColumn="0"/>
            </w:pPr>
            <w:r>
              <w:t>Stat</w:t>
            </w:r>
          </w:p>
        </w:tc>
        <w:tc>
          <w:tcPr>
            <w:tcW w:w="2700" w:type="dxa"/>
            <w:noWrap/>
          </w:tcPr>
          <w:p w14:paraId="5864C936" w14:textId="1D0FC8FD" w:rsidR="00CF5E5E" w:rsidRPr="008743AE" w:rsidRDefault="006D7B70" w:rsidP="00584131">
            <w:pPr>
              <w:pStyle w:val="NoSpacing"/>
              <w:cnfStyle w:val="100000000000" w:firstRow="1" w:lastRow="0" w:firstColumn="0" w:lastColumn="0" w:oddVBand="0" w:evenVBand="0" w:oddHBand="0" w:evenHBand="0" w:firstRowFirstColumn="0" w:firstRowLastColumn="0" w:lastRowFirstColumn="0" w:lastRowLastColumn="0"/>
            </w:pPr>
            <w:r w:rsidRPr="008743AE">
              <w:t>Category</w:t>
            </w:r>
          </w:p>
        </w:tc>
        <w:tc>
          <w:tcPr>
            <w:tcW w:w="4599" w:type="dxa"/>
          </w:tcPr>
          <w:p w14:paraId="2D87FE40" w14:textId="77777777" w:rsidR="00CF5E5E" w:rsidRPr="008743AE" w:rsidRDefault="00CF5E5E" w:rsidP="00584131">
            <w:pPr>
              <w:pStyle w:val="NoSpacing"/>
              <w:cnfStyle w:val="100000000000" w:firstRow="1" w:lastRow="0" w:firstColumn="0" w:lastColumn="0" w:oddVBand="0" w:evenVBand="0" w:oddHBand="0" w:evenHBand="0" w:firstRowFirstColumn="0" w:firstRowLastColumn="0" w:lastRowFirstColumn="0" w:lastRowLastColumn="0"/>
            </w:pPr>
            <w:r>
              <w:t>Other Condition</w:t>
            </w:r>
          </w:p>
        </w:tc>
      </w:tr>
      <w:tr w:rsidR="00CF5E5E" w:rsidRPr="00577A54" w14:paraId="5D9039BC" w14:textId="77777777" w:rsidTr="00EB019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028" w:type="dxa"/>
          </w:tcPr>
          <w:p w14:paraId="6D6F745D" w14:textId="77777777" w:rsidR="00CF5E5E" w:rsidRPr="00577A54" w:rsidRDefault="00CF5E5E" w:rsidP="00584131">
            <w:pPr>
              <w:pStyle w:val="NoSpacing"/>
            </w:pPr>
            <w:r w:rsidRPr="00577A54">
              <w:t>1</w:t>
            </w:r>
          </w:p>
        </w:tc>
        <w:tc>
          <w:tcPr>
            <w:tcW w:w="1028" w:type="dxa"/>
          </w:tcPr>
          <w:p w14:paraId="32F51598" w14:textId="019E4FBB" w:rsidR="00CF5E5E" w:rsidRPr="00577A54" w:rsidRDefault="006D7B70" w:rsidP="00584131">
            <w:pPr>
              <w:pStyle w:val="NoSpacing"/>
              <w:cnfStyle w:val="000000100000" w:firstRow="0" w:lastRow="0" w:firstColumn="0" w:lastColumn="0" w:oddVBand="0" w:evenVBand="0" w:oddHBand="1" w:evenHBand="0" w:firstRowFirstColumn="0" w:firstRowLastColumn="0" w:lastRowFirstColumn="0" w:lastRowLastColumn="0"/>
            </w:pPr>
            <w:r w:rsidRPr="00577A54">
              <w:t>1</w:t>
            </w:r>
          </w:p>
        </w:tc>
        <w:tc>
          <w:tcPr>
            <w:tcW w:w="2700" w:type="dxa"/>
          </w:tcPr>
          <w:p w14:paraId="59693930" w14:textId="77777777" w:rsidR="006D7B70" w:rsidRPr="00577A54" w:rsidRDefault="006D7B70" w:rsidP="00EB0196">
            <w:pPr>
              <w:pStyle w:val="NoSpacing"/>
              <w:cnfStyle w:val="000000100000" w:firstRow="0" w:lastRow="0" w:firstColumn="0" w:lastColumn="0" w:oddVBand="0" w:evenVBand="0" w:oddHBand="1" w:evenHBand="0" w:firstRowFirstColumn="0" w:firstRowLastColumn="0" w:lastRowFirstColumn="0" w:lastRowLastColumn="0"/>
            </w:pPr>
            <w:r w:rsidRPr="00577A54">
              <w:t xml:space="preserve">First-time homeless </w:t>
            </w:r>
          </w:p>
        </w:tc>
        <w:tc>
          <w:tcPr>
            <w:tcW w:w="4599" w:type="dxa"/>
          </w:tcPr>
          <w:p w14:paraId="7F4A3996" w14:textId="20363605" w:rsidR="00CF5E5E" w:rsidRPr="00577A54" w:rsidRDefault="006D7B70" w:rsidP="00584131">
            <w:pPr>
              <w:pStyle w:val="NoSpacing"/>
              <w:cnfStyle w:val="000000100000" w:firstRow="0" w:lastRow="0" w:firstColumn="0" w:lastColumn="0" w:oddVBand="0" w:evenVBand="0" w:oddHBand="1" w:evenHBand="0" w:firstRowFirstColumn="0" w:firstRowLastColumn="0" w:lastRowFirstColumn="0" w:lastRowLastColumn="0"/>
            </w:pPr>
            <w:r w:rsidRPr="00106551">
              <w:rPr>
                <w:rFonts w:cstheme="minorHAnsi"/>
              </w:rPr>
              <w:t>(There is no tlsa_HHID record that meets the criteria for previous activity.)</w:t>
            </w:r>
          </w:p>
        </w:tc>
      </w:tr>
      <w:tr w:rsidR="00CF5E5E" w:rsidRPr="00624E5E" w14:paraId="69BBEDC6" w14:textId="77777777" w:rsidTr="00EB0196">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028" w:type="dxa"/>
          </w:tcPr>
          <w:p w14:paraId="0103C016" w14:textId="5AC31E97" w:rsidR="00CF5E5E" w:rsidRPr="00577A54" w:rsidRDefault="00E91A63" w:rsidP="00584131">
            <w:pPr>
              <w:pStyle w:val="NoSpacing"/>
            </w:pPr>
            <w:r>
              <w:t>1</w:t>
            </w:r>
          </w:p>
        </w:tc>
        <w:tc>
          <w:tcPr>
            <w:tcW w:w="1028" w:type="dxa"/>
          </w:tcPr>
          <w:p w14:paraId="1F2F9F24" w14:textId="0A7974F7" w:rsidR="00CF5E5E" w:rsidRPr="00624E5E" w:rsidRDefault="006D7B70" w:rsidP="00584131">
            <w:pPr>
              <w:pStyle w:val="NoSpacing"/>
              <w:cnfStyle w:val="000000010000" w:firstRow="0" w:lastRow="0" w:firstColumn="0" w:lastColumn="0" w:oddVBand="0" w:evenVBand="0" w:oddHBand="0" w:evenHBand="1" w:firstRowFirstColumn="0" w:firstRowLastColumn="0" w:lastRowFirstColumn="0" w:lastRowLastColumn="0"/>
            </w:pPr>
            <w:r w:rsidRPr="00577A54">
              <w:t>5</w:t>
            </w:r>
          </w:p>
        </w:tc>
        <w:tc>
          <w:tcPr>
            <w:tcW w:w="2700" w:type="dxa"/>
          </w:tcPr>
          <w:p w14:paraId="0BE713D7" w14:textId="77777777" w:rsidR="006D7B70" w:rsidRPr="00577A54" w:rsidRDefault="006D7B70" w:rsidP="00EB0196">
            <w:pPr>
              <w:pStyle w:val="NoSpacing"/>
              <w:cnfStyle w:val="000000010000" w:firstRow="0" w:lastRow="0" w:firstColumn="0" w:lastColumn="0" w:oddVBand="0" w:evenVBand="0" w:oddHBand="0" w:evenHBand="1" w:firstRowFirstColumn="0" w:firstRowLastColumn="0" w:lastRowFirstColumn="0" w:lastRowLastColumn="0"/>
            </w:pPr>
            <w:r w:rsidRPr="00577A54">
              <w:t xml:space="preserve">Continuous engagement with continuum </w:t>
            </w:r>
          </w:p>
        </w:tc>
        <w:tc>
          <w:tcPr>
            <w:tcW w:w="4599" w:type="dxa"/>
          </w:tcPr>
          <w:p w14:paraId="00F8F42C" w14:textId="3E981772" w:rsidR="00CF5E5E" w:rsidRPr="00EB0196" w:rsidRDefault="006D7B70" w:rsidP="00584131">
            <w:pPr>
              <w:pStyle w:val="NoSpacing"/>
              <w:cnfStyle w:val="000000010000" w:firstRow="0" w:lastRow="0" w:firstColumn="0" w:lastColumn="0" w:oddVBand="0" w:evenVBand="0" w:oddHBand="0" w:evenHBand="1" w:firstRowFirstColumn="0" w:firstRowLastColumn="0" w:lastRowFirstColumn="0" w:lastRowLastColumn="0"/>
              <w:rPr>
                <w:b/>
              </w:rPr>
            </w:pPr>
            <w:r>
              <w:t>[Previous].</w:t>
            </w:r>
            <w:r w:rsidRPr="00724E7D">
              <w:rPr>
                <w:b/>
                <w:bCs/>
              </w:rPr>
              <w:t>ExitDate</w:t>
            </w:r>
            <w:r>
              <w:t xml:space="preserve"> &gt; [qx</w:t>
            </w:r>
            <w:r w:rsidR="00F25B0D" w:rsidRPr="00EB0196">
              <w:t>.</w:t>
            </w:r>
            <w:r w:rsidR="00F25B0D">
              <w:rPr>
                <w:b/>
                <w:bCs/>
              </w:rPr>
              <w:t>EntryDate</w:t>
            </w:r>
            <w:r w:rsidR="00F25B0D" w:rsidRPr="00EB0196">
              <w:t xml:space="preserve"> </w:t>
            </w:r>
            <w:r>
              <w:t>–</w:t>
            </w:r>
            <w:r w:rsidR="004A404F" w:rsidRPr="008F2C7B">
              <w:t xml:space="preserve"> </w:t>
            </w:r>
            <w:r w:rsidR="00DF410A" w:rsidRPr="008F2C7B">
              <w:t>15 days]</w:t>
            </w:r>
          </w:p>
        </w:tc>
      </w:tr>
      <w:tr w:rsidR="00CF5E5E" w:rsidRPr="00624E5E" w14:paraId="59AC82FA" w14:textId="778F3DF6" w:rsidTr="00EB019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028" w:type="dxa"/>
          </w:tcPr>
          <w:p w14:paraId="699DA673" w14:textId="6BC83CB0" w:rsidR="00CF5E5E" w:rsidRPr="00577A54" w:rsidRDefault="00E91A63" w:rsidP="00584131">
            <w:pPr>
              <w:pStyle w:val="NoSpacing"/>
            </w:pPr>
            <w:r>
              <w:t>2</w:t>
            </w:r>
          </w:p>
        </w:tc>
        <w:tc>
          <w:tcPr>
            <w:tcW w:w="1028" w:type="dxa"/>
          </w:tcPr>
          <w:p w14:paraId="17B3487E" w14:textId="55BAA21D" w:rsidR="00CF5E5E" w:rsidRPr="00624E5E" w:rsidRDefault="006D7B70" w:rsidP="00584131">
            <w:pPr>
              <w:pStyle w:val="NoSpacing"/>
              <w:cnfStyle w:val="000000100000" w:firstRow="0" w:lastRow="0" w:firstColumn="0" w:lastColumn="0" w:oddVBand="0" w:evenVBand="0" w:oddHBand="1" w:evenHBand="0" w:firstRowFirstColumn="0" w:firstRowLastColumn="0" w:lastRowFirstColumn="0" w:lastRowLastColumn="0"/>
            </w:pPr>
            <w:r w:rsidRPr="00577A54">
              <w:t>2</w:t>
            </w:r>
          </w:p>
        </w:tc>
        <w:tc>
          <w:tcPr>
            <w:tcW w:w="2700" w:type="dxa"/>
          </w:tcPr>
          <w:p w14:paraId="53F0D872" w14:textId="73E93EAD" w:rsidR="00CF5E5E" w:rsidRPr="00577A54" w:rsidRDefault="006D7B70" w:rsidP="00584131">
            <w:pPr>
              <w:pStyle w:val="NoSpacing"/>
              <w:cnfStyle w:val="000000100000" w:firstRow="0" w:lastRow="0" w:firstColumn="0" w:lastColumn="0" w:oddVBand="0" w:evenVBand="0" w:oddHBand="1" w:evenHBand="0" w:firstRowFirstColumn="0" w:firstRowLastColumn="0" w:lastRowFirstColumn="0" w:lastRowLastColumn="0"/>
            </w:pPr>
            <w:r w:rsidRPr="00577A54">
              <w:t>Return 15-730 days after exit to permanent destination</w:t>
            </w:r>
          </w:p>
        </w:tc>
        <w:tc>
          <w:tcPr>
            <w:tcW w:w="4599" w:type="dxa"/>
          </w:tcPr>
          <w:p w14:paraId="5343832A" w14:textId="4EA5B36B" w:rsidR="00E66966" w:rsidRDefault="00E66966" w:rsidP="00EB0196">
            <w:pPr>
              <w:pStyle w:val="NoSpacing"/>
              <w:cnfStyle w:val="000000100000" w:firstRow="0" w:lastRow="0" w:firstColumn="0" w:lastColumn="0" w:oddVBand="0" w:evenVBand="0" w:oddHBand="1" w:evenHBand="0" w:firstRowFirstColumn="0" w:firstRowLastColumn="0" w:lastRowFirstColumn="0" w:lastRowLastColumn="0"/>
            </w:pPr>
            <w:r>
              <w:t>[Previous].</w:t>
            </w:r>
            <w:r w:rsidR="006D7B70">
              <w:rPr>
                <w:b/>
                <w:bCs/>
              </w:rPr>
              <w:t>ExitDest</w:t>
            </w:r>
            <w:r w:rsidR="006D7B70">
              <w:t xml:space="preserve"> between 1 and 6</w:t>
            </w:r>
          </w:p>
        </w:tc>
      </w:tr>
      <w:tr w:rsidR="00CF5E5E" w:rsidRPr="00577A54" w14:paraId="50C5FB90" w14:textId="339713A5" w:rsidTr="00EB0196">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028" w:type="dxa"/>
          </w:tcPr>
          <w:p w14:paraId="4A298A6F" w14:textId="56165FDE" w:rsidR="00CF5E5E" w:rsidRPr="00577A54" w:rsidRDefault="00E91A63" w:rsidP="00584131">
            <w:pPr>
              <w:pStyle w:val="NoSpacing"/>
            </w:pPr>
            <w:r>
              <w:t>2</w:t>
            </w:r>
          </w:p>
        </w:tc>
        <w:tc>
          <w:tcPr>
            <w:tcW w:w="1028" w:type="dxa"/>
          </w:tcPr>
          <w:p w14:paraId="3214F2E5" w14:textId="3368AC94" w:rsidR="00CF5E5E" w:rsidRPr="00577A54" w:rsidRDefault="006D7B70" w:rsidP="00584131">
            <w:pPr>
              <w:pStyle w:val="NoSpacing"/>
              <w:cnfStyle w:val="000000010000" w:firstRow="0" w:lastRow="0" w:firstColumn="0" w:lastColumn="0" w:oddVBand="0" w:evenVBand="0" w:oddHBand="0" w:evenHBand="1" w:firstRowFirstColumn="0" w:firstRowLastColumn="0" w:lastRowFirstColumn="0" w:lastRowLastColumn="0"/>
            </w:pPr>
            <w:r w:rsidRPr="00577A54">
              <w:t>3</w:t>
            </w:r>
          </w:p>
        </w:tc>
        <w:tc>
          <w:tcPr>
            <w:tcW w:w="2700" w:type="dxa"/>
          </w:tcPr>
          <w:p w14:paraId="68B7084A" w14:textId="7231622B" w:rsidR="00CF5E5E" w:rsidRPr="00577A54" w:rsidRDefault="006D7B70" w:rsidP="00584131">
            <w:pPr>
              <w:pStyle w:val="NoSpacing"/>
              <w:cnfStyle w:val="000000010000" w:firstRow="0" w:lastRow="0" w:firstColumn="0" w:lastColumn="0" w:oddVBand="0" w:evenVBand="0" w:oddHBand="0" w:evenHBand="1" w:firstRowFirstColumn="0" w:firstRowLastColumn="0" w:lastRowFirstColumn="0" w:lastRowLastColumn="0"/>
            </w:pPr>
            <w:r w:rsidRPr="00577A54">
              <w:t>Re-engage 15-730 days after exit to temporary destination</w:t>
            </w:r>
          </w:p>
        </w:tc>
        <w:tc>
          <w:tcPr>
            <w:tcW w:w="4599" w:type="dxa"/>
          </w:tcPr>
          <w:p w14:paraId="70528964" w14:textId="45E0DCAC" w:rsidR="00E66966" w:rsidRDefault="00E66966" w:rsidP="00EB0196">
            <w:pPr>
              <w:pStyle w:val="NoSpacing"/>
              <w:cnfStyle w:val="000000010000" w:firstRow="0" w:lastRow="0" w:firstColumn="0" w:lastColumn="0" w:oddVBand="0" w:evenVBand="0" w:oddHBand="0" w:evenHBand="1" w:firstRowFirstColumn="0" w:firstRowLastColumn="0" w:lastRowFirstColumn="0" w:lastRowLastColumn="0"/>
            </w:pPr>
            <w:r>
              <w:t>[Previous].</w:t>
            </w:r>
            <w:r w:rsidR="006D7B70">
              <w:rPr>
                <w:b/>
                <w:bCs/>
              </w:rPr>
              <w:t>ExitDest</w:t>
            </w:r>
            <w:r w:rsidR="006D7B70">
              <w:t xml:space="preserve"> between 7 and 14</w:t>
            </w:r>
          </w:p>
        </w:tc>
      </w:tr>
      <w:tr w:rsidR="00CF5E5E" w:rsidRPr="00577A54" w14:paraId="382DDBA4" w14:textId="06C857BE" w:rsidTr="00EB019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028" w:type="dxa"/>
          </w:tcPr>
          <w:p w14:paraId="5650A6BE" w14:textId="6B8FF651" w:rsidR="00CF5E5E" w:rsidRPr="00577A54" w:rsidRDefault="00E91A63" w:rsidP="00584131">
            <w:pPr>
              <w:pStyle w:val="NoSpacing"/>
            </w:pPr>
            <w:r>
              <w:t>2</w:t>
            </w:r>
          </w:p>
        </w:tc>
        <w:tc>
          <w:tcPr>
            <w:tcW w:w="1028" w:type="dxa"/>
          </w:tcPr>
          <w:p w14:paraId="4573AD80" w14:textId="0CE97472" w:rsidR="00CF5E5E" w:rsidRPr="00577A54" w:rsidRDefault="006D7B70" w:rsidP="00584131">
            <w:pPr>
              <w:pStyle w:val="NoSpacing"/>
              <w:cnfStyle w:val="000000100000" w:firstRow="0" w:lastRow="0" w:firstColumn="0" w:lastColumn="0" w:oddVBand="0" w:evenVBand="0" w:oddHBand="1" w:evenHBand="0" w:firstRowFirstColumn="0" w:firstRowLastColumn="0" w:lastRowFirstColumn="0" w:lastRowLastColumn="0"/>
            </w:pPr>
            <w:r w:rsidRPr="00577A54">
              <w:t>4</w:t>
            </w:r>
          </w:p>
        </w:tc>
        <w:tc>
          <w:tcPr>
            <w:tcW w:w="2700" w:type="dxa"/>
          </w:tcPr>
          <w:p w14:paraId="01D3DF65" w14:textId="7D534918" w:rsidR="00CF5E5E" w:rsidRPr="00577A54" w:rsidRDefault="006D7B70" w:rsidP="00584131">
            <w:pPr>
              <w:pStyle w:val="NoSpacing"/>
              <w:cnfStyle w:val="000000100000" w:firstRow="0" w:lastRow="0" w:firstColumn="0" w:lastColumn="0" w:oddVBand="0" w:evenVBand="0" w:oddHBand="1" w:evenHBand="0" w:firstRowFirstColumn="0" w:firstRowLastColumn="0" w:lastRowFirstColumn="0" w:lastRowLastColumn="0"/>
            </w:pPr>
            <w:r w:rsidRPr="00577A54">
              <w:t>Re-engage</w:t>
            </w:r>
            <w:r w:rsidR="009E5FC9" w:rsidRPr="002F0D32">
              <w:t xml:space="preserve"> 15</w:t>
            </w:r>
            <w:r w:rsidRPr="00577A54">
              <w:t>-730</w:t>
            </w:r>
            <w:r w:rsidR="009E5FC9" w:rsidRPr="002F0D32">
              <w:t xml:space="preserve"> days</w:t>
            </w:r>
            <w:r w:rsidRPr="00577A54">
              <w:t xml:space="preserve"> after exit to unknown destination</w:t>
            </w:r>
          </w:p>
        </w:tc>
        <w:tc>
          <w:tcPr>
            <w:tcW w:w="4599" w:type="dxa"/>
          </w:tcPr>
          <w:p w14:paraId="1165E196" w14:textId="1455E450" w:rsidR="006D7B70" w:rsidRDefault="006D7B70" w:rsidP="00EB0196">
            <w:pPr>
              <w:pStyle w:val="NoSpacing"/>
              <w:cnfStyle w:val="000000100000" w:firstRow="0" w:lastRow="0" w:firstColumn="0" w:lastColumn="0" w:oddVBand="0" w:evenVBand="0" w:oddHBand="1" w:evenHBand="0" w:firstRowFirstColumn="0" w:firstRowLastColumn="0" w:lastRowFirstColumn="0" w:lastRowLastColumn="0"/>
            </w:pPr>
            <w:r>
              <w:t>(any other)</w:t>
            </w:r>
          </w:p>
        </w:tc>
      </w:tr>
    </w:tbl>
    <w:p w14:paraId="26C87D62" w14:textId="2A2D9255" w:rsidR="00810A93" w:rsidRDefault="00810A93" w:rsidP="008F2C7B">
      <w:pPr>
        <w:pStyle w:val="NoSpacing"/>
      </w:pPr>
      <w:bookmarkStart w:id="709" w:name="_Set_SystemPath_for"/>
      <w:bookmarkEnd w:id="709"/>
    </w:p>
    <w:p w14:paraId="041815E9" w14:textId="3310CFE4" w:rsidR="0034252A" w:rsidRPr="00000B20" w:rsidRDefault="0034252A" w:rsidP="0088191A">
      <w:pPr>
        <w:pStyle w:val="Heading2"/>
      </w:pPr>
      <w:bookmarkStart w:id="710" w:name="_Toc37973422"/>
      <w:bookmarkStart w:id="711" w:name="_Toc37973975"/>
      <w:bookmarkStart w:id="712" w:name="_Toc37974526"/>
      <w:bookmarkStart w:id="713" w:name="_Toc37975078"/>
      <w:bookmarkStart w:id="714" w:name="_Toc37973500"/>
      <w:bookmarkStart w:id="715" w:name="_Toc37974053"/>
      <w:bookmarkStart w:id="716" w:name="_Toc37974604"/>
      <w:bookmarkStart w:id="717" w:name="_Toc37975156"/>
      <w:bookmarkStart w:id="718" w:name="_Toc37973564"/>
      <w:bookmarkStart w:id="719" w:name="_Toc37974117"/>
      <w:bookmarkStart w:id="720" w:name="_Toc37974668"/>
      <w:bookmarkStart w:id="721" w:name="_Toc37975157"/>
      <w:bookmarkStart w:id="722" w:name="_Toc37975196"/>
      <w:bookmarkStart w:id="723" w:name="_Toc37849805"/>
      <w:bookmarkStart w:id="724" w:name="_Toc79153990"/>
      <w:bookmarkEnd w:id="468"/>
      <w:bookmarkEnd w:id="710"/>
      <w:bookmarkEnd w:id="711"/>
      <w:bookmarkEnd w:id="712"/>
      <w:bookmarkEnd w:id="713"/>
      <w:bookmarkEnd w:id="714"/>
      <w:bookmarkEnd w:id="715"/>
      <w:bookmarkEnd w:id="716"/>
      <w:bookmarkEnd w:id="717"/>
      <w:bookmarkEnd w:id="718"/>
      <w:bookmarkEnd w:id="719"/>
      <w:bookmarkEnd w:id="720"/>
      <w:bookmarkEnd w:id="721"/>
      <w:bookmarkEnd w:id="722"/>
      <w:r w:rsidRPr="00000B20">
        <w:t>Last Inactive Date</w:t>
      </w:r>
      <w:r w:rsidR="00343642" w:rsidRPr="00000B20">
        <w:t xml:space="preserve"> for Exit Cohorts</w:t>
      </w:r>
      <w:bookmarkEnd w:id="723"/>
      <w:bookmarkEnd w:id="724"/>
    </w:p>
    <w:p w14:paraId="40175840" w14:textId="77777777" w:rsidR="001424B0" w:rsidRDefault="001424B0" w:rsidP="001424B0">
      <w:pPr>
        <w:jc w:val="center"/>
      </w:pPr>
      <w:r>
        <w:rPr>
          <w:rFonts w:ascii="Times New Roman" w:hAnsi="Times New Roman" w:cs="Times New Roman"/>
          <w:noProof/>
          <w:sz w:val="24"/>
          <w:szCs w:val="24"/>
        </w:rPr>
        <mc:AlternateContent>
          <mc:Choice Requires="wpg">
            <w:drawing>
              <wp:inline distT="0" distB="0" distL="0" distR="0" wp14:anchorId="5AA15C5A" wp14:editId="7B60BF02">
                <wp:extent cx="5525770" cy="1371600"/>
                <wp:effectExtent l="0" t="0" r="17780" b="19050"/>
                <wp:docPr id="74486135" name="Group 744861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5770" cy="1371600"/>
                          <a:chOff x="1116074" y="1107923"/>
                          <a:chExt cx="55256" cy="13716"/>
                        </a:xfrm>
                      </wpg:grpSpPr>
                      <wps:wsp>
                        <wps:cNvPr id="74486138" name="AutoShape 448"/>
                        <wps:cNvSpPr>
                          <a:spLocks noChangeArrowheads="1"/>
                        </wps:cNvSpPr>
                        <wps:spPr bwMode="auto">
                          <a:xfrm>
                            <a:off x="1116074" y="1113526"/>
                            <a:ext cx="12802" cy="2744"/>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34557B48" w14:textId="77777777" w:rsidR="00004824" w:rsidRDefault="00004824" w:rsidP="001424B0">
                              <w:pPr>
                                <w:pStyle w:val="Style3"/>
                              </w:pPr>
                              <w:r>
                                <w:t>tlsa_HHID</w:t>
                              </w:r>
                            </w:p>
                          </w:txbxContent>
                        </wps:txbx>
                        <wps:bodyPr rot="0" vert="horz" wrap="square" lIns="0" tIns="0" rIns="0" bIns="0" anchor="ctr" anchorCtr="0" upright="1">
                          <a:noAutofit/>
                        </wps:bodyPr>
                      </wps:wsp>
                      <wps:wsp>
                        <wps:cNvPr id="74486188" name="AutoShape 390"/>
                        <wps:cNvSpPr>
                          <a:spLocks noChangeArrowheads="1"/>
                        </wps:cNvSpPr>
                        <wps:spPr bwMode="auto">
                          <a:xfrm>
                            <a:off x="1116074" y="1109480"/>
                            <a:ext cx="12802"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4E67358C" w14:textId="793736EC" w:rsidR="00004824" w:rsidRDefault="00004824" w:rsidP="001424B0">
                              <w:pPr>
                                <w:pStyle w:val="Style3"/>
                              </w:pPr>
                              <w:r>
                                <w:t>tlsa_Exit</w:t>
                              </w:r>
                            </w:p>
                          </w:txbxContent>
                        </wps:txbx>
                        <wps:bodyPr rot="0" vert="horz" wrap="square" lIns="0" tIns="0" rIns="0" bIns="0" anchor="ctr" anchorCtr="0" upright="1">
                          <a:noAutofit/>
                        </wps:bodyPr>
                      </wps:wsp>
                      <wps:wsp>
                        <wps:cNvPr id="74486189" name="Flowchart: Internal Storage 63"/>
                        <wps:cNvSpPr>
                          <a:spLocks noChangeArrowheads="1"/>
                        </wps:cNvSpPr>
                        <wps:spPr bwMode="auto">
                          <a:xfrm>
                            <a:off x="1137927" y="1113410"/>
                            <a:ext cx="12801"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4A636B0F" w14:textId="77777777" w:rsidR="00004824" w:rsidRDefault="00004824" w:rsidP="001424B0">
                              <w:pPr>
                                <w:pStyle w:val="Style3"/>
                              </w:pPr>
                              <w:r>
                                <w:t>sys_TimePadded</w:t>
                              </w:r>
                            </w:p>
                          </w:txbxContent>
                        </wps:txbx>
                        <wps:bodyPr rot="0" vert="horz" wrap="square" lIns="0" tIns="0" rIns="0" bIns="0" anchor="ctr" anchorCtr="0" upright="1">
                          <a:noAutofit/>
                        </wps:bodyPr>
                      </wps:wsp>
                      <wps:wsp>
                        <wps:cNvPr id="74486190" name="AutoShape 6"/>
                        <wps:cNvCnPr>
                          <a:cxnSpLocks noChangeShapeType="1"/>
                        </wps:cNvCnPr>
                        <wps:spPr bwMode="auto">
                          <a:xfrm>
                            <a:off x="1130126" y="1114781"/>
                            <a:ext cx="7801" cy="0"/>
                          </a:xfrm>
                          <a:prstGeom prst="straightConnector1">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74486191" name="AutoShape 448"/>
                        <wps:cNvSpPr>
                          <a:spLocks noChangeArrowheads="1"/>
                        </wps:cNvSpPr>
                        <wps:spPr bwMode="auto">
                          <a:xfrm>
                            <a:off x="1116074" y="1117685"/>
                            <a:ext cx="12802" cy="2743"/>
                          </a:xfrm>
                          <a:prstGeom prst="flowChartMagneticDisk">
                            <a:avLst/>
                          </a:prstGeom>
                          <a:solidFill>
                            <a:srgbClr val="DFEBF7"/>
                          </a:solidFill>
                          <a:ln w="6350">
                            <a:solidFill>
                              <a:srgbClr val="5B9BD5"/>
                            </a:solidFill>
                            <a:round/>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4F8909DE" w14:textId="77777777" w:rsidR="00004824" w:rsidRDefault="00004824" w:rsidP="001424B0">
                              <w:pPr>
                                <w:pStyle w:val="Style3"/>
                              </w:pPr>
                              <w:r>
                                <w:t>hmis_Services</w:t>
                              </w:r>
                            </w:p>
                          </w:txbxContent>
                        </wps:txbx>
                        <wps:bodyPr rot="0" vert="horz" wrap="square" lIns="0" tIns="0" rIns="0" bIns="0" anchor="ctr" anchorCtr="0" upright="1">
                          <a:noAutofit/>
                        </wps:bodyPr>
                      </wps:wsp>
                      <wps:wsp>
                        <wps:cNvPr id="74486192" name="AutoShape 382"/>
                        <wps:cNvSpPr>
                          <a:spLocks/>
                        </wps:cNvSpPr>
                        <wps:spPr bwMode="auto">
                          <a:xfrm flipH="1" flipV="1">
                            <a:off x="1127625" y="1107923"/>
                            <a:ext cx="2501" cy="13716"/>
                          </a:xfrm>
                          <a:prstGeom prst="leftBracket">
                            <a:avLst>
                              <a:gd name="adj" fmla="val 45702"/>
                            </a:avLst>
                          </a:prstGeom>
                          <a:noFill/>
                          <a:ln w="6350">
                            <a:solidFill>
                              <a:schemeClr val="dk1">
                                <a:lumMod val="0"/>
                                <a:lumOff val="0"/>
                              </a:schemeClr>
                            </a:solidFill>
                            <a:round/>
                            <a:headEnd/>
                            <a:tailEnd/>
                          </a:ln>
                          <a:effectLst/>
                          <a:extLst>
                            <a:ext uri="{909E8E84-426E-40DD-AFC4-6F175D3DCCD1}">
                              <a14:hiddenFill xmlns:a14="http://schemas.microsoft.com/office/drawing/2010/main">
                                <a:solidFill>
                                  <a:srgbClr val="5B9BD5"/>
                                </a:solid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74486193" name="AutoShape 390"/>
                        <wps:cNvSpPr>
                          <a:spLocks noChangeArrowheads="1"/>
                        </wps:cNvSpPr>
                        <wps:spPr bwMode="auto">
                          <a:xfrm>
                            <a:off x="1158529" y="1113410"/>
                            <a:ext cx="12802"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26F95673" w14:textId="49B108F2" w:rsidR="00004824" w:rsidRDefault="00004824" w:rsidP="001424B0">
                              <w:pPr>
                                <w:pStyle w:val="Style3"/>
                              </w:pPr>
                              <w:r>
                                <w:t>tlsa_Exit</w:t>
                              </w:r>
                            </w:p>
                          </w:txbxContent>
                        </wps:txbx>
                        <wps:bodyPr rot="0" vert="horz" wrap="square" lIns="0" tIns="0" rIns="0" bIns="0" anchor="ctr" anchorCtr="0" upright="1">
                          <a:noAutofit/>
                        </wps:bodyPr>
                      </wps:wsp>
                      <wps:wsp>
                        <wps:cNvPr id="74486194" name="AutoShape 10"/>
                        <wps:cNvCnPr>
                          <a:cxnSpLocks noChangeShapeType="1"/>
                        </wps:cNvCnPr>
                        <wps:spPr bwMode="auto">
                          <a:xfrm>
                            <a:off x="1150728" y="1114781"/>
                            <a:ext cx="7801" cy="0"/>
                          </a:xfrm>
                          <a:prstGeom prst="straightConnector1">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g:wgp>
                  </a:graphicData>
                </a:graphic>
              </wp:inline>
            </w:drawing>
          </mc:Choice>
          <mc:Fallback>
            <w:pict>
              <v:group w14:anchorId="5AA15C5A" id="Group 74486135" o:spid="_x0000_s1442" style="width:435.1pt;height:108pt;mso-position-horizontal-relative:char;mso-position-vertical-relative:line" coordorigin="11160,11079" coordsize="552,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">
                <v:shape id="AutoShape 448" o:spid="_x0000_s1443" type="#_x0000_t113" style="position:absolute;left:11160;top:11135;width:128;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" fillcolor="#ebd7e1" strokecolor="#c285a3" strokeweight=".5pt">
                  <v:shadow color="black" opacity="0" offset="0,0"/>
                  <v:textbox inset="0,0,0,0">
                    <w:txbxContent>
                      <w:p w14:paraId="34557B48" w14:textId="77777777" w:rsidR="00004824" w:rsidRDefault="00004824" w:rsidP="001424B0">
                        <w:pPr>
                          <w:pStyle w:val="Style3"/>
                        </w:pPr>
                        <w:r>
                          <w:t>tlsa_HHID</w:t>
                        </w:r>
                      </w:p>
                    </w:txbxContent>
                  </v:textbox>
                </v:shape>
                <v:shape id="AutoShape 390" o:spid="_x0000_s1444" type="#_x0000_t113" style="position:absolute;left:11160;top:11094;width:128;height: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" fillcolor="#ebd7e1" strokecolor="#c285a3" strokeweight=".5pt">
                  <v:shadow color="black" opacity="0" offset="0,0"/>
                  <v:textbox inset="0,0,0,0">
                    <w:txbxContent>
                      <w:p w14:paraId="4E67358C" w14:textId="793736EC" w:rsidR="00004824" w:rsidRDefault="00004824" w:rsidP="001424B0">
                        <w:pPr>
                          <w:pStyle w:val="Style3"/>
                        </w:pPr>
                        <w:r>
                          <w:t>tlsa_Exit</w:t>
                        </w:r>
                      </w:p>
                    </w:txbxContent>
                  </v:textbox>
                </v:shape>
                <v:shape id="Flowchart: Internal Storage 63" o:spid="_x0000_s1445" type="#_x0000_t113" style="position:absolute;left:11379;top:11134;width:128;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" fillcolor="#ebd7e1" strokecolor="#c285a3" strokeweight=".5pt">
                  <v:shadow color="black" opacity="0" offset="0,0"/>
                  <v:textbox inset="0,0,0,0">
                    <w:txbxContent>
                      <w:p w14:paraId="4A636B0F" w14:textId="77777777" w:rsidR="00004824" w:rsidRDefault="00004824" w:rsidP="001424B0">
                        <w:pPr>
                          <w:pStyle w:val="Style3"/>
                        </w:pPr>
                        <w:r>
                          <w:t>sys_TimePadded</w:t>
                        </w:r>
                      </w:p>
                    </w:txbxContent>
                  </v:textbox>
                </v:shape>
                <v:shape id="AutoShape 6" o:spid="_x0000_s1446" type="#_x0000_t32" style="position:absolute;left:11301;top:11147;width: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" strokecolor="black [0]" strokeweight=".5pt">
                  <v:stroke endarrow="block"/>
                  <v:shadow color="black [0]"/>
                </v:shape>
                <v:shape id="AutoShape 448" o:spid="_x0000_s1447" type="#_x0000_t132" style="position:absolute;left:11160;top:11176;width:128;height: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" fillcolor="#dfebf7" strokecolor="#5b9bd5" strokeweight=".5pt">
                  <v:shadow color="black" opacity="0" offset="0,0"/>
                  <v:textbox inset="0,0,0,0">
                    <w:txbxContent>
                      <w:p w14:paraId="4F8909DE" w14:textId="77777777" w:rsidR="00004824" w:rsidRDefault="00004824" w:rsidP="001424B0">
                        <w:pPr>
                          <w:pStyle w:val="Style3"/>
                        </w:pPr>
                        <w:r>
                          <w:t>hmis_Services</w:t>
                        </w:r>
                      </w:p>
                    </w:txbxContent>
                  </v:textbox>
                </v:shape>
                <v:shape id="AutoShape 382" o:spid="_x0000_s1448" type="#_x0000_t85" style="position:absolute;left:11276;top:11079;width:25;height:137;flip:x 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" fillcolor="#5b9bd5" strokecolor="black [0]" strokeweight=".5pt">
                  <v:shadow color="black [0]"/>
                  <v:textbox inset="2.88pt,2.88pt,2.88pt,2.88pt"/>
                </v:shape>
                <v:shape id="AutoShape 390" o:spid="_x0000_s1449" type="#_x0000_t113" style="position:absolute;left:11585;top:11134;width:128;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" fillcolor="#ebd7e1" strokecolor="#c285a3" strokeweight=".5pt">
                  <v:shadow color="black" opacity="0" offset="0,0"/>
                  <v:textbox inset="0,0,0,0">
                    <w:txbxContent>
                      <w:p w14:paraId="26F95673" w14:textId="49B108F2" w:rsidR="00004824" w:rsidRDefault="00004824" w:rsidP="001424B0">
                        <w:pPr>
                          <w:pStyle w:val="Style3"/>
                        </w:pPr>
                        <w:r>
                          <w:t>tlsa_Exit</w:t>
                        </w:r>
                      </w:p>
                    </w:txbxContent>
                  </v:textbox>
                </v:shape>
                <v:shape id="AutoShape 10" o:spid="_x0000_s1450" type="#_x0000_t32" style="position:absolute;left:11507;top:11147;width: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" strokecolor="black [0]" strokeweight=".5pt">
                  <v:stroke endarrow="block"/>
                  <v:shadow color="black [0]"/>
                </v:shape>
                <w10:anchorlock/>
              </v:group>
            </w:pict>
          </mc:Fallback>
        </mc:AlternateContent>
      </w:r>
    </w:p>
    <w:p w14:paraId="2B0D50BB" w14:textId="77777777" w:rsidR="0034252A" w:rsidRDefault="0034252A" w:rsidP="0088191A">
      <w:pPr>
        <w:pStyle w:val="Heading3"/>
      </w:pPr>
      <w:r>
        <w:t>RelevantData</w:t>
      </w:r>
    </w:p>
    <w:tbl>
      <w:tblPr>
        <w:tblStyle w:val="TableGrid"/>
        <w:tblW w:w="9355" w:type="dxa"/>
        <w:tblLook w:val="04A0" w:firstRow="1" w:lastRow="0" w:firstColumn="1" w:lastColumn="0" w:noHBand="0" w:noVBand="1"/>
      </w:tblPr>
      <w:tblGrid>
        <w:gridCol w:w="9355"/>
      </w:tblGrid>
      <w:tr w:rsidR="0034252A" w:rsidRPr="009F74F4" w14:paraId="085A4EDC" w14:textId="77777777" w:rsidTr="00584131">
        <w:trPr>
          <w:cantSplit/>
          <w:trHeight w:val="216"/>
        </w:trPr>
        <w:tc>
          <w:tcPr>
            <w:tcW w:w="9355" w:type="dxa"/>
            <w:shd w:val="clear" w:color="auto" w:fill="FDE9D9" w:themeFill="accent6" w:themeFillTint="33"/>
          </w:tcPr>
          <w:p w14:paraId="58993385" w14:textId="3C06EBC2" w:rsidR="0034252A" w:rsidRPr="009F74F4" w:rsidRDefault="00452445" w:rsidP="00584131">
            <w:pPr>
              <w:pStyle w:val="NoSpacing"/>
              <w:rPr>
                <w:b/>
                <w:bCs/>
              </w:rPr>
            </w:pPr>
            <w:r>
              <w:rPr>
                <w:b/>
                <w:bCs/>
              </w:rPr>
              <w:t>tlsa</w:t>
            </w:r>
            <w:r w:rsidR="0034252A" w:rsidRPr="009F74F4">
              <w:rPr>
                <w:b/>
                <w:bCs/>
              </w:rPr>
              <w:t>_</w:t>
            </w:r>
            <w:r w:rsidR="00343642">
              <w:rPr>
                <w:b/>
                <w:bCs/>
              </w:rPr>
              <w:t>Exit</w:t>
            </w:r>
          </w:p>
        </w:tc>
      </w:tr>
      <w:tr w:rsidR="00452445" w:rsidRPr="00452445" w14:paraId="0927F5A6" w14:textId="77777777" w:rsidTr="00452445">
        <w:trPr>
          <w:cantSplit/>
          <w:trHeight w:val="216"/>
        </w:trPr>
        <w:tc>
          <w:tcPr>
            <w:tcW w:w="9355" w:type="dxa"/>
            <w:shd w:val="clear" w:color="auto" w:fill="auto"/>
          </w:tcPr>
          <w:p w14:paraId="7995F6BF" w14:textId="5A50EAAE" w:rsidR="00452445" w:rsidRPr="00452445" w:rsidRDefault="00452445" w:rsidP="00EB0196">
            <w:pPr>
              <w:pStyle w:val="NoSpacing"/>
            </w:pPr>
            <w:r>
              <w:t xml:space="preserve">Cohort </w:t>
            </w:r>
          </w:p>
        </w:tc>
      </w:tr>
      <w:tr w:rsidR="0034252A" w14:paraId="2EEB93B8" w14:textId="77777777" w:rsidTr="00584131">
        <w:trPr>
          <w:cantSplit/>
          <w:trHeight w:val="216"/>
        </w:trPr>
        <w:tc>
          <w:tcPr>
            <w:tcW w:w="9355" w:type="dxa"/>
          </w:tcPr>
          <w:p w14:paraId="0B9003B9" w14:textId="77777777" w:rsidR="0034252A" w:rsidRPr="00B11BEB" w:rsidRDefault="0034252A" w:rsidP="00584131">
            <w:pPr>
              <w:pStyle w:val="NoSpacing"/>
            </w:pPr>
            <w:r w:rsidRPr="00B11BEB">
              <w:t>HoHID</w:t>
            </w:r>
          </w:p>
        </w:tc>
      </w:tr>
      <w:tr w:rsidR="0034252A" w14:paraId="6664A8E0" w14:textId="77777777" w:rsidTr="00584131">
        <w:trPr>
          <w:cantSplit/>
          <w:trHeight w:val="216"/>
        </w:trPr>
        <w:tc>
          <w:tcPr>
            <w:tcW w:w="9355" w:type="dxa"/>
          </w:tcPr>
          <w:p w14:paraId="1E8EC693" w14:textId="77777777" w:rsidR="0034252A" w:rsidRPr="00B11BEB" w:rsidRDefault="0034252A" w:rsidP="00584131">
            <w:pPr>
              <w:pStyle w:val="NoSpacing"/>
            </w:pPr>
            <w:r w:rsidRPr="00B11BEB">
              <w:t>HHType</w:t>
            </w:r>
          </w:p>
        </w:tc>
      </w:tr>
      <w:tr w:rsidR="00D47604" w14:paraId="67154D83" w14:textId="77777777" w:rsidTr="00584131">
        <w:trPr>
          <w:cantSplit/>
          <w:trHeight w:val="216"/>
        </w:trPr>
        <w:tc>
          <w:tcPr>
            <w:tcW w:w="9355" w:type="dxa"/>
          </w:tcPr>
          <w:p w14:paraId="36409808" w14:textId="169A730F" w:rsidR="00D47604" w:rsidRPr="00B11BEB" w:rsidRDefault="00D47604" w:rsidP="00584131">
            <w:pPr>
              <w:pStyle w:val="NoSpacing"/>
            </w:pPr>
            <w:r>
              <w:t>QualifyingExitHHID</w:t>
            </w:r>
          </w:p>
        </w:tc>
      </w:tr>
      <w:tr w:rsidR="0034252A" w14:paraId="706A4288" w14:textId="77777777" w:rsidTr="00EB0196">
        <w:trPr>
          <w:cantSplit/>
          <w:trHeight w:val="216"/>
        </w:trPr>
        <w:tc>
          <w:tcPr>
            <w:tcW w:w="9355" w:type="dxa"/>
            <w:shd w:val="clear" w:color="auto" w:fill="FDE9D9" w:themeFill="accent6" w:themeFillTint="33"/>
          </w:tcPr>
          <w:p w14:paraId="3EAF9169" w14:textId="708F3B81" w:rsidR="0034252A" w:rsidRPr="00EB0196" w:rsidRDefault="00163A19" w:rsidP="00584131">
            <w:pPr>
              <w:pStyle w:val="NoSpacing"/>
              <w:rPr>
                <w:b/>
              </w:rPr>
            </w:pPr>
            <w:r>
              <w:rPr>
                <w:b/>
                <w:bCs/>
              </w:rPr>
              <w:t>tlsa_HHID</w:t>
            </w:r>
          </w:p>
        </w:tc>
      </w:tr>
      <w:tr w:rsidR="0034252A" w14:paraId="7DC35637" w14:textId="77777777" w:rsidTr="00584131">
        <w:trPr>
          <w:cantSplit/>
          <w:trHeight w:val="216"/>
        </w:trPr>
        <w:tc>
          <w:tcPr>
            <w:tcW w:w="9355" w:type="dxa"/>
          </w:tcPr>
          <w:p w14:paraId="7E7F894D" w14:textId="77777777" w:rsidR="0034252A" w:rsidRPr="00B11BEB" w:rsidRDefault="0034252A" w:rsidP="00584131">
            <w:pPr>
              <w:pStyle w:val="NoSpacing"/>
            </w:pPr>
            <w:r w:rsidRPr="00B11BEB">
              <w:t>HoHID</w:t>
            </w:r>
          </w:p>
        </w:tc>
      </w:tr>
      <w:tr w:rsidR="0034252A" w14:paraId="3712B1E0" w14:textId="77777777" w:rsidTr="00584131">
        <w:trPr>
          <w:cantSplit/>
          <w:trHeight w:val="216"/>
        </w:trPr>
        <w:tc>
          <w:tcPr>
            <w:tcW w:w="9355" w:type="dxa"/>
          </w:tcPr>
          <w:p w14:paraId="49CF76F0" w14:textId="41EAAF63" w:rsidR="0034252A" w:rsidRPr="00B11BEB" w:rsidRDefault="00163A19" w:rsidP="00584131">
            <w:pPr>
              <w:pStyle w:val="NoSpacing"/>
            </w:pPr>
            <w:r>
              <w:t>Active</w:t>
            </w:r>
            <w:r w:rsidRPr="00B11BEB">
              <w:t>HHType</w:t>
            </w:r>
          </w:p>
        </w:tc>
      </w:tr>
      <w:tr w:rsidR="00452445" w14:paraId="64615CE8" w14:textId="77777777" w:rsidTr="00EB0196">
        <w:trPr>
          <w:cantSplit/>
          <w:trHeight w:val="216"/>
        </w:trPr>
        <w:tc>
          <w:tcPr>
            <w:tcW w:w="9355" w:type="dxa"/>
          </w:tcPr>
          <w:p w14:paraId="1CAAED61" w14:textId="7AF4C9F5" w:rsidR="00452445" w:rsidRDefault="00452445" w:rsidP="00EB0196">
            <w:pPr>
              <w:pStyle w:val="NoSpacing"/>
            </w:pPr>
            <w:r>
              <w:t>Exit1HHType</w:t>
            </w:r>
          </w:p>
        </w:tc>
      </w:tr>
      <w:tr w:rsidR="00452445" w14:paraId="52E54F6D" w14:textId="77777777" w:rsidTr="00EB0196">
        <w:trPr>
          <w:cantSplit/>
          <w:trHeight w:val="216"/>
        </w:trPr>
        <w:tc>
          <w:tcPr>
            <w:tcW w:w="9355" w:type="dxa"/>
          </w:tcPr>
          <w:p w14:paraId="2E356EB8" w14:textId="07A67E49" w:rsidR="00452445" w:rsidRDefault="00452445" w:rsidP="00EB0196">
            <w:pPr>
              <w:pStyle w:val="NoSpacing"/>
            </w:pPr>
            <w:r>
              <w:t>Exit2HHType</w:t>
            </w:r>
          </w:p>
        </w:tc>
      </w:tr>
      <w:tr w:rsidR="0034252A" w14:paraId="7664DC36" w14:textId="77777777" w:rsidTr="00584131">
        <w:trPr>
          <w:cantSplit/>
          <w:trHeight w:val="216"/>
        </w:trPr>
        <w:tc>
          <w:tcPr>
            <w:tcW w:w="9355" w:type="dxa"/>
          </w:tcPr>
          <w:p w14:paraId="633EAC4C" w14:textId="77777777" w:rsidR="0034252A" w:rsidRPr="00B11BEB" w:rsidRDefault="0034252A" w:rsidP="00584131">
            <w:pPr>
              <w:pStyle w:val="NoSpacing"/>
            </w:pPr>
            <w:r w:rsidRPr="00B11BEB">
              <w:t>EntryDate</w:t>
            </w:r>
          </w:p>
        </w:tc>
      </w:tr>
      <w:tr w:rsidR="0034252A" w14:paraId="2340FC96" w14:textId="77777777" w:rsidTr="00584131">
        <w:trPr>
          <w:cantSplit/>
          <w:trHeight w:val="216"/>
        </w:trPr>
        <w:tc>
          <w:tcPr>
            <w:tcW w:w="9355" w:type="dxa"/>
          </w:tcPr>
          <w:p w14:paraId="16610672" w14:textId="77777777" w:rsidR="0034252A" w:rsidRPr="00B11BEB" w:rsidRDefault="0034252A" w:rsidP="00584131">
            <w:pPr>
              <w:pStyle w:val="NoSpacing"/>
            </w:pPr>
            <w:r w:rsidRPr="00B11BEB">
              <w:t xml:space="preserve">ExitDate </w:t>
            </w:r>
          </w:p>
        </w:tc>
      </w:tr>
      <w:tr w:rsidR="00D47604" w14:paraId="123BC190" w14:textId="77777777" w:rsidTr="00584131">
        <w:trPr>
          <w:cantSplit/>
          <w:trHeight w:val="216"/>
        </w:trPr>
        <w:tc>
          <w:tcPr>
            <w:tcW w:w="9355" w:type="dxa"/>
          </w:tcPr>
          <w:p w14:paraId="5E482EE4" w14:textId="1A0699B8" w:rsidR="00D47604" w:rsidRPr="00B11BEB" w:rsidRDefault="00D47604" w:rsidP="00584131">
            <w:pPr>
              <w:pStyle w:val="NoSpacing"/>
            </w:pPr>
            <w:r>
              <w:t>ProjectType</w:t>
            </w:r>
          </w:p>
        </w:tc>
      </w:tr>
      <w:tr w:rsidR="00D47604" w14:paraId="3078C0F8" w14:textId="77777777" w:rsidTr="00584131">
        <w:trPr>
          <w:cantSplit/>
          <w:trHeight w:val="216"/>
        </w:trPr>
        <w:tc>
          <w:tcPr>
            <w:tcW w:w="9355" w:type="dxa"/>
          </w:tcPr>
          <w:p w14:paraId="3A1771E2" w14:textId="772E6290" w:rsidR="00D47604" w:rsidRPr="00B11BEB" w:rsidRDefault="00D47604" w:rsidP="00584131">
            <w:pPr>
              <w:pStyle w:val="NoSpacing"/>
            </w:pPr>
            <w:r>
              <w:t>TrackingMethod</w:t>
            </w:r>
          </w:p>
        </w:tc>
      </w:tr>
      <w:tr w:rsidR="0034252A" w14:paraId="5F202994" w14:textId="77777777" w:rsidTr="00584131">
        <w:trPr>
          <w:cantSplit/>
          <w:trHeight w:val="216"/>
        </w:trPr>
        <w:tc>
          <w:tcPr>
            <w:tcW w:w="9355" w:type="dxa"/>
            <w:shd w:val="clear" w:color="auto" w:fill="EEECE1" w:themeFill="background2"/>
          </w:tcPr>
          <w:p w14:paraId="0F26D0AD" w14:textId="77777777" w:rsidR="0034252A" w:rsidRPr="00D43899" w:rsidRDefault="0034252A" w:rsidP="00584131">
            <w:pPr>
              <w:pStyle w:val="NoSpacing"/>
              <w:rPr>
                <w:b/>
              </w:rPr>
            </w:pPr>
            <w:r w:rsidRPr="005F4836">
              <w:rPr>
                <w:b/>
                <w:bCs/>
              </w:rPr>
              <w:t>hmis_Services</w:t>
            </w:r>
          </w:p>
        </w:tc>
      </w:tr>
      <w:tr w:rsidR="0034252A" w14:paraId="31F38AE2" w14:textId="77777777" w:rsidTr="00584131">
        <w:trPr>
          <w:cantSplit/>
          <w:trHeight w:val="216"/>
        </w:trPr>
        <w:tc>
          <w:tcPr>
            <w:tcW w:w="9355" w:type="dxa"/>
          </w:tcPr>
          <w:p w14:paraId="6FE7FD76" w14:textId="77777777" w:rsidR="0034252A" w:rsidRPr="00B11BEB" w:rsidRDefault="0034252A" w:rsidP="00584131">
            <w:pPr>
              <w:pStyle w:val="NoSpacing"/>
              <w:rPr>
                <w:b/>
              </w:rPr>
            </w:pPr>
            <w:r w:rsidRPr="00B11BEB">
              <w:t>EnrollmentID</w:t>
            </w:r>
          </w:p>
        </w:tc>
      </w:tr>
      <w:tr w:rsidR="0034252A" w14:paraId="6464501E" w14:textId="77777777" w:rsidTr="00584131">
        <w:trPr>
          <w:cantSplit/>
          <w:trHeight w:val="216"/>
        </w:trPr>
        <w:tc>
          <w:tcPr>
            <w:tcW w:w="9355" w:type="dxa"/>
          </w:tcPr>
          <w:p w14:paraId="6723D30C" w14:textId="5A705C27" w:rsidR="0034252A" w:rsidRPr="00B11BEB" w:rsidRDefault="003C4035" w:rsidP="00584131">
            <w:pPr>
              <w:pStyle w:val="NoSpacing"/>
              <w:rPr>
                <w:b/>
              </w:rPr>
            </w:pPr>
            <w:r w:rsidRPr="003C4035">
              <w:rPr>
                <w:i/>
              </w:rPr>
              <w:t>BedNightDate</w:t>
            </w:r>
            <w:r w:rsidR="00163A19">
              <w:t xml:space="preserve"> (</w:t>
            </w:r>
            <w:r w:rsidR="00163A19" w:rsidRPr="00DE4A2E">
              <w:rPr>
                <w:i/>
                <w:iCs/>
              </w:rPr>
              <w:t>DateProvided</w:t>
            </w:r>
            <w:r w:rsidR="00163A19">
              <w:t xml:space="preserve"> where </w:t>
            </w:r>
            <w:r w:rsidR="00163A19" w:rsidRPr="00DE4A2E">
              <w:rPr>
                <w:i/>
                <w:iCs/>
              </w:rPr>
              <w:t>RecordType</w:t>
            </w:r>
            <w:r w:rsidR="00163A19">
              <w:t xml:space="preserve"> = 200)</w:t>
            </w:r>
          </w:p>
        </w:tc>
      </w:tr>
    </w:tbl>
    <w:p w14:paraId="6177A5F8" w14:textId="77777777" w:rsidR="00163A19" w:rsidRPr="00B156B9" w:rsidRDefault="00163A19" w:rsidP="00163A19">
      <w:pPr>
        <w:pStyle w:val="Heading4"/>
      </w:pPr>
      <w:r w:rsidRPr="00B156B9">
        <w:t>Target</w:t>
      </w:r>
      <w:r>
        <w:t>s</w:t>
      </w:r>
    </w:p>
    <w:tbl>
      <w:tblPr>
        <w:tblStyle w:val="TableGrid"/>
        <w:tblW w:w="9355" w:type="dxa"/>
        <w:tblLook w:val="04A0" w:firstRow="1" w:lastRow="0" w:firstColumn="1" w:lastColumn="0" w:noHBand="0" w:noVBand="1"/>
      </w:tblPr>
      <w:tblGrid>
        <w:gridCol w:w="1795"/>
        <w:gridCol w:w="7560"/>
      </w:tblGrid>
      <w:tr w:rsidR="00163A19" w:rsidRPr="005F4836" w14:paraId="3DF060FB" w14:textId="77777777" w:rsidTr="00EB0196">
        <w:trPr>
          <w:cantSplit/>
          <w:trHeight w:val="216"/>
        </w:trPr>
        <w:tc>
          <w:tcPr>
            <w:tcW w:w="1795" w:type="dxa"/>
            <w:shd w:val="clear" w:color="auto" w:fill="76923C" w:themeFill="accent3" w:themeFillShade="BF"/>
          </w:tcPr>
          <w:p w14:paraId="4626F54F" w14:textId="77777777" w:rsidR="00163A19" w:rsidRPr="005F4836" w:rsidRDefault="00163A19" w:rsidP="00EB0196">
            <w:pPr>
              <w:pStyle w:val="NoSpacing"/>
              <w:rPr>
                <w:b/>
                <w:bCs/>
                <w:color w:val="FFFFFF" w:themeColor="background1"/>
              </w:rPr>
            </w:pPr>
            <w:r>
              <w:rPr>
                <w:b/>
                <w:bCs/>
                <w:color w:val="FFFFFF" w:themeColor="background1"/>
              </w:rPr>
              <w:t>sys_TimePadded</w:t>
            </w:r>
          </w:p>
        </w:tc>
        <w:tc>
          <w:tcPr>
            <w:tcW w:w="7560" w:type="dxa"/>
            <w:shd w:val="clear" w:color="auto" w:fill="76923C" w:themeFill="accent3" w:themeFillShade="BF"/>
          </w:tcPr>
          <w:p w14:paraId="5F9DA5D9" w14:textId="77777777" w:rsidR="00163A19" w:rsidRPr="005F4836" w:rsidRDefault="00163A19" w:rsidP="00EB0196">
            <w:pPr>
              <w:pStyle w:val="NoSpacing"/>
              <w:rPr>
                <w:b/>
                <w:bCs/>
                <w:color w:val="FFFFFF" w:themeColor="background1"/>
              </w:rPr>
            </w:pPr>
            <w:r>
              <w:rPr>
                <w:b/>
                <w:bCs/>
                <w:color w:val="FFFFFF" w:themeColor="background1"/>
              </w:rPr>
              <w:t>Column Description</w:t>
            </w:r>
          </w:p>
        </w:tc>
      </w:tr>
      <w:tr w:rsidR="003B7D59" w:rsidRPr="003B7D59" w14:paraId="66B20B3D" w14:textId="77777777" w:rsidTr="003B7D59">
        <w:trPr>
          <w:cantSplit/>
          <w:trHeight w:val="216"/>
        </w:trPr>
        <w:tc>
          <w:tcPr>
            <w:tcW w:w="1795" w:type="dxa"/>
            <w:shd w:val="clear" w:color="auto" w:fill="auto"/>
          </w:tcPr>
          <w:p w14:paraId="3490FE7A" w14:textId="4DBFF985" w:rsidR="003B7D59" w:rsidRPr="003B7D59" w:rsidRDefault="003B7D59" w:rsidP="00EB0196">
            <w:pPr>
              <w:pStyle w:val="NoSpacing"/>
              <w:rPr>
                <w:b/>
                <w:bCs/>
              </w:rPr>
            </w:pPr>
            <w:r w:rsidRPr="003B7D59">
              <w:rPr>
                <w:b/>
                <w:bCs/>
              </w:rPr>
              <w:t>Cohort</w:t>
            </w:r>
          </w:p>
        </w:tc>
        <w:tc>
          <w:tcPr>
            <w:tcW w:w="7560" w:type="dxa"/>
            <w:shd w:val="clear" w:color="auto" w:fill="auto"/>
          </w:tcPr>
          <w:p w14:paraId="397F60D1" w14:textId="626A7386" w:rsidR="003B7D59" w:rsidRPr="002531A3" w:rsidRDefault="003B7D59" w:rsidP="00EB0196">
            <w:pPr>
              <w:pStyle w:val="NoSpacing"/>
            </w:pPr>
            <w:r w:rsidRPr="002531A3">
              <w:t>From tlsa_Exit</w:t>
            </w:r>
          </w:p>
        </w:tc>
      </w:tr>
      <w:tr w:rsidR="002531A3" w14:paraId="7EBD88CC" w14:textId="77777777" w:rsidTr="00EB0196">
        <w:trPr>
          <w:cantSplit/>
          <w:trHeight w:val="216"/>
        </w:trPr>
        <w:tc>
          <w:tcPr>
            <w:tcW w:w="1795" w:type="dxa"/>
          </w:tcPr>
          <w:p w14:paraId="49C54D48" w14:textId="77777777" w:rsidR="002531A3" w:rsidRDefault="002531A3" w:rsidP="002531A3">
            <w:pPr>
              <w:pStyle w:val="NoSpacing"/>
              <w:ind w:left="54"/>
              <w:rPr>
                <w:b/>
              </w:rPr>
            </w:pPr>
            <w:r>
              <w:rPr>
                <w:b/>
              </w:rPr>
              <w:t>HoHID</w:t>
            </w:r>
          </w:p>
        </w:tc>
        <w:tc>
          <w:tcPr>
            <w:tcW w:w="7560" w:type="dxa"/>
          </w:tcPr>
          <w:p w14:paraId="3132A3AA" w14:textId="378A0984" w:rsidR="002531A3" w:rsidRPr="00DE4A2E" w:rsidRDefault="002531A3" w:rsidP="001A49AD">
            <w:pPr>
              <w:pStyle w:val="NoSpacing"/>
              <w:rPr>
                <w:bCs/>
              </w:rPr>
            </w:pPr>
            <w:r w:rsidRPr="002531A3">
              <w:t>From tlsa_Exit</w:t>
            </w:r>
          </w:p>
        </w:tc>
      </w:tr>
      <w:tr w:rsidR="002531A3" w14:paraId="7D21B376" w14:textId="77777777" w:rsidTr="00EB0196">
        <w:trPr>
          <w:cantSplit/>
          <w:trHeight w:val="216"/>
        </w:trPr>
        <w:tc>
          <w:tcPr>
            <w:tcW w:w="1795" w:type="dxa"/>
          </w:tcPr>
          <w:p w14:paraId="4835E45C" w14:textId="77777777" w:rsidR="002531A3" w:rsidRDefault="002531A3" w:rsidP="002531A3">
            <w:pPr>
              <w:pStyle w:val="NoSpacing"/>
              <w:ind w:left="54"/>
              <w:rPr>
                <w:b/>
              </w:rPr>
            </w:pPr>
            <w:r>
              <w:rPr>
                <w:b/>
              </w:rPr>
              <w:t>HHType</w:t>
            </w:r>
          </w:p>
        </w:tc>
        <w:tc>
          <w:tcPr>
            <w:tcW w:w="7560" w:type="dxa"/>
          </w:tcPr>
          <w:p w14:paraId="568666C7" w14:textId="04D5BAC1" w:rsidR="002531A3" w:rsidRPr="00DE4A2E" w:rsidRDefault="002531A3" w:rsidP="001A49AD">
            <w:pPr>
              <w:pStyle w:val="NoSpacing"/>
              <w:rPr>
                <w:bCs/>
              </w:rPr>
            </w:pPr>
            <w:r w:rsidRPr="002531A3">
              <w:t>From tlsa_Exit</w:t>
            </w:r>
          </w:p>
        </w:tc>
      </w:tr>
      <w:tr w:rsidR="00163A19" w14:paraId="005C7C83" w14:textId="77777777" w:rsidTr="00EB0196">
        <w:trPr>
          <w:cantSplit/>
          <w:trHeight w:val="216"/>
        </w:trPr>
        <w:tc>
          <w:tcPr>
            <w:tcW w:w="1795" w:type="dxa"/>
          </w:tcPr>
          <w:p w14:paraId="10EEA789" w14:textId="77777777" w:rsidR="00163A19" w:rsidRDefault="00163A19" w:rsidP="00EB0196">
            <w:pPr>
              <w:pStyle w:val="NoSpacing"/>
              <w:ind w:left="54"/>
              <w:rPr>
                <w:b/>
              </w:rPr>
            </w:pPr>
            <w:r>
              <w:rPr>
                <w:b/>
              </w:rPr>
              <w:t xml:space="preserve">StartDate </w:t>
            </w:r>
          </w:p>
        </w:tc>
        <w:tc>
          <w:tcPr>
            <w:tcW w:w="7560" w:type="dxa"/>
          </w:tcPr>
          <w:p w14:paraId="2E9DFB60" w14:textId="0F8491DA" w:rsidR="00163A19" w:rsidRPr="00DE4A2E" w:rsidRDefault="00163A19" w:rsidP="00EB0196">
            <w:pPr>
              <w:pStyle w:val="ListParagraph"/>
              <w:ind w:left="256" w:hanging="256"/>
            </w:pPr>
            <w:r w:rsidRPr="00DE4A2E">
              <w:t xml:space="preserve">For tlsa_HHID </w:t>
            </w:r>
            <w:r w:rsidRPr="007B5290">
              <w:rPr>
                <w:b/>
                <w:bCs/>
              </w:rPr>
              <w:t>EnrollmentID</w:t>
            </w:r>
            <w:r w:rsidRPr="00DE4A2E">
              <w:t xml:space="preserve">s in night-by-night ES, each </w:t>
            </w:r>
            <w:r w:rsidRPr="003C4035">
              <w:rPr>
                <w:i/>
                <w:iCs/>
              </w:rPr>
              <w:t>BedNightDate</w:t>
            </w:r>
            <w:r w:rsidRPr="00DE4A2E">
              <w:t xml:space="preserve"> associated with the enrollment between 10/1/2012 and </w:t>
            </w:r>
            <w:r w:rsidR="006637F2" w:rsidRPr="00372FA1">
              <w:rPr>
                <w:b/>
                <w:bCs/>
              </w:rPr>
              <w:t>CohortEnd</w:t>
            </w:r>
          </w:p>
          <w:p w14:paraId="7DC16C16" w14:textId="77777777" w:rsidR="00163A19" w:rsidRPr="00DE4A2E" w:rsidRDefault="00163A19" w:rsidP="00EB0196">
            <w:pPr>
              <w:pStyle w:val="ListParagraph"/>
              <w:ind w:left="256" w:hanging="256"/>
            </w:pPr>
            <w:r w:rsidRPr="00DE4A2E">
              <w:t xml:space="preserve">For all other tlsa_HHID enrollments, the </w:t>
            </w:r>
            <w:r w:rsidRPr="007B5290">
              <w:rPr>
                <w:b/>
              </w:rPr>
              <w:t>EntryDate</w:t>
            </w:r>
            <w:r w:rsidRPr="00DE4A2E">
              <w:t xml:space="preserve"> </w:t>
            </w:r>
          </w:p>
        </w:tc>
      </w:tr>
      <w:tr w:rsidR="00163A19" w14:paraId="715C9753" w14:textId="77777777" w:rsidTr="00EB0196">
        <w:trPr>
          <w:cantSplit/>
          <w:trHeight w:val="216"/>
        </w:trPr>
        <w:tc>
          <w:tcPr>
            <w:tcW w:w="1795" w:type="dxa"/>
          </w:tcPr>
          <w:p w14:paraId="77214C15" w14:textId="77777777" w:rsidR="00163A19" w:rsidRDefault="00163A19" w:rsidP="00EB0196">
            <w:pPr>
              <w:pStyle w:val="NoSpacing"/>
              <w:ind w:left="54"/>
              <w:rPr>
                <w:b/>
              </w:rPr>
            </w:pPr>
            <w:r>
              <w:rPr>
                <w:b/>
              </w:rPr>
              <w:t>EndDate</w:t>
            </w:r>
          </w:p>
        </w:tc>
        <w:tc>
          <w:tcPr>
            <w:tcW w:w="7560" w:type="dxa"/>
          </w:tcPr>
          <w:p w14:paraId="5370BF0F" w14:textId="6BDC0C7E" w:rsidR="00163A19" w:rsidRPr="008705FF" w:rsidRDefault="00163A19" w:rsidP="00EB0196">
            <w:pPr>
              <w:pStyle w:val="ListParagraph"/>
              <w:ind w:left="256" w:hanging="256"/>
            </w:pPr>
            <w:r w:rsidRPr="008705FF">
              <w:t xml:space="preserve">For tlsa_HHID </w:t>
            </w:r>
            <w:r w:rsidRPr="008705FF">
              <w:rPr>
                <w:b/>
                <w:bCs/>
              </w:rPr>
              <w:t>EnrollmentID</w:t>
            </w:r>
            <w:r w:rsidRPr="008705FF">
              <w:t xml:space="preserve">s in night-by-night ES, </w:t>
            </w:r>
            <w:r>
              <w:t>the earlier of [</w:t>
            </w:r>
            <w:r w:rsidRPr="00DE4A2E">
              <w:rPr>
                <w:b/>
                <w:bCs/>
              </w:rPr>
              <w:t>StartDate</w:t>
            </w:r>
            <w:r>
              <w:t xml:space="preserve"> </w:t>
            </w:r>
            <w:r w:rsidRPr="008705FF">
              <w:rPr>
                <w:bCs/>
              </w:rPr>
              <w:t xml:space="preserve">+ 6 days] or </w:t>
            </w:r>
            <w:r w:rsidR="006637F2" w:rsidRPr="00372FA1">
              <w:rPr>
                <w:b/>
                <w:bCs/>
              </w:rPr>
              <w:t>CohortEnd</w:t>
            </w:r>
          </w:p>
          <w:p w14:paraId="275E8D39" w14:textId="48923FCB" w:rsidR="00163A19" w:rsidRPr="00DE4A2E" w:rsidRDefault="00163A19" w:rsidP="00EB0196">
            <w:pPr>
              <w:pStyle w:val="ListParagraph"/>
              <w:ind w:left="256" w:hanging="270"/>
              <w:rPr>
                <w:bCs/>
              </w:rPr>
            </w:pPr>
            <w:r w:rsidRPr="008705FF">
              <w:t xml:space="preserve">For all other tlsa_HHID enrollments, the </w:t>
            </w:r>
            <w:r>
              <w:rPr>
                <w:bCs/>
              </w:rPr>
              <w:t>earlier</w:t>
            </w:r>
            <w:r w:rsidRPr="00DE4A2E">
              <w:rPr>
                <w:bCs/>
              </w:rPr>
              <w:t xml:space="preserve"> non-</w:t>
            </w:r>
            <w:r>
              <w:rPr>
                <w:bCs/>
              </w:rPr>
              <w:t>NULL</w:t>
            </w:r>
            <w:r w:rsidRPr="00DE4A2E">
              <w:rPr>
                <w:bCs/>
              </w:rPr>
              <w:t xml:space="preserve"> of [</w:t>
            </w:r>
            <w:r w:rsidRPr="007B5290">
              <w:rPr>
                <w:b/>
              </w:rPr>
              <w:t>ExitDate</w:t>
            </w:r>
            <w:r w:rsidRPr="00DE4A2E">
              <w:rPr>
                <w:bCs/>
              </w:rPr>
              <w:t xml:space="preserve"> + 6 days] or </w:t>
            </w:r>
            <w:r w:rsidR="006637F2" w:rsidRPr="00372FA1">
              <w:rPr>
                <w:b/>
                <w:bCs/>
              </w:rPr>
              <w:t>CohortEnd</w:t>
            </w:r>
          </w:p>
        </w:tc>
      </w:tr>
    </w:tbl>
    <w:p w14:paraId="77628A27" w14:textId="6357359D" w:rsidR="0034252A" w:rsidRPr="00AB2970" w:rsidRDefault="0034252A" w:rsidP="00EB0196"/>
    <w:tbl>
      <w:tblPr>
        <w:tblStyle w:val="TableGrid"/>
        <w:tblW w:w="9355" w:type="dxa"/>
        <w:tblLook w:val="04A0" w:firstRow="1" w:lastRow="0" w:firstColumn="1" w:lastColumn="0" w:noHBand="0" w:noVBand="1"/>
      </w:tblPr>
      <w:tblGrid>
        <w:gridCol w:w="9355"/>
      </w:tblGrid>
      <w:tr w:rsidR="0034252A" w:rsidRPr="005F4836" w14:paraId="2E1BCD81" w14:textId="77777777" w:rsidTr="00584131">
        <w:trPr>
          <w:cantSplit/>
          <w:trHeight w:val="216"/>
        </w:trPr>
        <w:tc>
          <w:tcPr>
            <w:tcW w:w="9355" w:type="dxa"/>
            <w:shd w:val="clear" w:color="auto" w:fill="76923C" w:themeFill="accent3" w:themeFillShade="BF"/>
          </w:tcPr>
          <w:p w14:paraId="1A5AF2A8" w14:textId="23B0C145" w:rsidR="0034252A" w:rsidRPr="005F4836" w:rsidRDefault="00F824D6" w:rsidP="00584131">
            <w:pPr>
              <w:pStyle w:val="NoSpacing"/>
              <w:rPr>
                <w:b/>
                <w:bCs/>
                <w:color w:val="FFFFFF" w:themeColor="background1"/>
              </w:rPr>
            </w:pPr>
            <w:r>
              <w:rPr>
                <w:b/>
                <w:bCs/>
                <w:color w:val="FFFFFF" w:themeColor="background1"/>
              </w:rPr>
              <w:t>tlsa</w:t>
            </w:r>
            <w:r w:rsidR="0034252A" w:rsidRPr="00C235E9">
              <w:rPr>
                <w:b/>
                <w:bCs/>
                <w:color w:val="FFFFFF" w:themeColor="background1"/>
              </w:rPr>
              <w:t>_</w:t>
            </w:r>
            <w:r w:rsidR="00DF65B7">
              <w:rPr>
                <w:b/>
                <w:bCs/>
                <w:color w:val="FFFFFF" w:themeColor="background1"/>
              </w:rPr>
              <w:t>Exit</w:t>
            </w:r>
          </w:p>
        </w:tc>
      </w:tr>
      <w:tr w:rsidR="0034252A" w14:paraId="6A271292" w14:textId="77777777" w:rsidTr="00584131">
        <w:trPr>
          <w:cantSplit/>
          <w:trHeight w:val="216"/>
        </w:trPr>
        <w:tc>
          <w:tcPr>
            <w:tcW w:w="9355" w:type="dxa"/>
          </w:tcPr>
          <w:p w14:paraId="7BA7A9B9" w14:textId="77777777" w:rsidR="0034252A" w:rsidRDefault="0034252A" w:rsidP="00584131">
            <w:pPr>
              <w:pStyle w:val="NoSpacing"/>
              <w:ind w:left="54"/>
            </w:pPr>
            <w:r>
              <w:rPr>
                <w:b/>
              </w:rPr>
              <w:t>LastInactive</w:t>
            </w:r>
          </w:p>
        </w:tc>
      </w:tr>
    </w:tbl>
    <w:p w14:paraId="78004852" w14:textId="77777777" w:rsidR="0034252A" w:rsidRDefault="0034252A" w:rsidP="0088191A">
      <w:pPr>
        <w:pStyle w:val="Heading3"/>
      </w:pPr>
      <w:r>
        <w:t>Logic</w:t>
      </w:r>
    </w:p>
    <w:p w14:paraId="3DE37776" w14:textId="5F82304C" w:rsidR="0034252A" w:rsidRDefault="0034252A" w:rsidP="0034252A">
      <w:r w:rsidRPr="0092505D">
        <w:t xml:space="preserve">This step identifies, based on </w:t>
      </w:r>
      <w:r w:rsidR="00D037EC">
        <w:t xml:space="preserve">the qualifying exit and </w:t>
      </w:r>
      <w:r w:rsidRPr="0092505D">
        <w:t xml:space="preserve">potentially relevant </w:t>
      </w:r>
      <w:r>
        <w:t xml:space="preserve">inactive </w:t>
      </w:r>
      <w:r w:rsidRPr="0092505D">
        <w:t xml:space="preserve">enrollments from the previous step, the </w:t>
      </w:r>
      <w:r>
        <w:t xml:space="preserve">date immediately prior to the first day of continuous system engagement for </w:t>
      </w:r>
      <w:r w:rsidR="00F82B4A">
        <w:t xml:space="preserve">exit cohort households </w:t>
      </w:r>
      <w:r>
        <w:t>– or the household’s last inactive date</w:t>
      </w:r>
      <w:r w:rsidR="00F82B4A">
        <w:t xml:space="preserve"> prior to the qualifying exit</w:t>
      </w:r>
      <w:r w:rsidR="004873DC">
        <w:t xml:space="preserve">. </w:t>
      </w:r>
    </w:p>
    <w:p w14:paraId="5A6AC581" w14:textId="2DA62823" w:rsidR="0034252A" w:rsidRPr="0092505D" w:rsidRDefault="0034252A" w:rsidP="0034252A">
      <w:r>
        <w:t xml:space="preserve">Specifically, this is the latest </w:t>
      </w:r>
      <w:r w:rsidRPr="0092505D">
        <w:t xml:space="preserve">date in the most recent period of at least seven nights during which a household was not enrolled in a continuum ES, SH, </w:t>
      </w:r>
      <w:r>
        <w:t>TH, RRH, or PSH project</w:t>
      </w:r>
      <w:r w:rsidR="004873DC">
        <w:t xml:space="preserve">. </w:t>
      </w:r>
      <w:r>
        <w:t xml:space="preserve">Enrollments in </w:t>
      </w:r>
      <w:r w:rsidR="001A49AD">
        <w:t>tlsa_HHID</w:t>
      </w:r>
      <w:r>
        <w:t xml:space="preserve"> that occurred </w:t>
      </w:r>
      <w:r w:rsidR="008005B0">
        <w:t>between</w:t>
      </w:r>
      <w:r w:rsidR="00550235">
        <w:t xml:space="preserve"> </w:t>
      </w:r>
      <w:r w:rsidR="00840E64">
        <w:t xml:space="preserve">the last inactive date </w:t>
      </w:r>
      <w:r w:rsidR="008005B0">
        <w:t xml:space="preserve">and the </w:t>
      </w:r>
      <w:r w:rsidR="008005B0" w:rsidRPr="001C37CF">
        <w:rPr>
          <w:b/>
          <w:bCs/>
        </w:rPr>
        <w:t>EntryDate</w:t>
      </w:r>
      <w:r w:rsidR="008005B0">
        <w:t xml:space="preserve"> for the reportable exit </w:t>
      </w:r>
      <w:r>
        <w:t xml:space="preserve">are </w:t>
      </w:r>
      <w:r w:rsidR="00840E64">
        <w:t xml:space="preserve">part of the household’s </w:t>
      </w:r>
      <w:r w:rsidR="00840E64" w:rsidRPr="00AD7462">
        <w:rPr>
          <w:b/>
          <w:bCs/>
        </w:rPr>
        <w:t>SystemPath</w:t>
      </w:r>
      <w:r w:rsidR="001C37CF" w:rsidRPr="001C37CF">
        <w:t xml:space="preserve"> if</w:t>
      </w:r>
      <w:r w:rsidR="007A7E2F">
        <w:t xml:space="preserve"> </w:t>
      </w:r>
      <w:r w:rsidR="004E2FBC">
        <w:t xml:space="preserve">they have the same </w:t>
      </w:r>
      <w:r w:rsidR="004E2FBC">
        <w:rPr>
          <w:b/>
          <w:bCs/>
        </w:rPr>
        <w:t xml:space="preserve">HoHID </w:t>
      </w:r>
      <w:r w:rsidR="004E2FBC">
        <w:t>and there is a match for household type</w:t>
      </w:r>
      <w:r w:rsidR="001C37CF">
        <w:t>:</w:t>
      </w:r>
      <w:r w:rsidR="004873DC">
        <w:t xml:space="preserve"> </w:t>
      </w:r>
    </w:p>
    <w:p w14:paraId="59572929" w14:textId="7984AD4D" w:rsidR="007A7E2F" w:rsidRPr="009E742A" w:rsidRDefault="007A7E2F" w:rsidP="0030608E">
      <w:pPr>
        <w:pStyle w:val="ListParagraph"/>
        <w:numPr>
          <w:ilvl w:val="0"/>
          <w:numId w:val="50"/>
        </w:numPr>
      </w:pPr>
      <w:r w:rsidRPr="009E742A">
        <w:t>If</w:t>
      </w:r>
      <w:r w:rsidR="005B6E99">
        <w:t xml:space="preserve"> tlsa_Exit.</w:t>
      </w:r>
      <w:r>
        <w:rPr>
          <w:b/>
        </w:rPr>
        <w:t>C</w:t>
      </w:r>
      <w:r w:rsidRPr="009E742A">
        <w:rPr>
          <w:b/>
        </w:rPr>
        <w:t>ohort</w:t>
      </w:r>
      <w:r w:rsidRPr="009E742A">
        <w:t xml:space="preserve"> = 0, </w:t>
      </w:r>
      <w:r w:rsidRPr="009E742A">
        <w:rPr>
          <w:b/>
          <w:bCs/>
        </w:rPr>
        <w:t>ActiveHHType</w:t>
      </w:r>
    </w:p>
    <w:p w14:paraId="7FD301DA" w14:textId="71F9554F" w:rsidR="007A7E2F" w:rsidRPr="009E742A" w:rsidRDefault="007A7E2F" w:rsidP="0030608E">
      <w:pPr>
        <w:pStyle w:val="ListParagraph"/>
        <w:numPr>
          <w:ilvl w:val="0"/>
          <w:numId w:val="50"/>
        </w:numPr>
      </w:pPr>
      <w:r w:rsidRPr="009E742A">
        <w:t xml:space="preserve">If </w:t>
      </w:r>
      <w:r w:rsidR="005B6E99">
        <w:t>tlsa_Exit.</w:t>
      </w:r>
      <w:r>
        <w:rPr>
          <w:b/>
        </w:rPr>
        <w:t>C</w:t>
      </w:r>
      <w:r w:rsidRPr="009E742A">
        <w:rPr>
          <w:b/>
        </w:rPr>
        <w:t>ohort</w:t>
      </w:r>
      <w:r w:rsidRPr="009E742A">
        <w:t xml:space="preserve"> = </w:t>
      </w:r>
      <w:r>
        <w:t>-1</w:t>
      </w:r>
      <w:r w:rsidRPr="009E742A">
        <w:t xml:space="preserve">, </w:t>
      </w:r>
      <w:r>
        <w:rPr>
          <w:b/>
          <w:bCs/>
        </w:rPr>
        <w:t>Exit1</w:t>
      </w:r>
      <w:r w:rsidRPr="009E742A">
        <w:rPr>
          <w:b/>
          <w:bCs/>
        </w:rPr>
        <w:t>HHType</w:t>
      </w:r>
    </w:p>
    <w:p w14:paraId="5CFB00FA" w14:textId="054ABF19" w:rsidR="007A7E2F" w:rsidRPr="009E742A" w:rsidRDefault="007A7E2F" w:rsidP="0030608E">
      <w:pPr>
        <w:pStyle w:val="ListParagraph"/>
        <w:numPr>
          <w:ilvl w:val="0"/>
          <w:numId w:val="50"/>
        </w:numPr>
      </w:pPr>
      <w:r w:rsidRPr="009E742A">
        <w:t xml:space="preserve">If </w:t>
      </w:r>
      <w:r w:rsidR="005B6E99">
        <w:t>tlsa_Exit.</w:t>
      </w:r>
      <w:r>
        <w:rPr>
          <w:b/>
        </w:rPr>
        <w:t>C</w:t>
      </w:r>
      <w:r w:rsidRPr="009E742A">
        <w:rPr>
          <w:b/>
        </w:rPr>
        <w:t>ohort</w:t>
      </w:r>
      <w:r w:rsidRPr="009E742A">
        <w:t xml:space="preserve"> = </w:t>
      </w:r>
      <w:r>
        <w:t>-2</w:t>
      </w:r>
      <w:r w:rsidRPr="009E742A">
        <w:t xml:space="preserve">, </w:t>
      </w:r>
      <w:r>
        <w:rPr>
          <w:b/>
          <w:bCs/>
        </w:rPr>
        <w:t>Exit2</w:t>
      </w:r>
      <w:r w:rsidRPr="009E742A">
        <w:rPr>
          <w:b/>
          <w:bCs/>
        </w:rPr>
        <w:t>HHType</w:t>
      </w:r>
    </w:p>
    <w:p w14:paraId="4D27C552" w14:textId="77777777" w:rsidR="0034252A" w:rsidRPr="0092505D" w:rsidRDefault="0034252A" w:rsidP="0034252A">
      <w:r w:rsidRPr="0092505D">
        <w:rPr>
          <w:b/>
        </w:rPr>
        <w:t>LastInactive</w:t>
      </w:r>
      <w:r w:rsidRPr="0092505D">
        <w:t xml:space="preserve"> is the later of 9/30/2012 and the most recent date where:</w:t>
      </w:r>
    </w:p>
    <w:p w14:paraId="09C9C45E" w14:textId="589EA9EF" w:rsidR="0034252A" w:rsidRPr="0092505D" w:rsidRDefault="0034252A" w:rsidP="0030608E">
      <w:pPr>
        <w:pStyle w:val="ListParagraph"/>
        <w:numPr>
          <w:ilvl w:val="0"/>
          <w:numId w:val="14"/>
        </w:numPr>
      </w:pPr>
      <w:r w:rsidRPr="0092505D">
        <w:t xml:space="preserve">[Date] &lt; </w:t>
      </w:r>
      <w:r w:rsidR="00F824D6">
        <w:t>tlsa</w:t>
      </w:r>
      <w:r w:rsidRPr="0092505D">
        <w:t>_</w:t>
      </w:r>
      <w:r w:rsidR="003C7B04">
        <w:t>Exit</w:t>
      </w:r>
      <w:r w:rsidRPr="0092505D">
        <w:t>.</w:t>
      </w:r>
      <w:r w:rsidR="003C7B04">
        <w:rPr>
          <w:b/>
        </w:rPr>
        <w:t>EntryDate</w:t>
      </w:r>
    </w:p>
    <w:p w14:paraId="1C7EFB01" w14:textId="59EA162E" w:rsidR="0034252A" w:rsidRPr="0092505D" w:rsidRDefault="0034252A" w:rsidP="0030608E">
      <w:pPr>
        <w:pStyle w:val="ListParagraph"/>
        <w:numPr>
          <w:ilvl w:val="0"/>
          <w:numId w:val="14"/>
        </w:numPr>
      </w:pPr>
      <w:r w:rsidRPr="0092505D">
        <w:t xml:space="preserve">[Date] is not between a </w:t>
      </w:r>
      <w:r w:rsidR="003C4035" w:rsidRPr="003C4035">
        <w:rPr>
          <w:i/>
        </w:rPr>
        <w:t>BedNightDate</w:t>
      </w:r>
      <w:r w:rsidRPr="0092505D">
        <w:t xml:space="preserve"> and (</w:t>
      </w:r>
      <w:r w:rsidR="003C4035" w:rsidRPr="003C4035">
        <w:rPr>
          <w:i/>
        </w:rPr>
        <w:t>BedNightDate</w:t>
      </w:r>
      <w:r w:rsidRPr="0092505D">
        <w:t xml:space="preserve"> + 6 days); and</w:t>
      </w:r>
    </w:p>
    <w:p w14:paraId="4E701953" w14:textId="0461D32F" w:rsidR="0034252A" w:rsidRPr="0092505D" w:rsidRDefault="0034252A" w:rsidP="0030608E">
      <w:pPr>
        <w:pStyle w:val="ListParagraph"/>
        <w:numPr>
          <w:ilvl w:val="0"/>
          <w:numId w:val="14"/>
        </w:numPr>
      </w:pPr>
      <w:r w:rsidRPr="0092505D">
        <w:t xml:space="preserve">[Date] is not between a </w:t>
      </w:r>
      <w:r w:rsidR="00E35CEE">
        <w:t>tlsa_HHID</w:t>
      </w:r>
      <w:r w:rsidRPr="0092505D">
        <w:t>.</w:t>
      </w:r>
      <w:r w:rsidRPr="0092505D">
        <w:rPr>
          <w:b/>
        </w:rPr>
        <w:t>EntryDate</w:t>
      </w:r>
      <w:r w:rsidRPr="0092505D">
        <w:t xml:space="preserve"> and the associated (</w:t>
      </w:r>
      <w:r w:rsidRPr="0092505D">
        <w:rPr>
          <w:b/>
        </w:rPr>
        <w:t>ExitDate</w:t>
      </w:r>
      <w:r w:rsidRPr="0092505D">
        <w:t xml:space="preserve"> + 6 days)</w:t>
      </w:r>
      <w:r w:rsidR="00E35CEE">
        <w:t xml:space="preserve"> for </w:t>
      </w:r>
      <w:r w:rsidR="001C37CF">
        <w:t>project types other than ES nbn.</w:t>
      </w:r>
    </w:p>
    <w:p w14:paraId="1665C07D" w14:textId="011BD71C" w:rsidR="004B728F" w:rsidRDefault="004B728F" w:rsidP="0088191A">
      <w:pPr>
        <w:pStyle w:val="Heading2"/>
      </w:pPr>
      <w:bookmarkStart w:id="725" w:name="_Toc37849806"/>
      <w:bookmarkStart w:id="726" w:name="_Toc79153991"/>
      <w:r w:rsidRPr="00000B20">
        <w:t>Set SystemPath for LSAExit</w:t>
      </w:r>
      <w:bookmarkEnd w:id="725"/>
      <w:bookmarkEnd w:id="726"/>
    </w:p>
    <w:p w14:paraId="2417F8C8" w14:textId="339CEB1B" w:rsidR="0053083E" w:rsidRPr="0081411E" w:rsidRDefault="0053083E" w:rsidP="008A7F66">
      <w:pPr>
        <w:jc w:val="center"/>
      </w:pPr>
      <w:r>
        <w:rPr>
          <w:rFonts w:ascii="Times New Roman" w:hAnsi="Times New Roman" w:cs="Times New Roman"/>
          <w:noProof/>
          <w:sz w:val="24"/>
          <w:szCs w:val="24"/>
        </w:rPr>
        <mc:AlternateContent>
          <mc:Choice Requires="wpg">
            <w:drawing>
              <wp:inline distT="0" distB="0" distL="0" distR="0" wp14:anchorId="25F44C98" wp14:editId="45A7FA70">
                <wp:extent cx="3478407" cy="1005800"/>
                <wp:effectExtent l="0" t="0" r="27305" b="23495"/>
                <wp:docPr id="74485717" name="Group 744857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78407" cy="1005800"/>
                          <a:chOff x="1126931" y="1107923"/>
                          <a:chExt cx="34783" cy="10058"/>
                        </a:xfrm>
                      </wpg:grpSpPr>
                      <wps:wsp>
                        <wps:cNvPr id="74485718" name="AutoShape 448"/>
                        <wps:cNvSpPr>
                          <a:spLocks noChangeArrowheads="1"/>
                        </wps:cNvSpPr>
                        <wps:spPr bwMode="auto">
                          <a:xfrm>
                            <a:off x="1126931" y="1113538"/>
                            <a:ext cx="12802" cy="2744"/>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46AFDF8F" w14:textId="77777777" w:rsidR="0053083E" w:rsidRDefault="0053083E" w:rsidP="0053083E">
                              <w:pPr>
                                <w:pStyle w:val="Style3"/>
                              </w:pPr>
                              <w:r>
                                <w:t>tlsa_HHID</w:t>
                              </w:r>
                            </w:p>
                          </w:txbxContent>
                        </wps:txbx>
                        <wps:bodyPr rot="0" vert="horz" wrap="square" lIns="0" tIns="0" rIns="0" bIns="0" anchor="ctr" anchorCtr="0" upright="1">
                          <a:noAutofit/>
                        </wps:bodyPr>
                      </wps:wsp>
                      <wps:wsp>
                        <wps:cNvPr id="74485719" name="AutoShape 390"/>
                        <wps:cNvSpPr>
                          <a:spLocks noChangeArrowheads="1"/>
                        </wps:cNvSpPr>
                        <wps:spPr bwMode="auto">
                          <a:xfrm>
                            <a:off x="1126932" y="1109480"/>
                            <a:ext cx="12802"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436545AA" w14:textId="77777777" w:rsidR="0053083E" w:rsidRDefault="0053083E" w:rsidP="0053083E">
                              <w:pPr>
                                <w:pStyle w:val="Style3"/>
                              </w:pPr>
                              <w:r>
                                <w:t>tlsa_Exit</w:t>
                              </w:r>
                            </w:p>
                          </w:txbxContent>
                        </wps:txbx>
                        <wps:bodyPr rot="0" vert="horz" wrap="square" lIns="0" tIns="0" rIns="0" bIns="0" anchor="ctr" anchorCtr="0" upright="1">
                          <a:noAutofit/>
                        </wps:bodyPr>
                      </wps:wsp>
                      <wps:wsp>
                        <wps:cNvPr id="74485804" name="AutoShape 382"/>
                        <wps:cNvSpPr>
                          <a:spLocks/>
                        </wps:cNvSpPr>
                        <wps:spPr bwMode="auto">
                          <a:xfrm flipH="1" flipV="1">
                            <a:off x="1138610" y="1107923"/>
                            <a:ext cx="2501" cy="10058"/>
                          </a:xfrm>
                          <a:prstGeom prst="leftBracket">
                            <a:avLst>
                              <a:gd name="adj" fmla="val 45702"/>
                            </a:avLst>
                          </a:prstGeom>
                          <a:noFill/>
                          <a:ln w="6350">
                            <a:solidFill>
                              <a:schemeClr val="dk1">
                                <a:lumMod val="0"/>
                                <a:lumOff val="0"/>
                              </a:schemeClr>
                            </a:solidFill>
                            <a:round/>
                            <a:headEnd/>
                            <a:tailEnd/>
                          </a:ln>
                          <a:effectLst/>
                          <a:extLst>
                            <a:ext uri="{909E8E84-426E-40DD-AFC4-6F175D3DCCD1}">
                              <a14:hiddenFill xmlns:a14="http://schemas.microsoft.com/office/drawing/2010/main">
                                <a:solidFill>
                                  <a:srgbClr val="5B9BD5"/>
                                </a:solid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74485805" name="AutoShape 390"/>
                        <wps:cNvSpPr>
                          <a:spLocks noChangeArrowheads="1"/>
                        </wps:cNvSpPr>
                        <wps:spPr bwMode="auto">
                          <a:xfrm>
                            <a:off x="1148912" y="1111886"/>
                            <a:ext cx="12802"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5710276E" w14:textId="77777777" w:rsidR="0053083E" w:rsidRDefault="0053083E" w:rsidP="0053083E">
                              <w:pPr>
                                <w:pStyle w:val="Style3"/>
                              </w:pPr>
                              <w:r>
                                <w:t>tlsa_Exit</w:t>
                              </w:r>
                            </w:p>
                          </w:txbxContent>
                        </wps:txbx>
                        <wps:bodyPr rot="0" vert="horz" wrap="square" lIns="0" tIns="0" rIns="0" bIns="0" anchor="ctr" anchorCtr="0" upright="1">
                          <a:noAutofit/>
                        </wps:bodyPr>
                      </wps:wsp>
                      <wps:wsp>
                        <wps:cNvPr id="74485806" name="AutoShape 10"/>
                        <wps:cNvCnPr>
                          <a:cxnSpLocks noChangeShapeType="1"/>
                        </wps:cNvCnPr>
                        <wps:spPr bwMode="auto">
                          <a:xfrm>
                            <a:off x="1141111" y="1113407"/>
                            <a:ext cx="7801" cy="0"/>
                          </a:xfrm>
                          <a:prstGeom prst="straightConnector1">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g:wgp>
                  </a:graphicData>
                </a:graphic>
              </wp:inline>
            </w:drawing>
          </mc:Choice>
          <mc:Fallback>
            <w:pict>
              <v:group w14:anchorId="25F44C98" id="Group 74485717" o:spid="_x0000_s1451" style="width:273.9pt;height:79.2pt;mso-position-horizontal-relative:char;mso-position-vertical-relative:line" coordorigin="11269,11079" coordsize="347,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">
                <v:shape id="AutoShape 448" o:spid="_x0000_s1452" type="#_x0000_t113" style="position:absolute;left:11269;top:11135;width:128;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" fillcolor="#ebd7e1" strokecolor="#c285a3" strokeweight=".5pt">
                  <v:shadow color="black" opacity="0" offset="0,0"/>
                  <v:textbox inset="0,0,0,0">
                    <w:txbxContent>
                      <w:p w14:paraId="46AFDF8F" w14:textId="77777777" w:rsidR="0053083E" w:rsidRDefault="0053083E" w:rsidP="0053083E">
                        <w:pPr>
                          <w:pStyle w:val="Style3"/>
                        </w:pPr>
                        <w:r>
                          <w:t>tlsa_HHID</w:t>
                        </w:r>
                      </w:p>
                    </w:txbxContent>
                  </v:textbox>
                </v:shape>
                <v:shape id="AutoShape 390" o:spid="_x0000_s1453" type="#_x0000_t113" style="position:absolute;left:11269;top:11094;width:128;height: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" fillcolor="#ebd7e1" strokecolor="#c285a3" strokeweight=".5pt">
                  <v:shadow color="black" opacity="0" offset="0,0"/>
                  <v:textbox inset="0,0,0,0">
                    <w:txbxContent>
                      <w:p w14:paraId="436545AA" w14:textId="77777777" w:rsidR="0053083E" w:rsidRDefault="0053083E" w:rsidP="0053083E">
                        <w:pPr>
                          <w:pStyle w:val="Style3"/>
                        </w:pPr>
                        <w:r>
                          <w:t>tlsa_Exit</w:t>
                        </w:r>
                      </w:p>
                    </w:txbxContent>
                  </v:textbox>
                </v:shape>
                <v:shape id="AutoShape 382" o:spid="_x0000_s1454" type="#_x0000_t85" style="position:absolute;left:11386;top:11079;width:25;height:100;flip:x 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" adj="2455" fillcolor="#5b9bd5" strokecolor="black [0]" strokeweight=".5pt">
                  <v:shadow color="black [0]"/>
                  <v:textbox inset="2.88pt,2.88pt,2.88pt,2.88pt"/>
                </v:shape>
                <v:shape id="AutoShape 390" o:spid="_x0000_s1455" type="#_x0000_t113" style="position:absolute;left:11489;top:11118;width:128;height: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" fillcolor="#ebd7e1" strokecolor="#c285a3" strokeweight=".5pt">
                  <v:shadow color="black" opacity="0" offset="0,0"/>
                  <v:textbox inset="0,0,0,0">
                    <w:txbxContent>
                      <w:p w14:paraId="5710276E" w14:textId="77777777" w:rsidR="0053083E" w:rsidRDefault="0053083E" w:rsidP="0053083E">
                        <w:pPr>
                          <w:pStyle w:val="Style3"/>
                        </w:pPr>
                        <w:r>
                          <w:t>tlsa_Exit</w:t>
                        </w:r>
                      </w:p>
                    </w:txbxContent>
                  </v:textbox>
                </v:shape>
                <v:shape id="AutoShape 10" o:spid="_x0000_s1456" type="#_x0000_t32" style="position:absolute;left:11411;top:11134;width: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" strokecolor="black [0]" strokeweight=".5pt">
                  <v:stroke endarrow="block"/>
                  <v:shadow color="black [0]"/>
                </v:shape>
                <w10:anchorlock/>
              </v:group>
            </w:pict>
          </mc:Fallback>
        </mc:AlternateContent>
      </w:r>
    </w:p>
    <w:p w14:paraId="5896461D" w14:textId="77777777" w:rsidR="004B728F" w:rsidRDefault="004B728F" w:rsidP="0088191A">
      <w:pPr>
        <w:pStyle w:val="Heading3"/>
      </w:pPr>
      <w:r>
        <w:t>Relevant Data</w:t>
      </w:r>
    </w:p>
    <w:p w14:paraId="180CA40C" w14:textId="77777777" w:rsidR="004B728F" w:rsidRPr="00AB2970" w:rsidRDefault="004B728F" w:rsidP="0088191A">
      <w:pPr>
        <w:pStyle w:val="Heading4"/>
      </w:pPr>
      <w:r w:rsidRPr="00AB2970">
        <w:t>Source</w:t>
      </w:r>
    </w:p>
    <w:tbl>
      <w:tblPr>
        <w:tblStyle w:val="TableGrid"/>
        <w:tblW w:w="9355" w:type="dxa"/>
        <w:tblLook w:val="04A0" w:firstRow="1" w:lastRow="0" w:firstColumn="1" w:lastColumn="0" w:noHBand="0" w:noVBand="1"/>
      </w:tblPr>
      <w:tblGrid>
        <w:gridCol w:w="9355"/>
      </w:tblGrid>
      <w:tr w:rsidR="001203E2" w:rsidRPr="00323F4A" w14:paraId="2D3F9CE5" w14:textId="77777777" w:rsidTr="00584131">
        <w:trPr>
          <w:cantSplit/>
          <w:trHeight w:val="216"/>
        </w:trPr>
        <w:tc>
          <w:tcPr>
            <w:tcW w:w="9355" w:type="dxa"/>
            <w:shd w:val="clear" w:color="auto" w:fill="FDE9D9" w:themeFill="accent6" w:themeFillTint="33"/>
          </w:tcPr>
          <w:p w14:paraId="37FE2E36" w14:textId="37EF57D7" w:rsidR="001203E2" w:rsidRPr="00323F4A" w:rsidRDefault="00F824D6" w:rsidP="001203E2">
            <w:pPr>
              <w:pStyle w:val="NoSpacing"/>
              <w:rPr>
                <w:b/>
                <w:bCs/>
              </w:rPr>
            </w:pPr>
            <w:r>
              <w:rPr>
                <w:b/>
                <w:bCs/>
              </w:rPr>
              <w:t>tlsa</w:t>
            </w:r>
            <w:r w:rsidR="001203E2" w:rsidRPr="009F74F4">
              <w:rPr>
                <w:b/>
                <w:bCs/>
              </w:rPr>
              <w:t>_</w:t>
            </w:r>
            <w:r w:rsidR="007D494D">
              <w:rPr>
                <w:b/>
                <w:bCs/>
              </w:rPr>
              <w:t>Exit</w:t>
            </w:r>
          </w:p>
        </w:tc>
      </w:tr>
      <w:tr w:rsidR="001203E2" w14:paraId="57F31627" w14:textId="77777777" w:rsidTr="00584131">
        <w:trPr>
          <w:cantSplit/>
          <w:trHeight w:val="216"/>
        </w:trPr>
        <w:tc>
          <w:tcPr>
            <w:tcW w:w="9355" w:type="dxa"/>
          </w:tcPr>
          <w:p w14:paraId="7C72B768" w14:textId="1BE5B2D6" w:rsidR="001203E2" w:rsidRPr="00423803" w:rsidRDefault="001203E2" w:rsidP="001203E2">
            <w:pPr>
              <w:pStyle w:val="NoSpacing"/>
            </w:pPr>
            <w:r w:rsidRPr="000D5A2E">
              <w:t>HoHID</w:t>
            </w:r>
          </w:p>
        </w:tc>
      </w:tr>
      <w:tr w:rsidR="001203E2" w14:paraId="28357931" w14:textId="77777777" w:rsidTr="00584131">
        <w:trPr>
          <w:cantSplit/>
          <w:trHeight w:val="216"/>
        </w:trPr>
        <w:tc>
          <w:tcPr>
            <w:tcW w:w="9355" w:type="dxa"/>
          </w:tcPr>
          <w:p w14:paraId="23A5BC4C" w14:textId="6CCEE12E" w:rsidR="001203E2" w:rsidRPr="00423803" w:rsidRDefault="001203E2" w:rsidP="001203E2">
            <w:pPr>
              <w:pStyle w:val="NoSpacing"/>
            </w:pPr>
            <w:r w:rsidRPr="000D5A2E">
              <w:t>HHType</w:t>
            </w:r>
          </w:p>
        </w:tc>
      </w:tr>
      <w:tr w:rsidR="00D26B73" w14:paraId="3DEB50B4" w14:textId="77777777" w:rsidTr="00584131">
        <w:trPr>
          <w:cantSplit/>
          <w:trHeight w:val="216"/>
        </w:trPr>
        <w:tc>
          <w:tcPr>
            <w:tcW w:w="9355" w:type="dxa"/>
          </w:tcPr>
          <w:p w14:paraId="446DA8A3" w14:textId="361A83E2" w:rsidR="00D26B73" w:rsidRPr="000D5A2E" w:rsidRDefault="00D26B73" w:rsidP="001203E2">
            <w:pPr>
              <w:pStyle w:val="NoSpacing"/>
            </w:pPr>
            <w:r>
              <w:t>Cohort</w:t>
            </w:r>
          </w:p>
        </w:tc>
      </w:tr>
      <w:tr w:rsidR="001203E2" w14:paraId="40749CE5" w14:textId="77777777" w:rsidTr="00584131">
        <w:trPr>
          <w:cantSplit/>
          <w:trHeight w:val="216"/>
        </w:trPr>
        <w:tc>
          <w:tcPr>
            <w:tcW w:w="9355" w:type="dxa"/>
          </w:tcPr>
          <w:p w14:paraId="26770E84" w14:textId="6E3DA638" w:rsidR="001203E2" w:rsidRPr="00423803" w:rsidRDefault="001203E2" w:rsidP="001203E2">
            <w:pPr>
              <w:pStyle w:val="NoSpacing"/>
            </w:pPr>
            <w:r w:rsidRPr="000D5A2E">
              <w:t>LastInactive</w:t>
            </w:r>
          </w:p>
        </w:tc>
      </w:tr>
      <w:tr w:rsidR="00D47604" w14:paraId="5D890E88" w14:textId="77777777" w:rsidTr="00584131">
        <w:trPr>
          <w:cantSplit/>
          <w:trHeight w:val="216"/>
        </w:trPr>
        <w:tc>
          <w:tcPr>
            <w:tcW w:w="9355" w:type="dxa"/>
          </w:tcPr>
          <w:p w14:paraId="0F44CD6A" w14:textId="71BBC04C" w:rsidR="00D47604" w:rsidRPr="000D5A2E" w:rsidRDefault="00D47604" w:rsidP="001203E2">
            <w:pPr>
              <w:pStyle w:val="NoSpacing"/>
            </w:pPr>
            <w:r>
              <w:t>QualifyingExitHHID</w:t>
            </w:r>
          </w:p>
        </w:tc>
      </w:tr>
      <w:tr w:rsidR="001203E2" w14:paraId="0FE03B84" w14:textId="77777777" w:rsidTr="00EB0196">
        <w:trPr>
          <w:cantSplit/>
          <w:trHeight w:val="216"/>
        </w:trPr>
        <w:tc>
          <w:tcPr>
            <w:tcW w:w="9355" w:type="dxa"/>
            <w:shd w:val="clear" w:color="auto" w:fill="FDE9D9" w:themeFill="accent6" w:themeFillTint="33"/>
          </w:tcPr>
          <w:p w14:paraId="54B3C6D8" w14:textId="74099B8F" w:rsidR="001203E2" w:rsidRPr="00423803" w:rsidRDefault="005546F7" w:rsidP="001203E2">
            <w:pPr>
              <w:pStyle w:val="NoSpacing"/>
            </w:pPr>
            <w:r>
              <w:rPr>
                <w:b/>
                <w:bCs/>
              </w:rPr>
              <w:t>tlsa_HHID</w:t>
            </w:r>
          </w:p>
        </w:tc>
      </w:tr>
      <w:tr w:rsidR="001203E2" w:rsidRPr="00323F4A" w14:paraId="50E302F5" w14:textId="77777777" w:rsidTr="00584131">
        <w:trPr>
          <w:cantSplit/>
          <w:trHeight w:val="216"/>
        </w:trPr>
        <w:tc>
          <w:tcPr>
            <w:tcW w:w="9355" w:type="dxa"/>
          </w:tcPr>
          <w:p w14:paraId="2857F1C6" w14:textId="0A9A78B0" w:rsidR="001203E2" w:rsidRPr="00FD1AE1" w:rsidRDefault="001203E2" w:rsidP="001203E2">
            <w:pPr>
              <w:pStyle w:val="NoSpacing"/>
            </w:pPr>
            <w:r w:rsidRPr="000D5A2E">
              <w:t>HoHID</w:t>
            </w:r>
          </w:p>
        </w:tc>
      </w:tr>
      <w:tr w:rsidR="001203E2" w:rsidRPr="00323F4A" w14:paraId="72EB739E" w14:textId="77777777" w:rsidTr="00584131">
        <w:trPr>
          <w:cantSplit/>
          <w:trHeight w:val="216"/>
        </w:trPr>
        <w:tc>
          <w:tcPr>
            <w:tcW w:w="9355" w:type="dxa"/>
          </w:tcPr>
          <w:p w14:paraId="2FF55C87" w14:textId="2FA1AF97" w:rsidR="001203E2" w:rsidRPr="00423803" w:rsidRDefault="005546F7" w:rsidP="001203E2">
            <w:pPr>
              <w:pStyle w:val="NoSpacing"/>
            </w:pPr>
            <w:r>
              <w:t>Active</w:t>
            </w:r>
            <w:r w:rsidRPr="00B11BEB">
              <w:t>HHType</w:t>
            </w:r>
          </w:p>
        </w:tc>
      </w:tr>
      <w:tr w:rsidR="005546F7" w14:paraId="0DFB2AFB" w14:textId="77777777" w:rsidTr="00EB0196">
        <w:trPr>
          <w:cantSplit/>
          <w:trHeight w:val="216"/>
        </w:trPr>
        <w:tc>
          <w:tcPr>
            <w:tcW w:w="9355" w:type="dxa"/>
          </w:tcPr>
          <w:p w14:paraId="0D18DDA1" w14:textId="77777777" w:rsidR="005546F7" w:rsidRDefault="005546F7" w:rsidP="00EB0196">
            <w:pPr>
              <w:pStyle w:val="NoSpacing"/>
            </w:pPr>
            <w:r>
              <w:t>Exit1HHType</w:t>
            </w:r>
          </w:p>
        </w:tc>
      </w:tr>
      <w:tr w:rsidR="005546F7" w14:paraId="3118FF5D" w14:textId="77777777" w:rsidTr="00EB0196">
        <w:trPr>
          <w:cantSplit/>
          <w:trHeight w:val="216"/>
        </w:trPr>
        <w:tc>
          <w:tcPr>
            <w:tcW w:w="9355" w:type="dxa"/>
          </w:tcPr>
          <w:p w14:paraId="77AC8937" w14:textId="77777777" w:rsidR="005546F7" w:rsidRDefault="005546F7" w:rsidP="00EB0196">
            <w:pPr>
              <w:pStyle w:val="NoSpacing"/>
            </w:pPr>
            <w:r>
              <w:t>Exit2HHType</w:t>
            </w:r>
          </w:p>
        </w:tc>
      </w:tr>
      <w:tr w:rsidR="005546F7" w14:paraId="2CDBA75B" w14:textId="77777777" w:rsidTr="00EB0196">
        <w:trPr>
          <w:cantSplit/>
          <w:trHeight w:val="216"/>
        </w:trPr>
        <w:tc>
          <w:tcPr>
            <w:tcW w:w="9355" w:type="dxa"/>
          </w:tcPr>
          <w:p w14:paraId="27095A58" w14:textId="77777777" w:rsidR="005546F7" w:rsidRPr="00B11BEB" w:rsidRDefault="005546F7" w:rsidP="00EB0196">
            <w:pPr>
              <w:pStyle w:val="NoSpacing"/>
            </w:pPr>
            <w:r w:rsidRPr="00B11BEB">
              <w:t>EntryDate</w:t>
            </w:r>
          </w:p>
        </w:tc>
      </w:tr>
      <w:tr w:rsidR="005546F7" w14:paraId="595CE940" w14:textId="77777777" w:rsidTr="00EB0196">
        <w:trPr>
          <w:cantSplit/>
          <w:trHeight w:val="216"/>
        </w:trPr>
        <w:tc>
          <w:tcPr>
            <w:tcW w:w="9355" w:type="dxa"/>
          </w:tcPr>
          <w:p w14:paraId="01B0092E" w14:textId="77777777" w:rsidR="005546F7" w:rsidRPr="00B11BEB" w:rsidRDefault="005546F7" w:rsidP="00EB0196">
            <w:pPr>
              <w:pStyle w:val="NoSpacing"/>
            </w:pPr>
            <w:r w:rsidRPr="00B11BEB">
              <w:t xml:space="preserve">ExitDate </w:t>
            </w:r>
          </w:p>
        </w:tc>
      </w:tr>
      <w:tr w:rsidR="001203E2" w:rsidRPr="00323F4A" w14:paraId="267922EC" w14:textId="77777777" w:rsidTr="00584131">
        <w:trPr>
          <w:cantSplit/>
          <w:trHeight w:val="216"/>
        </w:trPr>
        <w:tc>
          <w:tcPr>
            <w:tcW w:w="9355" w:type="dxa"/>
          </w:tcPr>
          <w:p w14:paraId="583FE676" w14:textId="1493D39F" w:rsidR="001203E2" w:rsidRPr="00AD7462" w:rsidRDefault="001203E2" w:rsidP="001203E2">
            <w:pPr>
              <w:pStyle w:val="NoSpacing"/>
              <w:rPr>
                <w:b/>
                <w:bCs/>
              </w:rPr>
            </w:pPr>
            <w:r w:rsidRPr="000D5A2E">
              <w:t>ProjectType</w:t>
            </w:r>
          </w:p>
        </w:tc>
      </w:tr>
      <w:tr w:rsidR="001203E2" w:rsidRPr="00323F4A" w14:paraId="7D0E262F" w14:textId="77777777" w:rsidTr="00584131">
        <w:trPr>
          <w:cantSplit/>
          <w:trHeight w:val="216"/>
        </w:trPr>
        <w:tc>
          <w:tcPr>
            <w:tcW w:w="9355" w:type="dxa"/>
          </w:tcPr>
          <w:p w14:paraId="218B6E2B" w14:textId="7392F3B6" w:rsidR="001203E2" w:rsidRPr="00AD7462" w:rsidRDefault="00D47604" w:rsidP="001203E2">
            <w:pPr>
              <w:pStyle w:val="NoSpacing"/>
              <w:rPr>
                <w:b/>
                <w:bCs/>
              </w:rPr>
            </w:pPr>
            <w:r>
              <w:t>HouseholdID</w:t>
            </w:r>
          </w:p>
        </w:tc>
      </w:tr>
      <w:tr w:rsidR="001203E2" w:rsidRPr="00323F4A" w14:paraId="365E68D7" w14:textId="77777777" w:rsidTr="00584131">
        <w:trPr>
          <w:cantSplit/>
          <w:trHeight w:val="216"/>
        </w:trPr>
        <w:tc>
          <w:tcPr>
            <w:tcW w:w="9355" w:type="dxa"/>
          </w:tcPr>
          <w:p w14:paraId="65458078" w14:textId="679C7D6F" w:rsidR="001203E2" w:rsidRPr="00AD7462" w:rsidRDefault="00D47604" w:rsidP="001203E2">
            <w:pPr>
              <w:pStyle w:val="NoSpacing"/>
              <w:rPr>
                <w:b/>
                <w:bCs/>
              </w:rPr>
            </w:pPr>
            <w:r>
              <w:t>MoveInDate</w:t>
            </w:r>
          </w:p>
        </w:tc>
      </w:tr>
    </w:tbl>
    <w:p w14:paraId="4DBF66AA" w14:textId="77777777" w:rsidR="004B728F" w:rsidRPr="00AB2970" w:rsidRDefault="004B728F" w:rsidP="0088191A">
      <w:pPr>
        <w:pStyle w:val="Heading4"/>
      </w:pPr>
      <w:r w:rsidRPr="00AB2970">
        <w:t>Target</w:t>
      </w:r>
    </w:p>
    <w:tbl>
      <w:tblPr>
        <w:tblStyle w:val="TableGrid"/>
        <w:tblW w:w="9355" w:type="dxa"/>
        <w:tblLook w:val="04A0" w:firstRow="1" w:lastRow="0" w:firstColumn="1" w:lastColumn="0" w:noHBand="0" w:noVBand="1"/>
      </w:tblPr>
      <w:tblGrid>
        <w:gridCol w:w="9355"/>
      </w:tblGrid>
      <w:tr w:rsidR="004B728F" w:rsidRPr="002F0D32" w14:paraId="49C4F6C9" w14:textId="77777777" w:rsidTr="00584131">
        <w:trPr>
          <w:cantSplit/>
          <w:trHeight w:val="216"/>
        </w:trPr>
        <w:tc>
          <w:tcPr>
            <w:tcW w:w="9355" w:type="dxa"/>
            <w:shd w:val="clear" w:color="auto" w:fill="76923C" w:themeFill="accent3" w:themeFillShade="BF"/>
          </w:tcPr>
          <w:p w14:paraId="1BFCBBFF" w14:textId="68DA0A65" w:rsidR="004B728F" w:rsidRPr="002F0D32" w:rsidRDefault="00F824D6" w:rsidP="00584131">
            <w:pPr>
              <w:pStyle w:val="NoSpacing"/>
              <w:rPr>
                <w:b/>
                <w:bCs/>
                <w:color w:val="FFFFFF" w:themeColor="background1"/>
              </w:rPr>
            </w:pPr>
            <w:r>
              <w:rPr>
                <w:b/>
                <w:bCs/>
                <w:color w:val="FFFFFF" w:themeColor="background1"/>
              </w:rPr>
              <w:t>tlsa</w:t>
            </w:r>
            <w:r w:rsidR="004B728F" w:rsidRPr="002F0D32">
              <w:rPr>
                <w:b/>
                <w:bCs/>
                <w:color w:val="FFFFFF" w:themeColor="background1"/>
              </w:rPr>
              <w:t>_</w:t>
            </w:r>
            <w:r w:rsidR="00214717">
              <w:rPr>
                <w:b/>
                <w:bCs/>
                <w:color w:val="FFFFFF" w:themeColor="background1"/>
              </w:rPr>
              <w:t>Exit</w:t>
            </w:r>
          </w:p>
        </w:tc>
      </w:tr>
      <w:tr w:rsidR="004B728F" w14:paraId="383C3A59" w14:textId="77777777" w:rsidTr="00584131">
        <w:trPr>
          <w:cantSplit/>
          <w:trHeight w:val="216"/>
        </w:trPr>
        <w:tc>
          <w:tcPr>
            <w:tcW w:w="9355" w:type="dxa"/>
          </w:tcPr>
          <w:p w14:paraId="243C4BFF" w14:textId="77777777" w:rsidR="004B728F" w:rsidRPr="000D5A2E" w:rsidRDefault="004B728F" w:rsidP="00584131">
            <w:pPr>
              <w:pStyle w:val="NoSpacing"/>
            </w:pPr>
            <w:r w:rsidRPr="00AD7462">
              <w:rPr>
                <w:b/>
                <w:bCs/>
              </w:rPr>
              <w:t>SystemPath</w:t>
            </w:r>
          </w:p>
        </w:tc>
      </w:tr>
    </w:tbl>
    <w:p w14:paraId="79973175" w14:textId="4A28518B" w:rsidR="004B728F" w:rsidRDefault="004B728F" w:rsidP="0088191A">
      <w:pPr>
        <w:pStyle w:val="Heading3"/>
      </w:pPr>
      <w:r>
        <w:t>Logic</w:t>
      </w:r>
    </w:p>
    <w:p w14:paraId="1688E5BD" w14:textId="697E26DE" w:rsidR="00DA00C7" w:rsidRDefault="00EA5825" w:rsidP="001B0540">
      <w:r w:rsidRPr="00562B4E">
        <w:rPr>
          <w:b/>
          <w:bCs/>
        </w:rPr>
        <w:t>SystemPath</w:t>
      </w:r>
      <w:r>
        <w:t xml:space="preserve"> is not relevant for households who were housed in PSH as of </w:t>
      </w:r>
      <w:r w:rsidRPr="00562B4E">
        <w:rPr>
          <w:b/>
          <w:bCs/>
        </w:rPr>
        <w:t>CohortStart</w:t>
      </w:r>
      <w:r>
        <w:t xml:space="preserve"> or for households </w:t>
      </w:r>
      <w:r w:rsidR="00153DDB">
        <w:t xml:space="preserve">who had been housed in RRH or PSH for at least 365 days as of </w:t>
      </w:r>
      <w:r w:rsidR="00DA00C7">
        <w:t>the date of the qualifying exit.</w:t>
      </w:r>
    </w:p>
    <w:p w14:paraId="048DAFDD" w14:textId="77777777" w:rsidR="00DA00C7" w:rsidRDefault="00DA00C7" w:rsidP="001B0540">
      <w:r>
        <w:t xml:space="preserve">Set </w:t>
      </w:r>
      <w:r w:rsidRPr="00562B4E">
        <w:rPr>
          <w:b/>
          <w:bCs/>
        </w:rPr>
        <w:t>SystemPath</w:t>
      </w:r>
      <w:r>
        <w:t xml:space="preserve"> = -1 for:</w:t>
      </w:r>
    </w:p>
    <w:p w14:paraId="66C0C58B" w14:textId="3F51D3DC" w:rsidR="008C7D56" w:rsidRPr="00562B4E" w:rsidRDefault="00007AB5" w:rsidP="0030608E">
      <w:pPr>
        <w:pStyle w:val="ListParagraph"/>
        <w:numPr>
          <w:ilvl w:val="0"/>
          <w:numId w:val="69"/>
        </w:numPr>
      </w:pPr>
      <w:r>
        <w:t>A</w:t>
      </w:r>
      <w:r w:rsidR="00B13622">
        <w:t xml:space="preserve">ny record in </w:t>
      </w:r>
      <w:r w:rsidR="00F824D6">
        <w:t>tlsa</w:t>
      </w:r>
      <w:r w:rsidR="00B13622">
        <w:t>_Exit where</w:t>
      </w:r>
      <w:r w:rsidR="0064700A" w:rsidRPr="0064700A">
        <w:t xml:space="preserve"> </w:t>
      </w:r>
      <w:r w:rsidR="0064700A" w:rsidRPr="00562B4E">
        <w:rPr>
          <w:b/>
          <w:bCs/>
        </w:rPr>
        <w:t>ExitFrom</w:t>
      </w:r>
      <w:r w:rsidR="0064700A">
        <w:t xml:space="preserve"> </w:t>
      </w:r>
      <w:r w:rsidR="006555B1">
        <w:t>= 6 (</w:t>
      </w:r>
      <w:r w:rsidR="0064700A">
        <w:t>PSH after move-in to PH</w:t>
      </w:r>
      <w:r w:rsidR="006555B1">
        <w:t xml:space="preserve">) </w:t>
      </w:r>
      <w:r w:rsidR="00C45A92">
        <w:t xml:space="preserve">and </w:t>
      </w:r>
      <w:r>
        <w:t>tlsa_HHID.</w:t>
      </w:r>
      <w:r w:rsidR="00C45A92" w:rsidRPr="00007AB5">
        <w:rPr>
          <w:b/>
          <w:bCs/>
        </w:rPr>
        <w:t xml:space="preserve">MoveInDate </w:t>
      </w:r>
      <w:r w:rsidR="00C45A92">
        <w:t xml:space="preserve">for the </w:t>
      </w:r>
      <w:r>
        <w:t xml:space="preserve">qualifying exit &lt; </w:t>
      </w:r>
      <w:r w:rsidRPr="00562B4E">
        <w:rPr>
          <w:b/>
          <w:bCs/>
        </w:rPr>
        <w:t>CohortStart</w:t>
      </w:r>
      <w:r w:rsidR="008C7D56">
        <w:rPr>
          <w:b/>
          <w:bCs/>
        </w:rPr>
        <w:t>.</w:t>
      </w:r>
    </w:p>
    <w:p w14:paraId="4A2E73F5" w14:textId="12CF1765" w:rsidR="00485704" w:rsidRDefault="008C7D56" w:rsidP="0030608E">
      <w:pPr>
        <w:pStyle w:val="ListParagraph"/>
        <w:numPr>
          <w:ilvl w:val="0"/>
          <w:numId w:val="69"/>
        </w:numPr>
      </w:pPr>
      <w:r w:rsidRPr="00562B4E">
        <w:t>Any record in tlsa_Exit where</w:t>
      </w:r>
      <w:r>
        <w:rPr>
          <w:b/>
          <w:bCs/>
        </w:rPr>
        <w:t xml:space="preserve"> ExitFrom </w:t>
      </w:r>
      <w:r w:rsidR="00793BA6" w:rsidRPr="00562B4E">
        <w:t>in (</w:t>
      </w:r>
      <w:r w:rsidR="00672D8B" w:rsidRPr="00562B4E">
        <w:t>5,6) (RRH/PSH after move-in to PH</w:t>
      </w:r>
      <w:r w:rsidR="000B00D3" w:rsidRPr="00562B4E">
        <w:t>) and tlsa_HHID.</w:t>
      </w:r>
      <w:r w:rsidR="000B00D3">
        <w:rPr>
          <w:b/>
          <w:bCs/>
        </w:rPr>
        <w:t xml:space="preserve">MoveInDate </w:t>
      </w:r>
      <w:r w:rsidR="000B00D3" w:rsidRPr="00562B4E">
        <w:t xml:space="preserve">for the qualifying exit is 365 days or more prior to the </w:t>
      </w:r>
      <w:r w:rsidR="00BC59F5">
        <w:t>qualifying exit date</w:t>
      </w:r>
      <w:r w:rsidR="00007AB5" w:rsidRPr="00BC59F5">
        <w:t>.</w:t>
      </w:r>
      <w:r w:rsidR="00B13622">
        <w:t xml:space="preserve"> </w:t>
      </w:r>
    </w:p>
    <w:p w14:paraId="2F190B8F" w14:textId="064ABB6A" w:rsidR="000E25B6" w:rsidRDefault="00120601" w:rsidP="00485704">
      <w:r w:rsidRPr="00562B4E">
        <w:t>For all other records in tlsa_Exit</w:t>
      </w:r>
      <w:r w:rsidR="00F47FFC">
        <w:t xml:space="preserve">, </w:t>
      </w:r>
      <w:r w:rsidR="005F57BC">
        <w:t xml:space="preserve">set </w:t>
      </w:r>
      <w:r w:rsidR="005F57BC" w:rsidRPr="00485704">
        <w:rPr>
          <w:b/>
          <w:bCs/>
        </w:rPr>
        <w:t>SystemPath</w:t>
      </w:r>
      <w:r w:rsidR="005F57BC">
        <w:t xml:space="preserve"> based on the combination</w:t>
      </w:r>
      <w:r w:rsidR="003B6240">
        <w:t xml:space="preserve"> of </w:t>
      </w:r>
      <w:r w:rsidR="003B6240" w:rsidRPr="00485704">
        <w:rPr>
          <w:b/>
        </w:rPr>
        <w:t>ProjectTypes</w:t>
      </w:r>
      <w:r w:rsidR="003B6240">
        <w:t xml:space="preserve"> in </w:t>
      </w:r>
      <w:r w:rsidR="000E25B6">
        <w:t>tlsa_HHID</w:t>
      </w:r>
      <w:r w:rsidR="003B6240">
        <w:t xml:space="preserve"> where</w:t>
      </w:r>
      <w:r w:rsidR="000E25B6">
        <w:t>:</w:t>
      </w:r>
    </w:p>
    <w:p w14:paraId="58340798" w14:textId="5E691E3B" w:rsidR="004A2152" w:rsidRPr="004A2152" w:rsidRDefault="004A2152" w:rsidP="0030608E">
      <w:pPr>
        <w:pStyle w:val="ListParagraph"/>
        <w:numPr>
          <w:ilvl w:val="0"/>
          <w:numId w:val="53"/>
        </w:numPr>
      </w:pPr>
      <w:r w:rsidRPr="00B26540">
        <w:rPr>
          <w:b/>
          <w:bCs/>
        </w:rPr>
        <w:t xml:space="preserve">HoHID = </w:t>
      </w:r>
      <w:r>
        <w:t>tlsa_Exit.</w:t>
      </w:r>
      <w:r w:rsidRPr="00B26540">
        <w:rPr>
          <w:b/>
          <w:bCs/>
        </w:rPr>
        <w:t>HoHID</w:t>
      </w:r>
      <w:r>
        <w:t>; and</w:t>
      </w:r>
    </w:p>
    <w:p w14:paraId="46116916" w14:textId="77777777" w:rsidR="00206475" w:rsidRPr="00206475" w:rsidRDefault="00206475" w:rsidP="0030608E">
      <w:pPr>
        <w:pStyle w:val="ListParagraph"/>
        <w:numPr>
          <w:ilvl w:val="0"/>
          <w:numId w:val="53"/>
        </w:numPr>
      </w:pPr>
      <w:r>
        <w:rPr>
          <w:bCs/>
        </w:rPr>
        <w:t xml:space="preserve">Any part of the enrollment is after </w:t>
      </w:r>
      <w:r w:rsidRPr="00206475">
        <w:rPr>
          <w:b/>
        </w:rPr>
        <w:t>LastInactive</w:t>
      </w:r>
      <w:r>
        <w:rPr>
          <w:bCs/>
        </w:rPr>
        <w:t>; i.e., either:</w:t>
      </w:r>
    </w:p>
    <w:p w14:paraId="07CD1160" w14:textId="7984EFF3" w:rsidR="001B0540" w:rsidRDefault="003B6240" w:rsidP="00206475">
      <w:pPr>
        <w:pStyle w:val="ListParagraph"/>
        <w:numPr>
          <w:ilvl w:val="1"/>
          <w:numId w:val="53"/>
        </w:numPr>
      </w:pPr>
      <w:r w:rsidRPr="00EB0196">
        <w:rPr>
          <w:b/>
        </w:rPr>
        <w:t>EntryDate</w:t>
      </w:r>
      <w:r>
        <w:t xml:space="preserve"> &gt; </w:t>
      </w:r>
      <w:r w:rsidR="00F824D6">
        <w:t>tlsa</w:t>
      </w:r>
      <w:r>
        <w:t>_Exit.</w:t>
      </w:r>
      <w:r w:rsidR="002B6FFB" w:rsidRPr="008F2C7B">
        <w:rPr>
          <w:b/>
          <w:bCs/>
        </w:rPr>
        <w:t>LastInactive</w:t>
      </w:r>
      <w:r w:rsidR="00AD5200" w:rsidRPr="00AD5200">
        <w:t xml:space="preserve">; </w:t>
      </w:r>
      <w:r w:rsidR="00206475">
        <w:t>or</w:t>
      </w:r>
    </w:p>
    <w:p w14:paraId="3EA5F12A" w14:textId="1D4C2260" w:rsidR="00206475" w:rsidRDefault="00206475" w:rsidP="00206475">
      <w:pPr>
        <w:pStyle w:val="ListParagraph"/>
        <w:numPr>
          <w:ilvl w:val="1"/>
          <w:numId w:val="53"/>
        </w:numPr>
      </w:pPr>
      <w:r>
        <w:rPr>
          <w:b/>
        </w:rPr>
        <w:t xml:space="preserve">LastInactive </w:t>
      </w:r>
      <w:r>
        <w:rPr>
          <w:bCs/>
        </w:rPr>
        <w:t>= 9/30/2012 and [</w:t>
      </w:r>
      <w:r w:rsidRPr="00206475">
        <w:rPr>
          <w:b/>
        </w:rPr>
        <w:t>ExitDate</w:t>
      </w:r>
      <w:r>
        <w:rPr>
          <w:bCs/>
        </w:rPr>
        <w:t xml:space="preserve"> is null or </w:t>
      </w:r>
      <w:r w:rsidRPr="00206475">
        <w:rPr>
          <w:b/>
        </w:rPr>
        <w:t>ExitDate</w:t>
      </w:r>
      <w:r>
        <w:rPr>
          <w:bCs/>
        </w:rPr>
        <w:t xml:space="preserve"> &gt; 9/30/2012]</w:t>
      </w:r>
    </w:p>
    <w:p w14:paraId="5C5F8C4B" w14:textId="3505D354" w:rsidR="00CC4786" w:rsidRDefault="00407C04" w:rsidP="0030608E">
      <w:pPr>
        <w:pStyle w:val="ListParagraph"/>
        <w:numPr>
          <w:ilvl w:val="0"/>
          <w:numId w:val="53"/>
        </w:numPr>
      </w:pPr>
      <w:r>
        <w:rPr>
          <w:b/>
        </w:rPr>
        <w:t xml:space="preserve">EntryDate </w:t>
      </w:r>
      <w:r>
        <w:rPr>
          <w:bCs/>
        </w:rPr>
        <w:t xml:space="preserve">&lt;= </w:t>
      </w:r>
      <w:r w:rsidR="00403D64">
        <w:rPr>
          <w:bCs/>
        </w:rPr>
        <w:t xml:space="preserve">the </w:t>
      </w:r>
      <w:r w:rsidR="00403D64" w:rsidRPr="00562B4E">
        <w:rPr>
          <w:b/>
        </w:rPr>
        <w:t>ExitDate</w:t>
      </w:r>
      <w:r w:rsidR="00403D64">
        <w:rPr>
          <w:bCs/>
        </w:rPr>
        <w:t xml:space="preserve"> for the qualifying exit</w:t>
      </w:r>
      <w:r w:rsidR="00DD5F28">
        <w:rPr>
          <w:bCs/>
        </w:rPr>
        <w:t>; and</w:t>
      </w:r>
    </w:p>
    <w:p w14:paraId="4C6256C2" w14:textId="583C23EA" w:rsidR="004A2152" w:rsidRDefault="004A2152" w:rsidP="0030608E">
      <w:pPr>
        <w:pStyle w:val="ListParagraph"/>
        <w:numPr>
          <w:ilvl w:val="0"/>
          <w:numId w:val="53"/>
        </w:numPr>
      </w:pPr>
      <w:r>
        <w:t>tlsa_Exit.</w:t>
      </w:r>
      <w:r w:rsidR="00B26540">
        <w:t xml:space="preserve">HHType = </w:t>
      </w:r>
    </w:p>
    <w:p w14:paraId="2AA17848" w14:textId="77777777" w:rsidR="004A2152" w:rsidRPr="009E742A" w:rsidRDefault="004A2152" w:rsidP="0030608E">
      <w:pPr>
        <w:pStyle w:val="ListParagraph"/>
        <w:numPr>
          <w:ilvl w:val="1"/>
          <w:numId w:val="50"/>
        </w:numPr>
      </w:pPr>
      <w:r w:rsidRPr="009E742A">
        <w:t xml:space="preserve">If </w:t>
      </w:r>
      <w:r>
        <w:rPr>
          <w:b/>
        </w:rPr>
        <w:t>ExitC</w:t>
      </w:r>
      <w:r w:rsidRPr="009E742A">
        <w:rPr>
          <w:b/>
        </w:rPr>
        <w:t>ohort</w:t>
      </w:r>
      <w:r w:rsidRPr="009E742A">
        <w:t xml:space="preserve"> = 0, </w:t>
      </w:r>
      <w:r w:rsidRPr="009E742A">
        <w:rPr>
          <w:b/>
          <w:bCs/>
        </w:rPr>
        <w:t>ActiveHHType</w:t>
      </w:r>
    </w:p>
    <w:p w14:paraId="0F901B2E" w14:textId="77777777" w:rsidR="004A2152" w:rsidRPr="009E742A" w:rsidRDefault="004A2152" w:rsidP="0030608E">
      <w:pPr>
        <w:pStyle w:val="ListParagraph"/>
        <w:numPr>
          <w:ilvl w:val="1"/>
          <w:numId w:val="50"/>
        </w:numPr>
      </w:pPr>
      <w:r w:rsidRPr="009E742A">
        <w:t xml:space="preserve">If </w:t>
      </w:r>
      <w:r>
        <w:rPr>
          <w:b/>
        </w:rPr>
        <w:t>ExitC</w:t>
      </w:r>
      <w:r w:rsidRPr="009E742A">
        <w:rPr>
          <w:b/>
        </w:rPr>
        <w:t>ohort</w:t>
      </w:r>
      <w:r w:rsidRPr="009E742A">
        <w:t xml:space="preserve"> = </w:t>
      </w:r>
      <w:r>
        <w:t>-1</w:t>
      </w:r>
      <w:r w:rsidRPr="009E742A">
        <w:t xml:space="preserve">, </w:t>
      </w:r>
      <w:r>
        <w:rPr>
          <w:b/>
          <w:bCs/>
        </w:rPr>
        <w:t>Exit1</w:t>
      </w:r>
      <w:r w:rsidRPr="009E742A">
        <w:rPr>
          <w:b/>
          <w:bCs/>
        </w:rPr>
        <w:t>HHType</w:t>
      </w:r>
    </w:p>
    <w:p w14:paraId="266F6FF5" w14:textId="77777777" w:rsidR="004A2152" w:rsidRPr="009E742A" w:rsidRDefault="004A2152" w:rsidP="0030608E">
      <w:pPr>
        <w:pStyle w:val="ListParagraph"/>
        <w:numPr>
          <w:ilvl w:val="1"/>
          <w:numId w:val="50"/>
        </w:numPr>
      </w:pPr>
      <w:r w:rsidRPr="009E742A">
        <w:t xml:space="preserve">If </w:t>
      </w:r>
      <w:r>
        <w:rPr>
          <w:b/>
        </w:rPr>
        <w:t>ExitC</w:t>
      </w:r>
      <w:r w:rsidRPr="009E742A">
        <w:rPr>
          <w:b/>
        </w:rPr>
        <w:t>ohort</w:t>
      </w:r>
      <w:r w:rsidRPr="009E742A">
        <w:t xml:space="preserve"> = </w:t>
      </w:r>
      <w:r>
        <w:t>-2</w:t>
      </w:r>
      <w:r w:rsidRPr="009E742A">
        <w:t xml:space="preserve">, </w:t>
      </w:r>
      <w:r>
        <w:rPr>
          <w:b/>
          <w:bCs/>
        </w:rPr>
        <w:t>Exit2</w:t>
      </w:r>
      <w:r w:rsidRPr="009E742A">
        <w:rPr>
          <w:b/>
          <w:bCs/>
        </w:rPr>
        <w:t>HHType</w:t>
      </w:r>
    </w:p>
    <w:tbl>
      <w:tblPr>
        <w:tblStyle w:val="Style11"/>
        <w:tblW w:w="9360" w:type="dxa"/>
        <w:tblLook w:val="04A0" w:firstRow="1" w:lastRow="0" w:firstColumn="1" w:lastColumn="0" w:noHBand="0" w:noVBand="1"/>
      </w:tblPr>
      <w:tblGrid>
        <w:gridCol w:w="1674"/>
        <w:gridCol w:w="2462"/>
        <w:gridCol w:w="5224"/>
      </w:tblGrid>
      <w:tr w:rsidR="002B6FFB" w:rsidRPr="00447C0D" w14:paraId="67325E71" w14:textId="40EBE8F7" w:rsidTr="00AB2970">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674" w:type="dxa"/>
            <w:noWrap/>
          </w:tcPr>
          <w:p w14:paraId="3A7BD150" w14:textId="478BB49D" w:rsidR="002B6FFB" w:rsidRPr="00577A54" w:rsidRDefault="002B6FFB" w:rsidP="00584131">
            <w:pPr>
              <w:spacing w:before="0" w:after="0"/>
              <w:rPr>
                <w:rFonts w:cstheme="minorHAnsi"/>
                <w:color w:val="000000"/>
              </w:rPr>
            </w:pPr>
            <w:r>
              <w:rPr>
                <w:rFonts w:cstheme="minorHAnsi"/>
              </w:rPr>
              <w:t>SystemPath</w:t>
            </w:r>
          </w:p>
        </w:tc>
        <w:tc>
          <w:tcPr>
            <w:tcW w:w="2462" w:type="dxa"/>
            <w:noWrap/>
          </w:tcPr>
          <w:p w14:paraId="3B19C89F" w14:textId="77777777" w:rsidR="002B6FFB" w:rsidRPr="00577A54" w:rsidRDefault="002B6FFB" w:rsidP="00584131">
            <w:pPr>
              <w:spacing w:before="0" w:after="0"/>
              <w:cnfStyle w:val="100000000000" w:firstRow="1" w:lastRow="0" w:firstColumn="0" w:lastColumn="0" w:oddVBand="0" w:evenVBand="0" w:oddHBand="0" w:evenHBand="0" w:firstRowFirstColumn="0" w:firstRowLastColumn="0" w:lastRowFirstColumn="0" w:lastRowLastColumn="0"/>
              <w:rPr>
                <w:rFonts w:cstheme="minorHAnsi"/>
                <w:color w:val="000000"/>
              </w:rPr>
            </w:pPr>
            <w:r w:rsidRPr="00577A54">
              <w:rPr>
                <w:rFonts w:cstheme="minorHAnsi"/>
              </w:rPr>
              <w:t>SystemPath Project Types</w:t>
            </w:r>
          </w:p>
        </w:tc>
        <w:tc>
          <w:tcPr>
            <w:tcW w:w="5224" w:type="dxa"/>
          </w:tcPr>
          <w:p w14:paraId="3555104A" w14:textId="6227F7D5" w:rsidR="002B6FFB" w:rsidRPr="00577A54" w:rsidRDefault="00B26540" w:rsidP="00584131">
            <w:pPr>
              <w:spacing w:before="0" w:after="0"/>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tlsa_</w:t>
            </w:r>
            <w:r w:rsidR="00EE1ADC">
              <w:rPr>
                <w:rFonts w:cstheme="minorHAnsi"/>
              </w:rPr>
              <w:t>HHID</w:t>
            </w:r>
            <w:r w:rsidR="002869D2">
              <w:rPr>
                <w:rFonts w:cstheme="minorHAnsi"/>
              </w:rPr>
              <w:t xml:space="preserve"> ProjectType</w:t>
            </w:r>
            <w:r w:rsidR="00EE1ADC">
              <w:rPr>
                <w:rFonts w:cstheme="minorHAnsi"/>
              </w:rPr>
              <w:t>(s)</w:t>
            </w:r>
          </w:p>
        </w:tc>
      </w:tr>
      <w:tr w:rsidR="002B6FFB" w:rsidRPr="00447C0D" w14:paraId="78242F88" w14:textId="0CDE0DDF" w:rsidTr="00AB2970">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674" w:type="dxa"/>
            <w:noWrap/>
          </w:tcPr>
          <w:p w14:paraId="125DF75C" w14:textId="77777777" w:rsidR="002B6FFB" w:rsidRPr="00577A54" w:rsidRDefault="002B6FFB" w:rsidP="00584131">
            <w:pPr>
              <w:spacing w:before="0" w:after="0"/>
              <w:rPr>
                <w:rFonts w:cstheme="minorHAnsi"/>
                <w:color w:val="000000"/>
              </w:rPr>
            </w:pPr>
            <w:r w:rsidRPr="00577A54">
              <w:rPr>
                <w:rFonts w:cstheme="minorHAnsi"/>
              </w:rPr>
              <w:t>1</w:t>
            </w:r>
          </w:p>
        </w:tc>
        <w:tc>
          <w:tcPr>
            <w:tcW w:w="2462" w:type="dxa"/>
            <w:noWrap/>
          </w:tcPr>
          <w:p w14:paraId="39E743E3" w14:textId="77777777" w:rsidR="002B6FFB" w:rsidRPr="00577A54" w:rsidRDefault="002B6FFB" w:rsidP="00584131">
            <w:pPr>
              <w:spacing w:before="0" w:after="0"/>
              <w:cnfStyle w:val="000000100000" w:firstRow="0" w:lastRow="0" w:firstColumn="0" w:lastColumn="0" w:oddVBand="0" w:evenVBand="0" w:oddHBand="1" w:evenHBand="0" w:firstRowFirstColumn="0" w:firstRowLastColumn="0" w:lastRowFirstColumn="0" w:lastRowLastColumn="0"/>
              <w:rPr>
                <w:rFonts w:cstheme="minorHAnsi"/>
                <w:color w:val="000000"/>
              </w:rPr>
            </w:pPr>
            <w:r w:rsidRPr="00577A54">
              <w:rPr>
                <w:rFonts w:cstheme="minorHAnsi"/>
              </w:rPr>
              <w:t>ES/SH</w:t>
            </w:r>
          </w:p>
        </w:tc>
        <w:tc>
          <w:tcPr>
            <w:tcW w:w="5224" w:type="dxa"/>
          </w:tcPr>
          <w:p w14:paraId="1DEA7014" w14:textId="19C81C3A" w:rsidR="002B6FFB" w:rsidRDefault="00305EA3" w:rsidP="00584131">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in (1,8) and </w:t>
            </w:r>
          </w:p>
          <w:p w14:paraId="3DC6CC19" w14:textId="7CF16C12" w:rsidR="00305EA3" w:rsidRPr="00577A54" w:rsidRDefault="00305EA3" w:rsidP="00584131">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not in (2,3,13)</w:t>
            </w:r>
          </w:p>
        </w:tc>
      </w:tr>
      <w:tr w:rsidR="002B6FFB" w:rsidRPr="00447C0D" w14:paraId="11DFF662" w14:textId="66207A38" w:rsidTr="00AB2970">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674" w:type="dxa"/>
            <w:noWrap/>
            <w:hideMark/>
          </w:tcPr>
          <w:p w14:paraId="1F406CF8" w14:textId="77777777" w:rsidR="002B6FFB" w:rsidRPr="00577A54" w:rsidRDefault="002B6FFB" w:rsidP="00584131">
            <w:pPr>
              <w:spacing w:before="0" w:after="0"/>
              <w:rPr>
                <w:rFonts w:cstheme="minorHAnsi"/>
                <w:color w:val="000000"/>
              </w:rPr>
            </w:pPr>
            <w:r w:rsidRPr="00577A54">
              <w:rPr>
                <w:rFonts w:cstheme="minorHAnsi"/>
              </w:rPr>
              <w:t>2</w:t>
            </w:r>
          </w:p>
        </w:tc>
        <w:tc>
          <w:tcPr>
            <w:tcW w:w="2462" w:type="dxa"/>
            <w:noWrap/>
            <w:hideMark/>
          </w:tcPr>
          <w:p w14:paraId="05A1239D" w14:textId="77777777" w:rsidR="002B6FFB" w:rsidRPr="00577A54" w:rsidRDefault="002B6FFB" w:rsidP="00584131">
            <w:pPr>
              <w:spacing w:before="0" w:after="0"/>
              <w:cnfStyle w:val="000000010000" w:firstRow="0" w:lastRow="0" w:firstColumn="0" w:lastColumn="0" w:oddVBand="0" w:evenVBand="0" w:oddHBand="0" w:evenHBand="1" w:firstRowFirstColumn="0" w:firstRowLastColumn="0" w:lastRowFirstColumn="0" w:lastRowLastColumn="0"/>
              <w:rPr>
                <w:rFonts w:cstheme="minorHAnsi"/>
                <w:color w:val="000000"/>
              </w:rPr>
            </w:pPr>
            <w:r w:rsidRPr="00577A54">
              <w:rPr>
                <w:rFonts w:cstheme="minorHAnsi"/>
              </w:rPr>
              <w:t>TH</w:t>
            </w:r>
          </w:p>
        </w:tc>
        <w:tc>
          <w:tcPr>
            <w:tcW w:w="5224" w:type="dxa"/>
          </w:tcPr>
          <w:p w14:paraId="1F613CD3" w14:textId="77777777" w:rsidR="002B6FFB" w:rsidRDefault="00305EA3" w:rsidP="00584131">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 2 </w:t>
            </w:r>
            <w:r w:rsidR="00991463">
              <w:rPr>
                <w:rFonts w:cstheme="minorHAnsi"/>
              </w:rPr>
              <w:t xml:space="preserve">and </w:t>
            </w:r>
          </w:p>
          <w:p w14:paraId="06FDA6AA" w14:textId="6367A16C" w:rsidR="00991463" w:rsidRPr="00577A54" w:rsidRDefault="00991463" w:rsidP="00584131">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not in (1,3,8,13)</w:t>
            </w:r>
          </w:p>
        </w:tc>
      </w:tr>
      <w:tr w:rsidR="002B6FFB" w:rsidRPr="00447C0D" w14:paraId="2D94A857" w14:textId="79F0C158" w:rsidTr="00AB2970">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674" w:type="dxa"/>
            <w:noWrap/>
            <w:hideMark/>
          </w:tcPr>
          <w:p w14:paraId="57FBD7DB" w14:textId="77777777" w:rsidR="002B6FFB" w:rsidRPr="00577A54" w:rsidRDefault="002B6FFB" w:rsidP="00584131">
            <w:pPr>
              <w:spacing w:before="0" w:after="0"/>
              <w:rPr>
                <w:rFonts w:cstheme="minorHAnsi"/>
                <w:color w:val="000000"/>
              </w:rPr>
            </w:pPr>
            <w:r w:rsidRPr="00577A54">
              <w:rPr>
                <w:rFonts w:cstheme="minorHAnsi"/>
              </w:rPr>
              <w:t>3</w:t>
            </w:r>
          </w:p>
        </w:tc>
        <w:tc>
          <w:tcPr>
            <w:tcW w:w="2462" w:type="dxa"/>
            <w:noWrap/>
            <w:hideMark/>
          </w:tcPr>
          <w:p w14:paraId="7394C69F" w14:textId="77777777" w:rsidR="002B6FFB" w:rsidRPr="00577A54" w:rsidRDefault="002B6FFB" w:rsidP="00584131">
            <w:pPr>
              <w:spacing w:before="0" w:after="0"/>
              <w:cnfStyle w:val="000000100000" w:firstRow="0" w:lastRow="0" w:firstColumn="0" w:lastColumn="0" w:oddVBand="0" w:evenVBand="0" w:oddHBand="1" w:evenHBand="0" w:firstRowFirstColumn="0" w:firstRowLastColumn="0" w:lastRowFirstColumn="0" w:lastRowLastColumn="0"/>
              <w:rPr>
                <w:rFonts w:cstheme="minorHAnsi"/>
                <w:color w:val="000000"/>
              </w:rPr>
            </w:pPr>
            <w:r w:rsidRPr="00577A54">
              <w:rPr>
                <w:rFonts w:cstheme="minorHAnsi"/>
              </w:rPr>
              <w:t>ES/SH + TH</w:t>
            </w:r>
          </w:p>
        </w:tc>
        <w:tc>
          <w:tcPr>
            <w:tcW w:w="5224" w:type="dxa"/>
          </w:tcPr>
          <w:p w14:paraId="39003D90" w14:textId="77777777" w:rsidR="002B6FFB" w:rsidRDefault="00991463" w:rsidP="00584131">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 2 and in (1,8) and </w:t>
            </w:r>
          </w:p>
          <w:p w14:paraId="243650C5" w14:textId="0D70FE13" w:rsidR="00991463" w:rsidRPr="00577A54" w:rsidRDefault="00991463" w:rsidP="00584131">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Not in (</w:t>
            </w:r>
            <w:r w:rsidR="00113C51">
              <w:rPr>
                <w:rFonts w:cstheme="minorHAnsi"/>
              </w:rPr>
              <w:t>3,13)</w:t>
            </w:r>
          </w:p>
        </w:tc>
      </w:tr>
      <w:tr w:rsidR="002B6FFB" w:rsidRPr="00447C0D" w14:paraId="6A8641F7" w14:textId="2F609116" w:rsidTr="00AB2970">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674" w:type="dxa"/>
            <w:noWrap/>
            <w:hideMark/>
          </w:tcPr>
          <w:p w14:paraId="3B0ADEB5" w14:textId="77777777" w:rsidR="002B6FFB" w:rsidRPr="00577A54" w:rsidRDefault="002B6FFB" w:rsidP="00584131">
            <w:pPr>
              <w:spacing w:before="0" w:after="0"/>
              <w:rPr>
                <w:rFonts w:cstheme="minorHAnsi"/>
                <w:color w:val="000000"/>
              </w:rPr>
            </w:pPr>
            <w:r w:rsidRPr="00577A54">
              <w:rPr>
                <w:rFonts w:cstheme="minorHAnsi"/>
              </w:rPr>
              <w:t>4</w:t>
            </w:r>
          </w:p>
        </w:tc>
        <w:tc>
          <w:tcPr>
            <w:tcW w:w="2462" w:type="dxa"/>
            <w:noWrap/>
            <w:hideMark/>
          </w:tcPr>
          <w:p w14:paraId="2B0E9C13" w14:textId="77777777" w:rsidR="002B6FFB" w:rsidRPr="00577A54" w:rsidRDefault="002B6FFB" w:rsidP="00584131">
            <w:pPr>
              <w:spacing w:before="0" w:after="0"/>
              <w:cnfStyle w:val="000000010000" w:firstRow="0" w:lastRow="0" w:firstColumn="0" w:lastColumn="0" w:oddVBand="0" w:evenVBand="0" w:oddHBand="0" w:evenHBand="1" w:firstRowFirstColumn="0" w:firstRowLastColumn="0" w:lastRowFirstColumn="0" w:lastRowLastColumn="0"/>
              <w:rPr>
                <w:rFonts w:cstheme="minorHAnsi"/>
                <w:color w:val="000000"/>
              </w:rPr>
            </w:pPr>
            <w:r w:rsidRPr="00577A54">
              <w:rPr>
                <w:rFonts w:cstheme="minorHAnsi"/>
              </w:rPr>
              <w:t>RRH</w:t>
            </w:r>
          </w:p>
        </w:tc>
        <w:tc>
          <w:tcPr>
            <w:tcW w:w="5224" w:type="dxa"/>
          </w:tcPr>
          <w:p w14:paraId="361E8315" w14:textId="20A2A7E4" w:rsidR="00113C51" w:rsidRDefault="00113C51" w:rsidP="00113C51">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 13 and </w:t>
            </w:r>
          </w:p>
          <w:p w14:paraId="26AAB59C" w14:textId="40C527F8" w:rsidR="002B6FFB" w:rsidRPr="00577A54" w:rsidRDefault="00113C51" w:rsidP="00113C51">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not in (1,3,8,2)</w:t>
            </w:r>
          </w:p>
        </w:tc>
      </w:tr>
      <w:tr w:rsidR="002B6FFB" w:rsidRPr="00447C0D" w14:paraId="70F33772" w14:textId="478692C2" w:rsidTr="00AB2970">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674" w:type="dxa"/>
            <w:noWrap/>
            <w:hideMark/>
          </w:tcPr>
          <w:p w14:paraId="3B9DA25B" w14:textId="77777777" w:rsidR="002B6FFB" w:rsidRPr="00577A54" w:rsidRDefault="002B6FFB" w:rsidP="00584131">
            <w:pPr>
              <w:spacing w:before="0" w:after="0"/>
              <w:rPr>
                <w:rFonts w:cstheme="minorHAnsi"/>
                <w:color w:val="000000"/>
              </w:rPr>
            </w:pPr>
            <w:r w:rsidRPr="00577A54">
              <w:rPr>
                <w:rFonts w:cstheme="minorHAnsi"/>
              </w:rPr>
              <w:t>5</w:t>
            </w:r>
          </w:p>
        </w:tc>
        <w:tc>
          <w:tcPr>
            <w:tcW w:w="2462" w:type="dxa"/>
            <w:noWrap/>
            <w:hideMark/>
          </w:tcPr>
          <w:p w14:paraId="296A600A" w14:textId="77777777" w:rsidR="002B6FFB" w:rsidRPr="00577A54" w:rsidRDefault="002B6FFB" w:rsidP="00584131">
            <w:pPr>
              <w:spacing w:before="0" w:after="0"/>
              <w:cnfStyle w:val="000000100000" w:firstRow="0" w:lastRow="0" w:firstColumn="0" w:lastColumn="0" w:oddVBand="0" w:evenVBand="0" w:oddHBand="1" w:evenHBand="0" w:firstRowFirstColumn="0" w:firstRowLastColumn="0" w:lastRowFirstColumn="0" w:lastRowLastColumn="0"/>
              <w:rPr>
                <w:rFonts w:cstheme="minorHAnsi"/>
                <w:color w:val="000000"/>
              </w:rPr>
            </w:pPr>
            <w:r w:rsidRPr="00577A54">
              <w:rPr>
                <w:rFonts w:cstheme="minorHAnsi"/>
              </w:rPr>
              <w:t>ES/SH + RRH</w:t>
            </w:r>
          </w:p>
        </w:tc>
        <w:tc>
          <w:tcPr>
            <w:tcW w:w="5224" w:type="dxa"/>
          </w:tcPr>
          <w:p w14:paraId="547613D6" w14:textId="71A96236" w:rsidR="00113C51" w:rsidRDefault="00113C51" w:rsidP="00113C51">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 13 and in (1,8) and </w:t>
            </w:r>
          </w:p>
          <w:p w14:paraId="10B8E78F" w14:textId="42E717EE" w:rsidR="002B6FFB" w:rsidRPr="00577A54" w:rsidRDefault="00113C51" w:rsidP="00113C51">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not in (2,3)</w:t>
            </w:r>
          </w:p>
        </w:tc>
      </w:tr>
      <w:tr w:rsidR="002B6FFB" w:rsidRPr="00447C0D" w14:paraId="41854D5C" w14:textId="71429B3C" w:rsidTr="00AB2970">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674" w:type="dxa"/>
            <w:noWrap/>
            <w:hideMark/>
          </w:tcPr>
          <w:p w14:paraId="3DA30C1F" w14:textId="77777777" w:rsidR="002B6FFB" w:rsidRPr="00577A54" w:rsidRDefault="002B6FFB" w:rsidP="00584131">
            <w:pPr>
              <w:spacing w:before="0" w:after="0"/>
              <w:rPr>
                <w:rFonts w:cstheme="minorHAnsi"/>
                <w:color w:val="000000"/>
              </w:rPr>
            </w:pPr>
            <w:r w:rsidRPr="00577A54">
              <w:rPr>
                <w:rFonts w:cstheme="minorHAnsi"/>
              </w:rPr>
              <w:t>6</w:t>
            </w:r>
          </w:p>
        </w:tc>
        <w:tc>
          <w:tcPr>
            <w:tcW w:w="2462" w:type="dxa"/>
            <w:noWrap/>
            <w:hideMark/>
          </w:tcPr>
          <w:p w14:paraId="3314D6E8" w14:textId="77777777" w:rsidR="002B6FFB" w:rsidRPr="00577A54" w:rsidRDefault="002B6FFB" w:rsidP="00584131">
            <w:pPr>
              <w:spacing w:before="0" w:after="0"/>
              <w:cnfStyle w:val="000000010000" w:firstRow="0" w:lastRow="0" w:firstColumn="0" w:lastColumn="0" w:oddVBand="0" w:evenVBand="0" w:oddHBand="0" w:evenHBand="1" w:firstRowFirstColumn="0" w:firstRowLastColumn="0" w:lastRowFirstColumn="0" w:lastRowLastColumn="0"/>
              <w:rPr>
                <w:rFonts w:cstheme="minorHAnsi"/>
                <w:color w:val="000000"/>
              </w:rPr>
            </w:pPr>
            <w:r w:rsidRPr="00577A54">
              <w:rPr>
                <w:rFonts w:cstheme="minorHAnsi"/>
              </w:rPr>
              <w:t>TH + RRH</w:t>
            </w:r>
          </w:p>
        </w:tc>
        <w:tc>
          <w:tcPr>
            <w:tcW w:w="5224" w:type="dxa"/>
          </w:tcPr>
          <w:p w14:paraId="587C0071" w14:textId="77777777" w:rsidR="002B6FFB" w:rsidRDefault="00113C51" w:rsidP="00584131">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 2 and = 13 </w:t>
            </w:r>
            <w:r w:rsidR="000550DC">
              <w:rPr>
                <w:rFonts w:cstheme="minorHAnsi"/>
              </w:rPr>
              <w:t>and</w:t>
            </w:r>
          </w:p>
          <w:p w14:paraId="234A4223" w14:textId="6133DAC3" w:rsidR="000550DC" w:rsidRPr="00577A54" w:rsidRDefault="000550DC" w:rsidP="00584131">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Not in (1,8,3)</w:t>
            </w:r>
          </w:p>
        </w:tc>
      </w:tr>
      <w:tr w:rsidR="002B6FFB" w:rsidRPr="00447C0D" w14:paraId="25938843" w14:textId="081C2322" w:rsidTr="00AB2970">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674" w:type="dxa"/>
            <w:noWrap/>
            <w:hideMark/>
          </w:tcPr>
          <w:p w14:paraId="31F59C69" w14:textId="77777777" w:rsidR="002B6FFB" w:rsidRPr="00577A54" w:rsidRDefault="002B6FFB" w:rsidP="00584131">
            <w:pPr>
              <w:spacing w:before="0" w:after="0"/>
              <w:rPr>
                <w:rFonts w:cstheme="minorHAnsi"/>
                <w:color w:val="000000"/>
              </w:rPr>
            </w:pPr>
            <w:r w:rsidRPr="00577A54">
              <w:rPr>
                <w:rFonts w:cstheme="minorHAnsi"/>
              </w:rPr>
              <w:t>7</w:t>
            </w:r>
          </w:p>
        </w:tc>
        <w:tc>
          <w:tcPr>
            <w:tcW w:w="2462" w:type="dxa"/>
            <w:noWrap/>
            <w:hideMark/>
          </w:tcPr>
          <w:p w14:paraId="367E47C1" w14:textId="77777777" w:rsidR="002B6FFB" w:rsidRPr="00577A54" w:rsidRDefault="002B6FFB" w:rsidP="00584131">
            <w:pPr>
              <w:spacing w:before="0" w:after="0"/>
              <w:cnfStyle w:val="000000100000" w:firstRow="0" w:lastRow="0" w:firstColumn="0" w:lastColumn="0" w:oddVBand="0" w:evenVBand="0" w:oddHBand="1" w:evenHBand="0" w:firstRowFirstColumn="0" w:firstRowLastColumn="0" w:lastRowFirstColumn="0" w:lastRowLastColumn="0"/>
              <w:rPr>
                <w:rFonts w:cstheme="minorHAnsi"/>
                <w:color w:val="000000"/>
              </w:rPr>
            </w:pPr>
            <w:r w:rsidRPr="00577A54">
              <w:rPr>
                <w:rFonts w:cstheme="minorHAnsi"/>
              </w:rPr>
              <w:t>ES/SH + TH + RRH</w:t>
            </w:r>
          </w:p>
        </w:tc>
        <w:tc>
          <w:tcPr>
            <w:tcW w:w="5224" w:type="dxa"/>
          </w:tcPr>
          <w:p w14:paraId="425DA560" w14:textId="7B983E0F" w:rsidR="002B6FFB" w:rsidRDefault="000550DC" w:rsidP="000550DC">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2 and in (1,8) and = 13</w:t>
            </w:r>
            <w:r w:rsidR="0004711E">
              <w:rPr>
                <w:rFonts w:cstheme="minorHAnsi"/>
              </w:rPr>
              <w:t xml:space="preserve"> and</w:t>
            </w:r>
          </w:p>
          <w:p w14:paraId="3A7C8F57" w14:textId="4D2C91A6" w:rsidR="000550DC" w:rsidRPr="00577A54" w:rsidRDefault="000550DC" w:rsidP="000550DC">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&lt;&gt; 3</w:t>
            </w:r>
          </w:p>
        </w:tc>
      </w:tr>
      <w:tr w:rsidR="002B6FFB" w:rsidRPr="00447C0D" w14:paraId="45D558D8" w14:textId="2C55BB9B" w:rsidTr="00AB2970">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674" w:type="dxa"/>
            <w:noWrap/>
            <w:hideMark/>
          </w:tcPr>
          <w:p w14:paraId="27DF4151" w14:textId="77777777" w:rsidR="002B6FFB" w:rsidRPr="00577A54" w:rsidRDefault="002B6FFB" w:rsidP="00584131">
            <w:pPr>
              <w:spacing w:before="0" w:after="0"/>
              <w:rPr>
                <w:rFonts w:cstheme="minorHAnsi"/>
                <w:color w:val="000000"/>
              </w:rPr>
            </w:pPr>
            <w:r w:rsidRPr="00577A54">
              <w:rPr>
                <w:rFonts w:cstheme="minorHAnsi"/>
              </w:rPr>
              <w:t>8</w:t>
            </w:r>
          </w:p>
        </w:tc>
        <w:tc>
          <w:tcPr>
            <w:tcW w:w="2462" w:type="dxa"/>
            <w:noWrap/>
            <w:hideMark/>
          </w:tcPr>
          <w:p w14:paraId="3AD98523" w14:textId="77777777" w:rsidR="002B6FFB" w:rsidRPr="00577A54" w:rsidRDefault="002B6FFB" w:rsidP="00584131">
            <w:pPr>
              <w:spacing w:before="0" w:after="0"/>
              <w:cnfStyle w:val="000000010000" w:firstRow="0" w:lastRow="0" w:firstColumn="0" w:lastColumn="0" w:oddVBand="0" w:evenVBand="0" w:oddHBand="0" w:evenHBand="1" w:firstRowFirstColumn="0" w:firstRowLastColumn="0" w:lastRowFirstColumn="0" w:lastRowLastColumn="0"/>
              <w:rPr>
                <w:rFonts w:cstheme="minorHAnsi"/>
                <w:color w:val="000000"/>
              </w:rPr>
            </w:pPr>
            <w:r w:rsidRPr="00577A54">
              <w:rPr>
                <w:rFonts w:cstheme="minorHAnsi"/>
              </w:rPr>
              <w:t>PSH</w:t>
            </w:r>
          </w:p>
        </w:tc>
        <w:tc>
          <w:tcPr>
            <w:tcW w:w="5224" w:type="dxa"/>
          </w:tcPr>
          <w:p w14:paraId="4558D6E2" w14:textId="77777777" w:rsidR="002B6FFB" w:rsidRDefault="000550DC" w:rsidP="00584131">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3 and</w:t>
            </w:r>
          </w:p>
          <w:p w14:paraId="700AE865" w14:textId="4EF6D550" w:rsidR="000550DC" w:rsidRPr="00577A54" w:rsidRDefault="000550DC" w:rsidP="00584131">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Not in (1,2,8,13)</w:t>
            </w:r>
          </w:p>
        </w:tc>
      </w:tr>
      <w:tr w:rsidR="002B6FFB" w:rsidRPr="00447C0D" w14:paraId="365F5E28" w14:textId="67C302E6" w:rsidTr="00AB2970">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674" w:type="dxa"/>
            <w:noWrap/>
            <w:hideMark/>
          </w:tcPr>
          <w:p w14:paraId="24BE3B19" w14:textId="77777777" w:rsidR="002B6FFB" w:rsidRPr="00577A54" w:rsidRDefault="002B6FFB" w:rsidP="00584131">
            <w:pPr>
              <w:spacing w:before="0" w:after="0"/>
              <w:rPr>
                <w:rFonts w:cstheme="minorHAnsi"/>
                <w:color w:val="000000"/>
              </w:rPr>
            </w:pPr>
            <w:r w:rsidRPr="00577A54">
              <w:rPr>
                <w:rFonts w:cstheme="minorHAnsi"/>
              </w:rPr>
              <w:t>9</w:t>
            </w:r>
          </w:p>
        </w:tc>
        <w:tc>
          <w:tcPr>
            <w:tcW w:w="2462" w:type="dxa"/>
            <w:noWrap/>
            <w:hideMark/>
          </w:tcPr>
          <w:p w14:paraId="30EE05C0" w14:textId="77777777" w:rsidR="002B6FFB" w:rsidRPr="00577A54" w:rsidRDefault="002B6FFB" w:rsidP="00584131">
            <w:pPr>
              <w:spacing w:before="0" w:after="0"/>
              <w:cnfStyle w:val="000000100000" w:firstRow="0" w:lastRow="0" w:firstColumn="0" w:lastColumn="0" w:oddVBand="0" w:evenVBand="0" w:oddHBand="1" w:evenHBand="0" w:firstRowFirstColumn="0" w:firstRowLastColumn="0" w:lastRowFirstColumn="0" w:lastRowLastColumn="0"/>
              <w:rPr>
                <w:rFonts w:cstheme="minorHAnsi"/>
                <w:color w:val="000000"/>
              </w:rPr>
            </w:pPr>
            <w:r w:rsidRPr="00577A54">
              <w:rPr>
                <w:rFonts w:cstheme="minorHAnsi"/>
              </w:rPr>
              <w:t>ES/SH + PSH</w:t>
            </w:r>
          </w:p>
        </w:tc>
        <w:tc>
          <w:tcPr>
            <w:tcW w:w="5224" w:type="dxa"/>
          </w:tcPr>
          <w:p w14:paraId="77B840D3" w14:textId="6689F95E" w:rsidR="000550DC" w:rsidRDefault="000550DC" w:rsidP="000550DC">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3 and in (1,8) and</w:t>
            </w:r>
          </w:p>
          <w:p w14:paraId="3F531DC0" w14:textId="362FF828" w:rsidR="002B6FFB" w:rsidRPr="00577A54" w:rsidRDefault="000550DC" w:rsidP="000550DC">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Not in (2,13)</w:t>
            </w:r>
          </w:p>
        </w:tc>
      </w:tr>
      <w:tr w:rsidR="002B6FFB" w:rsidRPr="00447C0D" w14:paraId="2B2054AC" w14:textId="3BFB1E67" w:rsidTr="00AB2970">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674" w:type="dxa"/>
            <w:noWrap/>
            <w:hideMark/>
          </w:tcPr>
          <w:p w14:paraId="03AC0258" w14:textId="77777777" w:rsidR="002B6FFB" w:rsidRPr="00577A54" w:rsidRDefault="002B6FFB" w:rsidP="00584131">
            <w:pPr>
              <w:spacing w:before="0" w:after="0"/>
              <w:rPr>
                <w:rFonts w:cstheme="minorHAnsi"/>
                <w:color w:val="000000"/>
              </w:rPr>
            </w:pPr>
            <w:r w:rsidRPr="00577A54">
              <w:rPr>
                <w:rFonts w:cstheme="minorHAnsi"/>
              </w:rPr>
              <w:t>10</w:t>
            </w:r>
          </w:p>
        </w:tc>
        <w:tc>
          <w:tcPr>
            <w:tcW w:w="2462" w:type="dxa"/>
            <w:noWrap/>
            <w:hideMark/>
          </w:tcPr>
          <w:p w14:paraId="78E2AD53" w14:textId="77777777" w:rsidR="002B6FFB" w:rsidRPr="00577A54" w:rsidRDefault="002B6FFB" w:rsidP="00584131">
            <w:pPr>
              <w:spacing w:before="0" w:after="0"/>
              <w:cnfStyle w:val="000000010000" w:firstRow="0" w:lastRow="0" w:firstColumn="0" w:lastColumn="0" w:oddVBand="0" w:evenVBand="0" w:oddHBand="0" w:evenHBand="1" w:firstRowFirstColumn="0" w:firstRowLastColumn="0" w:lastRowFirstColumn="0" w:lastRowLastColumn="0"/>
              <w:rPr>
                <w:rFonts w:cstheme="minorHAnsi"/>
                <w:color w:val="000000"/>
              </w:rPr>
            </w:pPr>
            <w:r w:rsidRPr="00577A54">
              <w:rPr>
                <w:rFonts w:cstheme="minorHAnsi"/>
              </w:rPr>
              <w:t>ES/SH + RRH + PSH</w:t>
            </w:r>
          </w:p>
        </w:tc>
        <w:tc>
          <w:tcPr>
            <w:tcW w:w="5224" w:type="dxa"/>
          </w:tcPr>
          <w:p w14:paraId="2BCA1C4D" w14:textId="6AFD817F" w:rsidR="002B6FFB" w:rsidRPr="00577A54" w:rsidRDefault="000550DC" w:rsidP="00584131">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In (1,8) and = 13 </w:t>
            </w:r>
            <w:r w:rsidR="00096B33">
              <w:rPr>
                <w:rFonts w:cstheme="minorHAnsi"/>
              </w:rPr>
              <w:t>and = 3</w:t>
            </w:r>
            <w:r w:rsidR="00CA2837">
              <w:rPr>
                <w:rFonts w:cstheme="minorHAnsi"/>
              </w:rPr>
              <w:t xml:space="preserve"> and &lt;&gt; 2</w:t>
            </w:r>
          </w:p>
        </w:tc>
      </w:tr>
      <w:tr w:rsidR="002B6FFB" w:rsidRPr="00447C0D" w14:paraId="6FAEE4C6" w14:textId="6F067496" w:rsidTr="00AB2970">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674" w:type="dxa"/>
            <w:noWrap/>
            <w:hideMark/>
          </w:tcPr>
          <w:p w14:paraId="125D065B" w14:textId="77777777" w:rsidR="002B6FFB" w:rsidRPr="00577A54" w:rsidRDefault="002B6FFB" w:rsidP="00584131">
            <w:pPr>
              <w:spacing w:before="0" w:after="0"/>
              <w:rPr>
                <w:rFonts w:cstheme="minorHAnsi"/>
                <w:color w:val="000000"/>
              </w:rPr>
            </w:pPr>
            <w:r w:rsidRPr="00577A54">
              <w:rPr>
                <w:rFonts w:cstheme="minorHAnsi"/>
              </w:rPr>
              <w:t>11</w:t>
            </w:r>
          </w:p>
        </w:tc>
        <w:tc>
          <w:tcPr>
            <w:tcW w:w="2462" w:type="dxa"/>
            <w:noWrap/>
            <w:hideMark/>
          </w:tcPr>
          <w:p w14:paraId="15C9898F" w14:textId="77777777" w:rsidR="002B6FFB" w:rsidRPr="00577A54" w:rsidRDefault="002B6FFB" w:rsidP="00584131">
            <w:pPr>
              <w:spacing w:before="0" w:after="0"/>
              <w:cnfStyle w:val="000000100000" w:firstRow="0" w:lastRow="0" w:firstColumn="0" w:lastColumn="0" w:oddVBand="0" w:evenVBand="0" w:oddHBand="1" w:evenHBand="0" w:firstRowFirstColumn="0" w:firstRowLastColumn="0" w:lastRowFirstColumn="0" w:lastRowLastColumn="0"/>
              <w:rPr>
                <w:rFonts w:cstheme="minorHAnsi"/>
                <w:color w:val="000000"/>
              </w:rPr>
            </w:pPr>
            <w:r w:rsidRPr="00577A54">
              <w:rPr>
                <w:rFonts w:cstheme="minorHAnsi"/>
              </w:rPr>
              <w:t>RRH + PSH</w:t>
            </w:r>
          </w:p>
        </w:tc>
        <w:tc>
          <w:tcPr>
            <w:tcW w:w="5224" w:type="dxa"/>
          </w:tcPr>
          <w:p w14:paraId="532749E5" w14:textId="77777777" w:rsidR="002B6FFB" w:rsidRDefault="00096B33" w:rsidP="00584131">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3 and = 13 and</w:t>
            </w:r>
          </w:p>
          <w:p w14:paraId="65B39939" w14:textId="39A834A5" w:rsidR="00096B33" w:rsidRPr="00577A54" w:rsidRDefault="00096B33" w:rsidP="00584131">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Not in (1,</w:t>
            </w:r>
            <w:r w:rsidR="00334E5B">
              <w:rPr>
                <w:rFonts w:cstheme="minorHAnsi"/>
              </w:rPr>
              <w:t>2,8)</w:t>
            </w:r>
          </w:p>
        </w:tc>
      </w:tr>
      <w:tr w:rsidR="00334E5B" w:rsidRPr="00447C0D" w14:paraId="67E4FF44" w14:textId="372A5A0F" w:rsidTr="00AB2970">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674" w:type="dxa"/>
            <w:noWrap/>
            <w:hideMark/>
          </w:tcPr>
          <w:p w14:paraId="238B781E" w14:textId="77777777" w:rsidR="00334E5B" w:rsidRPr="00577A54" w:rsidRDefault="00334E5B" w:rsidP="00584131">
            <w:pPr>
              <w:spacing w:before="0" w:after="0"/>
              <w:rPr>
                <w:rFonts w:cstheme="minorHAnsi"/>
                <w:color w:val="000000"/>
              </w:rPr>
            </w:pPr>
            <w:r w:rsidRPr="00577A54">
              <w:rPr>
                <w:rFonts w:cstheme="minorHAnsi"/>
              </w:rPr>
              <w:t>12</w:t>
            </w:r>
          </w:p>
        </w:tc>
        <w:tc>
          <w:tcPr>
            <w:tcW w:w="7686" w:type="dxa"/>
            <w:gridSpan w:val="2"/>
            <w:noWrap/>
            <w:hideMark/>
          </w:tcPr>
          <w:p w14:paraId="6ECDB27C" w14:textId="0DC5BFA5" w:rsidR="00334E5B" w:rsidRPr="00577A54" w:rsidRDefault="00334E5B" w:rsidP="00584131">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577A54">
              <w:rPr>
                <w:rFonts w:cstheme="minorHAnsi"/>
              </w:rPr>
              <w:t>All other combinations</w:t>
            </w:r>
          </w:p>
        </w:tc>
      </w:tr>
    </w:tbl>
    <w:p w14:paraId="0298E017" w14:textId="77777777" w:rsidR="002F2FF8" w:rsidRDefault="002F2FF8" w:rsidP="002F2FF8">
      <w:pPr>
        <w:pStyle w:val="Heading2"/>
      </w:pPr>
      <w:bookmarkStart w:id="727" w:name="_LSACalculated_Population_Identifier_1"/>
      <w:bookmarkStart w:id="728" w:name="_Toc31197328"/>
      <w:bookmarkStart w:id="729" w:name="_Toc31197329"/>
      <w:bookmarkStart w:id="730" w:name="_Toc31197330"/>
      <w:bookmarkStart w:id="731" w:name="_Toc31197331"/>
      <w:bookmarkStart w:id="732" w:name="_Toc31197332"/>
      <w:bookmarkStart w:id="733" w:name="_Toc31197333"/>
      <w:bookmarkStart w:id="734" w:name="_Toc31197334"/>
      <w:bookmarkStart w:id="735" w:name="_Toc31197335"/>
      <w:bookmarkStart w:id="736" w:name="_Toc31197336"/>
      <w:bookmarkStart w:id="737" w:name="_Toc511743960"/>
      <w:bookmarkStart w:id="738" w:name="_Toc511743961"/>
      <w:bookmarkStart w:id="739" w:name="_Toc511743962"/>
      <w:bookmarkStart w:id="740" w:name="_Toc511743983"/>
      <w:bookmarkStart w:id="741" w:name="_Toc511743984"/>
      <w:bookmarkStart w:id="742" w:name="_Toc511743985"/>
      <w:bookmarkStart w:id="743" w:name="_Toc511743986"/>
      <w:bookmarkStart w:id="744" w:name="_Toc511743987"/>
      <w:bookmarkStart w:id="745" w:name="_Toc511743988"/>
      <w:bookmarkStart w:id="746" w:name="_Toc511743989"/>
      <w:bookmarkStart w:id="747" w:name="_Toc511743990"/>
      <w:bookmarkStart w:id="748" w:name="_Toc511744006"/>
      <w:bookmarkStart w:id="749" w:name="_Toc511744007"/>
      <w:bookmarkStart w:id="750" w:name="_Toc511744008"/>
      <w:bookmarkStart w:id="751" w:name="_Toc511744009"/>
      <w:bookmarkStart w:id="752" w:name="_Get_LSACalculated_Population"/>
      <w:bookmarkStart w:id="753" w:name="_LSACalculated_Population_Identifier"/>
      <w:bookmarkStart w:id="754" w:name="_Toc31197397"/>
      <w:bookmarkStart w:id="755" w:name="_Toc31197398"/>
      <w:bookmarkStart w:id="756" w:name="_Toc31197399"/>
      <w:bookmarkStart w:id="757" w:name="_Toc31197400"/>
      <w:bookmarkStart w:id="758" w:name="_Toc31197401"/>
      <w:bookmarkStart w:id="759" w:name="_Toc31197402"/>
      <w:bookmarkStart w:id="760" w:name="_Toc31197403"/>
      <w:bookmarkStart w:id="761" w:name="_Toc31197404"/>
      <w:bookmarkStart w:id="762" w:name="_Toc31197405"/>
      <w:bookmarkStart w:id="763" w:name="_Toc511744151"/>
      <w:bookmarkStart w:id="764" w:name="_Toc511744152"/>
      <w:bookmarkStart w:id="765" w:name="_Toc511744153"/>
      <w:bookmarkStart w:id="766" w:name="_Toc511744154"/>
      <w:bookmarkStart w:id="767" w:name="_Toc511744155"/>
      <w:bookmarkStart w:id="768" w:name="_Toc511744156"/>
      <w:bookmarkStart w:id="769" w:name="_Toc511744181"/>
      <w:bookmarkStart w:id="770" w:name="_Toc511744182"/>
      <w:bookmarkStart w:id="771" w:name="_Toc511744250"/>
      <w:bookmarkStart w:id="772" w:name="_Toc511744251"/>
      <w:bookmarkStart w:id="773" w:name="_Toc511744252"/>
      <w:bookmarkStart w:id="774" w:name="_Toc31197822"/>
      <w:bookmarkStart w:id="775" w:name="_Toc31197823"/>
      <w:bookmarkStart w:id="776" w:name="_Toc31197824"/>
      <w:bookmarkStart w:id="777" w:name="_Toc31197825"/>
      <w:bookmarkStart w:id="778" w:name="_Toc31197826"/>
      <w:bookmarkStart w:id="779" w:name="_Toc31197827"/>
      <w:bookmarkStart w:id="780" w:name="_Toc31197828"/>
      <w:bookmarkStart w:id="781" w:name="_Toc31197829"/>
      <w:bookmarkStart w:id="782" w:name="_Toc31197830"/>
      <w:bookmarkStart w:id="783" w:name="_Toc511744338"/>
      <w:bookmarkStart w:id="784" w:name="_Toc31198235"/>
      <w:bookmarkStart w:id="785" w:name="_Toc37849807"/>
      <w:bookmarkStart w:id="786" w:name="_Toc79153992"/>
      <w:bookmarkStart w:id="787" w:name="_Toc506721211"/>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r>
        <w:t>LSAExit</w:t>
      </w:r>
      <w:bookmarkEnd w:id="785"/>
      <w:bookmarkEnd w:id="786"/>
    </w:p>
    <w:p w14:paraId="3DD97413" w14:textId="325B8264" w:rsidR="002F2FF8" w:rsidRDefault="002F2FF8" w:rsidP="002F2FF8">
      <w:r>
        <w:t>LSAExit includes 17 columns</w:t>
      </w:r>
      <w:r w:rsidR="004873DC">
        <w:t xml:space="preserve">. </w:t>
      </w:r>
      <w:r>
        <w:rPr>
          <w:b/>
        </w:rPr>
        <w:t>RowTotal</w:t>
      </w:r>
      <w:r>
        <w:t xml:space="preserve"> is a count of distinct combinations of </w:t>
      </w:r>
      <w:r>
        <w:rPr>
          <w:b/>
        </w:rPr>
        <w:t xml:space="preserve">Cohort, </w:t>
      </w:r>
      <w:r w:rsidRPr="002E318E">
        <w:rPr>
          <w:b/>
        </w:rPr>
        <w:t>HoHID</w:t>
      </w:r>
      <w:r>
        <w:rPr>
          <w:b/>
        </w:rPr>
        <w:t xml:space="preserve"> </w:t>
      </w:r>
      <w:r>
        <w:t xml:space="preserve">and </w:t>
      </w:r>
      <w:r w:rsidRPr="00AB4DA6">
        <w:rPr>
          <w:b/>
        </w:rPr>
        <w:t>HHType</w:t>
      </w:r>
      <w:r>
        <w:rPr>
          <w:b/>
        </w:rPr>
        <w:t xml:space="preserve"> </w:t>
      </w:r>
      <w:r>
        <w:t xml:space="preserve">from </w:t>
      </w:r>
      <w:r w:rsidR="00F824D6">
        <w:t>tlsa</w:t>
      </w:r>
      <w:r>
        <w:t>_Exit, grouped by the values in all other columns.</w:t>
      </w:r>
    </w:p>
    <w:p w14:paraId="5A46CCB4" w14:textId="7BA61243" w:rsidR="002F2FF8" w:rsidRDefault="002F2FF8" w:rsidP="002F2FF8">
      <w:r>
        <w:t xml:space="preserve">In </w:t>
      </w:r>
      <w:r w:rsidR="00F824D6">
        <w:t>tlsa</w:t>
      </w:r>
      <w:r>
        <w:t xml:space="preserve">_Exit, </w:t>
      </w:r>
      <w:r>
        <w:rPr>
          <w:b/>
        </w:rPr>
        <w:t xml:space="preserve">ReturnTime </w:t>
      </w:r>
      <w:r>
        <w:t>is populated with actual counts of days because they are needed to generate averages for LSACalculated</w:t>
      </w:r>
      <w:r w:rsidR="004873DC">
        <w:t xml:space="preserve">. </w:t>
      </w:r>
      <w:r>
        <w:t>For export, the actual counts are grouped into categories as shown below</w:t>
      </w:r>
      <w:r w:rsidR="004873DC">
        <w:t xml:space="preserve">. </w:t>
      </w:r>
    </w:p>
    <w:tbl>
      <w:tblPr>
        <w:tblStyle w:val="Style11"/>
        <w:tblW w:w="7335" w:type="dxa"/>
        <w:tblLook w:val="04A0" w:firstRow="1" w:lastRow="0" w:firstColumn="1" w:lastColumn="0" w:noHBand="0" w:noVBand="1"/>
      </w:tblPr>
      <w:tblGrid>
        <w:gridCol w:w="801"/>
        <w:gridCol w:w="3267"/>
        <w:gridCol w:w="1633"/>
        <w:gridCol w:w="1634"/>
      </w:tblGrid>
      <w:tr w:rsidR="002F2FF8" w:rsidRPr="00107D01" w14:paraId="37238BB9" w14:textId="77777777" w:rsidTr="00BC0469">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801" w:type="dxa"/>
          </w:tcPr>
          <w:p w14:paraId="6927F107" w14:textId="77777777" w:rsidR="002F2FF8" w:rsidRPr="00E46DCB" w:rsidRDefault="002F2FF8" w:rsidP="00BC0469">
            <w:pPr>
              <w:spacing w:before="0" w:after="0"/>
              <w:rPr>
                <w:rFonts w:cstheme="minorHAnsi"/>
              </w:rPr>
            </w:pPr>
            <w:r w:rsidRPr="00E46DCB">
              <w:rPr>
                <w:rFonts w:cstheme="minorHAnsi"/>
              </w:rPr>
              <w:t>Value</w:t>
            </w:r>
          </w:p>
        </w:tc>
        <w:tc>
          <w:tcPr>
            <w:tcW w:w="3267" w:type="dxa"/>
          </w:tcPr>
          <w:p w14:paraId="3C567901" w14:textId="77777777" w:rsidR="002F2FF8" w:rsidRPr="00E46DCB" w:rsidRDefault="002F2FF8" w:rsidP="00BC0469">
            <w:pPr>
              <w:spacing w:before="0" w:after="0"/>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Return Time</w:t>
            </w:r>
          </w:p>
        </w:tc>
        <w:tc>
          <w:tcPr>
            <w:tcW w:w="1633" w:type="dxa"/>
          </w:tcPr>
          <w:p w14:paraId="5C6CDE93" w14:textId="77777777" w:rsidR="002F2FF8" w:rsidRPr="00E46DCB" w:rsidRDefault="002F2FF8" w:rsidP="00BC0469">
            <w:pPr>
              <w:spacing w:before="0" w:after="0"/>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rPr>
              <w:t>From</w:t>
            </w:r>
          </w:p>
        </w:tc>
        <w:tc>
          <w:tcPr>
            <w:tcW w:w="1634" w:type="dxa"/>
          </w:tcPr>
          <w:p w14:paraId="57A3849E" w14:textId="77777777" w:rsidR="002F2FF8" w:rsidRPr="00E46DCB" w:rsidRDefault="002F2FF8" w:rsidP="00BC0469">
            <w:pPr>
              <w:spacing w:before="0" w:after="0"/>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To</w:t>
            </w:r>
          </w:p>
        </w:tc>
      </w:tr>
      <w:tr w:rsidR="002F2FF8" w:rsidRPr="00107D01" w14:paraId="700D57E4" w14:textId="77777777" w:rsidTr="00BC0469">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01" w:type="dxa"/>
          </w:tcPr>
          <w:p w14:paraId="69B40861" w14:textId="77777777" w:rsidR="002F2FF8" w:rsidRPr="008743AE" w:rsidRDefault="002F2FF8" w:rsidP="00BC0469">
            <w:pPr>
              <w:spacing w:before="0" w:after="0"/>
              <w:rPr>
                <w:rFonts w:cstheme="minorHAnsi"/>
                <w:bCs w:val="0"/>
              </w:rPr>
            </w:pPr>
            <w:r w:rsidRPr="00977D25">
              <w:t>-1</w:t>
            </w:r>
          </w:p>
        </w:tc>
        <w:tc>
          <w:tcPr>
            <w:tcW w:w="3267" w:type="dxa"/>
          </w:tcPr>
          <w:p w14:paraId="3AB258B7" w14:textId="77777777" w:rsidR="002F2FF8" w:rsidRPr="008743AE" w:rsidRDefault="002F2FF8" w:rsidP="00BC0469">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977D25">
              <w:t xml:space="preserve">Not applicable </w:t>
            </w:r>
          </w:p>
        </w:tc>
        <w:tc>
          <w:tcPr>
            <w:tcW w:w="1633" w:type="dxa"/>
          </w:tcPr>
          <w:p w14:paraId="67023866" w14:textId="77777777" w:rsidR="002F2FF8" w:rsidRPr="00D736BF" w:rsidRDefault="002F2FF8" w:rsidP="00BC0469">
            <w:pPr>
              <w:spacing w:before="0" w:after="0"/>
              <w:cnfStyle w:val="000000100000" w:firstRow="0" w:lastRow="0" w:firstColumn="0" w:lastColumn="0" w:oddVBand="0" w:evenVBand="0" w:oddHBand="1" w:evenHBand="0" w:firstRowFirstColumn="0" w:firstRowLastColumn="0" w:lastRowFirstColumn="0" w:lastRowLastColumn="0"/>
            </w:pPr>
            <w:r>
              <w:t>-1</w:t>
            </w:r>
          </w:p>
        </w:tc>
        <w:tc>
          <w:tcPr>
            <w:tcW w:w="1634" w:type="dxa"/>
          </w:tcPr>
          <w:p w14:paraId="5B3A8BAD" w14:textId="77777777" w:rsidR="002F2FF8" w:rsidRPr="00D736BF" w:rsidRDefault="002F2FF8" w:rsidP="00BC0469">
            <w:pPr>
              <w:spacing w:before="0" w:after="0"/>
              <w:cnfStyle w:val="000000100000" w:firstRow="0" w:lastRow="0" w:firstColumn="0" w:lastColumn="0" w:oddVBand="0" w:evenVBand="0" w:oddHBand="1" w:evenHBand="0" w:firstRowFirstColumn="0" w:firstRowLastColumn="0" w:lastRowFirstColumn="0" w:lastRowLastColumn="0"/>
            </w:pPr>
            <w:r>
              <w:t>-1</w:t>
            </w:r>
          </w:p>
        </w:tc>
      </w:tr>
      <w:tr w:rsidR="002F2FF8" w:rsidRPr="00107D01" w14:paraId="22D08B69" w14:textId="77777777" w:rsidTr="00BC0469">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01" w:type="dxa"/>
          </w:tcPr>
          <w:p w14:paraId="4AF1C32F" w14:textId="77777777" w:rsidR="002F2FF8" w:rsidRPr="008743AE" w:rsidRDefault="002F2FF8" w:rsidP="00BC0469">
            <w:pPr>
              <w:spacing w:before="0" w:after="0"/>
              <w:rPr>
                <w:rFonts w:cstheme="minorHAnsi"/>
                <w:bCs w:val="0"/>
              </w:rPr>
            </w:pPr>
            <w:r w:rsidRPr="00977D25">
              <w:t>30</w:t>
            </w:r>
          </w:p>
        </w:tc>
        <w:tc>
          <w:tcPr>
            <w:tcW w:w="3267" w:type="dxa"/>
          </w:tcPr>
          <w:p w14:paraId="37D9B791" w14:textId="77777777" w:rsidR="002F2FF8" w:rsidRPr="008743AE" w:rsidRDefault="002F2FF8" w:rsidP="00BC0469">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977D25">
              <w:t>15-30 days</w:t>
            </w:r>
          </w:p>
        </w:tc>
        <w:tc>
          <w:tcPr>
            <w:tcW w:w="1633" w:type="dxa"/>
          </w:tcPr>
          <w:p w14:paraId="3664192E" w14:textId="77777777" w:rsidR="002F2FF8" w:rsidRPr="00D736BF" w:rsidRDefault="002F2FF8" w:rsidP="00BC0469">
            <w:pPr>
              <w:spacing w:before="0" w:after="0"/>
              <w:cnfStyle w:val="000000010000" w:firstRow="0" w:lastRow="0" w:firstColumn="0" w:lastColumn="0" w:oddVBand="0" w:evenVBand="0" w:oddHBand="0" w:evenHBand="1" w:firstRowFirstColumn="0" w:firstRowLastColumn="0" w:lastRowFirstColumn="0" w:lastRowLastColumn="0"/>
            </w:pPr>
            <w:r>
              <w:t>15</w:t>
            </w:r>
          </w:p>
        </w:tc>
        <w:tc>
          <w:tcPr>
            <w:tcW w:w="1634" w:type="dxa"/>
          </w:tcPr>
          <w:p w14:paraId="3926DBF1" w14:textId="77777777" w:rsidR="002F2FF8" w:rsidRPr="00D736BF" w:rsidRDefault="002F2FF8" w:rsidP="00BC0469">
            <w:pPr>
              <w:spacing w:before="0" w:after="0"/>
              <w:cnfStyle w:val="000000010000" w:firstRow="0" w:lastRow="0" w:firstColumn="0" w:lastColumn="0" w:oddVBand="0" w:evenVBand="0" w:oddHBand="0" w:evenHBand="1" w:firstRowFirstColumn="0" w:firstRowLastColumn="0" w:lastRowFirstColumn="0" w:lastRowLastColumn="0"/>
            </w:pPr>
            <w:r>
              <w:t>30</w:t>
            </w:r>
          </w:p>
        </w:tc>
      </w:tr>
      <w:tr w:rsidR="002F2FF8" w:rsidRPr="00107D01" w14:paraId="69D55250" w14:textId="77777777" w:rsidTr="00BC0469">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01" w:type="dxa"/>
          </w:tcPr>
          <w:p w14:paraId="35811356" w14:textId="77777777" w:rsidR="002F2FF8" w:rsidRPr="008743AE" w:rsidRDefault="002F2FF8" w:rsidP="00BC0469">
            <w:pPr>
              <w:spacing w:before="0" w:after="0"/>
              <w:rPr>
                <w:rFonts w:cstheme="minorHAnsi"/>
                <w:bCs w:val="0"/>
              </w:rPr>
            </w:pPr>
            <w:r w:rsidRPr="00977D25">
              <w:t>60</w:t>
            </w:r>
          </w:p>
        </w:tc>
        <w:tc>
          <w:tcPr>
            <w:tcW w:w="3267" w:type="dxa"/>
          </w:tcPr>
          <w:p w14:paraId="33CF9C11" w14:textId="77777777" w:rsidR="002F2FF8" w:rsidRPr="008743AE" w:rsidRDefault="002F2FF8" w:rsidP="00BC0469">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977D25">
              <w:t>31-60 days</w:t>
            </w:r>
          </w:p>
        </w:tc>
        <w:tc>
          <w:tcPr>
            <w:tcW w:w="1633" w:type="dxa"/>
          </w:tcPr>
          <w:p w14:paraId="3EA2F924" w14:textId="77777777" w:rsidR="002F2FF8" w:rsidRPr="00D736BF" w:rsidRDefault="002F2FF8" w:rsidP="00BC0469">
            <w:pPr>
              <w:spacing w:before="0" w:after="0"/>
              <w:cnfStyle w:val="000000100000" w:firstRow="0" w:lastRow="0" w:firstColumn="0" w:lastColumn="0" w:oddVBand="0" w:evenVBand="0" w:oddHBand="1" w:evenHBand="0" w:firstRowFirstColumn="0" w:firstRowLastColumn="0" w:lastRowFirstColumn="0" w:lastRowLastColumn="0"/>
            </w:pPr>
            <w:r>
              <w:t>31</w:t>
            </w:r>
          </w:p>
        </w:tc>
        <w:tc>
          <w:tcPr>
            <w:tcW w:w="1634" w:type="dxa"/>
          </w:tcPr>
          <w:p w14:paraId="0D3CA011" w14:textId="77777777" w:rsidR="002F2FF8" w:rsidRPr="00D736BF" w:rsidRDefault="002F2FF8" w:rsidP="00BC0469">
            <w:pPr>
              <w:spacing w:before="0" w:after="0"/>
              <w:cnfStyle w:val="000000100000" w:firstRow="0" w:lastRow="0" w:firstColumn="0" w:lastColumn="0" w:oddVBand="0" w:evenVBand="0" w:oddHBand="1" w:evenHBand="0" w:firstRowFirstColumn="0" w:firstRowLastColumn="0" w:lastRowFirstColumn="0" w:lastRowLastColumn="0"/>
            </w:pPr>
            <w:r>
              <w:t>60</w:t>
            </w:r>
          </w:p>
        </w:tc>
      </w:tr>
      <w:tr w:rsidR="002F2FF8" w:rsidRPr="00107D01" w14:paraId="1D8BA157" w14:textId="77777777" w:rsidTr="00BC0469">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01" w:type="dxa"/>
          </w:tcPr>
          <w:p w14:paraId="37C3B25C" w14:textId="77777777" w:rsidR="002F2FF8" w:rsidRPr="008743AE" w:rsidRDefault="002F2FF8" w:rsidP="00BC0469">
            <w:pPr>
              <w:spacing w:before="0" w:after="0"/>
              <w:rPr>
                <w:rFonts w:cstheme="minorHAnsi"/>
                <w:bCs w:val="0"/>
              </w:rPr>
            </w:pPr>
            <w:r w:rsidRPr="00977D25">
              <w:t>90</w:t>
            </w:r>
          </w:p>
        </w:tc>
        <w:tc>
          <w:tcPr>
            <w:tcW w:w="3267" w:type="dxa"/>
          </w:tcPr>
          <w:p w14:paraId="699E5174" w14:textId="77777777" w:rsidR="002F2FF8" w:rsidRPr="008743AE" w:rsidRDefault="002F2FF8" w:rsidP="00BC0469">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977D25">
              <w:t>61-90 days</w:t>
            </w:r>
          </w:p>
        </w:tc>
        <w:tc>
          <w:tcPr>
            <w:tcW w:w="1633" w:type="dxa"/>
          </w:tcPr>
          <w:p w14:paraId="79A7CDC4" w14:textId="77777777" w:rsidR="002F2FF8" w:rsidRPr="00D736BF" w:rsidRDefault="002F2FF8" w:rsidP="00BC0469">
            <w:pPr>
              <w:spacing w:before="0" w:after="0"/>
              <w:cnfStyle w:val="000000010000" w:firstRow="0" w:lastRow="0" w:firstColumn="0" w:lastColumn="0" w:oddVBand="0" w:evenVBand="0" w:oddHBand="0" w:evenHBand="1" w:firstRowFirstColumn="0" w:firstRowLastColumn="0" w:lastRowFirstColumn="0" w:lastRowLastColumn="0"/>
            </w:pPr>
            <w:r>
              <w:t>61</w:t>
            </w:r>
          </w:p>
        </w:tc>
        <w:tc>
          <w:tcPr>
            <w:tcW w:w="1634" w:type="dxa"/>
          </w:tcPr>
          <w:p w14:paraId="358DD75B" w14:textId="77777777" w:rsidR="002F2FF8" w:rsidRPr="00D736BF" w:rsidRDefault="002F2FF8" w:rsidP="00BC0469">
            <w:pPr>
              <w:spacing w:before="0" w:after="0"/>
              <w:cnfStyle w:val="000000010000" w:firstRow="0" w:lastRow="0" w:firstColumn="0" w:lastColumn="0" w:oddVBand="0" w:evenVBand="0" w:oddHBand="0" w:evenHBand="1" w:firstRowFirstColumn="0" w:firstRowLastColumn="0" w:lastRowFirstColumn="0" w:lastRowLastColumn="0"/>
            </w:pPr>
            <w:r>
              <w:t>90</w:t>
            </w:r>
          </w:p>
        </w:tc>
      </w:tr>
      <w:tr w:rsidR="002F2FF8" w:rsidRPr="00107D01" w14:paraId="01CD6B26" w14:textId="77777777" w:rsidTr="00BC0469">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01" w:type="dxa"/>
          </w:tcPr>
          <w:p w14:paraId="10B953EF" w14:textId="77777777" w:rsidR="002F2FF8" w:rsidRPr="008743AE" w:rsidRDefault="002F2FF8" w:rsidP="00BC0469">
            <w:pPr>
              <w:spacing w:before="0" w:after="0"/>
              <w:rPr>
                <w:rFonts w:cstheme="minorHAnsi"/>
                <w:bCs w:val="0"/>
              </w:rPr>
            </w:pPr>
            <w:r w:rsidRPr="00977D25">
              <w:t>180</w:t>
            </w:r>
          </w:p>
        </w:tc>
        <w:tc>
          <w:tcPr>
            <w:tcW w:w="3267" w:type="dxa"/>
          </w:tcPr>
          <w:p w14:paraId="30D5BCAF" w14:textId="77777777" w:rsidR="002F2FF8" w:rsidRPr="008743AE" w:rsidRDefault="002F2FF8" w:rsidP="00BC0469">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977D25">
              <w:t>91-180 days</w:t>
            </w:r>
          </w:p>
        </w:tc>
        <w:tc>
          <w:tcPr>
            <w:tcW w:w="1633" w:type="dxa"/>
          </w:tcPr>
          <w:p w14:paraId="12B45CA5" w14:textId="77777777" w:rsidR="002F2FF8" w:rsidRPr="00D736BF" w:rsidRDefault="002F2FF8" w:rsidP="00BC0469">
            <w:pPr>
              <w:spacing w:before="0" w:after="0"/>
              <w:cnfStyle w:val="000000100000" w:firstRow="0" w:lastRow="0" w:firstColumn="0" w:lastColumn="0" w:oddVBand="0" w:evenVBand="0" w:oddHBand="1" w:evenHBand="0" w:firstRowFirstColumn="0" w:firstRowLastColumn="0" w:lastRowFirstColumn="0" w:lastRowLastColumn="0"/>
            </w:pPr>
            <w:r>
              <w:t>91</w:t>
            </w:r>
          </w:p>
        </w:tc>
        <w:tc>
          <w:tcPr>
            <w:tcW w:w="1634" w:type="dxa"/>
          </w:tcPr>
          <w:p w14:paraId="2C52DBF7" w14:textId="77777777" w:rsidR="002F2FF8" w:rsidRPr="00D736BF" w:rsidRDefault="002F2FF8" w:rsidP="00BC0469">
            <w:pPr>
              <w:spacing w:before="0" w:after="0"/>
              <w:cnfStyle w:val="000000100000" w:firstRow="0" w:lastRow="0" w:firstColumn="0" w:lastColumn="0" w:oddVBand="0" w:evenVBand="0" w:oddHBand="1" w:evenHBand="0" w:firstRowFirstColumn="0" w:firstRowLastColumn="0" w:lastRowFirstColumn="0" w:lastRowLastColumn="0"/>
            </w:pPr>
            <w:r>
              <w:t>180</w:t>
            </w:r>
          </w:p>
        </w:tc>
      </w:tr>
      <w:tr w:rsidR="002F2FF8" w:rsidRPr="00107D01" w14:paraId="205AB575" w14:textId="77777777" w:rsidTr="00BC0469">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01" w:type="dxa"/>
          </w:tcPr>
          <w:p w14:paraId="4094512B" w14:textId="77777777" w:rsidR="002F2FF8" w:rsidRPr="008743AE" w:rsidRDefault="002F2FF8" w:rsidP="00BC0469">
            <w:pPr>
              <w:spacing w:before="0" w:after="0"/>
              <w:rPr>
                <w:rFonts w:cstheme="minorHAnsi"/>
                <w:bCs w:val="0"/>
              </w:rPr>
            </w:pPr>
            <w:r w:rsidRPr="00977D25">
              <w:t>365</w:t>
            </w:r>
          </w:p>
        </w:tc>
        <w:tc>
          <w:tcPr>
            <w:tcW w:w="3267" w:type="dxa"/>
          </w:tcPr>
          <w:p w14:paraId="14FAB997" w14:textId="77777777" w:rsidR="002F2FF8" w:rsidRPr="008743AE" w:rsidRDefault="002F2FF8" w:rsidP="00BC0469">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977D25">
              <w:t>181-365 days</w:t>
            </w:r>
          </w:p>
        </w:tc>
        <w:tc>
          <w:tcPr>
            <w:tcW w:w="1633" w:type="dxa"/>
          </w:tcPr>
          <w:p w14:paraId="71AE8D99" w14:textId="77777777" w:rsidR="002F2FF8" w:rsidRPr="00D736BF" w:rsidRDefault="002F2FF8" w:rsidP="00BC0469">
            <w:pPr>
              <w:spacing w:before="0" w:after="0"/>
              <w:cnfStyle w:val="000000010000" w:firstRow="0" w:lastRow="0" w:firstColumn="0" w:lastColumn="0" w:oddVBand="0" w:evenVBand="0" w:oddHBand="0" w:evenHBand="1" w:firstRowFirstColumn="0" w:firstRowLastColumn="0" w:lastRowFirstColumn="0" w:lastRowLastColumn="0"/>
            </w:pPr>
            <w:r>
              <w:t>181</w:t>
            </w:r>
          </w:p>
        </w:tc>
        <w:tc>
          <w:tcPr>
            <w:tcW w:w="1634" w:type="dxa"/>
          </w:tcPr>
          <w:p w14:paraId="507B2C2E" w14:textId="77777777" w:rsidR="002F2FF8" w:rsidRPr="00D736BF" w:rsidRDefault="002F2FF8" w:rsidP="00BC0469">
            <w:pPr>
              <w:spacing w:before="0" w:after="0"/>
              <w:cnfStyle w:val="000000010000" w:firstRow="0" w:lastRow="0" w:firstColumn="0" w:lastColumn="0" w:oddVBand="0" w:evenVBand="0" w:oddHBand="0" w:evenHBand="1" w:firstRowFirstColumn="0" w:firstRowLastColumn="0" w:lastRowFirstColumn="0" w:lastRowLastColumn="0"/>
            </w:pPr>
            <w:r>
              <w:t>365</w:t>
            </w:r>
          </w:p>
        </w:tc>
      </w:tr>
      <w:tr w:rsidR="002F2FF8" w:rsidRPr="00107D01" w14:paraId="50066FE7" w14:textId="77777777" w:rsidTr="00BC0469">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01" w:type="dxa"/>
          </w:tcPr>
          <w:p w14:paraId="52F00DB0" w14:textId="77777777" w:rsidR="002F2FF8" w:rsidRPr="008743AE" w:rsidRDefault="002F2FF8" w:rsidP="00BC0469">
            <w:pPr>
              <w:spacing w:before="0" w:after="0"/>
              <w:rPr>
                <w:rFonts w:cstheme="minorHAnsi"/>
              </w:rPr>
            </w:pPr>
            <w:r w:rsidRPr="00977D25">
              <w:t>547</w:t>
            </w:r>
          </w:p>
        </w:tc>
        <w:tc>
          <w:tcPr>
            <w:tcW w:w="3267" w:type="dxa"/>
          </w:tcPr>
          <w:p w14:paraId="5E49FE04" w14:textId="77777777" w:rsidR="002F2FF8" w:rsidRPr="008743AE" w:rsidRDefault="002F2FF8" w:rsidP="00BC0469">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977D25">
              <w:t>366-547 days</w:t>
            </w:r>
          </w:p>
        </w:tc>
        <w:tc>
          <w:tcPr>
            <w:tcW w:w="1633" w:type="dxa"/>
          </w:tcPr>
          <w:p w14:paraId="57A2BA91" w14:textId="77777777" w:rsidR="002F2FF8" w:rsidRPr="00D736BF" w:rsidRDefault="002F2FF8" w:rsidP="00BC0469">
            <w:pPr>
              <w:spacing w:before="0" w:after="0"/>
              <w:cnfStyle w:val="000000100000" w:firstRow="0" w:lastRow="0" w:firstColumn="0" w:lastColumn="0" w:oddVBand="0" w:evenVBand="0" w:oddHBand="1" w:evenHBand="0" w:firstRowFirstColumn="0" w:firstRowLastColumn="0" w:lastRowFirstColumn="0" w:lastRowLastColumn="0"/>
            </w:pPr>
            <w:r>
              <w:t>366</w:t>
            </w:r>
          </w:p>
        </w:tc>
        <w:tc>
          <w:tcPr>
            <w:tcW w:w="1634" w:type="dxa"/>
          </w:tcPr>
          <w:p w14:paraId="18DC21B9" w14:textId="77777777" w:rsidR="002F2FF8" w:rsidRPr="00D736BF" w:rsidRDefault="002F2FF8" w:rsidP="00BC0469">
            <w:pPr>
              <w:spacing w:before="0" w:after="0"/>
              <w:cnfStyle w:val="000000100000" w:firstRow="0" w:lastRow="0" w:firstColumn="0" w:lastColumn="0" w:oddVBand="0" w:evenVBand="0" w:oddHBand="1" w:evenHBand="0" w:firstRowFirstColumn="0" w:firstRowLastColumn="0" w:lastRowFirstColumn="0" w:lastRowLastColumn="0"/>
            </w:pPr>
            <w:r>
              <w:t>547</w:t>
            </w:r>
          </w:p>
        </w:tc>
      </w:tr>
      <w:tr w:rsidR="002F2FF8" w:rsidRPr="00107D01" w14:paraId="6604E11F" w14:textId="77777777" w:rsidTr="00BC0469">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01" w:type="dxa"/>
          </w:tcPr>
          <w:p w14:paraId="21FFC584" w14:textId="77777777" w:rsidR="002F2FF8" w:rsidRPr="008743AE" w:rsidRDefault="002F2FF8" w:rsidP="00BC0469">
            <w:pPr>
              <w:spacing w:before="0" w:after="0"/>
              <w:rPr>
                <w:rFonts w:cstheme="minorHAnsi"/>
              </w:rPr>
            </w:pPr>
            <w:r w:rsidRPr="00977D25">
              <w:t>730</w:t>
            </w:r>
          </w:p>
        </w:tc>
        <w:tc>
          <w:tcPr>
            <w:tcW w:w="3267" w:type="dxa"/>
          </w:tcPr>
          <w:p w14:paraId="6C490F33" w14:textId="77777777" w:rsidR="002F2FF8" w:rsidRPr="008743AE" w:rsidRDefault="002F2FF8" w:rsidP="00BC0469">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977D25">
              <w:t>548-730 days</w:t>
            </w:r>
          </w:p>
        </w:tc>
        <w:tc>
          <w:tcPr>
            <w:tcW w:w="1633" w:type="dxa"/>
          </w:tcPr>
          <w:p w14:paraId="49D904D9" w14:textId="77777777" w:rsidR="002F2FF8" w:rsidRPr="00D736BF" w:rsidRDefault="002F2FF8" w:rsidP="00BC0469">
            <w:pPr>
              <w:spacing w:before="0" w:after="0"/>
              <w:cnfStyle w:val="000000010000" w:firstRow="0" w:lastRow="0" w:firstColumn="0" w:lastColumn="0" w:oddVBand="0" w:evenVBand="0" w:oddHBand="0" w:evenHBand="1" w:firstRowFirstColumn="0" w:firstRowLastColumn="0" w:lastRowFirstColumn="0" w:lastRowLastColumn="0"/>
            </w:pPr>
            <w:r>
              <w:t>548</w:t>
            </w:r>
          </w:p>
        </w:tc>
        <w:tc>
          <w:tcPr>
            <w:tcW w:w="1634" w:type="dxa"/>
          </w:tcPr>
          <w:p w14:paraId="259BD346" w14:textId="77777777" w:rsidR="002F2FF8" w:rsidRPr="00D736BF" w:rsidRDefault="002F2FF8" w:rsidP="00BC0469">
            <w:pPr>
              <w:spacing w:before="0" w:after="0"/>
              <w:cnfStyle w:val="000000010000" w:firstRow="0" w:lastRow="0" w:firstColumn="0" w:lastColumn="0" w:oddVBand="0" w:evenVBand="0" w:oddHBand="0" w:evenHBand="1" w:firstRowFirstColumn="0" w:firstRowLastColumn="0" w:lastRowFirstColumn="0" w:lastRowLastColumn="0"/>
            </w:pPr>
            <w:r>
              <w:t>730</w:t>
            </w:r>
          </w:p>
        </w:tc>
      </w:tr>
    </w:tbl>
    <w:p w14:paraId="643D410B" w14:textId="56E5BCDF" w:rsidR="002F2FF8" w:rsidRDefault="002F2FF8" w:rsidP="002F2FF8">
      <w:r>
        <w:t xml:space="preserve">All of the columns in LSAExit are integers; none may be </w:t>
      </w:r>
      <w:r w:rsidR="00143E83">
        <w:t>NULL</w:t>
      </w:r>
      <w:r>
        <w:t>.</w:t>
      </w:r>
    </w:p>
    <w:tbl>
      <w:tblPr>
        <w:tblStyle w:val="Style11"/>
        <w:tblW w:w="0" w:type="auto"/>
        <w:tblLook w:val="04A0" w:firstRow="1" w:lastRow="0" w:firstColumn="1" w:lastColumn="0" w:noHBand="0" w:noVBand="1"/>
      </w:tblPr>
      <w:tblGrid>
        <w:gridCol w:w="715"/>
        <w:gridCol w:w="4675"/>
      </w:tblGrid>
      <w:tr w:rsidR="002F2FF8" w:rsidRPr="00664C75" w14:paraId="3D6E657E" w14:textId="77777777" w:rsidTr="00BC0469">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715" w:type="dxa"/>
          </w:tcPr>
          <w:p w14:paraId="1CF53A96" w14:textId="77777777" w:rsidR="002F2FF8" w:rsidRPr="00664C75" w:rsidRDefault="002F2FF8" w:rsidP="00BC0469">
            <w:pPr>
              <w:pStyle w:val="NoSpacing"/>
            </w:pPr>
            <w:r>
              <w:t>#</w:t>
            </w:r>
          </w:p>
        </w:tc>
        <w:tc>
          <w:tcPr>
            <w:tcW w:w="4675" w:type="dxa"/>
          </w:tcPr>
          <w:p w14:paraId="06D53C13" w14:textId="77777777" w:rsidR="002F2FF8" w:rsidRPr="00664C75" w:rsidRDefault="002F2FF8" w:rsidP="00BC0469">
            <w:pPr>
              <w:pStyle w:val="NoSpacing"/>
              <w:cnfStyle w:val="100000000000" w:firstRow="1" w:lastRow="0" w:firstColumn="0" w:lastColumn="0" w:oddVBand="0" w:evenVBand="0" w:oddHBand="0" w:evenHBand="0" w:firstRowFirstColumn="0" w:firstRowLastColumn="0" w:lastRowFirstColumn="0" w:lastRowLastColumn="0"/>
            </w:pPr>
            <w:r>
              <w:t>Column Name</w:t>
            </w:r>
          </w:p>
        </w:tc>
      </w:tr>
      <w:tr w:rsidR="002F2FF8" w:rsidRPr="00664C75" w14:paraId="637E90FA" w14:textId="77777777" w:rsidTr="00BC0469">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tcPr>
          <w:p w14:paraId="4F385C47" w14:textId="77777777" w:rsidR="002F2FF8" w:rsidRPr="00664C75" w:rsidRDefault="002F2FF8" w:rsidP="00BC0469">
            <w:pPr>
              <w:pStyle w:val="NoSpacing"/>
            </w:pPr>
            <w:r w:rsidRPr="00664C75">
              <w:t>1</w:t>
            </w:r>
          </w:p>
        </w:tc>
        <w:tc>
          <w:tcPr>
            <w:tcW w:w="4675" w:type="dxa"/>
          </w:tcPr>
          <w:p w14:paraId="4038F0E6" w14:textId="77777777" w:rsidR="002F2FF8" w:rsidRPr="00E46DCB" w:rsidRDefault="002F2FF8" w:rsidP="00BC0469">
            <w:pPr>
              <w:pStyle w:val="NoSpacing"/>
              <w:cnfStyle w:val="000000100000" w:firstRow="0" w:lastRow="0" w:firstColumn="0" w:lastColumn="0" w:oddVBand="0" w:evenVBand="0" w:oddHBand="1" w:evenHBand="0" w:firstRowFirstColumn="0" w:firstRowLastColumn="0" w:lastRowFirstColumn="0" w:lastRowLastColumn="0"/>
              <w:rPr>
                <w:b/>
              </w:rPr>
            </w:pPr>
            <w:r w:rsidRPr="00E46DCB">
              <w:rPr>
                <w:b/>
              </w:rPr>
              <w:t>RowTotal</w:t>
            </w:r>
          </w:p>
        </w:tc>
      </w:tr>
      <w:tr w:rsidR="002F2FF8" w:rsidRPr="00664C75" w14:paraId="2CFCD4C0" w14:textId="77777777" w:rsidTr="00BC0469">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tcPr>
          <w:p w14:paraId="098CB678" w14:textId="77777777" w:rsidR="002F2FF8" w:rsidRPr="00664C75" w:rsidRDefault="002F2FF8" w:rsidP="00BC0469">
            <w:pPr>
              <w:pStyle w:val="NoSpacing"/>
            </w:pPr>
            <w:r w:rsidRPr="00664C75">
              <w:t>2</w:t>
            </w:r>
          </w:p>
        </w:tc>
        <w:tc>
          <w:tcPr>
            <w:tcW w:w="4675" w:type="dxa"/>
          </w:tcPr>
          <w:p w14:paraId="7640BF6E" w14:textId="77777777" w:rsidR="002F2FF8" w:rsidRPr="00E46DCB" w:rsidRDefault="002F2FF8" w:rsidP="00BC0469">
            <w:pPr>
              <w:pStyle w:val="NoSpacing"/>
              <w:cnfStyle w:val="000000010000" w:firstRow="0" w:lastRow="0" w:firstColumn="0" w:lastColumn="0" w:oddVBand="0" w:evenVBand="0" w:oddHBand="0" w:evenHBand="1" w:firstRowFirstColumn="0" w:firstRowLastColumn="0" w:lastRowFirstColumn="0" w:lastRowLastColumn="0"/>
              <w:rPr>
                <w:b/>
              </w:rPr>
            </w:pPr>
            <w:r w:rsidRPr="00E46DCB">
              <w:rPr>
                <w:b/>
              </w:rPr>
              <w:t>Cohort</w:t>
            </w:r>
          </w:p>
        </w:tc>
      </w:tr>
      <w:tr w:rsidR="002F2FF8" w:rsidRPr="00664C75" w14:paraId="62A4DB62" w14:textId="77777777" w:rsidTr="00BC0469">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tcPr>
          <w:p w14:paraId="7A7A91E7" w14:textId="77777777" w:rsidR="002F2FF8" w:rsidRPr="00664C75" w:rsidRDefault="002F2FF8" w:rsidP="00BC0469">
            <w:pPr>
              <w:pStyle w:val="NoSpacing"/>
            </w:pPr>
            <w:r w:rsidRPr="00664C75">
              <w:t>3</w:t>
            </w:r>
          </w:p>
        </w:tc>
        <w:tc>
          <w:tcPr>
            <w:tcW w:w="4675" w:type="dxa"/>
          </w:tcPr>
          <w:p w14:paraId="4B3C480C" w14:textId="77777777" w:rsidR="002F2FF8" w:rsidRPr="00E46DCB" w:rsidRDefault="002F2FF8" w:rsidP="00BC0469">
            <w:pPr>
              <w:pStyle w:val="NoSpacing"/>
              <w:cnfStyle w:val="000000100000" w:firstRow="0" w:lastRow="0" w:firstColumn="0" w:lastColumn="0" w:oddVBand="0" w:evenVBand="0" w:oddHBand="1" w:evenHBand="0" w:firstRowFirstColumn="0" w:firstRowLastColumn="0" w:lastRowFirstColumn="0" w:lastRowLastColumn="0"/>
              <w:rPr>
                <w:b/>
              </w:rPr>
            </w:pPr>
            <w:r w:rsidRPr="00E46DCB">
              <w:rPr>
                <w:b/>
              </w:rPr>
              <w:t>Stat</w:t>
            </w:r>
          </w:p>
        </w:tc>
      </w:tr>
      <w:tr w:rsidR="002F2FF8" w:rsidRPr="00664C75" w14:paraId="20FD3E49" w14:textId="77777777" w:rsidTr="00BC0469">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tcPr>
          <w:p w14:paraId="69813570" w14:textId="77777777" w:rsidR="002F2FF8" w:rsidRPr="00664C75" w:rsidRDefault="002F2FF8" w:rsidP="00BC0469">
            <w:pPr>
              <w:pStyle w:val="NoSpacing"/>
            </w:pPr>
            <w:r w:rsidRPr="00664C75">
              <w:t>4</w:t>
            </w:r>
          </w:p>
        </w:tc>
        <w:tc>
          <w:tcPr>
            <w:tcW w:w="4675" w:type="dxa"/>
          </w:tcPr>
          <w:p w14:paraId="1CEBE6AD" w14:textId="77777777" w:rsidR="002F2FF8" w:rsidRPr="00E46DCB" w:rsidRDefault="002F2FF8" w:rsidP="00BC0469">
            <w:pPr>
              <w:pStyle w:val="NoSpacing"/>
              <w:cnfStyle w:val="000000010000" w:firstRow="0" w:lastRow="0" w:firstColumn="0" w:lastColumn="0" w:oddVBand="0" w:evenVBand="0" w:oddHBand="0" w:evenHBand="1" w:firstRowFirstColumn="0" w:firstRowLastColumn="0" w:lastRowFirstColumn="0" w:lastRowLastColumn="0"/>
              <w:rPr>
                <w:b/>
              </w:rPr>
            </w:pPr>
            <w:r w:rsidRPr="00E46DCB">
              <w:rPr>
                <w:b/>
              </w:rPr>
              <w:t>ExitFrom</w:t>
            </w:r>
          </w:p>
        </w:tc>
      </w:tr>
      <w:tr w:rsidR="002F2FF8" w:rsidRPr="00664C75" w14:paraId="1837B66A" w14:textId="77777777" w:rsidTr="00BC0469">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tcPr>
          <w:p w14:paraId="2E4B3C47" w14:textId="77777777" w:rsidR="002F2FF8" w:rsidRPr="00664C75" w:rsidRDefault="002F2FF8" w:rsidP="00BC0469">
            <w:pPr>
              <w:pStyle w:val="NoSpacing"/>
            </w:pPr>
            <w:r w:rsidRPr="00664C75">
              <w:t>5</w:t>
            </w:r>
          </w:p>
        </w:tc>
        <w:tc>
          <w:tcPr>
            <w:tcW w:w="4675" w:type="dxa"/>
          </w:tcPr>
          <w:p w14:paraId="17544DC1" w14:textId="77777777" w:rsidR="002F2FF8" w:rsidRPr="00E46DCB" w:rsidRDefault="002F2FF8" w:rsidP="00BC0469">
            <w:pPr>
              <w:pStyle w:val="NoSpacing"/>
              <w:cnfStyle w:val="000000100000" w:firstRow="0" w:lastRow="0" w:firstColumn="0" w:lastColumn="0" w:oddVBand="0" w:evenVBand="0" w:oddHBand="1" w:evenHBand="0" w:firstRowFirstColumn="0" w:firstRowLastColumn="0" w:lastRowFirstColumn="0" w:lastRowLastColumn="0"/>
              <w:rPr>
                <w:b/>
              </w:rPr>
            </w:pPr>
            <w:r w:rsidRPr="00E46DCB">
              <w:rPr>
                <w:b/>
              </w:rPr>
              <w:t>ExitTo</w:t>
            </w:r>
          </w:p>
        </w:tc>
      </w:tr>
      <w:tr w:rsidR="002F2FF8" w:rsidRPr="00664C75" w14:paraId="3792DF40" w14:textId="77777777" w:rsidTr="00BC0469">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tcPr>
          <w:p w14:paraId="2C5DB70F" w14:textId="77777777" w:rsidR="002F2FF8" w:rsidRPr="00664C75" w:rsidRDefault="002F2FF8" w:rsidP="00BC0469">
            <w:pPr>
              <w:pStyle w:val="NoSpacing"/>
            </w:pPr>
            <w:r w:rsidRPr="00664C75">
              <w:t>6</w:t>
            </w:r>
          </w:p>
        </w:tc>
        <w:tc>
          <w:tcPr>
            <w:tcW w:w="4675" w:type="dxa"/>
          </w:tcPr>
          <w:p w14:paraId="224476EB" w14:textId="77777777" w:rsidR="002F2FF8" w:rsidRPr="00E46DCB" w:rsidRDefault="002F2FF8" w:rsidP="00BC0469">
            <w:pPr>
              <w:pStyle w:val="NoSpacing"/>
              <w:cnfStyle w:val="000000010000" w:firstRow="0" w:lastRow="0" w:firstColumn="0" w:lastColumn="0" w:oddVBand="0" w:evenVBand="0" w:oddHBand="0" w:evenHBand="1" w:firstRowFirstColumn="0" w:firstRowLastColumn="0" w:lastRowFirstColumn="0" w:lastRowLastColumn="0"/>
              <w:rPr>
                <w:b/>
              </w:rPr>
            </w:pPr>
            <w:r w:rsidRPr="00E46DCB">
              <w:rPr>
                <w:b/>
              </w:rPr>
              <w:t xml:space="preserve">ReturnTime </w:t>
            </w:r>
            <w:r w:rsidRPr="00E46DCB">
              <w:t>(group as shown above)</w:t>
            </w:r>
          </w:p>
        </w:tc>
      </w:tr>
      <w:tr w:rsidR="002F2FF8" w:rsidRPr="00664C75" w14:paraId="29F15C78" w14:textId="77777777" w:rsidTr="00BC0469">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tcPr>
          <w:p w14:paraId="188B77D7" w14:textId="77777777" w:rsidR="002F2FF8" w:rsidRPr="00664C75" w:rsidRDefault="002F2FF8" w:rsidP="00BC0469">
            <w:pPr>
              <w:pStyle w:val="NoSpacing"/>
            </w:pPr>
            <w:r w:rsidRPr="00664C75">
              <w:t>7</w:t>
            </w:r>
          </w:p>
        </w:tc>
        <w:tc>
          <w:tcPr>
            <w:tcW w:w="4675" w:type="dxa"/>
          </w:tcPr>
          <w:p w14:paraId="39812190" w14:textId="77777777" w:rsidR="002F2FF8" w:rsidRPr="00E46DCB" w:rsidRDefault="002F2FF8" w:rsidP="00BC0469">
            <w:pPr>
              <w:pStyle w:val="NoSpacing"/>
              <w:cnfStyle w:val="000000100000" w:firstRow="0" w:lastRow="0" w:firstColumn="0" w:lastColumn="0" w:oddVBand="0" w:evenVBand="0" w:oddHBand="1" w:evenHBand="0" w:firstRowFirstColumn="0" w:firstRowLastColumn="0" w:lastRowFirstColumn="0" w:lastRowLastColumn="0"/>
              <w:rPr>
                <w:b/>
              </w:rPr>
            </w:pPr>
            <w:r w:rsidRPr="00E46DCB">
              <w:rPr>
                <w:b/>
              </w:rPr>
              <w:t>HHType</w:t>
            </w:r>
          </w:p>
        </w:tc>
      </w:tr>
      <w:tr w:rsidR="002F2FF8" w:rsidRPr="00664C75" w14:paraId="6252639E" w14:textId="77777777" w:rsidTr="00BC0469">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tcPr>
          <w:p w14:paraId="2B752230" w14:textId="77777777" w:rsidR="002F2FF8" w:rsidRPr="00664C75" w:rsidRDefault="002F2FF8" w:rsidP="00BC0469">
            <w:pPr>
              <w:pStyle w:val="NoSpacing"/>
            </w:pPr>
            <w:r w:rsidRPr="00664C75">
              <w:t>8</w:t>
            </w:r>
          </w:p>
        </w:tc>
        <w:tc>
          <w:tcPr>
            <w:tcW w:w="4675" w:type="dxa"/>
          </w:tcPr>
          <w:p w14:paraId="47AD66ED" w14:textId="77777777" w:rsidR="002F2FF8" w:rsidRPr="00E46DCB" w:rsidRDefault="002F2FF8" w:rsidP="00BC0469">
            <w:pPr>
              <w:pStyle w:val="NoSpacing"/>
              <w:cnfStyle w:val="000000010000" w:firstRow="0" w:lastRow="0" w:firstColumn="0" w:lastColumn="0" w:oddVBand="0" w:evenVBand="0" w:oddHBand="0" w:evenHBand="1" w:firstRowFirstColumn="0" w:firstRowLastColumn="0" w:lastRowFirstColumn="0" w:lastRowLastColumn="0"/>
              <w:rPr>
                <w:b/>
              </w:rPr>
            </w:pPr>
            <w:r w:rsidRPr="00E46DCB">
              <w:rPr>
                <w:b/>
              </w:rPr>
              <w:t>HHVet</w:t>
            </w:r>
          </w:p>
        </w:tc>
      </w:tr>
      <w:tr w:rsidR="002F2FF8" w:rsidRPr="00664C75" w14:paraId="6ED610C7" w14:textId="77777777" w:rsidTr="00BC0469">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tcPr>
          <w:p w14:paraId="0DC49638" w14:textId="77777777" w:rsidR="002F2FF8" w:rsidRPr="00664C75" w:rsidRDefault="002F2FF8" w:rsidP="00BC0469">
            <w:pPr>
              <w:pStyle w:val="NoSpacing"/>
            </w:pPr>
            <w:r w:rsidRPr="00664C75">
              <w:t>9</w:t>
            </w:r>
          </w:p>
        </w:tc>
        <w:tc>
          <w:tcPr>
            <w:tcW w:w="4675" w:type="dxa"/>
          </w:tcPr>
          <w:p w14:paraId="49C39273" w14:textId="77777777" w:rsidR="002F2FF8" w:rsidRPr="00E46DCB" w:rsidRDefault="002F2FF8" w:rsidP="00BC0469">
            <w:pPr>
              <w:pStyle w:val="NoSpacing"/>
              <w:cnfStyle w:val="000000100000" w:firstRow="0" w:lastRow="0" w:firstColumn="0" w:lastColumn="0" w:oddVBand="0" w:evenVBand="0" w:oddHBand="1" w:evenHBand="0" w:firstRowFirstColumn="0" w:firstRowLastColumn="0" w:lastRowFirstColumn="0" w:lastRowLastColumn="0"/>
              <w:rPr>
                <w:b/>
              </w:rPr>
            </w:pPr>
            <w:r w:rsidRPr="00E46DCB">
              <w:rPr>
                <w:b/>
              </w:rPr>
              <w:t>HHDisability</w:t>
            </w:r>
          </w:p>
        </w:tc>
      </w:tr>
      <w:tr w:rsidR="002F2FF8" w:rsidRPr="00664C75" w14:paraId="3343418A" w14:textId="77777777" w:rsidTr="00BC0469">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tcPr>
          <w:p w14:paraId="254E9BAE" w14:textId="77777777" w:rsidR="002F2FF8" w:rsidRPr="00664C75" w:rsidRDefault="002F2FF8" w:rsidP="00BC0469">
            <w:pPr>
              <w:pStyle w:val="NoSpacing"/>
            </w:pPr>
            <w:r w:rsidRPr="00664C75">
              <w:t>10</w:t>
            </w:r>
          </w:p>
        </w:tc>
        <w:tc>
          <w:tcPr>
            <w:tcW w:w="4675" w:type="dxa"/>
          </w:tcPr>
          <w:p w14:paraId="53B71F94" w14:textId="77777777" w:rsidR="002F2FF8" w:rsidRPr="00E46DCB" w:rsidRDefault="002F2FF8" w:rsidP="00BC0469">
            <w:pPr>
              <w:pStyle w:val="NoSpacing"/>
              <w:cnfStyle w:val="000000010000" w:firstRow="0" w:lastRow="0" w:firstColumn="0" w:lastColumn="0" w:oddVBand="0" w:evenVBand="0" w:oddHBand="0" w:evenHBand="1" w:firstRowFirstColumn="0" w:firstRowLastColumn="0" w:lastRowFirstColumn="0" w:lastRowLastColumn="0"/>
              <w:rPr>
                <w:b/>
              </w:rPr>
            </w:pPr>
            <w:r w:rsidRPr="00E46DCB">
              <w:rPr>
                <w:b/>
              </w:rPr>
              <w:t>HHFleeingDV</w:t>
            </w:r>
          </w:p>
        </w:tc>
      </w:tr>
      <w:tr w:rsidR="002F2FF8" w:rsidRPr="00664C75" w14:paraId="1B75E018" w14:textId="77777777" w:rsidTr="00BC0469">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tcPr>
          <w:p w14:paraId="36361DA1" w14:textId="77777777" w:rsidR="002F2FF8" w:rsidRPr="00664C75" w:rsidRDefault="002F2FF8" w:rsidP="00BC0469">
            <w:pPr>
              <w:pStyle w:val="NoSpacing"/>
            </w:pPr>
            <w:r w:rsidRPr="00664C75">
              <w:t>11</w:t>
            </w:r>
          </w:p>
        </w:tc>
        <w:tc>
          <w:tcPr>
            <w:tcW w:w="4675" w:type="dxa"/>
          </w:tcPr>
          <w:p w14:paraId="551B82CD" w14:textId="77777777" w:rsidR="002F2FF8" w:rsidRPr="00E46DCB" w:rsidRDefault="002F2FF8" w:rsidP="00BC0469">
            <w:pPr>
              <w:pStyle w:val="NoSpacing"/>
              <w:cnfStyle w:val="000000100000" w:firstRow="0" w:lastRow="0" w:firstColumn="0" w:lastColumn="0" w:oddVBand="0" w:evenVBand="0" w:oddHBand="1" w:evenHBand="0" w:firstRowFirstColumn="0" w:firstRowLastColumn="0" w:lastRowFirstColumn="0" w:lastRowLastColumn="0"/>
              <w:rPr>
                <w:b/>
              </w:rPr>
            </w:pPr>
            <w:r w:rsidRPr="00E46DCB">
              <w:rPr>
                <w:b/>
              </w:rPr>
              <w:t>HoHRace</w:t>
            </w:r>
          </w:p>
        </w:tc>
      </w:tr>
      <w:tr w:rsidR="002F2FF8" w:rsidRPr="00664C75" w14:paraId="73BB6EB1" w14:textId="77777777" w:rsidTr="00BC0469">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tcPr>
          <w:p w14:paraId="1422C898" w14:textId="77777777" w:rsidR="002F2FF8" w:rsidRPr="00664C75" w:rsidRDefault="002F2FF8" w:rsidP="00BC0469">
            <w:pPr>
              <w:pStyle w:val="NoSpacing"/>
            </w:pPr>
            <w:r w:rsidRPr="00664C75">
              <w:t>12</w:t>
            </w:r>
          </w:p>
        </w:tc>
        <w:tc>
          <w:tcPr>
            <w:tcW w:w="4675" w:type="dxa"/>
          </w:tcPr>
          <w:p w14:paraId="15763AD3" w14:textId="77777777" w:rsidR="002F2FF8" w:rsidRPr="00E46DCB" w:rsidRDefault="002F2FF8" w:rsidP="00BC0469">
            <w:pPr>
              <w:pStyle w:val="NoSpacing"/>
              <w:cnfStyle w:val="000000010000" w:firstRow="0" w:lastRow="0" w:firstColumn="0" w:lastColumn="0" w:oddVBand="0" w:evenVBand="0" w:oddHBand="0" w:evenHBand="1" w:firstRowFirstColumn="0" w:firstRowLastColumn="0" w:lastRowFirstColumn="0" w:lastRowLastColumn="0"/>
              <w:rPr>
                <w:b/>
              </w:rPr>
            </w:pPr>
            <w:r w:rsidRPr="00E46DCB">
              <w:rPr>
                <w:b/>
              </w:rPr>
              <w:t>HoHEthnicity</w:t>
            </w:r>
          </w:p>
        </w:tc>
      </w:tr>
      <w:tr w:rsidR="002F2FF8" w:rsidRPr="00664C75" w14:paraId="634E04C7" w14:textId="77777777" w:rsidTr="00BC0469">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tcPr>
          <w:p w14:paraId="7892656C" w14:textId="77777777" w:rsidR="002F2FF8" w:rsidRPr="00664C75" w:rsidRDefault="002F2FF8" w:rsidP="00BC0469">
            <w:pPr>
              <w:pStyle w:val="NoSpacing"/>
            </w:pPr>
            <w:r w:rsidRPr="00664C75">
              <w:t>13</w:t>
            </w:r>
          </w:p>
        </w:tc>
        <w:tc>
          <w:tcPr>
            <w:tcW w:w="4675" w:type="dxa"/>
          </w:tcPr>
          <w:p w14:paraId="2349DA72" w14:textId="77777777" w:rsidR="002F2FF8" w:rsidRPr="00E46DCB" w:rsidRDefault="002F2FF8" w:rsidP="00BC0469">
            <w:pPr>
              <w:pStyle w:val="NoSpacing"/>
              <w:cnfStyle w:val="000000100000" w:firstRow="0" w:lastRow="0" w:firstColumn="0" w:lastColumn="0" w:oddVBand="0" w:evenVBand="0" w:oddHBand="1" w:evenHBand="0" w:firstRowFirstColumn="0" w:firstRowLastColumn="0" w:lastRowFirstColumn="0" w:lastRowLastColumn="0"/>
              <w:rPr>
                <w:b/>
              </w:rPr>
            </w:pPr>
            <w:r w:rsidRPr="00E46DCB">
              <w:rPr>
                <w:b/>
              </w:rPr>
              <w:t>HHAdultAge</w:t>
            </w:r>
          </w:p>
        </w:tc>
      </w:tr>
      <w:tr w:rsidR="002F2FF8" w:rsidRPr="00664C75" w14:paraId="5FFA9CD1" w14:textId="77777777" w:rsidTr="00BC0469">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tcPr>
          <w:p w14:paraId="431A3D6E" w14:textId="77777777" w:rsidR="002F2FF8" w:rsidRPr="00664C75" w:rsidRDefault="002F2FF8" w:rsidP="00BC0469">
            <w:pPr>
              <w:pStyle w:val="NoSpacing"/>
            </w:pPr>
            <w:r w:rsidRPr="00664C75">
              <w:t>14</w:t>
            </w:r>
          </w:p>
        </w:tc>
        <w:tc>
          <w:tcPr>
            <w:tcW w:w="4675" w:type="dxa"/>
          </w:tcPr>
          <w:p w14:paraId="60B37775" w14:textId="77777777" w:rsidR="002F2FF8" w:rsidRPr="00E46DCB" w:rsidRDefault="002F2FF8" w:rsidP="00BC0469">
            <w:pPr>
              <w:pStyle w:val="NoSpacing"/>
              <w:cnfStyle w:val="000000010000" w:firstRow="0" w:lastRow="0" w:firstColumn="0" w:lastColumn="0" w:oddVBand="0" w:evenVBand="0" w:oddHBand="0" w:evenHBand="1" w:firstRowFirstColumn="0" w:firstRowLastColumn="0" w:lastRowFirstColumn="0" w:lastRowLastColumn="0"/>
              <w:rPr>
                <w:b/>
              </w:rPr>
            </w:pPr>
            <w:r w:rsidRPr="00E46DCB">
              <w:rPr>
                <w:b/>
              </w:rPr>
              <w:t>HHParent</w:t>
            </w:r>
          </w:p>
        </w:tc>
      </w:tr>
      <w:tr w:rsidR="002F2FF8" w:rsidRPr="00664C75" w14:paraId="3970DCE6" w14:textId="77777777" w:rsidTr="00BC0469">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tcPr>
          <w:p w14:paraId="2C5EEB8C" w14:textId="77777777" w:rsidR="002F2FF8" w:rsidRPr="00664C75" w:rsidRDefault="002F2FF8" w:rsidP="00BC0469">
            <w:pPr>
              <w:pStyle w:val="NoSpacing"/>
            </w:pPr>
            <w:r w:rsidRPr="00664C75">
              <w:t>15</w:t>
            </w:r>
          </w:p>
        </w:tc>
        <w:tc>
          <w:tcPr>
            <w:tcW w:w="4675" w:type="dxa"/>
          </w:tcPr>
          <w:p w14:paraId="507F29BB" w14:textId="77777777" w:rsidR="002F2FF8" w:rsidRPr="00E46DCB" w:rsidRDefault="002F2FF8" w:rsidP="00BC0469">
            <w:pPr>
              <w:pStyle w:val="NoSpacing"/>
              <w:cnfStyle w:val="000000100000" w:firstRow="0" w:lastRow="0" w:firstColumn="0" w:lastColumn="0" w:oddVBand="0" w:evenVBand="0" w:oddHBand="1" w:evenHBand="0" w:firstRowFirstColumn="0" w:firstRowLastColumn="0" w:lastRowFirstColumn="0" w:lastRowLastColumn="0"/>
              <w:rPr>
                <w:b/>
              </w:rPr>
            </w:pPr>
            <w:r w:rsidRPr="00E46DCB">
              <w:rPr>
                <w:b/>
              </w:rPr>
              <w:t>AC3Plus</w:t>
            </w:r>
          </w:p>
        </w:tc>
      </w:tr>
      <w:tr w:rsidR="002F2FF8" w:rsidRPr="00664C75" w14:paraId="2C4AA4C2" w14:textId="77777777" w:rsidTr="00BC0469">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tcPr>
          <w:p w14:paraId="39D747F6" w14:textId="77777777" w:rsidR="002F2FF8" w:rsidRPr="00664C75" w:rsidRDefault="002F2FF8" w:rsidP="00BC0469">
            <w:pPr>
              <w:pStyle w:val="NoSpacing"/>
            </w:pPr>
            <w:r w:rsidRPr="00664C75">
              <w:t>16</w:t>
            </w:r>
          </w:p>
        </w:tc>
        <w:tc>
          <w:tcPr>
            <w:tcW w:w="4675" w:type="dxa"/>
          </w:tcPr>
          <w:p w14:paraId="12F06B22" w14:textId="77777777" w:rsidR="002F2FF8" w:rsidRPr="00E46DCB" w:rsidRDefault="002F2FF8" w:rsidP="00BC0469">
            <w:pPr>
              <w:pStyle w:val="NoSpacing"/>
              <w:cnfStyle w:val="000000010000" w:firstRow="0" w:lastRow="0" w:firstColumn="0" w:lastColumn="0" w:oddVBand="0" w:evenVBand="0" w:oddHBand="0" w:evenHBand="1" w:firstRowFirstColumn="0" w:firstRowLastColumn="0" w:lastRowFirstColumn="0" w:lastRowLastColumn="0"/>
              <w:rPr>
                <w:b/>
              </w:rPr>
            </w:pPr>
            <w:r w:rsidRPr="00E46DCB">
              <w:rPr>
                <w:b/>
              </w:rPr>
              <w:t>SystemPath</w:t>
            </w:r>
          </w:p>
        </w:tc>
      </w:tr>
      <w:tr w:rsidR="002F2FF8" w:rsidRPr="00664C75" w14:paraId="3AAED151" w14:textId="77777777" w:rsidTr="00BC0469">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tcPr>
          <w:p w14:paraId="469F832A" w14:textId="77777777" w:rsidR="002F2FF8" w:rsidRPr="00664C75" w:rsidRDefault="002F2FF8" w:rsidP="00BC0469">
            <w:pPr>
              <w:pStyle w:val="NoSpacing"/>
            </w:pPr>
            <w:r>
              <w:t>17</w:t>
            </w:r>
          </w:p>
        </w:tc>
        <w:tc>
          <w:tcPr>
            <w:tcW w:w="4675" w:type="dxa"/>
          </w:tcPr>
          <w:p w14:paraId="7077B02E" w14:textId="77777777" w:rsidR="002F2FF8" w:rsidRPr="00E46DCB" w:rsidRDefault="002F2FF8" w:rsidP="00BC0469">
            <w:pPr>
              <w:pStyle w:val="NoSpacing"/>
              <w:cnfStyle w:val="000000100000" w:firstRow="0" w:lastRow="0" w:firstColumn="0" w:lastColumn="0" w:oddVBand="0" w:evenVBand="0" w:oddHBand="1" w:evenHBand="0" w:firstRowFirstColumn="0" w:firstRowLastColumn="0" w:lastRowFirstColumn="0" w:lastRowLastColumn="0"/>
              <w:rPr>
                <w:b/>
              </w:rPr>
            </w:pPr>
            <w:r>
              <w:rPr>
                <w:b/>
              </w:rPr>
              <w:t>ReportID</w:t>
            </w:r>
          </w:p>
        </w:tc>
      </w:tr>
    </w:tbl>
    <w:p w14:paraId="51F2536D" w14:textId="77777777" w:rsidR="000A1AEE" w:rsidRDefault="000A1AEE" w:rsidP="000A1AEE">
      <w:bookmarkStart w:id="788" w:name="_HMIS_Business_Logic:_6"/>
      <w:bookmarkStart w:id="789" w:name="_Toc37849808"/>
      <w:bookmarkEnd w:id="788"/>
    </w:p>
    <w:p w14:paraId="75D151A2" w14:textId="77777777" w:rsidR="000A1AEE" w:rsidRDefault="000A1AEE">
      <w:pPr>
        <w:spacing w:before="0" w:after="160" w:line="259" w:lineRule="auto"/>
        <w:rPr>
          <w:rFonts w:asciiTheme="majorHAnsi" w:eastAsia="Times New Roman" w:hAnsiTheme="majorHAnsi" w:cs="Open Sans"/>
          <w:b/>
          <w:sz w:val="26"/>
          <w:szCs w:val="32"/>
        </w:rPr>
      </w:pPr>
      <w:r>
        <w:br w:type="page"/>
      </w:r>
    </w:p>
    <w:p w14:paraId="779C27FB" w14:textId="11FE5774" w:rsidR="00E158FC" w:rsidRDefault="00E158FC" w:rsidP="00E158FC">
      <w:pPr>
        <w:pStyle w:val="Heading1"/>
      </w:pPr>
      <w:bookmarkStart w:id="790" w:name="_Toc79153993"/>
      <w:r w:rsidRPr="00C52062">
        <w:t>HMIS Business Logic</w:t>
      </w:r>
      <w:r>
        <w:t>: LSACalculated</w:t>
      </w:r>
      <w:bookmarkEnd w:id="789"/>
      <w:r w:rsidR="00751B37">
        <w:t xml:space="preserve"> Averages</w:t>
      </w:r>
      <w:bookmarkEnd w:id="790"/>
    </w:p>
    <w:p w14:paraId="072EB7BC" w14:textId="77777777" w:rsidR="00311316" w:rsidRDefault="00311316" w:rsidP="00311316">
      <w:r>
        <w:t xml:space="preserve">As in LSAHousehold, LSAPerson, and LSAExit, records are only included in LSACalculated if there are records in the raw data that represent the combination of household type, population, cohort, etc.  </w:t>
      </w:r>
    </w:p>
    <w:p w14:paraId="1C8408A1" w14:textId="77777777" w:rsidR="00311316" w:rsidRDefault="00311316" w:rsidP="0083187A">
      <w:pPr>
        <w:pStyle w:val="ListParagraph"/>
        <w:numPr>
          <w:ilvl w:val="0"/>
          <w:numId w:val="84"/>
        </w:numPr>
      </w:pPr>
      <w:r>
        <w:t>Averages are only included if there is at least one record where the value in the source column is greater than zero for at least one household represented by the combination of household type, population, etc.</w:t>
      </w:r>
    </w:p>
    <w:p w14:paraId="3D4F1B86" w14:textId="656DAD78" w:rsidR="00311316" w:rsidRDefault="00311316" w:rsidP="0083187A">
      <w:pPr>
        <w:pStyle w:val="ListParagraph"/>
        <w:numPr>
          <w:ilvl w:val="0"/>
          <w:numId w:val="84"/>
        </w:numPr>
      </w:pPr>
      <w:r>
        <w:t>Counts are only included if they are greater than zero.</w:t>
      </w:r>
    </w:p>
    <w:p w14:paraId="475CA7EF" w14:textId="77777777" w:rsidR="00751B37" w:rsidRDefault="00751B37" w:rsidP="00751B37">
      <w:pPr>
        <w:pStyle w:val="Heading2"/>
      </w:pPr>
      <w:bookmarkStart w:id="791" w:name="_Toc78368785"/>
      <w:bookmarkStart w:id="792" w:name="_Toc79153994"/>
      <w:r>
        <w:t>LSACalculated Columns</w:t>
      </w:r>
      <w:bookmarkEnd w:id="791"/>
      <w:bookmarkEnd w:id="792"/>
    </w:p>
    <w:tbl>
      <w:tblPr>
        <w:tblStyle w:val="TableGrid"/>
        <w:tblW w:w="0" w:type="auto"/>
        <w:tblLook w:val="04A0" w:firstRow="1" w:lastRow="0" w:firstColumn="1" w:lastColumn="0" w:noHBand="0" w:noVBand="1"/>
      </w:tblPr>
      <w:tblGrid>
        <w:gridCol w:w="1175"/>
        <w:gridCol w:w="8175"/>
      </w:tblGrid>
      <w:tr w:rsidR="00751B37" w:rsidRPr="00845520" w14:paraId="1287EE6F" w14:textId="77777777" w:rsidTr="00845520">
        <w:tc>
          <w:tcPr>
            <w:tcW w:w="1165" w:type="dxa"/>
            <w:shd w:val="clear" w:color="auto" w:fill="76923C" w:themeFill="accent3" w:themeFillShade="BF"/>
          </w:tcPr>
          <w:p w14:paraId="48A35909" w14:textId="77777777" w:rsidR="00751B37" w:rsidRPr="00845520" w:rsidRDefault="00751B37" w:rsidP="00845520">
            <w:pPr>
              <w:pStyle w:val="NoSpacing"/>
              <w:rPr>
                <w:b/>
                <w:bCs/>
                <w:color w:val="FFFFFF" w:themeColor="background1"/>
              </w:rPr>
            </w:pPr>
            <w:r w:rsidRPr="00845520">
              <w:rPr>
                <w:b/>
                <w:bCs/>
                <w:color w:val="FFFFFF" w:themeColor="background1"/>
              </w:rPr>
              <w:t>Column</w:t>
            </w:r>
          </w:p>
        </w:tc>
        <w:tc>
          <w:tcPr>
            <w:tcW w:w="8185" w:type="dxa"/>
            <w:shd w:val="clear" w:color="auto" w:fill="76923C" w:themeFill="accent3" w:themeFillShade="BF"/>
          </w:tcPr>
          <w:p w14:paraId="3D9B869C" w14:textId="77777777" w:rsidR="00751B37" w:rsidRPr="00845520" w:rsidRDefault="00751B37" w:rsidP="00845520">
            <w:pPr>
              <w:pStyle w:val="NoSpacing"/>
              <w:rPr>
                <w:b/>
                <w:bCs/>
                <w:color w:val="FFFFFF" w:themeColor="background1"/>
              </w:rPr>
            </w:pPr>
            <w:r w:rsidRPr="00845520">
              <w:rPr>
                <w:b/>
                <w:bCs/>
                <w:color w:val="FFFFFF" w:themeColor="background1"/>
              </w:rPr>
              <w:t>Description</w:t>
            </w:r>
          </w:p>
        </w:tc>
      </w:tr>
      <w:tr w:rsidR="00751B37" w:rsidRPr="003A0FA0" w14:paraId="2D00DE2E" w14:textId="77777777" w:rsidTr="00845520">
        <w:tc>
          <w:tcPr>
            <w:tcW w:w="1165" w:type="dxa"/>
          </w:tcPr>
          <w:p w14:paraId="03D2D10D" w14:textId="77777777" w:rsidR="00751B37" w:rsidRPr="003A0FA0" w:rsidRDefault="00751B37" w:rsidP="00845520">
            <w:pPr>
              <w:pStyle w:val="NoSpacing"/>
            </w:pPr>
            <w:r w:rsidRPr="003A0FA0">
              <w:t>Value</w:t>
            </w:r>
          </w:p>
        </w:tc>
        <w:tc>
          <w:tcPr>
            <w:tcW w:w="8185" w:type="dxa"/>
          </w:tcPr>
          <w:p w14:paraId="49AA8017" w14:textId="77777777" w:rsidR="00751B37" w:rsidRPr="003A0FA0" w:rsidRDefault="00751B37" w:rsidP="00845520">
            <w:pPr>
              <w:pStyle w:val="NoSpacing"/>
            </w:pPr>
            <w:r>
              <w:t xml:space="preserve">The calculated average or count </w:t>
            </w:r>
          </w:p>
        </w:tc>
      </w:tr>
      <w:tr w:rsidR="00751B37" w:rsidRPr="003A0FA0" w14:paraId="43B67921" w14:textId="77777777" w:rsidTr="00845520">
        <w:tc>
          <w:tcPr>
            <w:tcW w:w="1165" w:type="dxa"/>
          </w:tcPr>
          <w:p w14:paraId="15584CCD" w14:textId="77777777" w:rsidR="00751B37" w:rsidRPr="003A0FA0" w:rsidRDefault="00751B37" w:rsidP="00845520">
            <w:pPr>
              <w:pStyle w:val="NoSpacing"/>
            </w:pPr>
            <w:r w:rsidRPr="003A0FA0">
              <w:t>Cohort</w:t>
            </w:r>
          </w:p>
        </w:tc>
        <w:tc>
          <w:tcPr>
            <w:tcW w:w="8185" w:type="dxa"/>
          </w:tcPr>
          <w:p w14:paraId="77870FE3" w14:textId="768B2FF0" w:rsidR="00751B37" w:rsidRDefault="00751B37" w:rsidP="00751B37">
            <w:pPr>
              <w:pStyle w:val="NoSpacing"/>
              <w:numPr>
                <w:ilvl w:val="0"/>
                <w:numId w:val="97"/>
              </w:numPr>
              <w:ind w:left="239" w:hanging="239"/>
            </w:pPr>
            <w:r>
              <w:t>LSAHousehold averages (rows 1-16) - active cohort (1)</w:t>
            </w:r>
          </w:p>
          <w:p w14:paraId="1379793E" w14:textId="322983AE" w:rsidR="00751B37" w:rsidRDefault="00751B37" w:rsidP="00751B37">
            <w:pPr>
              <w:pStyle w:val="NoSpacing"/>
              <w:numPr>
                <w:ilvl w:val="0"/>
                <w:numId w:val="97"/>
              </w:numPr>
              <w:ind w:left="239" w:hanging="239"/>
            </w:pPr>
            <w:r>
              <w:t>LSAExit averages (rows 18-52) - exit cohorts (-2, -1, 0)</w:t>
            </w:r>
          </w:p>
          <w:p w14:paraId="362D0A14" w14:textId="310D7ACC" w:rsidR="00751B37" w:rsidRDefault="00751B37" w:rsidP="00751B37">
            <w:pPr>
              <w:pStyle w:val="NoSpacing"/>
              <w:numPr>
                <w:ilvl w:val="0"/>
                <w:numId w:val="97"/>
              </w:numPr>
              <w:ind w:left="239" w:hanging="239"/>
            </w:pPr>
            <w:r>
              <w:t>Counts of people and households (rows 53-56) - active and 4 point in time cohorts (1, 10-13)</w:t>
            </w:r>
          </w:p>
          <w:p w14:paraId="78E870D6" w14:textId="152315EB" w:rsidR="00751B37" w:rsidRDefault="00751B37" w:rsidP="00751B37">
            <w:pPr>
              <w:pStyle w:val="NoSpacing"/>
              <w:numPr>
                <w:ilvl w:val="0"/>
                <w:numId w:val="97"/>
              </w:numPr>
              <w:ind w:left="239" w:hanging="239"/>
            </w:pPr>
            <w:r>
              <w:t xml:space="preserve">Counts of bednights (row 57) </w:t>
            </w:r>
            <w:r w:rsidR="006F0577">
              <w:t xml:space="preserve">- </w:t>
            </w:r>
            <w:r>
              <w:t>active cohort (1)</w:t>
            </w:r>
          </w:p>
          <w:p w14:paraId="45AECEB1" w14:textId="77777777" w:rsidR="006F0577" w:rsidRDefault="00751B37" w:rsidP="00751B37">
            <w:pPr>
              <w:pStyle w:val="NoSpacing"/>
              <w:numPr>
                <w:ilvl w:val="0"/>
                <w:numId w:val="97"/>
              </w:numPr>
              <w:ind w:left="239" w:hanging="239"/>
            </w:pPr>
            <w:r>
              <w:t xml:space="preserve">Data quality reporting in rows 58-61 </w:t>
            </w:r>
            <w:r w:rsidR="006F0577">
              <w:t>-</w:t>
            </w:r>
            <w:r>
              <w:t xml:space="preserve"> 3 year data quality cohort (20)</w:t>
            </w:r>
          </w:p>
          <w:p w14:paraId="083DBE34" w14:textId="31AF0F0F" w:rsidR="00751B37" w:rsidRPr="003A0FA0" w:rsidRDefault="006F0577" w:rsidP="00751B37">
            <w:pPr>
              <w:pStyle w:val="NoSpacing"/>
              <w:numPr>
                <w:ilvl w:val="0"/>
                <w:numId w:val="97"/>
              </w:numPr>
              <w:ind w:left="239" w:hanging="239"/>
            </w:pPr>
            <w:r>
              <w:t xml:space="preserve">Data quality </w:t>
            </w:r>
            <w:r w:rsidR="00751B37">
              <w:t xml:space="preserve">row 62 </w:t>
            </w:r>
            <w:r>
              <w:t xml:space="preserve">– </w:t>
            </w:r>
            <w:r w:rsidR="00751B37">
              <w:t>active cohort (1)</w:t>
            </w:r>
          </w:p>
        </w:tc>
      </w:tr>
      <w:tr w:rsidR="00751B37" w:rsidRPr="003A0FA0" w14:paraId="001A0018" w14:textId="77777777" w:rsidTr="00845520">
        <w:tc>
          <w:tcPr>
            <w:tcW w:w="1165" w:type="dxa"/>
          </w:tcPr>
          <w:p w14:paraId="4A51AF38" w14:textId="77777777" w:rsidR="00751B37" w:rsidRPr="003A0FA0" w:rsidRDefault="00751B37" w:rsidP="00845520">
            <w:pPr>
              <w:pStyle w:val="NoSpacing"/>
            </w:pPr>
            <w:r w:rsidRPr="003A0FA0">
              <w:t>Universe</w:t>
            </w:r>
          </w:p>
        </w:tc>
        <w:tc>
          <w:tcPr>
            <w:tcW w:w="8185" w:type="dxa"/>
          </w:tcPr>
          <w:p w14:paraId="0C67BC1B" w14:textId="5A3BBD25" w:rsidR="006F0577" w:rsidRDefault="00751B37" w:rsidP="00751B37">
            <w:pPr>
              <w:pStyle w:val="NoSpacing"/>
              <w:numPr>
                <w:ilvl w:val="0"/>
                <w:numId w:val="97"/>
              </w:numPr>
              <w:ind w:left="239" w:hanging="239"/>
            </w:pPr>
            <w:r>
              <w:t>LSAExit averages (rows 18-52, 63, and 64)</w:t>
            </w:r>
            <w:r w:rsidR="006F0577">
              <w:t xml:space="preserve"> – </w:t>
            </w:r>
            <w:r>
              <w:t>the destination type prior return</w:t>
            </w:r>
            <w:r w:rsidR="006F0577">
              <w:t xml:space="preserve"> (2,3,4)</w:t>
            </w:r>
          </w:p>
          <w:p w14:paraId="3ABBD514" w14:textId="648ABF4C" w:rsidR="00751B37" w:rsidRDefault="006F0577" w:rsidP="00751B37">
            <w:pPr>
              <w:pStyle w:val="NoSpacing"/>
              <w:numPr>
                <w:ilvl w:val="0"/>
                <w:numId w:val="97"/>
              </w:numPr>
              <w:ind w:left="239" w:hanging="239"/>
            </w:pPr>
            <w:r>
              <w:t>C</w:t>
            </w:r>
            <w:r w:rsidR="00751B37">
              <w:t>ounts of people and households</w:t>
            </w:r>
            <w:r>
              <w:t xml:space="preserve"> by project type (rows 53-62) – project groups (10-18)</w:t>
            </w:r>
          </w:p>
          <w:p w14:paraId="52EA4305" w14:textId="40D42283" w:rsidR="00751B37" w:rsidRPr="003A0FA0" w:rsidRDefault="00751B37" w:rsidP="00751B37">
            <w:pPr>
              <w:pStyle w:val="NoSpacing"/>
              <w:numPr>
                <w:ilvl w:val="0"/>
                <w:numId w:val="97"/>
              </w:numPr>
              <w:ind w:left="239" w:hanging="239"/>
            </w:pPr>
            <w:r>
              <w:t>Otherwise, n/a (-1)</w:t>
            </w:r>
          </w:p>
        </w:tc>
      </w:tr>
      <w:tr w:rsidR="00751B37" w:rsidRPr="003A0FA0" w14:paraId="7C92C705" w14:textId="77777777" w:rsidTr="00845520">
        <w:tc>
          <w:tcPr>
            <w:tcW w:w="1165" w:type="dxa"/>
          </w:tcPr>
          <w:p w14:paraId="00825411" w14:textId="77777777" w:rsidR="00751B37" w:rsidRPr="003A0FA0" w:rsidRDefault="00751B37" w:rsidP="00845520">
            <w:pPr>
              <w:pStyle w:val="NoSpacing"/>
            </w:pPr>
            <w:r w:rsidRPr="003A0FA0">
              <w:t>HHType</w:t>
            </w:r>
          </w:p>
        </w:tc>
        <w:tc>
          <w:tcPr>
            <w:tcW w:w="8185" w:type="dxa"/>
          </w:tcPr>
          <w:p w14:paraId="22DFBE43" w14:textId="77777777" w:rsidR="00751B37" w:rsidRPr="003A0FA0" w:rsidRDefault="00751B37" w:rsidP="00845520">
            <w:pPr>
              <w:pStyle w:val="NoSpacing"/>
            </w:pPr>
            <w:r>
              <w:t xml:space="preserve">The household type included in the calculation:  All(0), AO (1), AC (2), CO (3), and UN (99) </w:t>
            </w:r>
          </w:p>
        </w:tc>
      </w:tr>
      <w:tr w:rsidR="00751B37" w:rsidRPr="003A0FA0" w14:paraId="0CD377D6" w14:textId="77777777" w:rsidTr="00845520">
        <w:tc>
          <w:tcPr>
            <w:tcW w:w="1165" w:type="dxa"/>
          </w:tcPr>
          <w:p w14:paraId="25EA168F" w14:textId="77777777" w:rsidR="00751B37" w:rsidRPr="003A0FA0" w:rsidRDefault="00751B37" w:rsidP="00845520">
            <w:pPr>
              <w:pStyle w:val="NoSpacing"/>
            </w:pPr>
            <w:r w:rsidRPr="003A0FA0">
              <w:t>Population</w:t>
            </w:r>
          </w:p>
        </w:tc>
        <w:tc>
          <w:tcPr>
            <w:tcW w:w="8185" w:type="dxa"/>
          </w:tcPr>
          <w:p w14:paraId="20703CA6" w14:textId="77777777" w:rsidR="00751B37" w:rsidRPr="003A0FA0" w:rsidRDefault="00751B37" w:rsidP="00845520">
            <w:pPr>
              <w:pStyle w:val="NoSpacing"/>
            </w:pPr>
            <w:r>
              <w:t>The population/subpopulation included in the calculation; see section 8.3</w:t>
            </w:r>
          </w:p>
        </w:tc>
      </w:tr>
      <w:tr w:rsidR="00751B37" w:rsidRPr="003A0FA0" w14:paraId="111D066E" w14:textId="77777777" w:rsidTr="00845520">
        <w:tc>
          <w:tcPr>
            <w:tcW w:w="1165" w:type="dxa"/>
          </w:tcPr>
          <w:p w14:paraId="27A903D1" w14:textId="77777777" w:rsidR="00751B37" w:rsidRPr="003A0FA0" w:rsidRDefault="00751B37" w:rsidP="00845520">
            <w:pPr>
              <w:pStyle w:val="NoSpacing"/>
            </w:pPr>
            <w:r w:rsidRPr="003A0FA0">
              <w:t>SystemPath</w:t>
            </w:r>
          </w:p>
        </w:tc>
        <w:tc>
          <w:tcPr>
            <w:tcW w:w="8185" w:type="dxa"/>
          </w:tcPr>
          <w:p w14:paraId="1A042FD0" w14:textId="77777777" w:rsidR="00751B37" w:rsidRDefault="00751B37" w:rsidP="00751B37">
            <w:pPr>
              <w:pStyle w:val="NoSpacing"/>
              <w:numPr>
                <w:ilvl w:val="0"/>
                <w:numId w:val="97"/>
              </w:numPr>
              <w:ind w:left="239" w:hanging="239"/>
            </w:pPr>
            <w:r>
              <w:t>For report rows 1-9, may be -1 (section 8.4) or a value from 1 to 12 (section 8.5)</w:t>
            </w:r>
          </w:p>
          <w:p w14:paraId="2DAAEB99" w14:textId="77777777" w:rsidR="00751B37" w:rsidRPr="003A0FA0" w:rsidRDefault="00751B37" w:rsidP="00751B37">
            <w:pPr>
              <w:pStyle w:val="NoSpacing"/>
              <w:numPr>
                <w:ilvl w:val="0"/>
                <w:numId w:val="97"/>
              </w:numPr>
              <w:ind w:left="239" w:hanging="239"/>
            </w:pPr>
            <w:r>
              <w:t xml:space="preserve">Otherwise it is n/a (-1) </w:t>
            </w:r>
          </w:p>
        </w:tc>
      </w:tr>
      <w:tr w:rsidR="00751B37" w:rsidRPr="003A0FA0" w14:paraId="68CEE64E" w14:textId="77777777" w:rsidTr="00845520">
        <w:tc>
          <w:tcPr>
            <w:tcW w:w="1165" w:type="dxa"/>
          </w:tcPr>
          <w:p w14:paraId="218C6621" w14:textId="77777777" w:rsidR="00751B37" w:rsidRPr="003A0FA0" w:rsidRDefault="00751B37" w:rsidP="00845520">
            <w:pPr>
              <w:pStyle w:val="NoSpacing"/>
            </w:pPr>
            <w:r w:rsidRPr="003A0FA0">
              <w:t>ProjectID</w:t>
            </w:r>
          </w:p>
        </w:tc>
        <w:tc>
          <w:tcPr>
            <w:tcW w:w="8185" w:type="dxa"/>
          </w:tcPr>
          <w:p w14:paraId="2236D45C" w14:textId="45E7B435" w:rsidR="00751B37" w:rsidRDefault="00751B37" w:rsidP="00751B37">
            <w:pPr>
              <w:pStyle w:val="NoSpacing"/>
              <w:numPr>
                <w:ilvl w:val="0"/>
                <w:numId w:val="97"/>
              </w:numPr>
              <w:ind w:left="239" w:hanging="239"/>
            </w:pPr>
            <w:r>
              <w:t>For project-level counts (</w:t>
            </w:r>
            <w:r w:rsidRPr="00845520">
              <w:rPr>
                <w:b/>
                <w:bCs/>
              </w:rPr>
              <w:t>Universe</w:t>
            </w:r>
            <w:r>
              <w:t xml:space="preserve"> = 10) in rows 53-62, </w:t>
            </w:r>
            <w:r w:rsidR="006F0577">
              <w:t>a ProjectID from lsa_Project.</w:t>
            </w:r>
          </w:p>
          <w:p w14:paraId="2C7D9521" w14:textId="77777777" w:rsidR="00751B37" w:rsidRPr="003A0FA0" w:rsidRDefault="00751B37" w:rsidP="00751B37">
            <w:pPr>
              <w:pStyle w:val="NoSpacing"/>
              <w:numPr>
                <w:ilvl w:val="0"/>
                <w:numId w:val="97"/>
              </w:numPr>
              <w:ind w:left="239" w:hanging="239"/>
            </w:pPr>
            <w:r>
              <w:t xml:space="preserve">Must be NULL for all other report rows. </w:t>
            </w:r>
          </w:p>
        </w:tc>
      </w:tr>
      <w:tr w:rsidR="00751B37" w:rsidRPr="003A0FA0" w14:paraId="0F0A3A1A" w14:textId="77777777" w:rsidTr="00845520">
        <w:tc>
          <w:tcPr>
            <w:tcW w:w="1165" w:type="dxa"/>
          </w:tcPr>
          <w:p w14:paraId="64663DF0" w14:textId="77777777" w:rsidR="00751B37" w:rsidRPr="003A0FA0" w:rsidRDefault="00751B37" w:rsidP="00845520">
            <w:pPr>
              <w:pStyle w:val="NoSpacing"/>
            </w:pPr>
            <w:r w:rsidRPr="003A0FA0">
              <w:t>ReportRow</w:t>
            </w:r>
          </w:p>
        </w:tc>
        <w:tc>
          <w:tcPr>
            <w:tcW w:w="8185" w:type="dxa"/>
          </w:tcPr>
          <w:p w14:paraId="416306D7" w14:textId="77777777" w:rsidR="00751B37" w:rsidRPr="003A0FA0" w:rsidRDefault="00751B37" w:rsidP="00845520">
            <w:pPr>
              <w:pStyle w:val="NoSpacing"/>
            </w:pPr>
            <w:r>
              <w:t>See Section 8.2</w:t>
            </w:r>
          </w:p>
        </w:tc>
      </w:tr>
      <w:tr w:rsidR="00751B37" w:rsidRPr="003A0FA0" w14:paraId="2E8B1B83" w14:textId="77777777" w:rsidTr="00845520">
        <w:tc>
          <w:tcPr>
            <w:tcW w:w="1165" w:type="dxa"/>
          </w:tcPr>
          <w:p w14:paraId="1663C2AD" w14:textId="77777777" w:rsidR="00751B37" w:rsidRPr="003A0FA0" w:rsidRDefault="00751B37" w:rsidP="00845520">
            <w:pPr>
              <w:pStyle w:val="NoSpacing"/>
            </w:pPr>
            <w:r w:rsidRPr="003A0FA0">
              <w:t>ReportID</w:t>
            </w:r>
          </w:p>
        </w:tc>
        <w:tc>
          <w:tcPr>
            <w:tcW w:w="8185" w:type="dxa"/>
          </w:tcPr>
          <w:p w14:paraId="0C30286A" w14:textId="77777777" w:rsidR="00751B37" w:rsidRPr="003A0FA0" w:rsidRDefault="00751B37" w:rsidP="00845520">
            <w:pPr>
              <w:pStyle w:val="NoSpacing"/>
            </w:pPr>
            <w:r>
              <w:t>Must match LSAReport.</w:t>
            </w:r>
            <w:r w:rsidRPr="00845520">
              <w:rPr>
                <w:b/>
                <w:bCs/>
              </w:rPr>
              <w:t>ReportID</w:t>
            </w:r>
          </w:p>
        </w:tc>
      </w:tr>
    </w:tbl>
    <w:p w14:paraId="29AB427D" w14:textId="77777777" w:rsidR="00751B37" w:rsidRDefault="00751B37" w:rsidP="00751B37">
      <w:pPr>
        <w:pStyle w:val="Heading2"/>
      </w:pPr>
      <w:bookmarkStart w:id="793" w:name="_Toc78368786"/>
      <w:bookmarkStart w:id="794" w:name="_Toc78368787"/>
      <w:bookmarkStart w:id="795" w:name="_Toc79153995"/>
      <w:bookmarkEnd w:id="793"/>
      <w:r>
        <w:t>Report Rows for LSACalculated Averages</w:t>
      </w:r>
      <w:bookmarkEnd w:id="794"/>
      <w:bookmarkEnd w:id="795"/>
    </w:p>
    <w:p w14:paraId="2A227D58" w14:textId="3902A861" w:rsidR="00751B37" w:rsidRDefault="00751B37" w:rsidP="00751B37">
      <w:r>
        <w:t xml:space="preserve">All calculated values associated with LSAHousehold (rows 1-16) and LSAExit (rows 18-52) are averages of counts of days.  </w:t>
      </w:r>
    </w:p>
    <w:tbl>
      <w:tblPr>
        <w:tblStyle w:val="Style11"/>
        <w:tblW w:w="9355" w:type="dxa"/>
        <w:tblLook w:val="04A0" w:firstRow="1" w:lastRow="0" w:firstColumn="1" w:lastColumn="0" w:noHBand="0" w:noVBand="1"/>
      </w:tblPr>
      <w:tblGrid>
        <w:gridCol w:w="625"/>
        <w:gridCol w:w="7110"/>
        <w:gridCol w:w="1620"/>
      </w:tblGrid>
      <w:tr w:rsidR="00751B37" w:rsidRPr="00845520" w14:paraId="33A722C3" w14:textId="77777777" w:rsidTr="00845520">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5" w:type="dxa"/>
            <w:noWrap/>
          </w:tcPr>
          <w:p w14:paraId="13BEE7DE" w14:textId="77777777" w:rsidR="00751B37" w:rsidRPr="00845520" w:rsidRDefault="00751B37" w:rsidP="00845520">
            <w:pPr>
              <w:spacing w:before="0" w:after="0" w:line="240" w:lineRule="auto"/>
              <w:jc w:val="right"/>
              <w:rPr>
                <w:rFonts w:ascii="Calibri" w:hAnsi="Calibri" w:cs="Calibri"/>
                <w:color w:val="000000"/>
              </w:rPr>
            </w:pPr>
            <w:r w:rsidRPr="00845520">
              <w:rPr>
                <w:rFonts w:ascii="Calibri" w:hAnsi="Calibri" w:cs="Calibri"/>
                <w:color w:val="000000"/>
              </w:rPr>
              <w:t>Row</w:t>
            </w:r>
          </w:p>
        </w:tc>
        <w:tc>
          <w:tcPr>
            <w:tcW w:w="7110" w:type="dxa"/>
            <w:noWrap/>
          </w:tcPr>
          <w:p w14:paraId="1DD1DDCF" w14:textId="77777777" w:rsidR="00751B37" w:rsidRPr="00845520" w:rsidRDefault="00751B37" w:rsidP="00845520">
            <w:pPr>
              <w:spacing w:before="0" w:after="0" w:line="240" w:lineRule="auto"/>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845520">
              <w:rPr>
                <w:rFonts w:ascii="Calibri" w:hAnsi="Calibri" w:cs="Calibri"/>
                <w:color w:val="000000"/>
              </w:rPr>
              <w:t>Reporting Category</w:t>
            </w:r>
          </w:p>
        </w:tc>
        <w:tc>
          <w:tcPr>
            <w:tcW w:w="1620" w:type="dxa"/>
          </w:tcPr>
          <w:p w14:paraId="1736FD7B" w14:textId="77777777" w:rsidR="00751B37" w:rsidRPr="00845520" w:rsidRDefault="00751B37" w:rsidP="00845520">
            <w:pPr>
              <w:spacing w:before="0" w:after="0" w:line="240" w:lineRule="auto"/>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845520">
              <w:rPr>
                <w:rFonts w:ascii="Calibri" w:hAnsi="Calibri" w:cs="Calibri"/>
                <w:color w:val="000000"/>
              </w:rPr>
              <w:t>Section</w:t>
            </w:r>
          </w:p>
        </w:tc>
      </w:tr>
      <w:tr w:rsidR="00751B37" w:rsidRPr="00845520" w14:paraId="7ABAEB67" w14:textId="77777777" w:rsidTr="0084552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5" w:type="dxa"/>
            <w:noWrap/>
            <w:hideMark/>
          </w:tcPr>
          <w:p w14:paraId="2DED6CD5" w14:textId="77777777" w:rsidR="00751B37" w:rsidRPr="00845520" w:rsidRDefault="00751B37" w:rsidP="00845520">
            <w:pPr>
              <w:spacing w:before="0" w:after="0" w:line="240" w:lineRule="auto"/>
              <w:jc w:val="right"/>
              <w:rPr>
                <w:rFonts w:ascii="Calibri" w:hAnsi="Calibri" w:cs="Calibri"/>
                <w:color w:val="000000"/>
              </w:rPr>
            </w:pPr>
            <w:r w:rsidRPr="00845520">
              <w:rPr>
                <w:rFonts w:ascii="Calibri" w:hAnsi="Calibri" w:cs="Calibri"/>
                <w:color w:val="000000"/>
              </w:rPr>
              <w:t>1</w:t>
            </w:r>
          </w:p>
        </w:tc>
        <w:tc>
          <w:tcPr>
            <w:tcW w:w="7110" w:type="dxa"/>
            <w:noWrap/>
            <w:hideMark/>
          </w:tcPr>
          <w:p w14:paraId="0874E0A1" w14:textId="77777777" w:rsidR="00751B37" w:rsidRPr="00845520" w:rsidRDefault="00751B3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Days in ES/SH</w:t>
            </w:r>
          </w:p>
        </w:tc>
        <w:tc>
          <w:tcPr>
            <w:tcW w:w="1620" w:type="dxa"/>
          </w:tcPr>
          <w:p w14:paraId="06DA2B47" w14:textId="77777777" w:rsidR="00751B37" w:rsidRPr="00845520" w:rsidRDefault="00751B3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Section 8.3, 8.4</w:t>
            </w:r>
          </w:p>
        </w:tc>
      </w:tr>
      <w:tr w:rsidR="00751B37" w:rsidRPr="00845520" w14:paraId="1C5C6D4A" w14:textId="77777777" w:rsidTr="00845520">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5" w:type="dxa"/>
            <w:noWrap/>
            <w:hideMark/>
          </w:tcPr>
          <w:p w14:paraId="6FE5B97D" w14:textId="77777777" w:rsidR="00751B37" w:rsidRPr="00845520" w:rsidRDefault="00751B37" w:rsidP="00845520">
            <w:pPr>
              <w:spacing w:before="0" w:after="0" w:line="240" w:lineRule="auto"/>
              <w:jc w:val="right"/>
              <w:rPr>
                <w:rFonts w:ascii="Calibri" w:hAnsi="Calibri" w:cs="Calibri"/>
                <w:color w:val="000000"/>
              </w:rPr>
            </w:pPr>
            <w:r w:rsidRPr="00845520">
              <w:rPr>
                <w:rFonts w:ascii="Calibri" w:hAnsi="Calibri" w:cs="Calibri"/>
                <w:color w:val="000000"/>
              </w:rPr>
              <w:t>2</w:t>
            </w:r>
          </w:p>
        </w:tc>
        <w:tc>
          <w:tcPr>
            <w:tcW w:w="7110" w:type="dxa"/>
            <w:noWrap/>
            <w:hideMark/>
          </w:tcPr>
          <w:p w14:paraId="5B09DFFA" w14:textId="77777777" w:rsidR="00751B37" w:rsidRPr="00845520" w:rsidRDefault="00751B37"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Calibri"/>
                <w:color w:val="000000"/>
              </w:rPr>
              <w:t>Days in TH</w:t>
            </w:r>
          </w:p>
        </w:tc>
        <w:tc>
          <w:tcPr>
            <w:tcW w:w="1620" w:type="dxa"/>
          </w:tcPr>
          <w:p w14:paraId="24E2657F" w14:textId="77777777" w:rsidR="00751B37" w:rsidRPr="00845520" w:rsidRDefault="00751B37"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Calibri"/>
                <w:color w:val="000000"/>
              </w:rPr>
              <w:t>Section 8.3, 8.4</w:t>
            </w:r>
          </w:p>
        </w:tc>
      </w:tr>
      <w:tr w:rsidR="00751B37" w:rsidRPr="00845520" w14:paraId="4D43B832" w14:textId="77777777" w:rsidTr="0084552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5" w:type="dxa"/>
            <w:noWrap/>
            <w:hideMark/>
          </w:tcPr>
          <w:p w14:paraId="20D9738C" w14:textId="77777777" w:rsidR="00751B37" w:rsidRPr="00845520" w:rsidRDefault="00751B37" w:rsidP="00845520">
            <w:pPr>
              <w:spacing w:before="0" w:after="0" w:line="240" w:lineRule="auto"/>
              <w:jc w:val="right"/>
              <w:rPr>
                <w:rFonts w:ascii="Calibri" w:hAnsi="Calibri" w:cs="Calibri"/>
                <w:color w:val="000000"/>
              </w:rPr>
            </w:pPr>
            <w:r w:rsidRPr="00845520">
              <w:rPr>
                <w:rFonts w:ascii="Calibri" w:hAnsi="Calibri" w:cs="Calibri"/>
                <w:color w:val="000000"/>
              </w:rPr>
              <w:t>3</w:t>
            </w:r>
          </w:p>
        </w:tc>
        <w:tc>
          <w:tcPr>
            <w:tcW w:w="7110" w:type="dxa"/>
            <w:noWrap/>
            <w:hideMark/>
          </w:tcPr>
          <w:p w14:paraId="51327629" w14:textId="77777777" w:rsidR="00751B37" w:rsidRPr="00845520" w:rsidRDefault="00751B3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Days in ES/SH or TH</w:t>
            </w:r>
          </w:p>
        </w:tc>
        <w:tc>
          <w:tcPr>
            <w:tcW w:w="1620" w:type="dxa"/>
          </w:tcPr>
          <w:p w14:paraId="17EBD47F" w14:textId="77777777" w:rsidR="00751B37" w:rsidRPr="00845520" w:rsidRDefault="00751B3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Section 8.3, 8.4</w:t>
            </w:r>
          </w:p>
        </w:tc>
      </w:tr>
      <w:tr w:rsidR="00751B37" w:rsidRPr="00845520" w14:paraId="60A89F57" w14:textId="77777777" w:rsidTr="00845520">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5" w:type="dxa"/>
            <w:noWrap/>
            <w:hideMark/>
          </w:tcPr>
          <w:p w14:paraId="39FE2883" w14:textId="77777777" w:rsidR="00751B37" w:rsidRPr="00845520" w:rsidRDefault="00751B37" w:rsidP="00845520">
            <w:pPr>
              <w:spacing w:before="0" w:after="0" w:line="240" w:lineRule="auto"/>
              <w:jc w:val="right"/>
              <w:rPr>
                <w:rFonts w:ascii="Calibri" w:hAnsi="Calibri" w:cs="Calibri"/>
                <w:color w:val="000000"/>
              </w:rPr>
            </w:pPr>
            <w:r w:rsidRPr="00845520">
              <w:rPr>
                <w:rFonts w:ascii="Calibri" w:hAnsi="Calibri" w:cs="Calibri"/>
                <w:color w:val="000000"/>
              </w:rPr>
              <w:t>4</w:t>
            </w:r>
          </w:p>
        </w:tc>
        <w:tc>
          <w:tcPr>
            <w:tcW w:w="7110" w:type="dxa"/>
            <w:noWrap/>
            <w:hideMark/>
          </w:tcPr>
          <w:p w14:paraId="6664F4F7" w14:textId="77777777" w:rsidR="00751B37" w:rsidRPr="00845520" w:rsidRDefault="00751B37"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Calibri"/>
                <w:color w:val="000000"/>
              </w:rPr>
              <w:t>Days homeless before move-in to RRH/PSH</w:t>
            </w:r>
          </w:p>
        </w:tc>
        <w:tc>
          <w:tcPr>
            <w:tcW w:w="1620" w:type="dxa"/>
          </w:tcPr>
          <w:p w14:paraId="4A169D98" w14:textId="77777777" w:rsidR="00751B37" w:rsidRPr="00845520" w:rsidRDefault="00751B37"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Calibri"/>
                <w:color w:val="000000"/>
              </w:rPr>
              <w:t>Section 8.3, 8.4</w:t>
            </w:r>
          </w:p>
        </w:tc>
      </w:tr>
      <w:tr w:rsidR="00751B37" w:rsidRPr="00845520" w14:paraId="63FAE02D" w14:textId="77777777" w:rsidTr="0084552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5" w:type="dxa"/>
            <w:noWrap/>
            <w:hideMark/>
          </w:tcPr>
          <w:p w14:paraId="3FF5C59D" w14:textId="77777777" w:rsidR="00751B37" w:rsidRPr="00845520" w:rsidRDefault="00751B37" w:rsidP="00845520">
            <w:pPr>
              <w:spacing w:before="0" w:after="0" w:line="240" w:lineRule="auto"/>
              <w:jc w:val="right"/>
              <w:rPr>
                <w:rFonts w:ascii="Calibri" w:hAnsi="Calibri" w:cs="Calibri"/>
                <w:color w:val="000000"/>
              </w:rPr>
            </w:pPr>
            <w:r w:rsidRPr="00845520">
              <w:rPr>
                <w:rFonts w:ascii="Calibri" w:hAnsi="Calibri" w:cs="Calibri"/>
                <w:color w:val="000000"/>
              </w:rPr>
              <w:t>5</w:t>
            </w:r>
          </w:p>
        </w:tc>
        <w:tc>
          <w:tcPr>
            <w:tcW w:w="7110" w:type="dxa"/>
            <w:noWrap/>
            <w:hideMark/>
          </w:tcPr>
          <w:p w14:paraId="52AAFF49" w14:textId="77777777" w:rsidR="00751B37" w:rsidRPr="00845520" w:rsidRDefault="00751B3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Days documented in ES/SH, TH, or homeless before move-in</w:t>
            </w:r>
          </w:p>
        </w:tc>
        <w:tc>
          <w:tcPr>
            <w:tcW w:w="1620" w:type="dxa"/>
          </w:tcPr>
          <w:p w14:paraId="051078E7" w14:textId="77777777" w:rsidR="00751B37" w:rsidRPr="00845520" w:rsidRDefault="00751B3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Section 8.3, 8.4</w:t>
            </w:r>
          </w:p>
        </w:tc>
      </w:tr>
      <w:tr w:rsidR="00751B37" w:rsidRPr="00845520" w14:paraId="5BED02C4" w14:textId="77777777" w:rsidTr="00845520">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5" w:type="dxa"/>
            <w:noWrap/>
            <w:hideMark/>
          </w:tcPr>
          <w:p w14:paraId="2A770946" w14:textId="77777777" w:rsidR="00751B37" w:rsidRPr="00845520" w:rsidRDefault="00751B37" w:rsidP="00845520">
            <w:pPr>
              <w:spacing w:before="0" w:after="0" w:line="240" w:lineRule="auto"/>
              <w:jc w:val="right"/>
              <w:rPr>
                <w:rFonts w:ascii="Calibri" w:hAnsi="Calibri" w:cs="Calibri"/>
                <w:color w:val="000000"/>
              </w:rPr>
            </w:pPr>
            <w:r w:rsidRPr="00845520">
              <w:rPr>
                <w:rFonts w:ascii="Calibri" w:hAnsi="Calibri" w:cs="Calibri"/>
                <w:color w:val="000000"/>
              </w:rPr>
              <w:t>6</w:t>
            </w:r>
          </w:p>
        </w:tc>
        <w:tc>
          <w:tcPr>
            <w:tcW w:w="7110" w:type="dxa"/>
            <w:noWrap/>
            <w:hideMark/>
          </w:tcPr>
          <w:p w14:paraId="33AB7DA0" w14:textId="77777777" w:rsidR="00751B37" w:rsidRPr="00845520" w:rsidRDefault="00751B37"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Calibri"/>
                <w:color w:val="000000"/>
              </w:rPr>
              <w:t>Days homeless self-reported in 3.917</w:t>
            </w:r>
          </w:p>
        </w:tc>
        <w:tc>
          <w:tcPr>
            <w:tcW w:w="1620" w:type="dxa"/>
          </w:tcPr>
          <w:p w14:paraId="54FF29A2" w14:textId="77777777" w:rsidR="00751B37" w:rsidRPr="00845520" w:rsidRDefault="00751B37"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Calibri"/>
                <w:color w:val="000000"/>
              </w:rPr>
              <w:t>Section 8.3, 8.4</w:t>
            </w:r>
          </w:p>
        </w:tc>
      </w:tr>
      <w:tr w:rsidR="00751B37" w:rsidRPr="00845520" w14:paraId="2E3F5BD0" w14:textId="77777777" w:rsidTr="0084552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5" w:type="dxa"/>
            <w:noWrap/>
            <w:hideMark/>
          </w:tcPr>
          <w:p w14:paraId="2E900E05" w14:textId="77777777" w:rsidR="00751B37" w:rsidRPr="00845520" w:rsidRDefault="00751B37" w:rsidP="00845520">
            <w:pPr>
              <w:spacing w:before="0" w:after="0" w:line="240" w:lineRule="auto"/>
              <w:jc w:val="right"/>
              <w:rPr>
                <w:rFonts w:ascii="Calibri" w:hAnsi="Calibri" w:cs="Calibri"/>
                <w:color w:val="000000"/>
              </w:rPr>
            </w:pPr>
            <w:r w:rsidRPr="00845520">
              <w:rPr>
                <w:rFonts w:ascii="Calibri" w:hAnsi="Calibri" w:cs="Calibri"/>
                <w:color w:val="000000"/>
              </w:rPr>
              <w:t>7</w:t>
            </w:r>
          </w:p>
        </w:tc>
        <w:tc>
          <w:tcPr>
            <w:tcW w:w="7110" w:type="dxa"/>
            <w:noWrap/>
            <w:hideMark/>
          </w:tcPr>
          <w:p w14:paraId="6776901C" w14:textId="77777777" w:rsidR="00751B37" w:rsidRPr="00845520" w:rsidRDefault="00751B3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Days homeless total</w:t>
            </w:r>
          </w:p>
        </w:tc>
        <w:tc>
          <w:tcPr>
            <w:tcW w:w="1620" w:type="dxa"/>
          </w:tcPr>
          <w:p w14:paraId="4A836826" w14:textId="77777777" w:rsidR="00751B37" w:rsidRPr="00845520" w:rsidRDefault="00751B3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Section 8.3, 8.4</w:t>
            </w:r>
          </w:p>
        </w:tc>
      </w:tr>
      <w:tr w:rsidR="00751B37" w:rsidRPr="00845520" w14:paraId="6E4AAEB3" w14:textId="77777777" w:rsidTr="00845520">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5" w:type="dxa"/>
            <w:noWrap/>
            <w:hideMark/>
          </w:tcPr>
          <w:p w14:paraId="4FB20484" w14:textId="77777777" w:rsidR="00751B37" w:rsidRPr="00845520" w:rsidRDefault="00751B37" w:rsidP="00845520">
            <w:pPr>
              <w:spacing w:before="0" w:after="0" w:line="240" w:lineRule="auto"/>
              <w:jc w:val="right"/>
              <w:rPr>
                <w:rFonts w:ascii="Calibri" w:hAnsi="Calibri" w:cs="Calibri"/>
                <w:color w:val="000000"/>
              </w:rPr>
            </w:pPr>
            <w:r w:rsidRPr="00845520">
              <w:rPr>
                <w:rFonts w:ascii="Calibri" w:hAnsi="Calibri" w:cs="Calibri"/>
                <w:color w:val="000000"/>
              </w:rPr>
              <w:t>8</w:t>
            </w:r>
          </w:p>
        </w:tc>
        <w:tc>
          <w:tcPr>
            <w:tcW w:w="7110" w:type="dxa"/>
            <w:noWrap/>
            <w:hideMark/>
          </w:tcPr>
          <w:p w14:paraId="7B642081" w14:textId="77777777" w:rsidR="00751B37" w:rsidRPr="00845520" w:rsidRDefault="00751B37"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Calibri"/>
                <w:color w:val="000000"/>
              </w:rPr>
              <w:t>Days housed in RRH</w:t>
            </w:r>
          </w:p>
        </w:tc>
        <w:tc>
          <w:tcPr>
            <w:tcW w:w="1620" w:type="dxa"/>
          </w:tcPr>
          <w:p w14:paraId="4B3FEBED" w14:textId="77777777" w:rsidR="00751B37" w:rsidRPr="00845520" w:rsidRDefault="00751B37"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Calibri"/>
                <w:color w:val="000000"/>
              </w:rPr>
              <w:t>Section 8.3, 8.4</w:t>
            </w:r>
          </w:p>
        </w:tc>
      </w:tr>
      <w:tr w:rsidR="00751B37" w:rsidRPr="00845520" w14:paraId="67FD46AD" w14:textId="77777777" w:rsidTr="0084552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5" w:type="dxa"/>
            <w:noWrap/>
            <w:hideMark/>
          </w:tcPr>
          <w:p w14:paraId="421CED6E" w14:textId="77777777" w:rsidR="00751B37" w:rsidRPr="00845520" w:rsidRDefault="00751B37" w:rsidP="00845520">
            <w:pPr>
              <w:spacing w:before="0" w:after="0" w:line="240" w:lineRule="auto"/>
              <w:jc w:val="right"/>
              <w:rPr>
                <w:rFonts w:ascii="Calibri" w:hAnsi="Calibri" w:cs="Calibri"/>
                <w:color w:val="000000"/>
              </w:rPr>
            </w:pPr>
            <w:r w:rsidRPr="00845520">
              <w:rPr>
                <w:rFonts w:ascii="Calibri" w:hAnsi="Calibri" w:cs="Calibri"/>
                <w:color w:val="000000"/>
              </w:rPr>
              <w:t>9</w:t>
            </w:r>
          </w:p>
        </w:tc>
        <w:tc>
          <w:tcPr>
            <w:tcW w:w="7110" w:type="dxa"/>
            <w:noWrap/>
            <w:hideMark/>
          </w:tcPr>
          <w:p w14:paraId="6ACD7E15" w14:textId="77777777" w:rsidR="00751B37" w:rsidRPr="00845520" w:rsidRDefault="00751B3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Days documented homeless or housed in RRH (no 3.917)</w:t>
            </w:r>
          </w:p>
        </w:tc>
        <w:tc>
          <w:tcPr>
            <w:tcW w:w="1620" w:type="dxa"/>
          </w:tcPr>
          <w:p w14:paraId="686AE5C3" w14:textId="77777777" w:rsidR="00751B37" w:rsidRPr="00845520" w:rsidRDefault="00751B3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Section 8.3, 8.4</w:t>
            </w:r>
          </w:p>
        </w:tc>
      </w:tr>
      <w:tr w:rsidR="00751B37" w:rsidRPr="00845520" w14:paraId="12381863" w14:textId="77777777" w:rsidTr="00845520">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5" w:type="dxa"/>
            <w:noWrap/>
            <w:hideMark/>
          </w:tcPr>
          <w:p w14:paraId="7A8D36B5" w14:textId="77777777" w:rsidR="00751B37" w:rsidRPr="00845520" w:rsidRDefault="00751B37" w:rsidP="00845520">
            <w:pPr>
              <w:spacing w:before="0" w:after="0" w:line="240" w:lineRule="auto"/>
              <w:jc w:val="right"/>
              <w:rPr>
                <w:rFonts w:ascii="Calibri" w:hAnsi="Calibri" w:cs="Calibri"/>
                <w:color w:val="000000"/>
              </w:rPr>
            </w:pPr>
            <w:r w:rsidRPr="00845520">
              <w:rPr>
                <w:rFonts w:ascii="Calibri" w:hAnsi="Calibri" w:cs="Calibri"/>
                <w:color w:val="000000"/>
              </w:rPr>
              <w:t>10</w:t>
            </w:r>
          </w:p>
        </w:tc>
        <w:tc>
          <w:tcPr>
            <w:tcW w:w="7110" w:type="dxa"/>
            <w:noWrap/>
            <w:hideMark/>
          </w:tcPr>
          <w:p w14:paraId="1678B21F" w14:textId="77777777" w:rsidR="00751B37" w:rsidRPr="00845520" w:rsidRDefault="00751B37"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Calibri"/>
                <w:color w:val="000000"/>
              </w:rPr>
              <w:t>Days housed in PSH as of exit date (all exits)</w:t>
            </w:r>
          </w:p>
        </w:tc>
        <w:tc>
          <w:tcPr>
            <w:tcW w:w="1620" w:type="dxa"/>
          </w:tcPr>
          <w:p w14:paraId="2F56062F" w14:textId="77777777" w:rsidR="00751B37" w:rsidRPr="00845520" w:rsidRDefault="00751B37"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Calibri"/>
                <w:color w:val="000000"/>
              </w:rPr>
              <w:t>Section 8.5</w:t>
            </w:r>
          </w:p>
        </w:tc>
      </w:tr>
      <w:tr w:rsidR="00751B37" w:rsidRPr="00845520" w14:paraId="35D54FAD" w14:textId="77777777" w:rsidTr="0084552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5" w:type="dxa"/>
            <w:noWrap/>
            <w:hideMark/>
          </w:tcPr>
          <w:p w14:paraId="0D0C433E" w14:textId="77777777" w:rsidR="00751B37" w:rsidRPr="00845520" w:rsidRDefault="00751B37" w:rsidP="00845520">
            <w:pPr>
              <w:spacing w:before="0" w:after="0" w:line="240" w:lineRule="auto"/>
              <w:jc w:val="right"/>
              <w:rPr>
                <w:rFonts w:ascii="Calibri" w:hAnsi="Calibri" w:cs="Calibri"/>
                <w:color w:val="000000"/>
              </w:rPr>
            </w:pPr>
            <w:r w:rsidRPr="00845520">
              <w:rPr>
                <w:rFonts w:ascii="Calibri" w:hAnsi="Calibri" w:cs="Calibri"/>
                <w:color w:val="000000"/>
              </w:rPr>
              <w:t>11</w:t>
            </w:r>
          </w:p>
        </w:tc>
        <w:tc>
          <w:tcPr>
            <w:tcW w:w="7110" w:type="dxa"/>
            <w:noWrap/>
            <w:hideMark/>
          </w:tcPr>
          <w:p w14:paraId="2A7C5A9F" w14:textId="77777777" w:rsidR="00751B37" w:rsidRPr="00845520" w:rsidRDefault="00751B3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Days housed in PSH for households active on last day</w:t>
            </w:r>
          </w:p>
        </w:tc>
        <w:tc>
          <w:tcPr>
            <w:tcW w:w="1620" w:type="dxa"/>
          </w:tcPr>
          <w:p w14:paraId="7FAD48F8" w14:textId="77777777" w:rsidR="00751B37" w:rsidRPr="00845520" w:rsidRDefault="00751B3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Section 8.5</w:t>
            </w:r>
          </w:p>
        </w:tc>
      </w:tr>
      <w:tr w:rsidR="00751B37" w:rsidRPr="00845520" w14:paraId="0F1BA0D5" w14:textId="77777777" w:rsidTr="00845520">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5" w:type="dxa"/>
            <w:noWrap/>
            <w:hideMark/>
          </w:tcPr>
          <w:p w14:paraId="535E63CF" w14:textId="77777777" w:rsidR="00751B37" w:rsidRPr="00845520" w:rsidRDefault="00751B37" w:rsidP="00845520">
            <w:pPr>
              <w:spacing w:before="0" w:after="0" w:line="240" w:lineRule="auto"/>
              <w:jc w:val="right"/>
              <w:rPr>
                <w:rFonts w:ascii="Calibri" w:hAnsi="Calibri" w:cs="Calibri"/>
                <w:color w:val="000000"/>
              </w:rPr>
            </w:pPr>
            <w:r w:rsidRPr="00845520">
              <w:rPr>
                <w:rFonts w:ascii="Calibri" w:hAnsi="Calibri" w:cs="Calibri"/>
                <w:color w:val="000000"/>
              </w:rPr>
              <w:t>12</w:t>
            </w:r>
          </w:p>
        </w:tc>
        <w:tc>
          <w:tcPr>
            <w:tcW w:w="7110" w:type="dxa"/>
            <w:noWrap/>
            <w:hideMark/>
          </w:tcPr>
          <w:p w14:paraId="6727CC5F" w14:textId="77777777" w:rsidR="00751B37" w:rsidRPr="00845520" w:rsidRDefault="00751B37"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Calibri"/>
                <w:color w:val="000000"/>
              </w:rPr>
              <w:t>Days in RRH from start to exit with no move-in date</w:t>
            </w:r>
          </w:p>
        </w:tc>
        <w:tc>
          <w:tcPr>
            <w:tcW w:w="1620" w:type="dxa"/>
          </w:tcPr>
          <w:p w14:paraId="7CD83FFC" w14:textId="77777777" w:rsidR="00751B37" w:rsidRPr="00845520" w:rsidRDefault="00751B37"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Calibri"/>
                <w:color w:val="000000"/>
              </w:rPr>
              <w:t>Section 8.6</w:t>
            </w:r>
          </w:p>
        </w:tc>
      </w:tr>
      <w:tr w:rsidR="00751B37" w:rsidRPr="00845520" w14:paraId="425C3B4C" w14:textId="77777777" w:rsidTr="0084552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5" w:type="dxa"/>
            <w:noWrap/>
            <w:hideMark/>
          </w:tcPr>
          <w:p w14:paraId="31F5CFA4" w14:textId="77777777" w:rsidR="00751B37" w:rsidRPr="00845520" w:rsidRDefault="00751B37" w:rsidP="00845520">
            <w:pPr>
              <w:spacing w:before="0" w:after="0" w:line="240" w:lineRule="auto"/>
              <w:jc w:val="right"/>
              <w:rPr>
                <w:rFonts w:ascii="Calibri" w:hAnsi="Calibri" w:cs="Calibri"/>
                <w:color w:val="000000"/>
              </w:rPr>
            </w:pPr>
            <w:r w:rsidRPr="00845520">
              <w:rPr>
                <w:rFonts w:ascii="Calibri" w:hAnsi="Calibri" w:cs="Calibri"/>
                <w:color w:val="000000"/>
              </w:rPr>
              <w:t>13</w:t>
            </w:r>
          </w:p>
        </w:tc>
        <w:tc>
          <w:tcPr>
            <w:tcW w:w="7110" w:type="dxa"/>
            <w:noWrap/>
            <w:hideMark/>
          </w:tcPr>
          <w:p w14:paraId="3E2B8C43" w14:textId="77777777" w:rsidR="00751B37" w:rsidRPr="00845520" w:rsidRDefault="00751B3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Days in RRH from start to report end for active homeless</w:t>
            </w:r>
          </w:p>
        </w:tc>
        <w:tc>
          <w:tcPr>
            <w:tcW w:w="1620" w:type="dxa"/>
          </w:tcPr>
          <w:p w14:paraId="27B0BD55" w14:textId="77777777" w:rsidR="00751B37" w:rsidRPr="00845520" w:rsidRDefault="00751B3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Section 8.6</w:t>
            </w:r>
          </w:p>
        </w:tc>
      </w:tr>
      <w:tr w:rsidR="00751B37" w:rsidRPr="00845520" w14:paraId="7735B925" w14:textId="77777777" w:rsidTr="00845520">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5" w:type="dxa"/>
            <w:noWrap/>
            <w:hideMark/>
          </w:tcPr>
          <w:p w14:paraId="675BAF25" w14:textId="77777777" w:rsidR="00751B37" w:rsidRPr="00845520" w:rsidRDefault="00751B37" w:rsidP="00845520">
            <w:pPr>
              <w:spacing w:before="0" w:after="0" w:line="240" w:lineRule="auto"/>
              <w:jc w:val="right"/>
              <w:rPr>
                <w:rFonts w:ascii="Calibri" w:hAnsi="Calibri" w:cs="Calibri"/>
                <w:color w:val="000000"/>
              </w:rPr>
            </w:pPr>
            <w:r w:rsidRPr="00845520">
              <w:rPr>
                <w:rFonts w:ascii="Calibri" w:hAnsi="Calibri" w:cs="Calibri"/>
                <w:color w:val="000000"/>
              </w:rPr>
              <w:t>14</w:t>
            </w:r>
          </w:p>
        </w:tc>
        <w:tc>
          <w:tcPr>
            <w:tcW w:w="7110" w:type="dxa"/>
            <w:noWrap/>
            <w:hideMark/>
          </w:tcPr>
          <w:p w14:paraId="435B04CB" w14:textId="77777777" w:rsidR="00751B37" w:rsidRPr="00845520" w:rsidRDefault="00751B37"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Calibri"/>
                <w:color w:val="000000"/>
              </w:rPr>
              <w:t>Days in RRH from start to move-in date for all housed</w:t>
            </w:r>
          </w:p>
        </w:tc>
        <w:tc>
          <w:tcPr>
            <w:tcW w:w="1620" w:type="dxa"/>
          </w:tcPr>
          <w:p w14:paraId="15D3BE3C" w14:textId="77777777" w:rsidR="00751B37" w:rsidRPr="00845520" w:rsidRDefault="00751B37"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Calibri"/>
                <w:color w:val="000000"/>
              </w:rPr>
              <w:t>Section 8.6</w:t>
            </w:r>
          </w:p>
        </w:tc>
      </w:tr>
      <w:tr w:rsidR="00751B37" w:rsidRPr="00845520" w14:paraId="3FA78B1D" w14:textId="77777777" w:rsidTr="0084552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5" w:type="dxa"/>
            <w:noWrap/>
            <w:hideMark/>
          </w:tcPr>
          <w:p w14:paraId="630CA6DE" w14:textId="77777777" w:rsidR="00751B37" w:rsidRPr="00845520" w:rsidRDefault="00751B37" w:rsidP="00845520">
            <w:pPr>
              <w:spacing w:before="0" w:after="0" w:line="240" w:lineRule="auto"/>
              <w:jc w:val="right"/>
              <w:rPr>
                <w:rFonts w:ascii="Calibri" w:hAnsi="Calibri" w:cs="Calibri"/>
                <w:color w:val="000000"/>
              </w:rPr>
            </w:pPr>
            <w:r w:rsidRPr="00845520">
              <w:rPr>
                <w:rFonts w:ascii="Calibri" w:hAnsi="Calibri" w:cs="Calibri"/>
                <w:color w:val="000000"/>
              </w:rPr>
              <w:t>15</w:t>
            </w:r>
          </w:p>
        </w:tc>
        <w:tc>
          <w:tcPr>
            <w:tcW w:w="7110" w:type="dxa"/>
            <w:noWrap/>
            <w:hideMark/>
          </w:tcPr>
          <w:p w14:paraId="776A782C" w14:textId="77777777" w:rsidR="00751B37" w:rsidRPr="00845520" w:rsidRDefault="00751B3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Days in RRH from move-in to exit for housed exiters</w:t>
            </w:r>
          </w:p>
        </w:tc>
        <w:tc>
          <w:tcPr>
            <w:tcW w:w="1620" w:type="dxa"/>
          </w:tcPr>
          <w:p w14:paraId="4A9134E8" w14:textId="77777777" w:rsidR="00751B37" w:rsidRPr="00845520" w:rsidRDefault="00751B3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Section 8.6</w:t>
            </w:r>
          </w:p>
        </w:tc>
      </w:tr>
      <w:tr w:rsidR="00751B37" w:rsidRPr="00845520" w14:paraId="5434F749" w14:textId="77777777" w:rsidTr="00845520">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5" w:type="dxa"/>
            <w:noWrap/>
            <w:hideMark/>
          </w:tcPr>
          <w:p w14:paraId="1990A16B" w14:textId="77777777" w:rsidR="00751B37" w:rsidRPr="00845520" w:rsidRDefault="00751B37" w:rsidP="00845520">
            <w:pPr>
              <w:spacing w:before="0" w:after="0" w:line="240" w:lineRule="auto"/>
              <w:jc w:val="right"/>
              <w:rPr>
                <w:rFonts w:ascii="Calibri" w:hAnsi="Calibri" w:cs="Calibri"/>
                <w:color w:val="000000"/>
              </w:rPr>
            </w:pPr>
            <w:r w:rsidRPr="00845520">
              <w:rPr>
                <w:rFonts w:ascii="Calibri" w:hAnsi="Calibri" w:cs="Calibri"/>
                <w:color w:val="000000"/>
              </w:rPr>
              <w:t>16</w:t>
            </w:r>
          </w:p>
        </w:tc>
        <w:tc>
          <w:tcPr>
            <w:tcW w:w="7110" w:type="dxa"/>
            <w:noWrap/>
            <w:hideMark/>
          </w:tcPr>
          <w:p w14:paraId="5C8D3D18" w14:textId="77777777" w:rsidR="00751B37" w:rsidRPr="00845520" w:rsidRDefault="00751B37"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Calibri"/>
                <w:color w:val="000000"/>
              </w:rPr>
              <w:t>Days in RRH from move-in to report end for active housed</w:t>
            </w:r>
          </w:p>
        </w:tc>
        <w:tc>
          <w:tcPr>
            <w:tcW w:w="1620" w:type="dxa"/>
          </w:tcPr>
          <w:p w14:paraId="316D968A" w14:textId="77777777" w:rsidR="00751B37" w:rsidRPr="00845520" w:rsidRDefault="00751B37"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Calibri"/>
                <w:color w:val="000000"/>
              </w:rPr>
              <w:t>Section 8.6</w:t>
            </w:r>
          </w:p>
        </w:tc>
      </w:tr>
      <w:tr w:rsidR="00751B37" w:rsidRPr="00845520" w14:paraId="358079A9" w14:textId="77777777" w:rsidTr="0084552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5" w:type="dxa"/>
            <w:noWrap/>
            <w:vAlign w:val="bottom"/>
          </w:tcPr>
          <w:p w14:paraId="0EFF8C7B" w14:textId="77777777" w:rsidR="00751B37" w:rsidRPr="00845520" w:rsidRDefault="00751B37" w:rsidP="00845520">
            <w:pPr>
              <w:spacing w:before="0" w:after="0" w:line="240" w:lineRule="auto"/>
              <w:jc w:val="right"/>
              <w:rPr>
                <w:rFonts w:ascii="Calibri" w:hAnsi="Calibri" w:cs="Calibri"/>
                <w:color w:val="000000"/>
              </w:rPr>
            </w:pPr>
            <w:r w:rsidRPr="00845520">
              <w:rPr>
                <w:rFonts w:ascii="Calibri" w:hAnsi="Calibri" w:cs="Calibri"/>
                <w:color w:val="000000"/>
              </w:rPr>
              <w:t>18</w:t>
            </w:r>
          </w:p>
        </w:tc>
        <w:tc>
          <w:tcPr>
            <w:tcW w:w="7110" w:type="dxa"/>
            <w:noWrap/>
            <w:vAlign w:val="bottom"/>
          </w:tcPr>
          <w:p w14:paraId="7CBCFFCE" w14:textId="77777777" w:rsidR="00751B37" w:rsidRPr="00845520" w:rsidRDefault="00751B3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Days to return after exit from ES</w:t>
            </w:r>
          </w:p>
        </w:tc>
        <w:tc>
          <w:tcPr>
            <w:tcW w:w="1620" w:type="dxa"/>
          </w:tcPr>
          <w:p w14:paraId="79AE79B8" w14:textId="77777777" w:rsidR="00751B37" w:rsidRPr="00845520" w:rsidRDefault="00751B3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Section 8.7</w:t>
            </w:r>
          </w:p>
        </w:tc>
      </w:tr>
      <w:tr w:rsidR="00751B37" w:rsidRPr="00845520" w14:paraId="372AFDDA" w14:textId="77777777" w:rsidTr="00845520">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5" w:type="dxa"/>
            <w:noWrap/>
            <w:vAlign w:val="bottom"/>
          </w:tcPr>
          <w:p w14:paraId="1CC81EF0" w14:textId="77777777" w:rsidR="00751B37" w:rsidRPr="00845520" w:rsidRDefault="00751B37" w:rsidP="00845520">
            <w:pPr>
              <w:spacing w:before="0" w:after="0" w:line="240" w:lineRule="auto"/>
              <w:jc w:val="right"/>
              <w:rPr>
                <w:rFonts w:ascii="Calibri" w:hAnsi="Calibri" w:cs="Calibri"/>
                <w:color w:val="000000"/>
              </w:rPr>
            </w:pPr>
            <w:r w:rsidRPr="00845520">
              <w:rPr>
                <w:rFonts w:ascii="Calibri" w:hAnsi="Calibri" w:cs="Calibri"/>
                <w:color w:val="000000"/>
              </w:rPr>
              <w:t>19</w:t>
            </w:r>
          </w:p>
        </w:tc>
        <w:tc>
          <w:tcPr>
            <w:tcW w:w="7110" w:type="dxa"/>
            <w:noWrap/>
            <w:vAlign w:val="bottom"/>
          </w:tcPr>
          <w:p w14:paraId="4457AF29" w14:textId="77777777" w:rsidR="00751B37" w:rsidRPr="00845520" w:rsidRDefault="00751B37"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Calibri"/>
                <w:color w:val="000000"/>
              </w:rPr>
              <w:t>Days to return after exit from TH</w:t>
            </w:r>
          </w:p>
        </w:tc>
        <w:tc>
          <w:tcPr>
            <w:tcW w:w="1620" w:type="dxa"/>
          </w:tcPr>
          <w:p w14:paraId="72E786CB" w14:textId="77777777" w:rsidR="00751B37" w:rsidRPr="00845520" w:rsidRDefault="00751B37"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Calibri"/>
                <w:color w:val="000000"/>
              </w:rPr>
              <w:t>Section 8.7</w:t>
            </w:r>
          </w:p>
        </w:tc>
      </w:tr>
      <w:tr w:rsidR="00751B37" w:rsidRPr="00845520" w14:paraId="4C39C7B6" w14:textId="77777777" w:rsidTr="0084552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5" w:type="dxa"/>
            <w:noWrap/>
            <w:vAlign w:val="bottom"/>
          </w:tcPr>
          <w:p w14:paraId="07596173" w14:textId="77777777" w:rsidR="00751B37" w:rsidRPr="00845520" w:rsidRDefault="00751B37" w:rsidP="00845520">
            <w:pPr>
              <w:spacing w:before="0" w:after="0" w:line="240" w:lineRule="auto"/>
              <w:jc w:val="right"/>
              <w:rPr>
                <w:rFonts w:ascii="Calibri" w:hAnsi="Calibri" w:cs="Calibri"/>
                <w:color w:val="000000"/>
              </w:rPr>
            </w:pPr>
            <w:r w:rsidRPr="00845520">
              <w:rPr>
                <w:rFonts w:ascii="Calibri" w:hAnsi="Calibri" w:cs="Calibri"/>
                <w:color w:val="000000"/>
              </w:rPr>
              <w:t>20</w:t>
            </w:r>
          </w:p>
        </w:tc>
        <w:tc>
          <w:tcPr>
            <w:tcW w:w="7110" w:type="dxa"/>
            <w:noWrap/>
            <w:vAlign w:val="bottom"/>
          </w:tcPr>
          <w:p w14:paraId="0AFC36AC" w14:textId="77777777" w:rsidR="00751B37" w:rsidRPr="00845520" w:rsidRDefault="00751B3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Days to return after exit from SH</w:t>
            </w:r>
          </w:p>
        </w:tc>
        <w:tc>
          <w:tcPr>
            <w:tcW w:w="1620" w:type="dxa"/>
          </w:tcPr>
          <w:p w14:paraId="08CA1950" w14:textId="77777777" w:rsidR="00751B37" w:rsidRPr="00845520" w:rsidRDefault="00751B3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Section 8.7</w:t>
            </w:r>
          </w:p>
        </w:tc>
      </w:tr>
      <w:tr w:rsidR="00751B37" w:rsidRPr="00845520" w14:paraId="40718010" w14:textId="77777777" w:rsidTr="00845520">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5" w:type="dxa"/>
            <w:noWrap/>
            <w:vAlign w:val="bottom"/>
          </w:tcPr>
          <w:p w14:paraId="5FAF6D0D" w14:textId="77777777" w:rsidR="00751B37" w:rsidRPr="00845520" w:rsidRDefault="00751B37" w:rsidP="00845520">
            <w:pPr>
              <w:spacing w:before="0" w:after="0" w:line="240" w:lineRule="auto"/>
              <w:jc w:val="right"/>
              <w:rPr>
                <w:rFonts w:ascii="Calibri" w:hAnsi="Calibri" w:cs="Calibri"/>
                <w:color w:val="000000"/>
              </w:rPr>
            </w:pPr>
            <w:r w:rsidRPr="00845520">
              <w:rPr>
                <w:rFonts w:ascii="Calibri" w:hAnsi="Calibri" w:cs="Calibri"/>
                <w:color w:val="000000"/>
              </w:rPr>
              <w:t>21</w:t>
            </w:r>
          </w:p>
        </w:tc>
        <w:tc>
          <w:tcPr>
            <w:tcW w:w="7110" w:type="dxa"/>
            <w:noWrap/>
          </w:tcPr>
          <w:p w14:paraId="67F7870D" w14:textId="77777777" w:rsidR="00751B37" w:rsidRPr="00845520" w:rsidRDefault="00751B37"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t>Days to return after exit from RRH (placed in PH)</w:t>
            </w:r>
          </w:p>
        </w:tc>
        <w:tc>
          <w:tcPr>
            <w:tcW w:w="1620" w:type="dxa"/>
          </w:tcPr>
          <w:p w14:paraId="1E04FD2E" w14:textId="77777777" w:rsidR="00751B37" w:rsidRPr="00845520" w:rsidRDefault="00751B37"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Calibri"/>
                <w:color w:val="000000"/>
              </w:rPr>
              <w:t>Section 8.7</w:t>
            </w:r>
          </w:p>
        </w:tc>
      </w:tr>
      <w:tr w:rsidR="00751B37" w:rsidRPr="00845520" w14:paraId="428C785A" w14:textId="77777777" w:rsidTr="0084552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5" w:type="dxa"/>
            <w:noWrap/>
            <w:vAlign w:val="bottom"/>
          </w:tcPr>
          <w:p w14:paraId="5D4AC20C" w14:textId="77777777" w:rsidR="00751B37" w:rsidRPr="00845520" w:rsidRDefault="00751B37" w:rsidP="00845520">
            <w:pPr>
              <w:spacing w:before="0" w:after="0" w:line="240" w:lineRule="auto"/>
              <w:jc w:val="right"/>
              <w:rPr>
                <w:rFonts w:ascii="Calibri" w:hAnsi="Calibri" w:cs="Calibri"/>
                <w:color w:val="000000"/>
              </w:rPr>
            </w:pPr>
            <w:r w:rsidRPr="00845520">
              <w:rPr>
                <w:rFonts w:ascii="Calibri" w:hAnsi="Calibri" w:cs="Calibri"/>
                <w:color w:val="000000"/>
              </w:rPr>
              <w:t>22</w:t>
            </w:r>
          </w:p>
        </w:tc>
        <w:tc>
          <w:tcPr>
            <w:tcW w:w="7110" w:type="dxa"/>
            <w:noWrap/>
          </w:tcPr>
          <w:p w14:paraId="18033734" w14:textId="77777777" w:rsidR="00751B37" w:rsidRPr="00845520" w:rsidRDefault="00751B3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t>Days to return after exit from PSH (placed in PH)</w:t>
            </w:r>
          </w:p>
        </w:tc>
        <w:tc>
          <w:tcPr>
            <w:tcW w:w="1620" w:type="dxa"/>
          </w:tcPr>
          <w:p w14:paraId="4E698E7F" w14:textId="77777777" w:rsidR="00751B37" w:rsidRPr="00845520" w:rsidRDefault="00751B3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Section 8.7</w:t>
            </w:r>
          </w:p>
        </w:tc>
      </w:tr>
      <w:tr w:rsidR="00751B37" w:rsidRPr="00845520" w14:paraId="06AC0CA6" w14:textId="77777777" w:rsidTr="00845520">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5" w:type="dxa"/>
            <w:noWrap/>
            <w:vAlign w:val="bottom"/>
          </w:tcPr>
          <w:p w14:paraId="21F1E2D9" w14:textId="77777777" w:rsidR="00751B37" w:rsidRPr="00845520" w:rsidRDefault="00751B37" w:rsidP="00845520">
            <w:pPr>
              <w:spacing w:before="0" w:after="0" w:line="240" w:lineRule="auto"/>
              <w:jc w:val="right"/>
              <w:rPr>
                <w:rFonts w:ascii="Calibri" w:hAnsi="Calibri" w:cs="Calibri"/>
                <w:bCs w:val="0"/>
                <w:color w:val="000000"/>
              </w:rPr>
            </w:pPr>
            <w:r w:rsidRPr="00845520">
              <w:rPr>
                <w:rFonts w:ascii="Calibri" w:hAnsi="Calibri" w:cs="Calibri"/>
                <w:color w:val="000000"/>
              </w:rPr>
              <w:t>63</w:t>
            </w:r>
          </w:p>
        </w:tc>
        <w:tc>
          <w:tcPr>
            <w:tcW w:w="7110" w:type="dxa"/>
            <w:noWrap/>
          </w:tcPr>
          <w:p w14:paraId="5798639D" w14:textId="77777777" w:rsidR="00751B37" w:rsidRPr="00845520" w:rsidRDefault="00751B37"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t>Days to return after exit from RRH (not placed)</w:t>
            </w:r>
          </w:p>
        </w:tc>
        <w:tc>
          <w:tcPr>
            <w:tcW w:w="1620" w:type="dxa"/>
          </w:tcPr>
          <w:p w14:paraId="0C327480" w14:textId="77777777" w:rsidR="00751B37" w:rsidRPr="00845520" w:rsidRDefault="00751B37"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Calibri"/>
                <w:color w:val="000000"/>
              </w:rPr>
              <w:t>Section 8.7</w:t>
            </w:r>
          </w:p>
        </w:tc>
      </w:tr>
      <w:tr w:rsidR="00751B37" w:rsidRPr="00845520" w14:paraId="4357A5A4" w14:textId="77777777" w:rsidTr="0084552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5" w:type="dxa"/>
            <w:noWrap/>
            <w:vAlign w:val="bottom"/>
          </w:tcPr>
          <w:p w14:paraId="116DEDFC" w14:textId="77777777" w:rsidR="00751B37" w:rsidRPr="00845520" w:rsidRDefault="00751B37" w:rsidP="00845520">
            <w:pPr>
              <w:spacing w:before="0" w:after="0" w:line="240" w:lineRule="auto"/>
              <w:jc w:val="right"/>
              <w:rPr>
                <w:rFonts w:ascii="Calibri" w:hAnsi="Calibri" w:cs="Calibri"/>
                <w:color w:val="000000"/>
              </w:rPr>
            </w:pPr>
            <w:r w:rsidRPr="00845520">
              <w:rPr>
                <w:rFonts w:ascii="Calibri" w:hAnsi="Calibri" w:cs="Calibri"/>
                <w:color w:val="000000"/>
              </w:rPr>
              <w:t>64</w:t>
            </w:r>
          </w:p>
        </w:tc>
        <w:tc>
          <w:tcPr>
            <w:tcW w:w="7110" w:type="dxa"/>
            <w:noWrap/>
          </w:tcPr>
          <w:p w14:paraId="414FA06F" w14:textId="77777777" w:rsidR="00751B37" w:rsidRPr="00845520" w:rsidRDefault="00751B3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t>Days to return after exit from PSH (not placed)</w:t>
            </w:r>
          </w:p>
        </w:tc>
        <w:tc>
          <w:tcPr>
            <w:tcW w:w="1620" w:type="dxa"/>
          </w:tcPr>
          <w:p w14:paraId="26CA8B88" w14:textId="77777777" w:rsidR="00751B37" w:rsidRPr="00845520" w:rsidRDefault="00751B3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Section 8.7</w:t>
            </w:r>
          </w:p>
        </w:tc>
      </w:tr>
      <w:tr w:rsidR="00751B37" w:rsidRPr="00845520" w14:paraId="177B5AA9" w14:textId="77777777" w:rsidTr="00845520">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5" w:type="dxa"/>
            <w:noWrap/>
            <w:vAlign w:val="bottom"/>
          </w:tcPr>
          <w:p w14:paraId="147A5820" w14:textId="77777777" w:rsidR="00751B37" w:rsidRPr="00845520" w:rsidRDefault="00751B37" w:rsidP="00845520">
            <w:pPr>
              <w:spacing w:before="0" w:after="0" w:line="240" w:lineRule="auto"/>
              <w:jc w:val="right"/>
              <w:rPr>
                <w:rFonts w:ascii="Calibri" w:hAnsi="Calibri" w:cs="Calibri"/>
                <w:color w:val="000000"/>
              </w:rPr>
            </w:pPr>
            <w:r w:rsidRPr="00845520">
              <w:rPr>
                <w:rFonts w:ascii="Calibri" w:hAnsi="Calibri" w:cs="Calibri"/>
                <w:color w:val="000000"/>
              </w:rPr>
              <w:t>23</w:t>
            </w:r>
          </w:p>
        </w:tc>
        <w:tc>
          <w:tcPr>
            <w:tcW w:w="7110" w:type="dxa"/>
            <w:noWrap/>
            <w:vAlign w:val="bottom"/>
          </w:tcPr>
          <w:p w14:paraId="34938B68" w14:textId="77777777" w:rsidR="00751B37" w:rsidRPr="00845520" w:rsidRDefault="00751B37"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Calibri"/>
                <w:color w:val="000000"/>
              </w:rPr>
              <w:t>Days to return after exit (all)</w:t>
            </w:r>
          </w:p>
        </w:tc>
        <w:tc>
          <w:tcPr>
            <w:tcW w:w="1620" w:type="dxa"/>
          </w:tcPr>
          <w:p w14:paraId="1B57EF13" w14:textId="77777777" w:rsidR="00751B37" w:rsidRPr="00845520" w:rsidRDefault="00751B37"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Calibri"/>
                <w:color w:val="000000"/>
              </w:rPr>
              <w:t>Section 8.9</w:t>
            </w:r>
          </w:p>
        </w:tc>
      </w:tr>
      <w:tr w:rsidR="00751B37" w:rsidRPr="00845520" w14:paraId="027DF363" w14:textId="77777777" w:rsidTr="0084552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5" w:type="dxa"/>
            <w:noWrap/>
            <w:vAlign w:val="bottom"/>
          </w:tcPr>
          <w:p w14:paraId="7251C60E" w14:textId="77777777" w:rsidR="00751B37" w:rsidRPr="00845520" w:rsidRDefault="00751B37" w:rsidP="00845520">
            <w:pPr>
              <w:spacing w:before="0" w:after="0" w:line="240" w:lineRule="auto"/>
              <w:jc w:val="right"/>
              <w:rPr>
                <w:rFonts w:ascii="Calibri" w:hAnsi="Calibri" w:cs="Calibri"/>
                <w:color w:val="000000"/>
              </w:rPr>
            </w:pPr>
            <w:r w:rsidRPr="00845520">
              <w:rPr>
                <w:rFonts w:ascii="Calibri" w:hAnsi="Calibri" w:cs="Calibri"/>
                <w:color w:val="000000"/>
              </w:rPr>
              <w:t>24</w:t>
            </w:r>
          </w:p>
        </w:tc>
        <w:tc>
          <w:tcPr>
            <w:tcW w:w="7110" w:type="dxa"/>
            <w:noWrap/>
            <w:vAlign w:val="bottom"/>
          </w:tcPr>
          <w:p w14:paraId="4627FDEC" w14:textId="77777777" w:rsidR="00751B37" w:rsidRPr="00845520" w:rsidRDefault="00751B3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Days to return after ES/SH only system path</w:t>
            </w:r>
          </w:p>
        </w:tc>
        <w:tc>
          <w:tcPr>
            <w:tcW w:w="1620" w:type="dxa"/>
          </w:tcPr>
          <w:p w14:paraId="074523E0" w14:textId="77777777" w:rsidR="00751B37" w:rsidRPr="00845520" w:rsidRDefault="00751B3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Section 8.10</w:t>
            </w:r>
          </w:p>
        </w:tc>
      </w:tr>
      <w:tr w:rsidR="00751B37" w:rsidRPr="00845520" w14:paraId="48370946" w14:textId="77777777" w:rsidTr="00845520">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5" w:type="dxa"/>
            <w:noWrap/>
            <w:vAlign w:val="bottom"/>
          </w:tcPr>
          <w:p w14:paraId="34EEDA7B" w14:textId="77777777" w:rsidR="00751B37" w:rsidRPr="00845520" w:rsidRDefault="00751B37" w:rsidP="00845520">
            <w:pPr>
              <w:spacing w:before="0" w:after="0" w:line="240" w:lineRule="auto"/>
              <w:jc w:val="right"/>
              <w:rPr>
                <w:rFonts w:ascii="Calibri" w:hAnsi="Calibri" w:cs="Calibri"/>
                <w:color w:val="000000"/>
              </w:rPr>
            </w:pPr>
            <w:r w:rsidRPr="00845520">
              <w:rPr>
                <w:rFonts w:ascii="Calibri" w:hAnsi="Calibri" w:cs="Calibri"/>
                <w:color w:val="000000"/>
              </w:rPr>
              <w:t>25</w:t>
            </w:r>
          </w:p>
        </w:tc>
        <w:tc>
          <w:tcPr>
            <w:tcW w:w="7110" w:type="dxa"/>
            <w:noWrap/>
            <w:vAlign w:val="bottom"/>
          </w:tcPr>
          <w:p w14:paraId="4A407F65" w14:textId="77777777" w:rsidR="00751B37" w:rsidRPr="00845520" w:rsidRDefault="00751B37"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Calibri"/>
                <w:color w:val="000000"/>
              </w:rPr>
              <w:t>Days to return after TH system path</w:t>
            </w:r>
          </w:p>
        </w:tc>
        <w:tc>
          <w:tcPr>
            <w:tcW w:w="1620" w:type="dxa"/>
          </w:tcPr>
          <w:p w14:paraId="276426F3" w14:textId="77777777" w:rsidR="00751B37" w:rsidRPr="00845520" w:rsidRDefault="00751B37"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Calibri"/>
                <w:color w:val="000000"/>
              </w:rPr>
              <w:t>Section 8.10</w:t>
            </w:r>
          </w:p>
        </w:tc>
      </w:tr>
      <w:tr w:rsidR="00751B37" w:rsidRPr="00845520" w14:paraId="5230FCBA" w14:textId="77777777" w:rsidTr="0084552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5" w:type="dxa"/>
            <w:noWrap/>
            <w:vAlign w:val="bottom"/>
          </w:tcPr>
          <w:p w14:paraId="026BA9D6" w14:textId="77777777" w:rsidR="00751B37" w:rsidRPr="00845520" w:rsidRDefault="00751B37" w:rsidP="00845520">
            <w:pPr>
              <w:spacing w:before="0" w:after="0" w:line="240" w:lineRule="auto"/>
              <w:jc w:val="right"/>
              <w:rPr>
                <w:rFonts w:ascii="Calibri" w:hAnsi="Calibri" w:cs="Calibri"/>
                <w:color w:val="000000"/>
              </w:rPr>
            </w:pPr>
            <w:r w:rsidRPr="00845520">
              <w:rPr>
                <w:rFonts w:ascii="Calibri" w:hAnsi="Calibri" w:cs="Calibri"/>
                <w:color w:val="000000"/>
              </w:rPr>
              <w:t>26</w:t>
            </w:r>
          </w:p>
        </w:tc>
        <w:tc>
          <w:tcPr>
            <w:tcW w:w="7110" w:type="dxa"/>
            <w:noWrap/>
            <w:vAlign w:val="bottom"/>
          </w:tcPr>
          <w:p w14:paraId="775F1D54" w14:textId="77777777" w:rsidR="00751B37" w:rsidRPr="00845520" w:rsidRDefault="00751B3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Days to return after ES/SH/TH system path</w:t>
            </w:r>
          </w:p>
        </w:tc>
        <w:tc>
          <w:tcPr>
            <w:tcW w:w="1620" w:type="dxa"/>
          </w:tcPr>
          <w:p w14:paraId="16F50E44" w14:textId="77777777" w:rsidR="00751B37" w:rsidRPr="00845520" w:rsidRDefault="00751B3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Section 8.10</w:t>
            </w:r>
          </w:p>
        </w:tc>
      </w:tr>
      <w:tr w:rsidR="00751B37" w:rsidRPr="00845520" w14:paraId="7D15AACC" w14:textId="77777777" w:rsidTr="00845520">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5" w:type="dxa"/>
            <w:noWrap/>
            <w:vAlign w:val="bottom"/>
          </w:tcPr>
          <w:p w14:paraId="3C5C43FC" w14:textId="77777777" w:rsidR="00751B37" w:rsidRPr="00845520" w:rsidRDefault="00751B37" w:rsidP="00845520">
            <w:pPr>
              <w:spacing w:before="0" w:after="0" w:line="240" w:lineRule="auto"/>
              <w:jc w:val="right"/>
              <w:rPr>
                <w:rFonts w:ascii="Calibri" w:hAnsi="Calibri" w:cs="Calibri"/>
                <w:color w:val="000000"/>
              </w:rPr>
            </w:pPr>
            <w:r w:rsidRPr="00845520">
              <w:rPr>
                <w:rFonts w:ascii="Calibri" w:hAnsi="Calibri" w:cs="Calibri"/>
                <w:color w:val="000000"/>
              </w:rPr>
              <w:t>27</w:t>
            </w:r>
          </w:p>
        </w:tc>
        <w:tc>
          <w:tcPr>
            <w:tcW w:w="7110" w:type="dxa"/>
            <w:noWrap/>
            <w:vAlign w:val="bottom"/>
          </w:tcPr>
          <w:p w14:paraId="3AA90146" w14:textId="77777777" w:rsidR="00751B37" w:rsidRPr="00845520" w:rsidRDefault="00751B37"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Calibri"/>
                <w:color w:val="000000"/>
              </w:rPr>
              <w:t>Days to return after RRH only system path</w:t>
            </w:r>
          </w:p>
        </w:tc>
        <w:tc>
          <w:tcPr>
            <w:tcW w:w="1620" w:type="dxa"/>
          </w:tcPr>
          <w:p w14:paraId="00A2B566" w14:textId="77777777" w:rsidR="00751B37" w:rsidRPr="00845520" w:rsidRDefault="00751B37"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Calibri"/>
                <w:color w:val="000000"/>
              </w:rPr>
              <w:t>Section 8.10</w:t>
            </w:r>
          </w:p>
        </w:tc>
      </w:tr>
      <w:tr w:rsidR="00751B37" w:rsidRPr="00845520" w14:paraId="109F23A5" w14:textId="77777777" w:rsidTr="0084552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5" w:type="dxa"/>
            <w:noWrap/>
            <w:vAlign w:val="bottom"/>
          </w:tcPr>
          <w:p w14:paraId="43463C69" w14:textId="77777777" w:rsidR="00751B37" w:rsidRPr="00845520" w:rsidRDefault="00751B37" w:rsidP="00845520">
            <w:pPr>
              <w:spacing w:before="0" w:after="0" w:line="240" w:lineRule="auto"/>
              <w:jc w:val="right"/>
              <w:rPr>
                <w:rFonts w:ascii="Calibri" w:hAnsi="Calibri" w:cs="Calibri"/>
                <w:color w:val="000000"/>
              </w:rPr>
            </w:pPr>
            <w:r w:rsidRPr="00845520">
              <w:rPr>
                <w:rFonts w:ascii="Calibri" w:hAnsi="Calibri" w:cs="Calibri"/>
                <w:color w:val="000000"/>
              </w:rPr>
              <w:t>28</w:t>
            </w:r>
          </w:p>
        </w:tc>
        <w:tc>
          <w:tcPr>
            <w:tcW w:w="7110" w:type="dxa"/>
            <w:noWrap/>
            <w:vAlign w:val="bottom"/>
          </w:tcPr>
          <w:p w14:paraId="78886786" w14:textId="77777777" w:rsidR="00751B37" w:rsidRPr="00845520" w:rsidRDefault="00751B3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Days to return after ES/SH/RRH system path</w:t>
            </w:r>
          </w:p>
        </w:tc>
        <w:tc>
          <w:tcPr>
            <w:tcW w:w="1620" w:type="dxa"/>
          </w:tcPr>
          <w:p w14:paraId="23F888A7" w14:textId="77777777" w:rsidR="00751B37" w:rsidRPr="00845520" w:rsidRDefault="00751B3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Section 8.10</w:t>
            </w:r>
          </w:p>
        </w:tc>
      </w:tr>
      <w:tr w:rsidR="00751B37" w:rsidRPr="00845520" w14:paraId="0CACE54A" w14:textId="77777777" w:rsidTr="00845520">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5" w:type="dxa"/>
            <w:noWrap/>
            <w:vAlign w:val="bottom"/>
          </w:tcPr>
          <w:p w14:paraId="44273487" w14:textId="77777777" w:rsidR="00751B37" w:rsidRPr="00845520" w:rsidRDefault="00751B37" w:rsidP="00845520">
            <w:pPr>
              <w:spacing w:before="0" w:after="0" w:line="240" w:lineRule="auto"/>
              <w:jc w:val="right"/>
              <w:rPr>
                <w:rFonts w:ascii="Calibri" w:hAnsi="Calibri" w:cs="Calibri"/>
                <w:color w:val="000000"/>
              </w:rPr>
            </w:pPr>
            <w:r w:rsidRPr="00845520">
              <w:rPr>
                <w:rFonts w:ascii="Calibri" w:hAnsi="Calibri" w:cs="Calibri"/>
                <w:color w:val="000000"/>
              </w:rPr>
              <w:t>29</w:t>
            </w:r>
          </w:p>
        </w:tc>
        <w:tc>
          <w:tcPr>
            <w:tcW w:w="7110" w:type="dxa"/>
            <w:noWrap/>
            <w:vAlign w:val="bottom"/>
          </w:tcPr>
          <w:p w14:paraId="2F16F2BD" w14:textId="77777777" w:rsidR="00751B37" w:rsidRPr="00845520" w:rsidRDefault="00751B37"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Calibri"/>
                <w:color w:val="000000"/>
              </w:rPr>
              <w:t>Days to return after TH/RRH system path</w:t>
            </w:r>
          </w:p>
        </w:tc>
        <w:tc>
          <w:tcPr>
            <w:tcW w:w="1620" w:type="dxa"/>
          </w:tcPr>
          <w:p w14:paraId="1E6B1261" w14:textId="77777777" w:rsidR="00751B37" w:rsidRPr="00845520" w:rsidRDefault="00751B37"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Calibri"/>
                <w:color w:val="000000"/>
              </w:rPr>
              <w:t>Section 8.10</w:t>
            </w:r>
          </w:p>
        </w:tc>
      </w:tr>
      <w:tr w:rsidR="00751B37" w:rsidRPr="00845520" w14:paraId="680D69A6" w14:textId="77777777" w:rsidTr="0084552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5" w:type="dxa"/>
            <w:noWrap/>
            <w:vAlign w:val="bottom"/>
          </w:tcPr>
          <w:p w14:paraId="5FE4F763" w14:textId="77777777" w:rsidR="00751B37" w:rsidRPr="00845520" w:rsidRDefault="00751B37" w:rsidP="00845520">
            <w:pPr>
              <w:spacing w:before="0" w:after="0" w:line="240" w:lineRule="auto"/>
              <w:jc w:val="right"/>
              <w:rPr>
                <w:rFonts w:ascii="Calibri" w:hAnsi="Calibri" w:cs="Calibri"/>
                <w:color w:val="000000"/>
              </w:rPr>
            </w:pPr>
            <w:r w:rsidRPr="00845520">
              <w:rPr>
                <w:rFonts w:ascii="Calibri" w:hAnsi="Calibri" w:cs="Calibri"/>
                <w:color w:val="000000"/>
              </w:rPr>
              <w:t>30</w:t>
            </w:r>
          </w:p>
        </w:tc>
        <w:tc>
          <w:tcPr>
            <w:tcW w:w="7110" w:type="dxa"/>
            <w:noWrap/>
            <w:vAlign w:val="bottom"/>
          </w:tcPr>
          <w:p w14:paraId="6DF370F2" w14:textId="77777777" w:rsidR="00751B37" w:rsidRPr="00845520" w:rsidRDefault="00751B3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Days to return after ES/SH/TH/RRH system path</w:t>
            </w:r>
          </w:p>
        </w:tc>
        <w:tc>
          <w:tcPr>
            <w:tcW w:w="1620" w:type="dxa"/>
          </w:tcPr>
          <w:p w14:paraId="2F40E7E8" w14:textId="77777777" w:rsidR="00751B37" w:rsidRPr="00845520" w:rsidRDefault="00751B3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Section 8.10</w:t>
            </w:r>
          </w:p>
        </w:tc>
      </w:tr>
      <w:tr w:rsidR="00751B37" w:rsidRPr="00845520" w14:paraId="410B6307" w14:textId="77777777" w:rsidTr="00845520">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5" w:type="dxa"/>
            <w:noWrap/>
            <w:vAlign w:val="bottom"/>
          </w:tcPr>
          <w:p w14:paraId="659AF240" w14:textId="77777777" w:rsidR="00751B37" w:rsidRPr="00845520" w:rsidRDefault="00751B37" w:rsidP="00845520">
            <w:pPr>
              <w:spacing w:before="0" w:after="0" w:line="240" w:lineRule="auto"/>
              <w:jc w:val="right"/>
              <w:rPr>
                <w:rFonts w:ascii="Calibri" w:hAnsi="Calibri" w:cs="Calibri"/>
                <w:color w:val="000000"/>
              </w:rPr>
            </w:pPr>
            <w:r w:rsidRPr="00845520">
              <w:rPr>
                <w:rFonts w:ascii="Calibri" w:hAnsi="Calibri" w:cs="Calibri"/>
                <w:color w:val="000000"/>
              </w:rPr>
              <w:t>31</w:t>
            </w:r>
          </w:p>
        </w:tc>
        <w:tc>
          <w:tcPr>
            <w:tcW w:w="7110" w:type="dxa"/>
            <w:noWrap/>
            <w:vAlign w:val="bottom"/>
          </w:tcPr>
          <w:p w14:paraId="044C5F24" w14:textId="77777777" w:rsidR="00751B37" w:rsidRPr="00845520" w:rsidRDefault="00751B37"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Calibri"/>
                <w:color w:val="000000"/>
              </w:rPr>
              <w:t>Days to return after PSH only system path</w:t>
            </w:r>
          </w:p>
        </w:tc>
        <w:tc>
          <w:tcPr>
            <w:tcW w:w="1620" w:type="dxa"/>
          </w:tcPr>
          <w:p w14:paraId="00EA8C0C" w14:textId="77777777" w:rsidR="00751B37" w:rsidRPr="00845520" w:rsidRDefault="00751B37"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Calibri"/>
                <w:color w:val="000000"/>
              </w:rPr>
              <w:t>Section 8.10</w:t>
            </w:r>
          </w:p>
        </w:tc>
      </w:tr>
      <w:tr w:rsidR="00751B37" w:rsidRPr="00845520" w14:paraId="26B92ED9" w14:textId="77777777" w:rsidTr="0084552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5" w:type="dxa"/>
            <w:noWrap/>
            <w:vAlign w:val="bottom"/>
          </w:tcPr>
          <w:p w14:paraId="6CE2E5FF" w14:textId="77777777" w:rsidR="00751B37" w:rsidRPr="00845520" w:rsidRDefault="00751B37" w:rsidP="00845520">
            <w:pPr>
              <w:spacing w:before="0" w:after="0" w:line="240" w:lineRule="auto"/>
              <w:jc w:val="right"/>
              <w:rPr>
                <w:rFonts w:ascii="Calibri" w:hAnsi="Calibri" w:cs="Calibri"/>
                <w:color w:val="000000"/>
              </w:rPr>
            </w:pPr>
            <w:r w:rsidRPr="00845520">
              <w:rPr>
                <w:rFonts w:ascii="Calibri" w:hAnsi="Calibri" w:cs="Calibri"/>
                <w:color w:val="000000"/>
              </w:rPr>
              <w:t>32</w:t>
            </w:r>
          </w:p>
        </w:tc>
        <w:tc>
          <w:tcPr>
            <w:tcW w:w="7110" w:type="dxa"/>
            <w:noWrap/>
            <w:vAlign w:val="bottom"/>
          </w:tcPr>
          <w:p w14:paraId="579E66DD" w14:textId="77777777" w:rsidR="00751B37" w:rsidRPr="00845520" w:rsidRDefault="00751B3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Days to return after ES/SH/PSH system path</w:t>
            </w:r>
          </w:p>
        </w:tc>
        <w:tc>
          <w:tcPr>
            <w:tcW w:w="1620" w:type="dxa"/>
          </w:tcPr>
          <w:p w14:paraId="72DD169B" w14:textId="77777777" w:rsidR="00751B37" w:rsidRPr="00845520" w:rsidRDefault="00751B3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Section 8.10</w:t>
            </w:r>
          </w:p>
        </w:tc>
      </w:tr>
      <w:tr w:rsidR="00751B37" w:rsidRPr="00845520" w14:paraId="0CB44075" w14:textId="77777777" w:rsidTr="00845520">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5" w:type="dxa"/>
            <w:noWrap/>
            <w:vAlign w:val="bottom"/>
          </w:tcPr>
          <w:p w14:paraId="2946FC19" w14:textId="77777777" w:rsidR="00751B37" w:rsidRPr="00845520" w:rsidRDefault="00751B37" w:rsidP="00845520">
            <w:pPr>
              <w:spacing w:before="0" w:after="0" w:line="240" w:lineRule="auto"/>
              <w:jc w:val="right"/>
              <w:rPr>
                <w:rFonts w:ascii="Calibri" w:hAnsi="Calibri" w:cs="Calibri"/>
                <w:color w:val="000000"/>
              </w:rPr>
            </w:pPr>
            <w:r w:rsidRPr="00845520">
              <w:rPr>
                <w:rFonts w:ascii="Calibri" w:hAnsi="Calibri" w:cs="Calibri"/>
                <w:color w:val="000000"/>
              </w:rPr>
              <w:t>33</w:t>
            </w:r>
          </w:p>
        </w:tc>
        <w:tc>
          <w:tcPr>
            <w:tcW w:w="7110" w:type="dxa"/>
            <w:noWrap/>
            <w:vAlign w:val="bottom"/>
          </w:tcPr>
          <w:p w14:paraId="23420694" w14:textId="77777777" w:rsidR="00751B37" w:rsidRPr="00845520" w:rsidRDefault="00751B37"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Calibri"/>
                <w:color w:val="000000"/>
              </w:rPr>
              <w:t>Days to return after ES/SH/RRH/PSH system path</w:t>
            </w:r>
          </w:p>
        </w:tc>
        <w:tc>
          <w:tcPr>
            <w:tcW w:w="1620" w:type="dxa"/>
          </w:tcPr>
          <w:p w14:paraId="370317C9" w14:textId="77777777" w:rsidR="00751B37" w:rsidRPr="00845520" w:rsidRDefault="00751B37"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Calibri"/>
                <w:color w:val="000000"/>
              </w:rPr>
              <w:t>Section 8.10</w:t>
            </w:r>
          </w:p>
        </w:tc>
      </w:tr>
      <w:tr w:rsidR="00751B37" w:rsidRPr="00845520" w14:paraId="6216247A" w14:textId="77777777" w:rsidTr="0084552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5" w:type="dxa"/>
            <w:noWrap/>
            <w:vAlign w:val="bottom"/>
          </w:tcPr>
          <w:p w14:paraId="7A197216" w14:textId="77777777" w:rsidR="00751B37" w:rsidRPr="00845520" w:rsidRDefault="00751B37" w:rsidP="00845520">
            <w:pPr>
              <w:spacing w:before="0" w:after="0" w:line="240" w:lineRule="auto"/>
              <w:jc w:val="right"/>
              <w:rPr>
                <w:rFonts w:ascii="Calibri" w:hAnsi="Calibri" w:cs="Calibri"/>
                <w:color w:val="000000"/>
              </w:rPr>
            </w:pPr>
            <w:r w:rsidRPr="00845520">
              <w:rPr>
                <w:rFonts w:ascii="Calibri" w:hAnsi="Calibri" w:cs="Calibri"/>
                <w:color w:val="000000"/>
              </w:rPr>
              <w:t>34</w:t>
            </w:r>
          </w:p>
        </w:tc>
        <w:tc>
          <w:tcPr>
            <w:tcW w:w="7110" w:type="dxa"/>
            <w:noWrap/>
            <w:vAlign w:val="bottom"/>
          </w:tcPr>
          <w:p w14:paraId="3D3AAEED" w14:textId="77777777" w:rsidR="00751B37" w:rsidRPr="00845520" w:rsidRDefault="00751B3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Days to return after RRH/PSH system path</w:t>
            </w:r>
          </w:p>
        </w:tc>
        <w:tc>
          <w:tcPr>
            <w:tcW w:w="1620" w:type="dxa"/>
          </w:tcPr>
          <w:p w14:paraId="0F559A89" w14:textId="77777777" w:rsidR="00751B37" w:rsidRPr="00845520" w:rsidRDefault="00751B3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Section 8.10</w:t>
            </w:r>
          </w:p>
        </w:tc>
      </w:tr>
      <w:tr w:rsidR="00751B37" w:rsidRPr="00845520" w14:paraId="488129F5" w14:textId="77777777" w:rsidTr="00845520">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5" w:type="dxa"/>
            <w:noWrap/>
            <w:vAlign w:val="bottom"/>
          </w:tcPr>
          <w:p w14:paraId="06824AB2" w14:textId="77777777" w:rsidR="00751B37" w:rsidRPr="00845520" w:rsidRDefault="00751B37" w:rsidP="00845520">
            <w:pPr>
              <w:spacing w:before="0" w:after="0" w:line="240" w:lineRule="auto"/>
              <w:jc w:val="right"/>
              <w:rPr>
                <w:rFonts w:ascii="Calibri" w:hAnsi="Calibri" w:cs="Calibri"/>
                <w:color w:val="000000"/>
              </w:rPr>
            </w:pPr>
            <w:r w:rsidRPr="00845520">
              <w:rPr>
                <w:rFonts w:ascii="Calibri" w:hAnsi="Calibri" w:cs="Calibri"/>
                <w:color w:val="000000"/>
              </w:rPr>
              <w:t>35</w:t>
            </w:r>
          </w:p>
        </w:tc>
        <w:tc>
          <w:tcPr>
            <w:tcW w:w="7110" w:type="dxa"/>
            <w:noWrap/>
            <w:vAlign w:val="bottom"/>
          </w:tcPr>
          <w:p w14:paraId="4F783121" w14:textId="77777777" w:rsidR="00751B37" w:rsidRPr="00845520" w:rsidRDefault="00751B37"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Calibri"/>
                <w:color w:val="000000"/>
              </w:rPr>
              <w:t>Days to return after other system path</w:t>
            </w:r>
          </w:p>
        </w:tc>
        <w:tc>
          <w:tcPr>
            <w:tcW w:w="1620" w:type="dxa"/>
          </w:tcPr>
          <w:p w14:paraId="5101AE1B" w14:textId="77777777" w:rsidR="00751B37" w:rsidRPr="00845520" w:rsidRDefault="00751B37"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Calibri"/>
                <w:color w:val="000000"/>
              </w:rPr>
              <w:t>Section 8.10</w:t>
            </w:r>
          </w:p>
        </w:tc>
      </w:tr>
      <w:tr w:rsidR="00751B37" w:rsidRPr="00845520" w14:paraId="0D9C5AB4" w14:textId="77777777" w:rsidTr="0084552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5" w:type="dxa"/>
            <w:noWrap/>
            <w:vAlign w:val="bottom"/>
          </w:tcPr>
          <w:p w14:paraId="1E338847" w14:textId="77777777" w:rsidR="00751B37" w:rsidRPr="00845520" w:rsidRDefault="00751B37" w:rsidP="00845520">
            <w:pPr>
              <w:spacing w:before="0" w:after="0" w:line="240" w:lineRule="auto"/>
              <w:jc w:val="right"/>
              <w:rPr>
                <w:rFonts w:ascii="Calibri" w:hAnsi="Calibri" w:cs="Calibri"/>
                <w:color w:val="000000"/>
              </w:rPr>
            </w:pPr>
            <w:r w:rsidRPr="00845520">
              <w:rPr>
                <w:rFonts w:ascii="Calibri" w:hAnsi="Calibri" w:cs="Calibri"/>
                <w:color w:val="000000"/>
              </w:rPr>
              <w:t>36</w:t>
            </w:r>
          </w:p>
        </w:tc>
        <w:tc>
          <w:tcPr>
            <w:tcW w:w="7110" w:type="dxa"/>
            <w:noWrap/>
            <w:vAlign w:val="bottom"/>
          </w:tcPr>
          <w:p w14:paraId="39FFD154" w14:textId="77777777" w:rsidR="00751B37" w:rsidRPr="00845520" w:rsidRDefault="00751B3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Days to return after any system path (excludes those housed in PSH on start date)</w:t>
            </w:r>
          </w:p>
        </w:tc>
        <w:tc>
          <w:tcPr>
            <w:tcW w:w="1620" w:type="dxa"/>
          </w:tcPr>
          <w:p w14:paraId="260E4C93" w14:textId="77777777" w:rsidR="00751B37" w:rsidRPr="00845520" w:rsidRDefault="00751B3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Section 8.10</w:t>
            </w:r>
          </w:p>
        </w:tc>
      </w:tr>
      <w:tr w:rsidR="00751B37" w:rsidRPr="00845520" w14:paraId="5A96AB35" w14:textId="77777777" w:rsidTr="00845520">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5" w:type="dxa"/>
            <w:noWrap/>
            <w:vAlign w:val="bottom"/>
          </w:tcPr>
          <w:p w14:paraId="425060D1" w14:textId="77777777" w:rsidR="00751B37" w:rsidRPr="00845520" w:rsidRDefault="00751B37" w:rsidP="00845520">
            <w:pPr>
              <w:spacing w:before="0" w:after="0" w:line="240" w:lineRule="auto"/>
              <w:jc w:val="right"/>
              <w:rPr>
                <w:rFonts w:ascii="Calibri" w:hAnsi="Calibri" w:cs="Calibri"/>
                <w:color w:val="000000"/>
              </w:rPr>
            </w:pPr>
            <w:r w:rsidRPr="00845520">
              <w:rPr>
                <w:rFonts w:ascii="Calibri" w:hAnsi="Calibri" w:cs="Calibri"/>
                <w:color w:val="000000"/>
              </w:rPr>
              <w:t>37</w:t>
            </w:r>
          </w:p>
        </w:tc>
        <w:tc>
          <w:tcPr>
            <w:tcW w:w="7110" w:type="dxa"/>
            <w:noWrap/>
            <w:vAlign w:val="bottom"/>
          </w:tcPr>
          <w:p w14:paraId="209EF8F6" w14:textId="77777777" w:rsidR="00751B37" w:rsidRPr="00845520" w:rsidRDefault="00751B37"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Calibri"/>
                <w:color w:val="000000"/>
              </w:rPr>
              <w:t>Days to return after PSH destination</w:t>
            </w:r>
          </w:p>
        </w:tc>
        <w:tc>
          <w:tcPr>
            <w:tcW w:w="1620" w:type="dxa"/>
          </w:tcPr>
          <w:p w14:paraId="0DC1B057" w14:textId="77777777" w:rsidR="00751B37" w:rsidRPr="00845520" w:rsidRDefault="00751B37"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Calibri"/>
                <w:color w:val="000000"/>
              </w:rPr>
              <w:t>Section 8.11</w:t>
            </w:r>
          </w:p>
        </w:tc>
      </w:tr>
      <w:tr w:rsidR="00751B37" w:rsidRPr="00845520" w14:paraId="346607B2" w14:textId="77777777" w:rsidTr="0084552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5" w:type="dxa"/>
            <w:noWrap/>
            <w:vAlign w:val="bottom"/>
          </w:tcPr>
          <w:p w14:paraId="6132F388" w14:textId="77777777" w:rsidR="00751B37" w:rsidRPr="00845520" w:rsidRDefault="00751B37" w:rsidP="00845520">
            <w:pPr>
              <w:spacing w:before="0" w:after="0" w:line="240" w:lineRule="auto"/>
              <w:jc w:val="right"/>
              <w:rPr>
                <w:rFonts w:ascii="Calibri" w:hAnsi="Calibri" w:cs="Calibri"/>
                <w:color w:val="000000"/>
              </w:rPr>
            </w:pPr>
            <w:r w:rsidRPr="00845520">
              <w:rPr>
                <w:rFonts w:ascii="Calibri" w:hAnsi="Calibri" w:cs="Calibri"/>
                <w:color w:val="000000"/>
              </w:rPr>
              <w:t>38</w:t>
            </w:r>
          </w:p>
        </w:tc>
        <w:tc>
          <w:tcPr>
            <w:tcW w:w="7110" w:type="dxa"/>
            <w:noWrap/>
            <w:vAlign w:val="bottom"/>
          </w:tcPr>
          <w:p w14:paraId="7AB59C18" w14:textId="77777777" w:rsidR="00751B37" w:rsidRPr="00845520" w:rsidRDefault="00751B3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Days to return after PH - rent with temp subsidy destination</w:t>
            </w:r>
          </w:p>
        </w:tc>
        <w:tc>
          <w:tcPr>
            <w:tcW w:w="1620" w:type="dxa"/>
          </w:tcPr>
          <w:p w14:paraId="24322FF1" w14:textId="77777777" w:rsidR="00751B37" w:rsidRPr="00845520" w:rsidRDefault="00751B3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Section 8.11</w:t>
            </w:r>
          </w:p>
        </w:tc>
      </w:tr>
      <w:tr w:rsidR="00751B37" w:rsidRPr="00845520" w14:paraId="65B2BD0E" w14:textId="77777777" w:rsidTr="00845520">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5" w:type="dxa"/>
            <w:noWrap/>
            <w:vAlign w:val="bottom"/>
          </w:tcPr>
          <w:p w14:paraId="4941F4A8" w14:textId="77777777" w:rsidR="00751B37" w:rsidRPr="00845520" w:rsidRDefault="00751B37" w:rsidP="00845520">
            <w:pPr>
              <w:spacing w:before="0" w:after="0" w:line="240" w:lineRule="auto"/>
              <w:jc w:val="right"/>
              <w:rPr>
                <w:rFonts w:ascii="Calibri" w:hAnsi="Calibri" w:cs="Calibri"/>
                <w:color w:val="000000"/>
              </w:rPr>
            </w:pPr>
            <w:r w:rsidRPr="00845520">
              <w:rPr>
                <w:rFonts w:ascii="Calibri" w:hAnsi="Calibri" w:cs="Calibri"/>
                <w:color w:val="000000"/>
              </w:rPr>
              <w:t>39</w:t>
            </w:r>
          </w:p>
        </w:tc>
        <w:tc>
          <w:tcPr>
            <w:tcW w:w="7110" w:type="dxa"/>
            <w:noWrap/>
            <w:vAlign w:val="bottom"/>
          </w:tcPr>
          <w:p w14:paraId="0253A554" w14:textId="77777777" w:rsidR="00751B37" w:rsidRPr="00845520" w:rsidRDefault="00751B37"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Calibri"/>
                <w:color w:val="000000"/>
              </w:rPr>
              <w:t>Days to return after PH - rent/own with subsidy destination</w:t>
            </w:r>
          </w:p>
        </w:tc>
        <w:tc>
          <w:tcPr>
            <w:tcW w:w="1620" w:type="dxa"/>
          </w:tcPr>
          <w:p w14:paraId="5DFA4841" w14:textId="77777777" w:rsidR="00751B37" w:rsidRPr="00845520" w:rsidRDefault="00751B37"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Calibri"/>
                <w:color w:val="000000"/>
              </w:rPr>
              <w:t>Section 8.11</w:t>
            </w:r>
          </w:p>
        </w:tc>
      </w:tr>
      <w:tr w:rsidR="00751B37" w:rsidRPr="00845520" w14:paraId="3B338AEB" w14:textId="77777777" w:rsidTr="0084552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5" w:type="dxa"/>
            <w:noWrap/>
            <w:vAlign w:val="bottom"/>
          </w:tcPr>
          <w:p w14:paraId="150BB1F5" w14:textId="77777777" w:rsidR="00751B37" w:rsidRPr="00845520" w:rsidRDefault="00751B37" w:rsidP="00845520">
            <w:pPr>
              <w:spacing w:before="0" w:after="0" w:line="240" w:lineRule="auto"/>
              <w:jc w:val="right"/>
              <w:rPr>
                <w:rFonts w:ascii="Calibri" w:hAnsi="Calibri" w:cs="Calibri"/>
                <w:color w:val="000000"/>
              </w:rPr>
            </w:pPr>
            <w:r w:rsidRPr="00845520">
              <w:rPr>
                <w:rFonts w:ascii="Calibri" w:hAnsi="Calibri" w:cs="Calibri"/>
                <w:color w:val="000000"/>
              </w:rPr>
              <w:t>40</w:t>
            </w:r>
          </w:p>
        </w:tc>
        <w:tc>
          <w:tcPr>
            <w:tcW w:w="7110" w:type="dxa"/>
            <w:noWrap/>
            <w:vAlign w:val="bottom"/>
          </w:tcPr>
          <w:p w14:paraId="7CB6BEBF" w14:textId="77777777" w:rsidR="00751B37" w:rsidRPr="00845520" w:rsidRDefault="00751B3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Days to return after PH - rent/own no subsidy destination</w:t>
            </w:r>
          </w:p>
        </w:tc>
        <w:tc>
          <w:tcPr>
            <w:tcW w:w="1620" w:type="dxa"/>
          </w:tcPr>
          <w:p w14:paraId="09C08ED1" w14:textId="77777777" w:rsidR="00751B37" w:rsidRPr="00845520" w:rsidRDefault="00751B3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Section 8.11</w:t>
            </w:r>
          </w:p>
        </w:tc>
      </w:tr>
      <w:tr w:rsidR="00751B37" w:rsidRPr="00845520" w14:paraId="4F23899C" w14:textId="77777777" w:rsidTr="00845520">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5" w:type="dxa"/>
            <w:noWrap/>
            <w:vAlign w:val="bottom"/>
          </w:tcPr>
          <w:p w14:paraId="43652C8B" w14:textId="77777777" w:rsidR="00751B37" w:rsidRPr="00845520" w:rsidRDefault="00751B37" w:rsidP="00845520">
            <w:pPr>
              <w:spacing w:before="0" w:after="0" w:line="240" w:lineRule="auto"/>
              <w:jc w:val="right"/>
              <w:rPr>
                <w:rFonts w:ascii="Calibri" w:hAnsi="Calibri" w:cs="Calibri"/>
                <w:color w:val="000000"/>
              </w:rPr>
            </w:pPr>
            <w:r w:rsidRPr="00845520">
              <w:rPr>
                <w:rFonts w:ascii="Calibri" w:hAnsi="Calibri" w:cs="Calibri"/>
                <w:color w:val="000000"/>
              </w:rPr>
              <w:t>41</w:t>
            </w:r>
          </w:p>
        </w:tc>
        <w:tc>
          <w:tcPr>
            <w:tcW w:w="7110" w:type="dxa"/>
            <w:noWrap/>
            <w:vAlign w:val="bottom"/>
          </w:tcPr>
          <w:p w14:paraId="1B6A9BCD" w14:textId="77777777" w:rsidR="00751B37" w:rsidRPr="00845520" w:rsidRDefault="00751B37"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Calibri"/>
                <w:color w:val="000000"/>
              </w:rPr>
              <w:t>Days to return after Family - permanent destination</w:t>
            </w:r>
          </w:p>
        </w:tc>
        <w:tc>
          <w:tcPr>
            <w:tcW w:w="1620" w:type="dxa"/>
          </w:tcPr>
          <w:p w14:paraId="63E7D000" w14:textId="77777777" w:rsidR="00751B37" w:rsidRPr="00845520" w:rsidRDefault="00751B37"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Calibri"/>
                <w:color w:val="000000"/>
              </w:rPr>
              <w:t>Section 8.11</w:t>
            </w:r>
          </w:p>
        </w:tc>
      </w:tr>
      <w:tr w:rsidR="00751B37" w:rsidRPr="00845520" w14:paraId="4497ECAE" w14:textId="77777777" w:rsidTr="0084552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5" w:type="dxa"/>
            <w:noWrap/>
            <w:vAlign w:val="bottom"/>
          </w:tcPr>
          <w:p w14:paraId="2162F7F2" w14:textId="77777777" w:rsidR="00751B37" w:rsidRPr="00845520" w:rsidRDefault="00751B37" w:rsidP="00845520">
            <w:pPr>
              <w:spacing w:before="0" w:after="0" w:line="240" w:lineRule="auto"/>
              <w:jc w:val="right"/>
              <w:rPr>
                <w:rFonts w:ascii="Calibri" w:hAnsi="Calibri" w:cs="Calibri"/>
                <w:color w:val="000000"/>
              </w:rPr>
            </w:pPr>
            <w:r w:rsidRPr="00845520">
              <w:rPr>
                <w:rFonts w:ascii="Calibri" w:hAnsi="Calibri" w:cs="Calibri"/>
                <w:color w:val="000000"/>
              </w:rPr>
              <w:t>42</w:t>
            </w:r>
          </w:p>
        </w:tc>
        <w:tc>
          <w:tcPr>
            <w:tcW w:w="7110" w:type="dxa"/>
            <w:noWrap/>
            <w:vAlign w:val="bottom"/>
          </w:tcPr>
          <w:p w14:paraId="6CCEC352" w14:textId="77777777" w:rsidR="00751B37" w:rsidRPr="00845520" w:rsidRDefault="00751B3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Days to return after Friends - permanent destination</w:t>
            </w:r>
          </w:p>
        </w:tc>
        <w:tc>
          <w:tcPr>
            <w:tcW w:w="1620" w:type="dxa"/>
          </w:tcPr>
          <w:p w14:paraId="53281AC5" w14:textId="77777777" w:rsidR="00751B37" w:rsidRPr="00845520" w:rsidRDefault="00751B3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Section 8.11</w:t>
            </w:r>
          </w:p>
        </w:tc>
      </w:tr>
      <w:tr w:rsidR="00751B37" w:rsidRPr="00845520" w14:paraId="433956EB" w14:textId="77777777" w:rsidTr="00845520">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5" w:type="dxa"/>
            <w:noWrap/>
            <w:vAlign w:val="bottom"/>
          </w:tcPr>
          <w:p w14:paraId="135FA562" w14:textId="77777777" w:rsidR="00751B37" w:rsidRPr="00845520" w:rsidRDefault="00751B37" w:rsidP="00845520">
            <w:pPr>
              <w:spacing w:before="0" w:after="0" w:line="240" w:lineRule="auto"/>
              <w:jc w:val="right"/>
              <w:rPr>
                <w:rFonts w:ascii="Calibri" w:hAnsi="Calibri" w:cs="Calibri"/>
                <w:color w:val="000000"/>
              </w:rPr>
            </w:pPr>
            <w:r w:rsidRPr="00845520">
              <w:rPr>
                <w:rFonts w:ascii="Calibri" w:hAnsi="Calibri" w:cs="Calibri"/>
                <w:color w:val="000000"/>
              </w:rPr>
              <w:t>43</w:t>
            </w:r>
          </w:p>
        </w:tc>
        <w:tc>
          <w:tcPr>
            <w:tcW w:w="7110" w:type="dxa"/>
            <w:noWrap/>
            <w:vAlign w:val="bottom"/>
          </w:tcPr>
          <w:p w14:paraId="57584FBB" w14:textId="77777777" w:rsidR="00751B37" w:rsidRPr="00845520" w:rsidRDefault="00751B37"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Calibri"/>
                <w:color w:val="000000"/>
              </w:rPr>
              <w:t>Days to return after Institutions - group/ assisted destination</w:t>
            </w:r>
          </w:p>
        </w:tc>
        <w:tc>
          <w:tcPr>
            <w:tcW w:w="1620" w:type="dxa"/>
          </w:tcPr>
          <w:p w14:paraId="71F79C70" w14:textId="77777777" w:rsidR="00751B37" w:rsidRPr="00845520" w:rsidRDefault="00751B37"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Calibri"/>
                <w:color w:val="000000"/>
              </w:rPr>
              <w:t>Section 8.11</w:t>
            </w:r>
          </w:p>
        </w:tc>
      </w:tr>
      <w:tr w:rsidR="00751B37" w:rsidRPr="00845520" w14:paraId="36C04572" w14:textId="77777777" w:rsidTr="0084552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5" w:type="dxa"/>
            <w:noWrap/>
            <w:vAlign w:val="bottom"/>
          </w:tcPr>
          <w:p w14:paraId="09C8544F" w14:textId="77777777" w:rsidR="00751B37" w:rsidRPr="00845520" w:rsidRDefault="00751B37" w:rsidP="00845520">
            <w:pPr>
              <w:spacing w:before="0" w:after="0" w:line="240" w:lineRule="auto"/>
              <w:jc w:val="right"/>
              <w:rPr>
                <w:rFonts w:ascii="Calibri" w:hAnsi="Calibri" w:cs="Calibri"/>
                <w:color w:val="000000"/>
              </w:rPr>
            </w:pPr>
            <w:r w:rsidRPr="00845520">
              <w:rPr>
                <w:rFonts w:ascii="Calibri" w:hAnsi="Calibri" w:cs="Calibri"/>
                <w:color w:val="000000"/>
              </w:rPr>
              <w:t>44</w:t>
            </w:r>
          </w:p>
        </w:tc>
        <w:tc>
          <w:tcPr>
            <w:tcW w:w="7110" w:type="dxa"/>
            <w:noWrap/>
            <w:vAlign w:val="bottom"/>
          </w:tcPr>
          <w:p w14:paraId="6557137E" w14:textId="77777777" w:rsidR="00751B37" w:rsidRPr="00845520" w:rsidRDefault="00751B3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Days to return after Institutions - medical destination</w:t>
            </w:r>
          </w:p>
        </w:tc>
        <w:tc>
          <w:tcPr>
            <w:tcW w:w="1620" w:type="dxa"/>
          </w:tcPr>
          <w:p w14:paraId="5893BCD6" w14:textId="77777777" w:rsidR="00751B37" w:rsidRPr="00845520" w:rsidRDefault="00751B3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Section 8.11</w:t>
            </w:r>
          </w:p>
        </w:tc>
      </w:tr>
      <w:tr w:rsidR="00751B37" w:rsidRPr="00845520" w14:paraId="28FA459C" w14:textId="77777777" w:rsidTr="00845520">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5" w:type="dxa"/>
            <w:noWrap/>
            <w:vAlign w:val="bottom"/>
          </w:tcPr>
          <w:p w14:paraId="0934E8E1" w14:textId="77777777" w:rsidR="00751B37" w:rsidRPr="00845520" w:rsidRDefault="00751B37" w:rsidP="00845520">
            <w:pPr>
              <w:spacing w:before="0" w:after="0" w:line="240" w:lineRule="auto"/>
              <w:jc w:val="right"/>
              <w:rPr>
                <w:rFonts w:ascii="Calibri" w:hAnsi="Calibri" w:cs="Calibri"/>
                <w:color w:val="000000"/>
              </w:rPr>
            </w:pPr>
            <w:r w:rsidRPr="00845520">
              <w:rPr>
                <w:rFonts w:ascii="Calibri" w:hAnsi="Calibri" w:cs="Calibri"/>
                <w:color w:val="000000"/>
              </w:rPr>
              <w:t>45</w:t>
            </w:r>
          </w:p>
        </w:tc>
        <w:tc>
          <w:tcPr>
            <w:tcW w:w="7110" w:type="dxa"/>
            <w:noWrap/>
            <w:vAlign w:val="bottom"/>
          </w:tcPr>
          <w:p w14:paraId="4DD6B7A2" w14:textId="77777777" w:rsidR="00751B37" w:rsidRPr="00845520" w:rsidRDefault="00751B37"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Calibri"/>
                <w:color w:val="000000"/>
              </w:rPr>
              <w:t>Days to return after Institutions - incarceration destination</w:t>
            </w:r>
          </w:p>
        </w:tc>
        <w:tc>
          <w:tcPr>
            <w:tcW w:w="1620" w:type="dxa"/>
          </w:tcPr>
          <w:p w14:paraId="414FAF06" w14:textId="77777777" w:rsidR="00751B37" w:rsidRPr="00845520" w:rsidRDefault="00751B37"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Calibri"/>
                <w:color w:val="000000"/>
              </w:rPr>
              <w:t>Section 8.11</w:t>
            </w:r>
          </w:p>
        </w:tc>
      </w:tr>
      <w:tr w:rsidR="00751B37" w:rsidRPr="00845520" w14:paraId="04C281BC" w14:textId="77777777" w:rsidTr="0084552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5" w:type="dxa"/>
            <w:noWrap/>
            <w:vAlign w:val="bottom"/>
          </w:tcPr>
          <w:p w14:paraId="244D2FA4" w14:textId="77777777" w:rsidR="00751B37" w:rsidRPr="00845520" w:rsidRDefault="00751B37" w:rsidP="00845520">
            <w:pPr>
              <w:spacing w:before="0" w:after="0" w:line="240" w:lineRule="auto"/>
              <w:jc w:val="right"/>
              <w:rPr>
                <w:rFonts w:ascii="Calibri" w:hAnsi="Calibri" w:cs="Calibri"/>
                <w:color w:val="000000"/>
              </w:rPr>
            </w:pPr>
            <w:r w:rsidRPr="00845520">
              <w:rPr>
                <w:rFonts w:ascii="Calibri" w:hAnsi="Calibri" w:cs="Calibri"/>
                <w:color w:val="000000"/>
              </w:rPr>
              <w:t>46</w:t>
            </w:r>
          </w:p>
        </w:tc>
        <w:tc>
          <w:tcPr>
            <w:tcW w:w="7110" w:type="dxa"/>
            <w:noWrap/>
            <w:vAlign w:val="bottom"/>
          </w:tcPr>
          <w:p w14:paraId="4029625F" w14:textId="77777777" w:rsidR="00751B37" w:rsidRPr="00845520" w:rsidRDefault="00751B3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Days to return after Temporary - not homeless destination</w:t>
            </w:r>
          </w:p>
        </w:tc>
        <w:tc>
          <w:tcPr>
            <w:tcW w:w="1620" w:type="dxa"/>
          </w:tcPr>
          <w:p w14:paraId="0EAFAE68" w14:textId="77777777" w:rsidR="00751B37" w:rsidRPr="00845520" w:rsidRDefault="00751B3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Section 8.11</w:t>
            </w:r>
          </w:p>
        </w:tc>
      </w:tr>
      <w:tr w:rsidR="00751B37" w:rsidRPr="00845520" w14:paraId="584D84C2" w14:textId="77777777" w:rsidTr="00845520">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5" w:type="dxa"/>
            <w:noWrap/>
            <w:vAlign w:val="bottom"/>
          </w:tcPr>
          <w:p w14:paraId="34F7B462" w14:textId="77777777" w:rsidR="00751B37" w:rsidRPr="00845520" w:rsidRDefault="00751B37" w:rsidP="00845520">
            <w:pPr>
              <w:spacing w:before="0" w:after="0" w:line="240" w:lineRule="auto"/>
              <w:jc w:val="right"/>
              <w:rPr>
                <w:rFonts w:ascii="Calibri" w:hAnsi="Calibri" w:cs="Calibri"/>
                <w:color w:val="000000"/>
              </w:rPr>
            </w:pPr>
            <w:r w:rsidRPr="00845520">
              <w:rPr>
                <w:rFonts w:ascii="Calibri" w:hAnsi="Calibri" w:cs="Calibri"/>
                <w:color w:val="000000"/>
              </w:rPr>
              <w:t>47</w:t>
            </w:r>
          </w:p>
        </w:tc>
        <w:tc>
          <w:tcPr>
            <w:tcW w:w="7110" w:type="dxa"/>
            <w:noWrap/>
            <w:vAlign w:val="bottom"/>
          </w:tcPr>
          <w:p w14:paraId="1DCFD817" w14:textId="77777777" w:rsidR="00751B37" w:rsidRPr="00845520" w:rsidRDefault="00751B37"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Calibri"/>
                <w:color w:val="000000"/>
              </w:rPr>
              <w:t>Days to return after Homeless - ES/SH/TH destination</w:t>
            </w:r>
          </w:p>
        </w:tc>
        <w:tc>
          <w:tcPr>
            <w:tcW w:w="1620" w:type="dxa"/>
          </w:tcPr>
          <w:p w14:paraId="49A19E95" w14:textId="77777777" w:rsidR="00751B37" w:rsidRPr="00845520" w:rsidRDefault="00751B37"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Calibri"/>
                <w:color w:val="000000"/>
              </w:rPr>
              <w:t>Section 8.11</w:t>
            </w:r>
          </w:p>
        </w:tc>
      </w:tr>
      <w:tr w:rsidR="00751B37" w:rsidRPr="00845520" w14:paraId="67A81C42" w14:textId="77777777" w:rsidTr="0084552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5" w:type="dxa"/>
            <w:noWrap/>
            <w:vAlign w:val="bottom"/>
          </w:tcPr>
          <w:p w14:paraId="30EADD05" w14:textId="77777777" w:rsidR="00751B37" w:rsidRPr="00845520" w:rsidRDefault="00751B37" w:rsidP="00845520">
            <w:pPr>
              <w:spacing w:before="0" w:after="0" w:line="240" w:lineRule="auto"/>
              <w:jc w:val="right"/>
              <w:rPr>
                <w:rFonts w:ascii="Calibri" w:hAnsi="Calibri" w:cs="Calibri"/>
                <w:color w:val="000000"/>
              </w:rPr>
            </w:pPr>
            <w:r w:rsidRPr="00845520">
              <w:rPr>
                <w:rFonts w:ascii="Calibri" w:hAnsi="Calibri" w:cs="Calibri"/>
                <w:color w:val="000000"/>
              </w:rPr>
              <w:t>48</w:t>
            </w:r>
          </w:p>
        </w:tc>
        <w:tc>
          <w:tcPr>
            <w:tcW w:w="7110" w:type="dxa"/>
            <w:noWrap/>
            <w:vAlign w:val="bottom"/>
          </w:tcPr>
          <w:p w14:paraId="3D2DDACA" w14:textId="77777777" w:rsidR="00751B37" w:rsidRPr="00845520" w:rsidRDefault="00751B3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Days to return after Homeless - Street destination</w:t>
            </w:r>
          </w:p>
        </w:tc>
        <w:tc>
          <w:tcPr>
            <w:tcW w:w="1620" w:type="dxa"/>
          </w:tcPr>
          <w:p w14:paraId="232F4649" w14:textId="77777777" w:rsidR="00751B37" w:rsidRPr="00845520" w:rsidRDefault="00751B3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Section 8.11</w:t>
            </w:r>
          </w:p>
        </w:tc>
      </w:tr>
      <w:tr w:rsidR="00751B37" w:rsidRPr="00845520" w14:paraId="133BDA70" w14:textId="77777777" w:rsidTr="00845520">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5" w:type="dxa"/>
            <w:noWrap/>
            <w:vAlign w:val="bottom"/>
          </w:tcPr>
          <w:p w14:paraId="37510397" w14:textId="77777777" w:rsidR="00751B37" w:rsidRPr="00845520" w:rsidRDefault="00751B37" w:rsidP="00845520">
            <w:pPr>
              <w:spacing w:before="0" w:after="0" w:line="240" w:lineRule="auto"/>
              <w:jc w:val="right"/>
              <w:rPr>
                <w:rFonts w:ascii="Calibri" w:hAnsi="Calibri" w:cs="Calibri"/>
                <w:color w:val="000000"/>
              </w:rPr>
            </w:pPr>
            <w:r w:rsidRPr="00845520">
              <w:rPr>
                <w:rFonts w:ascii="Calibri" w:hAnsi="Calibri" w:cs="Calibri"/>
                <w:color w:val="000000"/>
              </w:rPr>
              <w:t>49</w:t>
            </w:r>
          </w:p>
        </w:tc>
        <w:tc>
          <w:tcPr>
            <w:tcW w:w="7110" w:type="dxa"/>
            <w:noWrap/>
            <w:vAlign w:val="bottom"/>
          </w:tcPr>
          <w:p w14:paraId="3A039C1C" w14:textId="77777777" w:rsidR="00751B37" w:rsidRPr="00845520" w:rsidRDefault="00751B37"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Calibri"/>
                <w:color w:val="000000"/>
              </w:rPr>
              <w:t>Days to return after Family - temporary destination</w:t>
            </w:r>
          </w:p>
        </w:tc>
        <w:tc>
          <w:tcPr>
            <w:tcW w:w="1620" w:type="dxa"/>
          </w:tcPr>
          <w:p w14:paraId="3788B95C" w14:textId="77777777" w:rsidR="00751B37" w:rsidRPr="00845520" w:rsidRDefault="00751B37"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Calibri"/>
                <w:color w:val="000000"/>
              </w:rPr>
              <w:t>Section 8.11</w:t>
            </w:r>
          </w:p>
        </w:tc>
      </w:tr>
      <w:tr w:rsidR="00751B37" w:rsidRPr="00845520" w14:paraId="1A50F7D8" w14:textId="77777777" w:rsidTr="0084552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5" w:type="dxa"/>
            <w:noWrap/>
            <w:vAlign w:val="bottom"/>
          </w:tcPr>
          <w:p w14:paraId="7A37B042" w14:textId="77777777" w:rsidR="00751B37" w:rsidRPr="00845520" w:rsidRDefault="00751B37" w:rsidP="00845520">
            <w:pPr>
              <w:spacing w:before="0" w:after="0" w:line="240" w:lineRule="auto"/>
              <w:jc w:val="right"/>
              <w:rPr>
                <w:rFonts w:ascii="Calibri" w:hAnsi="Calibri" w:cs="Calibri"/>
                <w:color w:val="000000"/>
              </w:rPr>
            </w:pPr>
            <w:r w:rsidRPr="00845520">
              <w:rPr>
                <w:rFonts w:ascii="Calibri" w:hAnsi="Calibri" w:cs="Calibri"/>
                <w:color w:val="000000"/>
              </w:rPr>
              <w:t>50</w:t>
            </w:r>
          </w:p>
        </w:tc>
        <w:tc>
          <w:tcPr>
            <w:tcW w:w="7110" w:type="dxa"/>
            <w:noWrap/>
            <w:vAlign w:val="bottom"/>
          </w:tcPr>
          <w:p w14:paraId="4571CF4F" w14:textId="77777777" w:rsidR="00751B37" w:rsidRPr="00845520" w:rsidRDefault="00751B3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Days to return after Friends - temporary destination</w:t>
            </w:r>
          </w:p>
        </w:tc>
        <w:tc>
          <w:tcPr>
            <w:tcW w:w="1620" w:type="dxa"/>
          </w:tcPr>
          <w:p w14:paraId="3A2AE2F1" w14:textId="77777777" w:rsidR="00751B37" w:rsidRPr="00845520" w:rsidRDefault="00751B3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Section 8.11</w:t>
            </w:r>
          </w:p>
        </w:tc>
      </w:tr>
      <w:tr w:rsidR="00751B37" w:rsidRPr="00845520" w14:paraId="24C3DC83" w14:textId="77777777" w:rsidTr="00845520">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5" w:type="dxa"/>
            <w:noWrap/>
            <w:vAlign w:val="bottom"/>
          </w:tcPr>
          <w:p w14:paraId="2F40C71A" w14:textId="77777777" w:rsidR="00751B37" w:rsidRPr="00845520" w:rsidRDefault="00751B37" w:rsidP="00845520">
            <w:pPr>
              <w:spacing w:before="0" w:after="0" w:line="240" w:lineRule="auto"/>
              <w:jc w:val="right"/>
              <w:rPr>
                <w:rFonts w:ascii="Calibri" w:hAnsi="Calibri" w:cs="Calibri"/>
                <w:color w:val="000000"/>
              </w:rPr>
            </w:pPr>
            <w:r w:rsidRPr="00845520">
              <w:rPr>
                <w:rFonts w:ascii="Calibri" w:hAnsi="Calibri" w:cs="Calibri"/>
                <w:color w:val="000000"/>
              </w:rPr>
              <w:t>51</w:t>
            </w:r>
          </w:p>
        </w:tc>
        <w:tc>
          <w:tcPr>
            <w:tcW w:w="7110" w:type="dxa"/>
            <w:noWrap/>
            <w:vAlign w:val="bottom"/>
          </w:tcPr>
          <w:p w14:paraId="6322FBAC" w14:textId="77777777" w:rsidR="00751B37" w:rsidRPr="00845520" w:rsidRDefault="00751B37"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Calibri"/>
                <w:color w:val="000000"/>
              </w:rPr>
              <w:t>Days to return after Deceased destination</w:t>
            </w:r>
          </w:p>
        </w:tc>
        <w:tc>
          <w:tcPr>
            <w:tcW w:w="1620" w:type="dxa"/>
          </w:tcPr>
          <w:p w14:paraId="501DDD69" w14:textId="77777777" w:rsidR="00751B37" w:rsidRPr="00845520" w:rsidRDefault="00751B37"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Calibri"/>
                <w:color w:val="000000"/>
              </w:rPr>
              <w:t>Section 8.11</w:t>
            </w:r>
          </w:p>
        </w:tc>
      </w:tr>
      <w:tr w:rsidR="00751B37" w:rsidRPr="00845520" w14:paraId="15B8FB42" w14:textId="77777777" w:rsidTr="0084552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5" w:type="dxa"/>
            <w:noWrap/>
            <w:vAlign w:val="bottom"/>
          </w:tcPr>
          <w:p w14:paraId="08EF5F7D" w14:textId="77777777" w:rsidR="00751B37" w:rsidRPr="00845520" w:rsidRDefault="00751B37" w:rsidP="00845520">
            <w:pPr>
              <w:spacing w:before="0" w:after="0" w:line="240" w:lineRule="auto"/>
              <w:jc w:val="right"/>
              <w:rPr>
                <w:rFonts w:ascii="Calibri" w:hAnsi="Calibri" w:cs="Calibri"/>
                <w:color w:val="000000"/>
              </w:rPr>
            </w:pPr>
            <w:r w:rsidRPr="00845520">
              <w:rPr>
                <w:rFonts w:ascii="Calibri" w:hAnsi="Calibri" w:cs="Calibri"/>
                <w:color w:val="000000"/>
              </w:rPr>
              <w:t>52</w:t>
            </w:r>
          </w:p>
        </w:tc>
        <w:tc>
          <w:tcPr>
            <w:tcW w:w="7110" w:type="dxa"/>
            <w:noWrap/>
            <w:vAlign w:val="bottom"/>
          </w:tcPr>
          <w:p w14:paraId="622F0657" w14:textId="77777777" w:rsidR="00751B37" w:rsidRPr="00845520" w:rsidRDefault="00751B3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Days to return after Unknown destination</w:t>
            </w:r>
          </w:p>
        </w:tc>
        <w:tc>
          <w:tcPr>
            <w:tcW w:w="1620" w:type="dxa"/>
          </w:tcPr>
          <w:p w14:paraId="41131FD5" w14:textId="77777777" w:rsidR="00751B37" w:rsidRPr="00845520" w:rsidRDefault="00751B3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Section 8.11</w:t>
            </w:r>
          </w:p>
        </w:tc>
      </w:tr>
    </w:tbl>
    <w:p w14:paraId="36025D37" w14:textId="77777777" w:rsidR="00751B37" w:rsidRDefault="00751B37" w:rsidP="00751B37"/>
    <w:p w14:paraId="7504450C" w14:textId="77777777" w:rsidR="006F0577" w:rsidRDefault="006F0577" w:rsidP="00751B37"/>
    <w:p w14:paraId="78FA7FD5" w14:textId="0B73D021" w:rsidR="006F0577" w:rsidRDefault="006F0577" w:rsidP="00751B37">
      <w:pPr>
        <w:sectPr w:rsidR="006F0577" w:rsidSect="00D847B2">
          <w:footerReference w:type="default" r:id="rId21"/>
          <w:pgSz w:w="12240" w:h="15840"/>
          <w:pgMar w:top="1350" w:right="1440" w:bottom="1260" w:left="1440" w:header="720" w:footer="465" w:gutter="0"/>
          <w:pgNumType w:start="1"/>
          <w:cols w:space="720"/>
          <w:docGrid w:linePitch="326"/>
        </w:sectPr>
      </w:pPr>
    </w:p>
    <w:p w14:paraId="7BEEC0CE" w14:textId="77777777" w:rsidR="006F0577" w:rsidRDefault="006F0577" w:rsidP="006F0577">
      <w:pPr>
        <w:pStyle w:val="Heading2"/>
      </w:pPr>
      <w:bookmarkStart w:id="796" w:name="_Toc78368788"/>
      <w:bookmarkStart w:id="797" w:name="_Toc79153996"/>
      <w:r>
        <w:t>Populations for Average Days from LSAHousehold and LSAExit</w:t>
      </w:r>
      <w:bookmarkEnd w:id="796"/>
      <w:bookmarkEnd w:id="797"/>
    </w:p>
    <w:p w14:paraId="11678950" w14:textId="77777777" w:rsidR="006F0577" w:rsidRDefault="006F0577" w:rsidP="006F0577">
      <w:pPr>
        <w:pStyle w:val="Heading3"/>
      </w:pPr>
      <w:r>
        <w:t xml:space="preserve">Populations </w:t>
      </w:r>
    </w:p>
    <w:p w14:paraId="4C0B79E2" w14:textId="77777777" w:rsidR="006F0577" w:rsidRPr="00845520" w:rsidRDefault="006F0577" w:rsidP="006F0577">
      <w:pPr>
        <w:rPr>
          <w:szCs w:val="20"/>
        </w:rPr>
      </w:pPr>
      <w:r w:rsidRPr="00324164">
        <w:rPr>
          <w:szCs w:val="20"/>
        </w:rPr>
        <w:t>All LSAHousehold and LSA</w:t>
      </w:r>
      <w:r w:rsidRPr="00845520">
        <w:rPr>
          <w:szCs w:val="20"/>
        </w:rPr>
        <w:t>Exit report rows must be generated for the nine populations shown below.</w:t>
      </w:r>
    </w:p>
    <w:p w14:paraId="6F4FB94D" w14:textId="650A1DCD" w:rsidR="006F0577" w:rsidRPr="00845520" w:rsidRDefault="006F0577" w:rsidP="006F0577">
      <w:pPr>
        <w:pStyle w:val="ListParagraph"/>
        <w:numPr>
          <w:ilvl w:val="0"/>
          <w:numId w:val="98"/>
        </w:numPr>
        <w:rPr>
          <w:szCs w:val="20"/>
        </w:rPr>
      </w:pPr>
      <w:r w:rsidRPr="00845520">
        <w:rPr>
          <w:szCs w:val="20"/>
        </w:rPr>
        <w:t>Length of Time Homeless (rows 1-9) – Section 8.</w:t>
      </w:r>
      <w:r w:rsidR="00687640">
        <w:rPr>
          <w:szCs w:val="20"/>
        </w:rPr>
        <w:t>4</w:t>
      </w:r>
    </w:p>
    <w:p w14:paraId="6084B5E2" w14:textId="502640C6" w:rsidR="006F0577" w:rsidRPr="00845520" w:rsidRDefault="006F0577" w:rsidP="006F0577">
      <w:pPr>
        <w:pStyle w:val="ListParagraph"/>
        <w:numPr>
          <w:ilvl w:val="0"/>
          <w:numId w:val="98"/>
        </w:numPr>
        <w:rPr>
          <w:szCs w:val="20"/>
        </w:rPr>
      </w:pPr>
      <w:r w:rsidRPr="00845520">
        <w:rPr>
          <w:szCs w:val="20"/>
        </w:rPr>
        <w:t>Length of Time Homeless by System Path (rows 1-9) – Section 8.</w:t>
      </w:r>
      <w:r w:rsidR="00687640">
        <w:rPr>
          <w:szCs w:val="20"/>
        </w:rPr>
        <w:t>5</w:t>
      </w:r>
    </w:p>
    <w:p w14:paraId="5E428321" w14:textId="668FDD12" w:rsidR="006F0577" w:rsidRPr="00845520" w:rsidRDefault="006F0577" w:rsidP="006F0577">
      <w:pPr>
        <w:pStyle w:val="ListParagraph"/>
        <w:numPr>
          <w:ilvl w:val="0"/>
          <w:numId w:val="98"/>
        </w:numPr>
        <w:rPr>
          <w:szCs w:val="20"/>
        </w:rPr>
      </w:pPr>
      <w:r w:rsidRPr="00845520">
        <w:rPr>
          <w:szCs w:val="20"/>
        </w:rPr>
        <w:t>Cumulative Length of Time Housed in PSH (rows 10 and 11) – Section 8.</w:t>
      </w:r>
      <w:r w:rsidR="00687640">
        <w:rPr>
          <w:szCs w:val="20"/>
        </w:rPr>
        <w:t>6</w:t>
      </w:r>
    </w:p>
    <w:p w14:paraId="38AD75A3" w14:textId="3820E005" w:rsidR="006F0577" w:rsidRPr="00845520" w:rsidRDefault="006F0577" w:rsidP="006F0577">
      <w:pPr>
        <w:pStyle w:val="ListParagraph"/>
        <w:numPr>
          <w:ilvl w:val="0"/>
          <w:numId w:val="98"/>
        </w:numPr>
        <w:rPr>
          <w:szCs w:val="20"/>
        </w:rPr>
      </w:pPr>
      <w:r w:rsidRPr="00845520">
        <w:rPr>
          <w:szCs w:val="20"/>
        </w:rPr>
        <w:t>Length of Time in RRH Projects (rows 12-16) – Section 8.</w:t>
      </w:r>
      <w:r w:rsidR="00687640">
        <w:rPr>
          <w:szCs w:val="20"/>
        </w:rPr>
        <w:t>7</w:t>
      </w:r>
    </w:p>
    <w:p w14:paraId="7186B039" w14:textId="5DECC42F" w:rsidR="006F0577" w:rsidRPr="00845520" w:rsidRDefault="006F0577" w:rsidP="006F0577">
      <w:pPr>
        <w:pStyle w:val="ListParagraph"/>
        <w:numPr>
          <w:ilvl w:val="0"/>
          <w:numId w:val="98"/>
        </w:numPr>
        <w:rPr>
          <w:szCs w:val="20"/>
        </w:rPr>
      </w:pPr>
      <w:r w:rsidRPr="00845520">
        <w:rPr>
          <w:szCs w:val="20"/>
        </w:rPr>
        <w:t>Time to Return by Last Project Type (rows 18-22, 63, 64)</w:t>
      </w:r>
      <w:r w:rsidR="00687640">
        <w:rPr>
          <w:szCs w:val="20"/>
        </w:rPr>
        <w:t xml:space="preserve"> – Section 8.8</w:t>
      </w:r>
    </w:p>
    <w:p w14:paraId="57237BE2" w14:textId="5AF2C6E0" w:rsidR="006F0577" w:rsidRPr="00845520" w:rsidRDefault="006F0577" w:rsidP="006F0577">
      <w:pPr>
        <w:pStyle w:val="ListParagraph"/>
        <w:numPr>
          <w:ilvl w:val="0"/>
          <w:numId w:val="98"/>
        </w:numPr>
        <w:rPr>
          <w:szCs w:val="20"/>
        </w:rPr>
      </w:pPr>
      <w:r w:rsidRPr="00845520">
        <w:rPr>
          <w:szCs w:val="20"/>
        </w:rPr>
        <w:t>Time to Return by Population (row 23)</w:t>
      </w:r>
      <w:r w:rsidR="00687640">
        <w:rPr>
          <w:szCs w:val="20"/>
        </w:rPr>
        <w:t xml:space="preserve"> – Section 8.9</w:t>
      </w:r>
    </w:p>
    <w:p w14:paraId="07546CA4" w14:textId="201BDFB4" w:rsidR="006F0577" w:rsidRPr="00845520" w:rsidRDefault="006F0577" w:rsidP="006F0577">
      <w:pPr>
        <w:pStyle w:val="ListParagraph"/>
        <w:numPr>
          <w:ilvl w:val="0"/>
          <w:numId w:val="98"/>
        </w:numPr>
        <w:rPr>
          <w:szCs w:val="20"/>
        </w:rPr>
      </w:pPr>
      <w:r w:rsidRPr="00845520">
        <w:rPr>
          <w:szCs w:val="20"/>
        </w:rPr>
        <w:t>Time to Return by System Path (rows 24-36)</w:t>
      </w:r>
      <w:r w:rsidR="00687640">
        <w:rPr>
          <w:szCs w:val="20"/>
        </w:rPr>
        <w:t xml:space="preserve"> – Section 8.10</w:t>
      </w:r>
    </w:p>
    <w:p w14:paraId="4CD87365" w14:textId="710ADFF2" w:rsidR="006F0577" w:rsidRPr="00845520" w:rsidRDefault="006F0577" w:rsidP="006F0577">
      <w:pPr>
        <w:pStyle w:val="ListParagraph"/>
        <w:numPr>
          <w:ilvl w:val="0"/>
          <w:numId w:val="98"/>
        </w:numPr>
        <w:rPr>
          <w:szCs w:val="20"/>
        </w:rPr>
      </w:pPr>
      <w:r w:rsidRPr="00845520">
        <w:rPr>
          <w:szCs w:val="20"/>
        </w:rPr>
        <w:t>Time to Return by Exit Destination (rows 37-52)</w:t>
      </w:r>
      <w:r w:rsidR="00687640">
        <w:rPr>
          <w:szCs w:val="20"/>
        </w:rPr>
        <w:t xml:space="preserve"> – Section 8.11</w:t>
      </w:r>
    </w:p>
    <w:p w14:paraId="26CFBCCA" w14:textId="77777777" w:rsidR="006F0577" w:rsidRPr="00845520" w:rsidRDefault="006F0577" w:rsidP="006F0577">
      <w:pPr>
        <w:rPr>
          <w:szCs w:val="20"/>
        </w:rPr>
      </w:pPr>
      <w:r w:rsidRPr="00845520">
        <w:rPr>
          <w:szCs w:val="20"/>
        </w:rPr>
        <w:t xml:space="preserve">The </w:t>
      </w:r>
      <w:r w:rsidRPr="00845520">
        <w:rPr>
          <w:b/>
          <w:bCs/>
          <w:szCs w:val="20"/>
        </w:rPr>
        <w:t>HHType</w:t>
      </w:r>
      <w:r w:rsidRPr="00845520">
        <w:rPr>
          <w:szCs w:val="20"/>
        </w:rPr>
        <w:t xml:space="preserve"> column indicates the household types for which the population is relevant.</w:t>
      </w:r>
    </w:p>
    <w:p w14:paraId="0A8A55B9" w14:textId="77777777" w:rsidR="006F0577" w:rsidRPr="00845520" w:rsidRDefault="006F0577" w:rsidP="006F0577">
      <w:pPr>
        <w:pStyle w:val="ListParagraph"/>
        <w:numPr>
          <w:ilvl w:val="0"/>
          <w:numId w:val="98"/>
        </w:numPr>
        <w:rPr>
          <w:szCs w:val="20"/>
        </w:rPr>
      </w:pPr>
      <w:r w:rsidRPr="00845520">
        <w:rPr>
          <w:szCs w:val="20"/>
        </w:rPr>
        <w:t>Zero (0) represents a count of all records that meet the criteria, regardless of household type.</w:t>
      </w:r>
    </w:p>
    <w:p w14:paraId="7807407E" w14:textId="77777777" w:rsidR="006F0577" w:rsidRPr="00845520" w:rsidRDefault="006F0577" w:rsidP="006F0577">
      <w:pPr>
        <w:pStyle w:val="ListParagraph"/>
        <w:numPr>
          <w:ilvl w:val="0"/>
          <w:numId w:val="98"/>
        </w:numPr>
        <w:rPr>
          <w:szCs w:val="20"/>
        </w:rPr>
      </w:pPr>
      <w:r w:rsidRPr="00845520">
        <w:rPr>
          <w:szCs w:val="20"/>
        </w:rPr>
        <w:t xml:space="preserve">The value for </w:t>
      </w:r>
      <w:r w:rsidRPr="00845520">
        <w:rPr>
          <w:b/>
          <w:bCs/>
          <w:szCs w:val="20"/>
        </w:rPr>
        <w:t>HHType</w:t>
      </w:r>
      <w:r w:rsidRPr="00845520">
        <w:rPr>
          <w:szCs w:val="20"/>
        </w:rPr>
        <w:t xml:space="preserve"> in LSACalculated should use the values shown below, based on tlsa_Household.</w:t>
      </w:r>
      <w:r w:rsidRPr="00845520">
        <w:rPr>
          <w:b/>
          <w:bCs/>
          <w:szCs w:val="20"/>
        </w:rPr>
        <w:t>HHType</w:t>
      </w:r>
      <w:r w:rsidRPr="00845520">
        <w:rPr>
          <w:szCs w:val="20"/>
        </w:rPr>
        <w:t>.</w:t>
      </w:r>
    </w:p>
    <w:p w14:paraId="49421B02" w14:textId="77777777" w:rsidR="006F0577" w:rsidRPr="00845520" w:rsidRDefault="006F0577" w:rsidP="006F0577">
      <w:pPr>
        <w:rPr>
          <w:szCs w:val="20"/>
        </w:rPr>
      </w:pPr>
      <w:r w:rsidRPr="00845520">
        <w:rPr>
          <w:szCs w:val="20"/>
        </w:rPr>
        <w:t xml:space="preserve">When a report row is required in LSACalculated for any given population, values should be produced for all household types listed in the </w:t>
      </w:r>
      <w:r w:rsidRPr="00845520">
        <w:rPr>
          <w:b/>
          <w:bCs/>
          <w:szCs w:val="20"/>
        </w:rPr>
        <w:t>HHType</w:t>
      </w:r>
      <w:r w:rsidRPr="00845520">
        <w:rPr>
          <w:szCs w:val="20"/>
        </w:rPr>
        <w:t xml:space="preserve"> column for the population</w:t>
      </w:r>
      <w:r w:rsidRPr="00845520">
        <w:rPr>
          <w:rFonts w:cstheme="minorHAnsi"/>
          <w:szCs w:val="20"/>
        </w:rPr>
        <w:t xml:space="preserve"> that occur in LSAHousehold or LSAExit.</w:t>
      </w:r>
    </w:p>
    <w:tbl>
      <w:tblPr>
        <w:tblStyle w:val="Style11"/>
        <w:tblW w:w="13220" w:type="dxa"/>
        <w:tblLook w:val="04A0" w:firstRow="1" w:lastRow="0" w:firstColumn="1" w:lastColumn="0" w:noHBand="0" w:noVBand="1"/>
      </w:tblPr>
      <w:tblGrid>
        <w:gridCol w:w="960"/>
        <w:gridCol w:w="7045"/>
        <w:gridCol w:w="1170"/>
        <w:gridCol w:w="4045"/>
      </w:tblGrid>
      <w:tr w:rsidR="006F0577" w:rsidRPr="00845520" w14:paraId="129061E4" w14:textId="77777777" w:rsidTr="00845520">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812F1AC" w14:textId="77777777" w:rsidR="006F0577" w:rsidRPr="00845520" w:rsidRDefault="006F0577" w:rsidP="00845520">
            <w:pPr>
              <w:spacing w:before="0" w:after="0" w:line="240" w:lineRule="auto"/>
              <w:jc w:val="right"/>
              <w:rPr>
                <w:rFonts w:ascii="Calibri" w:hAnsi="Calibri" w:cs="Calibri"/>
                <w:color w:val="000000"/>
              </w:rPr>
            </w:pPr>
            <w:bookmarkStart w:id="798" w:name="_Hlk78349498"/>
            <w:r w:rsidRPr="00845520">
              <w:rPr>
                <w:rFonts w:ascii="Calibri" w:hAnsi="Calibri" w:cs="Calibri"/>
                <w:color w:val="000000"/>
              </w:rPr>
              <w:t>ID</w:t>
            </w:r>
          </w:p>
        </w:tc>
        <w:tc>
          <w:tcPr>
            <w:tcW w:w="7045" w:type="dxa"/>
            <w:noWrap/>
            <w:hideMark/>
          </w:tcPr>
          <w:p w14:paraId="59CE1412" w14:textId="77777777" w:rsidR="006F0577" w:rsidRPr="00845520" w:rsidRDefault="006F0577" w:rsidP="00845520">
            <w:pPr>
              <w:spacing w:before="0" w:after="0" w:line="240" w:lineRule="auto"/>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845520">
              <w:rPr>
                <w:rFonts w:ascii="Calibri" w:hAnsi="Calibri" w:cs="Calibri"/>
                <w:color w:val="000000"/>
              </w:rPr>
              <w:t>Population</w:t>
            </w:r>
          </w:p>
        </w:tc>
        <w:tc>
          <w:tcPr>
            <w:tcW w:w="1170" w:type="dxa"/>
          </w:tcPr>
          <w:p w14:paraId="51E4E668" w14:textId="77777777" w:rsidR="006F0577" w:rsidRPr="00845520" w:rsidRDefault="006F0577" w:rsidP="00845520">
            <w:pPr>
              <w:spacing w:before="0" w:after="0" w:line="240" w:lineRule="auto"/>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845520">
              <w:rPr>
                <w:rFonts w:ascii="Calibri" w:hAnsi="Calibri" w:cs="Calibri"/>
                <w:color w:val="000000"/>
              </w:rPr>
              <w:t>HHType</w:t>
            </w:r>
          </w:p>
        </w:tc>
        <w:tc>
          <w:tcPr>
            <w:tcW w:w="4045" w:type="dxa"/>
          </w:tcPr>
          <w:p w14:paraId="556804E3" w14:textId="77777777" w:rsidR="006F0577" w:rsidRPr="00845520" w:rsidRDefault="006F0577" w:rsidP="00845520">
            <w:pPr>
              <w:spacing w:before="0" w:after="0" w:line="240" w:lineRule="auto"/>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845520">
              <w:rPr>
                <w:rFonts w:ascii="Calibri" w:hAnsi="Calibri" w:cs="Calibri"/>
                <w:color w:val="000000"/>
              </w:rPr>
              <w:t>Criteria</w:t>
            </w:r>
          </w:p>
        </w:tc>
      </w:tr>
      <w:tr w:rsidR="006F0577" w:rsidRPr="00845520" w14:paraId="1B83CBC2" w14:textId="77777777" w:rsidTr="0084552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tcPr>
          <w:p w14:paraId="4808311C" w14:textId="77777777" w:rsidR="006F0577" w:rsidRPr="00845520" w:rsidRDefault="006F0577" w:rsidP="00845520">
            <w:pPr>
              <w:spacing w:before="0" w:after="0" w:line="240" w:lineRule="auto"/>
              <w:jc w:val="right"/>
              <w:rPr>
                <w:rFonts w:ascii="Calibri" w:hAnsi="Calibri" w:cs="Calibri"/>
                <w:color w:val="000000"/>
              </w:rPr>
            </w:pPr>
            <w:r w:rsidRPr="00845520">
              <w:rPr>
                <w:rFonts w:ascii="Calibri" w:hAnsi="Calibri" w:cs="Calibri"/>
                <w:color w:val="000000"/>
              </w:rPr>
              <w:t>0</w:t>
            </w:r>
          </w:p>
        </w:tc>
        <w:tc>
          <w:tcPr>
            <w:tcW w:w="7045" w:type="dxa"/>
            <w:noWrap/>
          </w:tcPr>
          <w:p w14:paraId="7D50CB5F" w14:textId="77777777" w:rsidR="006F0577" w:rsidRPr="00845520" w:rsidRDefault="006F057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All</w:t>
            </w:r>
          </w:p>
        </w:tc>
        <w:tc>
          <w:tcPr>
            <w:tcW w:w="1170" w:type="dxa"/>
            <w:vAlign w:val="bottom"/>
          </w:tcPr>
          <w:p w14:paraId="1F96F14D" w14:textId="77777777" w:rsidR="006F0577" w:rsidRPr="00845520" w:rsidRDefault="006F057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0,1,2,3,99</w:t>
            </w:r>
          </w:p>
        </w:tc>
        <w:tc>
          <w:tcPr>
            <w:tcW w:w="4045" w:type="dxa"/>
          </w:tcPr>
          <w:p w14:paraId="7CB3DF20" w14:textId="77777777" w:rsidR="006F0577" w:rsidRPr="00845520" w:rsidRDefault="006F057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 xml:space="preserve">All </w:t>
            </w:r>
          </w:p>
        </w:tc>
      </w:tr>
      <w:tr w:rsidR="006F0577" w:rsidRPr="00845520" w14:paraId="7F3F16D7" w14:textId="77777777" w:rsidTr="00845520">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A2C9224" w14:textId="77777777" w:rsidR="006F0577" w:rsidRPr="00845520" w:rsidRDefault="006F0577" w:rsidP="00845520">
            <w:pPr>
              <w:spacing w:before="0" w:after="0" w:line="240" w:lineRule="auto"/>
              <w:jc w:val="right"/>
              <w:rPr>
                <w:rFonts w:ascii="Calibri" w:hAnsi="Calibri" w:cs="Calibri"/>
                <w:color w:val="000000"/>
              </w:rPr>
            </w:pPr>
            <w:r w:rsidRPr="00845520">
              <w:rPr>
                <w:rFonts w:ascii="Calibri" w:hAnsi="Calibri" w:cs="Calibri"/>
                <w:color w:val="000000"/>
              </w:rPr>
              <w:t>10</w:t>
            </w:r>
          </w:p>
        </w:tc>
        <w:tc>
          <w:tcPr>
            <w:tcW w:w="7045" w:type="dxa"/>
            <w:noWrap/>
            <w:hideMark/>
          </w:tcPr>
          <w:p w14:paraId="0AEF3F8E" w14:textId="77777777" w:rsidR="006F0577" w:rsidRPr="00845520" w:rsidRDefault="006F0577"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Calibri"/>
                <w:color w:val="000000"/>
              </w:rPr>
              <w:t>Youth 18-21</w:t>
            </w:r>
          </w:p>
        </w:tc>
        <w:tc>
          <w:tcPr>
            <w:tcW w:w="1170" w:type="dxa"/>
            <w:vAlign w:val="bottom"/>
          </w:tcPr>
          <w:p w14:paraId="1765E136" w14:textId="77777777" w:rsidR="006F0577" w:rsidRPr="00324164" w:rsidRDefault="006F0577"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b/>
                <w:bCs/>
                <w:color w:val="000000"/>
              </w:rPr>
            </w:pPr>
            <w:r w:rsidRPr="00845520">
              <w:rPr>
                <w:rFonts w:ascii="Calibri" w:hAnsi="Calibri" w:cs="Calibri"/>
                <w:color w:val="000000"/>
              </w:rPr>
              <w:t>1</w:t>
            </w:r>
          </w:p>
        </w:tc>
        <w:tc>
          <w:tcPr>
            <w:tcW w:w="4045" w:type="dxa"/>
          </w:tcPr>
          <w:p w14:paraId="3A7D980E" w14:textId="77777777" w:rsidR="006F0577" w:rsidRPr="00845520" w:rsidRDefault="006F0577"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324164">
              <w:rPr>
                <w:rFonts w:ascii="Calibri" w:hAnsi="Calibri" w:cs="Calibri"/>
                <w:b/>
                <w:bCs/>
                <w:color w:val="000000"/>
              </w:rPr>
              <w:t xml:space="preserve">HHAdultAge = 18 </w:t>
            </w:r>
          </w:p>
        </w:tc>
      </w:tr>
      <w:tr w:rsidR="006F0577" w:rsidRPr="00845520" w14:paraId="23FD53E5" w14:textId="77777777" w:rsidTr="0084552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25C3A6E" w14:textId="77777777" w:rsidR="006F0577" w:rsidRPr="00845520" w:rsidRDefault="006F0577" w:rsidP="00845520">
            <w:pPr>
              <w:spacing w:before="0" w:after="0" w:line="240" w:lineRule="auto"/>
              <w:jc w:val="right"/>
              <w:rPr>
                <w:rFonts w:ascii="Calibri" w:hAnsi="Calibri" w:cs="Calibri"/>
                <w:color w:val="000000"/>
              </w:rPr>
            </w:pPr>
            <w:r w:rsidRPr="00845520">
              <w:rPr>
                <w:rFonts w:ascii="Calibri" w:hAnsi="Calibri" w:cs="Calibri"/>
                <w:color w:val="000000"/>
              </w:rPr>
              <w:t>11</w:t>
            </w:r>
          </w:p>
        </w:tc>
        <w:tc>
          <w:tcPr>
            <w:tcW w:w="7045" w:type="dxa"/>
            <w:noWrap/>
            <w:hideMark/>
          </w:tcPr>
          <w:p w14:paraId="173A5F69" w14:textId="77777777" w:rsidR="006F0577" w:rsidRPr="00845520" w:rsidRDefault="006F057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Youth 22-24</w:t>
            </w:r>
          </w:p>
        </w:tc>
        <w:tc>
          <w:tcPr>
            <w:tcW w:w="1170" w:type="dxa"/>
            <w:vAlign w:val="bottom"/>
          </w:tcPr>
          <w:p w14:paraId="356B03A1" w14:textId="77777777" w:rsidR="006F0577" w:rsidRPr="00324164" w:rsidRDefault="006F057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845520">
              <w:rPr>
                <w:rFonts w:ascii="Calibri" w:hAnsi="Calibri" w:cs="Calibri"/>
                <w:color w:val="000000"/>
              </w:rPr>
              <w:t>1</w:t>
            </w:r>
          </w:p>
        </w:tc>
        <w:tc>
          <w:tcPr>
            <w:tcW w:w="4045" w:type="dxa"/>
          </w:tcPr>
          <w:p w14:paraId="65771213" w14:textId="77777777" w:rsidR="006F0577" w:rsidRPr="00845520" w:rsidRDefault="006F057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24164">
              <w:rPr>
                <w:rFonts w:ascii="Calibri" w:hAnsi="Calibri" w:cs="Calibri"/>
                <w:b/>
                <w:bCs/>
              </w:rPr>
              <w:t xml:space="preserve">HHAdultAge </w:t>
            </w:r>
            <w:r w:rsidRPr="00324164">
              <w:rPr>
                <w:rFonts w:ascii="Calibri" w:hAnsi="Calibri" w:cs="Calibri"/>
                <w:color w:val="000000"/>
              </w:rPr>
              <w:t xml:space="preserve">= 24 </w:t>
            </w:r>
          </w:p>
        </w:tc>
      </w:tr>
      <w:tr w:rsidR="006F0577" w:rsidRPr="00845520" w14:paraId="11FB7AFF" w14:textId="77777777" w:rsidTr="00845520">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8884EBC" w14:textId="77777777" w:rsidR="006F0577" w:rsidRPr="00845520" w:rsidRDefault="006F0577" w:rsidP="00845520">
            <w:pPr>
              <w:spacing w:before="0" w:after="0" w:line="240" w:lineRule="auto"/>
              <w:jc w:val="right"/>
              <w:rPr>
                <w:rFonts w:ascii="Calibri" w:hAnsi="Calibri" w:cs="Calibri"/>
                <w:color w:val="000000"/>
              </w:rPr>
            </w:pPr>
            <w:r w:rsidRPr="00845520">
              <w:rPr>
                <w:rFonts w:ascii="Calibri" w:hAnsi="Calibri" w:cs="Calibri"/>
                <w:color w:val="000000"/>
              </w:rPr>
              <w:t>12</w:t>
            </w:r>
          </w:p>
        </w:tc>
        <w:tc>
          <w:tcPr>
            <w:tcW w:w="7045" w:type="dxa"/>
            <w:noWrap/>
            <w:hideMark/>
          </w:tcPr>
          <w:p w14:paraId="30415445" w14:textId="77777777" w:rsidR="006F0577" w:rsidRPr="00845520" w:rsidRDefault="006F0577"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Calibri"/>
                <w:color w:val="000000"/>
              </w:rPr>
              <w:t>Parenting Youth 18-24</w:t>
            </w:r>
          </w:p>
        </w:tc>
        <w:tc>
          <w:tcPr>
            <w:tcW w:w="1170" w:type="dxa"/>
            <w:vAlign w:val="bottom"/>
          </w:tcPr>
          <w:p w14:paraId="554AA9F7" w14:textId="77777777" w:rsidR="006F0577" w:rsidRPr="00324164" w:rsidRDefault="006F0577"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b/>
                <w:bCs/>
                <w:color w:val="000000"/>
              </w:rPr>
            </w:pPr>
            <w:r w:rsidRPr="00845520">
              <w:rPr>
                <w:rFonts w:ascii="Calibri" w:hAnsi="Calibri" w:cs="Calibri"/>
                <w:color w:val="000000"/>
              </w:rPr>
              <w:t>2</w:t>
            </w:r>
          </w:p>
        </w:tc>
        <w:tc>
          <w:tcPr>
            <w:tcW w:w="4045" w:type="dxa"/>
          </w:tcPr>
          <w:p w14:paraId="2C674CD6" w14:textId="77777777" w:rsidR="006F0577" w:rsidRPr="00845520" w:rsidRDefault="006F0577"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324164">
              <w:rPr>
                <w:rFonts w:ascii="Calibri" w:hAnsi="Calibri" w:cs="Calibri"/>
                <w:b/>
                <w:bCs/>
                <w:color w:val="000000"/>
              </w:rPr>
              <w:t>HHParent</w:t>
            </w:r>
            <w:r w:rsidRPr="00324164">
              <w:rPr>
                <w:rFonts w:ascii="Calibri" w:hAnsi="Calibri" w:cs="Calibri"/>
                <w:color w:val="000000"/>
              </w:rPr>
              <w:t xml:space="preserve"> = 1 and </w:t>
            </w:r>
            <w:r w:rsidRPr="00845520">
              <w:rPr>
                <w:rFonts w:ascii="Calibri" w:hAnsi="Calibri" w:cs="Calibri"/>
                <w:b/>
                <w:bCs/>
                <w:color w:val="000000"/>
              </w:rPr>
              <w:t xml:space="preserve">HHAdultAge </w:t>
            </w:r>
            <w:r w:rsidRPr="00845520">
              <w:rPr>
                <w:rFonts w:ascii="Calibri" w:hAnsi="Calibri" w:cs="Calibri"/>
                <w:color w:val="000000"/>
              </w:rPr>
              <w:t>in (18,24)</w:t>
            </w:r>
          </w:p>
        </w:tc>
      </w:tr>
      <w:tr w:rsidR="006F0577" w:rsidRPr="00845520" w14:paraId="223A678F" w14:textId="77777777" w:rsidTr="0084552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7AA4686" w14:textId="77777777" w:rsidR="006F0577" w:rsidRPr="00845520" w:rsidRDefault="006F0577" w:rsidP="00845520">
            <w:pPr>
              <w:spacing w:before="0" w:after="0" w:line="240" w:lineRule="auto"/>
              <w:jc w:val="right"/>
              <w:rPr>
                <w:rFonts w:ascii="Calibri" w:hAnsi="Calibri" w:cs="Calibri"/>
                <w:color w:val="000000"/>
              </w:rPr>
            </w:pPr>
            <w:r w:rsidRPr="00845520">
              <w:rPr>
                <w:rFonts w:ascii="Calibri" w:hAnsi="Calibri" w:cs="Calibri"/>
                <w:color w:val="000000"/>
              </w:rPr>
              <w:t>13</w:t>
            </w:r>
          </w:p>
        </w:tc>
        <w:tc>
          <w:tcPr>
            <w:tcW w:w="7045" w:type="dxa"/>
            <w:noWrap/>
            <w:hideMark/>
          </w:tcPr>
          <w:p w14:paraId="5A60843B" w14:textId="77777777" w:rsidR="006F0577" w:rsidRPr="00845520" w:rsidRDefault="006F057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Veteran</w:t>
            </w:r>
          </w:p>
        </w:tc>
        <w:tc>
          <w:tcPr>
            <w:tcW w:w="1170" w:type="dxa"/>
            <w:vAlign w:val="bottom"/>
          </w:tcPr>
          <w:p w14:paraId="43BDA785" w14:textId="77777777" w:rsidR="006F0577" w:rsidRPr="00324164" w:rsidRDefault="006F057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rPr>
            </w:pPr>
            <w:r w:rsidRPr="00845520">
              <w:rPr>
                <w:rFonts w:ascii="Calibri" w:hAnsi="Calibri" w:cs="Calibri"/>
                <w:color w:val="000000"/>
              </w:rPr>
              <w:t>0,1,2</w:t>
            </w:r>
          </w:p>
        </w:tc>
        <w:tc>
          <w:tcPr>
            <w:tcW w:w="4045" w:type="dxa"/>
          </w:tcPr>
          <w:p w14:paraId="5DD07C38" w14:textId="77777777" w:rsidR="006F0577" w:rsidRPr="00845520" w:rsidRDefault="006F057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24164">
              <w:rPr>
                <w:rFonts w:ascii="Calibri" w:hAnsi="Calibri" w:cs="Calibri"/>
                <w:b/>
                <w:bCs/>
                <w:color w:val="000000"/>
              </w:rPr>
              <w:t>HHVet = 1</w:t>
            </w:r>
          </w:p>
        </w:tc>
      </w:tr>
      <w:tr w:rsidR="006F0577" w:rsidRPr="00845520" w14:paraId="135599EB" w14:textId="77777777" w:rsidTr="00845520">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5A38C0D" w14:textId="77777777" w:rsidR="006F0577" w:rsidRPr="00845520" w:rsidRDefault="006F0577" w:rsidP="00845520">
            <w:pPr>
              <w:spacing w:before="0" w:after="0" w:line="240" w:lineRule="auto"/>
              <w:jc w:val="right"/>
              <w:rPr>
                <w:rFonts w:ascii="Calibri" w:hAnsi="Calibri" w:cs="Calibri"/>
                <w:color w:val="000000"/>
              </w:rPr>
            </w:pPr>
            <w:r w:rsidRPr="00845520">
              <w:rPr>
                <w:rFonts w:ascii="Calibri" w:hAnsi="Calibri" w:cs="Calibri"/>
                <w:color w:val="000000"/>
              </w:rPr>
              <w:t>14</w:t>
            </w:r>
          </w:p>
        </w:tc>
        <w:tc>
          <w:tcPr>
            <w:tcW w:w="7045" w:type="dxa"/>
            <w:noWrap/>
            <w:hideMark/>
          </w:tcPr>
          <w:p w14:paraId="5E40A3EA" w14:textId="77777777" w:rsidR="006F0577" w:rsidRPr="00845520" w:rsidRDefault="006F0577"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Calibri"/>
                <w:color w:val="000000"/>
              </w:rPr>
              <w:t>Non-Veteran 25+</w:t>
            </w:r>
          </w:p>
        </w:tc>
        <w:tc>
          <w:tcPr>
            <w:tcW w:w="1170" w:type="dxa"/>
            <w:vAlign w:val="bottom"/>
          </w:tcPr>
          <w:p w14:paraId="70DD3600" w14:textId="77777777" w:rsidR="006F0577" w:rsidRPr="00324164" w:rsidRDefault="006F0577"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b/>
                <w:bCs/>
              </w:rPr>
            </w:pPr>
            <w:r w:rsidRPr="00845520">
              <w:rPr>
                <w:rFonts w:ascii="Calibri" w:hAnsi="Calibri" w:cs="Calibri"/>
                <w:color w:val="000000"/>
              </w:rPr>
              <w:t>1</w:t>
            </w:r>
          </w:p>
        </w:tc>
        <w:tc>
          <w:tcPr>
            <w:tcW w:w="4045" w:type="dxa"/>
          </w:tcPr>
          <w:p w14:paraId="716D90B6" w14:textId="77777777" w:rsidR="006F0577" w:rsidRPr="00845520" w:rsidRDefault="006F0577"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324164">
              <w:rPr>
                <w:rFonts w:ascii="Calibri" w:hAnsi="Calibri" w:cs="Calibri"/>
                <w:b/>
                <w:bCs/>
              </w:rPr>
              <w:t>HHVet</w:t>
            </w:r>
            <w:r w:rsidRPr="00324164">
              <w:rPr>
                <w:rFonts w:ascii="Calibri" w:hAnsi="Calibri" w:cs="Calibri"/>
                <w:color w:val="000000"/>
              </w:rPr>
              <w:t xml:space="preserve"> = 0 and </w:t>
            </w:r>
            <w:r w:rsidRPr="00845520">
              <w:rPr>
                <w:rFonts w:ascii="Calibri" w:hAnsi="Calibri" w:cs="Calibri"/>
                <w:b/>
                <w:bCs/>
                <w:color w:val="000000"/>
              </w:rPr>
              <w:t xml:space="preserve">HHAdultAge </w:t>
            </w:r>
            <w:r w:rsidRPr="00845520">
              <w:rPr>
                <w:rFonts w:ascii="Calibri" w:hAnsi="Calibri" w:cs="Calibri"/>
                <w:color w:val="000000"/>
              </w:rPr>
              <w:t>in (25,55)</w:t>
            </w:r>
          </w:p>
        </w:tc>
      </w:tr>
      <w:tr w:rsidR="006F0577" w:rsidRPr="00845520" w14:paraId="3585B9CC" w14:textId="77777777" w:rsidTr="0084552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5FE9354" w14:textId="77777777" w:rsidR="006F0577" w:rsidRPr="00845520" w:rsidRDefault="006F0577" w:rsidP="00845520">
            <w:pPr>
              <w:spacing w:before="0" w:after="0" w:line="240" w:lineRule="auto"/>
              <w:jc w:val="right"/>
              <w:rPr>
                <w:rFonts w:ascii="Calibri" w:hAnsi="Calibri" w:cs="Calibri"/>
                <w:color w:val="000000"/>
              </w:rPr>
            </w:pPr>
            <w:r w:rsidRPr="00845520">
              <w:rPr>
                <w:rFonts w:ascii="Calibri" w:hAnsi="Calibri" w:cs="Calibri"/>
                <w:color w:val="000000"/>
              </w:rPr>
              <w:t>15</w:t>
            </w:r>
          </w:p>
        </w:tc>
        <w:tc>
          <w:tcPr>
            <w:tcW w:w="7045" w:type="dxa"/>
            <w:noWrap/>
            <w:hideMark/>
          </w:tcPr>
          <w:p w14:paraId="2266D7E2" w14:textId="77777777" w:rsidR="006F0577" w:rsidRPr="00845520" w:rsidRDefault="006F057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 xml:space="preserve">Chronically Homeless </w:t>
            </w:r>
          </w:p>
        </w:tc>
        <w:tc>
          <w:tcPr>
            <w:tcW w:w="1170" w:type="dxa"/>
            <w:vAlign w:val="bottom"/>
          </w:tcPr>
          <w:p w14:paraId="5E74AED3" w14:textId="77777777" w:rsidR="006F0577" w:rsidRPr="00324164" w:rsidRDefault="006F057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rPr>
            </w:pPr>
            <w:r w:rsidRPr="00845520">
              <w:rPr>
                <w:rFonts w:ascii="Calibri" w:hAnsi="Calibri" w:cs="Calibri"/>
                <w:color w:val="000000"/>
              </w:rPr>
              <w:t>0,1,2,3,99</w:t>
            </w:r>
          </w:p>
        </w:tc>
        <w:tc>
          <w:tcPr>
            <w:tcW w:w="4045" w:type="dxa"/>
          </w:tcPr>
          <w:p w14:paraId="3D63B78F" w14:textId="77777777" w:rsidR="006F0577" w:rsidRPr="00845520" w:rsidRDefault="006F057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24164">
              <w:rPr>
                <w:rFonts w:ascii="Calibri" w:hAnsi="Calibri" w:cs="Calibri"/>
                <w:b/>
                <w:bCs/>
                <w:color w:val="000000"/>
              </w:rPr>
              <w:t>HHChronic</w:t>
            </w:r>
            <w:r w:rsidRPr="00324164">
              <w:rPr>
                <w:rFonts w:ascii="Calibri" w:hAnsi="Calibri" w:cs="Calibri"/>
                <w:color w:val="000000"/>
              </w:rPr>
              <w:t xml:space="preserve"> = 1</w:t>
            </w:r>
          </w:p>
        </w:tc>
      </w:tr>
      <w:tr w:rsidR="006F0577" w:rsidRPr="00845520" w14:paraId="649A453D" w14:textId="77777777" w:rsidTr="00845520">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635A092" w14:textId="77777777" w:rsidR="006F0577" w:rsidRPr="00845520" w:rsidRDefault="006F0577" w:rsidP="00845520">
            <w:pPr>
              <w:spacing w:before="0" w:after="0" w:line="240" w:lineRule="auto"/>
              <w:jc w:val="right"/>
              <w:rPr>
                <w:rFonts w:ascii="Calibri" w:hAnsi="Calibri" w:cs="Calibri"/>
                <w:color w:val="000000"/>
              </w:rPr>
            </w:pPr>
            <w:r w:rsidRPr="00845520">
              <w:rPr>
                <w:rFonts w:ascii="Calibri" w:hAnsi="Calibri" w:cs="Calibri"/>
                <w:color w:val="000000"/>
              </w:rPr>
              <w:t>16</w:t>
            </w:r>
          </w:p>
        </w:tc>
        <w:tc>
          <w:tcPr>
            <w:tcW w:w="7045" w:type="dxa"/>
            <w:noWrap/>
            <w:hideMark/>
          </w:tcPr>
          <w:p w14:paraId="325DFC99" w14:textId="77777777" w:rsidR="006F0577" w:rsidRPr="00845520" w:rsidRDefault="006F0577"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Calibri"/>
                <w:color w:val="000000"/>
              </w:rPr>
              <w:t>Long-Term Homeless</w:t>
            </w:r>
          </w:p>
        </w:tc>
        <w:tc>
          <w:tcPr>
            <w:tcW w:w="1170" w:type="dxa"/>
            <w:vAlign w:val="bottom"/>
          </w:tcPr>
          <w:p w14:paraId="5AB04136" w14:textId="77777777" w:rsidR="006F0577" w:rsidRPr="00845520" w:rsidRDefault="006F0577"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b/>
                <w:bCs/>
                <w:color w:val="000000"/>
              </w:rPr>
            </w:pPr>
            <w:r w:rsidRPr="00845520">
              <w:rPr>
                <w:rFonts w:ascii="Calibri" w:hAnsi="Calibri" w:cs="Calibri"/>
                <w:color w:val="000000"/>
              </w:rPr>
              <w:t>0,1,2,3,99</w:t>
            </w:r>
          </w:p>
        </w:tc>
        <w:tc>
          <w:tcPr>
            <w:tcW w:w="4045" w:type="dxa"/>
          </w:tcPr>
          <w:p w14:paraId="36C2A755" w14:textId="77777777" w:rsidR="006F0577" w:rsidRPr="00845520" w:rsidRDefault="006F0577"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Calibri"/>
                <w:b/>
                <w:bCs/>
                <w:color w:val="000000"/>
              </w:rPr>
              <w:t>HHChronic</w:t>
            </w:r>
            <w:r w:rsidRPr="00845520">
              <w:rPr>
                <w:rFonts w:ascii="Calibri" w:hAnsi="Calibri" w:cs="Calibri"/>
                <w:color w:val="000000"/>
              </w:rPr>
              <w:t xml:space="preserve"> in (1,2)</w:t>
            </w:r>
          </w:p>
        </w:tc>
      </w:tr>
      <w:tr w:rsidR="006F0577" w:rsidRPr="00845520" w14:paraId="764434F3" w14:textId="77777777" w:rsidTr="0084552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D5F1B71" w14:textId="77777777" w:rsidR="006F0577" w:rsidRPr="00845520" w:rsidRDefault="006F0577" w:rsidP="00845520">
            <w:pPr>
              <w:spacing w:before="0" w:after="0" w:line="240" w:lineRule="auto"/>
              <w:jc w:val="right"/>
              <w:rPr>
                <w:rFonts w:ascii="Calibri" w:hAnsi="Calibri" w:cs="Calibri"/>
                <w:color w:val="000000"/>
              </w:rPr>
            </w:pPr>
            <w:r w:rsidRPr="00845520">
              <w:rPr>
                <w:rFonts w:ascii="Calibri" w:hAnsi="Calibri" w:cs="Calibri"/>
                <w:color w:val="000000"/>
              </w:rPr>
              <w:t>17</w:t>
            </w:r>
          </w:p>
        </w:tc>
        <w:tc>
          <w:tcPr>
            <w:tcW w:w="7045" w:type="dxa"/>
            <w:noWrap/>
            <w:hideMark/>
          </w:tcPr>
          <w:p w14:paraId="14AC6F35" w14:textId="77777777" w:rsidR="006F0577" w:rsidRPr="00845520" w:rsidRDefault="006F057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Annual Inflow Homeless</w:t>
            </w:r>
          </w:p>
        </w:tc>
        <w:tc>
          <w:tcPr>
            <w:tcW w:w="1170" w:type="dxa"/>
            <w:vAlign w:val="bottom"/>
          </w:tcPr>
          <w:p w14:paraId="3632FDBA" w14:textId="77777777" w:rsidR="006F0577" w:rsidRPr="00845520" w:rsidRDefault="006F057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rPr>
            </w:pPr>
            <w:r w:rsidRPr="00845520">
              <w:rPr>
                <w:rFonts w:ascii="Calibri" w:hAnsi="Calibri" w:cs="Calibri"/>
                <w:color w:val="000000"/>
              </w:rPr>
              <w:t>0,1,2,3,99</w:t>
            </w:r>
          </w:p>
        </w:tc>
        <w:tc>
          <w:tcPr>
            <w:tcW w:w="4045" w:type="dxa"/>
          </w:tcPr>
          <w:p w14:paraId="5D3C8842" w14:textId="77777777" w:rsidR="006F0577" w:rsidRPr="00845520" w:rsidRDefault="006F057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b/>
                <w:bCs/>
                <w:color w:val="000000"/>
              </w:rPr>
              <w:t>HHChronic</w:t>
            </w:r>
            <w:r w:rsidRPr="00845520">
              <w:rPr>
                <w:rFonts w:ascii="Calibri" w:hAnsi="Calibri" w:cs="Calibri"/>
                <w:color w:val="000000"/>
              </w:rPr>
              <w:t xml:space="preserve"> in (0,3)</w:t>
            </w:r>
          </w:p>
        </w:tc>
      </w:tr>
    </w:tbl>
    <w:p w14:paraId="31B03A7A" w14:textId="77777777" w:rsidR="006F0577" w:rsidRPr="00845520" w:rsidRDefault="006F0577" w:rsidP="006F0577">
      <w:pPr>
        <w:pStyle w:val="Heading3"/>
        <w:rPr>
          <w:sz w:val="20"/>
          <w:szCs w:val="20"/>
        </w:rPr>
      </w:pPr>
      <w:r w:rsidRPr="00845520">
        <w:rPr>
          <w:sz w:val="20"/>
          <w:szCs w:val="20"/>
        </w:rPr>
        <w:t>Subpopulations</w:t>
      </w:r>
    </w:p>
    <w:p w14:paraId="50C018E2" w14:textId="77777777" w:rsidR="006F0577" w:rsidRPr="00845520" w:rsidRDefault="006F0577" w:rsidP="006F0577">
      <w:pPr>
        <w:rPr>
          <w:szCs w:val="20"/>
        </w:rPr>
      </w:pPr>
      <w:r w:rsidRPr="00324164">
        <w:rPr>
          <w:szCs w:val="20"/>
        </w:rPr>
        <w:t xml:space="preserve">Reporting by subpopulation is limited to </w:t>
      </w:r>
      <w:r w:rsidRPr="00845520">
        <w:rPr>
          <w:szCs w:val="20"/>
        </w:rPr>
        <w:t>the following LSAExit and LSAHousehold rows:.</w:t>
      </w:r>
    </w:p>
    <w:p w14:paraId="748789A3" w14:textId="603EE98B" w:rsidR="006F0577" w:rsidRPr="00845520" w:rsidRDefault="006F0577" w:rsidP="006F0577">
      <w:pPr>
        <w:pStyle w:val="ListParagraph"/>
        <w:numPr>
          <w:ilvl w:val="0"/>
          <w:numId w:val="98"/>
        </w:numPr>
        <w:rPr>
          <w:szCs w:val="20"/>
        </w:rPr>
      </w:pPr>
      <w:r w:rsidRPr="00845520">
        <w:rPr>
          <w:szCs w:val="20"/>
        </w:rPr>
        <w:t>Length of Time Homeless (rows 1-9) – Section 8.</w:t>
      </w:r>
      <w:r w:rsidR="00687640">
        <w:rPr>
          <w:szCs w:val="20"/>
        </w:rPr>
        <w:t>4</w:t>
      </w:r>
    </w:p>
    <w:p w14:paraId="0EB835DE" w14:textId="77777777" w:rsidR="006F0577" w:rsidRPr="00845520" w:rsidRDefault="006F0577" w:rsidP="006F0577">
      <w:pPr>
        <w:pStyle w:val="ListParagraph"/>
        <w:numPr>
          <w:ilvl w:val="0"/>
          <w:numId w:val="98"/>
        </w:numPr>
        <w:rPr>
          <w:szCs w:val="20"/>
        </w:rPr>
      </w:pPr>
      <w:r w:rsidRPr="00845520">
        <w:rPr>
          <w:szCs w:val="20"/>
        </w:rPr>
        <w:t>Time to Return by Population (row 23) – Section 8.9</w:t>
      </w:r>
    </w:p>
    <w:p w14:paraId="4BF73EAB" w14:textId="7054AA96" w:rsidR="006F0577" w:rsidRPr="00845520" w:rsidRDefault="006F0577" w:rsidP="006F0577">
      <w:pPr>
        <w:rPr>
          <w:szCs w:val="20"/>
        </w:rPr>
      </w:pPr>
      <w:r w:rsidRPr="00845520">
        <w:rPr>
          <w:szCs w:val="20"/>
        </w:rPr>
        <w:t xml:space="preserve">Those rows are required for each subpopulation in combination with each of the parent populations in the far right column below.  </w:t>
      </w:r>
      <w:r w:rsidR="005F4633" w:rsidRPr="00845520">
        <w:rPr>
          <w:szCs w:val="20"/>
        </w:rPr>
        <w:t>The only exception</w:t>
      </w:r>
      <w:r w:rsidR="005F4633">
        <w:rPr>
          <w:szCs w:val="20"/>
        </w:rPr>
        <w:t>s</w:t>
      </w:r>
      <w:r w:rsidR="005F4633" w:rsidRPr="00045800">
        <w:rPr>
          <w:szCs w:val="20"/>
        </w:rPr>
        <w:t xml:space="preserve"> to this </w:t>
      </w:r>
      <w:r w:rsidR="005F4633">
        <w:rPr>
          <w:szCs w:val="20"/>
        </w:rPr>
        <w:t>are for row 23, which is not generated for subpopulations 21 or 22</w:t>
      </w:r>
      <w:r w:rsidRPr="00845520">
        <w:rPr>
          <w:szCs w:val="20"/>
        </w:rPr>
        <w:t xml:space="preserve">.  </w:t>
      </w:r>
    </w:p>
    <w:p w14:paraId="672C08BA" w14:textId="77777777" w:rsidR="006F0577" w:rsidRPr="00845520" w:rsidRDefault="006F0577" w:rsidP="006F0577">
      <w:pPr>
        <w:rPr>
          <w:szCs w:val="20"/>
        </w:rPr>
      </w:pPr>
      <w:r w:rsidRPr="00845520">
        <w:rPr>
          <w:szCs w:val="20"/>
        </w:rPr>
        <w:t xml:space="preserve">When the parent population is ‘All’ (0), the ID listed below is used.  In combination with other parent populations, the subpopulation ID is a four digit number – the two digits on the left identify the parent population and the two on the right identify the subpopulation.  For example, the subpopulation of Chronically Homeless Households (population 15) Fleeing DV (population 19) is identified as 1519.  </w:t>
      </w:r>
    </w:p>
    <w:tbl>
      <w:tblPr>
        <w:tblStyle w:val="Style11"/>
        <w:tblW w:w="12865" w:type="dxa"/>
        <w:tblLook w:val="04A0" w:firstRow="1" w:lastRow="0" w:firstColumn="1" w:lastColumn="0" w:noHBand="0" w:noVBand="1"/>
      </w:tblPr>
      <w:tblGrid>
        <w:gridCol w:w="542"/>
        <w:gridCol w:w="5570"/>
        <w:gridCol w:w="1091"/>
        <w:gridCol w:w="4438"/>
        <w:gridCol w:w="1224"/>
      </w:tblGrid>
      <w:tr w:rsidR="006F0577" w:rsidRPr="00845520" w14:paraId="446BE1CE" w14:textId="77777777" w:rsidTr="00BA2DDC">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35" w:type="dxa"/>
            <w:noWrap/>
            <w:vAlign w:val="center"/>
            <w:hideMark/>
          </w:tcPr>
          <w:p w14:paraId="1F57A2E9" w14:textId="77777777" w:rsidR="006F0577" w:rsidRPr="00845520" w:rsidRDefault="006F0577">
            <w:pPr>
              <w:spacing w:before="0" w:after="0" w:line="240" w:lineRule="auto"/>
              <w:jc w:val="right"/>
              <w:rPr>
                <w:rFonts w:cstheme="minorHAnsi"/>
                <w:color w:val="000000"/>
              </w:rPr>
            </w:pPr>
            <w:r w:rsidRPr="00845520">
              <w:rPr>
                <w:rFonts w:cstheme="minorHAnsi"/>
                <w:color w:val="000000"/>
              </w:rPr>
              <w:t>ID</w:t>
            </w:r>
          </w:p>
        </w:tc>
        <w:tc>
          <w:tcPr>
            <w:tcW w:w="5490" w:type="dxa"/>
            <w:noWrap/>
            <w:vAlign w:val="center"/>
            <w:hideMark/>
          </w:tcPr>
          <w:p w14:paraId="0011883C" w14:textId="77777777" w:rsidR="006F0577" w:rsidRPr="00845520" w:rsidRDefault="006F0577">
            <w:pPr>
              <w:spacing w:before="0" w:after="0" w:line="240" w:lineRule="auto"/>
              <w:cnfStyle w:val="100000000000" w:firstRow="1" w:lastRow="0" w:firstColumn="0" w:lastColumn="0" w:oddVBand="0" w:evenVBand="0" w:oddHBand="0" w:evenHBand="0" w:firstRowFirstColumn="0" w:firstRowLastColumn="0" w:lastRowFirstColumn="0" w:lastRowLastColumn="0"/>
              <w:rPr>
                <w:rFonts w:cstheme="minorHAnsi"/>
                <w:color w:val="000000"/>
              </w:rPr>
            </w:pPr>
            <w:r w:rsidRPr="00845520">
              <w:rPr>
                <w:rFonts w:cstheme="minorHAnsi"/>
                <w:color w:val="000000"/>
              </w:rPr>
              <w:t>Population</w:t>
            </w:r>
          </w:p>
        </w:tc>
        <w:tc>
          <w:tcPr>
            <w:tcW w:w="0" w:type="dxa"/>
            <w:vAlign w:val="center"/>
          </w:tcPr>
          <w:p w14:paraId="3BA41321" w14:textId="77777777" w:rsidR="006F0577" w:rsidRPr="00845520" w:rsidRDefault="006F0577">
            <w:pPr>
              <w:spacing w:before="0" w:after="0" w:line="240" w:lineRule="auto"/>
              <w:cnfStyle w:val="100000000000" w:firstRow="1" w:lastRow="0" w:firstColumn="0" w:lastColumn="0" w:oddVBand="0" w:evenVBand="0" w:oddHBand="0" w:evenHBand="0" w:firstRowFirstColumn="0" w:firstRowLastColumn="0" w:lastRowFirstColumn="0" w:lastRowLastColumn="0"/>
              <w:rPr>
                <w:rFonts w:cstheme="minorHAnsi"/>
                <w:color w:val="000000"/>
              </w:rPr>
            </w:pPr>
            <w:r w:rsidRPr="00845520">
              <w:rPr>
                <w:rFonts w:cstheme="minorHAnsi"/>
                <w:color w:val="000000"/>
              </w:rPr>
              <w:t>HHType(s)</w:t>
            </w:r>
          </w:p>
        </w:tc>
        <w:tc>
          <w:tcPr>
            <w:tcW w:w="4374" w:type="dxa"/>
            <w:vAlign w:val="center"/>
          </w:tcPr>
          <w:p w14:paraId="207EAEB6" w14:textId="77777777" w:rsidR="006F0577" w:rsidRPr="00845520" w:rsidRDefault="006F0577">
            <w:pPr>
              <w:spacing w:before="0" w:after="0" w:line="240" w:lineRule="auto"/>
              <w:cnfStyle w:val="100000000000" w:firstRow="1" w:lastRow="0" w:firstColumn="0" w:lastColumn="0" w:oddVBand="0" w:evenVBand="0" w:oddHBand="0" w:evenHBand="0" w:firstRowFirstColumn="0" w:firstRowLastColumn="0" w:lastRowFirstColumn="0" w:lastRowLastColumn="0"/>
              <w:rPr>
                <w:rFonts w:cstheme="minorHAnsi"/>
                <w:color w:val="000000"/>
              </w:rPr>
            </w:pPr>
            <w:r w:rsidRPr="00845520">
              <w:rPr>
                <w:rFonts w:cstheme="minorHAnsi"/>
                <w:color w:val="000000"/>
              </w:rPr>
              <w:t>Criteria</w:t>
            </w:r>
          </w:p>
        </w:tc>
        <w:tc>
          <w:tcPr>
            <w:tcW w:w="1206" w:type="dxa"/>
            <w:vAlign w:val="center"/>
          </w:tcPr>
          <w:p w14:paraId="37013570" w14:textId="24F9679B" w:rsidR="006F0577" w:rsidRPr="00845520" w:rsidRDefault="006F0577">
            <w:pPr>
              <w:spacing w:before="0" w:after="0" w:line="240" w:lineRule="auto"/>
              <w:cnfStyle w:val="100000000000" w:firstRow="1" w:lastRow="0" w:firstColumn="0" w:lastColumn="0" w:oddVBand="0" w:evenVBand="0" w:oddHBand="0" w:evenHBand="0" w:firstRowFirstColumn="0" w:firstRowLastColumn="0" w:lastRowFirstColumn="0" w:lastRowLastColumn="0"/>
              <w:rPr>
                <w:rFonts w:cstheme="minorHAnsi"/>
                <w:color w:val="000000"/>
              </w:rPr>
            </w:pPr>
            <w:r w:rsidRPr="00845520">
              <w:rPr>
                <w:rFonts w:cstheme="minorHAnsi"/>
                <w:color w:val="000000"/>
              </w:rPr>
              <w:t>Parent Pop</w:t>
            </w:r>
            <w:r>
              <w:rPr>
                <w:rFonts w:cstheme="minorHAnsi"/>
                <w:color w:val="000000"/>
              </w:rPr>
              <w:t>ulation</w:t>
            </w:r>
            <w:r w:rsidRPr="00845520">
              <w:rPr>
                <w:rFonts w:cstheme="minorHAnsi"/>
                <w:color w:val="000000"/>
              </w:rPr>
              <w:t>s</w:t>
            </w:r>
          </w:p>
        </w:tc>
      </w:tr>
      <w:tr w:rsidR="006F0577" w:rsidRPr="00845520" w14:paraId="44184D48" w14:textId="77777777" w:rsidTr="00BA2DDC">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35" w:type="dxa"/>
            <w:noWrap/>
            <w:vAlign w:val="center"/>
            <w:hideMark/>
          </w:tcPr>
          <w:p w14:paraId="79C266B0" w14:textId="77777777" w:rsidR="006F0577" w:rsidRPr="00845520" w:rsidRDefault="006F0577">
            <w:pPr>
              <w:spacing w:before="0" w:after="0" w:line="240" w:lineRule="auto"/>
              <w:jc w:val="right"/>
              <w:rPr>
                <w:rFonts w:cstheme="minorHAnsi"/>
                <w:color w:val="000000"/>
              </w:rPr>
            </w:pPr>
            <w:r w:rsidRPr="00845520">
              <w:rPr>
                <w:rFonts w:cstheme="minorHAnsi"/>
                <w:color w:val="000000"/>
              </w:rPr>
              <w:t>18</w:t>
            </w:r>
          </w:p>
        </w:tc>
        <w:tc>
          <w:tcPr>
            <w:tcW w:w="5490" w:type="dxa"/>
            <w:noWrap/>
            <w:vAlign w:val="center"/>
            <w:hideMark/>
          </w:tcPr>
          <w:p w14:paraId="31EA5963" w14:textId="77777777" w:rsidR="006F0577" w:rsidRPr="00845520" w:rsidRDefault="006F0577">
            <w:pPr>
              <w:spacing w:before="0"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rPr>
            </w:pPr>
            <w:r w:rsidRPr="00845520">
              <w:rPr>
                <w:rFonts w:cstheme="minorHAnsi"/>
                <w:color w:val="000000"/>
              </w:rPr>
              <w:t>Disabled Adult or HoH</w:t>
            </w:r>
          </w:p>
        </w:tc>
        <w:tc>
          <w:tcPr>
            <w:tcW w:w="0" w:type="dxa"/>
            <w:vAlign w:val="center"/>
          </w:tcPr>
          <w:p w14:paraId="0673F0BA" w14:textId="77777777" w:rsidR="006F0577" w:rsidRPr="00845520" w:rsidRDefault="006F0577">
            <w:pPr>
              <w:spacing w:before="0" w:after="0" w:line="240" w:lineRule="auto"/>
              <w:cnfStyle w:val="000000100000" w:firstRow="0" w:lastRow="0" w:firstColumn="0" w:lastColumn="0" w:oddVBand="0" w:evenVBand="0" w:oddHBand="1" w:evenHBand="0" w:firstRowFirstColumn="0" w:firstRowLastColumn="0" w:lastRowFirstColumn="0" w:lastRowLastColumn="0"/>
              <w:rPr>
                <w:rFonts w:cstheme="minorHAnsi"/>
                <w:b/>
                <w:bCs/>
                <w:color w:val="000000"/>
              </w:rPr>
            </w:pPr>
            <w:r w:rsidRPr="00845520">
              <w:rPr>
                <w:rFonts w:cstheme="minorHAnsi"/>
                <w:color w:val="000000"/>
              </w:rPr>
              <w:t>0,1,2,3,99</w:t>
            </w:r>
          </w:p>
        </w:tc>
        <w:tc>
          <w:tcPr>
            <w:tcW w:w="4374" w:type="dxa"/>
            <w:vAlign w:val="center"/>
          </w:tcPr>
          <w:p w14:paraId="28E6C72B" w14:textId="77777777" w:rsidR="006F0577" w:rsidRPr="00845520" w:rsidRDefault="006F0577">
            <w:pPr>
              <w:spacing w:before="0"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rPr>
            </w:pPr>
            <w:r w:rsidRPr="00845520">
              <w:rPr>
                <w:rFonts w:cstheme="minorHAnsi"/>
                <w:b/>
                <w:bCs/>
                <w:color w:val="000000"/>
              </w:rPr>
              <w:t>HHDisability</w:t>
            </w:r>
            <w:r w:rsidRPr="00845520">
              <w:rPr>
                <w:rFonts w:cstheme="minorHAnsi"/>
                <w:color w:val="000000"/>
              </w:rPr>
              <w:t xml:space="preserve"> = 1</w:t>
            </w:r>
          </w:p>
        </w:tc>
        <w:tc>
          <w:tcPr>
            <w:tcW w:w="1206" w:type="dxa"/>
            <w:vAlign w:val="center"/>
          </w:tcPr>
          <w:p w14:paraId="38738DEB" w14:textId="77777777" w:rsidR="006F0577" w:rsidRPr="00845520" w:rsidRDefault="006F0577">
            <w:pPr>
              <w:spacing w:before="0"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rPr>
            </w:pPr>
            <w:r w:rsidRPr="00845520">
              <w:rPr>
                <w:rFonts w:cstheme="minorHAnsi"/>
                <w:color w:val="000000"/>
              </w:rPr>
              <w:t>0, 10-14</w:t>
            </w:r>
          </w:p>
        </w:tc>
      </w:tr>
      <w:tr w:rsidR="006F0577" w:rsidRPr="00845520" w14:paraId="61778E55" w14:textId="77777777" w:rsidTr="00BA2DDC">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35" w:type="dxa"/>
            <w:noWrap/>
            <w:vAlign w:val="center"/>
            <w:hideMark/>
          </w:tcPr>
          <w:p w14:paraId="7359A5FC" w14:textId="77777777" w:rsidR="006F0577" w:rsidRPr="00845520" w:rsidRDefault="006F0577">
            <w:pPr>
              <w:spacing w:before="0" w:after="0" w:line="240" w:lineRule="auto"/>
              <w:jc w:val="right"/>
              <w:rPr>
                <w:rFonts w:cstheme="minorHAnsi"/>
                <w:color w:val="000000"/>
              </w:rPr>
            </w:pPr>
            <w:r w:rsidRPr="00845520">
              <w:rPr>
                <w:rFonts w:cstheme="minorHAnsi"/>
                <w:color w:val="000000"/>
              </w:rPr>
              <w:t>19</w:t>
            </w:r>
          </w:p>
        </w:tc>
        <w:tc>
          <w:tcPr>
            <w:tcW w:w="5490" w:type="dxa"/>
            <w:noWrap/>
            <w:vAlign w:val="center"/>
            <w:hideMark/>
          </w:tcPr>
          <w:p w14:paraId="5141A4CA" w14:textId="77777777" w:rsidR="006F0577" w:rsidRPr="00845520" w:rsidRDefault="006F0577">
            <w:pPr>
              <w:spacing w:before="0"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000000"/>
              </w:rPr>
            </w:pPr>
            <w:r w:rsidRPr="00845520">
              <w:rPr>
                <w:rFonts w:cstheme="minorHAnsi"/>
                <w:color w:val="000000"/>
              </w:rPr>
              <w:t>Fleeing Domestic Violence</w:t>
            </w:r>
          </w:p>
        </w:tc>
        <w:tc>
          <w:tcPr>
            <w:tcW w:w="0" w:type="dxa"/>
            <w:vAlign w:val="center"/>
          </w:tcPr>
          <w:p w14:paraId="5E5BB71E" w14:textId="77777777" w:rsidR="006F0577" w:rsidRPr="00845520" w:rsidRDefault="006F0577">
            <w:pPr>
              <w:spacing w:before="0" w:after="0" w:line="240" w:lineRule="auto"/>
              <w:cnfStyle w:val="000000010000" w:firstRow="0" w:lastRow="0" w:firstColumn="0" w:lastColumn="0" w:oddVBand="0" w:evenVBand="0" w:oddHBand="0" w:evenHBand="1" w:firstRowFirstColumn="0" w:firstRowLastColumn="0" w:lastRowFirstColumn="0" w:lastRowLastColumn="0"/>
              <w:rPr>
                <w:rFonts w:cstheme="minorHAnsi"/>
                <w:b/>
                <w:bCs/>
                <w:color w:val="000000"/>
              </w:rPr>
            </w:pPr>
            <w:r w:rsidRPr="00845520">
              <w:rPr>
                <w:rFonts w:cstheme="minorHAnsi"/>
                <w:color w:val="000000"/>
              </w:rPr>
              <w:t>0,1,2,3,99</w:t>
            </w:r>
          </w:p>
        </w:tc>
        <w:tc>
          <w:tcPr>
            <w:tcW w:w="4374" w:type="dxa"/>
            <w:vAlign w:val="center"/>
          </w:tcPr>
          <w:p w14:paraId="7F8CDCA6" w14:textId="77777777" w:rsidR="006F0577" w:rsidRPr="00845520" w:rsidRDefault="006F0577">
            <w:pPr>
              <w:spacing w:before="0"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000000"/>
              </w:rPr>
            </w:pPr>
            <w:r w:rsidRPr="00845520">
              <w:rPr>
                <w:rFonts w:cstheme="minorHAnsi"/>
                <w:b/>
                <w:bCs/>
                <w:color w:val="000000"/>
              </w:rPr>
              <w:t>HHFleeingDV</w:t>
            </w:r>
            <w:r w:rsidRPr="00845520">
              <w:rPr>
                <w:rFonts w:cstheme="minorHAnsi"/>
                <w:color w:val="000000"/>
              </w:rPr>
              <w:t xml:space="preserve"> = 1</w:t>
            </w:r>
          </w:p>
        </w:tc>
        <w:tc>
          <w:tcPr>
            <w:tcW w:w="1206" w:type="dxa"/>
            <w:vAlign w:val="center"/>
          </w:tcPr>
          <w:p w14:paraId="59F9DBF1" w14:textId="77777777" w:rsidR="006F0577" w:rsidRPr="00845520" w:rsidRDefault="006F0577">
            <w:pPr>
              <w:spacing w:before="0" w:after="0" w:line="240" w:lineRule="auto"/>
              <w:cnfStyle w:val="000000010000" w:firstRow="0" w:lastRow="0" w:firstColumn="0" w:lastColumn="0" w:oddVBand="0" w:evenVBand="0" w:oddHBand="0" w:evenHBand="1" w:firstRowFirstColumn="0" w:firstRowLastColumn="0" w:lastRowFirstColumn="0" w:lastRowLastColumn="0"/>
              <w:rPr>
                <w:rFonts w:cstheme="minorHAnsi"/>
                <w:b/>
                <w:bCs/>
                <w:color w:val="000000"/>
              </w:rPr>
            </w:pPr>
            <w:r w:rsidRPr="00845520">
              <w:rPr>
                <w:rFonts w:cstheme="minorHAnsi"/>
                <w:color w:val="000000"/>
              </w:rPr>
              <w:t>0, 10-15</w:t>
            </w:r>
          </w:p>
        </w:tc>
      </w:tr>
      <w:tr w:rsidR="006F0577" w:rsidRPr="00845520" w14:paraId="22CBAC0A" w14:textId="77777777" w:rsidTr="00BA2DDC">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35" w:type="dxa"/>
            <w:noWrap/>
            <w:vAlign w:val="center"/>
            <w:hideMark/>
          </w:tcPr>
          <w:p w14:paraId="429C2E4B" w14:textId="77777777" w:rsidR="006F0577" w:rsidRPr="00845520" w:rsidRDefault="006F0577">
            <w:pPr>
              <w:spacing w:before="0" w:after="0" w:line="240" w:lineRule="auto"/>
              <w:jc w:val="right"/>
              <w:rPr>
                <w:rFonts w:cstheme="minorHAnsi"/>
                <w:color w:val="000000"/>
              </w:rPr>
            </w:pPr>
            <w:r w:rsidRPr="00845520">
              <w:rPr>
                <w:rFonts w:cstheme="minorHAnsi"/>
                <w:color w:val="000000"/>
              </w:rPr>
              <w:t>20</w:t>
            </w:r>
          </w:p>
        </w:tc>
        <w:tc>
          <w:tcPr>
            <w:tcW w:w="5490" w:type="dxa"/>
            <w:noWrap/>
            <w:vAlign w:val="center"/>
            <w:hideMark/>
          </w:tcPr>
          <w:p w14:paraId="7CA8BDCC" w14:textId="77777777" w:rsidR="006F0577" w:rsidRPr="00845520" w:rsidRDefault="006F0577">
            <w:pPr>
              <w:spacing w:before="0"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rPr>
            </w:pPr>
            <w:r w:rsidRPr="00845520">
              <w:rPr>
                <w:rFonts w:cstheme="minorHAnsi"/>
                <w:color w:val="000000"/>
              </w:rPr>
              <w:t>First Time Homeless</w:t>
            </w:r>
          </w:p>
        </w:tc>
        <w:tc>
          <w:tcPr>
            <w:tcW w:w="0" w:type="dxa"/>
            <w:vAlign w:val="center"/>
          </w:tcPr>
          <w:p w14:paraId="7086310B" w14:textId="77777777" w:rsidR="006F0577" w:rsidRPr="00845520" w:rsidRDefault="006F0577">
            <w:pPr>
              <w:spacing w:before="0" w:after="0" w:line="240" w:lineRule="auto"/>
              <w:cnfStyle w:val="000000100000" w:firstRow="0" w:lastRow="0" w:firstColumn="0" w:lastColumn="0" w:oddVBand="0" w:evenVBand="0" w:oddHBand="1" w:evenHBand="0" w:firstRowFirstColumn="0" w:firstRowLastColumn="0" w:lastRowFirstColumn="0" w:lastRowLastColumn="0"/>
              <w:rPr>
                <w:rFonts w:cstheme="minorHAnsi"/>
                <w:b/>
                <w:bCs/>
                <w:color w:val="000000"/>
              </w:rPr>
            </w:pPr>
            <w:r w:rsidRPr="00845520">
              <w:rPr>
                <w:rFonts w:cstheme="minorHAnsi"/>
                <w:color w:val="000000"/>
              </w:rPr>
              <w:t>0,1,2,3,99</w:t>
            </w:r>
          </w:p>
        </w:tc>
        <w:tc>
          <w:tcPr>
            <w:tcW w:w="4374" w:type="dxa"/>
            <w:vAlign w:val="center"/>
          </w:tcPr>
          <w:p w14:paraId="67146F9A" w14:textId="77777777" w:rsidR="006F0577" w:rsidRPr="00845520" w:rsidRDefault="006F0577">
            <w:pPr>
              <w:spacing w:before="0"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rPr>
            </w:pPr>
            <w:r w:rsidRPr="00845520">
              <w:rPr>
                <w:rFonts w:cstheme="minorHAnsi"/>
                <w:b/>
                <w:bCs/>
                <w:color w:val="000000"/>
              </w:rPr>
              <w:t>Stat = 1</w:t>
            </w:r>
          </w:p>
        </w:tc>
        <w:tc>
          <w:tcPr>
            <w:tcW w:w="1206" w:type="dxa"/>
            <w:vAlign w:val="center"/>
          </w:tcPr>
          <w:p w14:paraId="160A437C" w14:textId="77777777" w:rsidR="006F0577" w:rsidRPr="00845520" w:rsidRDefault="006F0577">
            <w:pPr>
              <w:spacing w:before="0" w:after="0" w:line="240" w:lineRule="auto"/>
              <w:cnfStyle w:val="000000100000" w:firstRow="0" w:lastRow="0" w:firstColumn="0" w:lastColumn="0" w:oddVBand="0" w:evenVBand="0" w:oddHBand="1" w:evenHBand="0" w:firstRowFirstColumn="0" w:firstRowLastColumn="0" w:lastRowFirstColumn="0" w:lastRowLastColumn="0"/>
              <w:rPr>
                <w:rFonts w:cstheme="minorHAnsi"/>
                <w:b/>
                <w:bCs/>
                <w:color w:val="000000"/>
              </w:rPr>
            </w:pPr>
            <w:r w:rsidRPr="00845520">
              <w:rPr>
                <w:rFonts w:cstheme="minorHAnsi"/>
                <w:color w:val="000000"/>
              </w:rPr>
              <w:t>0, 10-15</w:t>
            </w:r>
          </w:p>
        </w:tc>
      </w:tr>
      <w:tr w:rsidR="006F0577" w:rsidRPr="00845520" w14:paraId="7679ED1E" w14:textId="77777777" w:rsidTr="00BA2DDC">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35" w:type="dxa"/>
            <w:noWrap/>
            <w:vAlign w:val="center"/>
            <w:hideMark/>
          </w:tcPr>
          <w:p w14:paraId="7A93B3C0" w14:textId="77777777" w:rsidR="006F0577" w:rsidRPr="00845520" w:rsidRDefault="006F0577">
            <w:pPr>
              <w:spacing w:before="0" w:after="0" w:line="240" w:lineRule="auto"/>
              <w:jc w:val="right"/>
              <w:rPr>
                <w:rFonts w:cstheme="minorHAnsi"/>
                <w:color w:val="000000"/>
              </w:rPr>
            </w:pPr>
            <w:r w:rsidRPr="00845520">
              <w:rPr>
                <w:rFonts w:cstheme="minorHAnsi"/>
                <w:color w:val="000000"/>
              </w:rPr>
              <w:t>21</w:t>
            </w:r>
          </w:p>
        </w:tc>
        <w:tc>
          <w:tcPr>
            <w:tcW w:w="5490" w:type="dxa"/>
            <w:noWrap/>
            <w:vAlign w:val="center"/>
            <w:hideMark/>
          </w:tcPr>
          <w:p w14:paraId="0F63CED4" w14:textId="77777777" w:rsidR="006F0577" w:rsidRPr="00845520" w:rsidRDefault="006F0577">
            <w:pPr>
              <w:spacing w:before="0"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000000"/>
              </w:rPr>
            </w:pPr>
            <w:r w:rsidRPr="00845520">
              <w:rPr>
                <w:rFonts w:cstheme="minorHAnsi"/>
                <w:color w:val="000000"/>
              </w:rPr>
              <w:t>Returning After Exit to PH</w:t>
            </w:r>
          </w:p>
        </w:tc>
        <w:tc>
          <w:tcPr>
            <w:tcW w:w="0" w:type="dxa"/>
            <w:vAlign w:val="center"/>
          </w:tcPr>
          <w:p w14:paraId="03025B15" w14:textId="77777777" w:rsidR="006F0577" w:rsidRPr="00845520" w:rsidRDefault="006F0577">
            <w:pPr>
              <w:spacing w:before="0" w:after="0" w:line="240" w:lineRule="auto"/>
              <w:cnfStyle w:val="000000010000" w:firstRow="0" w:lastRow="0" w:firstColumn="0" w:lastColumn="0" w:oddVBand="0" w:evenVBand="0" w:oddHBand="0" w:evenHBand="1" w:firstRowFirstColumn="0" w:firstRowLastColumn="0" w:lastRowFirstColumn="0" w:lastRowLastColumn="0"/>
              <w:rPr>
                <w:rFonts w:cstheme="minorHAnsi"/>
                <w:b/>
                <w:bCs/>
              </w:rPr>
            </w:pPr>
            <w:r w:rsidRPr="00845520">
              <w:rPr>
                <w:rFonts w:cstheme="minorHAnsi"/>
                <w:color w:val="000000"/>
              </w:rPr>
              <w:t>0,1,2,3,99</w:t>
            </w:r>
          </w:p>
        </w:tc>
        <w:tc>
          <w:tcPr>
            <w:tcW w:w="4374" w:type="dxa"/>
            <w:vAlign w:val="center"/>
          </w:tcPr>
          <w:p w14:paraId="0C6CF3B9" w14:textId="77777777" w:rsidR="006F0577" w:rsidRPr="00845520" w:rsidRDefault="006F0577">
            <w:pPr>
              <w:spacing w:before="0"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000000"/>
              </w:rPr>
            </w:pPr>
            <w:r w:rsidRPr="00845520">
              <w:rPr>
                <w:rFonts w:cstheme="minorHAnsi"/>
                <w:b/>
                <w:bCs/>
              </w:rPr>
              <w:t>Stat</w:t>
            </w:r>
            <w:r w:rsidRPr="00845520">
              <w:rPr>
                <w:rFonts w:cstheme="minorHAnsi"/>
                <w:color w:val="000000"/>
              </w:rPr>
              <w:t xml:space="preserve"> = 2</w:t>
            </w:r>
          </w:p>
        </w:tc>
        <w:tc>
          <w:tcPr>
            <w:tcW w:w="1206" w:type="dxa"/>
            <w:vAlign w:val="center"/>
          </w:tcPr>
          <w:p w14:paraId="4ACEB170" w14:textId="77777777" w:rsidR="006F0577" w:rsidRPr="00845520" w:rsidRDefault="006F0577">
            <w:pPr>
              <w:spacing w:before="0" w:after="0" w:line="240" w:lineRule="auto"/>
              <w:cnfStyle w:val="000000010000" w:firstRow="0" w:lastRow="0" w:firstColumn="0" w:lastColumn="0" w:oddVBand="0" w:evenVBand="0" w:oddHBand="0" w:evenHBand="1" w:firstRowFirstColumn="0" w:firstRowLastColumn="0" w:lastRowFirstColumn="0" w:lastRowLastColumn="0"/>
              <w:rPr>
                <w:rFonts w:cstheme="minorHAnsi"/>
                <w:b/>
                <w:bCs/>
              </w:rPr>
            </w:pPr>
            <w:r w:rsidRPr="00845520">
              <w:rPr>
                <w:rFonts w:cstheme="minorHAnsi"/>
                <w:color w:val="000000"/>
              </w:rPr>
              <w:t>0, 10-15</w:t>
            </w:r>
          </w:p>
        </w:tc>
      </w:tr>
      <w:tr w:rsidR="006F0577" w:rsidRPr="00845520" w14:paraId="359CD51E" w14:textId="77777777" w:rsidTr="00BA2DDC">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35" w:type="dxa"/>
            <w:noWrap/>
            <w:vAlign w:val="center"/>
            <w:hideMark/>
          </w:tcPr>
          <w:p w14:paraId="3E8A87D7" w14:textId="77777777" w:rsidR="006F0577" w:rsidRPr="00845520" w:rsidRDefault="006F0577">
            <w:pPr>
              <w:spacing w:before="0" w:after="0" w:line="240" w:lineRule="auto"/>
              <w:jc w:val="right"/>
              <w:rPr>
                <w:rFonts w:cstheme="minorHAnsi"/>
                <w:color w:val="000000"/>
              </w:rPr>
            </w:pPr>
            <w:r w:rsidRPr="00845520">
              <w:rPr>
                <w:rFonts w:cstheme="minorHAnsi"/>
                <w:color w:val="000000"/>
              </w:rPr>
              <w:t>22</w:t>
            </w:r>
          </w:p>
        </w:tc>
        <w:tc>
          <w:tcPr>
            <w:tcW w:w="5490" w:type="dxa"/>
            <w:noWrap/>
            <w:vAlign w:val="center"/>
            <w:hideMark/>
          </w:tcPr>
          <w:p w14:paraId="638A2B54" w14:textId="77777777" w:rsidR="006F0577" w:rsidRPr="00845520" w:rsidRDefault="006F0577">
            <w:pPr>
              <w:spacing w:before="0"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rPr>
            </w:pPr>
            <w:r w:rsidRPr="00845520">
              <w:rPr>
                <w:rFonts w:cstheme="minorHAnsi"/>
                <w:color w:val="000000"/>
              </w:rPr>
              <w:t>PSH Move-In during Report Period</w:t>
            </w:r>
          </w:p>
        </w:tc>
        <w:tc>
          <w:tcPr>
            <w:tcW w:w="0" w:type="dxa"/>
            <w:vAlign w:val="center"/>
          </w:tcPr>
          <w:p w14:paraId="46AD28C1" w14:textId="77777777" w:rsidR="006F0577" w:rsidRPr="00845520" w:rsidRDefault="006F0577">
            <w:pPr>
              <w:spacing w:before="0" w:after="0" w:line="240" w:lineRule="auto"/>
              <w:cnfStyle w:val="000000100000" w:firstRow="0" w:lastRow="0" w:firstColumn="0" w:lastColumn="0" w:oddVBand="0" w:evenVBand="0" w:oddHBand="1" w:evenHBand="0" w:firstRowFirstColumn="0" w:firstRowLastColumn="0" w:lastRowFirstColumn="0" w:lastRowLastColumn="0"/>
              <w:rPr>
                <w:rFonts w:cstheme="minorHAnsi"/>
                <w:b/>
                <w:bCs/>
                <w:color w:val="000000"/>
              </w:rPr>
            </w:pPr>
            <w:r w:rsidRPr="00845520">
              <w:rPr>
                <w:rFonts w:cstheme="minorHAnsi"/>
                <w:color w:val="000000"/>
              </w:rPr>
              <w:t>0,1,2,3,99</w:t>
            </w:r>
          </w:p>
        </w:tc>
        <w:tc>
          <w:tcPr>
            <w:tcW w:w="4374" w:type="dxa"/>
            <w:vAlign w:val="center"/>
          </w:tcPr>
          <w:p w14:paraId="7C015BE3" w14:textId="77777777" w:rsidR="006F0577" w:rsidRPr="00845520" w:rsidRDefault="006F0577">
            <w:pPr>
              <w:spacing w:before="0"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rPr>
            </w:pPr>
            <w:r w:rsidRPr="00845520">
              <w:rPr>
                <w:rFonts w:cstheme="minorHAnsi"/>
                <w:b/>
                <w:bCs/>
                <w:color w:val="000000"/>
              </w:rPr>
              <w:t>PSHMoveIn</w:t>
            </w:r>
            <w:r w:rsidRPr="00845520">
              <w:rPr>
                <w:rFonts w:cstheme="minorHAnsi"/>
                <w:color w:val="000000"/>
              </w:rPr>
              <w:t xml:space="preserve"> = 1</w:t>
            </w:r>
          </w:p>
        </w:tc>
        <w:tc>
          <w:tcPr>
            <w:tcW w:w="1206" w:type="dxa"/>
            <w:vAlign w:val="center"/>
          </w:tcPr>
          <w:p w14:paraId="5B2F0342" w14:textId="77777777" w:rsidR="006F0577" w:rsidRPr="00845520" w:rsidRDefault="006F0577">
            <w:pPr>
              <w:spacing w:before="0" w:after="0" w:line="240" w:lineRule="auto"/>
              <w:cnfStyle w:val="000000100000" w:firstRow="0" w:lastRow="0" w:firstColumn="0" w:lastColumn="0" w:oddVBand="0" w:evenVBand="0" w:oddHBand="1" w:evenHBand="0" w:firstRowFirstColumn="0" w:firstRowLastColumn="0" w:lastRowFirstColumn="0" w:lastRowLastColumn="0"/>
              <w:rPr>
                <w:rFonts w:cstheme="minorHAnsi"/>
                <w:b/>
                <w:bCs/>
                <w:color w:val="000000"/>
              </w:rPr>
            </w:pPr>
            <w:r w:rsidRPr="00845520">
              <w:rPr>
                <w:rFonts w:cstheme="minorHAnsi"/>
                <w:color w:val="000000"/>
              </w:rPr>
              <w:t>0, 10-15</w:t>
            </w:r>
          </w:p>
        </w:tc>
      </w:tr>
      <w:tr w:rsidR="006F0577" w:rsidRPr="00845520" w14:paraId="5DF5A146" w14:textId="77777777" w:rsidTr="00BA2DDC">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35" w:type="dxa"/>
            <w:noWrap/>
            <w:vAlign w:val="center"/>
            <w:hideMark/>
          </w:tcPr>
          <w:p w14:paraId="5CA8A714" w14:textId="77777777" w:rsidR="006F0577" w:rsidRPr="00845520" w:rsidRDefault="006F0577">
            <w:pPr>
              <w:spacing w:before="0" w:after="0" w:line="240" w:lineRule="auto"/>
              <w:jc w:val="right"/>
              <w:rPr>
                <w:rFonts w:cstheme="minorHAnsi"/>
                <w:color w:val="000000"/>
              </w:rPr>
            </w:pPr>
            <w:r w:rsidRPr="00845520">
              <w:rPr>
                <w:rFonts w:cstheme="minorHAnsi"/>
                <w:color w:val="000000"/>
              </w:rPr>
              <w:t>23</w:t>
            </w:r>
          </w:p>
        </w:tc>
        <w:tc>
          <w:tcPr>
            <w:tcW w:w="5490" w:type="dxa"/>
            <w:noWrap/>
            <w:vAlign w:val="center"/>
            <w:hideMark/>
          </w:tcPr>
          <w:p w14:paraId="4D1E9989" w14:textId="77777777" w:rsidR="006F0577" w:rsidRPr="00845520" w:rsidRDefault="006F0577">
            <w:pPr>
              <w:spacing w:before="0"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000000"/>
              </w:rPr>
            </w:pPr>
            <w:r w:rsidRPr="00845520">
              <w:rPr>
                <w:rFonts w:cstheme="minorHAnsi"/>
                <w:color w:val="000000"/>
              </w:rPr>
              <w:t>White, non-Hispanic/Latin(a)(o)(x)</w:t>
            </w:r>
          </w:p>
        </w:tc>
        <w:tc>
          <w:tcPr>
            <w:tcW w:w="0" w:type="dxa"/>
            <w:vAlign w:val="center"/>
          </w:tcPr>
          <w:p w14:paraId="29F4EC7F" w14:textId="77777777" w:rsidR="006F0577" w:rsidRPr="00845520" w:rsidRDefault="006F0577">
            <w:pPr>
              <w:spacing w:before="0" w:after="0" w:line="240" w:lineRule="auto"/>
              <w:cnfStyle w:val="000000010000" w:firstRow="0" w:lastRow="0" w:firstColumn="0" w:lastColumn="0" w:oddVBand="0" w:evenVBand="0" w:oddHBand="0" w:evenHBand="1" w:firstRowFirstColumn="0" w:firstRowLastColumn="0" w:lastRowFirstColumn="0" w:lastRowLastColumn="0"/>
              <w:rPr>
                <w:rFonts w:cstheme="minorHAnsi"/>
                <w:b/>
                <w:bCs/>
                <w:color w:val="000000"/>
              </w:rPr>
            </w:pPr>
            <w:r w:rsidRPr="00845520">
              <w:rPr>
                <w:rFonts w:cstheme="minorHAnsi"/>
                <w:color w:val="000000"/>
              </w:rPr>
              <w:t>0,1,2,3,99</w:t>
            </w:r>
          </w:p>
        </w:tc>
        <w:tc>
          <w:tcPr>
            <w:tcW w:w="4374" w:type="dxa"/>
            <w:vAlign w:val="center"/>
          </w:tcPr>
          <w:p w14:paraId="342181CE" w14:textId="77777777" w:rsidR="006F0577" w:rsidRPr="00845520" w:rsidRDefault="006F0577">
            <w:pPr>
              <w:spacing w:before="0"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000000"/>
              </w:rPr>
            </w:pPr>
            <w:r w:rsidRPr="00845520">
              <w:rPr>
                <w:rFonts w:cstheme="minorHAnsi"/>
                <w:b/>
                <w:bCs/>
                <w:color w:val="000000"/>
              </w:rPr>
              <w:t xml:space="preserve">HoHRace = 5 and </w:t>
            </w:r>
            <w:r w:rsidRPr="00845520">
              <w:rPr>
                <w:rFonts w:cstheme="minorHAnsi"/>
                <w:color w:val="000000"/>
              </w:rPr>
              <w:t>HoHEthnicity</w:t>
            </w:r>
            <w:r w:rsidRPr="00845520">
              <w:rPr>
                <w:rFonts w:cstheme="minorHAnsi"/>
                <w:b/>
                <w:bCs/>
                <w:color w:val="000000"/>
              </w:rPr>
              <w:t xml:space="preserve"> &lt;&gt; 1</w:t>
            </w:r>
          </w:p>
        </w:tc>
        <w:tc>
          <w:tcPr>
            <w:tcW w:w="1206" w:type="dxa"/>
            <w:vAlign w:val="center"/>
          </w:tcPr>
          <w:p w14:paraId="047D821F" w14:textId="77777777" w:rsidR="006F0577" w:rsidRPr="00845520" w:rsidRDefault="006F0577">
            <w:pPr>
              <w:spacing w:before="0" w:after="0" w:line="240" w:lineRule="auto"/>
              <w:cnfStyle w:val="000000010000" w:firstRow="0" w:lastRow="0" w:firstColumn="0" w:lastColumn="0" w:oddVBand="0" w:evenVBand="0" w:oddHBand="0" w:evenHBand="1" w:firstRowFirstColumn="0" w:firstRowLastColumn="0" w:lastRowFirstColumn="0" w:lastRowLastColumn="0"/>
              <w:rPr>
                <w:rFonts w:cstheme="minorHAnsi"/>
                <w:b/>
                <w:bCs/>
                <w:color w:val="000000"/>
              </w:rPr>
            </w:pPr>
            <w:r w:rsidRPr="00845520">
              <w:rPr>
                <w:rFonts w:cstheme="minorHAnsi"/>
                <w:color w:val="000000"/>
              </w:rPr>
              <w:t>0, 10-15</w:t>
            </w:r>
          </w:p>
        </w:tc>
      </w:tr>
      <w:tr w:rsidR="006F0577" w:rsidRPr="00845520" w14:paraId="7DF28AAA" w14:textId="77777777" w:rsidTr="00BA2DDC">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35" w:type="dxa"/>
            <w:noWrap/>
            <w:vAlign w:val="center"/>
            <w:hideMark/>
          </w:tcPr>
          <w:p w14:paraId="3338D53E" w14:textId="77777777" w:rsidR="006F0577" w:rsidRPr="00845520" w:rsidRDefault="006F0577">
            <w:pPr>
              <w:spacing w:before="0" w:after="0" w:line="240" w:lineRule="auto"/>
              <w:jc w:val="right"/>
              <w:rPr>
                <w:rFonts w:cstheme="minorHAnsi"/>
                <w:color w:val="000000"/>
              </w:rPr>
            </w:pPr>
            <w:r w:rsidRPr="00845520">
              <w:rPr>
                <w:rFonts w:cstheme="minorHAnsi"/>
                <w:color w:val="000000"/>
              </w:rPr>
              <w:t>24</w:t>
            </w:r>
          </w:p>
        </w:tc>
        <w:tc>
          <w:tcPr>
            <w:tcW w:w="5490" w:type="dxa"/>
            <w:noWrap/>
            <w:vAlign w:val="center"/>
            <w:hideMark/>
          </w:tcPr>
          <w:p w14:paraId="26598B0F" w14:textId="77777777" w:rsidR="006F0577" w:rsidRPr="00845520" w:rsidRDefault="006F0577">
            <w:pPr>
              <w:spacing w:before="0"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rPr>
            </w:pPr>
            <w:r w:rsidRPr="00845520">
              <w:rPr>
                <w:rFonts w:cstheme="minorHAnsi"/>
                <w:bCs/>
              </w:rPr>
              <w:t>White, Hispanic/Latin(a)(o)(x)</w:t>
            </w:r>
          </w:p>
        </w:tc>
        <w:tc>
          <w:tcPr>
            <w:tcW w:w="0" w:type="dxa"/>
            <w:vAlign w:val="center"/>
          </w:tcPr>
          <w:p w14:paraId="543888A1" w14:textId="77777777" w:rsidR="006F0577" w:rsidRPr="00845520" w:rsidRDefault="006F0577">
            <w:pPr>
              <w:spacing w:before="0" w:after="0" w:line="240" w:lineRule="auto"/>
              <w:cnfStyle w:val="000000100000" w:firstRow="0" w:lastRow="0" w:firstColumn="0" w:lastColumn="0" w:oddVBand="0" w:evenVBand="0" w:oddHBand="1" w:evenHBand="0" w:firstRowFirstColumn="0" w:firstRowLastColumn="0" w:lastRowFirstColumn="0" w:lastRowLastColumn="0"/>
              <w:rPr>
                <w:rFonts w:cstheme="minorHAnsi"/>
                <w:b/>
                <w:bCs/>
              </w:rPr>
            </w:pPr>
            <w:r w:rsidRPr="00845520">
              <w:rPr>
                <w:rFonts w:cstheme="minorHAnsi"/>
                <w:color w:val="000000"/>
              </w:rPr>
              <w:t>0,1,2,3,99</w:t>
            </w:r>
          </w:p>
        </w:tc>
        <w:tc>
          <w:tcPr>
            <w:tcW w:w="4374" w:type="dxa"/>
            <w:vAlign w:val="center"/>
          </w:tcPr>
          <w:p w14:paraId="17DE5B96" w14:textId="77777777" w:rsidR="006F0577" w:rsidRPr="00845520" w:rsidRDefault="006F0577">
            <w:pPr>
              <w:spacing w:before="0" w:after="0" w:line="240" w:lineRule="auto"/>
              <w:cnfStyle w:val="000000100000" w:firstRow="0" w:lastRow="0" w:firstColumn="0" w:lastColumn="0" w:oddVBand="0" w:evenVBand="0" w:oddHBand="1" w:evenHBand="0" w:firstRowFirstColumn="0" w:firstRowLastColumn="0" w:lastRowFirstColumn="0" w:lastRowLastColumn="0"/>
              <w:rPr>
                <w:rFonts w:cstheme="minorHAnsi"/>
                <w:bCs/>
              </w:rPr>
            </w:pPr>
            <w:r w:rsidRPr="00845520">
              <w:rPr>
                <w:rFonts w:cstheme="minorHAnsi"/>
                <w:b/>
                <w:bCs/>
              </w:rPr>
              <w:t>HoHRace</w:t>
            </w:r>
            <w:r w:rsidRPr="00845520">
              <w:rPr>
                <w:rFonts w:cstheme="minorHAnsi"/>
                <w:color w:val="000000"/>
              </w:rPr>
              <w:t xml:space="preserve"> = 5 and </w:t>
            </w:r>
            <w:r w:rsidRPr="00845520">
              <w:rPr>
                <w:rFonts w:cstheme="minorHAnsi"/>
                <w:b/>
                <w:bCs/>
                <w:color w:val="000000"/>
              </w:rPr>
              <w:t>HoHEthnicity</w:t>
            </w:r>
            <w:r w:rsidRPr="00845520">
              <w:rPr>
                <w:rFonts w:cstheme="minorHAnsi"/>
                <w:color w:val="000000"/>
              </w:rPr>
              <w:t xml:space="preserve"> = 1</w:t>
            </w:r>
          </w:p>
        </w:tc>
        <w:tc>
          <w:tcPr>
            <w:tcW w:w="1206" w:type="dxa"/>
            <w:vAlign w:val="center"/>
          </w:tcPr>
          <w:p w14:paraId="486C4DD4" w14:textId="77777777" w:rsidR="006F0577" w:rsidRPr="00845520" w:rsidRDefault="006F0577">
            <w:pPr>
              <w:spacing w:before="0" w:after="0" w:line="240" w:lineRule="auto"/>
              <w:cnfStyle w:val="000000100000" w:firstRow="0" w:lastRow="0" w:firstColumn="0" w:lastColumn="0" w:oddVBand="0" w:evenVBand="0" w:oddHBand="1" w:evenHBand="0" w:firstRowFirstColumn="0" w:firstRowLastColumn="0" w:lastRowFirstColumn="0" w:lastRowLastColumn="0"/>
              <w:rPr>
                <w:rFonts w:cstheme="minorHAnsi"/>
                <w:b/>
                <w:bCs/>
              </w:rPr>
            </w:pPr>
            <w:r w:rsidRPr="00845520">
              <w:rPr>
                <w:rFonts w:cstheme="minorHAnsi"/>
                <w:color w:val="000000"/>
              </w:rPr>
              <w:t>0, 10-15</w:t>
            </w:r>
          </w:p>
        </w:tc>
      </w:tr>
      <w:tr w:rsidR="006F0577" w:rsidRPr="00845520" w14:paraId="6BAD400E" w14:textId="77777777" w:rsidTr="00BA2DDC">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35" w:type="dxa"/>
            <w:noWrap/>
            <w:vAlign w:val="center"/>
            <w:hideMark/>
          </w:tcPr>
          <w:p w14:paraId="5CBE94FE" w14:textId="77777777" w:rsidR="006F0577" w:rsidRPr="00845520" w:rsidRDefault="006F0577">
            <w:pPr>
              <w:spacing w:before="0" w:after="0" w:line="240" w:lineRule="auto"/>
              <w:jc w:val="right"/>
              <w:rPr>
                <w:rFonts w:cstheme="minorHAnsi"/>
                <w:color w:val="000000"/>
              </w:rPr>
            </w:pPr>
            <w:r w:rsidRPr="00845520">
              <w:rPr>
                <w:rFonts w:cstheme="minorHAnsi"/>
                <w:color w:val="000000"/>
              </w:rPr>
              <w:t>25</w:t>
            </w:r>
          </w:p>
        </w:tc>
        <w:tc>
          <w:tcPr>
            <w:tcW w:w="5490" w:type="dxa"/>
            <w:noWrap/>
            <w:vAlign w:val="center"/>
            <w:hideMark/>
          </w:tcPr>
          <w:p w14:paraId="1666AA38" w14:textId="77777777" w:rsidR="006F0577" w:rsidRPr="00845520" w:rsidRDefault="006F0577">
            <w:pPr>
              <w:spacing w:before="0"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000000"/>
              </w:rPr>
            </w:pPr>
            <w:r w:rsidRPr="00845520">
              <w:rPr>
                <w:rFonts w:cstheme="minorHAnsi"/>
                <w:bCs/>
                <w:color w:val="000000"/>
              </w:rPr>
              <w:t>Black, African American, or African, non-Hispanic/Latin(a)(o)(x)</w:t>
            </w:r>
          </w:p>
        </w:tc>
        <w:tc>
          <w:tcPr>
            <w:tcW w:w="0" w:type="dxa"/>
            <w:vAlign w:val="center"/>
          </w:tcPr>
          <w:p w14:paraId="7B9CE6EE" w14:textId="77777777" w:rsidR="006F0577" w:rsidRPr="00845520" w:rsidRDefault="006F0577">
            <w:pPr>
              <w:spacing w:before="0" w:after="0" w:line="240" w:lineRule="auto"/>
              <w:cnfStyle w:val="000000010000" w:firstRow="0" w:lastRow="0" w:firstColumn="0" w:lastColumn="0" w:oddVBand="0" w:evenVBand="0" w:oddHBand="0" w:evenHBand="1" w:firstRowFirstColumn="0" w:firstRowLastColumn="0" w:lastRowFirstColumn="0" w:lastRowLastColumn="0"/>
              <w:rPr>
                <w:rFonts w:cstheme="minorHAnsi"/>
                <w:b/>
                <w:bCs/>
                <w:color w:val="000000"/>
              </w:rPr>
            </w:pPr>
            <w:r w:rsidRPr="00845520">
              <w:rPr>
                <w:rFonts w:cstheme="minorHAnsi"/>
                <w:color w:val="000000"/>
              </w:rPr>
              <w:t>0,1,2,3,99</w:t>
            </w:r>
          </w:p>
        </w:tc>
        <w:tc>
          <w:tcPr>
            <w:tcW w:w="4374" w:type="dxa"/>
            <w:vAlign w:val="center"/>
          </w:tcPr>
          <w:p w14:paraId="4D542854" w14:textId="77777777" w:rsidR="006F0577" w:rsidRPr="00845520" w:rsidRDefault="006F0577">
            <w:pPr>
              <w:spacing w:before="0" w:after="0" w:line="240" w:lineRule="auto"/>
              <w:cnfStyle w:val="000000010000" w:firstRow="0" w:lastRow="0" w:firstColumn="0" w:lastColumn="0" w:oddVBand="0" w:evenVBand="0" w:oddHBand="0" w:evenHBand="1" w:firstRowFirstColumn="0" w:firstRowLastColumn="0" w:lastRowFirstColumn="0" w:lastRowLastColumn="0"/>
              <w:rPr>
                <w:rFonts w:cstheme="minorHAnsi"/>
                <w:bCs/>
                <w:color w:val="000000"/>
              </w:rPr>
            </w:pPr>
            <w:r w:rsidRPr="00845520">
              <w:rPr>
                <w:rFonts w:cstheme="minorHAnsi"/>
                <w:b/>
                <w:bCs/>
                <w:color w:val="000000"/>
              </w:rPr>
              <w:t>HoHRace</w:t>
            </w:r>
            <w:r w:rsidRPr="00845520">
              <w:rPr>
                <w:rFonts w:cstheme="minorHAnsi"/>
                <w:color w:val="000000"/>
              </w:rPr>
              <w:t xml:space="preserve"> = 3 and </w:t>
            </w:r>
            <w:r w:rsidRPr="00845520">
              <w:rPr>
                <w:rFonts w:cstheme="minorHAnsi"/>
                <w:b/>
                <w:bCs/>
                <w:color w:val="000000"/>
              </w:rPr>
              <w:t>HoHEthnicity</w:t>
            </w:r>
            <w:r w:rsidRPr="00845520">
              <w:rPr>
                <w:rFonts w:cstheme="minorHAnsi"/>
                <w:color w:val="000000"/>
              </w:rPr>
              <w:t xml:space="preserve"> &lt;&gt; 1</w:t>
            </w:r>
          </w:p>
        </w:tc>
        <w:tc>
          <w:tcPr>
            <w:tcW w:w="1206" w:type="dxa"/>
            <w:vAlign w:val="center"/>
          </w:tcPr>
          <w:p w14:paraId="309BFFB3" w14:textId="77777777" w:rsidR="006F0577" w:rsidRPr="00845520" w:rsidRDefault="006F0577">
            <w:pPr>
              <w:spacing w:before="0" w:after="0" w:line="240" w:lineRule="auto"/>
              <w:cnfStyle w:val="000000010000" w:firstRow="0" w:lastRow="0" w:firstColumn="0" w:lastColumn="0" w:oddVBand="0" w:evenVBand="0" w:oddHBand="0" w:evenHBand="1" w:firstRowFirstColumn="0" w:firstRowLastColumn="0" w:lastRowFirstColumn="0" w:lastRowLastColumn="0"/>
              <w:rPr>
                <w:rFonts w:cstheme="minorHAnsi"/>
                <w:b/>
                <w:bCs/>
                <w:color w:val="000000"/>
              </w:rPr>
            </w:pPr>
            <w:r w:rsidRPr="00845520">
              <w:rPr>
                <w:rFonts w:cstheme="minorHAnsi"/>
                <w:color w:val="000000"/>
              </w:rPr>
              <w:t>0, 10-15</w:t>
            </w:r>
          </w:p>
        </w:tc>
      </w:tr>
      <w:tr w:rsidR="006F0577" w:rsidRPr="00845520" w14:paraId="7ECCFBFA" w14:textId="77777777" w:rsidTr="00BA2DDC">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35" w:type="dxa"/>
            <w:noWrap/>
            <w:vAlign w:val="center"/>
            <w:hideMark/>
          </w:tcPr>
          <w:p w14:paraId="707F449B" w14:textId="77777777" w:rsidR="006F0577" w:rsidRPr="00845520" w:rsidRDefault="006F0577">
            <w:pPr>
              <w:spacing w:before="0" w:after="0" w:line="240" w:lineRule="auto"/>
              <w:jc w:val="right"/>
              <w:rPr>
                <w:rFonts w:cstheme="minorHAnsi"/>
                <w:color w:val="000000"/>
              </w:rPr>
            </w:pPr>
            <w:r w:rsidRPr="00845520">
              <w:rPr>
                <w:rFonts w:cstheme="minorHAnsi"/>
                <w:color w:val="000000"/>
              </w:rPr>
              <w:t>26</w:t>
            </w:r>
          </w:p>
        </w:tc>
        <w:tc>
          <w:tcPr>
            <w:tcW w:w="5490" w:type="dxa"/>
            <w:noWrap/>
            <w:vAlign w:val="center"/>
            <w:hideMark/>
          </w:tcPr>
          <w:p w14:paraId="5D77E152" w14:textId="77777777" w:rsidR="006F0577" w:rsidRPr="00845520" w:rsidRDefault="006F0577">
            <w:pPr>
              <w:spacing w:before="0"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rPr>
            </w:pPr>
            <w:r w:rsidRPr="00845520">
              <w:rPr>
                <w:rFonts w:cstheme="minorHAnsi"/>
                <w:bCs/>
              </w:rPr>
              <w:t>Black, African American, or African, Hispanic/Latin(a)(o)(x)</w:t>
            </w:r>
          </w:p>
        </w:tc>
        <w:tc>
          <w:tcPr>
            <w:tcW w:w="0" w:type="dxa"/>
            <w:vAlign w:val="center"/>
          </w:tcPr>
          <w:p w14:paraId="5B0C0019" w14:textId="77777777" w:rsidR="006F0577" w:rsidRPr="00845520" w:rsidRDefault="006F0577">
            <w:pPr>
              <w:spacing w:before="0" w:after="0" w:line="240" w:lineRule="auto"/>
              <w:cnfStyle w:val="000000100000" w:firstRow="0" w:lastRow="0" w:firstColumn="0" w:lastColumn="0" w:oddVBand="0" w:evenVBand="0" w:oddHBand="1" w:evenHBand="0" w:firstRowFirstColumn="0" w:firstRowLastColumn="0" w:lastRowFirstColumn="0" w:lastRowLastColumn="0"/>
              <w:rPr>
                <w:rFonts w:cstheme="minorHAnsi"/>
                <w:b/>
                <w:bCs/>
              </w:rPr>
            </w:pPr>
            <w:r w:rsidRPr="00845520">
              <w:rPr>
                <w:rFonts w:cstheme="minorHAnsi"/>
                <w:color w:val="000000"/>
              </w:rPr>
              <w:t>0,1,2,3,99</w:t>
            </w:r>
          </w:p>
        </w:tc>
        <w:tc>
          <w:tcPr>
            <w:tcW w:w="4374" w:type="dxa"/>
            <w:vAlign w:val="center"/>
          </w:tcPr>
          <w:p w14:paraId="766C9BD7" w14:textId="77777777" w:rsidR="006F0577" w:rsidRPr="00845520" w:rsidRDefault="006F0577">
            <w:pPr>
              <w:spacing w:before="0" w:after="0" w:line="240" w:lineRule="auto"/>
              <w:cnfStyle w:val="000000100000" w:firstRow="0" w:lastRow="0" w:firstColumn="0" w:lastColumn="0" w:oddVBand="0" w:evenVBand="0" w:oddHBand="1" w:evenHBand="0" w:firstRowFirstColumn="0" w:firstRowLastColumn="0" w:lastRowFirstColumn="0" w:lastRowLastColumn="0"/>
              <w:rPr>
                <w:rFonts w:cstheme="minorHAnsi"/>
                <w:bCs/>
              </w:rPr>
            </w:pPr>
            <w:r w:rsidRPr="00845520">
              <w:rPr>
                <w:rFonts w:cstheme="minorHAnsi"/>
                <w:b/>
                <w:bCs/>
              </w:rPr>
              <w:t>HoHRace</w:t>
            </w:r>
            <w:r w:rsidRPr="00845520">
              <w:rPr>
                <w:rFonts w:cstheme="minorHAnsi"/>
                <w:color w:val="000000"/>
              </w:rPr>
              <w:t xml:space="preserve"> = 3 and </w:t>
            </w:r>
            <w:r w:rsidRPr="00845520">
              <w:rPr>
                <w:rFonts w:cstheme="minorHAnsi"/>
                <w:b/>
                <w:bCs/>
                <w:color w:val="000000"/>
              </w:rPr>
              <w:t>HoHEthnicity</w:t>
            </w:r>
            <w:r w:rsidRPr="00845520">
              <w:rPr>
                <w:rFonts w:cstheme="minorHAnsi"/>
                <w:color w:val="000000"/>
              </w:rPr>
              <w:t xml:space="preserve"> = 1</w:t>
            </w:r>
          </w:p>
        </w:tc>
        <w:tc>
          <w:tcPr>
            <w:tcW w:w="1206" w:type="dxa"/>
            <w:vAlign w:val="center"/>
          </w:tcPr>
          <w:p w14:paraId="3FA3825D" w14:textId="77777777" w:rsidR="006F0577" w:rsidRPr="00845520" w:rsidRDefault="006F0577">
            <w:pPr>
              <w:spacing w:before="0" w:after="0" w:line="240" w:lineRule="auto"/>
              <w:cnfStyle w:val="000000100000" w:firstRow="0" w:lastRow="0" w:firstColumn="0" w:lastColumn="0" w:oddVBand="0" w:evenVBand="0" w:oddHBand="1" w:evenHBand="0" w:firstRowFirstColumn="0" w:firstRowLastColumn="0" w:lastRowFirstColumn="0" w:lastRowLastColumn="0"/>
              <w:rPr>
                <w:rFonts w:cstheme="minorHAnsi"/>
                <w:b/>
                <w:bCs/>
              </w:rPr>
            </w:pPr>
            <w:r w:rsidRPr="00845520">
              <w:rPr>
                <w:rFonts w:cstheme="minorHAnsi"/>
                <w:color w:val="000000"/>
              </w:rPr>
              <w:t>0, 10-15</w:t>
            </w:r>
          </w:p>
        </w:tc>
      </w:tr>
      <w:tr w:rsidR="006F0577" w:rsidRPr="00845520" w14:paraId="78A5D31D" w14:textId="77777777" w:rsidTr="00BA2DDC">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35" w:type="dxa"/>
            <w:noWrap/>
            <w:vAlign w:val="center"/>
            <w:hideMark/>
          </w:tcPr>
          <w:p w14:paraId="18EBAFFE" w14:textId="77777777" w:rsidR="006F0577" w:rsidRPr="00845520" w:rsidRDefault="006F0577">
            <w:pPr>
              <w:spacing w:before="0" w:after="0" w:line="240" w:lineRule="auto"/>
              <w:jc w:val="right"/>
              <w:rPr>
                <w:rFonts w:cstheme="minorHAnsi"/>
                <w:color w:val="000000"/>
              </w:rPr>
            </w:pPr>
            <w:r w:rsidRPr="00845520">
              <w:rPr>
                <w:rFonts w:cstheme="minorHAnsi"/>
                <w:color w:val="000000"/>
              </w:rPr>
              <w:t>27</w:t>
            </w:r>
          </w:p>
        </w:tc>
        <w:tc>
          <w:tcPr>
            <w:tcW w:w="5490" w:type="dxa"/>
            <w:noWrap/>
            <w:vAlign w:val="center"/>
            <w:hideMark/>
          </w:tcPr>
          <w:p w14:paraId="24CB54A7" w14:textId="77777777" w:rsidR="006F0577" w:rsidRPr="00845520" w:rsidRDefault="006F0577">
            <w:pPr>
              <w:spacing w:before="0"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000000"/>
              </w:rPr>
            </w:pPr>
            <w:r w:rsidRPr="00845520">
              <w:rPr>
                <w:rFonts w:cstheme="minorHAnsi"/>
                <w:bCs/>
                <w:color w:val="000000"/>
              </w:rPr>
              <w:t>Asian or Asian American</w:t>
            </w:r>
          </w:p>
        </w:tc>
        <w:tc>
          <w:tcPr>
            <w:tcW w:w="0" w:type="dxa"/>
            <w:vAlign w:val="center"/>
          </w:tcPr>
          <w:p w14:paraId="277B590B" w14:textId="77777777" w:rsidR="006F0577" w:rsidRPr="00845520" w:rsidRDefault="006F0577">
            <w:pPr>
              <w:spacing w:before="0" w:after="0" w:line="240" w:lineRule="auto"/>
              <w:cnfStyle w:val="000000010000" w:firstRow="0" w:lastRow="0" w:firstColumn="0" w:lastColumn="0" w:oddVBand="0" w:evenVBand="0" w:oddHBand="0" w:evenHBand="1" w:firstRowFirstColumn="0" w:firstRowLastColumn="0" w:lastRowFirstColumn="0" w:lastRowLastColumn="0"/>
              <w:rPr>
                <w:rFonts w:cstheme="minorHAnsi"/>
                <w:b/>
                <w:bCs/>
                <w:color w:val="000000"/>
              </w:rPr>
            </w:pPr>
            <w:r w:rsidRPr="00845520">
              <w:rPr>
                <w:rFonts w:cstheme="minorHAnsi"/>
                <w:color w:val="000000"/>
              </w:rPr>
              <w:t>0,1,2,3,99</w:t>
            </w:r>
          </w:p>
        </w:tc>
        <w:tc>
          <w:tcPr>
            <w:tcW w:w="4374" w:type="dxa"/>
            <w:vAlign w:val="center"/>
          </w:tcPr>
          <w:p w14:paraId="4213D4AF" w14:textId="77777777" w:rsidR="006F0577" w:rsidRPr="00845520" w:rsidRDefault="006F0577">
            <w:pPr>
              <w:spacing w:before="0" w:after="0" w:line="240" w:lineRule="auto"/>
              <w:cnfStyle w:val="000000010000" w:firstRow="0" w:lastRow="0" w:firstColumn="0" w:lastColumn="0" w:oddVBand="0" w:evenVBand="0" w:oddHBand="0" w:evenHBand="1" w:firstRowFirstColumn="0" w:firstRowLastColumn="0" w:lastRowFirstColumn="0" w:lastRowLastColumn="0"/>
              <w:rPr>
                <w:rFonts w:cstheme="minorHAnsi"/>
                <w:bCs/>
                <w:color w:val="000000"/>
              </w:rPr>
            </w:pPr>
            <w:r w:rsidRPr="00845520">
              <w:rPr>
                <w:rFonts w:cstheme="minorHAnsi"/>
                <w:b/>
                <w:bCs/>
                <w:color w:val="000000"/>
              </w:rPr>
              <w:t>HoHRace</w:t>
            </w:r>
            <w:r w:rsidRPr="00845520">
              <w:rPr>
                <w:rFonts w:cstheme="minorHAnsi"/>
                <w:color w:val="000000"/>
              </w:rPr>
              <w:t xml:space="preserve"> = 2</w:t>
            </w:r>
          </w:p>
        </w:tc>
        <w:tc>
          <w:tcPr>
            <w:tcW w:w="1206" w:type="dxa"/>
            <w:vAlign w:val="center"/>
          </w:tcPr>
          <w:p w14:paraId="0DD327AD" w14:textId="77777777" w:rsidR="006F0577" w:rsidRPr="00845520" w:rsidRDefault="006F0577">
            <w:pPr>
              <w:spacing w:before="0" w:after="0" w:line="240" w:lineRule="auto"/>
              <w:cnfStyle w:val="000000010000" w:firstRow="0" w:lastRow="0" w:firstColumn="0" w:lastColumn="0" w:oddVBand="0" w:evenVBand="0" w:oddHBand="0" w:evenHBand="1" w:firstRowFirstColumn="0" w:firstRowLastColumn="0" w:lastRowFirstColumn="0" w:lastRowLastColumn="0"/>
              <w:rPr>
                <w:rFonts w:cstheme="minorHAnsi"/>
                <w:b/>
                <w:bCs/>
                <w:color w:val="000000"/>
              </w:rPr>
            </w:pPr>
            <w:r w:rsidRPr="00845520">
              <w:rPr>
                <w:rFonts w:cstheme="minorHAnsi"/>
                <w:color w:val="000000"/>
              </w:rPr>
              <w:t>0, 10-15</w:t>
            </w:r>
          </w:p>
        </w:tc>
      </w:tr>
      <w:tr w:rsidR="006F0577" w:rsidRPr="00845520" w14:paraId="7D061226" w14:textId="77777777" w:rsidTr="00BA2DDC">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35" w:type="dxa"/>
            <w:noWrap/>
            <w:vAlign w:val="center"/>
            <w:hideMark/>
          </w:tcPr>
          <w:p w14:paraId="0CA0F361" w14:textId="77777777" w:rsidR="006F0577" w:rsidRPr="00845520" w:rsidRDefault="006F0577">
            <w:pPr>
              <w:spacing w:before="0" w:after="0" w:line="240" w:lineRule="auto"/>
              <w:jc w:val="right"/>
              <w:rPr>
                <w:rFonts w:cstheme="minorHAnsi"/>
                <w:color w:val="000000"/>
              </w:rPr>
            </w:pPr>
            <w:r w:rsidRPr="00845520">
              <w:rPr>
                <w:rFonts w:cstheme="minorHAnsi"/>
                <w:color w:val="000000"/>
              </w:rPr>
              <w:t>28</w:t>
            </w:r>
          </w:p>
        </w:tc>
        <w:tc>
          <w:tcPr>
            <w:tcW w:w="5490" w:type="dxa"/>
            <w:noWrap/>
            <w:vAlign w:val="center"/>
            <w:hideMark/>
          </w:tcPr>
          <w:p w14:paraId="15A57CD3" w14:textId="1EA754B9" w:rsidR="006F0577" w:rsidRPr="00845520" w:rsidRDefault="006F0577">
            <w:pPr>
              <w:spacing w:before="0"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rPr>
            </w:pPr>
            <w:r w:rsidRPr="00845520">
              <w:rPr>
                <w:rFonts w:cstheme="minorHAnsi"/>
                <w:bCs/>
                <w:color w:val="000000"/>
              </w:rPr>
              <w:t xml:space="preserve">American Indian, Alaska Native, or Indigenous, </w:t>
            </w:r>
            <w:r w:rsidR="00687640">
              <w:rPr>
                <w:rFonts w:cstheme="minorHAnsi"/>
                <w:bCs/>
                <w:color w:val="000000"/>
              </w:rPr>
              <w:t>non-</w:t>
            </w:r>
            <w:r w:rsidRPr="00845520">
              <w:rPr>
                <w:rFonts w:cstheme="minorHAnsi"/>
                <w:bCs/>
                <w:color w:val="000000"/>
              </w:rPr>
              <w:t>Hispanic/Latin(a)(o)(x)</w:t>
            </w:r>
          </w:p>
        </w:tc>
        <w:tc>
          <w:tcPr>
            <w:tcW w:w="0" w:type="dxa"/>
            <w:vAlign w:val="center"/>
          </w:tcPr>
          <w:p w14:paraId="08B2610E" w14:textId="77777777" w:rsidR="006F0577" w:rsidRPr="00845520" w:rsidRDefault="006F0577">
            <w:pPr>
              <w:spacing w:before="0" w:after="0" w:line="240" w:lineRule="auto"/>
              <w:cnfStyle w:val="000000100000" w:firstRow="0" w:lastRow="0" w:firstColumn="0" w:lastColumn="0" w:oddVBand="0" w:evenVBand="0" w:oddHBand="1" w:evenHBand="0" w:firstRowFirstColumn="0" w:firstRowLastColumn="0" w:lastRowFirstColumn="0" w:lastRowLastColumn="0"/>
              <w:rPr>
                <w:rFonts w:cstheme="minorHAnsi"/>
                <w:b/>
                <w:bCs/>
              </w:rPr>
            </w:pPr>
            <w:r w:rsidRPr="00845520">
              <w:rPr>
                <w:rFonts w:cstheme="minorHAnsi"/>
                <w:color w:val="000000"/>
              </w:rPr>
              <w:t>0,1,2,3,99</w:t>
            </w:r>
          </w:p>
        </w:tc>
        <w:tc>
          <w:tcPr>
            <w:tcW w:w="4374" w:type="dxa"/>
            <w:vAlign w:val="center"/>
          </w:tcPr>
          <w:p w14:paraId="3E42049E" w14:textId="77777777" w:rsidR="006F0577" w:rsidRPr="00845520" w:rsidRDefault="006F0577">
            <w:pPr>
              <w:spacing w:before="0" w:after="0" w:line="240" w:lineRule="auto"/>
              <w:cnfStyle w:val="000000100000" w:firstRow="0" w:lastRow="0" w:firstColumn="0" w:lastColumn="0" w:oddVBand="0" w:evenVBand="0" w:oddHBand="1" w:evenHBand="0" w:firstRowFirstColumn="0" w:firstRowLastColumn="0" w:lastRowFirstColumn="0" w:lastRowLastColumn="0"/>
              <w:rPr>
                <w:rFonts w:cstheme="minorHAnsi"/>
                <w:bCs/>
                <w:color w:val="000000"/>
              </w:rPr>
            </w:pPr>
            <w:r w:rsidRPr="00845520">
              <w:rPr>
                <w:rFonts w:cstheme="minorHAnsi"/>
                <w:b/>
                <w:bCs/>
              </w:rPr>
              <w:t>HoHRace</w:t>
            </w:r>
            <w:r w:rsidRPr="00845520">
              <w:rPr>
                <w:rFonts w:cstheme="minorHAnsi"/>
                <w:color w:val="000000"/>
              </w:rPr>
              <w:t xml:space="preserve"> = 1 and </w:t>
            </w:r>
            <w:r w:rsidRPr="00845520">
              <w:rPr>
                <w:rFonts w:cstheme="minorHAnsi"/>
                <w:b/>
                <w:bCs/>
                <w:color w:val="000000"/>
              </w:rPr>
              <w:t>HoHEthnicity</w:t>
            </w:r>
            <w:r w:rsidRPr="00845520">
              <w:rPr>
                <w:rFonts w:cstheme="minorHAnsi"/>
                <w:color w:val="000000"/>
              </w:rPr>
              <w:t xml:space="preserve"> &lt;&gt; 1</w:t>
            </w:r>
          </w:p>
        </w:tc>
        <w:tc>
          <w:tcPr>
            <w:tcW w:w="1206" w:type="dxa"/>
            <w:vAlign w:val="center"/>
          </w:tcPr>
          <w:p w14:paraId="05B7F386" w14:textId="77777777" w:rsidR="006F0577" w:rsidRPr="00845520" w:rsidRDefault="006F0577">
            <w:pPr>
              <w:spacing w:before="0" w:after="0" w:line="240" w:lineRule="auto"/>
              <w:cnfStyle w:val="000000100000" w:firstRow="0" w:lastRow="0" w:firstColumn="0" w:lastColumn="0" w:oddVBand="0" w:evenVBand="0" w:oddHBand="1" w:evenHBand="0" w:firstRowFirstColumn="0" w:firstRowLastColumn="0" w:lastRowFirstColumn="0" w:lastRowLastColumn="0"/>
              <w:rPr>
                <w:rFonts w:cstheme="minorHAnsi"/>
                <w:b/>
                <w:bCs/>
              </w:rPr>
            </w:pPr>
            <w:r w:rsidRPr="00845520">
              <w:rPr>
                <w:rFonts w:cstheme="minorHAnsi"/>
                <w:color w:val="000000"/>
              </w:rPr>
              <w:t>0, 10-15</w:t>
            </w:r>
          </w:p>
        </w:tc>
      </w:tr>
      <w:tr w:rsidR="006F0577" w:rsidRPr="00845520" w14:paraId="594F0845" w14:textId="77777777" w:rsidTr="00BA2DDC">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35" w:type="dxa"/>
            <w:noWrap/>
            <w:vAlign w:val="center"/>
            <w:hideMark/>
          </w:tcPr>
          <w:p w14:paraId="6CF33E07" w14:textId="77777777" w:rsidR="006F0577" w:rsidRPr="00845520" w:rsidRDefault="006F0577">
            <w:pPr>
              <w:spacing w:before="0" w:after="0" w:line="240" w:lineRule="auto"/>
              <w:jc w:val="right"/>
              <w:rPr>
                <w:rFonts w:cstheme="minorHAnsi"/>
                <w:color w:val="000000"/>
              </w:rPr>
            </w:pPr>
            <w:r w:rsidRPr="00845520">
              <w:rPr>
                <w:rFonts w:cstheme="minorHAnsi"/>
                <w:color w:val="000000"/>
              </w:rPr>
              <w:t>29</w:t>
            </w:r>
          </w:p>
        </w:tc>
        <w:tc>
          <w:tcPr>
            <w:tcW w:w="5490" w:type="dxa"/>
            <w:noWrap/>
            <w:vAlign w:val="center"/>
            <w:hideMark/>
          </w:tcPr>
          <w:p w14:paraId="4A9F870E" w14:textId="68926F82" w:rsidR="006F0577" w:rsidRPr="00845520" w:rsidRDefault="006F0577">
            <w:pPr>
              <w:spacing w:before="0"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000000"/>
              </w:rPr>
            </w:pPr>
            <w:r w:rsidRPr="00845520">
              <w:rPr>
                <w:rFonts w:cstheme="minorHAnsi"/>
                <w:bCs/>
              </w:rPr>
              <w:t>American Indian, Alaska Native, or Indigenous, Hispanic/Latin(a)(o)(x)</w:t>
            </w:r>
          </w:p>
        </w:tc>
        <w:tc>
          <w:tcPr>
            <w:tcW w:w="0" w:type="dxa"/>
            <w:vAlign w:val="center"/>
          </w:tcPr>
          <w:p w14:paraId="650D0F4E" w14:textId="77777777" w:rsidR="006F0577" w:rsidRPr="00845520" w:rsidRDefault="006F0577">
            <w:pPr>
              <w:spacing w:before="0" w:after="0" w:line="240" w:lineRule="auto"/>
              <w:cnfStyle w:val="000000010000" w:firstRow="0" w:lastRow="0" w:firstColumn="0" w:lastColumn="0" w:oddVBand="0" w:evenVBand="0" w:oddHBand="0" w:evenHBand="1" w:firstRowFirstColumn="0" w:firstRowLastColumn="0" w:lastRowFirstColumn="0" w:lastRowLastColumn="0"/>
              <w:rPr>
                <w:rFonts w:cstheme="minorHAnsi"/>
                <w:b/>
                <w:bCs/>
                <w:color w:val="000000"/>
              </w:rPr>
            </w:pPr>
            <w:r w:rsidRPr="00845520">
              <w:rPr>
                <w:rFonts w:cstheme="minorHAnsi"/>
                <w:color w:val="000000"/>
              </w:rPr>
              <w:t>0,1,2,3,99</w:t>
            </w:r>
          </w:p>
        </w:tc>
        <w:tc>
          <w:tcPr>
            <w:tcW w:w="4374" w:type="dxa"/>
            <w:vAlign w:val="center"/>
          </w:tcPr>
          <w:p w14:paraId="411120C4" w14:textId="77777777" w:rsidR="006F0577" w:rsidRPr="00845520" w:rsidRDefault="006F0577">
            <w:pPr>
              <w:spacing w:before="0" w:after="0" w:line="240" w:lineRule="auto"/>
              <w:cnfStyle w:val="000000010000" w:firstRow="0" w:lastRow="0" w:firstColumn="0" w:lastColumn="0" w:oddVBand="0" w:evenVBand="0" w:oddHBand="0" w:evenHBand="1" w:firstRowFirstColumn="0" w:firstRowLastColumn="0" w:lastRowFirstColumn="0" w:lastRowLastColumn="0"/>
              <w:rPr>
                <w:rFonts w:cstheme="minorHAnsi"/>
                <w:bCs/>
              </w:rPr>
            </w:pPr>
            <w:r w:rsidRPr="00845520">
              <w:rPr>
                <w:rFonts w:cstheme="minorHAnsi"/>
                <w:b/>
                <w:bCs/>
                <w:color w:val="000000"/>
              </w:rPr>
              <w:t>HoHRace</w:t>
            </w:r>
            <w:r w:rsidRPr="00845520">
              <w:rPr>
                <w:rFonts w:cstheme="minorHAnsi"/>
                <w:color w:val="000000"/>
              </w:rPr>
              <w:t xml:space="preserve"> = 1 and </w:t>
            </w:r>
            <w:r w:rsidRPr="00845520">
              <w:rPr>
                <w:rFonts w:cstheme="minorHAnsi"/>
                <w:b/>
                <w:bCs/>
                <w:color w:val="000000"/>
              </w:rPr>
              <w:t>HoHEthnicity</w:t>
            </w:r>
            <w:r w:rsidRPr="00845520">
              <w:rPr>
                <w:rFonts w:cstheme="minorHAnsi"/>
                <w:color w:val="000000"/>
              </w:rPr>
              <w:t xml:space="preserve"> = 1</w:t>
            </w:r>
          </w:p>
        </w:tc>
        <w:tc>
          <w:tcPr>
            <w:tcW w:w="1206" w:type="dxa"/>
            <w:vAlign w:val="center"/>
          </w:tcPr>
          <w:p w14:paraId="4922DB97" w14:textId="77777777" w:rsidR="006F0577" w:rsidRPr="00845520" w:rsidRDefault="006F0577">
            <w:pPr>
              <w:spacing w:before="0" w:after="0" w:line="240" w:lineRule="auto"/>
              <w:cnfStyle w:val="000000010000" w:firstRow="0" w:lastRow="0" w:firstColumn="0" w:lastColumn="0" w:oddVBand="0" w:evenVBand="0" w:oddHBand="0" w:evenHBand="1" w:firstRowFirstColumn="0" w:firstRowLastColumn="0" w:lastRowFirstColumn="0" w:lastRowLastColumn="0"/>
              <w:rPr>
                <w:rFonts w:cstheme="minorHAnsi"/>
                <w:b/>
                <w:bCs/>
                <w:color w:val="000000"/>
              </w:rPr>
            </w:pPr>
            <w:r w:rsidRPr="00845520">
              <w:rPr>
                <w:rFonts w:cstheme="minorHAnsi"/>
                <w:color w:val="000000"/>
              </w:rPr>
              <w:t>0, 10-15</w:t>
            </w:r>
          </w:p>
        </w:tc>
      </w:tr>
      <w:tr w:rsidR="006F0577" w:rsidRPr="00845520" w14:paraId="5B5B57B1" w14:textId="77777777" w:rsidTr="00BA2DDC">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35" w:type="dxa"/>
            <w:noWrap/>
            <w:vAlign w:val="center"/>
            <w:hideMark/>
          </w:tcPr>
          <w:p w14:paraId="47FD25CB" w14:textId="77777777" w:rsidR="006F0577" w:rsidRPr="00845520" w:rsidRDefault="006F0577">
            <w:pPr>
              <w:spacing w:before="0" w:after="0" w:line="240" w:lineRule="auto"/>
              <w:jc w:val="right"/>
              <w:rPr>
                <w:rFonts w:cstheme="minorHAnsi"/>
                <w:color w:val="000000"/>
              </w:rPr>
            </w:pPr>
            <w:r w:rsidRPr="00845520">
              <w:rPr>
                <w:rFonts w:cstheme="minorHAnsi"/>
                <w:color w:val="000000"/>
              </w:rPr>
              <w:t>30</w:t>
            </w:r>
          </w:p>
        </w:tc>
        <w:tc>
          <w:tcPr>
            <w:tcW w:w="5490" w:type="dxa"/>
            <w:noWrap/>
            <w:vAlign w:val="center"/>
            <w:hideMark/>
          </w:tcPr>
          <w:p w14:paraId="559FB7B5" w14:textId="77777777" w:rsidR="006F0577" w:rsidRPr="00845520" w:rsidRDefault="006F0577">
            <w:pPr>
              <w:spacing w:before="0"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rPr>
            </w:pPr>
            <w:r w:rsidRPr="00845520">
              <w:rPr>
                <w:rFonts w:cstheme="minorHAnsi"/>
                <w:bCs/>
              </w:rPr>
              <w:t>Native Hawaiian or Pacific Islander</w:t>
            </w:r>
          </w:p>
        </w:tc>
        <w:tc>
          <w:tcPr>
            <w:tcW w:w="0" w:type="dxa"/>
            <w:vAlign w:val="center"/>
          </w:tcPr>
          <w:p w14:paraId="6B578839" w14:textId="77777777" w:rsidR="006F0577" w:rsidRPr="00845520" w:rsidRDefault="006F0577">
            <w:pPr>
              <w:spacing w:before="0" w:after="0" w:line="240" w:lineRule="auto"/>
              <w:cnfStyle w:val="000000100000" w:firstRow="0" w:lastRow="0" w:firstColumn="0" w:lastColumn="0" w:oddVBand="0" w:evenVBand="0" w:oddHBand="1" w:evenHBand="0" w:firstRowFirstColumn="0" w:firstRowLastColumn="0" w:lastRowFirstColumn="0" w:lastRowLastColumn="0"/>
              <w:rPr>
                <w:rFonts w:cstheme="minorHAnsi"/>
                <w:b/>
                <w:bCs/>
              </w:rPr>
            </w:pPr>
            <w:r w:rsidRPr="00845520">
              <w:rPr>
                <w:rFonts w:cstheme="minorHAnsi"/>
                <w:color w:val="000000"/>
              </w:rPr>
              <w:t>0,1,2,3,99</w:t>
            </w:r>
          </w:p>
        </w:tc>
        <w:tc>
          <w:tcPr>
            <w:tcW w:w="4374" w:type="dxa"/>
            <w:vAlign w:val="center"/>
          </w:tcPr>
          <w:p w14:paraId="1811DB03" w14:textId="77777777" w:rsidR="006F0577" w:rsidRPr="00845520" w:rsidRDefault="006F0577">
            <w:pPr>
              <w:spacing w:before="0" w:after="0" w:line="240" w:lineRule="auto"/>
              <w:cnfStyle w:val="000000100000" w:firstRow="0" w:lastRow="0" w:firstColumn="0" w:lastColumn="0" w:oddVBand="0" w:evenVBand="0" w:oddHBand="1" w:evenHBand="0" w:firstRowFirstColumn="0" w:firstRowLastColumn="0" w:lastRowFirstColumn="0" w:lastRowLastColumn="0"/>
              <w:rPr>
                <w:rFonts w:cstheme="minorHAnsi"/>
                <w:bCs/>
              </w:rPr>
            </w:pPr>
            <w:r w:rsidRPr="00845520">
              <w:rPr>
                <w:rFonts w:cstheme="minorHAnsi"/>
                <w:b/>
                <w:bCs/>
              </w:rPr>
              <w:t>HoHRace</w:t>
            </w:r>
            <w:r w:rsidRPr="00845520">
              <w:rPr>
                <w:rFonts w:cstheme="minorHAnsi"/>
                <w:color w:val="000000"/>
              </w:rPr>
              <w:t xml:space="preserve"> = 4</w:t>
            </w:r>
          </w:p>
        </w:tc>
        <w:tc>
          <w:tcPr>
            <w:tcW w:w="1206" w:type="dxa"/>
            <w:vAlign w:val="center"/>
          </w:tcPr>
          <w:p w14:paraId="000BAF93" w14:textId="77777777" w:rsidR="006F0577" w:rsidRPr="00845520" w:rsidRDefault="006F0577">
            <w:pPr>
              <w:spacing w:before="0" w:after="0" w:line="240" w:lineRule="auto"/>
              <w:cnfStyle w:val="000000100000" w:firstRow="0" w:lastRow="0" w:firstColumn="0" w:lastColumn="0" w:oddVBand="0" w:evenVBand="0" w:oddHBand="1" w:evenHBand="0" w:firstRowFirstColumn="0" w:firstRowLastColumn="0" w:lastRowFirstColumn="0" w:lastRowLastColumn="0"/>
              <w:rPr>
                <w:rFonts w:cstheme="minorHAnsi"/>
                <w:b/>
                <w:bCs/>
              </w:rPr>
            </w:pPr>
            <w:r w:rsidRPr="00845520">
              <w:rPr>
                <w:rFonts w:cstheme="minorHAnsi"/>
                <w:color w:val="000000"/>
              </w:rPr>
              <w:t>0, 10-15</w:t>
            </w:r>
          </w:p>
        </w:tc>
      </w:tr>
      <w:tr w:rsidR="006F0577" w:rsidRPr="00845520" w14:paraId="3AE0E49C" w14:textId="77777777" w:rsidTr="00BA2DDC">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35" w:type="dxa"/>
            <w:noWrap/>
            <w:vAlign w:val="center"/>
            <w:hideMark/>
          </w:tcPr>
          <w:p w14:paraId="5A401178" w14:textId="77777777" w:rsidR="006F0577" w:rsidRPr="00845520" w:rsidRDefault="006F0577">
            <w:pPr>
              <w:spacing w:before="0" w:after="0" w:line="240" w:lineRule="auto"/>
              <w:jc w:val="right"/>
              <w:rPr>
                <w:rFonts w:cstheme="minorHAnsi"/>
                <w:color w:val="000000"/>
              </w:rPr>
            </w:pPr>
            <w:r w:rsidRPr="00845520">
              <w:rPr>
                <w:rFonts w:cstheme="minorHAnsi"/>
                <w:color w:val="000000"/>
              </w:rPr>
              <w:t>31</w:t>
            </w:r>
          </w:p>
        </w:tc>
        <w:tc>
          <w:tcPr>
            <w:tcW w:w="5490" w:type="dxa"/>
            <w:noWrap/>
            <w:vAlign w:val="center"/>
            <w:hideMark/>
          </w:tcPr>
          <w:p w14:paraId="66EB0CD9" w14:textId="77777777" w:rsidR="006F0577" w:rsidRPr="00845520" w:rsidRDefault="006F0577">
            <w:pPr>
              <w:spacing w:before="0"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000000"/>
              </w:rPr>
            </w:pPr>
            <w:r w:rsidRPr="00845520">
              <w:rPr>
                <w:rFonts w:cstheme="minorHAnsi"/>
                <w:bCs/>
                <w:color w:val="000000"/>
              </w:rPr>
              <w:t>Multi-Racial</w:t>
            </w:r>
          </w:p>
        </w:tc>
        <w:tc>
          <w:tcPr>
            <w:tcW w:w="0" w:type="dxa"/>
            <w:vAlign w:val="center"/>
          </w:tcPr>
          <w:p w14:paraId="6258BC05" w14:textId="77777777" w:rsidR="006F0577" w:rsidRPr="00845520" w:rsidRDefault="006F0577">
            <w:pPr>
              <w:spacing w:before="0" w:after="0" w:line="240" w:lineRule="auto"/>
              <w:cnfStyle w:val="000000010000" w:firstRow="0" w:lastRow="0" w:firstColumn="0" w:lastColumn="0" w:oddVBand="0" w:evenVBand="0" w:oddHBand="0" w:evenHBand="1" w:firstRowFirstColumn="0" w:firstRowLastColumn="0" w:lastRowFirstColumn="0" w:lastRowLastColumn="0"/>
              <w:rPr>
                <w:rFonts w:cstheme="minorHAnsi"/>
                <w:b/>
                <w:bCs/>
                <w:color w:val="000000"/>
              </w:rPr>
            </w:pPr>
            <w:r w:rsidRPr="00845520">
              <w:rPr>
                <w:rFonts w:cstheme="minorHAnsi"/>
                <w:color w:val="000000"/>
              </w:rPr>
              <w:t>0,1,2,3,99</w:t>
            </w:r>
          </w:p>
        </w:tc>
        <w:tc>
          <w:tcPr>
            <w:tcW w:w="4374" w:type="dxa"/>
            <w:vAlign w:val="center"/>
          </w:tcPr>
          <w:p w14:paraId="0131E7D5" w14:textId="77777777" w:rsidR="006F0577" w:rsidRPr="00845520" w:rsidRDefault="006F0577">
            <w:pPr>
              <w:spacing w:before="0" w:after="0" w:line="240" w:lineRule="auto"/>
              <w:cnfStyle w:val="000000010000" w:firstRow="0" w:lastRow="0" w:firstColumn="0" w:lastColumn="0" w:oddVBand="0" w:evenVBand="0" w:oddHBand="0" w:evenHBand="1" w:firstRowFirstColumn="0" w:firstRowLastColumn="0" w:lastRowFirstColumn="0" w:lastRowLastColumn="0"/>
              <w:rPr>
                <w:rFonts w:cstheme="minorHAnsi"/>
                <w:bCs/>
                <w:color w:val="000000"/>
              </w:rPr>
            </w:pPr>
            <w:r w:rsidRPr="00845520">
              <w:rPr>
                <w:rFonts w:cstheme="minorHAnsi"/>
                <w:b/>
                <w:bCs/>
                <w:color w:val="000000"/>
              </w:rPr>
              <w:t>HoHRace</w:t>
            </w:r>
            <w:r w:rsidRPr="00845520">
              <w:rPr>
                <w:rFonts w:cstheme="minorHAnsi"/>
                <w:color w:val="000000"/>
              </w:rPr>
              <w:t xml:space="preserve"> &gt; 5 and </w:t>
            </w:r>
            <w:r w:rsidRPr="00845520">
              <w:rPr>
                <w:rFonts w:cstheme="minorHAnsi"/>
                <w:b/>
                <w:bCs/>
                <w:color w:val="000000"/>
              </w:rPr>
              <w:t>HoHRace</w:t>
            </w:r>
            <w:r w:rsidRPr="00845520">
              <w:rPr>
                <w:rFonts w:cstheme="minorHAnsi"/>
                <w:color w:val="000000"/>
              </w:rPr>
              <w:t xml:space="preserve"> not in (98,99)</w:t>
            </w:r>
          </w:p>
        </w:tc>
        <w:tc>
          <w:tcPr>
            <w:tcW w:w="1206" w:type="dxa"/>
            <w:vAlign w:val="center"/>
          </w:tcPr>
          <w:p w14:paraId="72978BF3" w14:textId="77777777" w:rsidR="006F0577" w:rsidRPr="00845520" w:rsidRDefault="006F0577">
            <w:pPr>
              <w:spacing w:before="0" w:after="0" w:line="240" w:lineRule="auto"/>
              <w:cnfStyle w:val="000000010000" w:firstRow="0" w:lastRow="0" w:firstColumn="0" w:lastColumn="0" w:oddVBand="0" w:evenVBand="0" w:oddHBand="0" w:evenHBand="1" w:firstRowFirstColumn="0" w:firstRowLastColumn="0" w:lastRowFirstColumn="0" w:lastRowLastColumn="0"/>
              <w:rPr>
                <w:rFonts w:cstheme="minorHAnsi"/>
                <w:b/>
                <w:bCs/>
                <w:color w:val="000000"/>
              </w:rPr>
            </w:pPr>
            <w:r w:rsidRPr="00845520">
              <w:rPr>
                <w:rFonts w:cstheme="minorHAnsi"/>
                <w:color w:val="000000"/>
              </w:rPr>
              <w:t>0, 10-15</w:t>
            </w:r>
          </w:p>
        </w:tc>
      </w:tr>
      <w:tr w:rsidR="006F0577" w:rsidRPr="00845520" w14:paraId="47A43AE2" w14:textId="77777777" w:rsidTr="00BA2DDC">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35" w:type="dxa"/>
            <w:noWrap/>
            <w:vAlign w:val="center"/>
            <w:hideMark/>
          </w:tcPr>
          <w:p w14:paraId="60AF194D" w14:textId="77777777" w:rsidR="006F0577" w:rsidRPr="00845520" w:rsidRDefault="006F0577">
            <w:pPr>
              <w:spacing w:before="0" w:after="0" w:line="240" w:lineRule="auto"/>
              <w:jc w:val="right"/>
              <w:rPr>
                <w:rFonts w:cstheme="minorHAnsi"/>
                <w:color w:val="000000"/>
              </w:rPr>
            </w:pPr>
            <w:r w:rsidRPr="00845520">
              <w:rPr>
                <w:rFonts w:cstheme="minorHAnsi"/>
                <w:color w:val="000000"/>
              </w:rPr>
              <w:t>32</w:t>
            </w:r>
          </w:p>
        </w:tc>
        <w:tc>
          <w:tcPr>
            <w:tcW w:w="5490" w:type="dxa"/>
            <w:noWrap/>
            <w:vAlign w:val="center"/>
            <w:hideMark/>
          </w:tcPr>
          <w:p w14:paraId="386A76A4" w14:textId="77777777" w:rsidR="006F0577" w:rsidRPr="00845520" w:rsidRDefault="006F0577">
            <w:pPr>
              <w:spacing w:before="0"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rPr>
            </w:pPr>
            <w:r w:rsidRPr="00845520">
              <w:rPr>
                <w:rFonts w:cstheme="minorHAnsi"/>
                <w:color w:val="000000"/>
              </w:rPr>
              <w:t>Non-Hispanic/Latin(a)(o)(x)</w:t>
            </w:r>
          </w:p>
        </w:tc>
        <w:tc>
          <w:tcPr>
            <w:tcW w:w="0" w:type="dxa"/>
            <w:vAlign w:val="center"/>
          </w:tcPr>
          <w:p w14:paraId="675638FC" w14:textId="77777777" w:rsidR="006F0577" w:rsidRPr="00845520" w:rsidRDefault="006F0577">
            <w:pPr>
              <w:spacing w:before="0" w:after="0" w:line="240" w:lineRule="auto"/>
              <w:cnfStyle w:val="000000100000" w:firstRow="0" w:lastRow="0" w:firstColumn="0" w:lastColumn="0" w:oddVBand="0" w:evenVBand="0" w:oddHBand="1" w:evenHBand="0" w:firstRowFirstColumn="0" w:firstRowLastColumn="0" w:lastRowFirstColumn="0" w:lastRowLastColumn="0"/>
              <w:rPr>
                <w:rFonts w:cstheme="minorHAnsi"/>
                <w:b/>
                <w:bCs/>
              </w:rPr>
            </w:pPr>
            <w:r w:rsidRPr="00845520">
              <w:rPr>
                <w:rFonts w:cstheme="minorHAnsi"/>
                <w:color w:val="000000"/>
              </w:rPr>
              <w:t>0,1,2,3,99</w:t>
            </w:r>
          </w:p>
        </w:tc>
        <w:tc>
          <w:tcPr>
            <w:tcW w:w="4374" w:type="dxa"/>
            <w:vAlign w:val="center"/>
          </w:tcPr>
          <w:p w14:paraId="71D4F95B" w14:textId="77777777" w:rsidR="006F0577" w:rsidRPr="00845520" w:rsidRDefault="006F0577">
            <w:pPr>
              <w:spacing w:before="0"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rPr>
            </w:pPr>
            <w:r w:rsidRPr="00845520">
              <w:rPr>
                <w:rFonts w:cstheme="minorHAnsi"/>
                <w:b/>
                <w:bCs/>
              </w:rPr>
              <w:t>HoHEthnicity</w:t>
            </w:r>
            <w:r w:rsidRPr="00845520">
              <w:rPr>
                <w:rFonts w:cstheme="minorHAnsi"/>
                <w:color w:val="000000"/>
              </w:rPr>
              <w:t xml:space="preserve"> = 0</w:t>
            </w:r>
          </w:p>
        </w:tc>
        <w:tc>
          <w:tcPr>
            <w:tcW w:w="1206" w:type="dxa"/>
            <w:vAlign w:val="center"/>
          </w:tcPr>
          <w:p w14:paraId="126F01C9" w14:textId="77777777" w:rsidR="006F0577" w:rsidRPr="00845520" w:rsidRDefault="006F0577">
            <w:pPr>
              <w:spacing w:before="0" w:after="0" w:line="240" w:lineRule="auto"/>
              <w:cnfStyle w:val="000000100000" w:firstRow="0" w:lastRow="0" w:firstColumn="0" w:lastColumn="0" w:oddVBand="0" w:evenVBand="0" w:oddHBand="1" w:evenHBand="0" w:firstRowFirstColumn="0" w:firstRowLastColumn="0" w:lastRowFirstColumn="0" w:lastRowLastColumn="0"/>
              <w:rPr>
                <w:rFonts w:cstheme="minorHAnsi"/>
                <w:b/>
                <w:bCs/>
              </w:rPr>
            </w:pPr>
            <w:r w:rsidRPr="00845520">
              <w:rPr>
                <w:rFonts w:cstheme="minorHAnsi"/>
                <w:color w:val="000000"/>
              </w:rPr>
              <w:t>0, 10-15</w:t>
            </w:r>
          </w:p>
        </w:tc>
      </w:tr>
      <w:tr w:rsidR="006F0577" w:rsidRPr="00845520" w14:paraId="4530EF8F" w14:textId="77777777" w:rsidTr="00BA2DDC">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35" w:type="dxa"/>
            <w:noWrap/>
            <w:vAlign w:val="center"/>
            <w:hideMark/>
          </w:tcPr>
          <w:p w14:paraId="0273D928" w14:textId="77777777" w:rsidR="006F0577" w:rsidRPr="00845520" w:rsidRDefault="006F0577">
            <w:pPr>
              <w:spacing w:before="0" w:after="0" w:line="240" w:lineRule="auto"/>
              <w:jc w:val="right"/>
              <w:rPr>
                <w:rFonts w:cstheme="minorHAnsi"/>
                <w:color w:val="000000"/>
              </w:rPr>
            </w:pPr>
            <w:r w:rsidRPr="00845520">
              <w:rPr>
                <w:rFonts w:cstheme="minorHAnsi"/>
                <w:color w:val="000000"/>
              </w:rPr>
              <w:t>33</w:t>
            </w:r>
          </w:p>
        </w:tc>
        <w:tc>
          <w:tcPr>
            <w:tcW w:w="5490" w:type="dxa"/>
            <w:noWrap/>
            <w:vAlign w:val="center"/>
            <w:hideMark/>
          </w:tcPr>
          <w:p w14:paraId="315E79F8" w14:textId="77777777" w:rsidR="006F0577" w:rsidRPr="00845520" w:rsidRDefault="006F0577">
            <w:pPr>
              <w:spacing w:before="0"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000000"/>
              </w:rPr>
            </w:pPr>
            <w:r w:rsidRPr="00845520">
              <w:rPr>
                <w:rFonts w:cstheme="minorHAnsi"/>
                <w:color w:val="000000"/>
              </w:rPr>
              <w:t>Hispanic/Latin(a)(o)(x)</w:t>
            </w:r>
          </w:p>
        </w:tc>
        <w:tc>
          <w:tcPr>
            <w:tcW w:w="0" w:type="dxa"/>
            <w:vAlign w:val="center"/>
          </w:tcPr>
          <w:p w14:paraId="1079FFE8" w14:textId="77777777" w:rsidR="006F0577" w:rsidRPr="00845520" w:rsidRDefault="006F0577">
            <w:pPr>
              <w:spacing w:before="0" w:after="0" w:line="240" w:lineRule="auto"/>
              <w:cnfStyle w:val="000000010000" w:firstRow="0" w:lastRow="0" w:firstColumn="0" w:lastColumn="0" w:oddVBand="0" w:evenVBand="0" w:oddHBand="0" w:evenHBand="1" w:firstRowFirstColumn="0" w:firstRowLastColumn="0" w:lastRowFirstColumn="0" w:lastRowLastColumn="0"/>
              <w:rPr>
                <w:rFonts w:cstheme="minorHAnsi"/>
                <w:b/>
                <w:bCs/>
                <w:color w:val="000000"/>
              </w:rPr>
            </w:pPr>
            <w:r w:rsidRPr="00845520">
              <w:rPr>
                <w:rFonts w:cstheme="minorHAnsi"/>
                <w:color w:val="000000"/>
              </w:rPr>
              <w:t>0,1,2,3,99</w:t>
            </w:r>
          </w:p>
        </w:tc>
        <w:tc>
          <w:tcPr>
            <w:tcW w:w="4374" w:type="dxa"/>
            <w:vAlign w:val="center"/>
          </w:tcPr>
          <w:p w14:paraId="335B2579" w14:textId="77777777" w:rsidR="006F0577" w:rsidRPr="00845520" w:rsidRDefault="006F0577">
            <w:pPr>
              <w:spacing w:before="0"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000000"/>
              </w:rPr>
            </w:pPr>
            <w:r w:rsidRPr="00845520">
              <w:rPr>
                <w:rFonts w:cstheme="minorHAnsi"/>
                <w:b/>
                <w:bCs/>
                <w:color w:val="000000"/>
              </w:rPr>
              <w:t>HoHEthnicity</w:t>
            </w:r>
            <w:r w:rsidRPr="00845520">
              <w:rPr>
                <w:rFonts w:cstheme="minorHAnsi"/>
                <w:color w:val="000000"/>
              </w:rPr>
              <w:t xml:space="preserve"> =1</w:t>
            </w:r>
          </w:p>
        </w:tc>
        <w:tc>
          <w:tcPr>
            <w:tcW w:w="1206" w:type="dxa"/>
            <w:vAlign w:val="center"/>
          </w:tcPr>
          <w:p w14:paraId="4AB963A8" w14:textId="77777777" w:rsidR="006F0577" w:rsidRPr="00845520" w:rsidRDefault="006F0577">
            <w:pPr>
              <w:spacing w:before="0"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000000"/>
              </w:rPr>
            </w:pPr>
            <w:r w:rsidRPr="00845520">
              <w:rPr>
                <w:rFonts w:cstheme="minorHAnsi"/>
                <w:color w:val="000000"/>
              </w:rPr>
              <w:t>0, 10-15</w:t>
            </w:r>
          </w:p>
        </w:tc>
      </w:tr>
      <w:tr w:rsidR="006F0577" w:rsidRPr="00845520" w14:paraId="6855EECA" w14:textId="77777777" w:rsidTr="00BA2DDC">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35" w:type="dxa"/>
            <w:noWrap/>
            <w:vAlign w:val="center"/>
            <w:hideMark/>
          </w:tcPr>
          <w:p w14:paraId="01631E64" w14:textId="77777777" w:rsidR="006F0577" w:rsidRPr="00845520" w:rsidRDefault="006F0577">
            <w:pPr>
              <w:spacing w:before="0" w:after="0" w:line="240" w:lineRule="auto"/>
              <w:jc w:val="right"/>
              <w:rPr>
                <w:rFonts w:cstheme="minorHAnsi"/>
                <w:color w:val="000000"/>
              </w:rPr>
            </w:pPr>
            <w:r w:rsidRPr="00845520">
              <w:rPr>
                <w:rFonts w:cstheme="minorHAnsi"/>
                <w:color w:val="000000"/>
              </w:rPr>
              <w:t>34</w:t>
            </w:r>
          </w:p>
        </w:tc>
        <w:tc>
          <w:tcPr>
            <w:tcW w:w="5490" w:type="dxa"/>
            <w:noWrap/>
            <w:vAlign w:val="center"/>
            <w:hideMark/>
          </w:tcPr>
          <w:p w14:paraId="529182D9" w14:textId="77777777" w:rsidR="006F0577" w:rsidRPr="00845520" w:rsidRDefault="006F0577">
            <w:pPr>
              <w:spacing w:before="0"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rPr>
            </w:pPr>
            <w:r w:rsidRPr="00845520">
              <w:rPr>
                <w:rFonts w:cstheme="minorHAnsi"/>
                <w:color w:val="000000"/>
              </w:rPr>
              <w:t>Seniors 55+</w:t>
            </w:r>
          </w:p>
        </w:tc>
        <w:tc>
          <w:tcPr>
            <w:tcW w:w="0" w:type="dxa"/>
            <w:vAlign w:val="center"/>
          </w:tcPr>
          <w:p w14:paraId="3355923B" w14:textId="77777777" w:rsidR="006F0577" w:rsidRPr="00845520" w:rsidRDefault="006F0577">
            <w:pPr>
              <w:spacing w:before="0" w:after="0" w:line="240" w:lineRule="auto"/>
              <w:cnfStyle w:val="000000100000" w:firstRow="0" w:lastRow="0" w:firstColumn="0" w:lastColumn="0" w:oddVBand="0" w:evenVBand="0" w:oddHBand="1" w:evenHBand="0" w:firstRowFirstColumn="0" w:firstRowLastColumn="0" w:lastRowFirstColumn="0" w:lastRowLastColumn="0"/>
              <w:rPr>
                <w:rFonts w:cstheme="minorHAnsi"/>
                <w:b/>
                <w:bCs/>
                <w:color w:val="000000"/>
              </w:rPr>
            </w:pPr>
            <w:r w:rsidRPr="00845520">
              <w:rPr>
                <w:rFonts w:cstheme="minorHAnsi"/>
                <w:color w:val="000000"/>
              </w:rPr>
              <w:t>1</w:t>
            </w:r>
          </w:p>
        </w:tc>
        <w:tc>
          <w:tcPr>
            <w:tcW w:w="4374" w:type="dxa"/>
            <w:vAlign w:val="center"/>
          </w:tcPr>
          <w:p w14:paraId="74D7A6BD" w14:textId="77777777" w:rsidR="006F0577" w:rsidRPr="00845520" w:rsidRDefault="006F0577">
            <w:pPr>
              <w:spacing w:before="0"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rPr>
            </w:pPr>
            <w:r w:rsidRPr="00845520">
              <w:rPr>
                <w:rFonts w:cstheme="minorHAnsi"/>
                <w:b/>
                <w:bCs/>
                <w:color w:val="000000"/>
              </w:rPr>
              <w:t>HHAdultAge</w:t>
            </w:r>
            <w:r w:rsidRPr="00845520">
              <w:rPr>
                <w:rFonts w:cstheme="minorHAnsi"/>
                <w:color w:val="000000"/>
              </w:rPr>
              <w:t xml:space="preserve"> = 55</w:t>
            </w:r>
          </w:p>
        </w:tc>
        <w:tc>
          <w:tcPr>
            <w:tcW w:w="1206" w:type="dxa"/>
            <w:vAlign w:val="center"/>
          </w:tcPr>
          <w:p w14:paraId="1024A18A" w14:textId="77777777" w:rsidR="006F0577" w:rsidRPr="00845520" w:rsidRDefault="006F0577">
            <w:pPr>
              <w:spacing w:before="0"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rPr>
            </w:pPr>
            <w:r w:rsidRPr="00845520">
              <w:rPr>
                <w:rFonts w:cstheme="minorHAnsi"/>
                <w:color w:val="000000"/>
              </w:rPr>
              <w:t>0,13-15</w:t>
            </w:r>
          </w:p>
        </w:tc>
      </w:tr>
      <w:tr w:rsidR="006F0577" w:rsidRPr="00845520" w14:paraId="71A2A6D7" w14:textId="77777777" w:rsidTr="00BA2DDC">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35" w:type="dxa"/>
            <w:noWrap/>
            <w:vAlign w:val="center"/>
            <w:hideMark/>
          </w:tcPr>
          <w:p w14:paraId="43B6BC69" w14:textId="77777777" w:rsidR="006F0577" w:rsidRPr="00845520" w:rsidRDefault="006F0577">
            <w:pPr>
              <w:spacing w:before="0" w:after="0" w:line="240" w:lineRule="auto"/>
              <w:jc w:val="right"/>
              <w:rPr>
                <w:rFonts w:cstheme="minorHAnsi"/>
                <w:color w:val="000000"/>
              </w:rPr>
            </w:pPr>
            <w:r w:rsidRPr="00845520">
              <w:rPr>
                <w:rFonts w:cstheme="minorHAnsi"/>
                <w:color w:val="000000"/>
              </w:rPr>
              <w:t>35</w:t>
            </w:r>
          </w:p>
        </w:tc>
        <w:tc>
          <w:tcPr>
            <w:tcW w:w="5490" w:type="dxa"/>
            <w:noWrap/>
            <w:vAlign w:val="center"/>
            <w:hideMark/>
          </w:tcPr>
          <w:p w14:paraId="5466D9BE" w14:textId="77777777" w:rsidR="006F0577" w:rsidRPr="00845520" w:rsidRDefault="006F0577">
            <w:pPr>
              <w:spacing w:before="0"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000000"/>
              </w:rPr>
            </w:pPr>
            <w:r w:rsidRPr="00845520">
              <w:rPr>
                <w:rFonts w:cstheme="minorHAnsi"/>
                <w:color w:val="000000"/>
              </w:rPr>
              <w:t>Parenting Children</w:t>
            </w:r>
          </w:p>
        </w:tc>
        <w:tc>
          <w:tcPr>
            <w:tcW w:w="0" w:type="dxa"/>
            <w:vAlign w:val="center"/>
          </w:tcPr>
          <w:p w14:paraId="08BC2073" w14:textId="77777777" w:rsidR="006F0577" w:rsidRPr="00845520" w:rsidRDefault="006F0577">
            <w:pPr>
              <w:spacing w:before="0" w:after="0" w:line="240" w:lineRule="auto"/>
              <w:cnfStyle w:val="000000010000" w:firstRow="0" w:lastRow="0" w:firstColumn="0" w:lastColumn="0" w:oddVBand="0" w:evenVBand="0" w:oddHBand="0" w:evenHBand="1" w:firstRowFirstColumn="0" w:firstRowLastColumn="0" w:lastRowFirstColumn="0" w:lastRowLastColumn="0"/>
              <w:rPr>
                <w:rFonts w:cstheme="minorHAnsi"/>
                <w:b/>
                <w:bCs/>
                <w:color w:val="000000"/>
              </w:rPr>
            </w:pPr>
            <w:r w:rsidRPr="00845520">
              <w:rPr>
                <w:rFonts w:cstheme="minorHAnsi"/>
                <w:color w:val="000000"/>
              </w:rPr>
              <w:t>3</w:t>
            </w:r>
          </w:p>
        </w:tc>
        <w:tc>
          <w:tcPr>
            <w:tcW w:w="4374" w:type="dxa"/>
            <w:vAlign w:val="center"/>
          </w:tcPr>
          <w:p w14:paraId="343587C3" w14:textId="77777777" w:rsidR="006F0577" w:rsidRPr="00845520" w:rsidRDefault="006F0577">
            <w:pPr>
              <w:spacing w:before="0"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000000"/>
              </w:rPr>
            </w:pPr>
            <w:r w:rsidRPr="00845520">
              <w:rPr>
                <w:rFonts w:cstheme="minorHAnsi"/>
                <w:b/>
                <w:bCs/>
                <w:color w:val="000000"/>
              </w:rPr>
              <w:t>HHParent = 1</w:t>
            </w:r>
          </w:p>
        </w:tc>
        <w:tc>
          <w:tcPr>
            <w:tcW w:w="1206" w:type="dxa"/>
            <w:vAlign w:val="center"/>
          </w:tcPr>
          <w:p w14:paraId="04A60F39" w14:textId="77777777" w:rsidR="006F0577" w:rsidRPr="00845520" w:rsidRDefault="006F0577">
            <w:pPr>
              <w:spacing w:before="0"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000000"/>
              </w:rPr>
            </w:pPr>
            <w:r w:rsidRPr="00845520">
              <w:rPr>
                <w:rFonts w:cstheme="minorHAnsi"/>
                <w:color w:val="000000"/>
              </w:rPr>
              <w:t>0,15</w:t>
            </w:r>
          </w:p>
        </w:tc>
      </w:tr>
      <w:tr w:rsidR="006F0577" w:rsidRPr="00845520" w14:paraId="1CE7F086" w14:textId="77777777" w:rsidTr="00BA2DDC">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35" w:type="dxa"/>
            <w:noWrap/>
            <w:vAlign w:val="center"/>
            <w:hideMark/>
          </w:tcPr>
          <w:p w14:paraId="07E77B99" w14:textId="77777777" w:rsidR="006F0577" w:rsidRPr="00845520" w:rsidRDefault="006F0577">
            <w:pPr>
              <w:spacing w:before="0" w:after="0" w:line="240" w:lineRule="auto"/>
              <w:jc w:val="right"/>
              <w:rPr>
                <w:rFonts w:cstheme="minorHAnsi"/>
                <w:color w:val="000000"/>
              </w:rPr>
            </w:pPr>
            <w:r w:rsidRPr="00845520">
              <w:rPr>
                <w:rFonts w:cstheme="minorHAnsi"/>
                <w:color w:val="000000"/>
              </w:rPr>
              <w:t>36</w:t>
            </w:r>
          </w:p>
        </w:tc>
        <w:tc>
          <w:tcPr>
            <w:tcW w:w="5490" w:type="dxa"/>
            <w:noWrap/>
            <w:vAlign w:val="center"/>
            <w:hideMark/>
          </w:tcPr>
          <w:p w14:paraId="567D48DD" w14:textId="77777777" w:rsidR="006F0577" w:rsidRPr="00845520" w:rsidRDefault="006F0577">
            <w:pPr>
              <w:spacing w:before="0"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rPr>
            </w:pPr>
            <w:r w:rsidRPr="00845520">
              <w:rPr>
                <w:rFonts w:cstheme="minorHAnsi"/>
                <w:color w:val="000000"/>
              </w:rPr>
              <w:t>Households with 3+ Children (LSAHousehold)</w:t>
            </w:r>
          </w:p>
        </w:tc>
        <w:tc>
          <w:tcPr>
            <w:tcW w:w="0" w:type="dxa"/>
            <w:vAlign w:val="center"/>
          </w:tcPr>
          <w:p w14:paraId="1F612D8A" w14:textId="77777777" w:rsidR="006F0577" w:rsidRPr="00845520" w:rsidRDefault="006F0577">
            <w:pPr>
              <w:spacing w:before="0" w:after="0" w:line="240" w:lineRule="auto"/>
              <w:cnfStyle w:val="000000100000" w:firstRow="0" w:lastRow="0" w:firstColumn="0" w:lastColumn="0" w:oddVBand="0" w:evenVBand="0" w:oddHBand="1" w:evenHBand="0" w:firstRowFirstColumn="0" w:firstRowLastColumn="0" w:lastRowFirstColumn="0" w:lastRowLastColumn="0"/>
              <w:rPr>
                <w:rFonts w:cstheme="minorHAnsi"/>
                <w:b/>
                <w:bCs/>
                <w:color w:val="000000"/>
              </w:rPr>
            </w:pPr>
            <w:r w:rsidRPr="00845520">
              <w:rPr>
                <w:rFonts w:cstheme="minorHAnsi"/>
                <w:color w:val="000000"/>
              </w:rPr>
              <w:t>2</w:t>
            </w:r>
          </w:p>
        </w:tc>
        <w:tc>
          <w:tcPr>
            <w:tcW w:w="4374" w:type="dxa"/>
            <w:vAlign w:val="center"/>
          </w:tcPr>
          <w:p w14:paraId="6E1CC625" w14:textId="77777777" w:rsidR="006F0577" w:rsidRPr="00845520" w:rsidRDefault="006F0577">
            <w:pPr>
              <w:spacing w:before="0"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rPr>
            </w:pPr>
            <w:r w:rsidRPr="00845520">
              <w:rPr>
                <w:rFonts w:cstheme="minorHAnsi"/>
                <w:b/>
                <w:bCs/>
                <w:color w:val="000000"/>
              </w:rPr>
              <w:t>HHChild = 3</w:t>
            </w:r>
          </w:p>
        </w:tc>
        <w:tc>
          <w:tcPr>
            <w:tcW w:w="1206" w:type="dxa"/>
            <w:vAlign w:val="center"/>
          </w:tcPr>
          <w:p w14:paraId="60EA706D" w14:textId="77777777" w:rsidR="006F0577" w:rsidRPr="00845520" w:rsidRDefault="006F0577">
            <w:pPr>
              <w:spacing w:before="0"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rPr>
            </w:pPr>
            <w:r w:rsidRPr="00845520">
              <w:rPr>
                <w:rFonts w:cstheme="minorHAnsi"/>
                <w:color w:val="000000"/>
              </w:rPr>
              <w:t>0,13,15</w:t>
            </w:r>
          </w:p>
        </w:tc>
      </w:tr>
      <w:tr w:rsidR="006F0577" w:rsidRPr="00845520" w14:paraId="57ADFD66" w14:textId="77777777" w:rsidTr="00BA2DDC">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35" w:type="dxa"/>
            <w:noWrap/>
            <w:vAlign w:val="center"/>
            <w:hideMark/>
          </w:tcPr>
          <w:p w14:paraId="0902FFE0" w14:textId="77777777" w:rsidR="006F0577" w:rsidRPr="00845520" w:rsidRDefault="006F0577">
            <w:pPr>
              <w:spacing w:before="0" w:after="0" w:line="240" w:lineRule="auto"/>
              <w:jc w:val="right"/>
              <w:rPr>
                <w:rFonts w:cstheme="minorHAnsi"/>
                <w:color w:val="000000"/>
              </w:rPr>
            </w:pPr>
            <w:r w:rsidRPr="00845520">
              <w:rPr>
                <w:rFonts w:cstheme="minorHAnsi"/>
                <w:color w:val="000000"/>
              </w:rPr>
              <w:t>36</w:t>
            </w:r>
          </w:p>
        </w:tc>
        <w:tc>
          <w:tcPr>
            <w:tcW w:w="5490" w:type="dxa"/>
            <w:noWrap/>
            <w:vAlign w:val="center"/>
            <w:hideMark/>
          </w:tcPr>
          <w:p w14:paraId="531EFAE2" w14:textId="77777777" w:rsidR="006F0577" w:rsidRPr="00845520" w:rsidRDefault="006F0577">
            <w:pPr>
              <w:spacing w:before="0"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000000"/>
              </w:rPr>
            </w:pPr>
            <w:r w:rsidRPr="00845520">
              <w:rPr>
                <w:rFonts w:cstheme="minorHAnsi"/>
                <w:color w:val="000000"/>
              </w:rPr>
              <w:t>Households with 3+ Children (LSAExit)</w:t>
            </w:r>
          </w:p>
        </w:tc>
        <w:tc>
          <w:tcPr>
            <w:tcW w:w="0" w:type="dxa"/>
            <w:vAlign w:val="center"/>
          </w:tcPr>
          <w:p w14:paraId="668B8704" w14:textId="77777777" w:rsidR="006F0577" w:rsidRPr="00845520" w:rsidRDefault="006F0577">
            <w:pPr>
              <w:spacing w:before="0" w:after="0" w:line="240" w:lineRule="auto"/>
              <w:cnfStyle w:val="000000010000" w:firstRow="0" w:lastRow="0" w:firstColumn="0" w:lastColumn="0" w:oddVBand="0" w:evenVBand="0" w:oddHBand="0" w:evenHBand="1" w:firstRowFirstColumn="0" w:firstRowLastColumn="0" w:lastRowFirstColumn="0" w:lastRowLastColumn="0"/>
              <w:rPr>
                <w:rFonts w:cstheme="minorHAnsi"/>
                <w:b/>
                <w:bCs/>
                <w:color w:val="000000"/>
              </w:rPr>
            </w:pPr>
            <w:r w:rsidRPr="00845520">
              <w:rPr>
                <w:rFonts w:cstheme="minorHAnsi"/>
                <w:color w:val="000000"/>
              </w:rPr>
              <w:t>2</w:t>
            </w:r>
          </w:p>
        </w:tc>
        <w:tc>
          <w:tcPr>
            <w:tcW w:w="4374" w:type="dxa"/>
            <w:vAlign w:val="center"/>
          </w:tcPr>
          <w:p w14:paraId="11C79945" w14:textId="77777777" w:rsidR="006F0577" w:rsidRPr="00845520" w:rsidRDefault="006F0577">
            <w:pPr>
              <w:spacing w:before="0"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000000"/>
              </w:rPr>
            </w:pPr>
            <w:r w:rsidRPr="00845520">
              <w:rPr>
                <w:rFonts w:cstheme="minorHAnsi"/>
                <w:b/>
                <w:bCs/>
                <w:color w:val="000000"/>
              </w:rPr>
              <w:t>AC3Plus = 3</w:t>
            </w:r>
          </w:p>
        </w:tc>
        <w:tc>
          <w:tcPr>
            <w:tcW w:w="1206" w:type="dxa"/>
            <w:vAlign w:val="center"/>
          </w:tcPr>
          <w:p w14:paraId="314FA65D" w14:textId="77777777" w:rsidR="006F0577" w:rsidRPr="00845520" w:rsidRDefault="006F0577">
            <w:pPr>
              <w:spacing w:before="0"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000000"/>
              </w:rPr>
            </w:pPr>
            <w:r w:rsidRPr="00845520">
              <w:rPr>
                <w:rFonts w:cstheme="minorHAnsi"/>
                <w:color w:val="000000"/>
              </w:rPr>
              <w:t>0,13,15</w:t>
            </w:r>
          </w:p>
        </w:tc>
      </w:tr>
      <w:bookmarkEnd w:id="798"/>
    </w:tbl>
    <w:p w14:paraId="253B37F8" w14:textId="3C2328D7" w:rsidR="006F0577" w:rsidRDefault="006F0577" w:rsidP="00751B37">
      <w:pPr>
        <w:sectPr w:rsidR="006F0577" w:rsidSect="008E62AC">
          <w:pgSz w:w="15840" w:h="12240" w:orient="landscape"/>
          <w:pgMar w:top="1440" w:right="1260" w:bottom="1440" w:left="1350" w:header="720" w:footer="465" w:gutter="0"/>
          <w:cols w:space="720"/>
          <w:docGrid w:linePitch="326"/>
        </w:sectPr>
      </w:pPr>
    </w:p>
    <w:p w14:paraId="3BA4B481" w14:textId="4D508641" w:rsidR="00751B37" w:rsidRDefault="00751B37" w:rsidP="00BA2DDC"/>
    <w:p w14:paraId="21E1FB90" w14:textId="0FE8C2E2" w:rsidR="002B6231" w:rsidRPr="00C52062" w:rsidRDefault="002B6231" w:rsidP="0088191A">
      <w:pPr>
        <w:pStyle w:val="Heading2"/>
      </w:pPr>
      <w:bookmarkStart w:id="799" w:name="_Get_Average_Days_3"/>
      <w:bookmarkStart w:id="800" w:name="_Toc37849809"/>
      <w:bookmarkStart w:id="801" w:name="_Toc79153997"/>
      <w:bookmarkEnd w:id="799"/>
      <w:r w:rsidRPr="00C52062">
        <w:t xml:space="preserve">Get Average Days for </w:t>
      </w:r>
      <w:r>
        <w:t>Length of Time Homeless</w:t>
      </w:r>
      <w:bookmarkEnd w:id="787"/>
      <w:bookmarkEnd w:id="800"/>
      <w:bookmarkEnd w:id="801"/>
    </w:p>
    <w:p w14:paraId="191E8A82" w14:textId="7DE6DB4A" w:rsidR="00F824D6" w:rsidRPr="00F824D6" w:rsidRDefault="00F824D6" w:rsidP="00F824D6">
      <w:pPr>
        <w:jc w:val="center"/>
      </w:pPr>
      <w:r>
        <w:rPr>
          <w:rFonts w:ascii="Times New Roman" w:hAnsi="Times New Roman" w:cs="Times New Roman"/>
          <w:noProof/>
          <w:sz w:val="24"/>
          <w:szCs w:val="24"/>
        </w:rPr>
        <mc:AlternateContent>
          <mc:Choice Requires="wpg">
            <w:drawing>
              <wp:inline distT="0" distB="0" distL="0" distR="0" wp14:anchorId="3F18D851" wp14:editId="0E8919EE">
                <wp:extent cx="3562350" cy="274320"/>
                <wp:effectExtent l="0" t="0" r="19050" b="11430"/>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62350" cy="274320"/>
                          <a:chOff x="1052626" y="1116808"/>
                          <a:chExt cx="35626" cy="2743"/>
                        </a:xfrm>
                      </wpg:grpSpPr>
                      <wps:wsp>
                        <wps:cNvPr id="22" name="AutoShape 390"/>
                        <wps:cNvSpPr>
                          <a:spLocks noChangeArrowheads="1"/>
                        </wps:cNvSpPr>
                        <wps:spPr bwMode="auto">
                          <a:xfrm>
                            <a:off x="1052626" y="1116808"/>
                            <a:ext cx="12802" cy="2744"/>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372F82E7" w14:textId="77777777" w:rsidR="00004824" w:rsidRDefault="00004824" w:rsidP="00F824D6">
                              <w:pPr>
                                <w:pStyle w:val="Style3"/>
                              </w:pPr>
                              <w:r>
                                <w:t>tlsa_</w:t>
                              </w:r>
                              <w:r w:rsidRPr="00F824D6">
                                <w:t>Household</w:t>
                              </w:r>
                            </w:p>
                          </w:txbxContent>
                        </wps:txbx>
                        <wps:bodyPr rot="0" vert="horz" wrap="square" lIns="0" tIns="0" rIns="0" bIns="0" anchor="ctr" anchorCtr="0" upright="1">
                          <a:noAutofit/>
                        </wps:bodyPr>
                      </wps:wsp>
                      <wps:wsp>
                        <wps:cNvPr id="23" name="AutoShape 16"/>
                        <wps:cNvCnPr>
                          <a:cxnSpLocks noChangeShapeType="1"/>
                        </wps:cNvCnPr>
                        <wps:spPr bwMode="auto">
                          <a:xfrm>
                            <a:off x="1065428" y="1118180"/>
                            <a:ext cx="10937" cy="0"/>
                          </a:xfrm>
                          <a:prstGeom prst="straightConnector1">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24" name="AutoShape 17"/>
                        <wps:cNvSpPr>
                          <a:spLocks noChangeArrowheads="1"/>
                        </wps:cNvSpPr>
                        <wps:spPr bwMode="auto">
                          <a:xfrm>
                            <a:off x="1076365" y="1116808"/>
                            <a:ext cx="11887" cy="2744"/>
                          </a:xfrm>
                          <a:prstGeom prst="flowChartDocument">
                            <a:avLst/>
                          </a:prstGeom>
                          <a:solidFill>
                            <a:srgbClr val="FCE5D6"/>
                          </a:solidFill>
                          <a:ln w="6350">
                            <a:solidFill>
                              <a:srgbClr val="F5B18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34BDABD7" w14:textId="77777777" w:rsidR="00004824" w:rsidRDefault="00004824" w:rsidP="00F824D6">
                              <w:pPr>
                                <w:pStyle w:val="Style3"/>
                              </w:pPr>
                              <w:r>
                                <w:t>lsa_Calculated</w:t>
                              </w:r>
                            </w:p>
                          </w:txbxContent>
                        </wps:txbx>
                        <wps:bodyPr rot="0" vert="horz" wrap="square" lIns="0" tIns="0" rIns="0" bIns="0" anchor="ctr" anchorCtr="0" upright="1">
                          <a:noAutofit/>
                        </wps:bodyPr>
                      </wps:wsp>
                    </wpg:wgp>
                  </a:graphicData>
                </a:graphic>
              </wp:inline>
            </w:drawing>
          </mc:Choice>
          <mc:Fallback>
            <w:pict>
              <v:group w14:anchorId="3F18D851" id="Group 21" o:spid="_x0000_s1457" style="width:280.5pt;height:21.6pt;mso-position-horizontal-relative:char;mso-position-vertical-relative:line" coordorigin="10526,11168" coordsize="356,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">
                <v:shape id="AutoShape 390" o:spid="_x0000_s1458" type="#_x0000_t113" style="position:absolute;left:10526;top:11168;width:128;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" fillcolor="#ebd7e1" strokecolor="#c285a3" strokeweight=".5pt">
                  <v:shadow color="black" opacity="0" offset="0,0"/>
                  <v:textbox inset="0,0,0,0">
                    <w:txbxContent>
                      <w:p w14:paraId="372F82E7" w14:textId="77777777" w:rsidR="00004824" w:rsidRDefault="00004824" w:rsidP="00F824D6">
                        <w:pPr>
                          <w:pStyle w:val="Style3"/>
                        </w:pPr>
                        <w:r>
                          <w:t>tlsa_</w:t>
                        </w:r>
                        <w:r w:rsidRPr="00F824D6">
                          <w:t>Household</w:t>
                        </w:r>
                      </w:p>
                    </w:txbxContent>
                  </v:textbox>
                </v:shape>
                <v:shape id="AutoShape 16" o:spid="_x0000_s1459" type="#_x0000_t32" style="position:absolute;left:10654;top:11181;width:1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" strokecolor="black [0]" strokeweight=".5pt">
                  <v:stroke endarrow="block"/>
                  <v:shadow color="black [0]"/>
                </v:shape>
                <v:shape id="AutoShape 17" o:spid="_x0000_s1460" type="#_x0000_t114" style="position:absolute;left:10763;top:11168;width:119;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" fillcolor="#fce5d6" strokecolor="#f5b183" strokeweight=".5pt">
                  <v:shadow color="black" opacity="0" offset="0,0"/>
                  <v:textbox inset="0,0,0,0">
                    <w:txbxContent>
                      <w:p w14:paraId="34BDABD7" w14:textId="77777777" w:rsidR="00004824" w:rsidRDefault="00004824" w:rsidP="00F824D6">
                        <w:pPr>
                          <w:pStyle w:val="Style3"/>
                        </w:pPr>
                        <w:r>
                          <w:t>lsa_Calculated</w:t>
                        </w:r>
                      </w:p>
                    </w:txbxContent>
                  </v:textbox>
                </v:shape>
                <w10:anchorlock/>
              </v:group>
            </w:pict>
          </mc:Fallback>
        </mc:AlternateContent>
      </w:r>
    </w:p>
    <w:p w14:paraId="4C4798A9" w14:textId="77777777" w:rsidR="007D5D8A" w:rsidRDefault="007D5D8A" w:rsidP="007D5D8A">
      <w:pPr>
        <w:pStyle w:val="Heading3"/>
      </w:pPr>
      <w:r>
        <w:t>Relevant Data</w:t>
      </w:r>
    </w:p>
    <w:p w14:paraId="71B869E0" w14:textId="77777777" w:rsidR="007D5D8A" w:rsidRDefault="007D5D8A" w:rsidP="007D5D8A">
      <w:pPr>
        <w:pStyle w:val="Heading4"/>
      </w:pPr>
      <w:r>
        <w:t>Source</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5"/>
      </w:tblGrid>
      <w:tr w:rsidR="007D5D8A" w:rsidRPr="005F4836" w14:paraId="2B2AFA35" w14:textId="77777777" w:rsidTr="00947F08">
        <w:trPr>
          <w:trHeight w:val="216"/>
        </w:trPr>
        <w:tc>
          <w:tcPr>
            <w:tcW w:w="9355" w:type="dxa"/>
            <w:shd w:val="clear" w:color="auto" w:fill="FDE9D9" w:themeFill="accent6" w:themeFillTint="33"/>
          </w:tcPr>
          <w:p w14:paraId="4AC2B873" w14:textId="77777777" w:rsidR="007D5D8A" w:rsidRPr="005F4836" w:rsidRDefault="007D5D8A" w:rsidP="00947F08">
            <w:pPr>
              <w:pStyle w:val="NoSpacing"/>
              <w:rPr>
                <w:b/>
                <w:bCs/>
              </w:rPr>
            </w:pPr>
            <w:r>
              <w:rPr>
                <w:b/>
                <w:bCs/>
              </w:rPr>
              <w:t>tlsa</w:t>
            </w:r>
            <w:r w:rsidRPr="005F4836">
              <w:rPr>
                <w:b/>
                <w:bCs/>
              </w:rPr>
              <w:t>_</w:t>
            </w:r>
            <w:r>
              <w:rPr>
                <w:b/>
                <w:bCs/>
              </w:rPr>
              <w:t>Household</w:t>
            </w:r>
          </w:p>
        </w:tc>
      </w:tr>
      <w:tr w:rsidR="007D5D8A" w:rsidRPr="005F4836" w14:paraId="290E4190" w14:textId="77777777" w:rsidTr="00947F08">
        <w:trPr>
          <w:trHeight w:val="216"/>
        </w:trPr>
        <w:tc>
          <w:tcPr>
            <w:tcW w:w="9355" w:type="dxa"/>
          </w:tcPr>
          <w:p w14:paraId="2ACD8258" w14:textId="77777777" w:rsidR="007D5D8A" w:rsidRPr="005F4836" w:rsidRDefault="007D5D8A" w:rsidP="00947F08">
            <w:pPr>
              <w:pStyle w:val="NoSpacing"/>
            </w:pPr>
            <w:r>
              <w:t>HHType</w:t>
            </w:r>
          </w:p>
        </w:tc>
      </w:tr>
      <w:tr w:rsidR="007D5D8A" w:rsidRPr="005F4836" w14:paraId="504834AE" w14:textId="77777777" w:rsidTr="00947F08">
        <w:trPr>
          <w:trHeight w:val="216"/>
        </w:trPr>
        <w:tc>
          <w:tcPr>
            <w:tcW w:w="9355" w:type="dxa"/>
          </w:tcPr>
          <w:p w14:paraId="22F5F1C1" w14:textId="77777777" w:rsidR="007D5D8A" w:rsidRPr="00316760" w:rsidRDefault="007D5D8A" w:rsidP="00947F08">
            <w:pPr>
              <w:pStyle w:val="NoSpacing"/>
              <w:rPr>
                <w:bCs/>
              </w:rPr>
            </w:pPr>
            <w:r w:rsidRPr="00947F08">
              <w:rPr>
                <w:rFonts w:cstheme="minorHAnsi"/>
                <w:bCs/>
              </w:rPr>
              <w:t>ESDays</w:t>
            </w:r>
          </w:p>
        </w:tc>
      </w:tr>
      <w:tr w:rsidR="007D5D8A" w:rsidRPr="005F4836" w14:paraId="64C8B69F" w14:textId="77777777" w:rsidTr="00947F08">
        <w:trPr>
          <w:trHeight w:val="216"/>
        </w:trPr>
        <w:tc>
          <w:tcPr>
            <w:tcW w:w="9355" w:type="dxa"/>
          </w:tcPr>
          <w:p w14:paraId="7D19E08F" w14:textId="77777777" w:rsidR="007D5D8A" w:rsidRPr="00316760" w:rsidRDefault="007D5D8A" w:rsidP="00947F08">
            <w:pPr>
              <w:pStyle w:val="NoSpacing"/>
              <w:rPr>
                <w:bCs/>
              </w:rPr>
            </w:pPr>
            <w:r w:rsidRPr="00947F08">
              <w:rPr>
                <w:rFonts w:cstheme="minorHAnsi"/>
                <w:bCs/>
              </w:rPr>
              <w:t>THDays</w:t>
            </w:r>
          </w:p>
        </w:tc>
      </w:tr>
      <w:tr w:rsidR="007D5D8A" w:rsidRPr="005F4836" w14:paraId="076F32B3" w14:textId="77777777" w:rsidTr="00947F08">
        <w:trPr>
          <w:trHeight w:val="216"/>
        </w:trPr>
        <w:tc>
          <w:tcPr>
            <w:tcW w:w="9355" w:type="dxa"/>
          </w:tcPr>
          <w:p w14:paraId="0312E887" w14:textId="77777777" w:rsidR="007D5D8A" w:rsidRPr="00316760" w:rsidRDefault="007D5D8A" w:rsidP="00947F08">
            <w:pPr>
              <w:pStyle w:val="NoSpacing"/>
              <w:rPr>
                <w:bCs/>
              </w:rPr>
            </w:pPr>
            <w:r w:rsidRPr="00947F08">
              <w:rPr>
                <w:rFonts w:cstheme="minorHAnsi"/>
                <w:bCs/>
              </w:rPr>
              <w:t>ESTDays</w:t>
            </w:r>
          </w:p>
        </w:tc>
      </w:tr>
      <w:tr w:rsidR="007D5D8A" w:rsidRPr="005F4836" w14:paraId="159A8ADF" w14:textId="77777777" w:rsidTr="00947F08">
        <w:trPr>
          <w:trHeight w:val="216"/>
        </w:trPr>
        <w:tc>
          <w:tcPr>
            <w:tcW w:w="9355" w:type="dxa"/>
          </w:tcPr>
          <w:p w14:paraId="4FF8C496" w14:textId="77777777" w:rsidR="007D5D8A" w:rsidRPr="00316760" w:rsidRDefault="007D5D8A" w:rsidP="00947F08">
            <w:pPr>
              <w:pStyle w:val="NoSpacing"/>
              <w:rPr>
                <w:bCs/>
              </w:rPr>
            </w:pPr>
            <w:r w:rsidRPr="00947F08">
              <w:rPr>
                <w:rFonts w:cstheme="minorHAnsi"/>
                <w:bCs/>
              </w:rPr>
              <w:t>RRHPSHPreMoveInDays</w:t>
            </w:r>
          </w:p>
        </w:tc>
      </w:tr>
      <w:tr w:rsidR="007D5D8A" w:rsidRPr="005F4836" w14:paraId="5ACB87B5" w14:textId="77777777" w:rsidTr="00947F08">
        <w:trPr>
          <w:trHeight w:val="216"/>
        </w:trPr>
        <w:tc>
          <w:tcPr>
            <w:tcW w:w="9355" w:type="dxa"/>
          </w:tcPr>
          <w:p w14:paraId="64CE5624" w14:textId="77777777" w:rsidR="007D5D8A" w:rsidRPr="00316760" w:rsidRDefault="007D5D8A" w:rsidP="00947F08">
            <w:pPr>
              <w:pStyle w:val="NoSpacing"/>
              <w:rPr>
                <w:bCs/>
              </w:rPr>
            </w:pPr>
            <w:r w:rsidRPr="00947F08">
              <w:rPr>
                <w:rFonts w:cstheme="minorHAnsi"/>
                <w:bCs/>
              </w:rPr>
              <w:t>SystemHomelessDays</w:t>
            </w:r>
          </w:p>
        </w:tc>
      </w:tr>
      <w:tr w:rsidR="007D5D8A" w:rsidRPr="005F4836" w14:paraId="2CC3B0A4" w14:textId="77777777" w:rsidTr="00947F08">
        <w:trPr>
          <w:trHeight w:val="216"/>
        </w:trPr>
        <w:tc>
          <w:tcPr>
            <w:tcW w:w="9355" w:type="dxa"/>
          </w:tcPr>
          <w:p w14:paraId="4D22026B" w14:textId="77777777" w:rsidR="007D5D8A" w:rsidRPr="00316760" w:rsidRDefault="007D5D8A" w:rsidP="00947F08">
            <w:pPr>
              <w:pStyle w:val="NoSpacing"/>
              <w:rPr>
                <w:bCs/>
              </w:rPr>
            </w:pPr>
            <w:r w:rsidRPr="00947F08">
              <w:rPr>
                <w:rFonts w:cstheme="minorHAnsi"/>
                <w:bCs/>
              </w:rPr>
              <w:t>Other3917Days</w:t>
            </w:r>
          </w:p>
        </w:tc>
      </w:tr>
      <w:tr w:rsidR="007D5D8A" w:rsidRPr="005F4836" w14:paraId="7510FCB0" w14:textId="77777777" w:rsidTr="00947F08">
        <w:trPr>
          <w:trHeight w:val="216"/>
        </w:trPr>
        <w:tc>
          <w:tcPr>
            <w:tcW w:w="9355" w:type="dxa"/>
          </w:tcPr>
          <w:p w14:paraId="6A5C6163" w14:textId="77777777" w:rsidR="007D5D8A" w:rsidRPr="00316760" w:rsidRDefault="007D5D8A" w:rsidP="00947F08">
            <w:pPr>
              <w:pStyle w:val="NoSpacing"/>
              <w:rPr>
                <w:bCs/>
              </w:rPr>
            </w:pPr>
            <w:r w:rsidRPr="00947F08">
              <w:rPr>
                <w:rFonts w:cstheme="minorHAnsi"/>
                <w:bCs/>
              </w:rPr>
              <w:t>TotalHomelessDays</w:t>
            </w:r>
          </w:p>
        </w:tc>
      </w:tr>
      <w:tr w:rsidR="007D5D8A" w:rsidRPr="005F4836" w14:paraId="44F44196" w14:textId="77777777" w:rsidTr="00947F08">
        <w:trPr>
          <w:trHeight w:val="95"/>
        </w:trPr>
        <w:tc>
          <w:tcPr>
            <w:tcW w:w="9355" w:type="dxa"/>
          </w:tcPr>
          <w:p w14:paraId="27BAD118" w14:textId="77777777" w:rsidR="007D5D8A" w:rsidRPr="00316760" w:rsidRDefault="007D5D8A" w:rsidP="00947F08">
            <w:pPr>
              <w:pStyle w:val="NoSpacing"/>
              <w:rPr>
                <w:bCs/>
              </w:rPr>
            </w:pPr>
            <w:r w:rsidRPr="00947F08">
              <w:rPr>
                <w:rFonts w:cstheme="minorHAnsi"/>
                <w:bCs/>
              </w:rPr>
              <w:t>RRHHousedDays</w:t>
            </w:r>
          </w:p>
        </w:tc>
      </w:tr>
      <w:tr w:rsidR="007D5D8A" w:rsidRPr="005F4836" w14:paraId="2CEBB2E3" w14:textId="77777777" w:rsidTr="00947F08">
        <w:trPr>
          <w:trHeight w:val="216"/>
        </w:trPr>
        <w:tc>
          <w:tcPr>
            <w:tcW w:w="9355" w:type="dxa"/>
          </w:tcPr>
          <w:p w14:paraId="6984F659" w14:textId="77777777" w:rsidR="007D5D8A" w:rsidRPr="00316760" w:rsidRDefault="007D5D8A" w:rsidP="00947F08">
            <w:pPr>
              <w:pStyle w:val="NoSpacing"/>
              <w:rPr>
                <w:bCs/>
              </w:rPr>
            </w:pPr>
            <w:r w:rsidRPr="00947F08">
              <w:rPr>
                <w:rFonts w:cstheme="minorHAnsi"/>
                <w:bCs/>
              </w:rPr>
              <w:t>SystemDaysNotPSHHoused</w:t>
            </w:r>
          </w:p>
        </w:tc>
      </w:tr>
      <w:tr w:rsidR="007D5D8A" w:rsidRPr="005F4836" w14:paraId="045857DA" w14:textId="77777777" w:rsidTr="00947F08">
        <w:trPr>
          <w:trHeight w:val="216"/>
        </w:trPr>
        <w:tc>
          <w:tcPr>
            <w:tcW w:w="9355" w:type="dxa"/>
          </w:tcPr>
          <w:p w14:paraId="693A8049" w14:textId="77777777" w:rsidR="007D5D8A" w:rsidRPr="00316760" w:rsidRDefault="007D5D8A" w:rsidP="00947F08">
            <w:pPr>
              <w:pStyle w:val="NoSpacing"/>
              <w:rPr>
                <w:rFonts w:cstheme="minorHAnsi"/>
                <w:bCs/>
              </w:rPr>
            </w:pPr>
            <w:r w:rsidRPr="00947F08">
              <w:rPr>
                <w:bCs/>
              </w:rPr>
              <w:t>HHChronic</w:t>
            </w:r>
          </w:p>
        </w:tc>
      </w:tr>
      <w:tr w:rsidR="007D5D8A" w:rsidRPr="005F4836" w14:paraId="3E334F6E" w14:textId="77777777" w:rsidTr="00947F08">
        <w:trPr>
          <w:trHeight w:val="216"/>
        </w:trPr>
        <w:tc>
          <w:tcPr>
            <w:tcW w:w="9355" w:type="dxa"/>
          </w:tcPr>
          <w:p w14:paraId="4C2EE5D1" w14:textId="77777777" w:rsidR="007D5D8A" w:rsidRPr="00947F08" w:rsidRDefault="007D5D8A" w:rsidP="00947F08">
            <w:pPr>
              <w:pStyle w:val="NoSpacing"/>
              <w:rPr>
                <w:bCs/>
              </w:rPr>
            </w:pPr>
            <w:r w:rsidRPr="00947F08">
              <w:rPr>
                <w:bCs/>
              </w:rPr>
              <w:t>HHVet</w:t>
            </w:r>
          </w:p>
        </w:tc>
      </w:tr>
      <w:tr w:rsidR="007D5D8A" w:rsidRPr="005F4836" w14:paraId="74EB7639" w14:textId="77777777" w:rsidTr="00947F08">
        <w:trPr>
          <w:trHeight w:val="216"/>
        </w:trPr>
        <w:tc>
          <w:tcPr>
            <w:tcW w:w="9355" w:type="dxa"/>
          </w:tcPr>
          <w:p w14:paraId="517AF3E5" w14:textId="77777777" w:rsidR="007D5D8A" w:rsidRPr="00947F08" w:rsidRDefault="007D5D8A" w:rsidP="00947F08">
            <w:pPr>
              <w:pStyle w:val="NoSpacing"/>
              <w:rPr>
                <w:bCs/>
              </w:rPr>
            </w:pPr>
            <w:r w:rsidRPr="00947F08">
              <w:rPr>
                <w:bCs/>
              </w:rPr>
              <w:t>HHDisability</w:t>
            </w:r>
          </w:p>
        </w:tc>
      </w:tr>
      <w:tr w:rsidR="007D5D8A" w:rsidRPr="005F4836" w14:paraId="5140272E" w14:textId="77777777" w:rsidTr="00947F08">
        <w:trPr>
          <w:trHeight w:val="216"/>
        </w:trPr>
        <w:tc>
          <w:tcPr>
            <w:tcW w:w="9355" w:type="dxa"/>
          </w:tcPr>
          <w:p w14:paraId="08236757" w14:textId="77777777" w:rsidR="007D5D8A" w:rsidRPr="00947F08" w:rsidRDefault="007D5D8A" w:rsidP="00947F08">
            <w:pPr>
              <w:pStyle w:val="NoSpacing"/>
              <w:rPr>
                <w:bCs/>
              </w:rPr>
            </w:pPr>
            <w:r w:rsidRPr="00947F08">
              <w:rPr>
                <w:bCs/>
              </w:rPr>
              <w:t>HHFleeingDV</w:t>
            </w:r>
          </w:p>
        </w:tc>
      </w:tr>
      <w:tr w:rsidR="007D5D8A" w:rsidRPr="005F4836" w14:paraId="24298FAD" w14:textId="77777777" w:rsidTr="00947F08">
        <w:trPr>
          <w:trHeight w:val="216"/>
        </w:trPr>
        <w:tc>
          <w:tcPr>
            <w:tcW w:w="9355" w:type="dxa"/>
          </w:tcPr>
          <w:p w14:paraId="252C00DB" w14:textId="77777777" w:rsidR="007D5D8A" w:rsidRPr="00947F08" w:rsidRDefault="007D5D8A" w:rsidP="00947F08">
            <w:pPr>
              <w:pStyle w:val="NoSpacing"/>
              <w:rPr>
                <w:bCs/>
              </w:rPr>
            </w:pPr>
            <w:r w:rsidRPr="00947F08">
              <w:rPr>
                <w:bCs/>
              </w:rPr>
              <w:t>HHAdultAge</w:t>
            </w:r>
          </w:p>
        </w:tc>
      </w:tr>
      <w:tr w:rsidR="007D5D8A" w:rsidRPr="005F4836" w14:paraId="7B6B6269" w14:textId="77777777" w:rsidTr="00947F08">
        <w:trPr>
          <w:trHeight w:val="216"/>
        </w:trPr>
        <w:tc>
          <w:tcPr>
            <w:tcW w:w="9355" w:type="dxa"/>
          </w:tcPr>
          <w:p w14:paraId="6979A993" w14:textId="77777777" w:rsidR="007D5D8A" w:rsidRPr="00947F08" w:rsidRDefault="007D5D8A" w:rsidP="00947F08">
            <w:pPr>
              <w:pStyle w:val="NoSpacing"/>
              <w:rPr>
                <w:bCs/>
              </w:rPr>
            </w:pPr>
            <w:r w:rsidRPr="00947F08">
              <w:rPr>
                <w:bCs/>
              </w:rPr>
              <w:t>HHParent</w:t>
            </w:r>
          </w:p>
        </w:tc>
      </w:tr>
      <w:tr w:rsidR="007D5D8A" w:rsidRPr="005F4836" w14:paraId="05980099" w14:textId="77777777" w:rsidTr="00947F08">
        <w:trPr>
          <w:trHeight w:val="216"/>
        </w:trPr>
        <w:tc>
          <w:tcPr>
            <w:tcW w:w="9355" w:type="dxa"/>
          </w:tcPr>
          <w:p w14:paraId="61AB5991" w14:textId="77777777" w:rsidR="007D5D8A" w:rsidRPr="00947F08" w:rsidRDefault="007D5D8A" w:rsidP="00947F08">
            <w:pPr>
              <w:pStyle w:val="NoSpacing"/>
              <w:rPr>
                <w:bCs/>
              </w:rPr>
            </w:pPr>
            <w:r w:rsidRPr="00947F08">
              <w:rPr>
                <w:bCs/>
              </w:rPr>
              <w:t>AC3Plus</w:t>
            </w:r>
          </w:p>
        </w:tc>
      </w:tr>
      <w:tr w:rsidR="007D5D8A" w:rsidRPr="005F4836" w14:paraId="5BB4BFD6" w14:textId="77777777" w:rsidTr="00947F08">
        <w:trPr>
          <w:trHeight w:val="216"/>
        </w:trPr>
        <w:tc>
          <w:tcPr>
            <w:tcW w:w="9355" w:type="dxa"/>
          </w:tcPr>
          <w:p w14:paraId="335B96CB" w14:textId="77777777" w:rsidR="007D5D8A" w:rsidRPr="00947F08" w:rsidRDefault="007D5D8A" w:rsidP="00947F08">
            <w:pPr>
              <w:pStyle w:val="NoSpacing"/>
              <w:rPr>
                <w:bCs/>
              </w:rPr>
            </w:pPr>
            <w:r w:rsidRPr="00947F08">
              <w:rPr>
                <w:bCs/>
              </w:rPr>
              <w:t>HoHRace</w:t>
            </w:r>
          </w:p>
        </w:tc>
      </w:tr>
      <w:tr w:rsidR="007D5D8A" w:rsidRPr="005F4836" w14:paraId="1C512D1E" w14:textId="77777777" w:rsidTr="00947F08">
        <w:trPr>
          <w:trHeight w:val="216"/>
        </w:trPr>
        <w:tc>
          <w:tcPr>
            <w:tcW w:w="9355" w:type="dxa"/>
          </w:tcPr>
          <w:p w14:paraId="403069A1" w14:textId="77777777" w:rsidR="007D5D8A" w:rsidRPr="00947F08" w:rsidRDefault="007D5D8A" w:rsidP="00947F08">
            <w:pPr>
              <w:pStyle w:val="NoSpacing"/>
              <w:rPr>
                <w:bCs/>
              </w:rPr>
            </w:pPr>
            <w:r w:rsidRPr="00947F08">
              <w:rPr>
                <w:bCs/>
              </w:rPr>
              <w:t>HoHEthnicity</w:t>
            </w:r>
          </w:p>
        </w:tc>
      </w:tr>
      <w:tr w:rsidR="007D5D8A" w:rsidRPr="005F4836" w14:paraId="3BEF45B6" w14:textId="77777777" w:rsidTr="00947F08">
        <w:trPr>
          <w:trHeight w:val="216"/>
        </w:trPr>
        <w:tc>
          <w:tcPr>
            <w:tcW w:w="9355" w:type="dxa"/>
          </w:tcPr>
          <w:p w14:paraId="713C9364" w14:textId="77777777" w:rsidR="007D5D8A" w:rsidRPr="00316760" w:rsidRDefault="007D5D8A" w:rsidP="00947F08">
            <w:pPr>
              <w:pStyle w:val="NoSpacing"/>
              <w:rPr>
                <w:bCs/>
              </w:rPr>
            </w:pPr>
            <w:r>
              <w:rPr>
                <w:bCs/>
              </w:rPr>
              <w:t>Stat</w:t>
            </w:r>
          </w:p>
        </w:tc>
      </w:tr>
      <w:tr w:rsidR="007D5D8A" w:rsidRPr="005F4836" w14:paraId="1A475A0B" w14:textId="77777777" w:rsidTr="00947F08">
        <w:trPr>
          <w:trHeight w:val="216"/>
        </w:trPr>
        <w:tc>
          <w:tcPr>
            <w:tcW w:w="9355" w:type="dxa"/>
          </w:tcPr>
          <w:p w14:paraId="65521D9F" w14:textId="77777777" w:rsidR="007D5D8A" w:rsidRDefault="007D5D8A" w:rsidP="00947F08">
            <w:pPr>
              <w:pStyle w:val="NoSpacing"/>
              <w:rPr>
                <w:bCs/>
              </w:rPr>
            </w:pPr>
            <w:r>
              <w:rPr>
                <w:bCs/>
              </w:rPr>
              <w:t>HHChild</w:t>
            </w:r>
          </w:p>
        </w:tc>
      </w:tr>
    </w:tbl>
    <w:p w14:paraId="3E562672" w14:textId="77777777" w:rsidR="007D5D8A" w:rsidRDefault="007D5D8A" w:rsidP="007D5D8A">
      <w:pPr>
        <w:pStyle w:val="Heading4"/>
      </w:pPr>
      <w:r>
        <w:t>Target</w:t>
      </w:r>
    </w:p>
    <w:tbl>
      <w:tblPr>
        <w:tblStyle w:val="Style1"/>
        <w:tblW w:w="9355" w:type="dxa"/>
        <w:tblLook w:val="04A0" w:firstRow="1" w:lastRow="0" w:firstColumn="1" w:lastColumn="0" w:noHBand="0" w:noVBand="1"/>
      </w:tblPr>
      <w:tblGrid>
        <w:gridCol w:w="9355"/>
      </w:tblGrid>
      <w:tr w:rsidR="007D5D8A" w:rsidRPr="006B4F91" w14:paraId="4D27CC84" w14:textId="77777777" w:rsidTr="00947F08">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9355" w:type="dxa"/>
            <w:shd w:val="clear" w:color="auto" w:fill="76923C" w:themeFill="accent3" w:themeFillShade="BF"/>
          </w:tcPr>
          <w:p w14:paraId="0A0DC413" w14:textId="77777777" w:rsidR="007D5D8A" w:rsidRPr="005F4836" w:rsidRDefault="007D5D8A" w:rsidP="00947F08">
            <w:pPr>
              <w:pStyle w:val="NoSpacing"/>
              <w:rPr>
                <w:b w:val="0"/>
                <w:bCs w:val="0"/>
                <w:color w:val="FFFFFF" w:themeColor="background1"/>
              </w:rPr>
            </w:pPr>
            <w:r>
              <w:rPr>
                <w:b w:val="0"/>
                <w:bCs w:val="0"/>
                <w:color w:val="FFFFFF" w:themeColor="background1"/>
              </w:rPr>
              <w:t>lsa</w:t>
            </w:r>
            <w:r w:rsidRPr="005F4836">
              <w:rPr>
                <w:b w:val="0"/>
                <w:bCs w:val="0"/>
                <w:color w:val="FFFFFF" w:themeColor="background1"/>
              </w:rPr>
              <w:t>_</w:t>
            </w:r>
            <w:r>
              <w:rPr>
                <w:b w:val="0"/>
                <w:bCs w:val="0"/>
                <w:color w:val="FFFFFF" w:themeColor="background1"/>
              </w:rPr>
              <w:t>Calculated</w:t>
            </w:r>
          </w:p>
        </w:tc>
      </w:tr>
    </w:tbl>
    <w:tbl>
      <w:tblPr>
        <w:tblStyle w:val="TableGrid"/>
        <w:tblW w:w="9350" w:type="dxa"/>
        <w:tblLook w:val="04A0" w:firstRow="1" w:lastRow="0" w:firstColumn="1" w:lastColumn="0" w:noHBand="0" w:noVBand="1"/>
      </w:tblPr>
      <w:tblGrid>
        <w:gridCol w:w="1435"/>
        <w:gridCol w:w="7915"/>
      </w:tblGrid>
      <w:tr w:rsidR="007D5D8A" w:rsidRPr="003A0FA0" w14:paraId="187D8658" w14:textId="77777777" w:rsidTr="00947F08">
        <w:tc>
          <w:tcPr>
            <w:tcW w:w="1435" w:type="dxa"/>
          </w:tcPr>
          <w:p w14:paraId="0ADDC5F7" w14:textId="77777777" w:rsidR="007D5D8A" w:rsidRPr="003A0FA0" w:rsidRDefault="007D5D8A" w:rsidP="00947F08">
            <w:pPr>
              <w:pStyle w:val="NoSpacing"/>
            </w:pPr>
            <w:r w:rsidRPr="00845520">
              <w:rPr>
                <w:b/>
                <w:bCs/>
              </w:rPr>
              <w:t>Value</w:t>
            </w:r>
          </w:p>
        </w:tc>
        <w:tc>
          <w:tcPr>
            <w:tcW w:w="7915" w:type="dxa"/>
          </w:tcPr>
          <w:p w14:paraId="79003851" w14:textId="77777777" w:rsidR="007D5D8A" w:rsidRPr="003A0FA0" w:rsidRDefault="007D5D8A" w:rsidP="00947F08">
            <w:pPr>
              <w:pStyle w:val="NoSpacing"/>
            </w:pPr>
            <w:r>
              <w:t xml:space="preserve">The average of the values &gt; 0 in the source column for the </w:t>
            </w:r>
            <w:r w:rsidRPr="00947F08">
              <w:rPr>
                <w:b/>
                <w:bCs/>
              </w:rPr>
              <w:t>HHType</w:t>
            </w:r>
            <w:r>
              <w:t xml:space="preserve"> and </w:t>
            </w:r>
            <w:r w:rsidRPr="00947F08">
              <w:rPr>
                <w:b/>
                <w:bCs/>
              </w:rPr>
              <w:t>Population</w:t>
            </w:r>
            <w:r>
              <w:t xml:space="preserve"> identified</w:t>
            </w:r>
          </w:p>
        </w:tc>
      </w:tr>
      <w:tr w:rsidR="007D5D8A" w:rsidRPr="003A0FA0" w14:paraId="7F170E85" w14:textId="77777777" w:rsidTr="00947F08">
        <w:tc>
          <w:tcPr>
            <w:tcW w:w="1435" w:type="dxa"/>
          </w:tcPr>
          <w:p w14:paraId="2297AED2" w14:textId="77777777" w:rsidR="007D5D8A" w:rsidRPr="003A0FA0" w:rsidRDefault="007D5D8A" w:rsidP="00947F08">
            <w:pPr>
              <w:pStyle w:val="NoSpacing"/>
            </w:pPr>
            <w:r w:rsidRPr="003A0FA0">
              <w:t>Cohort</w:t>
            </w:r>
          </w:p>
        </w:tc>
        <w:tc>
          <w:tcPr>
            <w:tcW w:w="7915" w:type="dxa"/>
          </w:tcPr>
          <w:p w14:paraId="301A6164" w14:textId="77777777" w:rsidR="007D5D8A" w:rsidRPr="003A0FA0" w:rsidRDefault="007D5D8A" w:rsidP="00947F08">
            <w:pPr>
              <w:pStyle w:val="NoSpacing"/>
            </w:pPr>
            <w:r>
              <w:t>1 (Active) for these report rows</w:t>
            </w:r>
          </w:p>
        </w:tc>
      </w:tr>
      <w:tr w:rsidR="007D5D8A" w:rsidRPr="003A0FA0" w14:paraId="5C8FC6DE" w14:textId="77777777" w:rsidTr="00947F08">
        <w:tc>
          <w:tcPr>
            <w:tcW w:w="1435" w:type="dxa"/>
          </w:tcPr>
          <w:p w14:paraId="3294F250" w14:textId="77777777" w:rsidR="007D5D8A" w:rsidRPr="003A0FA0" w:rsidRDefault="007D5D8A" w:rsidP="00947F08">
            <w:pPr>
              <w:pStyle w:val="NoSpacing"/>
            </w:pPr>
            <w:r w:rsidRPr="003A0FA0">
              <w:t>Universe</w:t>
            </w:r>
          </w:p>
        </w:tc>
        <w:tc>
          <w:tcPr>
            <w:tcW w:w="7915" w:type="dxa"/>
          </w:tcPr>
          <w:p w14:paraId="1720B36B" w14:textId="77777777" w:rsidR="007D5D8A" w:rsidRPr="003A0FA0" w:rsidRDefault="007D5D8A" w:rsidP="00947F08">
            <w:pPr>
              <w:pStyle w:val="NoSpacing"/>
            </w:pPr>
            <w:r>
              <w:t xml:space="preserve">-1 (All) for these report rows </w:t>
            </w:r>
          </w:p>
        </w:tc>
      </w:tr>
      <w:tr w:rsidR="007D5D8A" w:rsidRPr="003A0FA0" w14:paraId="3EF74DDE" w14:textId="77777777" w:rsidTr="00947F08">
        <w:tc>
          <w:tcPr>
            <w:tcW w:w="1435" w:type="dxa"/>
          </w:tcPr>
          <w:p w14:paraId="12CD18EE" w14:textId="77777777" w:rsidR="007D5D8A" w:rsidRPr="003A0FA0" w:rsidRDefault="007D5D8A" w:rsidP="00947F08">
            <w:pPr>
              <w:pStyle w:val="NoSpacing"/>
            </w:pPr>
            <w:r w:rsidRPr="00845520">
              <w:rPr>
                <w:b/>
                <w:bCs/>
              </w:rPr>
              <w:t>HHType</w:t>
            </w:r>
          </w:p>
        </w:tc>
        <w:tc>
          <w:tcPr>
            <w:tcW w:w="7915" w:type="dxa"/>
          </w:tcPr>
          <w:p w14:paraId="6142139D" w14:textId="77777777" w:rsidR="007D5D8A" w:rsidRPr="003A0FA0" w:rsidRDefault="007D5D8A" w:rsidP="00947F08">
            <w:pPr>
              <w:pStyle w:val="NoSpacing"/>
            </w:pPr>
            <w:r>
              <w:t xml:space="preserve">The household type included in the calculation:  All(0), AO (1), AC (2), CO (3), and UN (99) </w:t>
            </w:r>
          </w:p>
        </w:tc>
      </w:tr>
      <w:tr w:rsidR="007D5D8A" w:rsidRPr="003A0FA0" w14:paraId="06A1B333" w14:textId="77777777" w:rsidTr="00947F08">
        <w:tc>
          <w:tcPr>
            <w:tcW w:w="1435" w:type="dxa"/>
          </w:tcPr>
          <w:p w14:paraId="307323B4" w14:textId="77777777" w:rsidR="007D5D8A" w:rsidRPr="003A0FA0" w:rsidRDefault="007D5D8A" w:rsidP="00947F08">
            <w:pPr>
              <w:pStyle w:val="NoSpacing"/>
            </w:pPr>
            <w:r w:rsidRPr="00845520">
              <w:rPr>
                <w:b/>
                <w:bCs/>
              </w:rPr>
              <w:t>Population</w:t>
            </w:r>
          </w:p>
        </w:tc>
        <w:tc>
          <w:tcPr>
            <w:tcW w:w="7915" w:type="dxa"/>
          </w:tcPr>
          <w:p w14:paraId="4C2D7300" w14:textId="77777777" w:rsidR="007D5D8A" w:rsidRPr="003A0FA0" w:rsidRDefault="007D5D8A" w:rsidP="00947F08">
            <w:pPr>
              <w:pStyle w:val="NoSpacing"/>
            </w:pPr>
            <w:r>
              <w:t>The population/subpopulation included in the calculation; see section 8.3</w:t>
            </w:r>
          </w:p>
        </w:tc>
      </w:tr>
      <w:tr w:rsidR="007D5D8A" w:rsidRPr="003A0FA0" w14:paraId="0A3B197B" w14:textId="77777777" w:rsidTr="00947F08">
        <w:tc>
          <w:tcPr>
            <w:tcW w:w="1435" w:type="dxa"/>
          </w:tcPr>
          <w:p w14:paraId="04646A19" w14:textId="77777777" w:rsidR="007D5D8A" w:rsidRPr="003A0FA0" w:rsidRDefault="007D5D8A" w:rsidP="00947F08">
            <w:pPr>
              <w:pStyle w:val="NoSpacing"/>
            </w:pPr>
            <w:r w:rsidRPr="003A0FA0">
              <w:t>SystemPath</w:t>
            </w:r>
          </w:p>
        </w:tc>
        <w:tc>
          <w:tcPr>
            <w:tcW w:w="7915" w:type="dxa"/>
          </w:tcPr>
          <w:p w14:paraId="1B46E7E6" w14:textId="77777777" w:rsidR="007D5D8A" w:rsidRPr="003A0FA0" w:rsidRDefault="007D5D8A" w:rsidP="00947F08">
            <w:pPr>
              <w:pStyle w:val="NoSpacing"/>
            </w:pPr>
            <w:r>
              <w:t>-1 (All) for this calculation</w:t>
            </w:r>
          </w:p>
        </w:tc>
      </w:tr>
      <w:tr w:rsidR="007D5D8A" w:rsidRPr="003A0FA0" w14:paraId="52D95315" w14:textId="77777777" w:rsidTr="00947F08">
        <w:tc>
          <w:tcPr>
            <w:tcW w:w="1435" w:type="dxa"/>
          </w:tcPr>
          <w:p w14:paraId="184D3CA2" w14:textId="77777777" w:rsidR="007D5D8A" w:rsidRPr="003A0FA0" w:rsidRDefault="007D5D8A" w:rsidP="00947F08">
            <w:pPr>
              <w:pStyle w:val="NoSpacing"/>
            </w:pPr>
            <w:r w:rsidRPr="003A0FA0">
              <w:t>ProjectID</w:t>
            </w:r>
          </w:p>
        </w:tc>
        <w:tc>
          <w:tcPr>
            <w:tcW w:w="7915" w:type="dxa"/>
          </w:tcPr>
          <w:p w14:paraId="661BC820" w14:textId="77777777" w:rsidR="007D5D8A" w:rsidRPr="003A0FA0" w:rsidRDefault="007D5D8A" w:rsidP="00947F08">
            <w:pPr>
              <w:pStyle w:val="NoSpacing"/>
            </w:pPr>
            <w:r>
              <w:t>NULL</w:t>
            </w:r>
          </w:p>
        </w:tc>
      </w:tr>
      <w:tr w:rsidR="007D5D8A" w:rsidRPr="003A0FA0" w14:paraId="1D613622" w14:textId="77777777" w:rsidTr="00947F08">
        <w:tc>
          <w:tcPr>
            <w:tcW w:w="1435" w:type="dxa"/>
          </w:tcPr>
          <w:p w14:paraId="76553633" w14:textId="77777777" w:rsidR="007D5D8A" w:rsidRPr="003A0FA0" w:rsidRDefault="007D5D8A" w:rsidP="00947F08">
            <w:pPr>
              <w:pStyle w:val="NoSpacing"/>
            </w:pPr>
            <w:r w:rsidRPr="00845520">
              <w:rPr>
                <w:b/>
                <w:bCs/>
              </w:rPr>
              <w:t>ReportRow</w:t>
            </w:r>
          </w:p>
        </w:tc>
        <w:tc>
          <w:tcPr>
            <w:tcW w:w="7915" w:type="dxa"/>
          </w:tcPr>
          <w:p w14:paraId="3E0D401C" w14:textId="77777777" w:rsidR="007D5D8A" w:rsidRPr="003A0FA0" w:rsidRDefault="007D5D8A" w:rsidP="00947F08">
            <w:pPr>
              <w:pStyle w:val="NoSpacing"/>
            </w:pPr>
            <w:r>
              <w:t>Rows 1-9 (see below)</w:t>
            </w:r>
          </w:p>
        </w:tc>
      </w:tr>
      <w:tr w:rsidR="007D5D8A" w:rsidRPr="003A0FA0" w14:paraId="73E39473" w14:textId="77777777" w:rsidTr="00947F08">
        <w:tc>
          <w:tcPr>
            <w:tcW w:w="1435" w:type="dxa"/>
          </w:tcPr>
          <w:p w14:paraId="35668687" w14:textId="77777777" w:rsidR="007D5D8A" w:rsidRPr="003A0FA0" w:rsidRDefault="007D5D8A" w:rsidP="00947F08">
            <w:pPr>
              <w:pStyle w:val="NoSpacing"/>
            </w:pPr>
            <w:r w:rsidRPr="003A0FA0">
              <w:t>ReportID</w:t>
            </w:r>
          </w:p>
        </w:tc>
        <w:tc>
          <w:tcPr>
            <w:tcW w:w="7915" w:type="dxa"/>
          </w:tcPr>
          <w:p w14:paraId="3943AA28" w14:textId="77777777" w:rsidR="007D5D8A" w:rsidRPr="003A0FA0" w:rsidRDefault="007D5D8A" w:rsidP="00947F08">
            <w:pPr>
              <w:pStyle w:val="NoSpacing"/>
            </w:pPr>
            <w:r>
              <w:t>Must match LSAReport.</w:t>
            </w:r>
            <w:r w:rsidRPr="00845520">
              <w:rPr>
                <w:b/>
                <w:bCs/>
              </w:rPr>
              <w:t>ReportID</w:t>
            </w:r>
          </w:p>
        </w:tc>
      </w:tr>
    </w:tbl>
    <w:p w14:paraId="7CC2EA66" w14:textId="77777777" w:rsidR="007D5D8A" w:rsidRDefault="007D5D8A" w:rsidP="007D5D8A">
      <w:pPr>
        <w:pStyle w:val="Heading3"/>
      </w:pPr>
      <w:r>
        <w:t>Logic</w:t>
      </w:r>
    </w:p>
    <w:p w14:paraId="5CA7372D" w14:textId="77777777" w:rsidR="007D5D8A" w:rsidRDefault="007D5D8A" w:rsidP="007D5D8A">
      <w:r>
        <w:t xml:space="preserve">See the table above for </w:t>
      </w:r>
      <w:r w:rsidRPr="00947F08">
        <w:rPr>
          <w:b/>
          <w:bCs/>
        </w:rPr>
        <w:t>Cohort</w:t>
      </w:r>
      <w:r>
        <w:t xml:space="preserve">, </w:t>
      </w:r>
      <w:r w:rsidRPr="00947F08">
        <w:rPr>
          <w:b/>
          <w:bCs/>
        </w:rPr>
        <w:t>Universe</w:t>
      </w:r>
      <w:r>
        <w:t xml:space="preserve">, </w:t>
      </w:r>
      <w:r w:rsidRPr="00947F08">
        <w:rPr>
          <w:b/>
          <w:bCs/>
        </w:rPr>
        <w:t>SystemPath</w:t>
      </w:r>
      <w:r>
        <w:t xml:space="preserve">, </w:t>
      </w:r>
      <w:r w:rsidRPr="00947F08">
        <w:rPr>
          <w:b/>
          <w:bCs/>
        </w:rPr>
        <w:t>ProjectID</w:t>
      </w:r>
      <w:r>
        <w:t xml:space="preserve">, and </w:t>
      </w:r>
      <w:r w:rsidRPr="00947F08">
        <w:rPr>
          <w:b/>
          <w:bCs/>
        </w:rPr>
        <w:t>ReportID</w:t>
      </w:r>
      <w:r>
        <w:t>.</w:t>
      </w:r>
    </w:p>
    <w:p w14:paraId="15FC9763" w14:textId="77777777" w:rsidR="007D5D8A" w:rsidRDefault="007D5D8A" w:rsidP="007D5D8A">
      <w:r>
        <w:t xml:space="preserve">See section 8.3 for required </w:t>
      </w:r>
      <w:r w:rsidRPr="00947F08">
        <w:rPr>
          <w:b/>
          <w:bCs/>
        </w:rPr>
        <w:t>Population</w:t>
      </w:r>
      <w:r>
        <w:t xml:space="preserve"> and </w:t>
      </w:r>
      <w:r w:rsidRPr="00947F08">
        <w:rPr>
          <w:b/>
          <w:bCs/>
        </w:rPr>
        <w:t>HHType</w:t>
      </w:r>
      <w:r>
        <w:t xml:space="preserve"> combinations.</w:t>
      </w:r>
    </w:p>
    <w:p w14:paraId="164862DF" w14:textId="77777777" w:rsidR="007D5D8A" w:rsidRPr="00316760" w:rsidRDefault="007D5D8A" w:rsidP="007D5D8A">
      <w:pPr>
        <w:pStyle w:val="Heading4"/>
      </w:pPr>
      <w:r>
        <w:t>ReportRow and Value</w:t>
      </w:r>
    </w:p>
    <w:p w14:paraId="6DA31FC7" w14:textId="034B80F6" w:rsidR="00914DDA" w:rsidRDefault="00914DDA" w:rsidP="00914DDA">
      <w:pPr>
        <w:rPr>
          <w:rFonts w:cstheme="minorHAnsi"/>
        </w:rPr>
      </w:pPr>
      <w:r w:rsidRPr="00A6067F">
        <w:rPr>
          <w:rFonts w:cstheme="minorHAnsi"/>
        </w:rPr>
        <w:t xml:space="preserve">For each </w:t>
      </w:r>
      <w:r w:rsidRPr="00655B0F">
        <w:rPr>
          <w:b/>
        </w:rPr>
        <w:t>ReportRow</w:t>
      </w:r>
      <w:r w:rsidRPr="00A6067F">
        <w:rPr>
          <w:rFonts w:cstheme="minorHAnsi"/>
        </w:rPr>
        <w:t xml:space="preserve"> listed below, </w:t>
      </w:r>
      <w:r w:rsidRPr="00EE2B15">
        <w:rPr>
          <w:b/>
        </w:rPr>
        <w:t xml:space="preserve">Value </w:t>
      </w:r>
      <w:r w:rsidRPr="001F4B22">
        <w:rPr>
          <w:rFonts w:cstheme="minorHAnsi"/>
        </w:rPr>
        <w:t xml:space="preserve">= </w:t>
      </w:r>
      <w:r w:rsidRPr="00EE2B15">
        <w:rPr>
          <w:rFonts w:cstheme="minorHAnsi"/>
        </w:rPr>
        <w:t>the</w:t>
      </w:r>
      <w:r w:rsidRPr="00A6067F">
        <w:rPr>
          <w:rFonts w:cstheme="minorHAnsi"/>
        </w:rPr>
        <w:t xml:space="preserve"> average of [Source Column] </w:t>
      </w:r>
      <w:r w:rsidR="004D604A">
        <w:rPr>
          <w:rFonts w:cstheme="minorHAnsi"/>
        </w:rPr>
        <w:t>from tlsa_Household</w:t>
      </w:r>
      <w:r w:rsidR="00736284" w:rsidRPr="00736284">
        <w:rPr>
          <w:rFonts w:cstheme="minorHAnsi"/>
        </w:rPr>
        <w:t xml:space="preserve"> </w:t>
      </w:r>
      <w:r w:rsidRPr="00A6067F">
        <w:rPr>
          <w:rFonts w:cstheme="minorHAnsi"/>
        </w:rPr>
        <w:t>where [Source Column] &gt; 0, rounded to the nearest whole number</w:t>
      </w:r>
      <w:r w:rsidR="00E76841">
        <w:rPr>
          <w:rFonts w:cstheme="minorHAnsi"/>
        </w:rPr>
        <w:t xml:space="preserve">, or the result of a built-in AVERAGE or AVG function in a database that returns an integer when the datatype of the parameter is </w:t>
      </w:r>
      <w:r w:rsidR="00E76841" w:rsidRPr="00CE5FB2">
        <w:rPr>
          <w:rFonts w:cstheme="minorHAnsi"/>
          <w:i/>
          <w:iCs/>
        </w:rPr>
        <w:t>integer</w:t>
      </w:r>
      <w:r w:rsidRPr="00A6067F">
        <w:rPr>
          <w:rFonts w:cstheme="minorHAnsi"/>
        </w:rPr>
        <w:t>.</w:t>
      </w:r>
    </w:p>
    <w:tbl>
      <w:tblPr>
        <w:tblStyle w:val="Style11"/>
        <w:tblW w:w="9535" w:type="dxa"/>
        <w:tblLook w:val="04A0" w:firstRow="1" w:lastRow="0" w:firstColumn="1" w:lastColumn="0" w:noHBand="0" w:noVBand="1"/>
      </w:tblPr>
      <w:tblGrid>
        <w:gridCol w:w="4959"/>
        <w:gridCol w:w="3107"/>
        <w:gridCol w:w="1469"/>
      </w:tblGrid>
      <w:tr w:rsidR="00914DDA" w:rsidRPr="00107D01" w14:paraId="34B9A201" w14:textId="77777777" w:rsidTr="00914DDA">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4959" w:type="dxa"/>
            <w:noWrap/>
            <w:hideMark/>
          </w:tcPr>
          <w:p w14:paraId="2606FB46" w14:textId="77777777" w:rsidR="00914DDA" w:rsidRPr="008743AE" w:rsidRDefault="00914DDA" w:rsidP="00914DDA">
            <w:pPr>
              <w:spacing w:before="0" w:after="0"/>
              <w:rPr>
                <w:rFonts w:cstheme="minorHAnsi"/>
              </w:rPr>
            </w:pPr>
            <w:r w:rsidRPr="008743AE">
              <w:rPr>
                <w:rFonts w:cstheme="minorHAnsi"/>
              </w:rPr>
              <w:t>Report Row Category</w:t>
            </w:r>
          </w:p>
        </w:tc>
        <w:tc>
          <w:tcPr>
            <w:tcW w:w="3107" w:type="dxa"/>
          </w:tcPr>
          <w:p w14:paraId="74E26825" w14:textId="77777777" w:rsidR="00914DDA" w:rsidRPr="008743AE" w:rsidRDefault="00914DDA" w:rsidP="00914DDA">
            <w:pPr>
              <w:spacing w:before="0" w:after="0"/>
              <w:cnfStyle w:val="100000000000" w:firstRow="1" w:lastRow="0" w:firstColumn="0" w:lastColumn="0" w:oddVBand="0" w:evenVBand="0" w:oddHBand="0" w:evenHBand="0" w:firstRowFirstColumn="0" w:firstRowLastColumn="0" w:lastRowFirstColumn="0" w:lastRowLastColumn="0"/>
              <w:rPr>
                <w:rFonts w:cstheme="minorHAnsi"/>
              </w:rPr>
            </w:pPr>
            <w:r w:rsidRPr="008743AE">
              <w:rPr>
                <w:rFonts w:cstheme="minorHAnsi"/>
              </w:rPr>
              <w:t>Source Column</w:t>
            </w:r>
          </w:p>
        </w:tc>
        <w:tc>
          <w:tcPr>
            <w:tcW w:w="1469" w:type="dxa"/>
          </w:tcPr>
          <w:p w14:paraId="2CC24ABB" w14:textId="77777777" w:rsidR="00914DDA" w:rsidRPr="008743AE" w:rsidRDefault="00914DDA" w:rsidP="00914DDA">
            <w:pPr>
              <w:spacing w:before="0" w:after="0"/>
              <w:cnfStyle w:val="100000000000" w:firstRow="1" w:lastRow="0" w:firstColumn="0" w:lastColumn="0" w:oddVBand="0" w:evenVBand="0" w:oddHBand="0" w:evenHBand="0" w:firstRowFirstColumn="0" w:firstRowLastColumn="0" w:lastRowFirstColumn="0" w:lastRowLastColumn="0"/>
              <w:rPr>
                <w:rFonts w:cstheme="minorHAnsi"/>
              </w:rPr>
            </w:pPr>
            <w:r w:rsidRPr="008743AE">
              <w:rPr>
                <w:rFonts w:cstheme="minorHAnsi"/>
              </w:rPr>
              <w:t xml:space="preserve">ReportRow </w:t>
            </w:r>
          </w:p>
        </w:tc>
      </w:tr>
      <w:tr w:rsidR="00914DDA" w:rsidRPr="00107D01" w14:paraId="1A4D76E5" w14:textId="77777777" w:rsidTr="00914DD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959" w:type="dxa"/>
            <w:noWrap/>
            <w:hideMark/>
          </w:tcPr>
          <w:p w14:paraId="5088D16F" w14:textId="77777777" w:rsidR="00914DDA" w:rsidRPr="00577A54" w:rsidRDefault="00914DDA" w:rsidP="00914DDA">
            <w:pPr>
              <w:spacing w:before="0" w:after="0"/>
              <w:rPr>
                <w:rFonts w:cstheme="minorHAnsi"/>
              </w:rPr>
            </w:pPr>
            <w:r w:rsidRPr="00577A54">
              <w:rPr>
                <w:rFonts w:cstheme="minorHAnsi"/>
              </w:rPr>
              <w:t>Days in ES/SH</w:t>
            </w:r>
          </w:p>
        </w:tc>
        <w:tc>
          <w:tcPr>
            <w:tcW w:w="3107" w:type="dxa"/>
          </w:tcPr>
          <w:p w14:paraId="2BD77DB2" w14:textId="77777777" w:rsidR="00914DDA" w:rsidRPr="008743AE" w:rsidRDefault="00914DDA" w:rsidP="00914DDA">
            <w:pPr>
              <w:spacing w:before="0" w:after="0"/>
              <w:cnfStyle w:val="000000100000" w:firstRow="0" w:lastRow="0" w:firstColumn="0" w:lastColumn="0" w:oddVBand="0" w:evenVBand="0" w:oddHBand="1" w:evenHBand="0" w:firstRowFirstColumn="0" w:firstRowLastColumn="0" w:lastRowFirstColumn="0" w:lastRowLastColumn="0"/>
              <w:rPr>
                <w:rFonts w:cstheme="minorHAnsi"/>
                <w:b/>
              </w:rPr>
            </w:pPr>
            <w:r w:rsidRPr="008743AE">
              <w:rPr>
                <w:rFonts w:cstheme="minorHAnsi"/>
                <w:b/>
              </w:rPr>
              <w:t>ESDays</w:t>
            </w:r>
          </w:p>
        </w:tc>
        <w:tc>
          <w:tcPr>
            <w:tcW w:w="1469" w:type="dxa"/>
          </w:tcPr>
          <w:p w14:paraId="04FDDE80" w14:textId="77777777" w:rsidR="00914DDA" w:rsidRPr="00577A54" w:rsidRDefault="00914DDA" w:rsidP="00914DDA">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1</w:t>
            </w:r>
          </w:p>
        </w:tc>
      </w:tr>
      <w:tr w:rsidR="00914DDA" w:rsidRPr="00107D01" w14:paraId="505617AB" w14:textId="77777777" w:rsidTr="00914DD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959" w:type="dxa"/>
            <w:noWrap/>
            <w:hideMark/>
          </w:tcPr>
          <w:p w14:paraId="28D6F0FB" w14:textId="77777777" w:rsidR="00914DDA" w:rsidRPr="00577A54" w:rsidRDefault="00914DDA" w:rsidP="00914DDA">
            <w:pPr>
              <w:spacing w:before="0" w:after="0"/>
              <w:rPr>
                <w:rFonts w:cstheme="minorHAnsi"/>
              </w:rPr>
            </w:pPr>
            <w:r w:rsidRPr="00577A54">
              <w:rPr>
                <w:rFonts w:cstheme="minorHAnsi"/>
              </w:rPr>
              <w:t>Days in TH</w:t>
            </w:r>
          </w:p>
        </w:tc>
        <w:tc>
          <w:tcPr>
            <w:tcW w:w="3107" w:type="dxa"/>
          </w:tcPr>
          <w:p w14:paraId="58E79317" w14:textId="77777777" w:rsidR="00914DDA" w:rsidRPr="008743AE" w:rsidRDefault="00914DDA" w:rsidP="00914DDA">
            <w:pPr>
              <w:spacing w:before="0" w:after="0"/>
              <w:cnfStyle w:val="000000010000" w:firstRow="0" w:lastRow="0" w:firstColumn="0" w:lastColumn="0" w:oddVBand="0" w:evenVBand="0" w:oddHBand="0" w:evenHBand="1" w:firstRowFirstColumn="0" w:firstRowLastColumn="0" w:lastRowFirstColumn="0" w:lastRowLastColumn="0"/>
              <w:rPr>
                <w:rFonts w:cstheme="minorHAnsi"/>
                <w:b/>
              </w:rPr>
            </w:pPr>
            <w:r w:rsidRPr="008743AE">
              <w:rPr>
                <w:rFonts w:cstheme="minorHAnsi"/>
                <w:b/>
              </w:rPr>
              <w:t>THDays</w:t>
            </w:r>
          </w:p>
        </w:tc>
        <w:tc>
          <w:tcPr>
            <w:tcW w:w="1469" w:type="dxa"/>
          </w:tcPr>
          <w:p w14:paraId="4702C541" w14:textId="77777777" w:rsidR="00914DDA" w:rsidRPr="00577A54" w:rsidRDefault="00914DDA" w:rsidP="00914DDA">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577A54">
              <w:rPr>
                <w:rFonts w:cstheme="minorHAnsi"/>
              </w:rPr>
              <w:t>2</w:t>
            </w:r>
          </w:p>
        </w:tc>
      </w:tr>
      <w:tr w:rsidR="00914DDA" w:rsidRPr="00107D01" w14:paraId="3CB58EBF" w14:textId="77777777" w:rsidTr="00914DD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959" w:type="dxa"/>
            <w:noWrap/>
            <w:hideMark/>
          </w:tcPr>
          <w:p w14:paraId="11D6D8C9" w14:textId="77777777" w:rsidR="00914DDA" w:rsidRPr="00577A54" w:rsidRDefault="00914DDA" w:rsidP="00914DDA">
            <w:pPr>
              <w:spacing w:before="0" w:after="0"/>
              <w:rPr>
                <w:rFonts w:cstheme="minorHAnsi"/>
              </w:rPr>
            </w:pPr>
            <w:r w:rsidRPr="00577A54">
              <w:rPr>
                <w:rFonts w:cstheme="minorHAnsi"/>
              </w:rPr>
              <w:t>Days in ES/SH or TH</w:t>
            </w:r>
          </w:p>
        </w:tc>
        <w:tc>
          <w:tcPr>
            <w:tcW w:w="3107" w:type="dxa"/>
          </w:tcPr>
          <w:p w14:paraId="7A474C71" w14:textId="77777777" w:rsidR="00914DDA" w:rsidRPr="008743AE" w:rsidRDefault="00914DDA" w:rsidP="00914DDA">
            <w:pPr>
              <w:spacing w:before="0" w:after="0"/>
              <w:cnfStyle w:val="000000100000" w:firstRow="0" w:lastRow="0" w:firstColumn="0" w:lastColumn="0" w:oddVBand="0" w:evenVBand="0" w:oddHBand="1" w:evenHBand="0" w:firstRowFirstColumn="0" w:firstRowLastColumn="0" w:lastRowFirstColumn="0" w:lastRowLastColumn="0"/>
              <w:rPr>
                <w:rFonts w:cstheme="minorHAnsi"/>
                <w:b/>
              </w:rPr>
            </w:pPr>
            <w:r w:rsidRPr="008743AE">
              <w:rPr>
                <w:rFonts w:cstheme="minorHAnsi"/>
                <w:b/>
              </w:rPr>
              <w:t>ESTDays</w:t>
            </w:r>
          </w:p>
        </w:tc>
        <w:tc>
          <w:tcPr>
            <w:tcW w:w="1469" w:type="dxa"/>
          </w:tcPr>
          <w:p w14:paraId="1C4C7873" w14:textId="77777777" w:rsidR="00914DDA" w:rsidRPr="00577A54" w:rsidRDefault="00914DDA" w:rsidP="00914DDA">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3</w:t>
            </w:r>
          </w:p>
        </w:tc>
      </w:tr>
      <w:tr w:rsidR="00914DDA" w:rsidRPr="00107D01" w14:paraId="716702A9" w14:textId="77777777" w:rsidTr="00914DD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959" w:type="dxa"/>
            <w:noWrap/>
            <w:hideMark/>
          </w:tcPr>
          <w:p w14:paraId="1C320D5B" w14:textId="77777777" w:rsidR="00914DDA" w:rsidRPr="00577A54" w:rsidRDefault="00914DDA" w:rsidP="00914DDA">
            <w:pPr>
              <w:spacing w:before="0" w:after="0"/>
              <w:rPr>
                <w:rFonts w:cstheme="minorHAnsi"/>
              </w:rPr>
            </w:pPr>
            <w:r w:rsidRPr="00577A54">
              <w:rPr>
                <w:rFonts w:cstheme="minorHAnsi"/>
              </w:rPr>
              <w:t>Days in RRH/PSH pre-move-in (excluding those overlapping with ES/SH/TH days)</w:t>
            </w:r>
          </w:p>
        </w:tc>
        <w:tc>
          <w:tcPr>
            <w:tcW w:w="3107" w:type="dxa"/>
          </w:tcPr>
          <w:p w14:paraId="473718FA" w14:textId="77777777" w:rsidR="00914DDA" w:rsidRPr="008743AE" w:rsidRDefault="00914DDA" w:rsidP="00914DDA">
            <w:pPr>
              <w:spacing w:before="0" w:after="0"/>
              <w:cnfStyle w:val="000000010000" w:firstRow="0" w:lastRow="0" w:firstColumn="0" w:lastColumn="0" w:oddVBand="0" w:evenVBand="0" w:oddHBand="0" w:evenHBand="1" w:firstRowFirstColumn="0" w:firstRowLastColumn="0" w:lastRowFirstColumn="0" w:lastRowLastColumn="0"/>
              <w:rPr>
                <w:rFonts w:cstheme="minorHAnsi"/>
                <w:b/>
              </w:rPr>
            </w:pPr>
            <w:r w:rsidRPr="008743AE">
              <w:rPr>
                <w:rFonts w:cstheme="minorHAnsi"/>
                <w:b/>
              </w:rPr>
              <w:t>RRHPSHPreMoveInDays</w:t>
            </w:r>
          </w:p>
        </w:tc>
        <w:tc>
          <w:tcPr>
            <w:tcW w:w="1469" w:type="dxa"/>
          </w:tcPr>
          <w:p w14:paraId="27C5FC26" w14:textId="77777777" w:rsidR="00914DDA" w:rsidRPr="00577A54" w:rsidRDefault="00914DDA" w:rsidP="00914DDA">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577A54">
              <w:rPr>
                <w:rFonts w:cstheme="minorHAnsi"/>
              </w:rPr>
              <w:t>4</w:t>
            </w:r>
          </w:p>
        </w:tc>
      </w:tr>
      <w:tr w:rsidR="00914DDA" w:rsidRPr="00107D01" w14:paraId="0BC343DF" w14:textId="77777777" w:rsidTr="00914DD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959" w:type="dxa"/>
            <w:noWrap/>
            <w:hideMark/>
          </w:tcPr>
          <w:p w14:paraId="17DE0AD4" w14:textId="77777777" w:rsidR="00914DDA" w:rsidRPr="00577A54" w:rsidRDefault="00914DDA" w:rsidP="00914DDA">
            <w:pPr>
              <w:spacing w:before="0" w:after="0"/>
              <w:rPr>
                <w:rFonts w:cstheme="minorHAnsi"/>
              </w:rPr>
            </w:pPr>
            <w:r w:rsidRPr="00577A54">
              <w:rPr>
                <w:rFonts w:cstheme="minorHAnsi"/>
              </w:rPr>
              <w:t>Days documented in ES/SH/TH or RRH/PSH pre-move-in total</w:t>
            </w:r>
          </w:p>
        </w:tc>
        <w:tc>
          <w:tcPr>
            <w:tcW w:w="3107" w:type="dxa"/>
          </w:tcPr>
          <w:p w14:paraId="3C521D30" w14:textId="77777777" w:rsidR="00914DDA" w:rsidRPr="008743AE" w:rsidRDefault="00914DDA" w:rsidP="00914DDA">
            <w:pPr>
              <w:spacing w:before="0" w:after="0"/>
              <w:cnfStyle w:val="000000100000" w:firstRow="0" w:lastRow="0" w:firstColumn="0" w:lastColumn="0" w:oddVBand="0" w:evenVBand="0" w:oddHBand="1" w:evenHBand="0" w:firstRowFirstColumn="0" w:firstRowLastColumn="0" w:lastRowFirstColumn="0" w:lastRowLastColumn="0"/>
              <w:rPr>
                <w:rFonts w:cstheme="minorHAnsi"/>
                <w:b/>
              </w:rPr>
            </w:pPr>
            <w:r w:rsidRPr="008743AE">
              <w:rPr>
                <w:rFonts w:cstheme="minorHAnsi"/>
                <w:b/>
              </w:rPr>
              <w:t>SystemHomelessDays</w:t>
            </w:r>
          </w:p>
        </w:tc>
        <w:tc>
          <w:tcPr>
            <w:tcW w:w="1469" w:type="dxa"/>
          </w:tcPr>
          <w:p w14:paraId="3536A0CA" w14:textId="77777777" w:rsidR="00914DDA" w:rsidRPr="00577A54" w:rsidRDefault="00914DDA" w:rsidP="00914DDA">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5</w:t>
            </w:r>
          </w:p>
        </w:tc>
      </w:tr>
      <w:tr w:rsidR="00914DDA" w:rsidRPr="00107D01" w14:paraId="3FBF041C" w14:textId="77777777" w:rsidTr="00914DD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959" w:type="dxa"/>
            <w:noWrap/>
            <w:hideMark/>
          </w:tcPr>
          <w:p w14:paraId="5D0F775C" w14:textId="77777777" w:rsidR="00914DDA" w:rsidRPr="00577A54" w:rsidRDefault="00914DDA" w:rsidP="00914DDA">
            <w:pPr>
              <w:spacing w:before="0" w:after="0"/>
              <w:rPr>
                <w:rFonts w:cstheme="minorHAnsi"/>
              </w:rPr>
            </w:pPr>
            <w:r w:rsidRPr="00577A54">
              <w:rPr>
                <w:rFonts w:cstheme="minorHAnsi"/>
              </w:rPr>
              <w:t>Days homeless self-reported in 3.917 (excluding those overlapping with ES/SH/TH or RRH/PSH pre-move-in days)</w:t>
            </w:r>
          </w:p>
        </w:tc>
        <w:tc>
          <w:tcPr>
            <w:tcW w:w="3107" w:type="dxa"/>
          </w:tcPr>
          <w:p w14:paraId="3562EADA" w14:textId="77777777" w:rsidR="00914DDA" w:rsidRPr="008743AE" w:rsidRDefault="00914DDA" w:rsidP="00914DDA">
            <w:pPr>
              <w:spacing w:before="0" w:after="0"/>
              <w:cnfStyle w:val="000000010000" w:firstRow="0" w:lastRow="0" w:firstColumn="0" w:lastColumn="0" w:oddVBand="0" w:evenVBand="0" w:oddHBand="0" w:evenHBand="1" w:firstRowFirstColumn="0" w:firstRowLastColumn="0" w:lastRowFirstColumn="0" w:lastRowLastColumn="0"/>
              <w:rPr>
                <w:rFonts w:cstheme="minorHAnsi"/>
                <w:b/>
              </w:rPr>
            </w:pPr>
            <w:r w:rsidRPr="008743AE">
              <w:rPr>
                <w:rFonts w:cstheme="minorHAnsi"/>
                <w:b/>
              </w:rPr>
              <w:t>Other3917Days</w:t>
            </w:r>
          </w:p>
        </w:tc>
        <w:tc>
          <w:tcPr>
            <w:tcW w:w="1469" w:type="dxa"/>
          </w:tcPr>
          <w:p w14:paraId="2ED86C49" w14:textId="77777777" w:rsidR="00914DDA" w:rsidRPr="00577A54" w:rsidRDefault="00914DDA" w:rsidP="00914DDA">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577A54">
              <w:rPr>
                <w:rFonts w:cstheme="minorHAnsi"/>
              </w:rPr>
              <w:t>6</w:t>
            </w:r>
          </w:p>
        </w:tc>
      </w:tr>
      <w:tr w:rsidR="00914DDA" w:rsidRPr="00107D01" w14:paraId="597E46BC" w14:textId="77777777" w:rsidTr="00914DD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959" w:type="dxa"/>
            <w:noWrap/>
            <w:hideMark/>
          </w:tcPr>
          <w:p w14:paraId="1E0D8CFA" w14:textId="77777777" w:rsidR="00914DDA" w:rsidRPr="00577A54" w:rsidRDefault="00914DDA" w:rsidP="00914DDA">
            <w:pPr>
              <w:spacing w:before="0" w:after="0"/>
              <w:rPr>
                <w:rFonts w:cstheme="minorHAnsi"/>
              </w:rPr>
            </w:pPr>
            <w:r w:rsidRPr="00577A54">
              <w:rPr>
                <w:rFonts w:cstheme="minorHAnsi"/>
              </w:rPr>
              <w:t>Days homeless total</w:t>
            </w:r>
          </w:p>
        </w:tc>
        <w:tc>
          <w:tcPr>
            <w:tcW w:w="3107" w:type="dxa"/>
          </w:tcPr>
          <w:p w14:paraId="08E60E64" w14:textId="77777777" w:rsidR="00914DDA" w:rsidRPr="008743AE" w:rsidRDefault="00914DDA" w:rsidP="00914DDA">
            <w:pPr>
              <w:spacing w:before="0" w:after="0"/>
              <w:cnfStyle w:val="000000100000" w:firstRow="0" w:lastRow="0" w:firstColumn="0" w:lastColumn="0" w:oddVBand="0" w:evenVBand="0" w:oddHBand="1" w:evenHBand="0" w:firstRowFirstColumn="0" w:firstRowLastColumn="0" w:lastRowFirstColumn="0" w:lastRowLastColumn="0"/>
              <w:rPr>
                <w:rFonts w:cstheme="minorHAnsi"/>
                <w:b/>
              </w:rPr>
            </w:pPr>
            <w:r w:rsidRPr="008743AE">
              <w:rPr>
                <w:rFonts w:cstheme="minorHAnsi"/>
                <w:b/>
              </w:rPr>
              <w:t>TotalHomelessDays</w:t>
            </w:r>
          </w:p>
        </w:tc>
        <w:tc>
          <w:tcPr>
            <w:tcW w:w="1469" w:type="dxa"/>
          </w:tcPr>
          <w:p w14:paraId="7CC2D550" w14:textId="77777777" w:rsidR="00914DDA" w:rsidRPr="00577A54" w:rsidRDefault="00914DDA" w:rsidP="00914DDA">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7</w:t>
            </w:r>
          </w:p>
        </w:tc>
      </w:tr>
      <w:tr w:rsidR="00914DDA" w:rsidRPr="00107D01" w14:paraId="34F0C68D" w14:textId="77777777" w:rsidTr="00914DD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959" w:type="dxa"/>
            <w:noWrap/>
            <w:hideMark/>
          </w:tcPr>
          <w:p w14:paraId="5C6C910F" w14:textId="77777777" w:rsidR="00914DDA" w:rsidRPr="00577A54" w:rsidRDefault="00914DDA" w:rsidP="00914DDA">
            <w:pPr>
              <w:spacing w:before="0" w:after="0"/>
              <w:rPr>
                <w:rFonts w:cstheme="minorHAnsi"/>
              </w:rPr>
            </w:pPr>
            <w:r w:rsidRPr="00577A54">
              <w:rPr>
                <w:rFonts w:cstheme="minorHAnsi"/>
              </w:rPr>
              <w:t>Days housed in RRH</w:t>
            </w:r>
          </w:p>
        </w:tc>
        <w:tc>
          <w:tcPr>
            <w:tcW w:w="3107" w:type="dxa"/>
          </w:tcPr>
          <w:p w14:paraId="4C05C277" w14:textId="77777777" w:rsidR="00914DDA" w:rsidRPr="008743AE" w:rsidRDefault="00914DDA" w:rsidP="00914DDA">
            <w:pPr>
              <w:spacing w:before="0" w:after="0"/>
              <w:cnfStyle w:val="000000010000" w:firstRow="0" w:lastRow="0" w:firstColumn="0" w:lastColumn="0" w:oddVBand="0" w:evenVBand="0" w:oddHBand="0" w:evenHBand="1" w:firstRowFirstColumn="0" w:firstRowLastColumn="0" w:lastRowFirstColumn="0" w:lastRowLastColumn="0"/>
              <w:rPr>
                <w:rFonts w:cstheme="minorHAnsi"/>
                <w:b/>
              </w:rPr>
            </w:pPr>
            <w:r w:rsidRPr="008743AE">
              <w:rPr>
                <w:rFonts w:cstheme="minorHAnsi"/>
                <w:b/>
              </w:rPr>
              <w:t>RRHHousedDays</w:t>
            </w:r>
          </w:p>
        </w:tc>
        <w:tc>
          <w:tcPr>
            <w:tcW w:w="1469" w:type="dxa"/>
          </w:tcPr>
          <w:p w14:paraId="14023D27" w14:textId="77777777" w:rsidR="00914DDA" w:rsidRPr="00577A54" w:rsidRDefault="00914DDA" w:rsidP="00914DDA">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577A54">
              <w:rPr>
                <w:rFonts w:cstheme="minorHAnsi"/>
              </w:rPr>
              <w:t>8</w:t>
            </w:r>
          </w:p>
        </w:tc>
      </w:tr>
      <w:tr w:rsidR="00914DDA" w:rsidRPr="00107D01" w14:paraId="40CF3D98" w14:textId="77777777" w:rsidTr="00914DD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959" w:type="dxa"/>
            <w:noWrap/>
            <w:hideMark/>
          </w:tcPr>
          <w:p w14:paraId="13FDF0B5" w14:textId="77777777" w:rsidR="00914DDA" w:rsidRPr="00577A54" w:rsidRDefault="00914DDA" w:rsidP="00914DDA">
            <w:pPr>
              <w:spacing w:before="0" w:after="0"/>
              <w:rPr>
                <w:rFonts w:cstheme="minorHAnsi"/>
              </w:rPr>
            </w:pPr>
            <w:r w:rsidRPr="00577A54">
              <w:rPr>
                <w:rFonts w:cstheme="minorHAnsi"/>
              </w:rPr>
              <w:t>Days documented homeless or housed in RRH total (excluding self-reported time)</w:t>
            </w:r>
          </w:p>
        </w:tc>
        <w:tc>
          <w:tcPr>
            <w:tcW w:w="3107" w:type="dxa"/>
          </w:tcPr>
          <w:p w14:paraId="10080F4C" w14:textId="77777777" w:rsidR="00914DDA" w:rsidRPr="008743AE" w:rsidRDefault="00914DDA" w:rsidP="00914DDA">
            <w:pPr>
              <w:spacing w:before="0" w:after="0"/>
              <w:cnfStyle w:val="000000100000" w:firstRow="0" w:lastRow="0" w:firstColumn="0" w:lastColumn="0" w:oddVBand="0" w:evenVBand="0" w:oddHBand="1" w:evenHBand="0" w:firstRowFirstColumn="0" w:firstRowLastColumn="0" w:lastRowFirstColumn="0" w:lastRowLastColumn="0"/>
              <w:rPr>
                <w:rFonts w:cstheme="minorHAnsi"/>
                <w:b/>
              </w:rPr>
            </w:pPr>
            <w:r w:rsidRPr="008743AE">
              <w:rPr>
                <w:rFonts w:cstheme="minorHAnsi"/>
                <w:b/>
              </w:rPr>
              <w:t>SystemDaysNotPSHHoused</w:t>
            </w:r>
          </w:p>
        </w:tc>
        <w:tc>
          <w:tcPr>
            <w:tcW w:w="1469" w:type="dxa"/>
          </w:tcPr>
          <w:p w14:paraId="203F8B49" w14:textId="77777777" w:rsidR="00914DDA" w:rsidRPr="00577A54" w:rsidRDefault="00914DDA" w:rsidP="00914DDA">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9</w:t>
            </w:r>
          </w:p>
        </w:tc>
      </w:tr>
    </w:tbl>
    <w:p w14:paraId="7F6E12BE" w14:textId="30628537" w:rsidR="00E86F6C" w:rsidRDefault="00E86F6C" w:rsidP="0088191A">
      <w:pPr>
        <w:pStyle w:val="Heading2"/>
      </w:pPr>
      <w:bookmarkStart w:id="802" w:name="_Toc31198237"/>
      <w:bookmarkStart w:id="803" w:name="_Toc31198238"/>
      <w:bookmarkStart w:id="804" w:name="_Toc37849810"/>
      <w:bookmarkStart w:id="805" w:name="_Toc79153998"/>
      <w:bookmarkEnd w:id="802"/>
      <w:bookmarkEnd w:id="803"/>
      <w:r w:rsidRPr="00C52062">
        <w:t xml:space="preserve">Get Average Days for </w:t>
      </w:r>
      <w:r>
        <w:t>Length of Time Homeless by System Path</w:t>
      </w:r>
      <w:bookmarkEnd w:id="804"/>
      <w:bookmarkEnd w:id="805"/>
    </w:p>
    <w:p w14:paraId="43579ED3" w14:textId="77777777" w:rsidR="00F824D6" w:rsidRPr="00F824D6" w:rsidRDefault="00F824D6" w:rsidP="00F824D6">
      <w:pPr>
        <w:jc w:val="center"/>
      </w:pPr>
      <w:r>
        <w:rPr>
          <w:rFonts w:ascii="Times New Roman" w:hAnsi="Times New Roman" w:cs="Times New Roman"/>
          <w:noProof/>
          <w:sz w:val="24"/>
          <w:szCs w:val="24"/>
        </w:rPr>
        <mc:AlternateContent>
          <mc:Choice Requires="wpg">
            <w:drawing>
              <wp:inline distT="0" distB="0" distL="0" distR="0" wp14:anchorId="1374CB63" wp14:editId="02AB5A6D">
                <wp:extent cx="3562350" cy="274320"/>
                <wp:effectExtent l="0" t="0" r="19050" b="11430"/>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62350" cy="274320"/>
                          <a:chOff x="1052626" y="1116808"/>
                          <a:chExt cx="35626" cy="2743"/>
                        </a:xfrm>
                      </wpg:grpSpPr>
                      <wps:wsp>
                        <wps:cNvPr id="26" name="AutoShape 390"/>
                        <wps:cNvSpPr>
                          <a:spLocks noChangeArrowheads="1"/>
                        </wps:cNvSpPr>
                        <wps:spPr bwMode="auto">
                          <a:xfrm>
                            <a:off x="1052626" y="1116808"/>
                            <a:ext cx="12802" cy="2744"/>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25390207" w14:textId="77777777" w:rsidR="00004824" w:rsidRDefault="00004824" w:rsidP="00F824D6">
                              <w:pPr>
                                <w:pStyle w:val="Style3"/>
                              </w:pPr>
                              <w:r>
                                <w:t>tlsa_</w:t>
                              </w:r>
                              <w:r w:rsidRPr="00F824D6">
                                <w:t>Household</w:t>
                              </w:r>
                            </w:p>
                          </w:txbxContent>
                        </wps:txbx>
                        <wps:bodyPr rot="0" vert="horz" wrap="square" lIns="0" tIns="0" rIns="0" bIns="0" anchor="ctr" anchorCtr="0" upright="1">
                          <a:noAutofit/>
                        </wps:bodyPr>
                      </wps:wsp>
                      <wps:wsp>
                        <wps:cNvPr id="27" name="AutoShape 16"/>
                        <wps:cNvCnPr>
                          <a:cxnSpLocks noChangeShapeType="1"/>
                        </wps:cNvCnPr>
                        <wps:spPr bwMode="auto">
                          <a:xfrm>
                            <a:off x="1065428" y="1118180"/>
                            <a:ext cx="10937" cy="0"/>
                          </a:xfrm>
                          <a:prstGeom prst="straightConnector1">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28" name="AutoShape 17"/>
                        <wps:cNvSpPr>
                          <a:spLocks noChangeArrowheads="1"/>
                        </wps:cNvSpPr>
                        <wps:spPr bwMode="auto">
                          <a:xfrm>
                            <a:off x="1076365" y="1116808"/>
                            <a:ext cx="11887" cy="2744"/>
                          </a:xfrm>
                          <a:prstGeom prst="flowChartDocument">
                            <a:avLst/>
                          </a:prstGeom>
                          <a:solidFill>
                            <a:srgbClr val="FCE5D6"/>
                          </a:solidFill>
                          <a:ln w="6350">
                            <a:solidFill>
                              <a:srgbClr val="F5B18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484A3DAB" w14:textId="77777777" w:rsidR="00004824" w:rsidRDefault="00004824" w:rsidP="00F824D6">
                              <w:pPr>
                                <w:pStyle w:val="Style3"/>
                              </w:pPr>
                              <w:r>
                                <w:t>lsa_Calculated</w:t>
                              </w:r>
                            </w:p>
                          </w:txbxContent>
                        </wps:txbx>
                        <wps:bodyPr rot="0" vert="horz" wrap="square" lIns="0" tIns="0" rIns="0" bIns="0" anchor="ctr" anchorCtr="0" upright="1">
                          <a:noAutofit/>
                        </wps:bodyPr>
                      </wps:wsp>
                    </wpg:wgp>
                  </a:graphicData>
                </a:graphic>
              </wp:inline>
            </w:drawing>
          </mc:Choice>
          <mc:Fallback>
            <w:pict>
              <v:group w14:anchorId="1374CB63" id="Group 25" o:spid="_x0000_s1461" style="width:280.5pt;height:21.6pt;mso-position-horizontal-relative:char;mso-position-vertical-relative:line" coordorigin="10526,11168" coordsize="356,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">
                <v:shape id="AutoShape 390" o:spid="_x0000_s1462" type="#_x0000_t113" style="position:absolute;left:10526;top:11168;width:128;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" fillcolor="#ebd7e1" strokecolor="#c285a3" strokeweight=".5pt">
                  <v:shadow color="black" opacity="0" offset="0,0"/>
                  <v:textbox inset="0,0,0,0">
                    <w:txbxContent>
                      <w:p w14:paraId="25390207" w14:textId="77777777" w:rsidR="00004824" w:rsidRDefault="00004824" w:rsidP="00F824D6">
                        <w:pPr>
                          <w:pStyle w:val="Style3"/>
                        </w:pPr>
                        <w:r>
                          <w:t>tlsa_</w:t>
                        </w:r>
                        <w:r w:rsidRPr="00F824D6">
                          <w:t>Household</w:t>
                        </w:r>
                      </w:p>
                    </w:txbxContent>
                  </v:textbox>
                </v:shape>
                <v:shape id="AutoShape 16" o:spid="_x0000_s1463" type="#_x0000_t32" style="position:absolute;left:10654;top:11181;width:1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" strokecolor="black [0]" strokeweight=".5pt">
                  <v:stroke endarrow="block"/>
                  <v:shadow color="black [0]"/>
                </v:shape>
                <v:shape id="AutoShape 17" o:spid="_x0000_s1464" type="#_x0000_t114" style="position:absolute;left:10763;top:11168;width:119;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" fillcolor="#fce5d6" strokecolor="#f5b183" strokeweight=".5pt">
                  <v:shadow color="black" opacity="0" offset="0,0"/>
                  <v:textbox inset="0,0,0,0">
                    <w:txbxContent>
                      <w:p w14:paraId="484A3DAB" w14:textId="77777777" w:rsidR="00004824" w:rsidRDefault="00004824" w:rsidP="00F824D6">
                        <w:pPr>
                          <w:pStyle w:val="Style3"/>
                        </w:pPr>
                        <w:r>
                          <w:t>lsa_Calculated</w:t>
                        </w:r>
                      </w:p>
                    </w:txbxContent>
                  </v:textbox>
                </v:shape>
                <w10:anchorlock/>
              </v:group>
            </w:pict>
          </mc:Fallback>
        </mc:AlternateContent>
      </w:r>
    </w:p>
    <w:p w14:paraId="02F22CEB" w14:textId="77777777" w:rsidR="00763AD5" w:rsidRPr="00F824D6" w:rsidRDefault="00763AD5" w:rsidP="00763AD5">
      <w:pPr>
        <w:jc w:val="center"/>
      </w:pPr>
      <w:r>
        <w:rPr>
          <w:rFonts w:ascii="Times New Roman" w:hAnsi="Times New Roman" w:cs="Times New Roman"/>
          <w:noProof/>
          <w:sz w:val="24"/>
          <w:szCs w:val="24"/>
        </w:rPr>
        <mc:AlternateContent>
          <mc:Choice Requires="wpg">
            <w:drawing>
              <wp:inline distT="0" distB="0" distL="0" distR="0" wp14:anchorId="2922D224" wp14:editId="37E46879">
                <wp:extent cx="3562350" cy="274320"/>
                <wp:effectExtent l="0" t="0" r="19050" b="11430"/>
                <wp:docPr id="219" name="Group 2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62350" cy="274320"/>
                          <a:chOff x="1052626" y="1116808"/>
                          <a:chExt cx="35626" cy="2743"/>
                        </a:xfrm>
                      </wpg:grpSpPr>
                      <wps:wsp>
                        <wps:cNvPr id="220" name="AutoShape 390"/>
                        <wps:cNvSpPr>
                          <a:spLocks noChangeArrowheads="1"/>
                        </wps:cNvSpPr>
                        <wps:spPr bwMode="auto">
                          <a:xfrm>
                            <a:off x="1052626" y="1116808"/>
                            <a:ext cx="12802" cy="2744"/>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3882F362" w14:textId="77777777" w:rsidR="00763AD5" w:rsidRDefault="00763AD5" w:rsidP="00763AD5">
                              <w:pPr>
                                <w:pStyle w:val="Style3"/>
                              </w:pPr>
                              <w:r>
                                <w:t>tlsa_</w:t>
                              </w:r>
                              <w:r w:rsidRPr="00F824D6">
                                <w:t>Household</w:t>
                              </w:r>
                            </w:p>
                          </w:txbxContent>
                        </wps:txbx>
                        <wps:bodyPr rot="0" vert="horz" wrap="square" lIns="0" tIns="0" rIns="0" bIns="0" anchor="ctr" anchorCtr="0" upright="1">
                          <a:noAutofit/>
                        </wps:bodyPr>
                      </wps:wsp>
                      <wps:wsp>
                        <wps:cNvPr id="221" name="AutoShape 16"/>
                        <wps:cNvCnPr>
                          <a:cxnSpLocks noChangeShapeType="1"/>
                        </wps:cNvCnPr>
                        <wps:spPr bwMode="auto">
                          <a:xfrm>
                            <a:off x="1065428" y="1118180"/>
                            <a:ext cx="10937" cy="0"/>
                          </a:xfrm>
                          <a:prstGeom prst="straightConnector1">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222" name="AutoShape 17"/>
                        <wps:cNvSpPr>
                          <a:spLocks noChangeArrowheads="1"/>
                        </wps:cNvSpPr>
                        <wps:spPr bwMode="auto">
                          <a:xfrm>
                            <a:off x="1076365" y="1116808"/>
                            <a:ext cx="11887" cy="2744"/>
                          </a:xfrm>
                          <a:prstGeom prst="flowChartDocument">
                            <a:avLst/>
                          </a:prstGeom>
                          <a:solidFill>
                            <a:srgbClr val="FCE5D6"/>
                          </a:solidFill>
                          <a:ln w="6350">
                            <a:solidFill>
                              <a:srgbClr val="F5B18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60B869BD" w14:textId="77777777" w:rsidR="00763AD5" w:rsidRDefault="00763AD5" w:rsidP="00763AD5">
                              <w:pPr>
                                <w:pStyle w:val="Style3"/>
                              </w:pPr>
                              <w:r>
                                <w:t>lsa_Calculated</w:t>
                              </w:r>
                            </w:p>
                          </w:txbxContent>
                        </wps:txbx>
                        <wps:bodyPr rot="0" vert="horz" wrap="square" lIns="0" tIns="0" rIns="0" bIns="0" anchor="ctr" anchorCtr="0" upright="1">
                          <a:noAutofit/>
                        </wps:bodyPr>
                      </wps:wsp>
                    </wpg:wgp>
                  </a:graphicData>
                </a:graphic>
              </wp:inline>
            </w:drawing>
          </mc:Choice>
          <mc:Fallback>
            <w:pict>
              <v:group w14:anchorId="2922D224" id="Group 219" o:spid="_x0000_s1465" style="width:280.5pt;height:21.6pt;mso-position-horizontal-relative:char;mso-position-vertical-relative:line" coordorigin="10526,11168" coordsize="356,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">
                <v:shape id="AutoShape 390" o:spid="_x0000_s1466" type="#_x0000_t113" style="position:absolute;left:10526;top:11168;width:128;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" fillcolor="#ebd7e1" strokecolor="#c285a3" strokeweight=".5pt">
                  <v:shadow color="black" opacity="0" offset="0,0"/>
                  <v:textbox inset="0,0,0,0">
                    <w:txbxContent>
                      <w:p w14:paraId="3882F362" w14:textId="77777777" w:rsidR="00763AD5" w:rsidRDefault="00763AD5" w:rsidP="00763AD5">
                        <w:pPr>
                          <w:pStyle w:val="Style3"/>
                        </w:pPr>
                        <w:r>
                          <w:t>tlsa_</w:t>
                        </w:r>
                        <w:r w:rsidRPr="00F824D6">
                          <w:t>Household</w:t>
                        </w:r>
                      </w:p>
                    </w:txbxContent>
                  </v:textbox>
                </v:shape>
                <v:shape id="AutoShape 16" o:spid="_x0000_s1467" type="#_x0000_t32" style="position:absolute;left:10654;top:11181;width:1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" strokecolor="black [0]" strokeweight=".5pt">
                  <v:stroke endarrow="block"/>
                  <v:shadow color="black [0]"/>
                </v:shape>
                <v:shape id="AutoShape 17" o:spid="_x0000_s1468" type="#_x0000_t114" style="position:absolute;left:10763;top:11168;width:119;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" fillcolor="#fce5d6" strokecolor="#f5b183" strokeweight=".5pt">
                  <v:shadow color="black" opacity="0" offset="0,0"/>
                  <v:textbox inset="0,0,0,0">
                    <w:txbxContent>
                      <w:p w14:paraId="60B869BD" w14:textId="77777777" w:rsidR="00763AD5" w:rsidRDefault="00763AD5" w:rsidP="00763AD5">
                        <w:pPr>
                          <w:pStyle w:val="Style3"/>
                        </w:pPr>
                        <w:r>
                          <w:t>lsa_Calculated</w:t>
                        </w:r>
                      </w:p>
                    </w:txbxContent>
                  </v:textbox>
                </v:shape>
                <w10:anchorlock/>
              </v:group>
            </w:pict>
          </mc:Fallback>
        </mc:AlternateContent>
      </w:r>
    </w:p>
    <w:p w14:paraId="1FB1DE28" w14:textId="77777777" w:rsidR="00763AD5" w:rsidRDefault="00763AD5" w:rsidP="00763AD5">
      <w:pPr>
        <w:pStyle w:val="Heading3"/>
      </w:pPr>
      <w:r>
        <w:t>Relevant Data</w:t>
      </w:r>
    </w:p>
    <w:p w14:paraId="05A47383" w14:textId="77777777" w:rsidR="00763AD5" w:rsidRDefault="00763AD5" w:rsidP="00763AD5">
      <w:pPr>
        <w:pStyle w:val="Heading4"/>
      </w:pPr>
      <w:r>
        <w:t>Source</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5"/>
      </w:tblGrid>
      <w:tr w:rsidR="00763AD5" w:rsidRPr="005F4836" w14:paraId="66B9669D" w14:textId="77777777" w:rsidTr="00947F08">
        <w:trPr>
          <w:trHeight w:val="216"/>
        </w:trPr>
        <w:tc>
          <w:tcPr>
            <w:tcW w:w="9355" w:type="dxa"/>
            <w:shd w:val="clear" w:color="auto" w:fill="FDE9D9" w:themeFill="accent6" w:themeFillTint="33"/>
          </w:tcPr>
          <w:p w14:paraId="10F01DF1" w14:textId="77777777" w:rsidR="00763AD5" w:rsidRPr="005F4836" w:rsidRDefault="00763AD5" w:rsidP="00947F08">
            <w:pPr>
              <w:pStyle w:val="NoSpacing"/>
              <w:rPr>
                <w:b/>
                <w:bCs/>
              </w:rPr>
            </w:pPr>
            <w:r>
              <w:rPr>
                <w:b/>
                <w:bCs/>
              </w:rPr>
              <w:t>tlsa</w:t>
            </w:r>
            <w:r w:rsidRPr="005F4836">
              <w:rPr>
                <w:b/>
                <w:bCs/>
              </w:rPr>
              <w:t>_</w:t>
            </w:r>
            <w:r>
              <w:rPr>
                <w:b/>
                <w:bCs/>
              </w:rPr>
              <w:t>Household</w:t>
            </w:r>
          </w:p>
        </w:tc>
      </w:tr>
      <w:tr w:rsidR="00763AD5" w:rsidRPr="005F4836" w14:paraId="0141E501" w14:textId="77777777" w:rsidTr="00947F08">
        <w:trPr>
          <w:trHeight w:val="216"/>
        </w:trPr>
        <w:tc>
          <w:tcPr>
            <w:tcW w:w="9355" w:type="dxa"/>
          </w:tcPr>
          <w:p w14:paraId="71A27A7C" w14:textId="77777777" w:rsidR="00763AD5" w:rsidRPr="005F4836" w:rsidRDefault="00763AD5" w:rsidP="00947F08">
            <w:pPr>
              <w:pStyle w:val="NoSpacing"/>
            </w:pPr>
            <w:r>
              <w:t>HHType</w:t>
            </w:r>
          </w:p>
        </w:tc>
      </w:tr>
      <w:tr w:rsidR="00763AD5" w:rsidRPr="005F4836" w14:paraId="56CFD546" w14:textId="77777777" w:rsidTr="00947F08">
        <w:trPr>
          <w:trHeight w:val="216"/>
        </w:trPr>
        <w:tc>
          <w:tcPr>
            <w:tcW w:w="9355" w:type="dxa"/>
          </w:tcPr>
          <w:p w14:paraId="57FB17E0" w14:textId="77777777" w:rsidR="00763AD5" w:rsidRPr="00845520" w:rsidRDefault="00763AD5" w:rsidP="00947F08">
            <w:pPr>
              <w:pStyle w:val="NoSpacing"/>
              <w:rPr>
                <w:bCs/>
              </w:rPr>
            </w:pPr>
            <w:r w:rsidRPr="00845520">
              <w:rPr>
                <w:rFonts w:cstheme="minorHAnsi"/>
                <w:bCs/>
              </w:rPr>
              <w:t>ESDays</w:t>
            </w:r>
          </w:p>
        </w:tc>
      </w:tr>
      <w:tr w:rsidR="00763AD5" w:rsidRPr="005F4836" w14:paraId="7157B94B" w14:textId="77777777" w:rsidTr="00947F08">
        <w:trPr>
          <w:trHeight w:val="216"/>
        </w:trPr>
        <w:tc>
          <w:tcPr>
            <w:tcW w:w="9355" w:type="dxa"/>
          </w:tcPr>
          <w:p w14:paraId="7E35CF1E" w14:textId="77777777" w:rsidR="00763AD5" w:rsidRPr="00845520" w:rsidRDefault="00763AD5" w:rsidP="00947F08">
            <w:pPr>
              <w:pStyle w:val="NoSpacing"/>
              <w:rPr>
                <w:bCs/>
              </w:rPr>
            </w:pPr>
            <w:r w:rsidRPr="00845520">
              <w:rPr>
                <w:rFonts w:cstheme="minorHAnsi"/>
                <w:bCs/>
              </w:rPr>
              <w:t>THDays</w:t>
            </w:r>
          </w:p>
        </w:tc>
      </w:tr>
      <w:tr w:rsidR="00763AD5" w:rsidRPr="005F4836" w14:paraId="4FFD2ABD" w14:textId="77777777" w:rsidTr="00947F08">
        <w:trPr>
          <w:trHeight w:val="216"/>
        </w:trPr>
        <w:tc>
          <w:tcPr>
            <w:tcW w:w="9355" w:type="dxa"/>
          </w:tcPr>
          <w:p w14:paraId="4D6C54C7" w14:textId="77777777" w:rsidR="00763AD5" w:rsidRPr="00845520" w:rsidRDefault="00763AD5" w:rsidP="00947F08">
            <w:pPr>
              <w:pStyle w:val="NoSpacing"/>
              <w:rPr>
                <w:bCs/>
              </w:rPr>
            </w:pPr>
            <w:r w:rsidRPr="00845520">
              <w:rPr>
                <w:rFonts w:cstheme="minorHAnsi"/>
                <w:bCs/>
              </w:rPr>
              <w:t>ESTDays</w:t>
            </w:r>
          </w:p>
        </w:tc>
      </w:tr>
      <w:tr w:rsidR="00763AD5" w:rsidRPr="005F4836" w14:paraId="1FB8A972" w14:textId="77777777" w:rsidTr="00947F08">
        <w:trPr>
          <w:trHeight w:val="216"/>
        </w:trPr>
        <w:tc>
          <w:tcPr>
            <w:tcW w:w="9355" w:type="dxa"/>
          </w:tcPr>
          <w:p w14:paraId="3E5D6356" w14:textId="77777777" w:rsidR="00763AD5" w:rsidRPr="00845520" w:rsidRDefault="00763AD5" w:rsidP="00947F08">
            <w:pPr>
              <w:pStyle w:val="NoSpacing"/>
              <w:rPr>
                <w:bCs/>
              </w:rPr>
            </w:pPr>
            <w:r w:rsidRPr="00845520">
              <w:rPr>
                <w:rFonts w:cstheme="minorHAnsi"/>
                <w:bCs/>
              </w:rPr>
              <w:t>RRHPSHPreMoveInDays</w:t>
            </w:r>
          </w:p>
        </w:tc>
      </w:tr>
      <w:tr w:rsidR="00763AD5" w:rsidRPr="005F4836" w14:paraId="3469B5E4" w14:textId="77777777" w:rsidTr="00947F08">
        <w:trPr>
          <w:trHeight w:val="216"/>
        </w:trPr>
        <w:tc>
          <w:tcPr>
            <w:tcW w:w="9355" w:type="dxa"/>
          </w:tcPr>
          <w:p w14:paraId="0A492DAB" w14:textId="77777777" w:rsidR="00763AD5" w:rsidRPr="00845520" w:rsidRDefault="00763AD5" w:rsidP="00947F08">
            <w:pPr>
              <w:pStyle w:val="NoSpacing"/>
              <w:rPr>
                <w:bCs/>
              </w:rPr>
            </w:pPr>
            <w:r w:rsidRPr="00845520">
              <w:rPr>
                <w:rFonts w:cstheme="minorHAnsi"/>
                <w:bCs/>
              </w:rPr>
              <w:t>SystemHomelessDays</w:t>
            </w:r>
          </w:p>
        </w:tc>
      </w:tr>
      <w:tr w:rsidR="00763AD5" w:rsidRPr="005F4836" w14:paraId="2E7C5072" w14:textId="77777777" w:rsidTr="00947F08">
        <w:trPr>
          <w:trHeight w:val="216"/>
        </w:trPr>
        <w:tc>
          <w:tcPr>
            <w:tcW w:w="9355" w:type="dxa"/>
          </w:tcPr>
          <w:p w14:paraId="5673AB37" w14:textId="77777777" w:rsidR="00763AD5" w:rsidRPr="00845520" w:rsidRDefault="00763AD5" w:rsidP="00947F08">
            <w:pPr>
              <w:pStyle w:val="NoSpacing"/>
              <w:rPr>
                <w:bCs/>
              </w:rPr>
            </w:pPr>
            <w:r w:rsidRPr="00845520">
              <w:rPr>
                <w:rFonts w:cstheme="minorHAnsi"/>
                <w:bCs/>
              </w:rPr>
              <w:t>Other3917Days</w:t>
            </w:r>
          </w:p>
        </w:tc>
      </w:tr>
      <w:tr w:rsidR="00763AD5" w:rsidRPr="005F4836" w14:paraId="5C94185D" w14:textId="77777777" w:rsidTr="00947F08">
        <w:trPr>
          <w:trHeight w:val="216"/>
        </w:trPr>
        <w:tc>
          <w:tcPr>
            <w:tcW w:w="9355" w:type="dxa"/>
          </w:tcPr>
          <w:p w14:paraId="7226FBBB" w14:textId="77777777" w:rsidR="00763AD5" w:rsidRPr="00845520" w:rsidRDefault="00763AD5" w:rsidP="00947F08">
            <w:pPr>
              <w:pStyle w:val="NoSpacing"/>
              <w:rPr>
                <w:bCs/>
              </w:rPr>
            </w:pPr>
            <w:r w:rsidRPr="00845520">
              <w:rPr>
                <w:rFonts w:cstheme="minorHAnsi"/>
                <w:bCs/>
              </w:rPr>
              <w:t>TotalHomelessDays</w:t>
            </w:r>
          </w:p>
        </w:tc>
      </w:tr>
      <w:tr w:rsidR="00763AD5" w:rsidRPr="005F4836" w14:paraId="5BEE2635" w14:textId="77777777" w:rsidTr="00947F08">
        <w:trPr>
          <w:trHeight w:val="95"/>
        </w:trPr>
        <w:tc>
          <w:tcPr>
            <w:tcW w:w="9355" w:type="dxa"/>
          </w:tcPr>
          <w:p w14:paraId="38778320" w14:textId="77777777" w:rsidR="00763AD5" w:rsidRPr="00845520" w:rsidRDefault="00763AD5" w:rsidP="00947F08">
            <w:pPr>
              <w:pStyle w:val="NoSpacing"/>
              <w:rPr>
                <w:bCs/>
              </w:rPr>
            </w:pPr>
            <w:r w:rsidRPr="00845520">
              <w:rPr>
                <w:rFonts w:cstheme="minorHAnsi"/>
                <w:bCs/>
              </w:rPr>
              <w:t>RRHHousedDays</w:t>
            </w:r>
          </w:p>
        </w:tc>
      </w:tr>
      <w:tr w:rsidR="00763AD5" w:rsidRPr="005F4836" w14:paraId="669E07C7" w14:textId="77777777" w:rsidTr="00947F08">
        <w:trPr>
          <w:trHeight w:val="216"/>
        </w:trPr>
        <w:tc>
          <w:tcPr>
            <w:tcW w:w="9355" w:type="dxa"/>
          </w:tcPr>
          <w:p w14:paraId="5A3CB950" w14:textId="77777777" w:rsidR="00763AD5" w:rsidRPr="00845520" w:rsidRDefault="00763AD5" w:rsidP="00947F08">
            <w:pPr>
              <w:pStyle w:val="NoSpacing"/>
              <w:rPr>
                <w:bCs/>
              </w:rPr>
            </w:pPr>
            <w:r w:rsidRPr="00845520">
              <w:rPr>
                <w:rFonts w:cstheme="minorHAnsi"/>
                <w:bCs/>
              </w:rPr>
              <w:t>SystemDaysNotPSHHoused</w:t>
            </w:r>
          </w:p>
        </w:tc>
      </w:tr>
      <w:tr w:rsidR="00763AD5" w:rsidRPr="005F4836" w14:paraId="49EDB042" w14:textId="77777777" w:rsidTr="00947F08">
        <w:trPr>
          <w:trHeight w:val="216"/>
        </w:trPr>
        <w:tc>
          <w:tcPr>
            <w:tcW w:w="9355" w:type="dxa"/>
          </w:tcPr>
          <w:p w14:paraId="579D55B4" w14:textId="77777777" w:rsidR="00763AD5" w:rsidRPr="00845520" w:rsidRDefault="00763AD5" w:rsidP="00947F08">
            <w:pPr>
              <w:pStyle w:val="NoSpacing"/>
              <w:rPr>
                <w:rFonts w:cstheme="minorHAnsi"/>
                <w:bCs/>
              </w:rPr>
            </w:pPr>
            <w:r>
              <w:rPr>
                <w:rFonts w:cstheme="minorHAnsi"/>
                <w:bCs/>
              </w:rPr>
              <w:t>SystemPath</w:t>
            </w:r>
          </w:p>
        </w:tc>
      </w:tr>
      <w:tr w:rsidR="00763AD5" w:rsidRPr="005F4836" w14:paraId="29F7B1FF" w14:textId="77777777" w:rsidTr="00947F08">
        <w:trPr>
          <w:trHeight w:val="216"/>
        </w:trPr>
        <w:tc>
          <w:tcPr>
            <w:tcW w:w="9355" w:type="dxa"/>
          </w:tcPr>
          <w:p w14:paraId="3E8FB3F6" w14:textId="77777777" w:rsidR="00763AD5" w:rsidRDefault="00763AD5" w:rsidP="00947F08">
            <w:pPr>
              <w:pStyle w:val="NoSpacing"/>
              <w:rPr>
                <w:rFonts w:cstheme="minorHAnsi"/>
                <w:bCs/>
              </w:rPr>
            </w:pPr>
            <w:r w:rsidRPr="00845520">
              <w:rPr>
                <w:bCs/>
              </w:rPr>
              <w:t>HHChronic</w:t>
            </w:r>
          </w:p>
        </w:tc>
      </w:tr>
      <w:tr w:rsidR="00763AD5" w:rsidRPr="005F4836" w14:paraId="6C7B994E" w14:textId="77777777" w:rsidTr="00947F08">
        <w:trPr>
          <w:trHeight w:val="216"/>
        </w:trPr>
        <w:tc>
          <w:tcPr>
            <w:tcW w:w="9355" w:type="dxa"/>
          </w:tcPr>
          <w:p w14:paraId="1E743E02" w14:textId="77777777" w:rsidR="00763AD5" w:rsidRPr="00845520" w:rsidRDefault="00763AD5" w:rsidP="00947F08">
            <w:pPr>
              <w:pStyle w:val="NoSpacing"/>
              <w:rPr>
                <w:bCs/>
              </w:rPr>
            </w:pPr>
            <w:r w:rsidRPr="00845520">
              <w:rPr>
                <w:bCs/>
              </w:rPr>
              <w:t>HHVet</w:t>
            </w:r>
          </w:p>
        </w:tc>
      </w:tr>
      <w:tr w:rsidR="00763AD5" w:rsidRPr="005F4836" w14:paraId="31D4C9E6" w14:textId="77777777" w:rsidTr="00947F08">
        <w:trPr>
          <w:trHeight w:val="216"/>
        </w:trPr>
        <w:tc>
          <w:tcPr>
            <w:tcW w:w="9355" w:type="dxa"/>
          </w:tcPr>
          <w:p w14:paraId="5CB54995" w14:textId="77777777" w:rsidR="00763AD5" w:rsidRPr="00845520" w:rsidRDefault="00763AD5" w:rsidP="00947F08">
            <w:pPr>
              <w:pStyle w:val="NoSpacing"/>
              <w:rPr>
                <w:bCs/>
              </w:rPr>
            </w:pPr>
            <w:r w:rsidRPr="00845520">
              <w:rPr>
                <w:bCs/>
              </w:rPr>
              <w:t>HHAdultAge</w:t>
            </w:r>
          </w:p>
        </w:tc>
      </w:tr>
      <w:tr w:rsidR="00763AD5" w:rsidRPr="005F4836" w14:paraId="2D28BC23" w14:textId="77777777" w:rsidTr="00947F08">
        <w:trPr>
          <w:trHeight w:val="216"/>
        </w:trPr>
        <w:tc>
          <w:tcPr>
            <w:tcW w:w="9355" w:type="dxa"/>
          </w:tcPr>
          <w:p w14:paraId="4B523E31" w14:textId="77777777" w:rsidR="00763AD5" w:rsidRPr="00845520" w:rsidRDefault="00763AD5" w:rsidP="00947F08">
            <w:pPr>
              <w:pStyle w:val="NoSpacing"/>
              <w:rPr>
                <w:bCs/>
              </w:rPr>
            </w:pPr>
            <w:r w:rsidRPr="00845520">
              <w:rPr>
                <w:bCs/>
              </w:rPr>
              <w:t>HHParent</w:t>
            </w:r>
          </w:p>
        </w:tc>
      </w:tr>
    </w:tbl>
    <w:p w14:paraId="0EC6587E" w14:textId="77777777" w:rsidR="00763AD5" w:rsidRDefault="00763AD5" w:rsidP="00763AD5">
      <w:pPr>
        <w:pStyle w:val="Heading4"/>
      </w:pPr>
      <w:r>
        <w:t>Target</w:t>
      </w:r>
    </w:p>
    <w:tbl>
      <w:tblPr>
        <w:tblStyle w:val="Style1"/>
        <w:tblW w:w="9355" w:type="dxa"/>
        <w:tblLook w:val="04A0" w:firstRow="1" w:lastRow="0" w:firstColumn="1" w:lastColumn="0" w:noHBand="0" w:noVBand="1"/>
      </w:tblPr>
      <w:tblGrid>
        <w:gridCol w:w="9355"/>
      </w:tblGrid>
      <w:tr w:rsidR="00763AD5" w:rsidRPr="006B4F91" w14:paraId="597FBDF8" w14:textId="77777777" w:rsidTr="00947F08">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9355" w:type="dxa"/>
            <w:shd w:val="clear" w:color="auto" w:fill="76923C" w:themeFill="accent3" w:themeFillShade="BF"/>
          </w:tcPr>
          <w:p w14:paraId="6A3DA214" w14:textId="77777777" w:rsidR="00763AD5" w:rsidRPr="005F4836" w:rsidRDefault="00763AD5" w:rsidP="00947F08">
            <w:pPr>
              <w:pStyle w:val="NoSpacing"/>
              <w:rPr>
                <w:b w:val="0"/>
                <w:bCs w:val="0"/>
                <w:color w:val="FFFFFF" w:themeColor="background1"/>
              </w:rPr>
            </w:pPr>
            <w:r>
              <w:rPr>
                <w:b w:val="0"/>
                <w:bCs w:val="0"/>
                <w:color w:val="FFFFFF" w:themeColor="background1"/>
              </w:rPr>
              <w:t>lsa</w:t>
            </w:r>
            <w:r w:rsidRPr="005F4836">
              <w:rPr>
                <w:b w:val="0"/>
                <w:bCs w:val="0"/>
                <w:color w:val="FFFFFF" w:themeColor="background1"/>
              </w:rPr>
              <w:t>_</w:t>
            </w:r>
            <w:r>
              <w:rPr>
                <w:b w:val="0"/>
                <w:bCs w:val="0"/>
                <w:color w:val="FFFFFF" w:themeColor="background1"/>
              </w:rPr>
              <w:t>Calculated</w:t>
            </w:r>
          </w:p>
        </w:tc>
      </w:tr>
    </w:tbl>
    <w:tbl>
      <w:tblPr>
        <w:tblStyle w:val="TableGrid"/>
        <w:tblW w:w="9350" w:type="dxa"/>
        <w:tblLook w:val="04A0" w:firstRow="1" w:lastRow="0" w:firstColumn="1" w:lastColumn="0" w:noHBand="0" w:noVBand="1"/>
      </w:tblPr>
      <w:tblGrid>
        <w:gridCol w:w="1435"/>
        <w:gridCol w:w="7915"/>
      </w:tblGrid>
      <w:tr w:rsidR="00763AD5" w:rsidRPr="003A0FA0" w14:paraId="1B134088" w14:textId="77777777" w:rsidTr="00947F08">
        <w:tc>
          <w:tcPr>
            <w:tcW w:w="1435" w:type="dxa"/>
          </w:tcPr>
          <w:p w14:paraId="14A7B1BB" w14:textId="77777777" w:rsidR="00763AD5" w:rsidRPr="003A0FA0" w:rsidRDefault="00763AD5" w:rsidP="00947F08">
            <w:pPr>
              <w:pStyle w:val="NoSpacing"/>
            </w:pPr>
            <w:r w:rsidRPr="00845520">
              <w:rPr>
                <w:b/>
                <w:bCs/>
              </w:rPr>
              <w:t>Value</w:t>
            </w:r>
          </w:p>
        </w:tc>
        <w:tc>
          <w:tcPr>
            <w:tcW w:w="7915" w:type="dxa"/>
          </w:tcPr>
          <w:p w14:paraId="005A1639" w14:textId="77777777" w:rsidR="00763AD5" w:rsidRPr="003A0FA0" w:rsidRDefault="00763AD5" w:rsidP="00947F08">
            <w:pPr>
              <w:pStyle w:val="NoSpacing"/>
            </w:pPr>
            <w:r>
              <w:t xml:space="preserve">The average of the values &gt; 0 in the source column for the </w:t>
            </w:r>
            <w:r w:rsidRPr="00845520">
              <w:rPr>
                <w:b/>
                <w:bCs/>
              </w:rPr>
              <w:t>HHType</w:t>
            </w:r>
            <w:r>
              <w:t xml:space="preserve"> and </w:t>
            </w:r>
            <w:r w:rsidRPr="00845520">
              <w:rPr>
                <w:b/>
                <w:bCs/>
              </w:rPr>
              <w:t>Population</w:t>
            </w:r>
            <w:r>
              <w:t xml:space="preserve"> identified</w:t>
            </w:r>
          </w:p>
        </w:tc>
      </w:tr>
      <w:tr w:rsidR="00763AD5" w:rsidRPr="003A0FA0" w14:paraId="74C13372" w14:textId="77777777" w:rsidTr="00947F08">
        <w:tc>
          <w:tcPr>
            <w:tcW w:w="1435" w:type="dxa"/>
          </w:tcPr>
          <w:p w14:paraId="4C9F613F" w14:textId="77777777" w:rsidR="00763AD5" w:rsidRPr="003A0FA0" w:rsidRDefault="00763AD5" w:rsidP="00947F08">
            <w:pPr>
              <w:pStyle w:val="NoSpacing"/>
            </w:pPr>
            <w:r w:rsidRPr="003A0FA0">
              <w:t>Cohort</w:t>
            </w:r>
          </w:p>
        </w:tc>
        <w:tc>
          <w:tcPr>
            <w:tcW w:w="7915" w:type="dxa"/>
          </w:tcPr>
          <w:p w14:paraId="19628CD3" w14:textId="77777777" w:rsidR="00763AD5" w:rsidRPr="003A0FA0" w:rsidRDefault="00763AD5" w:rsidP="00947F08">
            <w:pPr>
              <w:pStyle w:val="NoSpacing"/>
            </w:pPr>
            <w:r>
              <w:t>1 (Active) for these report rows</w:t>
            </w:r>
          </w:p>
        </w:tc>
      </w:tr>
      <w:tr w:rsidR="00763AD5" w:rsidRPr="003A0FA0" w14:paraId="055D0884" w14:textId="77777777" w:rsidTr="00947F08">
        <w:tc>
          <w:tcPr>
            <w:tcW w:w="1435" w:type="dxa"/>
          </w:tcPr>
          <w:p w14:paraId="32DF907B" w14:textId="77777777" w:rsidR="00763AD5" w:rsidRPr="003A0FA0" w:rsidRDefault="00763AD5" w:rsidP="00947F08">
            <w:pPr>
              <w:pStyle w:val="NoSpacing"/>
            </w:pPr>
            <w:r w:rsidRPr="003A0FA0">
              <w:t>Universe</w:t>
            </w:r>
          </w:p>
        </w:tc>
        <w:tc>
          <w:tcPr>
            <w:tcW w:w="7915" w:type="dxa"/>
          </w:tcPr>
          <w:p w14:paraId="45B68019" w14:textId="77777777" w:rsidR="00763AD5" w:rsidRPr="003A0FA0" w:rsidRDefault="00763AD5" w:rsidP="00947F08">
            <w:pPr>
              <w:pStyle w:val="NoSpacing"/>
            </w:pPr>
            <w:r>
              <w:t xml:space="preserve">-1 (All) for these report rows </w:t>
            </w:r>
          </w:p>
        </w:tc>
      </w:tr>
      <w:tr w:rsidR="00763AD5" w:rsidRPr="003A0FA0" w14:paraId="74B27BCD" w14:textId="77777777" w:rsidTr="00947F08">
        <w:tc>
          <w:tcPr>
            <w:tcW w:w="1435" w:type="dxa"/>
          </w:tcPr>
          <w:p w14:paraId="5D1C63BA" w14:textId="77777777" w:rsidR="00763AD5" w:rsidRPr="003A0FA0" w:rsidRDefault="00763AD5" w:rsidP="00947F08">
            <w:pPr>
              <w:pStyle w:val="NoSpacing"/>
            </w:pPr>
            <w:r w:rsidRPr="00845520">
              <w:rPr>
                <w:b/>
                <w:bCs/>
              </w:rPr>
              <w:t>HHType</w:t>
            </w:r>
          </w:p>
        </w:tc>
        <w:tc>
          <w:tcPr>
            <w:tcW w:w="7915" w:type="dxa"/>
          </w:tcPr>
          <w:p w14:paraId="252AC41E" w14:textId="77777777" w:rsidR="00763AD5" w:rsidRPr="003A0FA0" w:rsidRDefault="00763AD5" w:rsidP="00947F08">
            <w:pPr>
              <w:pStyle w:val="NoSpacing"/>
            </w:pPr>
            <w:r>
              <w:t xml:space="preserve">The household type included in the calculation:  All(0), AO (1), AC (2), CO (3), and UN (99) </w:t>
            </w:r>
          </w:p>
        </w:tc>
      </w:tr>
      <w:tr w:rsidR="00763AD5" w:rsidRPr="003A0FA0" w14:paraId="0E05D58B" w14:textId="77777777" w:rsidTr="00947F08">
        <w:tc>
          <w:tcPr>
            <w:tcW w:w="1435" w:type="dxa"/>
          </w:tcPr>
          <w:p w14:paraId="7E445D8E" w14:textId="77777777" w:rsidR="00763AD5" w:rsidRPr="003A0FA0" w:rsidRDefault="00763AD5" w:rsidP="00947F08">
            <w:pPr>
              <w:pStyle w:val="NoSpacing"/>
            </w:pPr>
            <w:r w:rsidRPr="00845520">
              <w:rPr>
                <w:b/>
                <w:bCs/>
              </w:rPr>
              <w:t>Population</w:t>
            </w:r>
          </w:p>
        </w:tc>
        <w:tc>
          <w:tcPr>
            <w:tcW w:w="7915" w:type="dxa"/>
          </w:tcPr>
          <w:p w14:paraId="1FC61AFB" w14:textId="77777777" w:rsidR="00763AD5" w:rsidRPr="003A0FA0" w:rsidRDefault="00763AD5" w:rsidP="00947F08">
            <w:pPr>
              <w:pStyle w:val="NoSpacing"/>
            </w:pPr>
            <w:r>
              <w:t>The population/subpopulation included in the calculation; see section 8.3</w:t>
            </w:r>
          </w:p>
        </w:tc>
      </w:tr>
      <w:tr w:rsidR="00763AD5" w:rsidRPr="003A0FA0" w14:paraId="38C80400" w14:textId="77777777" w:rsidTr="00947F08">
        <w:tc>
          <w:tcPr>
            <w:tcW w:w="1435" w:type="dxa"/>
          </w:tcPr>
          <w:p w14:paraId="10DDFE7B" w14:textId="77777777" w:rsidR="00763AD5" w:rsidRPr="00947F08" w:rsidRDefault="00763AD5" w:rsidP="00947F08">
            <w:pPr>
              <w:pStyle w:val="NoSpacing"/>
              <w:rPr>
                <w:b/>
                <w:bCs/>
              </w:rPr>
            </w:pPr>
            <w:r w:rsidRPr="00947F08">
              <w:rPr>
                <w:b/>
                <w:bCs/>
              </w:rPr>
              <w:t>SystemPath</w:t>
            </w:r>
          </w:p>
        </w:tc>
        <w:tc>
          <w:tcPr>
            <w:tcW w:w="7915" w:type="dxa"/>
          </w:tcPr>
          <w:p w14:paraId="2F786504" w14:textId="77777777" w:rsidR="00763AD5" w:rsidRPr="003A0FA0" w:rsidRDefault="00763AD5" w:rsidP="00947F08">
            <w:pPr>
              <w:pStyle w:val="NoSpacing"/>
            </w:pPr>
            <w:r>
              <w:t>Between 1 and 12 (see below)</w:t>
            </w:r>
          </w:p>
        </w:tc>
      </w:tr>
      <w:tr w:rsidR="00763AD5" w:rsidRPr="003A0FA0" w14:paraId="2EC681D3" w14:textId="77777777" w:rsidTr="00947F08">
        <w:tc>
          <w:tcPr>
            <w:tcW w:w="1435" w:type="dxa"/>
          </w:tcPr>
          <w:p w14:paraId="6C4E3AA8" w14:textId="77777777" w:rsidR="00763AD5" w:rsidRPr="003A0FA0" w:rsidRDefault="00763AD5" w:rsidP="00947F08">
            <w:pPr>
              <w:pStyle w:val="NoSpacing"/>
            </w:pPr>
            <w:r w:rsidRPr="003A0FA0">
              <w:t>ProjectID</w:t>
            </w:r>
          </w:p>
        </w:tc>
        <w:tc>
          <w:tcPr>
            <w:tcW w:w="7915" w:type="dxa"/>
          </w:tcPr>
          <w:p w14:paraId="102D23E3" w14:textId="77777777" w:rsidR="00763AD5" w:rsidRPr="003A0FA0" w:rsidRDefault="00763AD5" w:rsidP="00947F08">
            <w:pPr>
              <w:pStyle w:val="NoSpacing"/>
            </w:pPr>
            <w:r>
              <w:t>NULL</w:t>
            </w:r>
          </w:p>
        </w:tc>
      </w:tr>
      <w:tr w:rsidR="00763AD5" w:rsidRPr="003A0FA0" w14:paraId="427BA168" w14:textId="77777777" w:rsidTr="00947F08">
        <w:tc>
          <w:tcPr>
            <w:tcW w:w="1435" w:type="dxa"/>
          </w:tcPr>
          <w:p w14:paraId="106F44A3" w14:textId="77777777" w:rsidR="00763AD5" w:rsidRPr="003A0FA0" w:rsidRDefault="00763AD5" w:rsidP="00947F08">
            <w:pPr>
              <w:pStyle w:val="NoSpacing"/>
            </w:pPr>
            <w:r w:rsidRPr="00845520">
              <w:rPr>
                <w:b/>
                <w:bCs/>
              </w:rPr>
              <w:t>ReportRow</w:t>
            </w:r>
          </w:p>
        </w:tc>
        <w:tc>
          <w:tcPr>
            <w:tcW w:w="7915" w:type="dxa"/>
          </w:tcPr>
          <w:p w14:paraId="17A8D18C" w14:textId="77777777" w:rsidR="00763AD5" w:rsidRPr="003A0FA0" w:rsidRDefault="00763AD5" w:rsidP="00947F08">
            <w:pPr>
              <w:pStyle w:val="NoSpacing"/>
            </w:pPr>
            <w:r>
              <w:t>Rows 1-9 (see below)</w:t>
            </w:r>
          </w:p>
        </w:tc>
      </w:tr>
      <w:tr w:rsidR="00763AD5" w:rsidRPr="003A0FA0" w14:paraId="4EF9D4B4" w14:textId="77777777" w:rsidTr="00947F08">
        <w:tc>
          <w:tcPr>
            <w:tcW w:w="1435" w:type="dxa"/>
          </w:tcPr>
          <w:p w14:paraId="1BEBD971" w14:textId="77777777" w:rsidR="00763AD5" w:rsidRPr="003A0FA0" w:rsidRDefault="00763AD5" w:rsidP="00947F08">
            <w:pPr>
              <w:pStyle w:val="NoSpacing"/>
            </w:pPr>
            <w:r w:rsidRPr="003A0FA0">
              <w:t>ReportID</w:t>
            </w:r>
          </w:p>
        </w:tc>
        <w:tc>
          <w:tcPr>
            <w:tcW w:w="7915" w:type="dxa"/>
          </w:tcPr>
          <w:p w14:paraId="4201828B" w14:textId="77777777" w:rsidR="00763AD5" w:rsidRPr="003A0FA0" w:rsidRDefault="00763AD5" w:rsidP="00947F08">
            <w:pPr>
              <w:pStyle w:val="NoSpacing"/>
            </w:pPr>
            <w:r>
              <w:t>Must match LSAReport.</w:t>
            </w:r>
            <w:r w:rsidRPr="00845520">
              <w:rPr>
                <w:b/>
                <w:bCs/>
              </w:rPr>
              <w:t>ReportID</w:t>
            </w:r>
          </w:p>
        </w:tc>
      </w:tr>
    </w:tbl>
    <w:p w14:paraId="6161DECC" w14:textId="77777777" w:rsidR="00763AD5" w:rsidRDefault="00763AD5" w:rsidP="00763AD5">
      <w:pPr>
        <w:pStyle w:val="Heading3"/>
      </w:pPr>
      <w:r>
        <w:t>Logic</w:t>
      </w:r>
    </w:p>
    <w:p w14:paraId="02AD170C" w14:textId="77777777" w:rsidR="00763AD5" w:rsidRDefault="00763AD5" w:rsidP="00763AD5">
      <w:r>
        <w:t xml:space="preserve">See the table above for </w:t>
      </w:r>
      <w:r w:rsidRPr="00845520">
        <w:rPr>
          <w:b/>
          <w:bCs/>
        </w:rPr>
        <w:t>Cohort</w:t>
      </w:r>
      <w:r>
        <w:t xml:space="preserve">, </w:t>
      </w:r>
      <w:r w:rsidRPr="00845520">
        <w:rPr>
          <w:b/>
          <w:bCs/>
        </w:rPr>
        <w:t>Universe</w:t>
      </w:r>
      <w:r>
        <w:t xml:space="preserve">, </w:t>
      </w:r>
      <w:r w:rsidRPr="00845520">
        <w:rPr>
          <w:b/>
          <w:bCs/>
        </w:rPr>
        <w:t>ProjectID</w:t>
      </w:r>
      <w:r>
        <w:t xml:space="preserve">, and </w:t>
      </w:r>
      <w:r w:rsidRPr="00845520">
        <w:rPr>
          <w:b/>
          <w:bCs/>
        </w:rPr>
        <w:t>ReportID</w:t>
      </w:r>
      <w:r>
        <w:t>.</w:t>
      </w:r>
    </w:p>
    <w:p w14:paraId="4559E028" w14:textId="77777777" w:rsidR="00763AD5" w:rsidRDefault="00763AD5" w:rsidP="00763AD5">
      <w:r>
        <w:t xml:space="preserve">See section 8.3 for required </w:t>
      </w:r>
      <w:r w:rsidRPr="00845520">
        <w:rPr>
          <w:b/>
          <w:bCs/>
        </w:rPr>
        <w:t>Population</w:t>
      </w:r>
      <w:r>
        <w:t xml:space="preserve"> and </w:t>
      </w:r>
      <w:r w:rsidRPr="00845520">
        <w:rPr>
          <w:b/>
          <w:bCs/>
        </w:rPr>
        <w:t>HHType</w:t>
      </w:r>
      <w:r>
        <w:t xml:space="preserve"> combinations.</w:t>
      </w:r>
    </w:p>
    <w:p w14:paraId="23F92C3C" w14:textId="77777777" w:rsidR="00763AD5" w:rsidRPr="00845520" w:rsidRDefault="00763AD5" w:rsidP="00763AD5">
      <w:pPr>
        <w:pStyle w:val="Heading4"/>
      </w:pPr>
      <w:r>
        <w:t>ReportRow, SystemPath, and Value</w:t>
      </w:r>
    </w:p>
    <w:p w14:paraId="78B6EFAF" w14:textId="0F90C218" w:rsidR="00914DDA" w:rsidRDefault="00914DDA" w:rsidP="00914DDA">
      <w:pPr>
        <w:rPr>
          <w:rFonts w:cstheme="minorHAnsi"/>
        </w:rPr>
      </w:pPr>
      <w:r w:rsidRPr="00275B99">
        <w:rPr>
          <w:rFonts w:cstheme="minorHAnsi"/>
        </w:rPr>
        <w:t xml:space="preserve">For each </w:t>
      </w:r>
      <w:r w:rsidRPr="00275B99">
        <w:rPr>
          <w:b/>
        </w:rPr>
        <w:t>ReportRow</w:t>
      </w:r>
      <w:r w:rsidRPr="00275B99">
        <w:rPr>
          <w:rFonts w:cstheme="minorHAnsi"/>
        </w:rPr>
        <w:t xml:space="preserve"> listed below, </w:t>
      </w:r>
      <w:r w:rsidRPr="00275B99">
        <w:rPr>
          <w:b/>
        </w:rPr>
        <w:t xml:space="preserve">Value </w:t>
      </w:r>
      <w:r w:rsidRPr="001F4B22">
        <w:rPr>
          <w:rFonts w:cstheme="minorHAnsi"/>
        </w:rPr>
        <w:t xml:space="preserve">= </w:t>
      </w:r>
      <w:r w:rsidRPr="00275B99">
        <w:rPr>
          <w:rFonts w:cstheme="minorHAnsi"/>
        </w:rPr>
        <w:t xml:space="preserve">the average of [Source Column] </w:t>
      </w:r>
      <w:r w:rsidR="002C4592">
        <w:rPr>
          <w:rFonts w:cstheme="minorHAnsi"/>
        </w:rPr>
        <w:t>from tlsa_Household</w:t>
      </w:r>
      <w:r w:rsidR="00736284" w:rsidRPr="00736284">
        <w:rPr>
          <w:rFonts w:cstheme="minorHAnsi"/>
        </w:rPr>
        <w:t xml:space="preserve"> </w:t>
      </w:r>
      <w:r w:rsidRPr="00275B99">
        <w:rPr>
          <w:rFonts w:cstheme="minorHAnsi"/>
        </w:rPr>
        <w:t>where [Source Column] &gt; 0,</w:t>
      </w:r>
      <w:r w:rsidRPr="00A6067F">
        <w:rPr>
          <w:rFonts w:cstheme="minorHAnsi"/>
        </w:rPr>
        <w:t xml:space="preserve"> rounded to the nearest whole number</w:t>
      </w:r>
      <w:r w:rsidR="00E76841">
        <w:rPr>
          <w:rFonts w:cstheme="minorHAnsi"/>
        </w:rPr>
        <w:t xml:space="preserve">, or the result of a built-in AVERAGE or AVG function in a database that returns an integer when the datatype of the parameter is </w:t>
      </w:r>
      <w:r w:rsidR="00E76841" w:rsidRPr="00CE5FB2">
        <w:rPr>
          <w:rFonts w:cstheme="minorHAnsi"/>
          <w:i/>
          <w:iCs/>
        </w:rPr>
        <w:t>integer</w:t>
      </w:r>
      <w:r w:rsidRPr="00A6067F">
        <w:rPr>
          <w:rFonts w:cstheme="minorHAnsi"/>
        </w:rPr>
        <w:t>.</w:t>
      </w:r>
    </w:p>
    <w:p w14:paraId="1D15FC26" w14:textId="77777777" w:rsidR="00914DDA" w:rsidRDefault="00914DDA" w:rsidP="00914DDA">
      <w:pPr>
        <w:rPr>
          <w:rFonts w:cstheme="minorHAnsi"/>
        </w:rPr>
      </w:pPr>
      <w:r>
        <w:rPr>
          <w:rFonts w:cstheme="minorHAnsi"/>
        </w:rPr>
        <w:t xml:space="preserve">The averages for LSACalculated are grouped by the </w:t>
      </w:r>
      <w:r w:rsidRPr="005844B6">
        <w:rPr>
          <w:rFonts w:cstheme="minorHAnsi"/>
          <w:b/>
        </w:rPr>
        <w:t>SystemPath</w:t>
      </w:r>
      <w:r>
        <w:rPr>
          <w:rFonts w:cstheme="minorHAnsi"/>
        </w:rPr>
        <w:t xml:space="preserve"> values from LSAHousehold.</w:t>
      </w:r>
    </w:p>
    <w:tbl>
      <w:tblPr>
        <w:tblStyle w:val="Style11"/>
        <w:tblW w:w="9535" w:type="dxa"/>
        <w:tblLook w:val="04A0" w:firstRow="1" w:lastRow="0" w:firstColumn="1" w:lastColumn="0" w:noHBand="0" w:noVBand="1"/>
      </w:tblPr>
      <w:tblGrid>
        <w:gridCol w:w="3798"/>
        <w:gridCol w:w="4268"/>
        <w:gridCol w:w="1469"/>
      </w:tblGrid>
      <w:tr w:rsidR="00914DDA" w:rsidRPr="00107D01" w14:paraId="17E7F83D" w14:textId="77777777" w:rsidTr="00914DDA">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3798" w:type="dxa"/>
            <w:noWrap/>
            <w:hideMark/>
          </w:tcPr>
          <w:p w14:paraId="6F76F3AD" w14:textId="77777777" w:rsidR="00914DDA" w:rsidRPr="008743AE" w:rsidRDefault="00914DDA" w:rsidP="00914DDA">
            <w:pPr>
              <w:spacing w:before="0" w:after="0"/>
              <w:rPr>
                <w:rFonts w:cstheme="minorHAnsi"/>
              </w:rPr>
            </w:pPr>
            <w:r w:rsidRPr="008743AE">
              <w:rPr>
                <w:rFonts w:cstheme="minorHAnsi"/>
              </w:rPr>
              <w:t>Report Row Category</w:t>
            </w:r>
          </w:p>
        </w:tc>
        <w:tc>
          <w:tcPr>
            <w:tcW w:w="4268" w:type="dxa"/>
          </w:tcPr>
          <w:p w14:paraId="416F24B1" w14:textId="77777777" w:rsidR="00914DDA" w:rsidRPr="008743AE" w:rsidRDefault="00914DDA" w:rsidP="00914DDA">
            <w:pPr>
              <w:spacing w:before="0" w:after="0"/>
              <w:cnfStyle w:val="100000000000" w:firstRow="1" w:lastRow="0" w:firstColumn="0" w:lastColumn="0" w:oddVBand="0" w:evenVBand="0" w:oddHBand="0" w:evenHBand="0" w:firstRowFirstColumn="0" w:firstRowLastColumn="0" w:lastRowFirstColumn="0" w:lastRowLastColumn="0"/>
              <w:rPr>
                <w:rFonts w:cstheme="minorHAnsi"/>
              </w:rPr>
            </w:pPr>
            <w:r w:rsidRPr="008743AE">
              <w:rPr>
                <w:rFonts w:cstheme="minorHAnsi"/>
              </w:rPr>
              <w:t>Source Column</w:t>
            </w:r>
            <w:r w:rsidR="008C07B0">
              <w:rPr>
                <w:rFonts w:cstheme="minorHAnsi"/>
              </w:rPr>
              <w:t xml:space="preserve"> and Criteria</w:t>
            </w:r>
          </w:p>
        </w:tc>
        <w:tc>
          <w:tcPr>
            <w:tcW w:w="1469" w:type="dxa"/>
          </w:tcPr>
          <w:p w14:paraId="5FDF630E" w14:textId="77777777" w:rsidR="00914DDA" w:rsidRPr="008743AE" w:rsidRDefault="00914DDA" w:rsidP="00914DDA">
            <w:pPr>
              <w:spacing w:before="0" w:after="0"/>
              <w:cnfStyle w:val="100000000000" w:firstRow="1" w:lastRow="0" w:firstColumn="0" w:lastColumn="0" w:oddVBand="0" w:evenVBand="0" w:oddHBand="0" w:evenHBand="0" w:firstRowFirstColumn="0" w:firstRowLastColumn="0" w:lastRowFirstColumn="0" w:lastRowLastColumn="0"/>
              <w:rPr>
                <w:rFonts w:cstheme="minorHAnsi"/>
              </w:rPr>
            </w:pPr>
            <w:r w:rsidRPr="008743AE">
              <w:rPr>
                <w:rFonts w:cstheme="minorHAnsi"/>
              </w:rPr>
              <w:t>ReportRow</w:t>
            </w:r>
          </w:p>
        </w:tc>
      </w:tr>
      <w:tr w:rsidR="00914DDA" w:rsidRPr="00107D01" w14:paraId="7F3B7C8B" w14:textId="77777777" w:rsidTr="00914DD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3798" w:type="dxa"/>
            <w:noWrap/>
            <w:hideMark/>
          </w:tcPr>
          <w:p w14:paraId="392B0212" w14:textId="77777777" w:rsidR="00914DDA" w:rsidRPr="00577A54" w:rsidRDefault="00914DDA" w:rsidP="00914DDA">
            <w:pPr>
              <w:spacing w:before="0" w:after="0"/>
              <w:rPr>
                <w:rFonts w:cstheme="minorHAnsi"/>
              </w:rPr>
            </w:pPr>
            <w:r w:rsidRPr="00577A54">
              <w:rPr>
                <w:rFonts w:cstheme="minorHAnsi"/>
              </w:rPr>
              <w:t>Days in ES/SH</w:t>
            </w:r>
          </w:p>
        </w:tc>
        <w:tc>
          <w:tcPr>
            <w:tcW w:w="4268" w:type="dxa"/>
          </w:tcPr>
          <w:p w14:paraId="41FB3213" w14:textId="77777777" w:rsidR="00914DDA" w:rsidRPr="008743AE" w:rsidRDefault="00914DDA" w:rsidP="00914DDA">
            <w:pPr>
              <w:spacing w:before="0" w:after="0"/>
              <w:cnfStyle w:val="000000100000" w:firstRow="0" w:lastRow="0" w:firstColumn="0" w:lastColumn="0" w:oddVBand="0" w:evenVBand="0" w:oddHBand="1" w:evenHBand="0" w:firstRowFirstColumn="0" w:firstRowLastColumn="0" w:lastRowFirstColumn="0" w:lastRowLastColumn="0"/>
              <w:rPr>
                <w:rFonts w:cstheme="minorHAnsi"/>
                <w:b/>
              </w:rPr>
            </w:pPr>
            <w:r w:rsidRPr="008743AE">
              <w:rPr>
                <w:rFonts w:cstheme="minorHAnsi"/>
                <w:b/>
              </w:rPr>
              <w:t>ESDays</w:t>
            </w:r>
          </w:p>
          <w:p w14:paraId="5CBCCBF5" w14:textId="77777777" w:rsidR="00914DDA" w:rsidRPr="00E86F6C" w:rsidRDefault="00914DDA" w:rsidP="00914DDA">
            <w:pPr>
              <w:spacing w:before="0" w:after="0"/>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A6067F">
              <w:rPr>
                <w:rFonts w:cstheme="minorHAnsi"/>
              </w:rPr>
              <w:t xml:space="preserve">where </w:t>
            </w:r>
            <w:r w:rsidRPr="00655B0F">
              <w:rPr>
                <w:b/>
              </w:rPr>
              <w:t>SystemPath</w:t>
            </w:r>
            <w:r w:rsidRPr="00A6067F">
              <w:rPr>
                <w:rFonts w:cstheme="minorHAnsi"/>
              </w:rPr>
              <w:t xml:space="preserve"> in (1,3,5,7,9,10,12)</w:t>
            </w:r>
          </w:p>
        </w:tc>
        <w:tc>
          <w:tcPr>
            <w:tcW w:w="1469" w:type="dxa"/>
          </w:tcPr>
          <w:p w14:paraId="51E953AA" w14:textId="77777777" w:rsidR="00914DDA" w:rsidRPr="00577A54" w:rsidRDefault="00914DDA" w:rsidP="00914DDA">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1</w:t>
            </w:r>
          </w:p>
        </w:tc>
      </w:tr>
      <w:tr w:rsidR="00914DDA" w:rsidRPr="00107D01" w14:paraId="5CD59C37" w14:textId="77777777" w:rsidTr="00914DD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3798" w:type="dxa"/>
            <w:noWrap/>
            <w:hideMark/>
          </w:tcPr>
          <w:p w14:paraId="2825CDE5" w14:textId="77777777" w:rsidR="00914DDA" w:rsidRPr="00577A54" w:rsidRDefault="00914DDA" w:rsidP="00914DDA">
            <w:pPr>
              <w:spacing w:before="0" w:after="0"/>
              <w:rPr>
                <w:rFonts w:cstheme="minorHAnsi"/>
              </w:rPr>
            </w:pPr>
            <w:r w:rsidRPr="00577A54">
              <w:rPr>
                <w:rFonts w:cstheme="minorHAnsi"/>
              </w:rPr>
              <w:t>Days in TH</w:t>
            </w:r>
          </w:p>
        </w:tc>
        <w:tc>
          <w:tcPr>
            <w:tcW w:w="4268" w:type="dxa"/>
          </w:tcPr>
          <w:p w14:paraId="4D588529" w14:textId="77777777" w:rsidR="00914DDA" w:rsidRPr="008743AE" w:rsidRDefault="00914DDA" w:rsidP="00914DDA">
            <w:pPr>
              <w:spacing w:before="0" w:after="0"/>
              <w:cnfStyle w:val="000000010000" w:firstRow="0" w:lastRow="0" w:firstColumn="0" w:lastColumn="0" w:oddVBand="0" w:evenVBand="0" w:oddHBand="0" w:evenHBand="1" w:firstRowFirstColumn="0" w:firstRowLastColumn="0" w:lastRowFirstColumn="0" w:lastRowLastColumn="0"/>
              <w:rPr>
                <w:rFonts w:cstheme="minorHAnsi"/>
                <w:b/>
              </w:rPr>
            </w:pPr>
            <w:r w:rsidRPr="008743AE">
              <w:rPr>
                <w:rFonts w:cstheme="minorHAnsi"/>
                <w:b/>
              </w:rPr>
              <w:t>THDays</w:t>
            </w:r>
          </w:p>
          <w:p w14:paraId="57F94DDC" w14:textId="77777777" w:rsidR="00914DDA" w:rsidRPr="00732CFD" w:rsidRDefault="00914DDA" w:rsidP="00914DDA">
            <w:pPr>
              <w:spacing w:before="0" w:after="0"/>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A6067F">
              <w:rPr>
                <w:rFonts w:cstheme="minorHAnsi"/>
              </w:rPr>
              <w:t xml:space="preserve">where </w:t>
            </w:r>
            <w:r w:rsidRPr="00655B0F">
              <w:rPr>
                <w:b/>
              </w:rPr>
              <w:t xml:space="preserve">SystemPath </w:t>
            </w:r>
            <w:r w:rsidRPr="00A6067F">
              <w:rPr>
                <w:rFonts w:cstheme="minorHAnsi"/>
              </w:rPr>
              <w:t>in (2,3,6,7,12)</w:t>
            </w:r>
          </w:p>
        </w:tc>
        <w:tc>
          <w:tcPr>
            <w:tcW w:w="1469" w:type="dxa"/>
          </w:tcPr>
          <w:p w14:paraId="122CD434" w14:textId="77777777" w:rsidR="00914DDA" w:rsidRPr="00577A54" w:rsidRDefault="00914DDA" w:rsidP="00914DDA">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577A54">
              <w:rPr>
                <w:rFonts w:cstheme="minorHAnsi"/>
              </w:rPr>
              <w:t>2</w:t>
            </w:r>
          </w:p>
        </w:tc>
      </w:tr>
      <w:tr w:rsidR="00914DDA" w:rsidRPr="00107D01" w14:paraId="2676D8C1" w14:textId="77777777" w:rsidTr="00914DD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3798" w:type="dxa"/>
            <w:noWrap/>
            <w:hideMark/>
          </w:tcPr>
          <w:p w14:paraId="09D6D535" w14:textId="77777777" w:rsidR="00914DDA" w:rsidRPr="00577A54" w:rsidRDefault="00914DDA" w:rsidP="00914DDA">
            <w:pPr>
              <w:spacing w:before="0" w:after="0"/>
              <w:rPr>
                <w:rFonts w:cstheme="minorHAnsi"/>
              </w:rPr>
            </w:pPr>
            <w:r w:rsidRPr="00577A54">
              <w:rPr>
                <w:rFonts w:cstheme="minorHAnsi"/>
              </w:rPr>
              <w:t>Days in ES/SH or TH</w:t>
            </w:r>
          </w:p>
        </w:tc>
        <w:tc>
          <w:tcPr>
            <w:tcW w:w="4268" w:type="dxa"/>
          </w:tcPr>
          <w:p w14:paraId="11BE02F6" w14:textId="77777777" w:rsidR="00914DDA" w:rsidRPr="008743AE" w:rsidRDefault="00914DDA" w:rsidP="00914DDA">
            <w:pPr>
              <w:spacing w:before="0" w:after="0"/>
              <w:cnfStyle w:val="000000100000" w:firstRow="0" w:lastRow="0" w:firstColumn="0" w:lastColumn="0" w:oddVBand="0" w:evenVBand="0" w:oddHBand="1" w:evenHBand="0" w:firstRowFirstColumn="0" w:firstRowLastColumn="0" w:lastRowFirstColumn="0" w:lastRowLastColumn="0"/>
              <w:rPr>
                <w:rFonts w:cstheme="minorHAnsi"/>
                <w:b/>
              </w:rPr>
            </w:pPr>
            <w:r w:rsidRPr="008743AE">
              <w:rPr>
                <w:rFonts w:cstheme="minorHAnsi"/>
                <w:b/>
              </w:rPr>
              <w:t xml:space="preserve">ESTDays </w:t>
            </w:r>
          </w:p>
          <w:p w14:paraId="41844D64" w14:textId="77777777" w:rsidR="00914DDA" w:rsidRPr="00AD75F7" w:rsidRDefault="00914DDA" w:rsidP="00914DDA">
            <w:pPr>
              <w:spacing w:before="0" w:after="0"/>
              <w:cnfStyle w:val="000000100000" w:firstRow="0" w:lastRow="0" w:firstColumn="0" w:lastColumn="0" w:oddVBand="0" w:evenVBand="0" w:oddHBand="1" w:evenHBand="0" w:firstRowFirstColumn="0" w:firstRowLastColumn="0" w:lastRowFirstColumn="0" w:lastRowLastColumn="0"/>
              <w:rPr>
                <w:rFonts w:ascii="Open Sans" w:hAnsi="Open Sans" w:cs="Open Sans"/>
                <w:b/>
              </w:rPr>
            </w:pPr>
            <w:r w:rsidRPr="00A6067F">
              <w:rPr>
                <w:rFonts w:cstheme="minorHAnsi"/>
              </w:rPr>
              <w:t xml:space="preserve">where </w:t>
            </w:r>
            <w:r w:rsidRPr="00655B0F">
              <w:rPr>
                <w:b/>
              </w:rPr>
              <w:t xml:space="preserve">SystemPath </w:t>
            </w:r>
            <w:r w:rsidRPr="00A6067F">
              <w:rPr>
                <w:rFonts w:cstheme="minorHAnsi"/>
              </w:rPr>
              <w:t>in (3,7,12)</w:t>
            </w:r>
          </w:p>
        </w:tc>
        <w:tc>
          <w:tcPr>
            <w:tcW w:w="1469" w:type="dxa"/>
          </w:tcPr>
          <w:p w14:paraId="0B99CDBF" w14:textId="77777777" w:rsidR="00914DDA" w:rsidRPr="00577A54" w:rsidRDefault="00914DDA" w:rsidP="00914DDA">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3</w:t>
            </w:r>
          </w:p>
        </w:tc>
      </w:tr>
      <w:tr w:rsidR="00914DDA" w:rsidRPr="00107D01" w14:paraId="08F7F084" w14:textId="77777777" w:rsidTr="00914DD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3798" w:type="dxa"/>
            <w:noWrap/>
            <w:hideMark/>
          </w:tcPr>
          <w:p w14:paraId="386618B7" w14:textId="77777777" w:rsidR="00914DDA" w:rsidRPr="00577A54" w:rsidRDefault="00914DDA" w:rsidP="00914DDA">
            <w:pPr>
              <w:spacing w:before="0" w:after="0"/>
              <w:rPr>
                <w:rFonts w:cstheme="minorHAnsi"/>
              </w:rPr>
            </w:pPr>
            <w:r w:rsidRPr="00577A54">
              <w:rPr>
                <w:rFonts w:cstheme="minorHAnsi"/>
              </w:rPr>
              <w:t>Days in RRH/PSH pre-move-in (excluding those overlapping with ES/SH/TH days)</w:t>
            </w:r>
          </w:p>
        </w:tc>
        <w:tc>
          <w:tcPr>
            <w:tcW w:w="4268" w:type="dxa"/>
          </w:tcPr>
          <w:p w14:paraId="3FCEEB96" w14:textId="77777777" w:rsidR="00914DDA" w:rsidRPr="008743AE" w:rsidRDefault="00914DDA" w:rsidP="00914DDA">
            <w:pPr>
              <w:spacing w:before="0" w:after="0"/>
              <w:cnfStyle w:val="000000010000" w:firstRow="0" w:lastRow="0" w:firstColumn="0" w:lastColumn="0" w:oddVBand="0" w:evenVBand="0" w:oddHBand="0" w:evenHBand="1" w:firstRowFirstColumn="0" w:firstRowLastColumn="0" w:lastRowFirstColumn="0" w:lastRowLastColumn="0"/>
              <w:rPr>
                <w:rFonts w:cstheme="minorHAnsi"/>
                <w:b/>
              </w:rPr>
            </w:pPr>
            <w:r w:rsidRPr="008743AE">
              <w:rPr>
                <w:rFonts w:cstheme="minorHAnsi"/>
                <w:b/>
              </w:rPr>
              <w:t xml:space="preserve">RRHPSHPreMoveInDays </w:t>
            </w:r>
          </w:p>
          <w:p w14:paraId="0030C1CC" w14:textId="77777777" w:rsidR="00914DDA" w:rsidRPr="00AD75F7" w:rsidRDefault="00914DDA" w:rsidP="00914DDA">
            <w:pPr>
              <w:spacing w:before="0" w:after="0"/>
              <w:cnfStyle w:val="000000010000" w:firstRow="0" w:lastRow="0" w:firstColumn="0" w:lastColumn="0" w:oddVBand="0" w:evenVBand="0" w:oddHBand="0" w:evenHBand="1" w:firstRowFirstColumn="0" w:firstRowLastColumn="0" w:lastRowFirstColumn="0" w:lastRowLastColumn="0"/>
              <w:rPr>
                <w:rFonts w:ascii="Open Sans" w:hAnsi="Open Sans" w:cs="Open Sans"/>
                <w:b/>
              </w:rPr>
            </w:pPr>
            <w:r w:rsidRPr="00A6067F">
              <w:rPr>
                <w:rFonts w:cstheme="minorHAnsi"/>
              </w:rPr>
              <w:t xml:space="preserve">where </w:t>
            </w:r>
            <w:r w:rsidRPr="00655B0F">
              <w:rPr>
                <w:b/>
              </w:rPr>
              <w:t xml:space="preserve">SystemPath </w:t>
            </w:r>
            <w:r w:rsidRPr="00A6067F">
              <w:rPr>
                <w:rFonts w:cstheme="minorHAnsi"/>
              </w:rPr>
              <w:t>in (4,5,6,7,</w:t>
            </w:r>
            <w:r>
              <w:rPr>
                <w:rFonts w:cstheme="minorHAnsi"/>
              </w:rPr>
              <w:t>8,9,</w:t>
            </w:r>
            <w:r w:rsidRPr="00A6067F">
              <w:rPr>
                <w:rFonts w:cstheme="minorHAnsi"/>
              </w:rPr>
              <w:t>10,11,12)</w:t>
            </w:r>
          </w:p>
        </w:tc>
        <w:tc>
          <w:tcPr>
            <w:tcW w:w="1469" w:type="dxa"/>
          </w:tcPr>
          <w:p w14:paraId="69875C97" w14:textId="77777777" w:rsidR="00914DDA" w:rsidRPr="00577A54" w:rsidRDefault="00914DDA" w:rsidP="00914DDA">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577A54">
              <w:rPr>
                <w:rFonts w:cstheme="minorHAnsi"/>
              </w:rPr>
              <w:t>4</w:t>
            </w:r>
          </w:p>
        </w:tc>
      </w:tr>
      <w:tr w:rsidR="00914DDA" w:rsidRPr="00107D01" w14:paraId="3C3BE341" w14:textId="77777777" w:rsidTr="00914DD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3798" w:type="dxa"/>
            <w:noWrap/>
            <w:hideMark/>
          </w:tcPr>
          <w:p w14:paraId="2AD2A9C8" w14:textId="77777777" w:rsidR="00914DDA" w:rsidRPr="00577A54" w:rsidRDefault="00914DDA" w:rsidP="00914DDA">
            <w:pPr>
              <w:spacing w:before="0" w:after="0"/>
              <w:rPr>
                <w:rFonts w:cstheme="minorHAnsi"/>
              </w:rPr>
            </w:pPr>
            <w:r w:rsidRPr="00577A54">
              <w:rPr>
                <w:rFonts w:cstheme="minorHAnsi"/>
              </w:rPr>
              <w:t>Days documented in ES/SH/TH or RRH/PSH pre-move-in total</w:t>
            </w:r>
          </w:p>
        </w:tc>
        <w:tc>
          <w:tcPr>
            <w:tcW w:w="4268" w:type="dxa"/>
          </w:tcPr>
          <w:p w14:paraId="6EC82F7A" w14:textId="77777777" w:rsidR="00914DDA" w:rsidRPr="008743AE" w:rsidRDefault="00914DDA" w:rsidP="00914DDA">
            <w:pPr>
              <w:spacing w:before="0" w:after="0"/>
              <w:cnfStyle w:val="000000100000" w:firstRow="0" w:lastRow="0" w:firstColumn="0" w:lastColumn="0" w:oddVBand="0" w:evenVBand="0" w:oddHBand="1" w:evenHBand="0" w:firstRowFirstColumn="0" w:firstRowLastColumn="0" w:lastRowFirstColumn="0" w:lastRowLastColumn="0"/>
              <w:rPr>
                <w:rFonts w:cstheme="minorHAnsi"/>
                <w:b/>
              </w:rPr>
            </w:pPr>
            <w:r w:rsidRPr="008743AE">
              <w:rPr>
                <w:rFonts w:cstheme="minorHAnsi"/>
                <w:b/>
              </w:rPr>
              <w:t xml:space="preserve">SystemHomelessDays </w:t>
            </w:r>
          </w:p>
          <w:p w14:paraId="10D242A6" w14:textId="77777777" w:rsidR="00914DDA" w:rsidRPr="00AD75F7" w:rsidRDefault="00914DDA" w:rsidP="00914DDA">
            <w:pPr>
              <w:spacing w:before="0" w:after="0"/>
              <w:cnfStyle w:val="000000100000" w:firstRow="0" w:lastRow="0" w:firstColumn="0" w:lastColumn="0" w:oddVBand="0" w:evenVBand="0" w:oddHBand="1" w:evenHBand="0" w:firstRowFirstColumn="0" w:firstRowLastColumn="0" w:lastRowFirstColumn="0" w:lastRowLastColumn="0"/>
              <w:rPr>
                <w:rFonts w:ascii="Open Sans" w:hAnsi="Open Sans" w:cs="Open Sans"/>
                <w:b/>
              </w:rPr>
            </w:pPr>
            <w:r w:rsidRPr="00A6067F">
              <w:rPr>
                <w:rFonts w:cstheme="minorHAnsi"/>
              </w:rPr>
              <w:t xml:space="preserve">where </w:t>
            </w:r>
            <w:r w:rsidRPr="00655B0F">
              <w:rPr>
                <w:b/>
              </w:rPr>
              <w:t xml:space="preserve">SystemPath </w:t>
            </w:r>
            <w:r w:rsidRPr="00A6067F">
              <w:rPr>
                <w:rFonts w:cstheme="minorHAnsi"/>
              </w:rPr>
              <w:t>in (5,6,7,</w:t>
            </w:r>
            <w:r w:rsidR="006B0F7C">
              <w:rPr>
                <w:rFonts w:cstheme="minorHAnsi"/>
              </w:rPr>
              <w:t>8,9,</w:t>
            </w:r>
            <w:r w:rsidRPr="00A6067F">
              <w:rPr>
                <w:rFonts w:cstheme="minorHAnsi"/>
              </w:rPr>
              <w:t>10,11,12)</w:t>
            </w:r>
          </w:p>
        </w:tc>
        <w:tc>
          <w:tcPr>
            <w:tcW w:w="1469" w:type="dxa"/>
          </w:tcPr>
          <w:p w14:paraId="6D53A05C" w14:textId="77777777" w:rsidR="00914DDA" w:rsidRPr="00577A54" w:rsidRDefault="00914DDA" w:rsidP="00914DDA">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5</w:t>
            </w:r>
          </w:p>
        </w:tc>
      </w:tr>
      <w:tr w:rsidR="00914DDA" w:rsidRPr="00107D01" w14:paraId="0E7235D3" w14:textId="77777777" w:rsidTr="00914DD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3798" w:type="dxa"/>
            <w:noWrap/>
            <w:hideMark/>
          </w:tcPr>
          <w:p w14:paraId="608A1BF0" w14:textId="77777777" w:rsidR="00914DDA" w:rsidRPr="00577A54" w:rsidRDefault="00914DDA" w:rsidP="00914DDA">
            <w:pPr>
              <w:spacing w:before="0" w:after="0"/>
              <w:rPr>
                <w:rFonts w:cstheme="minorHAnsi"/>
              </w:rPr>
            </w:pPr>
            <w:r w:rsidRPr="00577A54">
              <w:rPr>
                <w:rFonts w:cstheme="minorHAnsi"/>
              </w:rPr>
              <w:t>Days homeless self-reported in 3.917 (excluding those overlapping with ES/SH/TH or RRH/PSH pre-move-in days)</w:t>
            </w:r>
          </w:p>
        </w:tc>
        <w:tc>
          <w:tcPr>
            <w:tcW w:w="4268" w:type="dxa"/>
          </w:tcPr>
          <w:p w14:paraId="2D5EB289" w14:textId="77777777" w:rsidR="00914DDA" w:rsidRPr="008743AE" w:rsidRDefault="00914DDA" w:rsidP="00914DDA">
            <w:pPr>
              <w:spacing w:before="0" w:after="0"/>
              <w:cnfStyle w:val="000000010000" w:firstRow="0" w:lastRow="0" w:firstColumn="0" w:lastColumn="0" w:oddVBand="0" w:evenVBand="0" w:oddHBand="0" w:evenHBand="1" w:firstRowFirstColumn="0" w:firstRowLastColumn="0" w:lastRowFirstColumn="0" w:lastRowLastColumn="0"/>
              <w:rPr>
                <w:rFonts w:cstheme="minorHAnsi"/>
                <w:b/>
              </w:rPr>
            </w:pPr>
            <w:r w:rsidRPr="008743AE">
              <w:rPr>
                <w:rFonts w:cstheme="minorHAnsi"/>
                <w:b/>
              </w:rPr>
              <w:t xml:space="preserve">Other3917Days </w:t>
            </w:r>
          </w:p>
          <w:p w14:paraId="24F3FE46" w14:textId="77777777" w:rsidR="00914DDA" w:rsidRPr="00AD75F7" w:rsidRDefault="00914DDA" w:rsidP="00914DDA">
            <w:pPr>
              <w:spacing w:before="0" w:after="0"/>
              <w:cnfStyle w:val="000000010000" w:firstRow="0" w:lastRow="0" w:firstColumn="0" w:lastColumn="0" w:oddVBand="0" w:evenVBand="0" w:oddHBand="0" w:evenHBand="1" w:firstRowFirstColumn="0" w:firstRowLastColumn="0" w:lastRowFirstColumn="0" w:lastRowLastColumn="0"/>
              <w:rPr>
                <w:rFonts w:ascii="Open Sans" w:hAnsi="Open Sans" w:cs="Open Sans"/>
                <w:b/>
              </w:rPr>
            </w:pPr>
            <w:r w:rsidRPr="00A6067F">
              <w:rPr>
                <w:rFonts w:cstheme="minorHAnsi"/>
              </w:rPr>
              <w:t xml:space="preserve">where </w:t>
            </w:r>
            <w:r w:rsidRPr="00655B0F">
              <w:rPr>
                <w:b/>
              </w:rPr>
              <w:t xml:space="preserve">SystemPath </w:t>
            </w:r>
            <w:r w:rsidRPr="00A6067F">
              <w:rPr>
                <w:rFonts w:cstheme="minorHAnsi"/>
              </w:rPr>
              <w:t>&lt;&gt; -1</w:t>
            </w:r>
          </w:p>
        </w:tc>
        <w:tc>
          <w:tcPr>
            <w:tcW w:w="1469" w:type="dxa"/>
          </w:tcPr>
          <w:p w14:paraId="3F6E885D" w14:textId="77777777" w:rsidR="00914DDA" w:rsidRPr="00577A54" w:rsidRDefault="00914DDA" w:rsidP="00914DDA">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577A54">
              <w:rPr>
                <w:rFonts w:cstheme="minorHAnsi"/>
              </w:rPr>
              <w:t>6</w:t>
            </w:r>
          </w:p>
        </w:tc>
      </w:tr>
      <w:tr w:rsidR="00914DDA" w:rsidRPr="00107D01" w14:paraId="4AA408F7" w14:textId="77777777" w:rsidTr="00914DD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3798" w:type="dxa"/>
            <w:noWrap/>
            <w:hideMark/>
          </w:tcPr>
          <w:p w14:paraId="4E87918E" w14:textId="77777777" w:rsidR="00914DDA" w:rsidRPr="00577A54" w:rsidRDefault="00914DDA" w:rsidP="00914DDA">
            <w:pPr>
              <w:spacing w:before="0" w:after="0"/>
              <w:rPr>
                <w:rFonts w:cstheme="minorHAnsi"/>
              </w:rPr>
            </w:pPr>
            <w:r w:rsidRPr="00577A54">
              <w:rPr>
                <w:rFonts w:cstheme="minorHAnsi"/>
              </w:rPr>
              <w:t>Days homeless total</w:t>
            </w:r>
          </w:p>
        </w:tc>
        <w:tc>
          <w:tcPr>
            <w:tcW w:w="4268" w:type="dxa"/>
          </w:tcPr>
          <w:p w14:paraId="41E7CD60" w14:textId="77777777" w:rsidR="00914DDA" w:rsidRPr="008743AE" w:rsidRDefault="00914DDA" w:rsidP="00914DDA">
            <w:pPr>
              <w:spacing w:before="0" w:after="0"/>
              <w:cnfStyle w:val="000000100000" w:firstRow="0" w:lastRow="0" w:firstColumn="0" w:lastColumn="0" w:oddVBand="0" w:evenVBand="0" w:oddHBand="1" w:evenHBand="0" w:firstRowFirstColumn="0" w:firstRowLastColumn="0" w:lastRowFirstColumn="0" w:lastRowLastColumn="0"/>
              <w:rPr>
                <w:rFonts w:cstheme="minorHAnsi"/>
                <w:b/>
              </w:rPr>
            </w:pPr>
            <w:r w:rsidRPr="008743AE">
              <w:rPr>
                <w:rFonts w:cstheme="minorHAnsi"/>
                <w:b/>
              </w:rPr>
              <w:t xml:space="preserve">TotalHomelessDays </w:t>
            </w:r>
          </w:p>
          <w:p w14:paraId="74BEBF14" w14:textId="77777777" w:rsidR="00914DDA" w:rsidRPr="00AD75F7" w:rsidRDefault="00914DDA" w:rsidP="00914DDA">
            <w:pPr>
              <w:spacing w:before="0" w:after="0"/>
              <w:cnfStyle w:val="000000100000" w:firstRow="0" w:lastRow="0" w:firstColumn="0" w:lastColumn="0" w:oddVBand="0" w:evenVBand="0" w:oddHBand="1" w:evenHBand="0" w:firstRowFirstColumn="0" w:firstRowLastColumn="0" w:lastRowFirstColumn="0" w:lastRowLastColumn="0"/>
              <w:rPr>
                <w:rFonts w:ascii="Open Sans" w:hAnsi="Open Sans" w:cs="Open Sans"/>
                <w:b/>
              </w:rPr>
            </w:pPr>
            <w:r w:rsidRPr="00A6067F">
              <w:rPr>
                <w:rFonts w:cstheme="minorHAnsi"/>
              </w:rPr>
              <w:t xml:space="preserve">where </w:t>
            </w:r>
            <w:r w:rsidRPr="00655B0F">
              <w:rPr>
                <w:b/>
              </w:rPr>
              <w:t>SystemPath</w:t>
            </w:r>
            <w:r w:rsidRPr="00A6067F">
              <w:rPr>
                <w:rFonts w:cstheme="minorHAnsi"/>
              </w:rPr>
              <w:t xml:space="preserve"> &lt;&gt; -1</w:t>
            </w:r>
          </w:p>
        </w:tc>
        <w:tc>
          <w:tcPr>
            <w:tcW w:w="1469" w:type="dxa"/>
          </w:tcPr>
          <w:p w14:paraId="54B54EFC" w14:textId="77777777" w:rsidR="00914DDA" w:rsidRPr="00577A54" w:rsidRDefault="00914DDA" w:rsidP="00914DDA">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7</w:t>
            </w:r>
          </w:p>
        </w:tc>
      </w:tr>
      <w:tr w:rsidR="00914DDA" w:rsidRPr="00107D01" w14:paraId="613640B6" w14:textId="77777777" w:rsidTr="00914DD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3798" w:type="dxa"/>
            <w:noWrap/>
            <w:hideMark/>
          </w:tcPr>
          <w:p w14:paraId="11F8C965" w14:textId="77777777" w:rsidR="00914DDA" w:rsidRPr="00577A54" w:rsidRDefault="00914DDA" w:rsidP="00914DDA">
            <w:pPr>
              <w:spacing w:before="0" w:after="0"/>
              <w:rPr>
                <w:rFonts w:cstheme="minorHAnsi"/>
              </w:rPr>
            </w:pPr>
            <w:r w:rsidRPr="00577A54">
              <w:rPr>
                <w:rFonts w:cstheme="minorHAnsi"/>
              </w:rPr>
              <w:t>Days housed in RRH</w:t>
            </w:r>
          </w:p>
        </w:tc>
        <w:tc>
          <w:tcPr>
            <w:tcW w:w="4268" w:type="dxa"/>
          </w:tcPr>
          <w:p w14:paraId="1052DD1E" w14:textId="77777777" w:rsidR="00914DDA" w:rsidRPr="008743AE" w:rsidRDefault="00914DDA" w:rsidP="00914DDA">
            <w:pPr>
              <w:spacing w:before="0" w:after="0"/>
              <w:cnfStyle w:val="000000010000" w:firstRow="0" w:lastRow="0" w:firstColumn="0" w:lastColumn="0" w:oddVBand="0" w:evenVBand="0" w:oddHBand="0" w:evenHBand="1" w:firstRowFirstColumn="0" w:firstRowLastColumn="0" w:lastRowFirstColumn="0" w:lastRowLastColumn="0"/>
              <w:rPr>
                <w:rFonts w:cstheme="minorHAnsi"/>
                <w:b/>
              </w:rPr>
            </w:pPr>
            <w:r w:rsidRPr="008743AE">
              <w:rPr>
                <w:rFonts w:cstheme="minorHAnsi"/>
                <w:b/>
              </w:rPr>
              <w:t xml:space="preserve">RRHHousedDays </w:t>
            </w:r>
          </w:p>
          <w:p w14:paraId="55F98EEE" w14:textId="77777777" w:rsidR="00914DDA" w:rsidRPr="00AD75F7" w:rsidRDefault="00914DDA" w:rsidP="00914DDA">
            <w:pPr>
              <w:spacing w:before="0" w:after="0"/>
              <w:cnfStyle w:val="000000010000" w:firstRow="0" w:lastRow="0" w:firstColumn="0" w:lastColumn="0" w:oddVBand="0" w:evenVBand="0" w:oddHBand="0" w:evenHBand="1" w:firstRowFirstColumn="0" w:firstRowLastColumn="0" w:lastRowFirstColumn="0" w:lastRowLastColumn="0"/>
              <w:rPr>
                <w:rFonts w:ascii="Open Sans" w:hAnsi="Open Sans" w:cs="Open Sans"/>
                <w:b/>
              </w:rPr>
            </w:pPr>
            <w:r w:rsidRPr="00A6067F">
              <w:rPr>
                <w:rFonts w:cstheme="minorHAnsi"/>
              </w:rPr>
              <w:t xml:space="preserve">where </w:t>
            </w:r>
            <w:r w:rsidRPr="00655B0F">
              <w:rPr>
                <w:b/>
              </w:rPr>
              <w:t xml:space="preserve">SystemPath </w:t>
            </w:r>
            <w:r w:rsidRPr="00A6067F">
              <w:rPr>
                <w:rFonts w:cstheme="minorHAnsi"/>
              </w:rPr>
              <w:t>in (4,5,6,7,10,11,12)</w:t>
            </w:r>
          </w:p>
        </w:tc>
        <w:tc>
          <w:tcPr>
            <w:tcW w:w="1469" w:type="dxa"/>
          </w:tcPr>
          <w:p w14:paraId="61ED21CB" w14:textId="77777777" w:rsidR="00914DDA" w:rsidRPr="00577A54" w:rsidRDefault="00914DDA" w:rsidP="00914DDA">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577A54">
              <w:rPr>
                <w:rFonts w:cstheme="minorHAnsi"/>
              </w:rPr>
              <w:t>8</w:t>
            </w:r>
          </w:p>
        </w:tc>
      </w:tr>
      <w:tr w:rsidR="00914DDA" w:rsidRPr="00107D01" w14:paraId="7B753935" w14:textId="77777777" w:rsidTr="00914DD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3798" w:type="dxa"/>
            <w:noWrap/>
            <w:hideMark/>
          </w:tcPr>
          <w:p w14:paraId="795D6965" w14:textId="77777777" w:rsidR="00914DDA" w:rsidRPr="00577A54" w:rsidRDefault="00914DDA" w:rsidP="00914DDA">
            <w:pPr>
              <w:spacing w:before="0" w:after="0"/>
              <w:rPr>
                <w:rFonts w:cstheme="minorHAnsi"/>
              </w:rPr>
            </w:pPr>
            <w:r w:rsidRPr="00577A54">
              <w:rPr>
                <w:rFonts w:cstheme="minorHAnsi"/>
              </w:rPr>
              <w:t>Days documented homeless or housed in RRH total (excluding self-reported time)</w:t>
            </w:r>
          </w:p>
        </w:tc>
        <w:tc>
          <w:tcPr>
            <w:tcW w:w="4268" w:type="dxa"/>
          </w:tcPr>
          <w:p w14:paraId="0FA13B62" w14:textId="77777777" w:rsidR="00914DDA" w:rsidRPr="008743AE" w:rsidRDefault="00914DDA" w:rsidP="00914DDA">
            <w:pPr>
              <w:spacing w:before="0" w:after="0"/>
              <w:cnfStyle w:val="000000100000" w:firstRow="0" w:lastRow="0" w:firstColumn="0" w:lastColumn="0" w:oddVBand="0" w:evenVBand="0" w:oddHBand="1" w:evenHBand="0" w:firstRowFirstColumn="0" w:firstRowLastColumn="0" w:lastRowFirstColumn="0" w:lastRowLastColumn="0"/>
              <w:rPr>
                <w:rFonts w:cstheme="minorHAnsi"/>
                <w:b/>
              </w:rPr>
            </w:pPr>
            <w:r w:rsidRPr="008743AE">
              <w:rPr>
                <w:rFonts w:cstheme="minorHAnsi"/>
                <w:b/>
              </w:rPr>
              <w:t xml:space="preserve">SystemDaysNotPSHHoused </w:t>
            </w:r>
          </w:p>
          <w:p w14:paraId="376FE376" w14:textId="7513892B" w:rsidR="00914DDA" w:rsidRPr="00AD75F7" w:rsidRDefault="00914DDA" w:rsidP="00914DDA">
            <w:pPr>
              <w:spacing w:before="0" w:after="0"/>
              <w:cnfStyle w:val="000000100000" w:firstRow="0" w:lastRow="0" w:firstColumn="0" w:lastColumn="0" w:oddVBand="0" w:evenVBand="0" w:oddHBand="1" w:evenHBand="0" w:firstRowFirstColumn="0" w:firstRowLastColumn="0" w:lastRowFirstColumn="0" w:lastRowLastColumn="0"/>
              <w:rPr>
                <w:rFonts w:ascii="Open Sans" w:hAnsi="Open Sans" w:cs="Open Sans"/>
                <w:b/>
              </w:rPr>
            </w:pPr>
            <w:r w:rsidRPr="00A6067F">
              <w:rPr>
                <w:rFonts w:cstheme="minorHAnsi"/>
              </w:rPr>
              <w:t xml:space="preserve">where </w:t>
            </w:r>
            <w:r w:rsidRPr="00655B0F">
              <w:rPr>
                <w:b/>
              </w:rPr>
              <w:t xml:space="preserve">SystemPath </w:t>
            </w:r>
            <w:r w:rsidR="00026E34" w:rsidRPr="007661FF">
              <w:rPr>
                <w:bCs/>
              </w:rPr>
              <w:t xml:space="preserve">&lt;&gt; </w:t>
            </w:r>
            <w:r w:rsidR="00026E34" w:rsidRPr="00002FB8">
              <w:rPr>
                <w:bCs/>
              </w:rPr>
              <w:t>-1</w:t>
            </w:r>
          </w:p>
        </w:tc>
        <w:tc>
          <w:tcPr>
            <w:tcW w:w="1469" w:type="dxa"/>
          </w:tcPr>
          <w:p w14:paraId="5A75FCEF" w14:textId="77777777" w:rsidR="00914DDA" w:rsidRPr="00577A54" w:rsidRDefault="00914DDA" w:rsidP="00914DDA">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9</w:t>
            </w:r>
          </w:p>
        </w:tc>
      </w:tr>
    </w:tbl>
    <w:p w14:paraId="6B770729" w14:textId="77777777" w:rsidR="002B6231" w:rsidRPr="00C52062" w:rsidRDefault="002B6231" w:rsidP="0088191A">
      <w:pPr>
        <w:pStyle w:val="Heading2"/>
      </w:pPr>
      <w:bookmarkStart w:id="806" w:name="_Toc31198693"/>
      <w:bookmarkStart w:id="807" w:name="_Get_Average_Days_1"/>
      <w:bookmarkStart w:id="808" w:name="_Toc506721212"/>
      <w:bookmarkStart w:id="809" w:name="_Toc37849811"/>
      <w:bookmarkStart w:id="810" w:name="_Toc79153999"/>
      <w:bookmarkEnd w:id="806"/>
      <w:bookmarkEnd w:id="807"/>
      <w:r w:rsidRPr="00C52062">
        <w:t>Get Average Days for Cumulative Length of Time Housed in PSH</w:t>
      </w:r>
      <w:bookmarkEnd w:id="808"/>
      <w:bookmarkEnd w:id="809"/>
      <w:bookmarkEnd w:id="810"/>
    </w:p>
    <w:p w14:paraId="512C1CD1" w14:textId="0FA1E01F" w:rsidR="00F824D6" w:rsidRPr="00F824D6" w:rsidRDefault="00F824D6" w:rsidP="00F824D6">
      <w:pPr>
        <w:jc w:val="center"/>
      </w:pPr>
      <w:r>
        <w:rPr>
          <w:rFonts w:ascii="Times New Roman" w:hAnsi="Times New Roman" w:cs="Times New Roman"/>
          <w:noProof/>
          <w:sz w:val="24"/>
          <w:szCs w:val="24"/>
        </w:rPr>
        <mc:AlternateContent>
          <mc:Choice Requires="wpg">
            <w:drawing>
              <wp:inline distT="0" distB="0" distL="0" distR="0" wp14:anchorId="0C515CFA" wp14:editId="28688C55">
                <wp:extent cx="3562350" cy="274320"/>
                <wp:effectExtent l="0" t="0" r="19050" b="11430"/>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62350" cy="274320"/>
                          <a:chOff x="1052626" y="1116808"/>
                          <a:chExt cx="35626" cy="2743"/>
                        </a:xfrm>
                      </wpg:grpSpPr>
                      <wps:wsp>
                        <wps:cNvPr id="40" name="AutoShape 390"/>
                        <wps:cNvSpPr>
                          <a:spLocks noChangeArrowheads="1"/>
                        </wps:cNvSpPr>
                        <wps:spPr bwMode="auto">
                          <a:xfrm>
                            <a:off x="1052626" y="1116808"/>
                            <a:ext cx="12802" cy="2744"/>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245A50F3" w14:textId="77777777" w:rsidR="00004824" w:rsidRDefault="00004824" w:rsidP="00F824D6">
                              <w:pPr>
                                <w:pStyle w:val="Style3"/>
                              </w:pPr>
                              <w:r>
                                <w:t>tlsa_</w:t>
                              </w:r>
                              <w:r w:rsidRPr="00F824D6">
                                <w:t>Household</w:t>
                              </w:r>
                            </w:p>
                          </w:txbxContent>
                        </wps:txbx>
                        <wps:bodyPr rot="0" vert="horz" wrap="square" lIns="0" tIns="0" rIns="0" bIns="0" anchor="ctr" anchorCtr="0" upright="1">
                          <a:noAutofit/>
                        </wps:bodyPr>
                      </wps:wsp>
                      <wps:wsp>
                        <wps:cNvPr id="57" name="AutoShape 16"/>
                        <wps:cNvCnPr>
                          <a:cxnSpLocks noChangeShapeType="1"/>
                        </wps:cNvCnPr>
                        <wps:spPr bwMode="auto">
                          <a:xfrm>
                            <a:off x="1065428" y="1118180"/>
                            <a:ext cx="10937" cy="0"/>
                          </a:xfrm>
                          <a:prstGeom prst="straightConnector1">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58" name="AutoShape 17"/>
                        <wps:cNvSpPr>
                          <a:spLocks noChangeArrowheads="1"/>
                        </wps:cNvSpPr>
                        <wps:spPr bwMode="auto">
                          <a:xfrm>
                            <a:off x="1076365" y="1116808"/>
                            <a:ext cx="11887" cy="2744"/>
                          </a:xfrm>
                          <a:prstGeom prst="flowChartDocument">
                            <a:avLst/>
                          </a:prstGeom>
                          <a:solidFill>
                            <a:srgbClr val="FCE5D6"/>
                          </a:solidFill>
                          <a:ln w="6350">
                            <a:solidFill>
                              <a:srgbClr val="F5B18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2FC385B7" w14:textId="77777777" w:rsidR="00004824" w:rsidRDefault="00004824" w:rsidP="00F824D6">
                              <w:pPr>
                                <w:pStyle w:val="Style3"/>
                              </w:pPr>
                              <w:r>
                                <w:t>lsa_Calculated</w:t>
                              </w:r>
                            </w:p>
                          </w:txbxContent>
                        </wps:txbx>
                        <wps:bodyPr rot="0" vert="horz" wrap="square" lIns="0" tIns="0" rIns="0" bIns="0" anchor="ctr" anchorCtr="0" upright="1">
                          <a:noAutofit/>
                        </wps:bodyPr>
                      </wps:wsp>
                    </wpg:wgp>
                  </a:graphicData>
                </a:graphic>
              </wp:inline>
            </w:drawing>
          </mc:Choice>
          <mc:Fallback>
            <w:pict>
              <v:group w14:anchorId="0C515CFA" id="Group 29" o:spid="_x0000_s1469" style="width:280.5pt;height:21.6pt;mso-position-horizontal-relative:char;mso-position-vertical-relative:line" coordorigin="10526,11168" coordsize="356,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">
                <v:shape id="AutoShape 390" o:spid="_x0000_s1470" type="#_x0000_t113" style="position:absolute;left:10526;top:11168;width:128;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" fillcolor="#ebd7e1" strokecolor="#c285a3" strokeweight=".5pt">
                  <v:shadow color="black" opacity="0" offset="0,0"/>
                  <v:textbox inset="0,0,0,0">
                    <w:txbxContent>
                      <w:p w14:paraId="245A50F3" w14:textId="77777777" w:rsidR="00004824" w:rsidRDefault="00004824" w:rsidP="00F824D6">
                        <w:pPr>
                          <w:pStyle w:val="Style3"/>
                        </w:pPr>
                        <w:r>
                          <w:t>tlsa_</w:t>
                        </w:r>
                        <w:r w:rsidRPr="00F824D6">
                          <w:t>Household</w:t>
                        </w:r>
                      </w:p>
                    </w:txbxContent>
                  </v:textbox>
                </v:shape>
                <v:shape id="AutoShape 16" o:spid="_x0000_s1471" type="#_x0000_t32" style="position:absolute;left:10654;top:11181;width:1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" strokecolor="black [0]" strokeweight=".5pt">
                  <v:stroke endarrow="block"/>
                  <v:shadow color="black [0]"/>
                </v:shape>
                <v:shape id="AutoShape 17" o:spid="_x0000_s1472" type="#_x0000_t114" style="position:absolute;left:10763;top:11168;width:119;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" fillcolor="#fce5d6" strokecolor="#f5b183" strokeweight=".5pt">
                  <v:shadow color="black" opacity="0" offset="0,0"/>
                  <v:textbox inset="0,0,0,0">
                    <w:txbxContent>
                      <w:p w14:paraId="2FC385B7" w14:textId="77777777" w:rsidR="00004824" w:rsidRDefault="00004824" w:rsidP="00F824D6">
                        <w:pPr>
                          <w:pStyle w:val="Style3"/>
                        </w:pPr>
                        <w:r>
                          <w:t>lsa_Calculated</w:t>
                        </w:r>
                      </w:p>
                    </w:txbxContent>
                  </v:textbox>
                </v:shape>
                <w10:anchorlock/>
              </v:group>
            </w:pict>
          </mc:Fallback>
        </mc:AlternateContent>
      </w:r>
    </w:p>
    <w:p w14:paraId="7149AA33" w14:textId="77777777" w:rsidR="00763AD5" w:rsidRDefault="00763AD5" w:rsidP="00763AD5">
      <w:pPr>
        <w:pStyle w:val="Heading3"/>
      </w:pPr>
      <w:r>
        <w:t>Relevant Data</w:t>
      </w:r>
    </w:p>
    <w:p w14:paraId="3213659B" w14:textId="77777777" w:rsidR="00763AD5" w:rsidRDefault="00763AD5" w:rsidP="00763AD5">
      <w:pPr>
        <w:pStyle w:val="Heading4"/>
      </w:pPr>
      <w:r>
        <w:t>Source</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5"/>
      </w:tblGrid>
      <w:tr w:rsidR="00763AD5" w:rsidRPr="005F4836" w14:paraId="504D1056" w14:textId="77777777" w:rsidTr="00947F08">
        <w:trPr>
          <w:trHeight w:val="216"/>
        </w:trPr>
        <w:tc>
          <w:tcPr>
            <w:tcW w:w="9355" w:type="dxa"/>
            <w:shd w:val="clear" w:color="auto" w:fill="FDE9D9" w:themeFill="accent6" w:themeFillTint="33"/>
          </w:tcPr>
          <w:p w14:paraId="2D2DC78C" w14:textId="77777777" w:rsidR="00763AD5" w:rsidRPr="005F4836" w:rsidRDefault="00763AD5" w:rsidP="00947F08">
            <w:pPr>
              <w:pStyle w:val="NoSpacing"/>
              <w:rPr>
                <w:b/>
                <w:bCs/>
              </w:rPr>
            </w:pPr>
            <w:r>
              <w:rPr>
                <w:b/>
                <w:bCs/>
              </w:rPr>
              <w:t>tlsa</w:t>
            </w:r>
            <w:r w:rsidRPr="005F4836">
              <w:rPr>
                <w:b/>
                <w:bCs/>
              </w:rPr>
              <w:t>_</w:t>
            </w:r>
            <w:r>
              <w:rPr>
                <w:b/>
                <w:bCs/>
              </w:rPr>
              <w:t>Household</w:t>
            </w:r>
          </w:p>
        </w:tc>
      </w:tr>
      <w:tr w:rsidR="00763AD5" w:rsidRPr="005F4836" w14:paraId="29F3CBD5" w14:textId="77777777" w:rsidTr="00947F08">
        <w:trPr>
          <w:trHeight w:val="216"/>
        </w:trPr>
        <w:tc>
          <w:tcPr>
            <w:tcW w:w="9355" w:type="dxa"/>
          </w:tcPr>
          <w:p w14:paraId="3778A236" w14:textId="77777777" w:rsidR="00763AD5" w:rsidRPr="005F4836" w:rsidRDefault="00763AD5" w:rsidP="00947F08">
            <w:pPr>
              <w:pStyle w:val="NoSpacing"/>
            </w:pPr>
            <w:r>
              <w:t>HHType</w:t>
            </w:r>
          </w:p>
        </w:tc>
      </w:tr>
      <w:tr w:rsidR="00763AD5" w:rsidRPr="005F4836" w14:paraId="001FBE32" w14:textId="77777777" w:rsidTr="00947F08">
        <w:trPr>
          <w:trHeight w:val="95"/>
        </w:trPr>
        <w:tc>
          <w:tcPr>
            <w:tcW w:w="9355" w:type="dxa"/>
          </w:tcPr>
          <w:p w14:paraId="08DF7888" w14:textId="77777777" w:rsidR="00763AD5" w:rsidRPr="00845520" w:rsidRDefault="00763AD5" w:rsidP="00947F08">
            <w:pPr>
              <w:pStyle w:val="NoSpacing"/>
              <w:rPr>
                <w:bCs/>
              </w:rPr>
            </w:pPr>
            <w:r>
              <w:rPr>
                <w:rFonts w:cstheme="minorHAnsi"/>
                <w:bCs/>
              </w:rPr>
              <w:t>PS</w:t>
            </w:r>
            <w:r w:rsidRPr="00845520">
              <w:rPr>
                <w:rFonts w:cstheme="minorHAnsi"/>
                <w:bCs/>
              </w:rPr>
              <w:t>HHousedDays</w:t>
            </w:r>
          </w:p>
        </w:tc>
      </w:tr>
      <w:tr w:rsidR="00763AD5" w:rsidRPr="005F4836" w14:paraId="397DB111" w14:textId="77777777" w:rsidTr="00947F08">
        <w:trPr>
          <w:trHeight w:val="216"/>
        </w:trPr>
        <w:tc>
          <w:tcPr>
            <w:tcW w:w="9355" w:type="dxa"/>
          </w:tcPr>
          <w:p w14:paraId="5CD02DE6" w14:textId="77777777" w:rsidR="00763AD5" w:rsidRDefault="00763AD5" w:rsidP="00947F08">
            <w:pPr>
              <w:pStyle w:val="NoSpacing"/>
              <w:rPr>
                <w:rFonts w:cstheme="minorHAnsi"/>
                <w:bCs/>
              </w:rPr>
            </w:pPr>
            <w:r w:rsidRPr="00845520">
              <w:rPr>
                <w:bCs/>
              </w:rPr>
              <w:t>HHChronic</w:t>
            </w:r>
          </w:p>
        </w:tc>
      </w:tr>
      <w:tr w:rsidR="00763AD5" w:rsidRPr="005F4836" w14:paraId="33499E9D" w14:textId="77777777" w:rsidTr="00947F08">
        <w:trPr>
          <w:trHeight w:val="216"/>
        </w:trPr>
        <w:tc>
          <w:tcPr>
            <w:tcW w:w="9355" w:type="dxa"/>
          </w:tcPr>
          <w:p w14:paraId="25FE993E" w14:textId="77777777" w:rsidR="00763AD5" w:rsidRPr="00845520" w:rsidRDefault="00763AD5" w:rsidP="00947F08">
            <w:pPr>
              <w:pStyle w:val="NoSpacing"/>
              <w:rPr>
                <w:bCs/>
              </w:rPr>
            </w:pPr>
            <w:r w:rsidRPr="00845520">
              <w:rPr>
                <w:bCs/>
              </w:rPr>
              <w:t>HHVet</w:t>
            </w:r>
          </w:p>
        </w:tc>
      </w:tr>
      <w:tr w:rsidR="00763AD5" w:rsidRPr="005F4836" w14:paraId="5DC214ED" w14:textId="77777777" w:rsidTr="00947F08">
        <w:trPr>
          <w:trHeight w:val="216"/>
        </w:trPr>
        <w:tc>
          <w:tcPr>
            <w:tcW w:w="9355" w:type="dxa"/>
          </w:tcPr>
          <w:p w14:paraId="2A56C4A1" w14:textId="77777777" w:rsidR="00763AD5" w:rsidRPr="00845520" w:rsidRDefault="00763AD5" w:rsidP="00947F08">
            <w:pPr>
              <w:pStyle w:val="NoSpacing"/>
              <w:rPr>
                <w:bCs/>
              </w:rPr>
            </w:pPr>
            <w:r w:rsidRPr="00845520">
              <w:rPr>
                <w:bCs/>
              </w:rPr>
              <w:t>HHAdultAge</w:t>
            </w:r>
          </w:p>
        </w:tc>
      </w:tr>
      <w:tr w:rsidR="00763AD5" w:rsidRPr="005F4836" w14:paraId="7CECB7E4" w14:textId="77777777" w:rsidTr="00947F08">
        <w:trPr>
          <w:trHeight w:val="216"/>
        </w:trPr>
        <w:tc>
          <w:tcPr>
            <w:tcW w:w="9355" w:type="dxa"/>
          </w:tcPr>
          <w:p w14:paraId="79A9AA07" w14:textId="77777777" w:rsidR="00763AD5" w:rsidRPr="00845520" w:rsidRDefault="00763AD5" w:rsidP="00947F08">
            <w:pPr>
              <w:pStyle w:val="NoSpacing"/>
              <w:rPr>
                <w:bCs/>
              </w:rPr>
            </w:pPr>
            <w:r w:rsidRPr="00845520">
              <w:rPr>
                <w:bCs/>
              </w:rPr>
              <w:t>HHParent</w:t>
            </w:r>
          </w:p>
        </w:tc>
      </w:tr>
    </w:tbl>
    <w:p w14:paraId="20578EA8" w14:textId="77777777" w:rsidR="00763AD5" w:rsidRDefault="00763AD5" w:rsidP="00763AD5">
      <w:pPr>
        <w:pStyle w:val="Heading4"/>
      </w:pPr>
      <w:r>
        <w:t>Target</w:t>
      </w:r>
    </w:p>
    <w:tbl>
      <w:tblPr>
        <w:tblStyle w:val="Style1"/>
        <w:tblW w:w="9355" w:type="dxa"/>
        <w:tblLook w:val="04A0" w:firstRow="1" w:lastRow="0" w:firstColumn="1" w:lastColumn="0" w:noHBand="0" w:noVBand="1"/>
      </w:tblPr>
      <w:tblGrid>
        <w:gridCol w:w="9355"/>
      </w:tblGrid>
      <w:tr w:rsidR="00763AD5" w:rsidRPr="006B4F91" w14:paraId="1263A324" w14:textId="77777777" w:rsidTr="00947F08">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9355" w:type="dxa"/>
            <w:shd w:val="clear" w:color="auto" w:fill="76923C" w:themeFill="accent3" w:themeFillShade="BF"/>
          </w:tcPr>
          <w:p w14:paraId="5A087B00" w14:textId="77777777" w:rsidR="00763AD5" w:rsidRPr="005F4836" w:rsidRDefault="00763AD5" w:rsidP="00947F08">
            <w:pPr>
              <w:pStyle w:val="NoSpacing"/>
              <w:rPr>
                <w:b w:val="0"/>
                <w:bCs w:val="0"/>
                <w:color w:val="FFFFFF" w:themeColor="background1"/>
              </w:rPr>
            </w:pPr>
            <w:r>
              <w:rPr>
                <w:b w:val="0"/>
                <w:bCs w:val="0"/>
                <w:color w:val="FFFFFF" w:themeColor="background1"/>
              </w:rPr>
              <w:t>lsa</w:t>
            </w:r>
            <w:r w:rsidRPr="005F4836">
              <w:rPr>
                <w:b w:val="0"/>
                <w:bCs w:val="0"/>
                <w:color w:val="FFFFFF" w:themeColor="background1"/>
              </w:rPr>
              <w:t>_</w:t>
            </w:r>
            <w:r>
              <w:rPr>
                <w:b w:val="0"/>
                <w:bCs w:val="0"/>
                <w:color w:val="FFFFFF" w:themeColor="background1"/>
              </w:rPr>
              <w:t>Calculated</w:t>
            </w:r>
          </w:p>
        </w:tc>
      </w:tr>
    </w:tbl>
    <w:tbl>
      <w:tblPr>
        <w:tblStyle w:val="TableGrid"/>
        <w:tblW w:w="0" w:type="auto"/>
        <w:tblLook w:val="04A0" w:firstRow="1" w:lastRow="0" w:firstColumn="1" w:lastColumn="0" w:noHBand="0" w:noVBand="1"/>
      </w:tblPr>
      <w:tblGrid>
        <w:gridCol w:w="1435"/>
        <w:gridCol w:w="7915"/>
      </w:tblGrid>
      <w:tr w:rsidR="00763AD5" w:rsidRPr="003A0FA0" w14:paraId="57DDD6F8" w14:textId="77777777" w:rsidTr="00947F08">
        <w:tc>
          <w:tcPr>
            <w:tcW w:w="1435" w:type="dxa"/>
          </w:tcPr>
          <w:p w14:paraId="13766463" w14:textId="77777777" w:rsidR="00763AD5" w:rsidRPr="00947F08" w:rsidRDefault="00763AD5" w:rsidP="00947F08">
            <w:pPr>
              <w:pStyle w:val="NoSpacing"/>
              <w:rPr>
                <w:b/>
                <w:bCs/>
              </w:rPr>
            </w:pPr>
            <w:bookmarkStart w:id="811" w:name="_Hlk78338777"/>
            <w:r w:rsidRPr="00947F08">
              <w:rPr>
                <w:b/>
                <w:bCs/>
              </w:rPr>
              <w:t>Value</w:t>
            </w:r>
          </w:p>
        </w:tc>
        <w:tc>
          <w:tcPr>
            <w:tcW w:w="7915" w:type="dxa"/>
          </w:tcPr>
          <w:p w14:paraId="3FF5E84E" w14:textId="77777777" w:rsidR="00763AD5" w:rsidRPr="003A0FA0" w:rsidRDefault="00763AD5" w:rsidP="00947F08">
            <w:pPr>
              <w:pStyle w:val="NoSpacing"/>
            </w:pPr>
            <w:r>
              <w:t xml:space="preserve">The average of the values &gt; 0 in the source column for the </w:t>
            </w:r>
            <w:r w:rsidRPr="00845520">
              <w:rPr>
                <w:b/>
                <w:bCs/>
              </w:rPr>
              <w:t>HHType</w:t>
            </w:r>
            <w:r>
              <w:t xml:space="preserve"> and </w:t>
            </w:r>
            <w:r w:rsidRPr="00845520">
              <w:rPr>
                <w:b/>
                <w:bCs/>
              </w:rPr>
              <w:t>Population</w:t>
            </w:r>
            <w:r>
              <w:t xml:space="preserve"> identified</w:t>
            </w:r>
          </w:p>
        </w:tc>
      </w:tr>
      <w:tr w:rsidR="00763AD5" w:rsidRPr="003A0FA0" w14:paraId="03E08B89" w14:textId="77777777" w:rsidTr="00947F08">
        <w:tc>
          <w:tcPr>
            <w:tcW w:w="1435" w:type="dxa"/>
          </w:tcPr>
          <w:p w14:paraId="748CD1BD" w14:textId="77777777" w:rsidR="00763AD5" w:rsidRPr="003A0FA0" w:rsidRDefault="00763AD5" w:rsidP="00947F08">
            <w:pPr>
              <w:pStyle w:val="NoSpacing"/>
            </w:pPr>
            <w:r w:rsidRPr="003A0FA0">
              <w:t>Cohort</w:t>
            </w:r>
          </w:p>
        </w:tc>
        <w:tc>
          <w:tcPr>
            <w:tcW w:w="7915" w:type="dxa"/>
          </w:tcPr>
          <w:p w14:paraId="59574435" w14:textId="77777777" w:rsidR="00763AD5" w:rsidRPr="003A0FA0" w:rsidRDefault="00763AD5" w:rsidP="00947F08">
            <w:pPr>
              <w:pStyle w:val="NoSpacing"/>
            </w:pPr>
            <w:r>
              <w:t>1 (Active) for these report rows</w:t>
            </w:r>
          </w:p>
        </w:tc>
      </w:tr>
      <w:tr w:rsidR="00763AD5" w:rsidRPr="003A0FA0" w14:paraId="511E78BA" w14:textId="77777777" w:rsidTr="00947F08">
        <w:tc>
          <w:tcPr>
            <w:tcW w:w="1435" w:type="dxa"/>
          </w:tcPr>
          <w:p w14:paraId="5855B7EC" w14:textId="77777777" w:rsidR="00763AD5" w:rsidRPr="003A0FA0" w:rsidRDefault="00763AD5" w:rsidP="00947F08">
            <w:pPr>
              <w:pStyle w:val="NoSpacing"/>
            </w:pPr>
            <w:r w:rsidRPr="003A0FA0">
              <w:t>Universe</w:t>
            </w:r>
          </w:p>
        </w:tc>
        <w:tc>
          <w:tcPr>
            <w:tcW w:w="7915" w:type="dxa"/>
          </w:tcPr>
          <w:p w14:paraId="6B7DB891" w14:textId="77777777" w:rsidR="00763AD5" w:rsidRPr="003A0FA0" w:rsidRDefault="00763AD5" w:rsidP="00947F08">
            <w:pPr>
              <w:pStyle w:val="NoSpacing"/>
            </w:pPr>
            <w:r>
              <w:t xml:space="preserve">-1 (All) for these report rows </w:t>
            </w:r>
          </w:p>
        </w:tc>
      </w:tr>
      <w:tr w:rsidR="00763AD5" w:rsidRPr="003A0FA0" w14:paraId="477C5F03" w14:textId="77777777" w:rsidTr="00947F08">
        <w:tc>
          <w:tcPr>
            <w:tcW w:w="1435" w:type="dxa"/>
          </w:tcPr>
          <w:p w14:paraId="190A60B3" w14:textId="77777777" w:rsidR="00763AD5" w:rsidRPr="00947F08" w:rsidRDefault="00763AD5" w:rsidP="00947F08">
            <w:pPr>
              <w:pStyle w:val="NoSpacing"/>
              <w:rPr>
                <w:b/>
                <w:bCs/>
              </w:rPr>
            </w:pPr>
            <w:r w:rsidRPr="00947F08">
              <w:rPr>
                <w:b/>
                <w:bCs/>
              </w:rPr>
              <w:t>HHType</w:t>
            </w:r>
          </w:p>
        </w:tc>
        <w:tc>
          <w:tcPr>
            <w:tcW w:w="7915" w:type="dxa"/>
          </w:tcPr>
          <w:p w14:paraId="3E2C606F" w14:textId="77777777" w:rsidR="00763AD5" w:rsidRPr="003A0FA0" w:rsidRDefault="00763AD5" w:rsidP="00947F08">
            <w:pPr>
              <w:pStyle w:val="NoSpacing"/>
            </w:pPr>
            <w:r>
              <w:t xml:space="preserve">The household type included in the calculation:  All(0), AO (1), AC (2), CO (3), and UN (99) </w:t>
            </w:r>
          </w:p>
        </w:tc>
      </w:tr>
      <w:tr w:rsidR="00763AD5" w:rsidRPr="003A0FA0" w14:paraId="4F8DC020" w14:textId="77777777" w:rsidTr="00947F08">
        <w:tc>
          <w:tcPr>
            <w:tcW w:w="1435" w:type="dxa"/>
          </w:tcPr>
          <w:p w14:paraId="0955C405" w14:textId="77777777" w:rsidR="00763AD5" w:rsidRPr="00947F08" w:rsidRDefault="00763AD5" w:rsidP="00947F08">
            <w:pPr>
              <w:pStyle w:val="NoSpacing"/>
              <w:rPr>
                <w:b/>
                <w:bCs/>
              </w:rPr>
            </w:pPr>
            <w:r w:rsidRPr="00947F08">
              <w:rPr>
                <w:b/>
                <w:bCs/>
              </w:rPr>
              <w:t>Population</w:t>
            </w:r>
          </w:p>
        </w:tc>
        <w:tc>
          <w:tcPr>
            <w:tcW w:w="7915" w:type="dxa"/>
          </w:tcPr>
          <w:p w14:paraId="3A4DA3B2" w14:textId="77777777" w:rsidR="00763AD5" w:rsidRPr="003A0FA0" w:rsidRDefault="00763AD5" w:rsidP="00947F08">
            <w:pPr>
              <w:pStyle w:val="NoSpacing"/>
            </w:pPr>
            <w:r>
              <w:t>The population/subpopulation included in the calculation; see section 8.3</w:t>
            </w:r>
          </w:p>
        </w:tc>
      </w:tr>
      <w:tr w:rsidR="00763AD5" w:rsidRPr="003A0FA0" w14:paraId="50C0AE37" w14:textId="77777777" w:rsidTr="00947F08">
        <w:tc>
          <w:tcPr>
            <w:tcW w:w="1435" w:type="dxa"/>
          </w:tcPr>
          <w:p w14:paraId="0C106B03" w14:textId="77777777" w:rsidR="00763AD5" w:rsidRPr="003A0FA0" w:rsidRDefault="00763AD5" w:rsidP="00947F08">
            <w:pPr>
              <w:pStyle w:val="NoSpacing"/>
            </w:pPr>
            <w:r w:rsidRPr="003A0FA0">
              <w:t>SystemPath</w:t>
            </w:r>
          </w:p>
        </w:tc>
        <w:tc>
          <w:tcPr>
            <w:tcW w:w="7915" w:type="dxa"/>
          </w:tcPr>
          <w:p w14:paraId="6CE60E54" w14:textId="77777777" w:rsidR="00763AD5" w:rsidRPr="003A0FA0" w:rsidRDefault="00763AD5" w:rsidP="00947F08">
            <w:pPr>
              <w:pStyle w:val="NoSpacing"/>
            </w:pPr>
            <w:r>
              <w:t>-1 (All) for these report rows</w:t>
            </w:r>
          </w:p>
        </w:tc>
      </w:tr>
      <w:tr w:rsidR="00763AD5" w:rsidRPr="003A0FA0" w14:paraId="1CC50924" w14:textId="77777777" w:rsidTr="00947F08">
        <w:tc>
          <w:tcPr>
            <w:tcW w:w="1435" w:type="dxa"/>
          </w:tcPr>
          <w:p w14:paraId="0AE85E02" w14:textId="77777777" w:rsidR="00763AD5" w:rsidRPr="003A0FA0" w:rsidRDefault="00763AD5" w:rsidP="00947F08">
            <w:pPr>
              <w:pStyle w:val="NoSpacing"/>
            </w:pPr>
            <w:r w:rsidRPr="003A0FA0">
              <w:t>ProjectID</w:t>
            </w:r>
          </w:p>
        </w:tc>
        <w:tc>
          <w:tcPr>
            <w:tcW w:w="7915" w:type="dxa"/>
          </w:tcPr>
          <w:p w14:paraId="0F6B2708" w14:textId="77777777" w:rsidR="00763AD5" w:rsidRPr="003A0FA0" w:rsidRDefault="00763AD5" w:rsidP="00947F08">
            <w:pPr>
              <w:pStyle w:val="NoSpacing"/>
            </w:pPr>
            <w:r>
              <w:t>NULL</w:t>
            </w:r>
          </w:p>
        </w:tc>
      </w:tr>
      <w:tr w:rsidR="00763AD5" w:rsidRPr="003A0FA0" w14:paraId="5C96AC35" w14:textId="77777777" w:rsidTr="00947F08">
        <w:tc>
          <w:tcPr>
            <w:tcW w:w="1435" w:type="dxa"/>
          </w:tcPr>
          <w:p w14:paraId="4DFC7C80" w14:textId="77777777" w:rsidR="00763AD5" w:rsidRPr="00947F08" w:rsidRDefault="00763AD5" w:rsidP="00947F08">
            <w:pPr>
              <w:pStyle w:val="NoSpacing"/>
              <w:rPr>
                <w:b/>
                <w:bCs/>
              </w:rPr>
            </w:pPr>
            <w:r w:rsidRPr="00947F08">
              <w:rPr>
                <w:b/>
                <w:bCs/>
              </w:rPr>
              <w:t>ReportRow</w:t>
            </w:r>
          </w:p>
        </w:tc>
        <w:tc>
          <w:tcPr>
            <w:tcW w:w="7915" w:type="dxa"/>
          </w:tcPr>
          <w:p w14:paraId="6A410CD8" w14:textId="77777777" w:rsidR="00763AD5" w:rsidRPr="003A0FA0" w:rsidRDefault="00763AD5" w:rsidP="00947F08">
            <w:pPr>
              <w:pStyle w:val="NoSpacing"/>
            </w:pPr>
            <w:r>
              <w:t>Rows 10 and 11 (see below)</w:t>
            </w:r>
          </w:p>
        </w:tc>
      </w:tr>
      <w:tr w:rsidR="00763AD5" w:rsidRPr="003A0FA0" w14:paraId="5630C9D3" w14:textId="77777777" w:rsidTr="00947F08">
        <w:tc>
          <w:tcPr>
            <w:tcW w:w="1435" w:type="dxa"/>
          </w:tcPr>
          <w:p w14:paraId="1B59631E" w14:textId="77777777" w:rsidR="00763AD5" w:rsidRPr="003A0FA0" w:rsidRDefault="00763AD5" w:rsidP="00947F08">
            <w:pPr>
              <w:pStyle w:val="NoSpacing"/>
            </w:pPr>
            <w:r w:rsidRPr="003A0FA0">
              <w:t>ReportID</w:t>
            </w:r>
          </w:p>
        </w:tc>
        <w:tc>
          <w:tcPr>
            <w:tcW w:w="7915" w:type="dxa"/>
          </w:tcPr>
          <w:p w14:paraId="4F3C4506" w14:textId="77777777" w:rsidR="00763AD5" w:rsidRPr="003A0FA0" w:rsidRDefault="00763AD5" w:rsidP="00947F08">
            <w:pPr>
              <w:pStyle w:val="NoSpacing"/>
            </w:pPr>
            <w:r>
              <w:t>Must match LSAReport.</w:t>
            </w:r>
            <w:r w:rsidRPr="00845520">
              <w:rPr>
                <w:b/>
                <w:bCs/>
              </w:rPr>
              <w:t>ReportID</w:t>
            </w:r>
          </w:p>
        </w:tc>
      </w:tr>
    </w:tbl>
    <w:bookmarkEnd w:id="811"/>
    <w:p w14:paraId="28BB8AE8" w14:textId="77777777" w:rsidR="00763AD5" w:rsidRDefault="00763AD5" w:rsidP="00763AD5">
      <w:pPr>
        <w:pStyle w:val="Heading3"/>
      </w:pPr>
      <w:r>
        <w:t>Logic</w:t>
      </w:r>
    </w:p>
    <w:p w14:paraId="3DCCA54C" w14:textId="77777777" w:rsidR="00763AD5" w:rsidRDefault="00763AD5" w:rsidP="00763AD5">
      <w:r>
        <w:t xml:space="preserve">See the table above for </w:t>
      </w:r>
      <w:r w:rsidRPr="00845520">
        <w:rPr>
          <w:b/>
          <w:bCs/>
        </w:rPr>
        <w:t>Cohort</w:t>
      </w:r>
      <w:r>
        <w:t xml:space="preserve">, </w:t>
      </w:r>
      <w:r w:rsidRPr="00845520">
        <w:rPr>
          <w:b/>
          <w:bCs/>
        </w:rPr>
        <w:t>Universe</w:t>
      </w:r>
      <w:r>
        <w:t xml:space="preserve">, </w:t>
      </w:r>
      <w:r w:rsidRPr="00845520">
        <w:rPr>
          <w:b/>
          <w:bCs/>
        </w:rPr>
        <w:t>ProjectID</w:t>
      </w:r>
      <w:r>
        <w:t xml:space="preserve">, </w:t>
      </w:r>
      <w:r w:rsidRPr="00947F08">
        <w:rPr>
          <w:b/>
          <w:bCs/>
        </w:rPr>
        <w:t>SystemPath</w:t>
      </w:r>
      <w:r>
        <w:t xml:space="preserve">, and </w:t>
      </w:r>
      <w:r w:rsidRPr="00845520">
        <w:rPr>
          <w:b/>
          <w:bCs/>
        </w:rPr>
        <w:t>ReportID</w:t>
      </w:r>
      <w:r>
        <w:t>.</w:t>
      </w:r>
    </w:p>
    <w:p w14:paraId="6EEE253B" w14:textId="77777777" w:rsidR="00763AD5" w:rsidRDefault="00763AD5" w:rsidP="00763AD5">
      <w:r>
        <w:t xml:space="preserve">See section 8.3 for required </w:t>
      </w:r>
      <w:r w:rsidRPr="00845520">
        <w:rPr>
          <w:b/>
          <w:bCs/>
        </w:rPr>
        <w:t>Population</w:t>
      </w:r>
      <w:r>
        <w:t xml:space="preserve"> and </w:t>
      </w:r>
      <w:r w:rsidRPr="00845520">
        <w:rPr>
          <w:b/>
          <w:bCs/>
        </w:rPr>
        <w:t>HHType</w:t>
      </w:r>
      <w:r>
        <w:t xml:space="preserve"> combinations.</w:t>
      </w:r>
    </w:p>
    <w:p w14:paraId="4117335B" w14:textId="77777777" w:rsidR="00763AD5" w:rsidRPr="00C52062" w:rsidRDefault="00763AD5" w:rsidP="00763AD5">
      <w:pPr>
        <w:pStyle w:val="Heading4"/>
      </w:pPr>
      <w:r w:rsidRPr="00C52062">
        <w:t>ReportRow</w:t>
      </w:r>
      <w:r>
        <w:t xml:space="preserve"> and Value</w:t>
      </w:r>
    </w:p>
    <w:p w14:paraId="3ECCC750" w14:textId="22B76094" w:rsidR="002B6231" w:rsidRDefault="00E20365" w:rsidP="002B6231">
      <w:pPr>
        <w:rPr>
          <w:rFonts w:cstheme="minorHAnsi"/>
        </w:rPr>
      </w:pPr>
      <w:r w:rsidRPr="00A6067F">
        <w:rPr>
          <w:rFonts w:cstheme="minorHAnsi"/>
        </w:rPr>
        <w:t xml:space="preserve">For each </w:t>
      </w:r>
      <w:r w:rsidRPr="00655B0F">
        <w:rPr>
          <w:b/>
        </w:rPr>
        <w:t>ReportRow</w:t>
      </w:r>
      <w:r w:rsidRPr="00A6067F">
        <w:rPr>
          <w:rFonts w:cstheme="minorHAnsi"/>
        </w:rPr>
        <w:t xml:space="preserve"> listed below, </w:t>
      </w:r>
      <w:r w:rsidRPr="00E9293C">
        <w:rPr>
          <w:b/>
        </w:rPr>
        <w:t xml:space="preserve">Value </w:t>
      </w:r>
      <w:r w:rsidRPr="001F4B22">
        <w:rPr>
          <w:rFonts w:cstheme="minorHAnsi"/>
        </w:rPr>
        <w:t xml:space="preserve">= </w:t>
      </w:r>
      <w:r w:rsidRPr="00A6067F">
        <w:rPr>
          <w:rFonts w:cstheme="minorHAnsi"/>
        </w:rPr>
        <w:t xml:space="preserve">the average of [Source Column] </w:t>
      </w:r>
      <w:r w:rsidR="002C4592">
        <w:rPr>
          <w:rFonts w:cstheme="minorHAnsi"/>
        </w:rPr>
        <w:t>from tlsa_Household</w:t>
      </w:r>
      <w:r w:rsidR="0031326D" w:rsidRPr="0031326D">
        <w:rPr>
          <w:rFonts w:cstheme="minorHAnsi"/>
        </w:rPr>
        <w:t xml:space="preserve"> </w:t>
      </w:r>
      <w:r w:rsidRPr="00A6067F">
        <w:rPr>
          <w:rFonts w:cstheme="minorHAnsi"/>
        </w:rPr>
        <w:t>where [Source Column] &gt; 0, rounded to the nearest whole number</w:t>
      </w:r>
      <w:r w:rsidR="00EF6F89">
        <w:rPr>
          <w:rFonts w:cstheme="minorHAnsi"/>
        </w:rPr>
        <w:t xml:space="preserve">, or the result of a built-in AVERAGE or AVG function in a database that returns an integer when the datatype of the parameter is </w:t>
      </w:r>
      <w:r w:rsidR="00EF6F89" w:rsidRPr="00CE5FB2">
        <w:rPr>
          <w:rFonts w:cstheme="minorHAnsi"/>
          <w:i/>
          <w:iCs/>
        </w:rPr>
        <w:t>integer</w:t>
      </w:r>
      <w:r w:rsidRPr="00A6067F">
        <w:rPr>
          <w:rFonts w:cstheme="minorHAnsi"/>
        </w:rPr>
        <w:t>.</w:t>
      </w:r>
    </w:p>
    <w:tbl>
      <w:tblPr>
        <w:tblStyle w:val="Style11"/>
        <w:tblW w:w="0" w:type="auto"/>
        <w:tblLook w:val="04A0" w:firstRow="1" w:lastRow="0" w:firstColumn="1" w:lastColumn="0" w:noHBand="0" w:noVBand="1"/>
      </w:tblPr>
      <w:tblGrid>
        <w:gridCol w:w="3591"/>
        <w:gridCol w:w="4605"/>
        <w:gridCol w:w="1154"/>
      </w:tblGrid>
      <w:tr w:rsidR="002B6231" w:rsidRPr="00107D01" w14:paraId="733F67AC" w14:textId="77777777" w:rsidTr="00F66EA1">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3591" w:type="dxa"/>
          </w:tcPr>
          <w:p w14:paraId="51072BB7" w14:textId="77777777" w:rsidR="002B6231" w:rsidRPr="00655B0F" w:rsidRDefault="002B6231" w:rsidP="00F6016E">
            <w:pPr>
              <w:spacing w:before="0" w:after="0"/>
            </w:pPr>
            <w:r w:rsidRPr="00655B0F">
              <w:t>Report Row Category</w:t>
            </w:r>
          </w:p>
        </w:tc>
        <w:tc>
          <w:tcPr>
            <w:tcW w:w="4605" w:type="dxa"/>
          </w:tcPr>
          <w:p w14:paraId="1B24FBA7" w14:textId="77777777" w:rsidR="002B6231" w:rsidRPr="008743AE" w:rsidRDefault="002B6231" w:rsidP="00F6016E">
            <w:pPr>
              <w:spacing w:before="0" w:after="0"/>
              <w:cnfStyle w:val="100000000000" w:firstRow="1" w:lastRow="0" w:firstColumn="0" w:lastColumn="0" w:oddVBand="0" w:evenVBand="0" w:oddHBand="0" w:evenHBand="0" w:firstRowFirstColumn="0" w:firstRowLastColumn="0" w:lastRowFirstColumn="0" w:lastRowLastColumn="0"/>
              <w:rPr>
                <w:rFonts w:cstheme="minorHAnsi"/>
              </w:rPr>
            </w:pPr>
            <w:r w:rsidRPr="008743AE">
              <w:rPr>
                <w:rFonts w:cstheme="minorHAnsi"/>
              </w:rPr>
              <w:t>Source Column</w:t>
            </w:r>
            <w:r w:rsidR="008C07B0">
              <w:rPr>
                <w:rFonts w:cstheme="minorHAnsi"/>
              </w:rPr>
              <w:t xml:space="preserve"> and Criteria</w:t>
            </w:r>
          </w:p>
        </w:tc>
        <w:tc>
          <w:tcPr>
            <w:tcW w:w="0" w:type="auto"/>
          </w:tcPr>
          <w:p w14:paraId="74D6E5EB" w14:textId="4ACDBD77" w:rsidR="002B6231" w:rsidRPr="00F4094B" w:rsidRDefault="002B6231" w:rsidP="00F6016E">
            <w:pPr>
              <w:pStyle w:val="NoSpacing"/>
              <w:cnfStyle w:val="100000000000" w:firstRow="1" w:lastRow="0" w:firstColumn="0" w:lastColumn="0" w:oddVBand="0" w:evenVBand="0" w:oddHBand="0" w:evenHBand="0" w:firstRowFirstColumn="0" w:firstRowLastColumn="0" w:lastRowFirstColumn="0" w:lastRowLastColumn="0"/>
            </w:pPr>
            <w:r w:rsidRPr="00F4094B">
              <w:t>ReportRow</w:t>
            </w:r>
          </w:p>
        </w:tc>
      </w:tr>
      <w:tr w:rsidR="002B6231" w:rsidRPr="00107D01" w14:paraId="2BE7BDDE" w14:textId="77777777" w:rsidTr="00F66EA1">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3591" w:type="dxa"/>
          </w:tcPr>
          <w:p w14:paraId="627922B3" w14:textId="7CD75E43" w:rsidR="002B6231" w:rsidRPr="00F2422B" w:rsidRDefault="00E20365" w:rsidP="00F6016E">
            <w:pPr>
              <w:pStyle w:val="NoSpacing"/>
            </w:pPr>
            <w:r w:rsidRPr="00F2422B">
              <w:t xml:space="preserve">Days housed in PSH – </w:t>
            </w:r>
            <w:r w:rsidR="00C70F2E">
              <w:t>exited</w:t>
            </w:r>
            <w:r w:rsidRPr="00F2422B">
              <w:t xml:space="preserve"> </w:t>
            </w:r>
            <w:r w:rsidR="002B6231" w:rsidRPr="00F2422B">
              <w:t>in report period</w:t>
            </w:r>
          </w:p>
        </w:tc>
        <w:tc>
          <w:tcPr>
            <w:tcW w:w="4605" w:type="dxa"/>
          </w:tcPr>
          <w:p w14:paraId="5C35188C" w14:textId="77777777" w:rsidR="00E20365" w:rsidRPr="00454D25" w:rsidRDefault="002B6231" w:rsidP="00F6016E">
            <w:pPr>
              <w:pStyle w:val="NoSpacing"/>
              <w:cnfStyle w:val="000000100000" w:firstRow="0" w:lastRow="0" w:firstColumn="0" w:lastColumn="0" w:oddVBand="0" w:evenVBand="0" w:oddHBand="1" w:evenHBand="0" w:firstRowFirstColumn="0" w:firstRowLastColumn="0" w:lastRowFirstColumn="0" w:lastRowLastColumn="0"/>
              <w:rPr>
                <w:b/>
              </w:rPr>
            </w:pPr>
            <w:r w:rsidRPr="00454D25">
              <w:rPr>
                <w:b/>
              </w:rPr>
              <w:t xml:space="preserve">PSHHousedDays </w:t>
            </w:r>
          </w:p>
          <w:p w14:paraId="7BFBA5CC" w14:textId="2038333A" w:rsidR="002B6231" w:rsidRPr="00454D25" w:rsidRDefault="00AF0BA4" w:rsidP="00F6016E">
            <w:pPr>
              <w:pStyle w:val="NoSpacing"/>
              <w:cnfStyle w:val="000000100000" w:firstRow="0" w:lastRow="0" w:firstColumn="0" w:lastColumn="0" w:oddVBand="0" w:evenVBand="0" w:oddHBand="1" w:evenHBand="0" w:firstRowFirstColumn="0" w:firstRowLastColumn="0" w:lastRowFirstColumn="0" w:lastRowLastColumn="0"/>
            </w:pPr>
            <w:r w:rsidRPr="00F2422B">
              <w:t xml:space="preserve">(where </w:t>
            </w:r>
            <w:r w:rsidRPr="00454D25">
              <w:rPr>
                <w:b/>
              </w:rPr>
              <w:t>PSHMoveIn</w:t>
            </w:r>
            <w:r w:rsidRPr="00F2422B">
              <w:t xml:space="preserve"> in (1,2) and </w:t>
            </w:r>
            <w:r w:rsidRPr="00454D25">
              <w:rPr>
                <w:b/>
              </w:rPr>
              <w:t>PSHStatus</w:t>
            </w:r>
            <w:r w:rsidRPr="00F2422B">
              <w:t xml:space="preserve"> in (1</w:t>
            </w:r>
            <w:r>
              <w:t>2</w:t>
            </w:r>
            <w:r w:rsidRPr="00F2422B">
              <w:t>,2</w:t>
            </w:r>
            <w:r>
              <w:t>2</w:t>
            </w:r>
            <w:r w:rsidRPr="00F2422B">
              <w:t>))</w:t>
            </w:r>
          </w:p>
        </w:tc>
        <w:tc>
          <w:tcPr>
            <w:tcW w:w="0" w:type="auto"/>
          </w:tcPr>
          <w:p w14:paraId="00147561" w14:textId="77777777" w:rsidR="002B6231" w:rsidRPr="00F4094B" w:rsidRDefault="002B6231" w:rsidP="00F6016E">
            <w:pPr>
              <w:pStyle w:val="NoSpacing"/>
              <w:cnfStyle w:val="000000100000" w:firstRow="0" w:lastRow="0" w:firstColumn="0" w:lastColumn="0" w:oddVBand="0" w:evenVBand="0" w:oddHBand="1" w:evenHBand="0" w:firstRowFirstColumn="0" w:firstRowLastColumn="0" w:lastRowFirstColumn="0" w:lastRowLastColumn="0"/>
            </w:pPr>
            <w:r w:rsidRPr="00F4094B">
              <w:t>10</w:t>
            </w:r>
          </w:p>
        </w:tc>
      </w:tr>
      <w:tr w:rsidR="002B6231" w:rsidRPr="00107D01" w14:paraId="72EEF007" w14:textId="77777777" w:rsidTr="00F66EA1">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3591" w:type="dxa"/>
          </w:tcPr>
          <w:p w14:paraId="746BA6E4" w14:textId="77777777" w:rsidR="002B6231" w:rsidRPr="00F2422B" w:rsidRDefault="00E20365" w:rsidP="00F6016E">
            <w:pPr>
              <w:pStyle w:val="NoSpacing"/>
            </w:pPr>
            <w:r w:rsidRPr="00F2422B">
              <w:t>Days</w:t>
            </w:r>
            <w:r w:rsidR="002B6231" w:rsidRPr="00F2422B">
              <w:t xml:space="preserve"> housed in PSH </w:t>
            </w:r>
            <w:r w:rsidRPr="00F2422B">
              <w:t xml:space="preserve">– housed at </w:t>
            </w:r>
            <w:r w:rsidR="002B6231" w:rsidRPr="00F2422B">
              <w:t>report end</w:t>
            </w:r>
          </w:p>
        </w:tc>
        <w:tc>
          <w:tcPr>
            <w:tcW w:w="4605" w:type="dxa"/>
          </w:tcPr>
          <w:p w14:paraId="60EE7DF9" w14:textId="77777777" w:rsidR="00E20365" w:rsidRPr="00454D25" w:rsidRDefault="002B6231" w:rsidP="00F6016E">
            <w:pPr>
              <w:pStyle w:val="NoSpacing"/>
              <w:cnfStyle w:val="000000010000" w:firstRow="0" w:lastRow="0" w:firstColumn="0" w:lastColumn="0" w:oddVBand="0" w:evenVBand="0" w:oddHBand="0" w:evenHBand="1" w:firstRowFirstColumn="0" w:firstRowLastColumn="0" w:lastRowFirstColumn="0" w:lastRowLastColumn="0"/>
              <w:rPr>
                <w:b/>
              </w:rPr>
            </w:pPr>
            <w:r w:rsidRPr="00454D25">
              <w:rPr>
                <w:b/>
              </w:rPr>
              <w:t xml:space="preserve">PSHHousedDays </w:t>
            </w:r>
          </w:p>
          <w:p w14:paraId="3863B11E" w14:textId="32C7EE57" w:rsidR="002B6231" w:rsidRPr="00454D25" w:rsidRDefault="00E20365" w:rsidP="00F6016E">
            <w:pPr>
              <w:pStyle w:val="NoSpacing"/>
              <w:cnfStyle w:val="000000010000" w:firstRow="0" w:lastRow="0" w:firstColumn="0" w:lastColumn="0" w:oddVBand="0" w:evenVBand="0" w:oddHBand="0" w:evenHBand="1" w:firstRowFirstColumn="0" w:firstRowLastColumn="0" w:lastRowFirstColumn="0" w:lastRowLastColumn="0"/>
            </w:pPr>
            <w:r w:rsidRPr="00F2422B">
              <w:t>(</w:t>
            </w:r>
            <w:r w:rsidR="002B6231" w:rsidRPr="00F2422B">
              <w:t xml:space="preserve">where </w:t>
            </w:r>
            <w:r w:rsidR="002B6231" w:rsidRPr="00454D25">
              <w:rPr>
                <w:b/>
              </w:rPr>
              <w:t>PSHMoveIn</w:t>
            </w:r>
            <w:r w:rsidR="002B6231" w:rsidRPr="00F2422B">
              <w:t xml:space="preserve"> in (1,2) and </w:t>
            </w:r>
            <w:r w:rsidR="002B6231" w:rsidRPr="00454D25">
              <w:rPr>
                <w:b/>
              </w:rPr>
              <w:t>PSH</w:t>
            </w:r>
            <w:r w:rsidR="0018056C" w:rsidRPr="00454D25">
              <w:rPr>
                <w:b/>
              </w:rPr>
              <w:t>Stat</w:t>
            </w:r>
            <w:r w:rsidR="002B6231" w:rsidRPr="00454D25">
              <w:rPr>
                <w:b/>
              </w:rPr>
              <w:t>us</w:t>
            </w:r>
            <w:r w:rsidR="002B6231" w:rsidRPr="00F2422B">
              <w:t xml:space="preserve"> in (11,21)</w:t>
            </w:r>
            <w:r w:rsidRPr="00F2422B">
              <w:t>)</w:t>
            </w:r>
          </w:p>
        </w:tc>
        <w:tc>
          <w:tcPr>
            <w:tcW w:w="0" w:type="auto"/>
          </w:tcPr>
          <w:p w14:paraId="638EA8CF" w14:textId="77777777" w:rsidR="002B6231" w:rsidRPr="00F4094B" w:rsidRDefault="002B6231" w:rsidP="00F6016E">
            <w:pPr>
              <w:pStyle w:val="NoSpacing"/>
              <w:cnfStyle w:val="000000010000" w:firstRow="0" w:lastRow="0" w:firstColumn="0" w:lastColumn="0" w:oddVBand="0" w:evenVBand="0" w:oddHBand="0" w:evenHBand="1" w:firstRowFirstColumn="0" w:firstRowLastColumn="0" w:lastRowFirstColumn="0" w:lastRowLastColumn="0"/>
            </w:pPr>
            <w:r w:rsidRPr="00F4094B">
              <w:t>11</w:t>
            </w:r>
          </w:p>
        </w:tc>
      </w:tr>
    </w:tbl>
    <w:p w14:paraId="572C7CF3" w14:textId="77777777" w:rsidR="002B6231" w:rsidRPr="00C52062" w:rsidRDefault="002B6231" w:rsidP="0088191A">
      <w:pPr>
        <w:pStyle w:val="Heading2"/>
      </w:pPr>
      <w:bookmarkStart w:id="812" w:name="_Toc34145685"/>
      <w:bookmarkStart w:id="813" w:name="_Toc34145686"/>
      <w:bookmarkStart w:id="814" w:name="_Get_Average_Days_2"/>
      <w:bookmarkStart w:id="815" w:name="_Toc506721213"/>
      <w:bookmarkStart w:id="816" w:name="_Toc37849812"/>
      <w:bookmarkStart w:id="817" w:name="_Toc79154000"/>
      <w:bookmarkEnd w:id="812"/>
      <w:bookmarkEnd w:id="813"/>
      <w:bookmarkEnd w:id="814"/>
      <w:r w:rsidRPr="00C52062">
        <w:t>Get Average Days for Length of Time in RRH Projects</w:t>
      </w:r>
      <w:bookmarkEnd w:id="815"/>
      <w:bookmarkEnd w:id="816"/>
      <w:bookmarkEnd w:id="817"/>
    </w:p>
    <w:p w14:paraId="6B1626CE" w14:textId="528CA2D7" w:rsidR="00F824D6" w:rsidRPr="00F824D6" w:rsidRDefault="00F824D6" w:rsidP="00F824D6">
      <w:pPr>
        <w:jc w:val="center"/>
      </w:pPr>
      <w:r>
        <w:rPr>
          <w:rFonts w:ascii="Times New Roman" w:hAnsi="Times New Roman" w:cs="Times New Roman"/>
          <w:noProof/>
          <w:sz w:val="24"/>
          <w:szCs w:val="24"/>
        </w:rPr>
        <mc:AlternateContent>
          <mc:Choice Requires="wpg">
            <w:drawing>
              <wp:inline distT="0" distB="0" distL="0" distR="0" wp14:anchorId="1A16F124" wp14:editId="7D2DB5A9">
                <wp:extent cx="3562350" cy="274320"/>
                <wp:effectExtent l="0" t="0" r="19050" b="11430"/>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62350" cy="274320"/>
                          <a:chOff x="1052626" y="1116808"/>
                          <a:chExt cx="35626" cy="2743"/>
                        </a:xfrm>
                      </wpg:grpSpPr>
                      <wps:wsp>
                        <wps:cNvPr id="60" name="AutoShape 390"/>
                        <wps:cNvSpPr>
                          <a:spLocks noChangeArrowheads="1"/>
                        </wps:cNvSpPr>
                        <wps:spPr bwMode="auto">
                          <a:xfrm>
                            <a:off x="1052626" y="1116808"/>
                            <a:ext cx="12802" cy="2744"/>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4BDBA120" w14:textId="77777777" w:rsidR="00004824" w:rsidRDefault="00004824" w:rsidP="00F824D6">
                              <w:pPr>
                                <w:pStyle w:val="Style3"/>
                              </w:pPr>
                              <w:r>
                                <w:t>tlsa_</w:t>
                              </w:r>
                              <w:r w:rsidRPr="00F824D6">
                                <w:t>Household</w:t>
                              </w:r>
                            </w:p>
                          </w:txbxContent>
                        </wps:txbx>
                        <wps:bodyPr rot="0" vert="horz" wrap="square" lIns="0" tIns="0" rIns="0" bIns="0" anchor="ctr" anchorCtr="0" upright="1">
                          <a:noAutofit/>
                        </wps:bodyPr>
                      </wps:wsp>
                      <wps:wsp>
                        <wps:cNvPr id="61" name="AutoShape 16"/>
                        <wps:cNvCnPr>
                          <a:cxnSpLocks noChangeShapeType="1"/>
                        </wps:cNvCnPr>
                        <wps:spPr bwMode="auto">
                          <a:xfrm>
                            <a:off x="1065428" y="1118180"/>
                            <a:ext cx="10937" cy="0"/>
                          </a:xfrm>
                          <a:prstGeom prst="straightConnector1">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62" name="AutoShape 17"/>
                        <wps:cNvSpPr>
                          <a:spLocks noChangeArrowheads="1"/>
                        </wps:cNvSpPr>
                        <wps:spPr bwMode="auto">
                          <a:xfrm>
                            <a:off x="1076365" y="1116808"/>
                            <a:ext cx="11887" cy="2744"/>
                          </a:xfrm>
                          <a:prstGeom prst="flowChartDocument">
                            <a:avLst/>
                          </a:prstGeom>
                          <a:solidFill>
                            <a:srgbClr val="FCE5D6"/>
                          </a:solidFill>
                          <a:ln w="6350">
                            <a:solidFill>
                              <a:srgbClr val="F5B18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62CA071C" w14:textId="77777777" w:rsidR="00004824" w:rsidRDefault="00004824" w:rsidP="00F824D6">
                              <w:pPr>
                                <w:pStyle w:val="Style3"/>
                              </w:pPr>
                              <w:r>
                                <w:t>lsa_Calculated</w:t>
                              </w:r>
                            </w:p>
                          </w:txbxContent>
                        </wps:txbx>
                        <wps:bodyPr rot="0" vert="horz" wrap="square" lIns="0" tIns="0" rIns="0" bIns="0" anchor="ctr" anchorCtr="0" upright="1">
                          <a:noAutofit/>
                        </wps:bodyPr>
                      </wps:wsp>
                    </wpg:wgp>
                  </a:graphicData>
                </a:graphic>
              </wp:inline>
            </w:drawing>
          </mc:Choice>
          <mc:Fallback>
            <w:pict>
              <v:group w14:anchorId="1A16F124" id="Group 59" o:spid="_x0000_s1473" style="width:280.5pt;height:21.6pt;mso-position-horizontal-relative:char;mso-position-vertical-relative:line" coordorigin="10526,11168" coordsize="356,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">
                <v:shape id="AutoShape 390" o:spid="_x0000_s1474" type="#_x0000_t113" style="position:absolute;left:10526;top:11168;width:128;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" fillcolor="#ebd7e1" strokecolor="#c285a3" strokeweight=".5pt">
                  <v:shadow color="black" opacity="0" offset="0,0"/>
                  <v:textbox inset="0,0,0,0">
                    <w:txbxContent>
                      <w:p w14:paraId="4BDBA120" w14:textId="77777777" w:rsidR="00004824" w:rsidRDefault="00004824" w:rsidP="00F824D6">
                        <w:pPr>
                          <w:pStyle w:val="Style3"/>
                        </w:pPr>
                        <w:r>
                          <w:t>tlsa_</w:t>
                        </w:r>
                        <w:r w:rsidRPr="00F824D6">
                          <w:t>Household</w:t>
                        </w:r>
                      </w:p>
                    </w:txbxContent>
                  </v:textbox>
                </v:shape>
                <v:shape id="AutoShape 16" o:spid="_x0000_s1475" type="#_x0000_t32" style="position:absolute;left:10654;top:11181;width:1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" strokecolor="black [0]" strokeweight=".5pt">
                  <v:stroke endarrow="block"/>
                  <v:shadow color="black [0]"/>
                </v:shape>
                <v:shape id="AutoShape 17" o:spid="_x0000_s1476" type="#_x0000_t114" style="position:absolute;left:10763;top:11168;width:119;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" fillcolor="#fce5d6" strokecolor="#f5b183" strokeweight=".5pt">
                  <v:shadow color="black" opacity="0" offset="0,0"/>
                  <v:textbox inset="0,0,0,0">
                    <w:txbxContent>
                      <w:p w14:paraId="62CA071C" w14:textId="77777777" w:rsidR="00004824" w:rsidRDefault="00004824" w:rsidP="00F824D6">
                        <w:pPr>
                          <w:pStyle w:val="Style3"/>
                        </w:pPr>
                        <w:r>
                          <w:t>lsa_Calculated</w:t>
                        </w:r>
                      </w:p>
                    </w:txbxContent>
                  </v:textbox>
                </v:shape>
                <w10:anchorlock/>
              </v:group>
            </w:pict>
          </mc:Fallback>
        </mc:AlternateContent>
      </w:r>
    </w:p>
    <w:p w14:paraId="72EF249B" w14:textId="77777777" w:rsidR="00763AD5" w:rsidRDefault="00763AD5" w:rsidP="00763AD5">
      <w:pPr>
        <w:pStyle w:val="Heading3"/>
      </w:pPr>
      <w:r>
        <w:t>Relevant Data</w:t>
      </w:r>
    </w:p>
    <w:p w14:paraId="5B5C4704" w14:textId="77777777" w:rsidR="00763AD5" w:rsidRDefault="00763AD5" w:rsidP="00763AD5">
      <w:pPr>
        <w:pStyle w:val="Heading4"/>
      </w:pPr>
      <w:r>
        <w:t>Source</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5"/>
      </w:tblGrid>
      <w:tr w:rsidR="00763AD5" w:rsidRPr="005F4836" w14:paraId="46836B89" w14:textId="77777777" w:rsidTr="00947F08">
        <w:trPr>
          <w:trHeight w:val="216"/>
        </w:trPr>
        <w:tc>
          <w:tcPr>
            <w:tcW w:w="9355" w:type="dxa"/>
            <w:shd w:val="clear" w:color="auto" w:fill="FDE9D9" w:themeFill="accent6" w:themeFillTint="33"/>
          </w:tcPr>
          <w:p w14:paraId="7E1D5644" w14:textId="77777777" w:rsidR="00763AD5" w:rsidRPr="005F4836" w:rsidRDefault="00763AD5" w:rsidP="00947F08">
            <w:pPr>
              <w:pStyle w:val="NoSpacing"/>
              <w:rPr>
                <w:b/>
                <w:bCs/>
              </w:rPr>
            </w:pPr>
            <w:r>
              <w:rPr>
                <w:b/>
                <w:bCs/>
              </w:rPr>
              <w:t>tlsa</w:t>
            </w:r>
            <w:r w:rsidRPr="005F4836">
              <w:rPr>
                <w:b/>
                <w:bCs/>
              </w:rPr>
              <w:t>_</w:t>
            </w:r>
            <w:r>
              <w:rPr>
                <w:b/>
                <w:bCs/>
              </w:rPr>
              <w:t>Household</w:t>
            </w:r>
          </w:p>
        </w:tc>
      </w:tr>
      <w:tr w:rsidR="00763AD5" w:rsidRPr="005F4836" w14:paraId="20A50BB2" w14:textId="77777777" w:rsidTr="00947F08">
        <w:trPr>
          <w:trHeight w:val="216"/>
        </w:trPr>
        <w:tc>
          <w:tcPr>
            <w:tcW w:w="9355" w:type="dxa"/>
          </w:tcPr>
          <w:p w14:paraId="3AC131EC" w14:textId="77777777" w:rsidR="00763AD5" w:rsidRPr="005F4836" w:rsidRDefault="00763AD5" w:rsidP="00947F08">
            <w:pPr>
              <w:pStyle w:val="NoSpacing"/>
            </w:pPr>
            <w:r>
              <w:t>HHType</w:t>
            </w:r>
          </w:p>
        </w:tc>
      </w:tr>
      <w:tr w:rsidR="00763AD5" w:rsidRPr="005F4836" w14:paraId="0093F6E9" w14:textId="77777777" w:rsidTr="00947F08">
        <w:trPr>
          <w:trHeight w:val="95"/>
        </w:trPr>
        <w:tc>
          <w:tcPr>
            <w:tcW w:w="9355" w:type="dxa"/>
          </w:tcPr>
          <w:p w14:paraId="76BE60C9" w14:textId="77777777" w:rsidR="00763AD5" w:rsidRDefault="00763AD5" w:rsidP="00947F08">
            <w:pPr>
              <w:pStyle w:val="NoSpacing"/>
              <w:rPr>
                <w:rFonts w:cstheme="minorHAnsi"/>
                <w:bCs/>
              </w:rPr>
            </w:pPr>
            <w:r>
              <w:rPr>
                <w:rFonts w:cstheme="minorHAnsi"/>
                <w:bCs/>
              </w:rPr>
              <w:t>RRHStatus</w:t>
            </w:r>
          </w:p>
        </w:tc>
      </w:tr>
      <w:tr w:rsidR="00763AD5" w:rsidRPr="005F4836" w14:paraId="45741BC4" w14:textId="77777777" w:rsidTr="00947F08">
        <w:trPr>
          <w:trHeight w:val="95"/>
        </w:trPr>
        <w:tc>
          <w:tcPr>
            <w:tcW w:w="9355" w:type="dxa"/>
          </w:tcPr>
          <w:p w14:paraId="4773EDBC" w14:textId="77777777" w:rsidR="00763AD5" w:rsidRDefault="00763AD5" w:rsidP="00947F08">
            <w:pPr>
              <w:pStyle w:val="NoSpacing"/>
              <w:rPr>
                <w:rFonts w:cstheme="minorHAnsi"/>
                <w:bCs/>
              </w:rPr>
            </w:pPr>
            <w:r>
              <w:rPr>
                <w:rFonts w:cstheme="minorHAnsi"/>
                <w:bCs/>
              </w:rPr>
              <w:t>RRHMoveIn</w:t>
            </w:r>
          </w:p>
        </w:tc>
      </w:tr>
      <w:tr w:rsidR="00763AD5" w:rsidRPr="005F4836" w14:paraId="2272057D" w14:textId="77777777" w:rsidTr="00947F08">
        <w:trPr>
          <w:trHeight w:val="95"/>
        </w:trPr>
        <w:tc>
          <w:tcPr>
            <w:tcW w:w="9355" w:type="dxa"/>
          </w:tcPr>
          <w:p w14:paraId="125A04AC" w14:textId="77777777" w:rsidR="00763AD5" w:rsidRDefault="00763AD5" w:rsidP="00947F08">
            <w:pPr>
              <w:pStyle w:val="NoSpacing"/>
              <w:rPr>
                <w:rFonts w:cstheme="minorHAnsi"/>
                <w:bCs/>
              </w:rPr>
            </w:pPr>
            <w:r>
              <w:rPr>
                <w:rFonts w:cstheme="minorHAnsi"/>
                <w:bCs/>
              </w:rPr>
              <w:t>RRHPreMoveInDays</w:t>
            </w:r>
          </w:p>
        </w:tc>
      </w:tr>
      <w:tr w:rsidR="00763AD5" w:rsidRPr="005F4836" w14:paraId="18DEE2B1" w14:textId="77777777" w:rsidTr="00947F08">
        <w:trPr>
          <w:trHeight w:val="95"/>
        </w:trPr>
        <w:tc>
          <w:tcPr>
            <w:tcW w:w="9355" w:type="dxa"/>
          </w:tcPr>
          <w:p w14:paraId="0B495F6F" w14:textId="77777777" w:rsidR="00763AD5" w:rsidRPr="00845520" w:rsidRDefault="00763AD5" w:rsidP="00947F08">
            <w:pPr>
              <w:pStyle w:val="NoSpacing"/>
              <w:rPr>
                <w:bCs/>
              </w:rPr>
            </w:pPr>
            <w:r>
              <w:rPr>
                <w:rFonts w:cstheme="minorHAnsi"/>
                <w:bCs/>
              </w:rPr>
              <w:t>RRH</w:t>
            </w:r>
            <w:r w:rsidRPr="00845520">
              <w:rPr>
                <w:rFonts w:cstheme="minorHAnsi"/>
                <w:bCs/>
              </w:rPr>
              <w:t>HousedDays</w:t>
            </w:r>
          </w:p>
        </w:tc>
      </w:tr>
      <w:tr w:rsidR="00763AD5" w:rsidRPr="005F4836" w14:paraId="011DB867" w14:textId="77777777" w:rsidTr="00947F08">
        <w:trPr>
          <w:trHeight w:val="216"/>
        </w:trPr>
        <w:tc>
          <w:tcPr>
            <w:tcW w:w="9355" w:type="dxa"/>
          </w:tcPr>
          <w:p w14:paraId="39AB7113" w14:textId="77777777" w:rsidR="00763AD5" w:rsidRDefault="00763AD5" w:rsidP="00947F08">
            <w:pPr>
              <w:pStyle w:val="NoSpacing"/>
              <w:rPr>
                <w:rFonts w:cstheme="minorHAnsi"/>
                <w:bCs/>
              </w:rPr>
            </w:pPr>
            <w:r w:rsidRPr="00845520">
              <w:rPr>
                <w:bCs/>
              </w:rPr>
              <w:t>HHChronic</w:t>
            </w:r>
          </w:p>
        </w:tc>
      </w:tr>
      <w:tr w:rsidR="00763AD5" w:rsidRPr="005F4836" w14:paraId="3A8CD5C5" w14:textId="77777777" w:rsidTr="00947F08">
        <w:trPr>
          <w:trHeight w:val="216"/>
        </w:trPr>
        <w:tc>
          <w:tcPr>
            <w:tcW w:w="9355" w:type="dxa"/>
          </w:tcPr>
          <w:p w14:paraId="6C37FA5E" w14:textId="77777777" w:rsidR="00763AD5" w:rsidRPr="00845520" w:rsidRDefault="00763AD5" w:rsidP="00947F08">
            <w:pPr>
              <w:pStyle w:val="NoSpacing"/>
              <w:rPr>
                <w:bCs/>
              </w:rPr>
            </w:pPr>
            <w:r w:rsidRPr="00845520">
              <w:rPr>
                <w:bCs/>
              </w:rPr>
              <w:t>HHVet</w:t>
            </w:r>
          </w:p>
        </w:tc>
      </w:tr>
      <w:tr w:rsidR="00763AD5" w:rsidRPr="005F4836" w14:paraId="20AE649C" w14:textId="77777777" w:rsidTr="00947F08">
        <w:trPr>
          <w:trHeight w:val="216"/>
        </w:trPr>
        <w:tc>
          <w:tcPr>
            <w:tcW w:w="9355" w:type="dxa"/>
          </w:tcPr>
          <w:p w14:paraId="47F1C20E" w14:textId="77777777" w:rsidR="00763AD5" w:rsidRPr="00845520" w:rsidRDefault="00763AD5" w:rsidP="00947F08">
            <w:pPr>
              <w:pStyle w:val="NoSpacing"/>
              <w:rPr>
                <w:bCs/>
              </w:rPr>
            </w:pPr>
            <w:r w:rsidRPr="00845520">
              <w:rPr>
                <w:bCs/>
              </w:rPr>
              <w:t>HHAdultAge</w:t>
            </w:r>
          </w:p>
        </w:tc>
      </w:tr>
      <w:tr w:rsidR="00763AD5" w:rsidRPr="005F4836" w14:paraId="5A7E2217" w14:textId="77777777" w:rsidTr="00947F08">
        <w:trPr>
          <w:trHeight w:val="216"/>
        </w:trPr>
        <w:tc>
          <w:tcPr>
            <w:tcW w:w="9355" w:type="dxa"/>
          </w:tcPr>
          <w:p w14:paraId="5D568020" w14:textId="77777777" w:rsidR="00763AD5" w:rsidRPr="00845520" w:rsidRDefault="00763AD5" w:rsidP="00947F08">
            <w:pPr>
              <w:pStyle w:val="NoSpacing"/>
              <w:rPr>
                <w:bCs/>
              </w:rPr>
            </w:pPr>
            <w:r w:rsidRPr="00845520">
              <w:rPr>
                <w:bCs/>
              </w:rPr>
              <w:t>HHParent</w:t>
            </w:r>
          </w:p>
        </w:tc>
      </w:tr>
    </w:tbl>
    <w:p w14:paraId="33EEBDB9" w14:textId="77777777" w:rsidR="00763AD5" w:rsidRDefault="00763AD5" w:rsidP="00763AD5">
      <w:pPr>
        <w:pStyle w:val="Heading4"/>
      </w:pPr>
      <w:r>
        <w:t>Target</w:t>
      </w:r>
    </w:p>
    <w:tbl>
      <w:tblPr>
        <w:tblStyle w:val="Style1"/>
        <w:tblW w:w="9355" w:type="dxa"/>
        <w:tblLook w:val="04A0" w:firstRow="1" w:lastRow="0" w:firstColumn="1" w:lastColumn="0" w:noHBand="0" w:noVBand="1"/>
      </w:tblPr>
      <w:tblGrid>
        <w:gridCol w:w="9355"/>
      </w:tblGrid>
      <w:tr w:rsidR="00763AD5" w:rsidRPr="006B4F91" w14:paraId="0893D5CE" w14:textId="77777777" w:rsidTr="00947F08">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9355" w:type="dxa"/>
            <w:shd w:val="clear" w:color="auto" w:fill="76923C" w:themeFill="accent3" w:themeFillShade="BF"/>
          </w:tcPr>
          <w:p w14:paraId="68F1353A" w14:textId="77777777" w:rsidR="00763AD5" w:rsidRPr="005F4836" w:rsidRDefault="00763AD5" w:rsidP="00947F08">
            <w:pPr>
              <w:pStyle w:val="NoSpacing"/>
              <w:rPr>
                <w:b w:val="0"/>
                <w:bCs w:val="0"/>
                <w:color w:val="FFFFFF" w:themeColor="background1"/>
              </w:rPr>
            </w:pPr>
            <w:r>
              <w:rPr>
                <w:b w:val="0"/>
                <w:bCs w:val="0"/>
                <w:color w:val="FFFFFF" w:themeColor="background1"/>
              </w:rPr>
              <w:t>lsa</w:t>
            </w:r>
            <w:r w:rsidRPr="005F4836">
              <w:rPr>
                <w:b w:val="0"/>
                <w:bCs w:val="0"/>
                <w:color w:val="FFFFFF" w:themeColor="background1"/>
              </w:rPr>
              <w:t>_</w:t>
            </w:r>
            <w:r>
              <w:rPr>
                <w:b w:val="0"/>
                <w:bCs w:val="0"/>
                <w:color w:val="FFFFFF" w:themeColor="background1"/>
              </w:rPr>
              <w:t>Calculated</w:t>
            </w:r>
          </w:p>
        </w:tc>
      </w:tr>
    </w:tbl>
    <w:tbl>
      <w:tblPr>
        <w:tblStyle w:val="TableGrid"/>
        <w:tblW w:w="0" w:type="auto"/>
        <w:tblLook w:val="04A0" w:firstRow="1" w:lastRow="0" w:firstColumn="1" w:lastColumn="0" w:noHBand="0" w:noVBand="1"/>
      </w:tblPr>
      <w:tblGrid>
        <w:gridCol w:w="1435"/>
        <w:gridCol w:w="7915"/>
      </w:tblGrid>
      <w:tr w:rsidR="00763AD5" w:rsidRPr="003A0FA0" w14:paraId="28C299EB" w14:textId="77777777" w:rsidTr="00947F08">
        <w:tc>
          <w:tcPr>
            <w:tcW w:w="1435" w:type="dxa"/>
          </w:tcPr>
          <w:p w14:paraId="2A7DEA3F" w14:textId="77777777" w:rsidR="00763AD5" w:rsidRPr="00845520" w:rsidRDefault="00763AD5" w:rsidP="00947F08">
            <w:pPr>
              <w:pStyle w:val="NoSpacing"/>
              <w:rPr>
                <w:b/>
                <w:bCs/>
              </w:rPr>
            </w:pPr>
            <w:r w:rsidRPr="00845520">
              <w:rPr>
                <w:b/>
                <w:bCs/>
              </w:rPr>
              <w:t>Value</w:t>
            </w:r>
          </w:p>
        </w:tc>
        <w:tc>
          <w:tcPr>
            <w:tcW w:w="7915" w:type="dxa"/>
          </w:tcPr>
          <w:p w14:paraId="3B904562" w14:textId="77777777" w:rsidR="00763AD5" w:rsidRPr="003A0FA0" w:rsidRDefault="00763AD5" w:rsidP="00947F08">
            <w:pPr>
              <w:pStyle w:val="NoSpacing"/>
            </w:pPr>
            <w:r>
              <w:t xml:space="preserve">The average of the values &gt; 0 in the source column for the </w:t>
            </w:r>
            <w:r w:rsidRPr="00845520">
              <w:rPr>
                <w:b/>
                <w:bCs/>
              </w:rPr>
              <w:t>HHType</w:t>
            </w:r>
            <w:r>
              <w:t xml:space="preserve"> and </w:t>
            </w:r>
            <w:r w:rsidRPr="00845520">
              <w:rPr>
                <w:b/>
                <w:bCs/>
              </w:rPr>
              <w:t>Population</w:t>
            </w:r>
            <w:r>
              <w:t xml:space="preserve"> identified</w:t>
            </w:r>
          </w:p>
        </w:tc>
      </w:tr>
      <w:tr w:rsidR="00763AD5" w:rsidRPr="003A0FA0" w14:paraId="2AAF5664" w14:textId="77777777" w:rsidTr="00947F08">
        <w:tc>
          <w:tcPr>
            <w:tcW w:w="1435" w:type="dxa"/>
          </w:tcPr>
          <w:p w14:paraId="4C9793A1" w14:textId="77777777" w:rsidR="00763AD5" w:rsidRPr="003A0FA0" w:rsidRDefault="00763AD5" w:rsidP="00947F08">
            <w:pPr>
              <w:pStyle w:val="NoSpacing"/>
            </w:pPr>
            <w:r w:rsidRPr="003A0FA0">
              <w:t>Cohort</w:t>
            </w:r>
          </w:p>
        </w:tc>
        <w:tc>
          <w:tcPr>
            <w:tcW w:w="7915" w:type="dxa"/>
          </w:tcPr>
          <w:p w14:paraId="6E07575C" w14:textId="77777777" w:rsidR="00763AD5" w:rsidRPr="003A0FA0" w:rsidRDefault="00763AD5" w:rsidP="00947F08">
            <w:pPr>
              <w:pStyle w:val="NoSpacing"/>
            </w:pPr>
            <w:r>
              <w:t>1 (Active) for these report rows</w:t>
            </w:r>
          </w:p>
        </w:tc>
      </w:tr>
      <w:tr w:rsidR="00763AD5" w:rsidRPr="003A0FA0" w14:paraId="1DBA1618" w14:textId="77777777" w:rsidTr="00947F08">
        <w:tc>
          <w:tcPr>
            <w:tcW w:w="1435" w:type="dxa"/>
          </w:tcPr>
          <w:p w14:paraId="2391F872" w14:textId="77777777" w:rsidR="00763AD5" w:rsidRPr="003A0FA0" w:rsidRDefault="00763AD5" w:rsidP="00947F08">
            <w:pPr>
              <w:pStyle w:val="NoSpacing"/>
            </w:pPr>
            <w:r w:rsidRPr="003A0FA0">
              <w:t>Universe</w:t>
            </w:r>
          </w:p>
        </w:tc>
        <w:tc>
          <w:tcPr>
            <w:tcW w:w="7915" w:type="dxa"/>
          </w:tcPr>
          <w:p w14:paraId="31F4F725" w14:textId="77777777" w:rsidR="00763AD5" w:rsidRPr="003A0FA0" w:rsidRDefault="00763AD5" w:rsidP="00947F08">
            <w:pPr>
              <w:pStyle w:val="NoSpacing"/>
            </w:pPr>
            <w:r>
              <w:t xml:space="preserve">-1 (All) for these report rows </w:t>
            </w:r>
          </w:p>
        </w:tc>
      </w:tr>
      <w:tr w:rsidR="00763AD5" w:rsidRPr="003A0FA0" w14:paraId="0ED5816F" w14:textId="77777777" w:rsidTr="00947F08">
        <w:tc>
          <w:tcPr>
            <w:tcW w:w="1435" w:type="dxa"/>
          </w:tcPr>
          <w:p w14:paraId="06EE4D6C" w14:textId="77777777" w:rsidR="00763AD5" w:rsidRPr="00845520" w:rsidRDefault="00763AD5" w:rsidP="00947F08">
            <w:pPr>
              <w:pStyle w:val="NoSpacing"/>
              <w:rPr>
                <w:b/>
                <w:bCs/>
              </w:rPr>
            </w:pPr>
            <w:r w:rsidRPr="00845520">
              <w:rPr>
                <w:b/>
                <w:bCs/>
              </w:rPr>
              <w:t>HHType</w:t>
            </w:r>
          </w:p>
        </w:tc>
        <w:tc>
          <w:tcPr>
            <w:tcW w:w="7915" w:type="dxa"/>
          </w:tcPr>
          <w:p w14:paraId="7F1CCC45" w14:textId="77777777" w:rsidR="00763AD5" w:rsidRPr="003A0FA0" w:rsidRDefault="00763AD5" w:rsidP="00947F08">
            <w:pPr>
              <w:pStyle w:val="NoSpacing"/>
            </w:pPr>
            <w:r>
              <w:t xml:space="preserve">The household type included in the calculation:  All(0), AO (1), AC (2), CO (3), and UN (99) </w:t>
            </w:r>
          </w:p>
        </w:tc>
      </w:tr>
      <w:tr w:rsidR="00763AD5" w:rsidRPr="003A0FA0" w14:paraId="0F9C9A46" w14:textId="77777777" w:rsidTr="00947F08">
        <w:tc>
          <w:tcPr>
            <w:tcW w:w="1435" w:type="dxa"/>
          </w:tcPr>
          <w:p w14:paraId="2FD3374C" w14:textId="77777777" w:rsidR="00763AD5" w:rsidRPr="00845520" w:rsidRDefault="00763AD5" w:rsidP="00947F08">
            <w:pPr>
              <w:pStyle w:val="NoSpacing"/>
              <w:rPr>
                <w:b/>
                <w:bCs/>
              </w:rPr>
            </w:pPr>
            <w:r w:rsidRPr="00845520">
              <w:rPr>
                <w:b/>
                <w:bCs/>
              </w:rPr>
              <w:t>Population</w:t>
            </w:r>
          </w:p>
        </w:tc>
        <w:tc>
          <w:tcPr>
            <w:tcW w:w="7915" w:type="dxa"/>
          </w:tcPr>
          <w:p w14:paraId="54FD2C62" w14:textId="77777777" w:rsidR="00763AD5" w:rsidRPr="003A0FA0" w:rsidRDefault="00763AD5" w:rsidP="00947F08">
            <w:pPr>
              <w:pStyle w:val="NoSpacing"/>
            </w:pPr>
            <w:r>
              <w:t>The population/subpopulation included in the calculation; see section 8.3</w:t>
            </w:r>
          </w:p>
        </w:tc>
      </w:tr>
      <w:tr w:rsidR="00763AD5" w:rsidRPr="003A0FA0" w14:paraId="497E372D" w14:textId="77777777" w:rsidTr="00947F08">
        <w:tc>
          <w:tcPr>
            <w:tcW w:w="1435" w:type="dxa"/>
          </w:tcPr>
          <w:p w14:paraId="05D72DC6" w14:textId="77777777" w:rsidR="00763AD5" w:rsidRPr="003A0FA0" w:rsidRDefault="00763AD5" w:rsidP="00947F08">
            <w:pPr>
              <w:pStyle w:val="NoSpacing"/>
            </w:pPr>
            <w:r w:rsidRPr="003A0FA0">
              <w:t>SystemPath</w:t>
            </w:r>
          </w:p>
        </w:tc>
        <w:tc>
          <w:tcPr>
            <w:tcW w:w="7915" w:type="dxa"/>
          </w:tcPr>
          <w:p w14:paraId="2B03BD34" w14:textId="77777777" w:rsidR="00763AD5" w:rsidRPr="003A0FA0" w:rsidRDefault="00763AD5" w:rsidP="00947F08">
            <w:pPr>
              <w:pStyle w:val="NoSpacing"/>
            </w:pPr>
            <w:r>
              <w:t>-1 (All) for these report rows</w:t>
            </w:r>
          </w:p>
        </w:tc>
      </w:tr>
      <w:tr w:rsidR="00763AD5" w:rsidRPr="003A0FA0" w14:paraId="66C58B38" w14:textId="77777777" w:rsidTr="00947F08">
        <w:tc>
          <w:tcPr>
            <w:tcW w:w="1435" w:type="dxa"/>
          </w:tcPr>
          <w:p w14:paraId="0A179789" w14:textId="77777777" w:rsidR="00763AD5" w:rsidRPr="003A0FA0" w:rsidRDefault="00763AD5" w:rsidP="00947F08">
            <w:pPr>
              <w:pStyle w:val="NoSpacing"/>
            </w:pPr>
            <w:r w:rsidRPr="003A0FA0">
              <w:t>ProjectID</w:t>
            </w:r>
          </w:p>
        </w:tc>
        <w:tc>
          <w:tcPr>
            <w:tcW w:w="7915" w:type="dxa"/>
          </w:tcPr>
          <w:p w14:paraId="461D229C" w14:textId="77777777" w:rsidR="00763AD5" w:rsidRPr="003A0FA0" w:rsidRDefault="00763AD5" w:rsidP="00947F08">
            <w:pPr>
              <w:pStyle w:val="NoSpacing"/>
            </w:pPr>
            <w:r>
              <w:t>NULL</w:t>
            </w:r>
          </w:p>
        </w:tc>
      </w:tr>
      <w:tr w:rsidR="00763AD5" w:rsidRPr="003A0FA0" w14:paraId="2711A104" w14:textId="77777777" w:rsidTr="00947F08">
        <w:tc>
          <w:tcPr>
            <w:tcW w:w="1435" w:type="dxa"/>
          </w:tcPr>
          <w:p w14:paraId="437AC74C" w14:textId="77777777" w:rsidR="00763AD5" w:rsidRPr="00845520" w:rsidRDefault="00763AD5" w:rsidP="00947F08">
            <w:pPr>
              <w:pStyle w:val="NoSpacing"/>
              <w:rPr>
                <w:b/>
                <w:bCs/>
              </w:rPr>
            </w:pPr>
            <w:r w:rsidRPr="00845520">
              <w:rPr>
                <w:b/>
                <w:bCs/>
              </w:rPr>
              <w:t>ReportRow</w:t>
            </w:r>
          </w:p>
        </w:tc>
        <w:tc>
          <w:tcPr>
            <w:tcW w:w="7915" w:type="dxa"/>
          </w:tcPr>
          <w:p w14:paraId="583C9449" w14:textId="77777777" w:rsidR="00763AD5" w:rsidRPr="003A0FA0" w:rsidRDefault="00763AD5" w:rsidP="00947F08">
            <w:pPr>
              <w:pStyle w:val="NoSpacing"/>
            </w:pPr>
            <w:r>
              <w:t>Rows 10 and 11 (see below)</w:t>
            </w:r>
          </w:p>
        </w:tc>
      </w:tr>
      <w:tr w:rsidR="00763AD5" w:rsidRPr="003A0FA0" w14:paraId="2BCAE5E3" w14:textId="77777777" w:rsidTr="00947F08">
        <w:tc>
          <w:tcPr>
            <w:tcW w:w="1435" w:type="dxa"/>
          </w:tcPr>
          <w:p w14:paraId="6A5AF0E4" w14:textId="77777777" w:rsidR="00763AD5" w:rsidRPr="003A0FA0" w:rsidRDefault="00763AD5" w:rsidP="00947F08">
            <w:pPr>
              <w:pStyle w:val="NoSpacing"/>
            </w:pPr>
            <w:r w:rsidRPr="003A0FA0">
              <w:t>ReportID</w:t>
            </w:r>
          </w:p>
        </w:tc>
        <w:tc>
          <w:tcPr>
            <w:tcW w:w="7915" w:type="dxa"/>
          </w:tcPr>
          <w:p w14:paraId="3DD83DE2" w14:textId="77777777" w:rsidR="00763AD5" w:rsidRPr="003A0FA0" w:rsidRDefault="00763AD5" w:rsidP="00947F08">
            <w:pPr>
              <w:pStyle w:val="NoSpacing"/>
            </w:pPr>
            <w:r>
              <w:t>Must match LSAReport.</w:t>
            </w:r>
            <w:r w:rsidRPr="00845520">
              <w:rPr>
                <w:b/>
                <w:bCs/>
              </w:rPr>
              <w:t>ReportID</w:t>
            </w:r>
          </w:p>
        </w:tc>
      </w:tr>
    </w:tbl>
    <w:p w14:paraId="21E206B0" w14:textId="77777777" w:rsidR="00763AD5" w:rsidRDefault="00763AD5" w:rsidP="00763AD5">
      <w:pPr>
        <w:pStyle w:val="Heading3"/>
      </w:pPr>
      <w:r>
        <w:t>Logic</w:t>
      </w:r>
    </w:p>
    <w:p w14:paraId="772763E1" w14:textId="77777777" w:rsidR="00763AD5" w:rsidRDefault="00763AD5" w:rsidP="00763AD5">
      <w:r>
        <w:t xml:space="preserve">See the table above for </w:t>
      </w:r>
      <w:r w:rsidRPr="00845520">
        <w:rPr>
          <w:b/>
          <w:bCs/>
        </w:rPr>
        <w:t>Cohort</w:t>
      </w:r>
      <w:r>
        <w:t xml:space="preserve">, </w:t>
      </w:r>
      <w:r w:rsidRPr="00845520">
        <w:rPr>
          <w:b/>
          <w:bCs/>
        </w:rPr>
        <w:t>Universe</w:t>
      </w:r>
      <w:r>
        <w:t xml:space="preserve">, </w:t>
      </w:r>
      <w:r w:rsidRPr="00845520">
        <w:rPr>
          <w:b/>
          <w:bCs/>
        </w:rPr>
        <w:t>ProjectID</w:t>
      </w:r>
      <w:r>
        <w:t xml:space="preserve">, </w:t>
      </w:r>
      <w:r w:rsidRPr="00845520">
        <w:rPr>
          <w:b/>
          <w:bCs/>
        </w:rPr>
        <w:t>SystemPath</w:t>
      </w:r>
      <w:r>
        <w:t xml:space="preserve">, and </w:t>
      </w:r>
      <w:r w:rsidRPr="00845520">
        <w:rPr>
          <w:b/>
          <w:bCs/>
        </w:rPr>
        <w:t>ReportID</w:t>
      </w:r>
      <w:r>
        <w:t>.</w:t>
      </w:r>
    </w:p>
    <w:p w14:paraId="3D2F95B1" w14:textId="77777777" w:rsidR="00763AD5" w:rsidRDefault="00763AD5" w:rsidP="00763AD5">
      <w:r>
        <w:t xml:space="preserve">See section 8.3 for required </w:t>
      </w:r>
      <w:r w:rsidRPr="00845520">
        <w:rPr>
          <w:b/>
          <w:bCs/>
        </w:rPr>
        <w:t>Population</w:t>
      </w:r>
      <w:r>
        <w:t xml:space="preserve"> and </w:t>
      </w:r>
      <w:r w:rsidRPr="00845520">
        <w:rPr>
          <w:b/>
          <w:bCs/>
        </w:rPr>
        <w:t>HHType</w:t>
      </w:r>
      <w:r>
        <w:t xml:space="preserve"> combinations.</w:t>
      </w:r>
    </w:p>
    <w:p w14:paraId="658E70F4" w14:textId="77777777" w:rsidR="00763AD5" w:rsidRPr="00C52062" w:rsidRDefault="00763AD5" w:rsidP="00763AD5">
      <w:pPr>
        <w:pStyle w:val="Heading4"/>
      </w:pPr>
      <w:r w:rsidRPr="00C52062">
        <w:t>ReportRow</w:t>
      </w:r>
      <w:r>
        <w:t xml:space="preserve"> and Value</w:t>
      </w:r>
    </w:p>
    <w:p w14:paraId="1D2BB6AC" w14:textId="7000D911" w:rsidR="00565227" w:rsidRPr="00A6067F" w:rsidRDefault="00565227" w:rsidP="00565227">
      <w:pPr>
        <w:rPr>
          <w:rFonts w:cstheme="minorHAnsi"/>
        </w:rPr>
      </w:pPr>
      <w:r w:rsidRPr="00A6067F">
        <w:rPr>
          <w:rFonts w:cstheme="minorHAnsi"/>
        </w:rPr>
        <w:t xml:space="preserve">For each </w:t>
      </w:r>
      <w:r w:rsidRPr="00655B0F">
        <w:rPr>
          <w:b/>
        </w:rPr>
        <w:t>ReportRow</w:t>
      </w:r>
      <w:r w:rsidRPr="00A6067F">
        <w:rPr>
          <w:rFonts w:cstheme="minorHAnsi"/>
        </w:rPr>
        <w:t xml:space="preserve"> listed below, </w:t>
      </w:r>
      <w:r w:rsidRPr="00655B0F">
        <w:rPr>
          <w:b/>
        </w:rPr>
        <w:t>Value</w:t>
      </w:r>
      <w:r w:rsidRPr="00E9293C">
        <w:rPr>
          <w:b/>
        </w:rPr>
        <w:t xml:space="preserve"> </w:t>
      </w:r>
      <w:r w:rsidRPr="001F4B22">
        <w:rPr>
          <w:rFonts w:cstheme="minorHAnsi"/>
        </w:rPr>
        <w:t>=</w:t>
      </w:r>
      <w:r w:rsidRPr="00A6067F">
        <w:rPr>
          <w:rFonts w:cstheme="minorHAnsi"/>
          <w:vertAlign w:val="subscript"/>
        </w:rPr>
        <w:t xml:space="preserve"> </w:t>
      </w:r>
      <w:r w:rsidRPr="00A6067F">
        <w:rPr>
          <w:rFonts w:cstheme="minorHAnsi"/>
        </w:rPr>
        <w:t xml:space="preserve">the average of [Source Column] </w:t>
      </w:r>
      <w:r w:rsidR="002C4592">
        <w:rPr>
          <w:rFonts w:cstheme="minorHAnsi"/>
        </w:rPr>
        <w:t>from tlsa_Household</w:t>
      </w:r>
      <w:r w:rsidR="0031326D" w:rsidRPr="0031326D">
        <w:rPr>
          <w:rFonts w:cstheme="minorHAnsi"/>
        </w:rPr>
        <w:t xml:space="preserve"> </w:t>
      </w:r>
      <w:r w:rsidRPr="00A6067F">
        <w:rPr>
          <w:rFonts w:cstheme="minorHAnsi"/>
        </w:rPr>
        <w:t>where [Source Column] &gt; 0, rounded to the nearest whole number</w:t>
      </w:r>
      <w:r w:rsidR="00EF6F89">
        <w:rPr>
          <w:rFonts w:cstheme="minorHAnsi"/>
        </w:rPr>
        <w:t xml:space="preserve">, or the result of a built-in AVERAGE or AVG function in a database that returns an integer when the datatype of the parameter is </w:t>
      </w:r>
      <w:r w:rsidR="00EF6F89" w:rsidRPr="00CE5FB2">
        <w:rPr>
          <w:rFonts w:cstheme="minorHAnsi"/>
          <w:i/>
          <w:iCs/>
        </w:rPr>
        <w:t>integer</w:t>
      </w:r>
      <w:r w:rsidRPr="00A6067F">
        <w:rPr>
          <w:rFonts w:cstheme="minorHAnsi"/>
        </w:rPr>
        <w:t>.</w:t>
      </w:r>
    </w:p>
    <w:tbl>
      <w:tblPr>
        <w:tblStyle w:val="Style11"/>
        <w:tblW w:w="0" w:type="auto"/>
        <w:tblLook w:val="04A0" w:firstRow="1" w:lastRow="0" w:firstColumn="1" w:lastColumn="0" w:noHBand="0" w:noVBand="1"/>
      </w:tblPr>
      <w:tblGrid>
        <w:gridCol w:w="4315"/>
        <w:gridCol w:w="3775"/>
        <w:gridCol w:w="1154"/>
      </w:tblGrid>
      <w:tr w:rsidR="002B6231" w:rsidRPr="00107D01" w14:paraId="57E6D677" w14:textId="77777777" w:rsidTr="00F6016E">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4315" w:type="dxa"/>
            <w:noWrap/>
            <w:hideMark/>
          </w:tcPr>
          <w:p w14:paraId="310B9F01" w14:textId="77777777" w:rsidR="002B6231" w:rsidRPr="008743AE" w:rsidRDefault="002B6231" w:rsidP="00F6016E">
            <w:pPr>
              <w:spacing w:before="0" w:after="0"/>
              <w:rPr>
                <w:rFonts w:cstheme="minorHAnsi"/>
              </w:rPr>
            </w:pPr>
            <w:r w:rsidRPr="008743AE">
              <w:rPr>
                <w:rFonts w:cstheme="minorHAnsi"/>
              </w:rPr>
              <w:t>Report Row Category</w:t>
            </w:r>
          </w:p>
        </w:tc>
        <w:tc>
          <w:tcPr>
            <w:tcW w:w="3775" w:type="dxa"/>
          </w:tcPr>
          <w:p w14:paraId="25DFBDE2" w14:textId="77777777" w:rsidR="002B6231" w:rsidRPr="00655B0F" w:rsidRDefault="002B6231" w:rsidP="00F6016E">
            <w:pPr>
              <w:spacing w:before="0" w:after="0"/>
              <w:cnfStyle w:val="100000000000" w:firstRow="1" w:lastRow="0" w:firstColumn="0" w:lastColumn="0" w:oddVBand="0" w:evenVBand="0" w:oddHBand="0" w:evenHBand="0" w:firstRowFirstColumn="0" w:firstRowLastColumn="0" w:lastRowFirstColumn="0" w:lastRowLastColumn="0"/>
            </w:pPr>
            <w:r w:rsidRPr="00655B0F">
              <w:t>Source Column</w:t>
            </w:r>
            <w:r w:rsidR="008C07B0">
              <w:rPr>
                <w:rFonts w:cstheme="minorHAnsi"/>
              </w:rPr>
              <w:t xml:space="preserve"> and Criteria</w:t>
            </w:r>
          </w:p>
        </w:tc>
        <w:tc>
          <w:tcPr>
            <w:tcW w:w="0" w:type="auto"/>
          </w:tcPr>
          <w:p w14:paraId="13845CBF" w14:textId="77777777" w:rsidR="002B6231" w:rsidRPr="008743AE" w:rsidRDefault="002B6231" w:rsidP="00F6016E">
            <w:pPr>
              <w:spacing w:before="0" w:after="0"/>
              <w:cnfStyle w:val="100000000000" w:firstRow="1" w:lastRow="0" w:firstColumn="0" w:lastColumn="0" w:oddVBand="0" w:evenVBand="0" w:oddHBand="0" w:evenHBand="0" w:firstRowFirstColumn="0" w:firstRowLastColumn="0" w:lastRowFirstColumn="0" w:lastRowLastColumn="0"/>
              <w:rPr>
                <w:rFonts w:cstheme="minorHAnsi"/>
              </w:rPr>
            </w:pPr>
            <w:r w:rsidRPr="008743AE">
              <w:rPr>
                <w:rFonts w:cstheme="minorHAnsi"/>
              </w:rPr>
              <w:t xml:space="preserve">ReportRow </w:t>
            </w:r>
          </w:p>
        </w:tc>
      </w:tr>
      <w:tr w:rsidR="002B6231" w:rsidRPr="00107D01" w14:paraId="1F2F4722" w14:textId="77777777"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315" w:type="dxa"/>
            <w:noWrap/>
            <w:hideMark/>
          </w:tcPr>
          <w:p w14:paraId="4DBE6D38" w14:textId="77777777" w:rsidR="002B6231" w:rsidRPr="00577A54" w:rsidRDefault="002B6231" w:rsidP="00F6016E">
            <w:pPr>
              <w:spacing w:before="0" w:after="0"/>
              <w:rPr>
                <w:rFonts w:cstheme="minorHAnsi"/>
              </w:rPr>
            </w:pPr>
            <w:r w:rsidRPr="00577A54">
              <w:rPr>
                <w:rFonts w:cstheme="minorHAnsi"/>
              </w:rPr>
              <w:t>RRH start to exit for households not placed in PH before exiting</w:t>
            </w:r>
          </w:p>
        </w:tc>
        <w:tc>
          <w:tcPr>
            <w:tcW w:w="3775" w:type="dxa"/>
          </w:tcPr>
          <w:p w14:paraId="1D70DCF4" w14:textId="77777777" w:rsidR="002B6231" w:rsidRPr="00A6067F" w:rsidRDefault="002B6231" w:rsidP="00F6016E">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655B0F">
              <w:rPr>
                <w:b/>
              </w:rPr>
              <w:t>RRHPreMoveInDays</w:t>
            </w:r>
            <w:r w:rsidRPr="00A6067F">
              <w:rPr>
                <w:rFonts w:cstheme="minorHAnsi"/>
              </w:rPr>
              <w:t xml:space="preserve"> where </w:t>
            </w:r>
          </w:p>
          <w:p w14:paraId="0DD94DCB" w14:textId="572F18DA" w:rsidR="002B6231" w:rsidRPr="00FE43AB" w:rsidRDefault="0018056C" w:rsidP="00F6016E">
            <w:pPr>
              <w:spacing w:before="0" w:after="0"/>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655B0F">
              <w:rPr>
                <w:b/>
              </w:rPr>
              <w:t>RRHStatus</w:t>
            </w:r>
            <w:r w:rsidR="002B6231" w:rsidRPr="00A6067F">
              <w:rPr>
                <w:rFonts w:cstheme="minorHAnsi"/>
              </w:rPr>
              <w:t xml:space="preserve"> in (12,22) and </w:t>
            </w:r>
            <w:r w:rsidR="002B6231" w:rsidRPr="00655B0F">
              <w:rPr>
                <w:b/>
              </w:rPr>
              <w:t>RRHMoveIn</w:t>
            </w:r>
            <w:r w:rsidR="002B6231" w:rsidRPr="00A6067F">
              <w:rPr>
                <w:rFonts w:cstheme="minorHAnsi"/>
              </w:rPr>
              <w:t xml:space="preserve"> in = 0</w:t>
            </w:r>
          </w:p>
        </w:tc>
        <w:tc>
          <w:tcPr>
            <w:tcW w:w="0" w:type="auto"/>
          </w:tcPr>
          <w:p w14:paraId="648A0D5B" w14:textId="77777777" w:rsidR="002B6231" w:rsidRPr="00655B0F" w:rsidRDefault="002B6231" w:rsidP="00F6016E">
            <w:pPr>
              <w:spacing w:before="0" w:after="0"/>
              <w:cnfStyle w:val="000000100000" w:firstRow="0" w:lastRow="0" w:firstColumn="0" w:lastColumn="0" w:oddVBand="0" w:evenVBand="0" w:oddHBand="1" w:evenHBand="0" w:firstRowFirstColumn="0" w:firstRowLastColumn="0" w:lastRowFirstColumn="0" w:lastRowLastColumn="0"/>
            </w:pPr>
            <w:r w:rsidRPr="00655B0F">
              <w:t>12</w:t>
            </w:r>
          </w:p>
        </w:tc>
      </w:tr>
      <w:tr w:rsidR="002B6231" w:rsidRPr="00107D01" w14:paraId="6A232940" w14:textId="77777777"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315" w:type="dxa"/>
            <w:noWrap/>
            <w:hideMark/>
          </w:tcPr>
          <w:p w14:paraId="73C8AC7B" w14:textId="77777777" w:rsidR="002B6231" w:rsidRPr="00577A54" w:rsidRDefault="002B6231" w:rsidP="00F6016E">
            <w:pPr>
              <w:spacing w:before="0" w:after="0"/>
              <w:rPr>
                <w:rFonts w:cstheme="minorHAnsi"/>
              </w:rPr>
            </w:pPr>
            <w:r w:rsidRPr="00577A54">
              <w:rPr>
                <w:rFonts w:cstheme="minorHAnsi"/>
              </w:rPr>
              <w:t xml:space="preserve">RRH start to report end for active households not yet placed in PH </w:t>
            </w:r>
          </w:p>
        </w:tc>
        <w:tc>
          <w:tcPr>
            <w:tcW w:w="3775" w:type="dxa"/>
          </w:tcPr>
          <w:p w14:paraId="748DCF4F" w14:textId="77777777" w:rsidR="002B6231" w:rsidRPr="00A6067F" w:rsidRDefault="002B6231" w:rsidP="00F6016E">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655B0F">
              <w:rPr>
                <w:b/>
              </w:rPr>
              <w:t>RRHPreMoveInDays</w:t>
            </w:r>
            <w:r w:rsidRPr="00A6067F">
              <w:rPr>
                <w:rFonts w:cstheme="minorHAnsi"/>
              </w:rPr>
              <w:t xml:space="preserve"> where </w:t>
            </w:r>
          </w:p>
          <w:p w14:paraId="7F5707CD" w14:textId="5EC4DFE5" w:rsidR="002B6231" w:rsidRPr="00FE43AB" w:rsidRDefault="0018056C" w:rsidP="00F6016E">
            <w:pPr>
              <w:spacing w:before="0" w:after="0"/>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655B0F">
              <w:rPr>
                <w:b/>
              </w:rPr>
              <w:t>RRHStatus</w:t>
            </w:r>
            <w:r w:rsidR="002B6231" w:rsidRPr="00655B0F">
              <w:rPr>
                <w:b/>
              </w:rPr>
              <w:t xml:space="preserve"> </w:t>
            </w:r>
            <w:r w:rsidR="002B6231" w:rsidRPr="00A6067F">
              <w:rPr>
                <w:rFonts w:cstheme="minorHAnsi"/>
              </w:rPr>
              <w:t>in (11, 21) and</w:t>
            </w:r>
            <w:r w:rsidR="002B6231" w:rsidRPr="00655B0F">
              <w:rPr>
                <w:b/>
              </w:rPr>
              <w:t xml:space="preserve"> RRHMoveIn</w:t>
            </w:r>
            <w:r w:rsidR="002B6231" w:rsidRPr="00A6067F">
              <w:rPr>
                <w:rFonts w:cstheme="minorHAnsi"/>
              </w:rPr>
              <w:t xml:space="preserve"> in = 0</w:t>
            </w:r>
          </w:p>
        </w:tc>
        <w:tc>
          <w:tcPr>
            <w:tcW w:w="0" w:type="auto"/>
          </w:tcPr>
          <w:p w14:paraId="48D33849" w14:textId="77777777" w:rsidR="002B6231" w:rsidRPr="00655B0F" w:rsidRDefault="002B6231" w:rsidP="00F6016E">
            <w:pPr>
              <w:spacing w:before="0" w:after="0"/>
              <w:cnfStyle w:val="000000010000" w:firstRow="0" w:lastRow="0" w:firstColumn="0" w:lastColumn="0" w:oddVBand="0" w:evenVBand="0" w:oddHBand="0" w:evenHBand="1" w:firstRowFirstColumn="0" w:firstRowLastColumn="0" w:lastRowFirstColumn="0" w:lastRowLastColumn="0"/>
            </w:pPr>
            <w:r w:rsidRPr="00655B0F">
              <w:t>13</w:t>
            </w:r>
          </w:p>
        </w:tc>
      </w:tr>
      <w:tr w:rsidR="002B6231" w:rsidRPr="00107D01" w14:paraId="6523C5C1" w14:textId="77777777"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315" w:type="dxa"/>
            <w:noWrap/>
          </w:tcPr>
          <w:p w14:paraId="61F26932" w14:textId="77777777" w:rsidR="002B6231" w:rsidRPr="00577A54" w:rsidRDefault="002B6231" w:rsidP="00F6016E">
            <w:pPr>
              <w:spacing w:before="0" w:after="0"/>
              <w:rPr>
                <w:rFonts w:cstheme="minorHAnsi"/>
              </w:rPr>
            </w:pPr>
            <w:r w:rsidRPr="00577A54">
              <w:rPr>
                <w:rFonts w:cstheme="minorHAnsi"/>
              </w:rPr>
              <w:t>RRH start to move-in for all households placed in PH</w:t>
            </w:r>
          </w:p>
        </w:tc>
        <w:tc>
          <w:tcPr>
            <w:tcW w:w="3775" w:type="dxa"/>
          </w:tcPr>
          <w:p w14:paraId="2BBA810D" w14:textId="3EDD5D2E" w:rsidR="002B6231" w:rsidRPr="00107D01" w:rsidRDefault="002B6231" w:rsidP="00F6016E">
            <w:pPr>
              <w:spacing w:before="0" w:after="0"/>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655B0F">
              <w:rPr>
                <w:b/>
              </w:rPr>
              <w:t>RRHPreMoveInDays</w:t>
            </w:r>
            <w:r w:rsidRPr="00A6067F">
              <w:rPr>
                <w:rFonts w:cstheme="minorHAnsi"/>
              </w:rPr>
              <w:t xml:space="preserve"> where </w:t>
            </w:r>
            <w:r w:rsidRPr="00655B0F">
              <w:rPr>
                <w:b/>
              </w:rPr>
              <w:t>RRHMoveIn</w:t>
            </w:r>
            <w:r w:rsidRPr="00A6067F">
              <w:rPr>
                <w:rFonts w:cstheme="minorHAnsi"/>
              </w:rPr>
              <w:t xml:space="preserve"> in (1,2)</w:t>
            </w:r>
            <w:r w:rsidR="003D1E9F">
              <w:rPr>
                <w:rFonts w:cstheme="minorHAnsi"/>
              </w:rPr>
              <w:t xml:space="preserve"> and </w:t>
            </w:r>
            <w:r w:rsidR="003D1E9F" w:rsidRPr="0083187A">
              <w:rPr>
                <w:rFonts w:cstheme="minorHAnsi"/>
                <w:b/>
                <w:bCs/>
              </w:rPr>
              <w:t>RRHStatus</w:t>
            </w:r>
            <w:r w:rsidR="003D1E9F">
              <w:rPr>
                <w:rFonts w:cstheme="minorHAnsi"/>
              </w:rPr>
              <w:t xml:space="preserve"> &gt; 2</w:t>
            </w:r>
          </w:p>
        </w:tc>
        <w:tc>
          <w:tcPr>
            <w:tcW w:w="0" w:type="auto"/>
          </w:tcPr>
          <w:p w14:paraId="2CF59A0E" w14:textId="77777777" w:rsidR="002B6231" w:rsidRPr="00655B0F" w:rsidRDefault="002B6231" w:rsidP="00F6016E">
            <w:pPr>
              <w:spacing w:before="0" w:after="0"/>
              <w:cnfStyle w:val="000000100000" w:firstRow="0" w:lastRow="0" w:firstColumn="0" w:lastColumn="0" w:oddVBand="0" w:evenVBand="0" w:oddHBand="1" w:evenHBand="0" w:firstRowFirstColumn="0" w:firstRowLastColumn="0" w:lastRowFirstColumn="0" w:lastRowLastColumn="0"/>
            </w:pPr>
            <w:r w:rsidRPr="00655B0F">
              <w:t>14</w:t>
            </w:r>
          </w:p>
        </w:tc>
      </w:tr>
      <w:tr w:rsidR="002B6231" w:rsidRPr="00107D01" w14:paraId="2A7F95AF" w14:textId="77777777"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315" w:type="dxa"/>
            <w:noWrap/>
          </w:tcPr>
          <w:p w14:paraId="28665F92" w14:textId="77777777" w:rsidR="002B6231" w:rsidRPr="00577A54" w:rsidRDefault="002B6231" w:rsidP="00F6016E">
            <w:pPr>
              <w:spacing w:before="0" w:after="0"/>
              <w:rPr>
                <w:rFonts w:cstheme="minorHAnsi"/>
              </w:rPr>
            </w:pPr>
            <w:r w:rsidRPr="00577A54">
              <w:rPr>
                <w:rFonts w:cstheme="minorHAnsi"/>
              </w:rPr>
              <w:t xml:space="preserve">RRH move-in to exit for households placed before exiting </w:t>
            </w:r>
          </w:p>
        </w:tc>
        <w:tc>
          <w:tcPr>
            <w:tcW w:w="3775" w:type="dxa"/>
          </w:tcPr>
          <w:p w14:paraId="7A6D3170" w14:textId="1FBA0435" w:rsidR="002B6231" w:rsidRPr="00107D01" w:rsidRDefault="002B6231" w:rsidP="00F6016E">
            <w:pPr>
              <w:spacing w:before="0" w:after="0"/>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655B0F">
              <w:rPr>
                <w:b/>
              </w:rPr>
              <w:t>RRHHousedDays</w:t>
            </w:r>
            <w:r w:rsidRPr="00A6067F">
              <w:rPr>
                <w:rFonts w:cstheme="minorHAnsi"/>
              </w:rPr>
              <w:t xml:space="preserve"> where </w:t>
            </w:r>
            <w:r w:rsidR="0018056C" w:rsidRPr="00655B0F">
              <w:rPr>
                <w:b/>
              </w:rPr>
              <w:t>RRHStatus</w:t>
            </w:r>
            <w:r w:rsidRPr="00A6067F">
              <w:rPr>
                <w:rFonts w:cstheme="minorHAnsi"/>
              </w:rPr>
              <w:t xml:space="preserve"> in (12,22) and </w:t>
            </w:r>
            <w:r w:rsidRPr="00655B0F">
              <w:rPr>
                <w:b/>
              </w:rPr>
              <w:t>RRHMoveIn</w:t>
            </w:r>
            <w:r w:rsidRPr="00A6067F">
              <w:rPr>
                <w:rFonts w:cstheme="minorHAnsi"/>
              </w:rPr>
              <w:t xml:space="preserve"> in (1,2)</w:t>
            </w:r>
          </w:p>
        </w:tc>
        <w:tc>
          <w:tcPr>
            <w:tcW w:w="0" w:type="auto"/>
          </w:tcPr>
          <w:p w14:paraId="4A0E87E1" w14:textId="77777777" w:rsidR="002B6231" w:rsidRPr="00655B0F" w:rsidRDefault="002B6231" w:rsidP="00F6016E">
            <w:pPr>
              <w:spacing w:before="0" w:after="0"/>
              <w:cnfStyle w:val="000000010000" w:firstRow="0" w:lastRow="0" w:firstColumn="0" w:lastColumn="0" w:oddVBand="0" w:evenVBand="0" w:oddHBand="0" w:evenHBand="1" w:firstRowFirstColumn="0" w:firstRowLastColumn="0" w:lastRowFirstColumn="0" w:lastRowLastColumn="0"/>
            </w:pPr>
            <w:r w:rsidRPr="00655B0F">
              <w:t>15</w:t>
            </w:r>
          </w:p>
        </w:tc>
      </w:tr>
      <w:tr w:rsidR="002B6231" w:rsidRPr="00107D01" w14:paraId="05382987" w14:textId="77777777"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315" w:type="dxa"/>
            <w:noWrap/>
          </w:tcPr>
          <w:p w14:paraId="7B9E3755" w14:textId="77777777" w:rsidR="002B6231" w:rsidRPr="00577A54" w:rsidRDefault="002B6231" w:rsidP="00F6016E">
            <w:pPr>
              <w:spacing w:before="0" w:after="0"/>
              <w:rPr>
                <w:rFonts w:cstheme="minorHAnsi"/>
              </w:rPr>
            </w:pPr>
            <w:r w:rsidRPr="00577A54">
              <w:rPr>
                <w:rFonts w:cstheme="minorHAnsi"/>
              </w:rPr>
              <w:t>RRH move-in to report end for active households placed in PH</w:t>
            </w:r>
          </w:p>
        </w:tc>
        <w:tc>
          <w:tcPr>
            <w:tcW w:w="3775" w:type="dxa"/>
          </w:tcPr>
          <w:p w14:paraId="7FBDB322" w14:textId="3E5494D6" w:rsidR="002B6231" w:rsidRPr="00107D01" w:rsidRDefault="002B6231" w:rsidP="00F6016E">
            <w:pPr>
              <w:spacing w:before="0" w:after="0"/>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655B0F">
              <w:rPr>
                <w:b/>
              </w:rPr>
              <w:t>RRHHousedDays</w:t>
            </w:r>
            <w:r w:rsidRPr="00A6067F">
              <w:rPr>
                <w:rFonts w:cstheme="minorHAnsi"/>
              </w:rPr>
              <w:t xml:space="preserve"> where </w:t>
            </w:r>
            <w:r w:rsidR="0018056C" w:rsidRPr="00655B0F">
              <w:rPr>
                <w:b/>
              </w:rPr>
              <w:t>RRHStatus</w:t>
            </w:r>
            <w:r w:rsidRPr="00A6067F">
              <w:rPr>
                <w:rFonts w:cstheme="minorHAnsi"/>
              </w:rPr>
              <w:t xml:space="preserve"> in (11,21) and </w:t>
            </w:r>
            <w:r w:rsidRPr="00655B0F">
              <w:rPr>
                <w:b/>
              </w:rPr>
              <w:t>RRHMoveIn</w:t>
            </w:r>
            <w:r w:rsidRPr="00A6067F">
              <w:rPr>
                <w:rFonts w:cstheme="minorHAnsi"/>
              </w:rPr>
              <w:t xml:space="preserve"> in (1,2)</w:t>
            </w:r>
          </w:p>
        </w:tc>
        <w:tc>
          <w:tcPr>
            <w:tcW w:w="0" w:type="auto"/>
          </w:tcPr>
          <w:p w14:paraId="2B8E17EA" w14:textId="77777777" w:rsidR="002B6231" w:rsidRPr="00655B0F" w:rsidRDefault="002B6231" w:rsidP="00F6016E">
            <w:pPr>
              <w:spacing w:before="0" w:after="0"/>
              <w:cnfStyle w:val="000000100000" w:firstRow="0" w:lastRow="0" w:firstColumn="0" w:lastColumn="0" w:oddVBand="0" w:evenVBand="0" w:oddHBand="1" w:evenHBand="0" w:firstRowFirstColumn="0" w:firstRowLastColumn="0" w:lastRowFirstColumn="0" w:lastRowLastColumn="0"/>
            </w:pPr>
            <w:r w:rsidRPr="00655B0F">
              <w:t>16</w:t>
            </w:r>
          </w:p>
        </w:tc>
      </w:tr>
    </w:tbl>
    <w:p w14:paraId="086D1BD1" w14:textId="5CA77BD6" w:rsidR="002B6231" w:rsidRPr="00C52062" w:rsidRDefault="002B6231" w:rsidP="0088191A">
      <w:pPr>
        <w:pStyle w:val="Heading2"/>
      </w:pPr>
      <w:bookmarkStart w:id="818" w:name="_Toc34145696"/>
      <w:bookmarkStart w:id="819" w:name="_Toc34145697"/>
      <w:bookmarkStart w:id="820" w:name="_Toc506721215"/>
      <w:bookmarkStart w:id="821" w:name="_Toc37849813"/>
      <w:bookmarkStart w:id="822" w:name="_Toc79154001"/>
      <w:bookmarkEnd w:id="818"/>
      <w:bookmarkEnd w:id="819"/>
      <w:r w:rsidRPr="00C52062">
        <w:t>Get Average Days to Return/Re-engage by Last Project Type</w:t>
      </w:r>
      <w:bookmarkEnd w:id="820"/>
      <w:bookmarkEnd w:id="821"/>
      <w:bookmarkEnd w:id="822"/>
    </w:p>
    <w:p w14:paraId="39744533" w14:textId="77777777" w:rsidR="00F824D6" w:rsidRPr="00F824D6" w:rsidRDefault="00F824D6" w:rsidP="00F824D6">
      <w:pPr>
        <w:jc w:val="center"/>
      </w:pPr>
      <w:r>
        <w:rPr>
          <w:rFonts w:ascii="Times New Roman" w:hAnsi="Times New Roman" w:cs="Times New Roman"/>
          <w:noProof/>
          <w:sz w:val="24"/>
          <w:szCs w:val="24"/>
        </w:rPr>
        <mc:AlternateContent>
          <mc:Choice Requires="wpg">
            <w:drawing>
              <wp:inline distT="0" distB="0" distL="0" distR="0" wp14:anchorId="3C8F828E" wp14:editId="689050EF">
                <wp:extent cx="3562350" cy="274320"/>
                <wp:effectExtent l="0" t="0" r="19050" b="11430"/>
                <wp:docPr id="63"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62350" cy="274320"/>
                          <a:chOff x="1052626" y="1116808"/>
                          <a:chExt cx="35626" cy="2743"/>
                        </a:xfrm>
                      </wpg:grpSpPr>
                      <wps:wsp>
                        <wps:cNvPr id="192" name="AutoShape 390"/>
                        <wps:cNvSpPr>
                          <a:spLocks noChangeArrowheads="1"/>
                        </wps:cNvSpPr>
                        <wps:spPr bwMode="auto">
                          <a:xfrm>
                            <a:off x="1052626" y="1116808"/>
                            <a:ext cx="12802" cy="2744"/>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784FE3D9" w14:textId="674E0E03" w:rsidR="00004824" w:rsidRDefault="00004824" w:rsidP="00F824D6">
                              <w:pPr>
                                <w:pStyle w:val="Style3"/>
                              </w:pPr>
                              <w:r>
                                <w:t>tlsa_Exit</w:t>
                              </w:r>
                            </w:p>
                          </w:txbxContent>
                        </wps:txbx>
                        <wps:bodyPr rot="0" vert="horz" wrap="square" lIns="0" tIns="0" rIns="0" bIns="0" anchor="ctr" anchorCtr="0" upright="1">
                          <a:noAutofit/>
                        </wps:bodyPr>
                      </wps:wsp>
                      <wps:wsp>
                        <wps:cNvPr id="193" name="AutoShape 16"/>
                        <wps:cNvCnPr>
                          <a:cxnSpLocks noChangeShapeType="1"/>
                        </wps:cNvCnPr>
                        <wps:spPr bwMode="auto">
                          <a:xfrm>
                            <a:off x="1065428" y="1118180"/>
                            <a:ext cx="10937" cy="0"/>
                          </a:xfrm>
                          <a:prstGeom prst="straightConnector1">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207" name="AutoShape 17"/>
                        <wps:cNvSpPr>
                          <a:spLocks noChangeArrowheads="1"/>
                        </wps:cNvSpPr>
                        <wps:spPr bwMode="auto">
                          <a:xfrm>
                            <a:off x="1076365" y="1116808"/>
                            <a:ext cx="11887" cy="2744"/>
                          </a:xfrm>
                          <a:prstGeom prst="flowChartDocument">
                            <a:avLst/>
                          </a:prstGeom>
                          <a:solidFill>
                            <a:srgbClr val="FCE5D6"/>
                          </a:solidFill>
                          <a:ln w="6350">
                            <a:solidFill>
                              <a:srgbClr val="F5B18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0B9FCBD8" w14:textId="77777777" w:rsidR="00004824" w:rsidRDefault="00004824" w:rsidP="00F824D6">
                              <w:pPr>
                                <w:pStyle w:val="Style3"/>
                              </w:pPr>
                              <w:r>
                                <w:t>lsa_Calculated</w:t>
                              </w:r>
                            </w:p>
                          </w:txbxContent>
                        </wps:txbx>
                        <wps:bodyPr rot="0" vert="horz" wrap="square" lIns="0" tIns="0" rIns="0" bIns="0" anchor="ctr" anchorCtr="0" upright="1">
                          <a:noAutofit/>
                        </wps:bodyPr>
                      </wps:wsp>
                    </wpg:wgp>
                  </a:graphicData>
                </a:graphic>
              </wp:inline>
            </w:drawing>
          </mc:Choice>
          <mc:Fallback>
            <w:pict>
              <v:group w14:anchorId="3C8F828E" id="Group 63" o:spid="_x0000_s1477" style="width:280.5pt;height:21.6pt;mso-position-horizontal-relative:char;mso-position-vertical-relative:line" coordorigin="10526,11168" coordsize="356,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">
                <v:shape id="AutoShape 390" o:spid="_x0000_s1478" type="#_x0000_t113" style="position:absolute;left:10526;top:11168;width:128;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" fillcolor="#ebd7e1" strokecolor="#c285a3" strokeweight=".5pt">
                  <v:shadow color="black" opacity="0" offset="0,0"/>
                  <v:textbox inset="0,0,0,0">
                    <w:txbxContent>
                      <w:p w14:paraId="784FE3D9" w14:textId="674E0E03" w:rsidR="00004824" w:rsidRDefault="00004824" w:rsidP="00F824D6">
                        <w:pPr>
                          <w:pStyle w:val="Style3"/>
                        </w:pPr>
                        <w:r>
                          <w:t>tlsa_Exit</w:t>
                        </w:r>
                      </w:p>
                    </w:txbxContent>
                  </v:textbox>
                </v:shape>
                <v:shape id="AutoShape 16" o:spid="_x0000_s1479" type="#_x0000_t32" style="position:absolute;left:10654;top:11181;width:1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" strokecolor="black [0]" strokeweight=".5pt">
                  <v:stroke endarrow="block"/>
                  <v:shadow color="black [0]"/>
                </v:shape>
                <v:shape id="AutoShape 17" o:spid="_x0000_s1480" type="#_x0000_t114" style="position:absolute;left:10763;top:11168;width:119;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" fillcolor="#fce5d6" strokecolor="#f5b183" strokeweight=".5pt">
                  <v:shadow color="black" opacity="0" offset="0,0"/>
                  <v:textbox inset="0,0,0,0">
                    <w:txbxContent>
                      <w:p w14:paraId="0B9FCBD8" w14:textId="77777777" w:rsidR="00004824" w:rsidRDefault="00004824" w:rsidP="00F824D6">
                        <w:pPr>
                          <w:pStyle w:val="Style3"/>
                        </w:pPr>
                        <w:r>
                          <w:t>lsa_Calculated</w:t>
                        </w:r>
                      </w:p>
                    </w:txbxContent>
                  </v:textbox>
                </v:shape>
                <w10:anchorlock/>
              </v:group>
            </w:pict>
          </mc:Fallback>
        </mc:AlternateContent>
      </w:r>
    </w:p>
    <w:p w14:paraId="21415431" w14:textId="77777777" w:rsidR="00A72AC3" w:rsidRDefault="00A72AC3" w:rsidP="00947F08">
      <w:pPr>
        <w:pStyle w:val="Heading3"/>
      </w:pPr>
      <w:r>
        <w:t>Relevant Data</w:t>
      </w:r>
    </w:p>
    <w:p w14:paraId="6247B0C5" w14:textId="77777777" w:rsidR="00A72AC3" w:rsidRDefault="00A72AC3" w:rsidP="00947F08">
      <w:pPr>
        <w:pStyle w:val="Heading4"/>
      </w:pPr>
      <w:r>
        <w:t>Source</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5"/>
      </w:tblGrid>
      <w:tr w:rsidR="00A72AC3" w:rsidRPr="005F4836" w14:paraId="2CDF42EB" w14:textId="77777777" w:rsidTr="00947F08">
        <w:trPr>
          <w:trHeight w:val="216"/>
        </w:trPr>
        <w:tc>
          <w:tcPr>
            <w:tcW w:w="9355" w:type="dxa"/>
            <w:shd w:val="clear" w:color="auto" w:fill="FDE9D9" w:themeFill="accent6" w:themeFillTint="33"/>
          </w:tcPr>
          <w:p w14:paraId="73555D0A" w14:textId="77777777" w:rsidR="00A72AC3" w:rsidRPr="005F4836" w:rsidRDefault="00A72AC3" w:rsidP="00A72AC3">
            <w:pPr>
              <w:pStyle w:val="NoSpacing"/>
              <w:rPr>
                <w:b/>
                <w:bCs/>
              </w:rPr>
            </w:pPr>
            <w:r>
              <w:rPr>
                <w:b/>
                <w:bCs/>
              </w:rPr>
              <w:t>tlsa</w:t>
            </w:r>
            <w:r w:rsidRPr="005F4836">
              <w:rPr>
                <w:b/>
                <w:bCs/>
              </w:rPr>
              <w:t>_</w:t>
            </w:r>
            <w:r>
              <w:rPr>
                <w:b/>
                <w:bCs/>
              </w:rPr>
              <w:t>Exit</w:t>
            </w:r>
          </w:p>
        </w:tc>
      </w:tr>
      <w:tr w:rsidR="00A72AC3" w:rsidRPr="005F4836" w14:paraId="67DA0D88" w14:textId="77777777" w:rsidTr="00947F08">
        <w:trPr>
          <w:trHeight w:val="216"/>
        </w:trPr>
        <w:tc>
          <w:tcPr>
            <w:tcW w:w="9355" w:type="dxa"/>
          </w:tcPr>
          <w:p w14:paraId="0C16F5A2" w14:textId="77777777" w:rsidR="00A72AC3" w:rsidRPr="005F4836" w:rsidRDefault="00A72AC3" w:rsidP="00A72AC3">
            <w:pPr>
              <w:pStyle w:val="NoSpacing"/>
            </w:pPr>
            <w:r>
              <w:t>HHType</w:t>
            </w:r>
          </w:p>
        </w:tc>
      </w:tr>
      <w:tr w:rsidR="00A72AC3" w:rsidRPr="005F4836" w14:paraId="230A6943" w14:textId="77777777" w:rsidTr="00947F08">
        <w:trPr>
          <w:trHeight w:val="95"/>
        </w:trPr>
        <w:tc>
          <w:tcPr>
            <w:tcW w:w="9355" w:type="dxa"/>
          </w:tcPr>
          <w:p w14:paraId="334617C3" w14:textId="77777777" w:rsidR="00A72AC3" w:rsidRDefault="00A72AC3" w:rsidP="00A72AC3">
            <w:pPr>
              <w:pStyle w:val="NoSpacing"/>
              <w:rPr>
                <w:rFonts w:cstheme="minorHAnsi"/>
                <w:bCs/>
              </w:rPr>
            </w:pPr>
            <w:r>
              <w:rPr>
                <w:rFonts w:cstheme="minorHAnsi"/>
                <w:bCs/>
              </w:rPr>
              <w:t>Cohort</w:t>
            </w:r>
          </w:p>
        </w:tc>
      </w:tr>
      <w:tr w:rsidR="00A72AC3" w:rsidRPr="005F4836" w14:paraId="5C95B8F1" w14:textId="77777777" w:rsidTr="00947F08">
        <w:trPr>
          <w:trHeight w:val="95"/>
        </w:trPr>
        <w:tc>
          <w:tcPr>
            <w:tcW w:w="9355" w:type="dxa"/>
          </w:tcPr>
          <w:p w14:paraId="6174E583" w14:textId="77777777" w:rsidR="00A72AC3" w:rsidRDefault="00A72AC3" w:rsidP="00A72AC3">
            <w:pPr>
              <w:pStyle w:val="NoSpacing"/>
              <w:rPr>
                <w:rFonts w:cstheme="minorHAnsi"/>
                <w:bCs/>
              </w:rPr>
            </w:pPr>
            <w:r>
              <w:rPr>
                <w:rFonts w:cstheme="minorHAnsi"/>
                <w:bCs/>
              </w:rPr>
              <w:t>ExitTo</w:t>
            </w:r>
          </w:p>
        </w:tc>
      </w:tr>
      <w:tr w:rsidR="00A72AC3" w:rsidRPr="005F4836" w14:paraId="43A738FB" w14:textId="77777777" w:rsidTr="00947F08">
        <w:trPr>
          <w:trHeight w:val="95"/>
        </w:trPr>
        <w:tc>
          <w:tcPr>
            <w:tcW w:w="9355" w:type="dxa"/>
          </w:tcPr>
          <w:p w14:paraId="76E4D408" w14:textId="77777777" w:rsidR="00A72AC3" w:rsidRDefault="00A72AC3" w:rsidP="00A72AC3">
            <w:pPr>
              <w:pStyle w:val="NoSpacing"/>
              <w:rPr>
                <w:rFonts w:cstheme="minorHAnsi"/>
                <w:bCs/>
              </w:rPr>
            </w:pPr>
            <w:r>
              <w:rPr>
                <w:rFonts w:cstheme="minorHAnsi"/>
                <w:bCs/>
              </w:rPr>
              <w:t>ExitFrom</w:t>
            </w:r>
          </w:p>
        </w:tc>
      </w:tr>
      <w:tr w:rsidR="00A72AC3" w:rsidRPr="005F4836" w14:paraId="5692D520" w14:textId="77777777" w:rsidTr="00947F08">
        <w:trPr>
          <w:trHeight w:val="95"/>
        </w:trPr>
        <w:tc>
          <w:tcPr>
            <w:tcW w:w="9355" w:type="dxa"/>
          </w:tcPr>
          <w:p w14:paraId="0141DB9D" w14:textId="77777777" w:rsidR="00A72AC3" w:rsidRPr="00845520" w:rsidRDefault="00A72AC3" w:rsidP="00A72AC3">
            <w:pPr>
              <w:pStyle w:val="NoSpacing"/>
              <w:rPr>
                <w:bCs/>
              </w:rPr>
            </w:pPr>
            <w:r>
              <w:rPr>
                <w:rFonts w:cstheme="minorHAnsi"/>
                <w:bCs/>
              </w:rPr>
              <w:t>ReturnTime</w:t>
            </w:r>
          </w:p>
        </w:tc>
      </w:tr>
      <w:tr w:rsidR="00A72AC3" w:rsidRPr="005F4836" w14:paraId="5A39A43F" w14:textId="77777777" w:rsidTr="00947F08">
        <w:trPr>
          <w:trHeight w:val="216"/>
        </w:trPr>
        <w:tc>
          <w:tcPr>
            <w:tcW w:w="9355" w:type="dxa"/>
          </w:tcPr>
          <w:p w14:paraId="5A070437" w14:textId="77777777" w:rsidR="00A72AC3" w:rsidRDefault="00A72AC3" w:rsidP="00A72AC3">
            <w:pPr>
              <w:pStyle w:val="NoSpacing"/>
              <w:rPr>
                <w:rFonts w:cstheme="minorHAnsi"/>
                <w:bCs/>
              </w:rPr>
            </w:pPr>
            <w:r w:rsidRPr="00845520">
              <w:rPr>
                <w:bCs/>
              </w:rPr>
              <w:t>HHChronic</w:t>
            </w:r>
          </w:p>
        </w:tc>
      </w:tr>
      <w:tr w:rsidR="00A72AC3" w:rsidRPr="005F4836" w14:paraId="0296371E" w14:textId="77777777" w:rsidTr="00947F08">
        <w:trPr>
          <w:trHeight w:val="216"/>
        </w:trPr>
        <w:tc>
          <w:tcPr>
            <w:tcW w:w="9355" w:type="dxa"/>
          </w:tcPr>
          <w:p w14:paraId="705EDECC" w14:textId="77777777" w:rsidR="00A72AC3" w:rsidRPr="00845520" w:rsidRDefault="00A72AC3" w:rsidP="00A72AC3">
            <w:pPr>
              <w:pStyle w:val="NoSpacing"/>
              <w:rPr>
                <w:bCs/>
              </w:rPr>
            </w:pPr>
            <w:r w:rsidRPr="00845520">
              <w:rPr>
                <w:bCs/>
              </w:rPr>
              <w:t>HHVet</w:t>
            </w:r>
          </w:p>
        </w:tc>
      </w:tr>
      <w:tr w:rsidR="00A72AC3" w:rsidRPr="005F4836" w14:paraId="74A6154E" w14:textId="77777777" w:rsidTr="00947F08">
        <w:trPr>
          <w:trHeight w:val="216"/>
        </w:trPr>
        <w:tc>
          <w:tcPr>
            <w:tcW w:w="9355" w:type="dxa"/>
          </w:tcPr>
          <w:p w14:paraId="57CD28E1" w14:textId="77777777" w:rsidR="00A72AC3" w:rsidRPr="00845520" w:rsidRDefault="00A72AC3" w:rsidP="00A72AC3">
            <w:pPr>
              <w:pStyle w:val="NoSpacing"/>
              <w:rPr>
                <w:bCs/>
              </w:rPr>
            </w:pPr>
            <w:r w:rsidRPr="00845520">
              <w:rPr>
                <w:bCs/>
              </w:rPr>
              <w:t>HHAdultAge</w:t>
            </w:r>
          </w:p>
        </w:tc>
      </w:tr>
      <w:tr w:rsidR="00A72AC3" w:rsidRPr="005F4836" w14:paraId="7C51CA9A" w14:textId="77777777" w:rsidTr="00947F08">
        <w:trPr>
          <w:trHeight w:val="216"/>
        </w:trPr>
        <w:tc>
          <w:tcPr>
            <w:tcW w:w="9355" w:type="dxa"/>
          </w:tcPr>
          <w:p w14:paraId="228C52D0" w14:textId="77777777" w:rsidR="00A72AC3" w:rsidRPr="00845520" w:rsidRDefault="00A72AC3" w:rsidP="00A72AC3">
            <w:pPr>
              <w:pStyle w:val="NoSpacing"/>
              <w:rPr>
                <w:bCs/>
              </w:rPr>
            </w:pPr>
            <w:r w:rsidRPr="00845520">
              <w:rPr>
                <w:bCs/>
              </w:rPr>
              <w:t>HHParent</w:t>
            </w:r>
          </w:p>
        </w:tc>
      </w:tr>
    </w:tbl>
    <w:p w14:paraId="68D67C5D" w14:textId="77777777" w:rsidR="00A72AC3" w:rsidRDefault="00A72AC3" w:rsidP="00947F08">
      <w:pPr>
        <w:pStyle w:val="Heading4"/>
      </w:pPr>
      <w:r>
        <w:t>Target</w:t>
      </w:r>
    </w:p>
    <w:tbl>
      <w:tblPr>
        <w:tblStyle w:val="Style1"/>
        <w:tblW w:w="9355" w:type="dxa"/>
        <w:tblLook w:val="04A0" w:firstRow="1" w:lastRow="0" w:firstColumn="1" w:lastColumn="0" w:noHBand="0" w:noVBand="1"/>
      </w:tblPr>
      <w:tblGrid>
        <w:gridCol w:w="9355"/>
      </w:tblGrid>
      <w:tr w:rsidR="00A72AC3" w:rsidRPr="006B4F91" w14:paraId="20A57361" w14:textId="77777777" w:rsidTr="00947F08">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9355" w:type="dxa"/>
            <w:shd w:val="clear" w:color="auto" w:fill="76923C" w:themeFill="accent3" w:themeFillShade="BF"/>
          </w:tcPr>
          <w:p w14:paraId="076DF6E5" w14:textId="77777777" w:rsidR="00A72AC3" w:rsidRPr="005F4836" w:rsidRDefault="00A72AC3" w:rsidP="00A72AC3">
            <w:pPr>
              <w:pStyle w:val="NoSpacing"/>
              <w:rPr>
                <w:b w:val="0"/>
                <w:bCs w:val="0"/>
                <w:color w:val="FFFFFF" w:themeColor="background1"/>
              </w:rPr>
            </w:pPr>
            <w:r>
              <w:rPr>
                <w:b w:val="0"/>
                <w:bCs w:val="0"/>
                <w:color w:val="FFFFFF" w:themeColor="background1"/>
              </w:rPr>
              <w:t>lsa</w:t>
            </w:r>
            <w:r w:rsidRPr="005F4836">
              <w:rPr>
                <w:b w:val="0"/>
                <w:bCs w:val="0"/>
                <w:color w:val="FFFFFF" w:themeColor="background1"/>
              </w:rPr>
              <w:t>_</w:t>
            </w:r>
            <w:r>
              <w:rPr>
                <w:b w:val="0"/>
                <w:bCs w:val="0"/>
                <w:color w:val="FFFFFF" w:themeColor="background1"/>
              </w:rPr>
              <w:t>Calculated</w:t>
            </w:r>
          </w:p>
        </w:tc>
      </w:tr>
    </w:tbl>
    <w:tbl>
      <w:tblPr>
        <w:tblStyle w:val="TableGrid"/>
        <w:tblW w:w="0" w:type="auto"/>
        <w:tblLook w:val="04A0" w:firstRow="1" w:lastRow="0" w:firstColumn="1" w:lastColumn="0" w:noHBand="0" w:noVBand="1"/>
      </w:tblPr>
      <w:tblGrid>
        <w:gridCol w:w="1435"/>
        <w:gridCol w:w="7915"/>
      </w:tblGrid>
      <w:tr w:rsidR="00A72AC3" w:rsidRPr="003A0FA0" w14:paraId="64E89E28" w14:textId="77777777" w:rsidTr="00947F08">
        <w:tc>
          <w:tcPr>
            <w:tcW w:w="1435" w:type="dxa"/>
          </w:tcPr>
          <w:p w14:paraId="06480EF5" w14:textId="77777777" w:rsidR="00A72AC3" w:rsidRPr="00845520" w:rsidRDefault="00A72AC3" w:rsidP="00A72AC3">
            <w:pPr>
              <w:pStyle w:val="NoSpacing"/>
              <w:rPr>
                <w:b/>
                <w:bCs/>
              </w:rPr>
            </w:pPr>
            <w:r w:rsidRPr="00845520">
              <w:rPr>
                <w:b/>
                <w:bCs/>
              </w:rPr>
              <w:t>Value</w:t>
            </w:r>
          </w:p>
        </w:tc>
        <w:tc>
          <w:tcPr>
            <w:tcW w:w="7915" w:type="dxa"/>
          </w:tcPr>
          <w:p w14:paraId="157281C2" w14:textId="77777777" w:rsidR="00A72AC3" w:rsidRPr="003A0FA0" w:rsidRDefault="00A72AC3" w:rsidP="00A72AC3">
            <w:pPr>
              <w:pStyle w:val="NoSpacing"/>
            </w:pPr>
            <w:r>
              <w:t xml:space="preserve">The average of the values &gt; 0 in </w:t>
            </w:r>
            <w:r w:rsidRPr="00845520">
              <w:rPr>
                <w:b/>
                <w:bCs/>
              </w:rPr>
              <w:t>ReturnTime</w:t>
            </w:r>
            <w:r>
              <w:t xml:space="preserve"> </w:t>
            </w:r>
          </w:p>
        </w:tc>
      </w:tr>
      <w:tr w:rsidR="00A72AC3" w:rsidRPr="003A0FA0" w14:paraId="7A0EFD63" w14:textId="77777777" w:rsidTr="00947F08">
        <w:tc>
          <w:tcPr>
            <w:tcW w:w="1435" w:type="dxa"/>
          </w:tcPr>
          <w:p w14:paraId="4B084497" w14:textId="77777777" w:rsidR="00A72AC3" w:rsidRPr="00947F08" w:rsidRDefault="00A72AC3" w:rsidP="00A72AC3">
            <w:pPr>
              <w:pStyle w:val="NoSpacing"/>
              <w:rPr>
                <w:b/>
                <w:bCs/>
              </w:rPr>
            </w:pPr>
            <w:r w:rsidRPr="00947F08">
              <w:rPr>
                <w:b/>
                <w:bCs/>
              </w:rPr>
              <w:t>Cohort</w:t>
            </w:r>
          </w:p>
        </w:tc>
        <w:tc>
          <w:tcPr>
            <w:tcW w:w="7915" w:type="dxa"/>
          </w:tcPr>
          <w:p w14:paraId="173C2974" w14:textId="77777777" w:rsidR="00A72AC3" w:rsidRPr="003A0FA0" w:rsidRDefault="00A72AC3" w:rsidP="00A72AC3">
            <w:pPr>
              <w:pStyle w:val="NoSpacing"/>
            </w:pPr>
            <w:r w:rsidRPr="00845520">
              <w:rPr>
                <w:b/>
                <w:bCs/>
              </w:rPr>
              <w:t>Cohort</w:t>
            </w:r>
            <w:r>
              <w:t xml:space="preserve"> value from tlsa_Exit</w:t>
            </w:r>
          </w:p>
        </w:tc>
      </w:tr>
      <w:tr w:rsidR="00A72AC3" w:rsidRPr="003A0FA0" w14:paraId="5E88080F" w14:textId="77777777" w:rsidTr="00947F08">
        <w:tc>
          <w:tcPr>
            <w:tcW w:w="1435" w:type="dxa"/>
          </w:tcPr>
          <w:p w14:paraId="2C1BAC49" w14:textId="77777777" w:rsidR="00A72AC3" w:rsidRPr="00947F08" w:rsidRDefault="00A72AC3" w:rsidP="00A72AC3">
            <w:pPr>
              <w:pStyle w:val="NoSpacing"/>
              <w:rPr>
                <w:b/>
                <w:bCs/>
              </w:rPr>
            </w:pPr>
            <w:r w:rsidRPr="00947F08">
              <w:rPr>
                <w:b/>
                <w:bCs/>
              </w:rPr>
              <w:t>Universe</w:t>
            </w:r>
          </w:p>
        </w:tc>
        <w:tc>
          <w:tcPr>
            <w:tcW w:w="7915" w:type="dxa"/>
          </w:tcPr>
          <w:p w14:paraId="3CAD46F5" w14:textId="77777777" w:rsidR="00A72AC3" w:rsidRPr="003A0FA0" w:rsidRDefault="00A72AC3" w:rsidP="00A72AC3">
            <w:pPr>
              <w:pStyle w:val="NoSpacing"/>
            </w:pPr>
            <w:r>
              <w:t>Destination type prior to return; see below</w:t>
            </w:r>
          </w:p>
        </w:tc>
      </w:tr>
      <w:tr w:rsidR="00A72AC3" w:rsidRPr="003A0FA0" w14:paraId="2FA07EC3" w14:textId="77777777" w:rsidTr="00947F08">
        <w:tc>
          <w:tcPr>
            <w:tcW w:w="1435" w:type="dxa"/>
          </w:tcPr>
          <w:p w14:paraId="23AA063C" w14:textId="77777777" w:rsidR="00A72AC3" w:rsidRPr="00845520" w:rsidRDefault="00A72AC3" w:rsidP="00A72AC3">
            <w:pPr>
              <w:pStyle w:val="NoSpacing"/>
              <w:rPr>
                <w:b/>
                <w:bCs/>
              </w:rPr>
            </w:pPr>
            <w:r w:rsidRPr="00845520">
              <w:rPr>
                <w:b/>
                <w:bCs/>
              </w:rPr>
              <w:t>HHType</w:t>
            </w:r>
          </w:p>
        </w:tc>
        <w:tc>
          <w:tcPr>
            <w:tcW w:w="7915" w:type="dxa"/>
          </w:tcPr>
          <w:p w14:paraId="4CBDFD05" w14:textId="77777777" w:rsidR="00A72AC3" w:rsidRPr="003A0FA0" w:rsidRDefault="00A72AC3" w:rsidP="00A72AC3">
            <w:pPr>
              <w:pStyle w:val="NoSpacing"/>
            </w:pPr>
            <w:r>
              <w:t>The household type for the average; see section 8.3</w:t>
            </w:r>
          </w:p>
        </w:tc>
      </w:tr>
      <w:tr w:rsidR="00A72AC3" w:rsidRPr="003A0FA0" w14:paraId="0F5ABE57" w14:textId="77777777" w:rsidTr="00947F08">
        <w:tc>
          <w:tcPr>
            <w:tcW w:w="1435" w:type="dxa"/>
          </w:tcPr>
          <w:p w14:paraId="3B2BBF6E" w14:textId="77777777" w:rsidR="00A72AC3" w:rsidRPr="00845520" w:rsidRDefault="00A72AC3" w:rsidP="00A72AC3">
            <w:pPr>
              <w:pStyle w:val="NoSpacing"/>
              <w:rPr>
                <w:b/>
                <w:bCs/>
              </w:rPr>
            </w:pPr>
            <w:r w:rsidRPr="00845520">
              <w:rPr>
                <w:b/>
                <w:bCs/>
              </w:rPr>
              <w:t>Population</w:t>
            </w:r>
          </w:p>
        </w:tc>
        <w:tc>
          <w:tcPr>
            <w:tcW w:w="7915" w:type="dxa"/>
          </w:tcPr>
          <w:p w14:paraId="185BA878" w14:textId="77777777" w:rsidR="00A72AC3" w:rsidRPr="003A0FA0" w:rsidRDefault="00A72AC3" w:rsidP="00A72AC3">
            <w:pPr>
              <w:pStyle w:val="NoSpacing"/>
            </w:pPr>
            <w:r>
              <w:t>The population/subpopulation included in the calculation; see section 8.3</w:t>
            </w:r>
          </w:p>
        </w:tc>
      </w:tr>
      <w:tr w:rsidR="00A72AC3" w:rsidRPr="003A0FA0" w14:paraId="7DB9429E" w14:textId="77777777" w:rsidTr="00947F08">
        <w:tc>
          <w:tcPr>
            <w:tcW w:w="1435" w:type="dxa"/>
          </w:tcPr>
          <w:p w14:paraId="2744D2AB" w14:textId="77777777" w:rsidR="00A72AC3" w:rsidRPr="003A0FA0" w:rsidRDefault="00A72AC3" w:rsidP="00A72AC3">
            <w:pPr>
              <w:pStyle w:val="NoSpacing"/>
            </w:pPr>
            <w:r w:rsidRPr="003A0FA0">
              <w:t>SystemPath</w:t>
            </w:r>
          </w:p>
        </w:tc>
        <w:tc>
          <w:tcPr>
            <w:tcW w:w="7915" w:type="dxa"/>
          </w:tcPr>
          <w:p w14:paraId="1652B367" w14:textId="77777777" w:rsidR="00A72AC3" w:rsidRPr="003A0FA0" w:rsidRDefault="00A72AC3" w:rsidP="00A72AC3">
            <w:pPr>
              <w:pStyle w:val="NoSpacing"/>
            </w:pPr>
            <w:r>
              <w:t xml:space="preserve">-1 (All) </w:t>
            </w:r>
          </w:p>
        </w:tc>
      </w:tr>
      <w:tr w:rsidR="00A72AC3" w:rsidRPr="003A0FA0" w14:paraId="77A457FC" w14:textId="77777777" w:rsidTr="00947F08">
        <w:tc>
          <w:tcPr>
            <w:tcW w:w="1435" w:type="dxa"/>
          </w:tcPr>
          <w:p w14:paraId="473D9D30" w14:textId="77777777" w:rsidR="00A72AC3" w:rsidRPr="003A0FA0" w:rsidRDefault="00A72AC3" w:rsidP="00A72AC3">
            <w:pPr>
              <w:pStyle w:val="NoSpacing"/>
            </w:pPr>
            <w:r w:rsidRPr="003A0FA0">
              <w:t>ProjectID</w:t>
            </w:r>
          </w:p>
        </w:tc>
        <w:tc>
          <w:tcPr>
            <w:tcW w:w="7915" w:type="dxa"/>
          </w:tcPr>
          <w:p w14:paraId="21C40298" w14:textId="77777777" w:rsidR="00A72AC3" w:rsidRPr="003A0FA0" w:rsidRDefault="00A72AC3" w:rsidP="00A72AC3">
            <w:pPr>
              <w:pStyle w:val="NoSpacing"/>
            </w:pPr>
            <w:r>
              <w:t>NULL</w:t>
            </w:r>
          </w:p>
        </w:tc>
      </w:tr>
      <w:tr w:rsidR="00A72AC3" w:rsidRPr="003A0FA0" w14:paraId="4DADC286" w14:textId="77777777" w:rsidTr="00947F08">
        <w:tc>
          <w:tcPr>
            <w:tcW w:w="1435" w:type="dxa"/>
          </w:tcPr>
          <w:p w14:paraId="76D0456C" w14:textId="77777777" w:rsidR="00A72AC3" w:rsidRPr="00845520" w:rsidRDefault="00A72AC3" w:rsidP="00A72AC3">
            <w:pPr>
              <w:pStyle w:val="NoSpacing"/>
              <w:rPr>
                <w:b/>
                <w:bCs/>
              </w:rPr>
            </w:pPr>
            <w:r w:rsidRPr="00845520">
              <w:rPr>
                <w:b/>
                <w:bCs/>
              </w:rPr>
              <w:t>ReportRow</w:t>
            </w:r>
          </w:p>
        </w:tc>
        <w:tc>
          <w:tcPr>
            <w:tcW w:w="7915" w:type="dxa"/>
          </w:tcPr>
          <w:p w14:paraId="2F042936" w14:textId="77777777" w:rsidR="00A72AC3" w:rsidRPr="003A0FA0" w:rsidRDefault="00A72AC3" w:rsidP="00A72AC3">
            <w:pPr>
              <w:pStyle w:val="NoSpacing"/>
            </w:pPr>
            <w:r>
              <w:t>Rows 18-22, 63, 64 (see below)</w:t>
            </w:r>
          </w:p>
        </w:tc>
      </w:tr>
      <w:tr w:rsidR="00A72AC3" w:rsidRPr="003A0FA0" w14:paraId="7B417DF2" w14:textId="77777777" w:rsidTr="00947F08">
        <w:tc>
          <w:tcPr>
            <w:tcW w:w="1435" w:type="dxa"/>
          </w:tcPr>
          <w:p w14:paraId="1E0C7A94" w14:textId="77777777" w:rsidR="00A72AC3" w:rsidRPr="003A0FA0" w:rsidRDefault="00A72AC3" w:rsidP="00A72AC3">
            <w:pPr>
              <w:pStyle w:val="NoSpacing"/>
            </w:pPr>
            <w:r w:rsidRPr="003A0FA0">
              <w:t>ReportID</w:t>
            </w:r>
          </w:p>
        </w:tc>
        <w:tc>
          <w:tcPr>
            <w:tcW w:w="7915" w:type="dxa"/>
          </w:tcPr>
          <w:p w14:paraId="5FC748D2" w14:textId="77777777" w:rsidR="00A72AC3" w:rsidRPr="003A0FA0" w:rsidRDefault="00A72AC3" w:rsidP="00A72AC3">
            <w:pPr>
              <w:pStyle w:val="NoSpacing"/>
            </w:pPr>
            <w:r>
              <w:t>Must match LSAReport.</w:t>
            </w:r>
            <w:r w:rsidRPr="00845520">
              <w:rPr>
                <w:b/>
                <w:bCs/>
              </w:rPr>
              <w:t>ReportID</w:t>
            </w:r>
          </w:p>
        </w:tc>
      </w:tr>
    </w:tbl>
    <w:p w14:paraId="1A89AF11" w14:textId="77777777" w:rsidR="00A72AC3" w:rsidRDefault="00A72AC3" w:rsidP="00947F08">
      <w:pPr>
        <w:pStyle w:val="Heading3"/>
      </w:pPr>
      <w:r>
        <w:t>Logic</w:t>
      </w:r>
    </w:p>
    <w:p w14:paraId="2F0DE649" w14:textId="77777777" w:rsidR="00A72AC3" w:rsidRDefault="00A72AC3" w:rsidP="00947F08">
      <w:r>
        <w:t xml:space="preserve">See the table above for </w:t>
      </w:r>
      <w:r>
        <w:rPr>
          <w:b/>
          <w:bCs/>
        </w:rPr>
        <w:t>Cohort,</w:t>
      </w:r>
      <w:r>
        <w:t xml:space="preserve">, </w:t>
      </w:r>
      <w:r w:rsidRPr="00845520">
        <w:rPr>
          <w:b/>
          <w:bCs/>
        </w:rPr>
        <w:t>SystemPath</w:t>
      </w:r>
      <w:r>
        <w:t xml:space="preserve">, </w:t>
      </w:r>
      <w:r w:rsidRPr="00845520">
        <w:rPr>
          <w:b/>
          <w:bCs/>
        </w:rPr>
        <w:t>ReportRow</w:t>
      </w:r>
      <w:r>
        <w:t xml:space="preserve"> and </w:t>
      </w:r>
      <w:r w:rsidRPr="00845520">
        <w:rPr>
          <w:b/>
          <w:bCs/>
        </w:rPr>
        <w:t>ReportID</w:t>
      </w:r>
      <w:r>
        <w:t>.</w:t>
      </w:r>
    </w:p>
    <w:p w14:paraId="43484075" w14:textId="77777777" w:rsidR="00A72AC3" w:rsidRDefault="00A72AC3" w:rsidP="00947F08">
      <w:r>
        <w:t xml:space="preserve">See section 8.3 for required </w:t>
      </w:r>
      <w:r w:rsidRPr="00845520">
        <w:rPr>
          <w:b/>
          <w:bCs/>
        </w:rPr>
        <w:t>Population</w:t>
      </w:r>
      <w:r>
        <w:t xml:space="preserve"> and </w:t>
      </w:r>
      <w:r w:rsidRPr="00845520">
        <w:rPr>
          <w:b/>
          <w:bCs/>
        </w:rPr>
        <w:t>HHType</w:t>
      </w:r>
      <w:r>
        <w:t xml:space="preserve"> combinations.</w:t>
      </w:r>
    </w:p>
    <w:p w14:paraId="45DD9C59" w14:textId="77777777" w:rsidR="00A72AC3" w:rsidRDefault="00A72AC3" w:rsidP="00947F08">
      <w:pPr>
        <w:pStyle w:val="Heading4"/>
      </w:pPr>
      <w:r>
        <w:t>Universe</w:t>
      </w:r>
    </w:p>
    <w:p w14:paraId="61C3E5FC" w14:textId="77777777" w:rsidR="00A72AC3" w:rsidRDefault="00A72AC3" w:rsidP="00947F08">
      <w:pPr>
        <w:rPr>
          <w:rFonts w:cstheme="minorHAnsi"/>
        </w:rPr>
      </w:pPr>
      <w:r>
        <w:rPr>
          <w:rFonts w:cstheme="minorHAnsi"/>
        </w:rPr>
        <w:t xml:space="preserve">Averages are grouped by </w:t>
      </w:r>
      <w:r w:rsidRPr="00655B0F">
        <w:rPr>
          <w:b/>
        </w:rPr>
        <w:t>Universe</w:t>
      </w:r>
      <w:r w:rsidRPr="00A6067F">
        <w:rPr>
          <w:rFonts w:cstheme="minorHAnsi"/>
        </w:rPr>
        <w:t xml:space="preserve"> based on LSAExit (</w:t>
      </w:r>
      <w:r>
        <w:rPr>
          <w:rFonts w:cstheme="minorHAnsi"/>
        </w:rPr>
        <w:t>tlsa</w:t>
      </w:r>
      <w:r w:rsidRPr="00A6067F">
        <w:rPr>
          <w:rFonts w:cstheme="minorHAnsi"/>
        </w:rPr>
        <w:t xml:space="preserve">_Exit) </w:t>
      </w:r>
      <w:r w:rsidRPr="00655B0F">
        <w:rPr>
          <w:b/>
        </w:rPr>
        <w:t>ExitTo</w:t>
      </w:r>
      <w:r>
        <w:rPr>
          <w:rFonts w:cstheme="minorHAnsi"/>
        </w:rPr>
        <w:t xml:space="preserve">. </w:t>
      </w:r>
    </w:p>
    <w:tbl>
      <w:tblPr>
        <w:tblStyle w:val="Style11"/>
        <w:tblW w:w="9355" w:type="dxa"/>
        <w:tblLook w:val="04A0" w:firstRow="1" w:lastRow="0" w:firstColumn="1" w:lastColumn="0" w:noHBand="0" w:noVBand="1"/>
      </w:tblPr>
      <w:tblGrid>
        <w:gridCol w:w="5215"/>
        <w:gridCol w:w="2520"/>
        <w:gridCol w:w="1620"/>
      </w:tblGrid>
      <w:tr w:rsidR="00A72AC3" w:rsidRPr="0036072B" w14:paraId="5E9EF7F5" w14:textId="77777777" w:rsidTr="00947F08">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5215" w:type="dxa"/>
          </w:tcPr>
          <w:p w14:paraId="335AE4B7" w14:textId="77777777" w:rsidR="00A72AC3" w:rsidRPr="008743AE" w:rsidRDefault="00A72AC3" w:rsidP="00A72AC3">
            <w:pPr>
              <w:spacing w:before="0" w:after="0"/>
              <w:rPr>
                <w:rFonts w:cstheme="minorHAnsi"/>
              </w:rPr>
            </w:pPr>
            <w:r w:rsidRPr="008743AE">
              <w:rPr>
                <w:rFonts w:cstheme="minorHAnsi"/>
              </w:rPr>
              <w:t>Category</w:t>
            </w:r>
          </w:p>
        </w:tc>
        <w:tc>
          <w:tcPr>
            <w:tcW w:w="2520" w:type="dxa"/>
          </w:tcPr>
          <w:p w14:paraId="41051719" w14:textId="77777777" w:rsidR="00A72AC3" w:rsidRPr="008743AE" w:rsidRDefault="00A72AC3" w:rsidP="00A72AC3">
            <w:pPr>
              <w:spacing w:before="0" w:after="0"/>
              <w:cnfStyle w:val="100000000000" w:firstRow="1" w:lastRow="0" w:firstColumn="0" w:lastColumn="0" w:oddVBand="0" w:evenVBand="0" w:oddHBand="0" w:evenHBand="0" w:firstRowFirstColumn="0" w:firstRowLastColumn="0" w:lastRowFirstColumn="0" w:lastRowLastColumn="0"/>
              <w:rPr>
                <w:rFonts w:cstheme="minorHAnsi"/>
              </w:rPr>
            </w:pPr>
            <w:r w:rsidRPr="008743AE">
              <w:rPr>
                <w:rFonts w:cstheme="minorHAnsi"/>
              </w:rPr>
              <w:t>ExitTo</w:t>
            </w:r>
          </w:p>
        </w:tc>
        <w:tc>
          <w:tcPr>
            <w:tcW w:w="1620" w:type="dxa"/>
          </w:tcPr>
          <w:p w14:paraId="7B53F305" w14:textId="77777777" w:rsidR="00A72AC3" w:rsidRPr="008743AE" w:rsidRDefault="00A72AC3" w:rsidP="00A72AC3">
            <w:pPr>
              <w:spacing w:before="0" w:after="0"/>
              <w:cnfStyle w:val="100000000000" w:firstRow="1" w:lastRow="0" w:firstColumn="0" w:lastColumn="0" w:oddVBand="0" w:evenVBand="0" w:oddHBand="0" w:evenHBand="0" w:firstRowFirstColumn="0" w:firstRowLastColumn="0" w:lastRowFirstColumn="0" w:lastRowLastColumn="0"/>
              <w:rPr>
                <w:rFonts w:cstheme="minorHAnsi"/>
              </w:rPr>
            </w:pPr>
            <w:r w:rsidRPr="008743AE">
              <w:rPr>
                <w:rFonts w:cstheme="minorHAnsi"/>
              </w:rPr>
              <w:t xml:space="preserve">Universe </w:t>
            </w:r>
          </w:p>
        </w:tc>
      </w:tr>
      <w:tr w:rsidR="00A72AC3" w:rsidRPr="0036072B" w14:paraId="096B9405" w14:textId="77777777" w:rsidTr="00947F0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215" w:type="dxa"/>
          </w:tcPr>
          <w:p w14:paraId="139B56A3" w14:textId="77777777" w:rsidR="00A72AC3" w:rsidRPr="00577A54" w:rsidRDefault="00A72AC3" w:rsidP="00A72AC3">
            <w:pPr>
              <w:spacing w:before="0" w:after="0"/>
              <w:rPr>
                <w:rFonts w:cstheme="minorHAnsi"/>
              </w:rPr>
            </w:pPr>
            <w:r w:rsidRPr="00577A54">
              <w:rPr>
                <w:rFonts w:cstheme="minorHAnsi"/>
              </w:rPr>
              <w:t>Return 15-730 days after exit to permanent destination</w:t>
            </w:r>
          </w:p>
        </w:tc>
        <w:tc>
          <w:tcPr>
            <w:tcW w:w="2520" w:type="dxa"/>
          </w:tcPr>
          <w:p w14:paraId="49575C84" w14:textId="77777777" w:rsidR="00A72AC3" w:rsidRPr="0036072B" w:rsidRDefault="00A72AC3" w:rsidP="00A72AC3">
            <w:pPr>
              <w:spacing w:before="0" w:after="0"/>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655B0F">
              <w:rPr>
                <w:b/>
              </w:rPr>
              <w:t>ExitTo</w:t>
            </w:r>
            <w:r w:rsidRPr="00A6067F">
              <w:rPr>
                <w:rFonts w:cstheme="minorHAnsi"/>
              </w:rPr>
              <w:t xml:space="preserve"> between 1 and 6</w:t>
            </w:r>
          </w:p>
        </w:tc>
        <w:tc>
          <w:tcPr>
            <w:tcW w:w="1620" w:type="dxa"/>
          </w:tcPr>
          <w:p w14:paraId="378521B9" w14:textId="77777777" w:rsidR="00A72AC3" w:rsidRPr="00577A54" w:rsidRDefault="00A72AC3" w:rsidP="00A72AC3">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2</w:t>
            </w:r>
          </w:p>
        </w:tc>
      </w:tr>
      <w:tr w:rsidR="00A72AC3" w:rsidRPr="0036072B" w14:paraId="1EEC12CC" w14:textId="77777777" w:rsidTr="00947F0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215" w:type="dxa"/>
          </w:tcPr>
          <w:p w14:paraId="7F1A472C" w14:textId="77777777" w:rsidR="00A72AC3" w:rsidRPr="00577A54" w:rsidRDefault="00A72AC3" w:rsidP="00A72AC3">
            <w:pPr>
              <w:spacing w:before="0" w:after="0"/>
              <w:rPr>
                <w:rFonts w:cstheme="minorHAnsi"/>
              </w:rPr>
            </w:pPr>
            <w:r w:rsidRPr="00577A54">
              <w:rPr>
                <w:rFonts w:cstheme="minorHAnsi"/>
              </w:rPr>
              <w:t>Re-engage 15-730 days after exit to temporary destination</w:t>
            </w:r>
          </w:p>
        </w:tc>
        <w:tc>
          <w:tcPr>
            <w:tcW w:w="2520" w:type="dxa"/>
          </w:tcPr>
          <w:p w14:paraId="2E296E81" w14:textId="77777777" w:rsidR="00A72AC3" w:rsidRPr="0036072B" w:rsidRDefault="00A72AC3" w:rsidP="00A72AC3">
            <w:pPr>
              <w:spacing w:before="0" w:after="0"/>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655B0F">
              <w:rPr>
                <w:b/>
              </w:rPr>
              <w:t>ExitTo</w:t>
            </w:r>
            <w:r w:rsidRPr="00A6067F">
              <w:rPr>
                <w:rFonts w:cstheme="minorHAnsi"/>
              </w:rPr>
              <w:t xml:space="preserve"> between 7 and 14</w:t>
            </w:r>
          </w:p>
        </w:tc>
        <w:tc>
          <w:tcPr>
            <w:tcW w:w="1620" w:type="dxa"/>
          </w:tcPr>
          <w:p w14:paraId="068106BC" w14:textId="77777777" w:rsidR="00A72AC3" w:rsidRPr="00577A54" w:rsidRDefault="00A72AC3" w:rsidP="00A72AC3">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577A54">
              <w:rPr>
                <w:rFonts w:cstheme="minorHAnsi"/>
              </w:rPr>
              <w:t>3</w:t>
            </w:r>
          </w:p>
        </w:tc>
      </w:tr>
      <w:tr w:rsidR="00A72AC3" w:rsidRPr="0036072B" w14:paraId="406E9512" w14:textId="77777777" w:rsidTr="00947F0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215" w:type="dxa"/>
          </w:tcPr>
          <w:p w14:paraId="6199CDEF" w14:textId="77777777" w:rsidR="00A72AC3" w:rsidRPr="00577A54" w:rsidRDefault="00A72AC3" w:rsidP="00A72AC3">
            <w:pPr>
              <w:spacing w:before="0" w:after="0"/>
              <w:rPr>
                <w:rFonts w:cstheme="minorHAnsi"/>
              </w:rPr>
            </w:pPr>
            <w:r w:rsidRPr="00577A54">
              <w:rPr>
                <w:rFonts w:cstheme="minorHAnsi"/>
              </w:rPr>
              <w:t>Re-engage 15-730 days after exit to unknown destination</w:t>
            </w:r>
          </w:p>
        </w:tc>
        <w:tc>
          <w:tcPr>
            <w:tcW w:w="2520" w:type="dxa"/>
          </w:tcPr>
          <w:p w14:paraId="647E4202" w14:textId="77777777" w:rsidR="00A72AC3" w:rsidRPr="0036072B" w:rsidRDefault="00A72AC3" w:rsidP="00A72AC3">
            <w:pPr>
              <w:spacing w:before="0" w:after="0"/>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655B0F">
              <w:rPr>
                <w:b/>
              </w:rPr>
              <w:t>ExitTo</w:t>
            </w:r>
            <w:r w:rsidRPr="00A6067F">
              <w:rPr>
                <w:rFonts w:cstheme="minorHAnsi"/>
              </w:rPr>
              <w:t xml:space="preserve"> in (15,99)</w:t>
            </w:r>
          </w:p>
        </w:tc>
        <w:tc>
          <w:tcPr>
            <w:tcW w:w="1620" w:type="dxa"/>
          </w:tcPr>
          <w:p w14:paraId="5AB72E0D" w14:textId="77777777" w:rsidR="00A72AC3" w:rsidRPr="00577A54" w:rsidRDefault="00A72AC3" w:rsidP="00A72AC3">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4</w:t>
            </w:r>
          </w:p>
        </w:tc>
      </w:tr>
    </w:tbl>
    <w:p w14:paraId="225D8AEF" w14:textId="77777777" w:rsidR="00A72AC3" w:rsidRPr="00C52062" w:rsidRDefault="00A72AC3" w:rsidP="00947F08">
      <w:pPr>
        <w:pStyle w:val="Heading4"/>
      </w:pPr>
      <w:r w:rsidRPr="00C52062">
        <w:t>ReportRow</w:t>
      </w:r>
      <w:r>
        <w:t xml:space="preserve"> and Value</w:t>
      </w:r>
    </w:p>
    <w:p w14:paraId="79A7AA7E" w14:textId="77777777" w:rsidR="00A72AC3" w:rsidRPr="00A6067F" w:rsidRDefault="00A72AC3" w:rsidP="00A72AC3">
      <w:pPr>
        <w:rPr>
          <w:rFonts w:cstheme="minorHAnsi"/>
        </w:rPr>
      </w:pPr>
      <w:r w:rsidRPr="00A6067F">
        <w:rPr>
          <w:rFonts w:cstheme="minorHAnsi"/>
        </w:rPr>
        <w:t xml:space="preserve">For each </w:t>
      </w:r>
      <w:r w:rsidRPr="00655B0F">
        <w:rPr>
          <w:b/>
        </w:rPr>
        <w:t>ReportRow</w:t>
      </w:r>
      <w:r w:rsidRPr="00A6067F">
        <w:rPr>
          <w:rFonts w:cstheme="minorHAnsi"/>
        </w:rPr>
        <w:t xml:space="preserve"> listed below, </w:t>
      </w:r>
      <w:r w:rsidRPr="00E9293C">
        <w:rPr>
          <w:b/>
        </w:rPr>
        <w:t xml:space="preserve">Value </w:t>
      </w:r>
      <w:r w:rsidRPr="001F4B22">
        <w:rPr>
          <w:rFonts w:cstheme="minorHAnsi"/>
        </w:rPr>
        <w:t xml:space="preserve">= </w:t>
      </w:r>
      <w:r w:rsidRPr="00A6067F">
        <w:rPr>
          <w:rFonts w:cstheme="minorHAnsi"/>
        </w:rPr>
        <w:t>the average of [Source Column]</w:t>
      </w:r>
      <w:r w:rsidRPr="00EB0196">
        <w:t xml:space="preserve"> </w:t>
      </w:r>
      <w:r w:rsidRPr="007918BF">
        <w:rPr>
          <w:bCs/>
        </w:rPr>
        <w:t xml:space="preserve">from tlsa_Exit </w:t>
      </w:r>
      <w:r w:rsidRPr="00A6067F">
        <w:rPr>
          <w:rFonts w:cstheme="minorHAnsi"/>
        </w:rPr>
        <w:t xml:space="preserve">where </w:t>
      </w:r>
      <w:r w:rsidRPr="00655B0F">
        <w:rPr>
          <w:b/>
        </w:rPr>
        <w:t>ReturnTime</w:t>
      </w:r>
      <w:r w:rsidRPr="00A6067F">
        <w:rPr>
          <w:rFonts w:cstheme="minorHAnsi"/>
        </w:rPr>
        <w:t xml:space="preserve"> &gt; 0, rounded to the nearest whole number</w:t>
      </w:r>
      <w:r>
        <w:rPr>
          <w:rFonts w:cstheme="minorHAnsi"/>
        </w:rPr>
        <w:t xml:space="preserve">, or the result of a built-in AVERAGE or AVG function in a database that returns an integer when the datatype of the parameter is </w:t>
      </w:r>
      <w:r w:rsidRPr="00CE5FB2">
        <w:rPr>
          <w:rFonts w:cstheme="minorHAnsi"/>
          <w:i/>
          <w:iCs/>
        </w:rPr>
        <w:t>integer</w:t>
      </w:r>
      <w:r w:rsidRPr="00A6067F">
        <w:rPr>
          <w:rFonts w:cstheme="minorHAnsi"/>
        </w:rPr>
        <w:t>.</w:t>
      </w:r>
    </w:p>
    <w:tbl>
      <w:tblPr>
        <w:tblStyle w:val="Style11"/>
        <w:tblW w:w="9445" w:type="dxa"/>
        <w:tblLayout w:type="fixed"/>
        <w:tblLook w:val="04A0" w:firstRow="1" w:lastRow="0" w:firstColumn="1" w:lastColumn="0" w:noHBand="0" w:noVBand="1"/>
      </w:tblPr>
      <w:tblGrid>
        <w:gridCol w:w="4315"/>
        <w:gridCol w:w="3780"/>
        <w:gridCol w:w="1350"/>
      </w:tblGrid>
      <w:tr w:rsidR="003F3890" w:rsidRPr="0036072B" w14:paraId="3B5EF498" w14:textId="77777777" w:rsidTr="00F6016E">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4315" w:type="dxa"/>
            <w:noWrap/>
            <w:hideMark/>
          </w:tcPr>
          <w:p w14:paraId="36AC06D3" w14:textId="77777777" w:rsidR="003F3890" w:rsidRPr="008743AE" w:rsidRDefault="003F3890" w:rsidP="00F6016E">
            <w:pPr>
              <w:spacing w:before="0" w:after="0"/>
              <w:rPr>
                <w:rFonts w:cstheme="minorHAnsi"/>
              </w:rPr>
            </w:pPr>
            <w:r w:rsidRPr="008743AE">
              <w:rPr>
                <w:rFonts w:cstheme="minorHAnsi"/>
              </w:rPr>
              <w:t>Report Row Category</w:t>
            </w:r>
          </w:p>
        </w:tc>
        <w:tc>
          <w:tcPr>
            <w:tcW w:w="3780" w:type="dxa"/>
            <w:hideMark/>
          </w:tcPr>
          <w:p w14:paraId="008E9423" w14:textId="63E65BE1" w:rsidR="003F3890" w:rsidRPr="008743AE" w:rsidRDefault="005E5621" w:rsidP="00F6016E">
            <w:pPr>
              <w:spacing w:before="0" w:after="0"/>
              <w:cnfStyle w:val="100000000000" w:firstRow="1" w:lastRow="0" w:firstColumn="0" w:lastColumn="0" w:oddVBand="0" w:evenVBand="0" w:oddHBand="0" w:evenHBand="0" w:firstRowFirstColumn="0" w:firstRowLastColumn="0" w:lastRowFirstColumn="0" w:lastRowLastColumn="0"/>
              <w:rPr>
                <w:rFonts w:cstheme="minorHAnsi"/>
              </w:rPr>
            </w:pPr>
            <w:r w:rsidRPr="008743AE">
              <w:rPr>
                <w:rFonts w:cstheme="minorHAnsi"/>
              </w:rPr>
              <w:t>Source Column</w:t>
            </w:r>
            <w:r w:rsidR="00511770">
              <w:t xml:space="preserve"> and Criteria</w:t>
            </w:r>
          </w:p>
        </w:tc>
        <w:tc>
          <w:tcPr>
            <w:tcW w:w="1350" w:type="dxa"/>
          </w:tcPr>
          <w:p w14:paraId="78D5C121" w14:textId="77777777" w:rsidR="003F3890" w:rsidRPr="00F4094B" w:rsidRDefault="003F3890" w:rsidP="00F6016E">
            <w:pPr>
              <w:pStyle w:val="NoSpacing"/>
              <w:cnfStyle w:val="100000000000" w:firstRow="1" w:lastRow="0" w:firstColumn="0" w:lastColumn="0" w:oddVBand="0" w:evenVBand="0" w:oddHBand="0" w:evenHBand="0" w:firstRowFirstColumn="0" w:firstRowLastColumn="0" w:lastRowFirstColumn="0" w:lastRowLastColumn="0"/>
            </w:pPr>
            <w:r w:rsidRPr="00F4094B">
              <w:t>ReportRow</w:t>
            </w:r>
          </w:p>
        </w:tc>
      </w:tr>
      <w:tr w:rsidR="003F3890" w:rsidRPr="0036072B" w14:paraId="03D0144B" w14:textId="77777777"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315" w:type="dxa"/>
            <w:noWrap/>
            <w:hideMark/>
          </w:tcPr>
          <w:p w14:paraId="7EC5DF68" w14:textId="77777777" w:rsidR="003F3890" w:rsidRPr="00454D25" w:rsidRDefault="003F3890" w:rsidP="00F6016E">
            <w:pPr>
              <w:pStyle w:val="NoSpacing"/>
            </w:pPr>
            <w:r w:rsidRPr="00454D25">
              <w:t>Days to return after exit from ES</w:t>
            </w:r>
          </w:p>
        </w:tc>
        <w:tc>
          <w:tcPr>
            <w:tcW w:w="3780" w:type="dxa"/>
            <w:noWrap/>
            <w:hideMark/>
          </w:tcPr>
          <w:p w14:paraId="08189517" w14:textId="46A071CD" w:rsidR="003F3890" w:rsidRPr="00454D25" w:rsidRDefault="005E5621" w:rsidP="00F6016E">
            <w:pPr>
              <w:pStyle w:val="NoSpacing"/>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F2422B">
              <w:rPr>
                <w:b/>
              </w:rPr>
              <w:t>ReturnTime</w:t>
            </w:r>
            <w:r w:rsidRPr="00454D25">
              <w:t xml:space="preserve"> </w:t>
            </w:r>
            <w:r w:rsidRPr="00454D25">
              <w:rPr>
                <w:rFonts w:cstheme="minorHAnsi"/>
              </w:rPr>
              <w:t xml:space="preserve">where </w:t>
            </w:r>
            <w:r w:rsidR="003F3890" w:rsidRPr="00F2422B">
              <w:rPr>
                <w:rFonts w:cstheme="minorHAnsi"/>
                <w:b/>
              </w:rPr>
              <w:t>ExitFrom</w:t>
            </w:r>
            <w:r w:rsidR="003F3890" w:rsidRPr="00454D25">
              <w:t xml:space="preserve"> = 2</w:t>
            </w:r>
          </w:p>
        </w:tc>
        <w:tc>
          <w:tcPr>
            <w:tcW w:w="1350" w:type="dxa"/>
          </w:tcPr>
          <w:p w14:paraId="321C5405" w14:textId="77777777" w:rsidR="003F3890" w:rsidRPr="00F4094B" w:rsidRDefault="003F3890" w:rsidP="00F6016E">
            <w:pPr>
              <w:pStyle w:val="NoSpacing"/>
              <w:cnfStyle w:val="000000100000" w:firstRow="0" w:lastRow="0" w:firstColumn="0" w:lastColumn="0" w:oddVBand="0" w:evenVBand="0" w:oddHBand="1" w:evenHBand="0" w:firstRowFirstColumn="0" w:firstRowLastColumn="0" w:lastRowFirstColumn="0" w:lastRowLastColumn="0"/>
            </w:pPr>
            <w:r w:rsidRPr="00F4094B">
              <w:t>18</w:t>
            </w:r>
          </w:p>
        </w:tc>
      </w:tr>
      <w:tr w:rsidR="003F3890" w:rsidRPr="0036072B" w14:paraId="05A1F3BC" w14:textId="77777777"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315" w:type="dxa"/>
            <w:noWrap/>
            <w:hideMark/>
          </w:tcPr>
          <w:p w14:paraId="60A737DE" w14:textId="77777777" w:rsidR="003F3890" w:rsidRPr="00454D25" w:rsidRDefault="003F3890" w:rsidP="00F6016E">
            <w:pPr>
              <w:pStyle w:val="NoSpacing"/>
            </w:pPr>
            <w:r w:rsidRPr="00454D25">
              <w:t>Days to return after exit from TH</w:t>
            </w:r>
          </w:p>
        </w:tc>
        <w:tc>
          <w:tcPr>
            <w:tcW w:w="3780" w:type="dxa"/>
            <w:noWrap/>
            <w:hideMark/>
          </w:tcPr>
          <w:p w14:paraId="0A172973" w14:textId="143AA35C" w:rsidR="003F3890" w:rsidRPr="00454D25" w:rsidRDefault="005E5621" w:rsidP="00F6016E">
            <w:pPr>
              <w:pStyle w:val="NoSpacing"/>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F2422B">
              <w:rPr>
                <w:b/>
              </w:rPr>
              <w:t>ReturnTime</w:t>
            </w:r>
            <w:r w:rsidRPr="00454D25">
              <w:t xml:space="preserve"> </w:t>
            </w:r>
            <w:r w:rsidRPr="00454D25">
              <w:rPr>
                <w:rFonts w:cstheme="minorHAnsi"/>
              </w:rPr>
              <w:t xml:space="preserve">where </w:t>
            </w:r>
            <w:r w:rsidR="003F3890" w:rsidRPr="00F2422B">
              <w:rPr>
                <w:rFonts w:cstheme="minorHAnsi"/>
                <w:b/>
              </w:rPr>
              <w:t>ExitFrom</w:t>
            </w:r>
            <w:r w:rsidR="003F3890" w:rsidRPr="00454D25">
              <w:t xml:space="preserve"> = 3</w:t>
            </w:r>
          </w:p>
        </w:tc>
        <w:tc>
          <w:tcPr>
            <w:tcW w:w="1350" w:type="dxa"/>
          </w:tcPr>
          <w:p w14:paraId="359DE689" w14:textId="77777777" w:rsidR="003F3890" w:rsidRPr="00F4094B" w:rsidRDefault="003F3890" w:rsidP="00F6016E">
            <w:pPr>
              <w:pStyle w:val="NoSpacing"/>
              <w:cnfStyle w:val="000000010000" w:firstRow="0" w:lastRow="0" w:firstColumn="0" w:lastColumn="0" w:oddVBand="0" w:evenVBand="0" w:oddHBand="0" w:evenHBand="1" w:firstRowFirstColumn="0" w:firstRowLastColumn="0" w:lastRowFirstColumn="0" w:lastRowLastColumn="0"/>
            </w:pPr>
            <w:r w:rsidRPr="00F4094B">
              <w:t>19</w:t>
            </w:r>
          </w:p>
        </w:tc>
      </w:tr>
      <w:tr w:rsidR="003F3890" w:rsidRPr="0036072B" w14:paraId="2EFEF65A" w14:textId="77777777"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315" w:type="dxa"/>
            <w:noWrap/>
            <w:hideMark/>
          </w:tcPr>
          <w:p w14:paraId="31101E3B" w14:textId="77777777" w:rsidR="003F3890" w:rsidRPr="00454D25" w:rsidRDefault="003F3890" w:rsidP="00F6016E">
            <w:pPr>
              <w:pStyle w:val="NoSpacing"/>
            </w:pPr>
            <w:r w:rsidRPr="00454D25">
              <w:t>Days to return after exit from SH</w:t>
            </w:r>
          </w:p>
        </w:tc>
        <w:tc>
          <w:tcPr>
            <w:tcW w:w="3780" w:type="dxa"/>
            <w:noWrap/>
            <w:hideMark/>
          </w:tcPr>
          <w:p w14:paraId="52649A58" w14:textId="3600DDCB" w:rsidR="003F3890" w:rsidRPr="00454D25" w:rsidRDefault="005E5621" w:rsidP="00F6016E">
            <w:pPr>
              <w:pStyle w:val="NoSpacing"/>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F2422B">
              <w:rPr>
                <w:b/>
              </w:rPr>
              <w:t>ReturnTime</w:t>
            </w:r>
            <w:r w:rsidRPr="00454D25">
              <w:t xml:space="preserve"> </w:t>
            </w:r>
            <w:r w:rsidRPr="00454D25">
              <w:rPr>
                <w:rFonts w:cstheme="minorHAnsi"/>
              </w:rPr>
              <w:t xml:space="preserve">where </w:t>
            </w:r>
            <w:r w:rsidRPr="00F2422B">
              <w:rPr>
                <w:b/>
              </w:rPr>
              <w:t>ExitFrom</w:t>
            </w:r>
            <w:r w:rsidRPr="00454D25">
              <w:t xml:space="preserve"> </w:t>
            </w:r>
            <w:r w:rsidRPr="00454D25">
              <w:rPr>
                <w:rFonts w:cstheme="minorHAnsi"/>
              </w:rPr>
              <w:t>= 4</w:t>
            </w:r>
          </w:p>
        </w:tc>
        <w:tc>
          <w:tcPr>
            <w:tcW w:w="1350" w:type="dxa"/>
          </w:tcPr>
          <w:p w14:paraId="788204CC" w14:textId="77777777" w:rsidR="003F3890" w:rsidRPr="00F4094B" w:rsidRDefault="003F3890" w:rsidP="00F6016E">
            <w:pPr>
              <w:pStyle w:val="NoSpacing"/>
              <w:cnfStyle w:val="000000100000" w:firstRow="0" w:lastRow="0" w:firstColumn="0" w:lastColumn="0" w:oddVBand="0" w:evenVBand="0" w:oddHBand="1" w:evenHBand="0" w:firstRowFirstColumn="0" w:firstRowLastColumn="0" w:lastRowFirstColumn="0" w:lastRowLastColumn="0"/>
            </w:pPr>
            <w:r w:rsidRPr="00F4094B">
              <w:t>20</w:t>
            </w:r>
          </w:p>
        </w:tc>
      </w:tr>
      <w:tr w:rsidR="003F3890" w:rsidRPr="0036072B" w14:paraId="0ED814D3" w14:textId="77777777"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315" w:type="dxa"/>
            <w:noWrap/>
            <w:hideMark/>
          </w:tcPr>
          <w:p w14:paraId="063DB86F" w14:textId="545DF584" w:rsidR="00EE265F" w:rsidRPr="00EE265F" w:rsidRDefault="003F3890" w:rsidP="00F6016E">
            <w:pPr>
              <w:pStyle w:val="NoSpacing"/>
              <w:rPr>
                <w:bCs w:val="0"/>
              </w:rPr>
            </w:pPr>
            <w:r w:rsidRPr="00454D25">
              <w:t>Days to return after exit from RRH</w:t>
            </w:r>
            <w:r w:rsidR="00EE265F">
              <w:t xml:space="preserve"> (placed in PH)</w:t>
            </w:r>
          </w:p>
        </w:tc>
        <w:tc>
          <w:tcPr>
            <w:tcW w:w="3780" w:type="dxa"/>
            <w:noWrap/>
            <w:hideMark/>
          </w:tcPr>
          <w:p w14:paraId="08D936B8" w14:textId="423ADB91" w:rsidR="003F3890" w:rsidRPr="00454D25" w:rsidRDefault="005E5621" w:rsidP="00F6016E">
            <w:pPr>
              <w:pStyle w:val="NoSpacing"/>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F2422B">
              <w:rPr>
                <w:b/>
              </w:rPr>
              <w:t>ReturnTime</w:t>
            </w:r>
            <w:r w:rsidRPr="00454D25">
              <w:t xml:space="preserve"> </w:t>
            </w:r>
            <w:r w:rsidRPr="00454D25">
              <w:rPr>
                <w:rFonts w:cstheme="minorHAnsi"/>
              </w:rPr>
              <w:t xml:space="preserve">where </w:t>
            </w:r>
            <w:r w:rsidR="003F3890" w:rsidRPr="00F2422B">
              <w:rPr>
                <w:rFonts w:cstheme="minorHAnsi"/>
                <w:b/>
              </w:rPr>
              <w:t>ExitFrom</w:t>
            </w:r>
            <w:r w:rsidR="003F3890" w:rsidRPr="00454D25">
              <w:t xml:space="preserve"> = 5</w:t>
            </w:r>
          </w:p>
        </w:tc>
        <w:tc>
          <w:tcPr>
            <w:tcW w:w="1350" w:type="dxa"/>
          </w:tcPr>
          <w:p w14:paraId="1014F3C2" w14:textId="77777777" w:rsidR="003F3890" w:rsidRPr="00F4094B" w:rsidRDefault="003F3890" w:rsidP="00F6016E">
            <w:pPr>
              <w:pStyle w:val="NoSpacing"/>
              <w:cnfStyle w:val="000000010000" w:firstRow="0" w:lastRow="0" w:firstColumn="0" w:lastColumn="0" w:oddVBand="0" w:evenVBand="0" w:oddHBand="0" w:evenHBand="1" w:firstRowFirstColumn="0" w:firstRowLastColumn="0" w:lastRowFirstColumn="0" w:lastRowLastColumn="0"/>
            </w:pPr>
            <w:r w:rsidRPr="00F4094B">
              <w:t>21</w:t>
            </w:r>
          </w:p>
        </w:tc>
      </w:tr>
      <w:tr w:rsidR="003F3890" w:rsidRPr="0036072B" w14:paraId="5C6563A5" w14:textId="77777777"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315" w:type="dxa"/>
            <w:noWrap/>
            <w:hideMark/>
          </w:tcPr>
          <w:p w14:paraId="12A390BD" w14:textId="2585B6C0" w:rsidR="003F3890" w:rsidRPr="00454D25" w:rsidRDefault="003F3890" w:rsidP="00F6016E">
            <w:pPr>
              <w:pStyle w:val="NoSpacing"/>
            </w:pPr>
            <w:r w:rsidRPr="00454D25">
              <w:t>Days to return after exit from PSH</w:t>
            </w:r>
            <w:r w:rsidR="00EE265F">
              <w:t xml:space="preserve"> (placed in PH)</w:t>
            </w:r>
          </w:p>
        </w:tc>
        <w:tc>
          <w:tcPr>
            <w:tcW w:w="3780" w:type="dxa"/>
            <w:noWrap/>
            <w:hideMark/>
          </w:tcPr>
          <w:p w14:paraId="27F44AF9" w14:textId="120418FF" w:rsidR="003F3890" w:rsidRPr="00454D25" w:rsidRDefault="005E5621" w:rsidP="00F6016E">
            <w:pPr>
              <w:pStyle w:val="NoSpacing"/>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F2422B">
              <w:rPr>
                <w:b/>
              </w:rPr>
              <w:t>ReturnTime</w:t>
            </w:r>
            <w:r w:rsidRPr="00454D25">
              <w:t xml:space="preserve"> </w:t>
            </w:r>
            <w:r w:rsidRPr="00454D25">
              <w:rPr>
                <w:rFonts w:cstheme="minorHAnsi"/>
              </w:rPr>
              <w:t xml:space="preserve">where </w:t>
            </w:r>
            <w:r w:rsidR="003F3890" w:rsidRPr="00F2422B">
              <w:rPr>
                <w:rFonts w:cstheme="minorHAnsi"/>
                <w:b/>
              </w:rPr>
              <w:t>ExitFrom</w:t>
            </w:r>
            <w:r w:rsidR="003F3890" w:rsidRPr="00454D25">
              <w:t xml:space="preserve"> = 6</w:t>
            </w:r>
          </w:p>
        </w:tc>
        <w:tc>
          <w:tcPr>
            <w:tcW w:w="1350" w:type="dxa"/>
          </w:tcPr>
          <w:p w14:paraId="61ED01A8" w14:textId="77777777" w:rsidR="003F3890" w:rsidRPr="00F4094B" w:rsidRDefault="003F3890" w:rsidP="00F6016E">
            <w:pPr>
              <w:pStyle w:val="NoSpacing"/>
              <w:cnfStyle w:val="000000100000" w:firstRow="0" w:lastRow="0" w:firstColumn="0" w:lastColumn="0" w:oddVBand="0" w:evenVBand="0" w:oddHBand="1" w:evenHBand="0" w:firstRowFirstColumn="0" w:firstRowLastColumn="0" w:lastRowFirstColumn="0" w:lastRowLastColumn="0"/>
            </w:pPr>
            <w:r w:rsidRPr="00F4094B">
              <w:t>22</w:t>
            </w:r>
          </w:p>
        </w:tc>
      </w:tr>
      <w:tr w:rsidR="00EE265F" w:rsidRPr="0036072B" w14:paraId="0B89EFAD" w14:textId="77777777" w:rsidTr="003A576D">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315" w:type="dxa"/>
            <w:noWrap/>
            <w:hideMark/>
          </w:tcPr>
          <w:p w14:paraId="7EF6011A" w14:textId="30F0AC0A" w:rsidR="00EE265F" w:rsidRPr="00454D25" w:rsidRDefault="00EE265F" w:rsidP="003A576D">
            <w:pPr>
              <w:pStyle w:val="NoSpacing"/>
            </w:pPr>
            <w:r w:rsidRPr="00454D25">
              <w:t>Days to return after exit from RRH</w:t>
            </w:r>
            <w:r>
              <w:t xml:space="preserve"> (not placed)</w:t>
            </w:r>
          </w:p>
        </w:tc>
        <w:tc>
          <w:tcPr>
            <w:tcW w:w="3780" w:type="dxa"/>
            <w:noWrap/>
            <w:hideMark/>
          </w:tcPr>
          <w:p w14:paraId="3E953F80" w14:textId="0ADE2E1C" w:rsidR="00EE265F" w:rsidRPr="00454D25" w:rsidRDefault="00EE265F" w:rsidP="003A576D">
            <w:pPr>
              <w:pStyle w:val="NoSpacing"/>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F2422B">
              <w:rPr>
                <w:b/>
              </w:rPr>
              <w:t>ReturnTime</w:t>
            </w:r>
            <w:r w:rsidRPr="00454D25">
              <w:t xml:space="preserve"> </w:t>
            </w:r>
            <w:r w:rsidRPr="00454D25">
              <w:rPr>
                <w:rFonts w:cstheme="minorHAnsi"/>
              </w:rPr>
              <w:t xml:space="preserve">where </w:t>
            </w:r>
            <w:r w:rsidRPr="00F2422B">
              <w:rPr>
                <w:rFonts w:cstheme="minorHAnsi"/>
                <w:b/>
              </w:rPr>
              <w:t>ExitFrom</w:t>
            </w:r>
            <w:r w:rsidRPr="00454D25">
              <w:t xml:space="preserve"> = </w:t>
            </w:r>
            <w:r>
              <w:t>7</w:t>
            </w:r>
          </w:p>
        </w:tc>
        <w:tc>
          <w:tcPr>
            <w:tcW w:w="1350" w:type="dxa"/>
          </w:tcPr>
          <w:p w14:paraId="7EB1F17B" w14:textId="63EF7615" w:rsidR="00EE265F" w:rsidRPr="00F4094B" w:rsidRDefault="00EE265F" w:rsidP="003A576D">
            <w:pPr>
              <w:pStyle w:val="NoSpacing"/>
              <w:cnfStyle w:val="000000010000" w:firstRow="0" w:lastRow="0" w:firstColumn="0" w:lastColumn="0" w:oddVBand="0" w:evenVBand="0" w:oddHBand="0" w:evenHBand="1" w:firstRowFirstColumn="0" w:firstRowLastColumn="0" w:lastRowFirstColumn="0" w:lastRowLastColumn="0"/>
            </w:pPr>
            <w:r>
              <w:t>63</w:t>
            </w:r>
          </w:p>
        </w:tc>
      </w:tr>
      <w:tr w:rsidR="00EE265F" w:rsidRPr="0036072B" w14:paraId="0DCA26E1" w14:textId="77777777" w:rsidTr="003A576D">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315" w:type="dxa"/>
            <w:noWrap/>
            <w:hideMark/>
          </w:tcPr>
          <w:p w14:paraId="45BC7A37" w14:textId="3A2180C4" w:rsidR="00EE265F" w:rsidRPr="00454D25" w:rsidRDefault="00EE265F" w:rsidP="003A576D">
            <w:pPr>
              <w:pStyle w:val="NoSpacing"/>
            </w:pPr>
            <w:r w:rsidRPr="00454D25">
              <w:t>Days to return after exit from PSH</w:t>
            </w:r>
            <w:r>
              <w:t xml:space="preserve"> (not placed)</w:t>
            </w:r>
          </w:p>
        </w:tc>
        <w:tc>
          <w:tcPr>
            <w:tcW w:w="3780" w:type="dxa"/>
            <w:noWrap/>
            <w:hideMark/>
          </w:tcPr>
          <w:p w14:paraId="6AA97CED" w14:textId="52A0F8A4" w:rsidR="00EE265F" w:rsidRPr="00454D25" w:rsidRDefault="00EE265F" w:rsidP="003A576D">
            <w:pPr>
              <w:pStyle w:val="NoSpacing"/>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F2422B">
              <w:rPr>
                <w:b/>
              </w:rPr>
              <w:t>ReturnTime</w:t>
            </w:r>
            <w:r w:rsidRPr="00454D25">
              <w:t xml:space="preserve"> </w:t>
            </w:r>
            <w:r w:rsidRPr="00454D25">
              <w:rPr>
                <w:rFonts w:cstheme="minorHAnsi"/>
              </w:rPr>
              <w:t xml:space="preserve">where </w:t>
            </w:r>
            <w:r w:rsidRPr="00F2422B">
              <w:rPr>
                <w:rFonts w:cstheme="minorHAnsi"/>
                <w:b/>
              </w:rPr>
              <w:t>ExitFrom</w:t>
            </w:r>
            <w:r w:rsidRPr="00454D25">
              <w:t xml:space="preserve"> = </w:t>
            </w:r>
            <w:r>
              <w:t>8</w:t>
            </w:r>
          </w:p>
        </w:tc>
        <w:tc>
          <w:tcPr>
            <w:tcW w:w="1350" w:type="dxa"/>
          </w:tcPr>
          <w:p w14:paraId="032A6DFD" w14:textId="5A215868" w:rsidR="00EE265F" w:rsidRPr="00F4094B" w:rsidRDefault="00EE265F" w:rsidP="003A576D">
            <w:pPr>
              <w:pStyle w:val="NoSpacing"/>
              <w:cnfStyle w:val="000000100000" w:firstRow="0" w:lastRow="0" w:firstColumn="0" w:lastColumn="0" w:oddVBand="0" w:evenVBand="0" w:oddHBand="1" w:evenHBand="0" w:firstRowFirstColumn="0" w:firstRowLastColumn="0" w:lastRowFirstColumn="0" w:lastRowLastColumn="0"/>
            </w:pPr>
            <w:r>
              <w:t>64</w:t>
            </w:r>
          </w:p>
        </w:tc>
      </w:tr>
    </w:tbl>
    <w:p w14:paraId="6F575101" w14:textId="1CF96513" w:rsidR="00B64929" w:rsidRDefault="00B64929" w:rsidP="0088191A">
      <w:pPr>
        <w:pStyle w:val="Heading2"/>
      </w:pPr>
      <w:bookmarkStart w:id="823" w:name="_Get_Average_Days"/>
      <w:bookmarkStart w:id="824" w:name="_Toc37973614"/>
      <w:bookmarkStart w:id="825" w:name="_Toc37974167"/>
      <w:bookmarkStart w:id="826" w:name="_Toc37974718"/>
      <w:bookmarkStart w:id="827" w:name="_Toc37975206"/>
      <w:bookmarkStart w:id="828" w:name="_Toc37849814"/>
      <w:bookmarkStart w:id="829" w:name="_Toc79154002"/>
      <w:bookmarkStart w:id="830" w:name="_Toc506721216"/>
      <w:bookmarkEnd w:id="823"/>
      <w:bookmarkEnd w:id="824"/>
      <w:bookmarkEnd w:id="825"/>
      <w:bookmarkEnd w:id="826"/>
      <w:bookmarkEnd w:id="827"/>
      <w:r w:rsidRPr="00C52062">
        <w:t>Get Average Days to Return/Re-engage by Population</w:t>
      </w:r>
      <w:bookmarkEnd w:id="828"/>
      <w:bookmarkEnd w:id="829"/>
    </w:p>
    <w:p w14:paraId="364957B8" w14:textId="77777777" w:rsidR="00F824D6" w:rsidRPr="00F824D6" w:rsidRDefault="00F824D6" w:rsidP="00F824D6">
      <w:pPr>
        <w:jc w:val="center"/>
      </w:pPr>
      <w:r>
        <w:rPr>
          <w:rFonts w:ascii="Times New Roman" w:hAnsi="Times New Roman" w:cs="Times New Roman"/>
          <w:noProof/>
          <w:sz w:val="24"/>
          <w:szCs w:val="24"/>
        </w:rPr>
        <mc:AlternateContent>
          <mc:Choice Requires="wpg">
            <w:drawing>
              <wp:inline distT="0" distB="0" distL="0" distR="0" wp14:anchorId="36B703CA" wp14:editId="26191CF9">
                <wp:extent cx="3562350" cy="274320"/>
                <wp:effectExtent l="0" t="0" r="19050" b="11430"/>
                <wp:docPr id="208" name="Group 2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62350" cy="274320"/>
                          <a:chOff x="1052626" y="1116808"/>
                          <a:chExt cx="35626" cy="2743"/>
                        </a:xfrm>
                      </wpg:grpSpPr>
                      <wps:wsp>
                        <wps:cNvPr id="209" name="AutoShape 390"/>
                        <wps:cNvSpPr>
                          <a:spLocks noChangeArrowheads="1"/>
                        </wps:cNvSpPr>
                        <wps:spPr bwMode="auto">
                          <a:xfrm>
                            <a:off x="1052626" y="1116808"/>
                            <a:ext cx="12802" cy="2744"/>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3A93AB8C" w14:textId="77777777" w:rsidR="00004824" w:rsidRDefault="00004824" w:rsidP="00F824D6">
                              <w:pPr>
                                <w:pStyle w:val="Style3"/>
                              </w:pPr>
                              <w:r>
                                <w:t>tlsa_Exit</w:t>
                              </w:r>
                            </w:p>
                          </w:txbxContent>
                        </wps:txbx>
                        <wps:bodyPr rot="0" vert="horz" wrap="square" lIns="0" tIns="0" rIns="0" bIns="0" anchor="ctr" anchorCtr="0" upright="1">
                          <a:noAutofit/>
                        </wps:bodyPr>
                      </wps:wsp>
                      <wps:wsp>
                        <wps:cNvPr id="210" name="AutoShape 16"/>
                        <wps:cNvCnPr>
                          <a:cxnSpLocks noChangeShapeType="1"/>
                        </wps:cNvCnPr>
                        <wps:spPr bwMode="auto">
                          <a:xfrm>
                            <a:off x="1065428" y="1118180"/>
                            <a:ext cx="10937" cy="0"/>
                          </a:xfrm>
                          <a:prstGeom prst="straightConnector1">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227" name="AutoShape 17"/>
                        <wps:cNvSpPr>
                          <a:spLocks noChangeArrowheads="1"/>
                        </wps:cNvSpPr>
                        <wps:spPr bwMode="auto">
                          <a:xfrm>
                            <a:off x="1076365" y="1116808"/>
                            <a:ext cx="11887" cy="2744"/>
                          </a:xfrm>
                          <a:prstGeom prst="flowChartDocument">
                            <a:avLst/>
                          </a:prstGeom>
                          <a:solidFill>
                            <a:srgbClr val="FCE5D6"/>
                          </a:solidFill>
                          <a:ln w="6350">
                            <a:solidFill>
                              <a:srgbClr val="F5B18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1430EAAB" w14:textId="77777777" w:rsidR="00004824" w:rsidRDefault="00004824" w:rsidP="00F824D6">
                              <w:pPr>
                                <w:pStyle w:val="Style3"/>
                              </w:pPr>
                              <w:r>
                                <w:t>lsa_Calculated</w:t>
                              </w:r>
                            </w:p>
                          </w:txbxContent>
                        </wps:txbx>
                        <wps:bodyPr rot="0" vert="horz" wrap="square" lIns="0" tIns="0" rIns="0" bIns="0" anchor="ctr" anchorCtr="0" upright="1">
                          <a:noAutofit/>
                        </wps:bodyPr>
                      </wps:wsp>
                    </wpg:wgp>
                  </a:graphicData>
                </a:graphic>
              </wp:inline>
            </w:drawing>
          </mc:Choice>
          <mc:Fallback>
            <w:pict>
              <v:group w14:anchorId="36B703CA" id="Group 208" o:spid="_x0000_s1481" style="width:280.5pt;height:21.6pt;mso-position-horizontal-relative:char;mso-position-vertical-relative:line" coordorigin="10526,11168" coordsize="356,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">
                <v:shape id="AutoShape 390" o:spid="_x0000_s1482" type="#_x0000_t113" style="position:absolute;left:10526;top:11168;width:128;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" fillcolor="#ebd7e1" strokecolor="#c285a3" strokeweight=".5pt">
                  <v:shadow color="black" opacity="0" offset="0,0"/>
                  <v:textbox inset="0,0,0,0">
                    <w:txbxContent>
                      <w:p w14:paraId="3A93AB8C" w14:textId="77777777" w:rsidR="00004824" w:rsidRDefault="00004824" w:rsidP="00F824D6">
                        <w:pPr>
                          <w:pStyle w:val="Style3"/>
                        </w:pPr>
                        <w:r>
                          <w:t>tlsa_Exit</w:t>
                        </w:r>
                      </w:p>
                    </w:txbxContent>
                  </v:textbox>
                </v:shape>
                <v:shape id="AutoShape 16" o:spid="_x0000_s1483" type="#_x0000_t32" style="position:absolute;left:10654;top:11181;width:1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" strokecolor="black [0]" strokeweight=".5pt">
                  <v:stroke endarrow="block"/>
                  <v:shadow color="black [0]"/>
                </v:shape>
                <v:shape id="AutoShape 17" o:spid="_x0000_s1484" type="#_x0000_t114" style="position:absolute;left:10763;top:11168;width:119;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" fillcolor="#fce5d6" strokecolor="#f5b183" strokeweight=".5pt">
                  <v:shadow color="black" opacity="0" offset="0,0"/>
                  <v:textbox inset="0,0,0,0">
                    <w:txbxContent>
                      <w:p w14:paraId="1430EAAB" w14:textId="77777777" w:rsidR="00004824" w:rsidRDefault="00004824" w:rsidP="00F824D6">
                        <w:pPr>
                          <w:pStyle w:val="Style3"/>
                        </w:pPr>
                        <w:r>
                          <w:t>lsa_Calculated</w:t>
                        </w:r>
                      </w:p>
                    </w:txbxContent>
                  </v:textbox>
                </v:shape>
                <w10:anchorlock/>
              </v:group>
            </w:pict>
          </mc:Fallback>
        </mc:AlternateContent>
      </w:r>
    </w:p>
    <w:p w14:paraId="4C494F54" w14:textId="77777777" w:rsidR="00A72AC3" w:rsidRDefault="00A72AC3" w:rsidP="00A72AC3">
      <w:pPr>
        <w:pStyle w:val="Heading3"/>
      </w:pPr>
      <w:r>
        <w:t>Relevant Data</w:t>
      </w:r>
    </w:p>
    <w:p w14:paraId="337536FD" w14:textId="77777777" w:rsidR="00A72AC3" w:rsidRDefault="00A72AC3" w:rsidP="00A72AC3">
      <w:pPr>
        <w:pStyle w:val="Heading4"/>
      </w:pPr>
      <w:r>
        <w:t>Source</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5"/>
      </w:tblGrid>
      <w:tr w:rsidR="00A72AC3" w:rsidRPr="005F4836" w14:paraId="3BDCDDAD" w14:textId="77777777" w:rsidTr="00947F08">
        <w:trPr>
          <w:trHeight w:val="216"/>
        </w:trPr>
        <w:tc>
          <w:tcPr>
            <w:tcW w:w="9355" w:type="dxa"/>
            <w:shd w:val="clear" w:color="auto" w:fill="FDE9D9" w:themeFill="accent6" w:themeFillTint="33"/>
          </w:tcPr>
          <w:p w14:paraId="32CB49D9" w14:textId="77777777" w:rsidR="00A72AC3" w:rsidRPr="005F4836" w:rsidRDefault="00A72AC3" w:rsidP="00947F08">
            <w:pPr>
              <w:pStyle w:val="NoSpacing"/>
              <w:rPr>
                <w:b/>
                <w:bCs/>
              </w:rPr>
            </w:pPr>
            <w:r>
              <w:rPr>
                <w:b/>
                <w:bCs/>
              </w:rPr>
              <w:t>tlsa</w:t>
            </w:r>
            <w:r w:rsidRPr="005F4836">
              <w:rPr>
                <w:b/>
                <w:bCs/>
              </w:rPr>
              <w:t>_</w:t>
            </w:r>
            <w:r>
              <w:rPr>
                <w:b/>
                <w:bCs/>
              </w:rPr>
              <w:t>Exit</w:t>
            </w:r>
          </w:p>
        </w:tc>
      </w:tr>
      <w:tr w:rsidR="00A72AC3" w:rsidRPr="005F4836" w14:paraId="2DAC33AB" w14:textId="77777777" w:rsidTr="00947F08">
        <w:trPr>
          <w:trHeight w:val="216"/>
        </w:trPr>
        <w:tc>
          <w:tcPr>
            <w:tcW w:w="9355" w:type="dxa"/>
          </w:tcPr>
          <w:p w14:paraId="23311981" w14:textId="77777777" w:rsidR="00A72AC3" w:rsidRPr="005F4836" w:rsidRDefault="00A72AC3" w:rsidP="00947F08">
            <w:pPr>
              <w:pStyle w:val="NoSpacing"/>
            </w:pPr>
            <w:r>
              <w:t>HHType</w:t>
            </w:r>
          </w:p>
        </w:tc>
      </w:tr>
      <w:tr w:rsidR="00A72AC3" w:rsidRPr="005F4836" w14:paraId="3881149A" w14:textId="77777777" w:rsidTr="00947F08">
        <w:trPr>
          <w:trHeight w:val="95"/>
        </w:trPr>
        <w:tc>
          <w:tcPr>
            <w:tcW w:w="9355" w:type="dxa"/>
          </w:tcPr>
          <w:p w14:paraId="4246FDBD" w14:textId="77777777" w:rsidR="00A72AC3" w:rsidRDefault="00A72AC3" w:rsidP="00947F08">
            <w:pPr>
              <w:pStyle w:val="NoSpacing"/>
              <w:rPr>
                <w:rFonts w:cstheme="minorHAnsi"/>
                <w:bCs/>
              </w:rPr>
            </w:pPr>
            <w:r>
              <w:rPr>
                <w:rFonts w:cstheme="minorHAnsi"/>
                <w:bCs/>
              </w:rPr>
              <w:t>Cohort</w:t>
            </w:r>
          </w:p>
        </w:tc>
      </w:tr>
      <w:tr w:rsidR="00A72AC3" w:rsidRPr="005F4836" w14:paraId="5F40F7AF" w14:textId="77777777" w:rsidTr="00947F08">
        <w:trPr>
          <w:trHeight w:val="95"/>
        </w:trPr>
        <w:tc>
          <w:tcPr>
            <w:tcW w:w="9355" w:type="dxa"/>
          </w:tcPr>
          <w:p w14:paraId="4B0022B9" w14:textId="77777777" w:rsidR="00A72AC3" w:rsidRDefault="00A72AC3" w:rsidP="00947F08">
            <w:pPr>
              <w:pStyle w:val="NoSpacing"/>
              <w:rPr>
                <w:rFonts w:cstheme="minorHAnsi"/>
                <w:bCs/>
              </w:rPr>
            </w:pPr>
            <w:r>
              <w:rPr>
                <w:rFonts w:cstheme="minorHAnsi"/>
                <w:bCs/>
              </w:rPr>
              <w:t>ExitTo</w:t>
            </w:r>
          </w:p>
        </w:tc>
      </w:tr>
      <w:tr w:rsidR="00A72AC3" w:rsidRPr="005F4836" w14:paraId="51D343C5" w14:textId="77777777" w:rsidTr="00947F08">
        <w:trPr>
          <w:trHeight w:val="95"/>
        </w:trPr>
        <w:tc>
          <w:tcPr>
            <w:tcW w:w="9355" w:type="dxa"/>
          </w:tcPr>
          <w:p w14:paraId="5A6AE4AA" w14:textId="77777777" w:rsidR="00A72AC3" w:rsidRDefault="00A72AC3" w:rsidP="00947F08">
            <w:pPr>
              <w:pStyle w:val="NoSpacing"/>
              <w:rPr>
                <w:rFonts w:cstheme="minorHAnsi"/>
                <w:bCs/>
              </w:rPr>
            </w:pPr>
            <w:r>
              <w:rPr>
                <w:rFonts w:cstheme="minorHAnsi"/>
                <w:bCs/>
              </w:rPr>
              <w:t>ExitFrom</w:t>
            </w:r>
          </w:p>
        </w:tc>
      </w:tr>
      <w:tr w:rsidR="00A72AC3" w:rsidRPr="005F4836" w14:paraId="786D1FE4" w14:textId="77777777" w:rsidTr="00947F08">
        <w:trPr>
          <w:trHeight w:val="95"/>
        </w:trPr>
        <w:tc>
          <w:tcPr>
            <w:tcW w:w="9355" w:type="dxa"/>
          </w:tcPr>
          <w:p w14:paraId="30DBB9A1" w14:textId="77777777" w:rsidR="00A72AC3" w:rsidRPr="00845520" w:rsidRDefault="00A72AC3" w:rsidP="00947F08">
            <w:pPr>
              <w:pStyle w:val="NoSpacing"/>
              <w:rPr>
                <w:bCs/>
              </w:rPr>
            </w:pPr>
            <w:r>
              <w:rPr>
                <w:rFonts w:cstheme="minorHAnsi"/>
                <w:bCs/>
              </w:rPr>
              <w:t>ReturnTime</w:t>
            </w:r>
          </w:p>
        </w:tc>
      </w:tr>
      <w:tr w:rsidR="00A72AC3" w:rsidRPr="005F4836" w14:paraId="3682845A" w14:textId="77777777" w:rsidTr="00947F08">
        <w:trPr>
          <w:trHeight w:val="216"/>
        </w:trPr>
        <w:tc>
          <w:tcPr>
            <w:tcW w:w="9355" w:type="dxa"/>
          </w:tcPr>
          <w:p w14:paraId="0D6D55D5" w14:textId="77777777" w:rsidR="00A72AC3" w:rsidRDefault="00A72AC3" w:rsidP="00947F08">
            <w:pPr>
              <w:pStyle w:val="NoSpacing"/>
              <w:rPr>
                <w:rFonts w:cstheme="minorHAnsi"/>
                <w:bCs/>
              </w:rPr>
            </w:pPr>
            <w:r w:rsidRPr="00845520">
              <w:rPr>
                <w:bCs/>
              </w:rPr>
              <w:t>HHChronic</w:t>
            </w:r>
          </w:p>
        </w:tc>
      </w:tr>
      <w:tr w:rsidR="00A72AC3" w:rsidRPr="005F4836" w14:paraId="7E957042" w14:textId="77777777" w:rsidTr="00947F08">
        <w:trPr>
          <w:trHeight w:val="216"/>
        </w:trPr>
        <w:tc>
          <w:tcPr>
            <w:tcW w:w="9355" w:type="dxa"/>
          </w:tcPr>
          <w:p w14:paraId="481C3E79" w14:textId="77777777" w:rsidR="00A72AC3" w:rsidRPr="00845520" w:rsidRDefault="00A72AC3" w:rsidP="00947F08">
            <w:pPr>
              <w:pStyle w:val="NoSpacing"/>
              <w:rPr>
                <w:bCs/>
              </w:rPr>
            </w:pPr>
            <w:r w:rsidRPr="00845520">
              <w:rPr>
                <w:bCs/>
              </w:rPr>
              <w:t>HHVet</w:t>
            </w:r>
          </w:p>
        </w:tc>
      </w:tr>
      <w:tr w:rsidR="00A72AC3" w:rsidRPr="005F4836" w14:paraId="20E247A2" w14:textId="77777777" w:rsidTr="00947F08">
        <w:trPr>
          <w:trHeight w:val="216"/>
        </w:trPr>
        <w:tc>
          <w:tcPr>
            <w:tcW w:w="9355" w:type="dxa"/>
          </w:tcPr>
          <w:p w14:paraId="46009F0B" w14:textId="77777777" w:rsidR="00A72AC3" w:rsidRPr="00845520" w:rsidRDefault="00A72AC3" w:rsidP="00947F08">
            <w:pPr>
              <w:pStyle w:val="NoSpacing"/>
              <w:rPr>
                <w:bCs/>
              </w:rPr>
            </w:pPr>
            <w:r w:rsidRPr="00845520">
              <w:rPr>
                <w:bCs/>
              </w:rPr>
              <w:t>HHDisability</w:t>
            </w:r>
          </w:p>
        </w:tc>
      </w:tr>
      <w:tr w:rsidR="00A72AC3" w:rsidRPr="005F4836" w14:paraId="50177DE6" w14:textId="77777777" w:rsidTr="00947F08">
        <w:trPr>
          <w:trHeight w:val="216"/>
        </w:trPr>
        <w:tc>
          <w:tcPr>
            <w:tcW w:w="9355" w:type="dxa"/>
          </w:tcPr>
          <w:p w14:paraId="23E2D524" w14:textId="77777777" w:rsidR="00A72AC3" w:rsidRPr="00845520" w:rsidRDefault="00A72AC3" w:rsidP="00947F08">
            <w:pPr>
              <w:pStyle w:val="NoSpacing"/>
              <w:rPr>
                <w:bCs/>
              </w:rPr>
            </w:pPr>
            <w:r w:rsidRPr="00845520">
              <w:rPr>
                <w:bCs/>
              </w:rPr>
              <w:t>HHFleeingDV</w:t>
            </w:r>
          </w:p>
        </w:tc>
      </w:tr>
      <w:tr w:rsidR="00A72AC3" w:rsidRPr="005F4836" w14:paraId="7FE6D105" w14:textId="77777777" w:rsidTr="00947F08">
        <w:trPr>
          <w:trHeight w:val="216"/>
        </w:trPr>
        <w:tc>
          <w:tcPr>
            <w:tcW w:w="9355" w:type="dxa"/>
          </w:tcPr>
          <w:p w14:paraId="3045C6C2" w14:textId="77777777" w:rsidR="00A72AC3" w:rsidRPr="00845520" w:rsidRDefault="00A72AC3" w:rsidP="00947F08">
            <w:pPr>
              <w:pStyle w:val="NoSpacing"/>
              <w:rPr>
                <w:bCs/>
              </w:rPr>
            </w:pPr>
            <w:r w:rsidRPr="00845520">
              <w:rPr>
                <w:bCs/>
              </w:rPr>
              <w:t>HHAdultAge</w:t>
            </w:r>
          </w:p>
        </w:tc>
      </w:tr>
      <w:tr w:rsidR="00A72AC3" w:rsidRPr="005F4836" w14:paraId="3E97792E" w14:textId="77777777" w:rsidTr="00947F08">
        <w:trPr>
          <w:trHeight w:val="216"/>
        </w:trPr>
        <w:tc>
          <w:tcPr>
            <w:tcW w:w="9355" w:type="dxa"/>
          </w:tcPr>
          <w:p w14:paraId="54EDB722" w14:textId="77777777" w:rsidR="00A72AC3" w:rsidRPr="00845520" w:rsidRDefault="00A72AC3" w:rsidP="00947F08">
            <w:pPr>
              <w:pStyle w:val="NoSpacing"/>
              <w:rPr>
                <w:bCs/>
              </w:rPr>
            </w:pPr>
            <w:r w:rsidRPr="00845520">
              <w:rPr>
                <w:bCs/>
              </w:rPr>
              <w:t>HHParent</w:t>
            </w:r>
          </w:p>
        </w:tc>
      </w:tr>
      <w:tr w:rsidR="00A72AC3" w:rsidRPr="005F4836" w14:paraId="1EE7A3DB" w14:textId="77777777" w:rsidTr="00947F08">
        <w:trPr>
          <w:trHeight w:val="216"/>
        </w:trPr>
        <w:tc>
          <w:tcPr>
            <w:tcW w:w="9355" w:type="dxa"/>
          </w:tcPr>
          <w:p w14:paraId="5410ADC8" w14:textId="77777777" w:rsidR="00A72AC3" w:rsidRPr="00845520" w:rsidRDefault="00A72AC3" w:rsidP="00947F08">
            <w:pPr>
              <w:pStyle w:val="NoSpacing"/>
              <w:rPr>
                <w:bCs/>
              </w:rPr>
            </w:pPr>
            <w:r w:rsidRPr="00845520">
              <w:rPr>
                <w:bCs/>
              </w:rPr>
              <w:t>AC3Plus</w:t>
            </w:r>
          </w:p>
        </w:tc>
      </w:tr>
      <w:tr w:rsidR="00A72AC3" w:rsidRPr="005F4836" w14:paraId="2209C5BE" w14:textId="77777777" w:rsidTr="00947F08">
        <w:trPr>
          <w:trHeight w:val="216"/>
        </w:trPr>
        <w:tc>
          <w:tcPr>
            <w:tcW w:w="9355" w:type="dxa"/>
          </w:tcPr>
          <w:p w14:paraId="3785C600" w14:textId="77777777" w:rsidR="00A72AC3" w:rsidRPr="00845520" w:rsidRDefault="00A72AC3" w:rsidP="00947F08">
            <w:pPr>
              <w:pStyle w:val="NoSpacing"/>
              <w:rPr>
                <w:bCs/>
              </w:rPr>
            </w:pPr>
            <w:r w:rsidRPr="00845520">
              <w:rPr>
                <w:bCs/>
              </w:rPr>
              <w:t>HoHRace</w:t>
            </w:r>
          </w:p>
        </w:tc>
      </w:tr>
      <w:tr w:rsidR="00A72AC3" w:rsidRPr="005F4836" w14:paraId="04C19ABF" w14:textId="77777777" w:rsidTr="00947F08">
        <w:trPr>
          <w:trHeight w:val="216"/>
        </w:trPr>
        <w:tc>
          <w:tcPr>
            <w:tcW w:w="9355" w:type="dxa"/>
          </w:tcPr>
          <w:p w14:paraId="6BF3D865" w14:textId="77777777" w:rsidR="00A72AC3" w:rsidRPr="00845520" w:rsidRDefault="00A72AC3" w:rsidP="00947F08">
            <w:pPr>
              <w:pStyle w:val="NoSpacing"/>
              <w:rPr>
                <w:bCs/>
              </w:rPr>
            </w:pPr>
            <w:r w:rsidRPr="00845520">
              <w:rPr>
                <w:bCs/>
              </w:rPr>
              <w:t>HoHEthnicity</w:t>
            </w:r>
          </w:p>
        </w:tc>
      </w:tr>
      <w:tr w:rsidR="00A72AC3" w:rsidRPr="005F4836" w14:paraId="2E8347C4" w14:textId="77777777" w:rsidTr="00947F08">
        <w:trPr>
          <w:trHeight w:val="216"/>
        </w:trPr>
        <w:tc>
          <w:tcPr>
            <w:tcW w:w="9355" w:type="dxa"/>
          </w:tcPr>
          <w:p w14:paraId="125A5533" w14:textId="77777777" w:rsidR="00A72AC3" w:rsidRPr="00845520" w:rsidRDefault="00A72AC3" w:rsidP="00947F08">
            <w:pPr>
              <w:pStyle w:val="NoSpacing"/>
              <w:rPr>
                <w:bCs/>
              </w:rPr>
            </w:pPr>
            <w:r>
              <w:rPr>
                <w:bCs/>
              </w:rPr>
              <w:t>Stat</w:t>
            </w:r>
          </w:p>
        </w:tc>
      </w:tr>
      <w:tr w:rsidR="00A72AC3" w:rsidRPr="005F4836" w14:paraId="24E0881F" w14:textId="77777777" w:rsidTr="00947F08">
        <w:trPr>
          <w:trHeight w:val="216"/>
        </w:trPr>
        <w:tc>
          <w:tcPr>
            <w:tcW w:w="9355" w:type="dxa"/>
          </w:tcPr>
          <w:p w14:paraId="7D64F38E" w14:textId="77777777" w:rsidR="00A72AC3" w:rsidRDefault="00A72AC3" w:rsidP="00947F08">
            <w:pPr>
              <w:pStyle w:val="NoSpacing"/>
              <w:rPr>
                <w:bCs/>
              </w:rPr>
            </w:pPr>
            <w:r>
              <w:rPr>
                <w:bCs/>
              </w:rPr>
              <w:t>AC3Plus</w:t>
            </w:r>
          </w:p>
        </w:tc>
      </w:tr>
    </w:tbl>
    <w:p w14:paraId="54D2D8B7" w14:textId="77777777" w:rsidR="00A72AC3" w:rsidRDefault="00A72AC3" w:rsidP="00A72AC3">
      <w:pPr>
        <w:pStyle w:val="Heading4"/>
      </w:pPr>
      <w:r>
        <w:t>Target</w:t>
      </w:r>
    </w:p>
    <w:tbl>
      <w:tblPr>
        <w:tblStyle w:val="Style1"/>
        <w:tblW w:w="9355" w:type="dxa"/>
        <w:tblLook w:val="04A0" w:firstRow="1" w:lastRow="0" w:firstColumn="1" w:lastColumn="0" w:noHBand="0" w:noVBand="1"/>
      </w:tblPr>
      <w:tblGrid>
        <w:gridCol w:w="9355"/>
      </w:tblGrid>
      <w:tr w:rsidR="00A72AC3" w:rsidRPr="006B4F91" w14:paraId="5DA0C747" w14:textId="77777777" w:rsidTr="00947F08">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9355" w:type="dxa"/>
            <w:shd w:val="clear" w:color="auto" w:fill="76923C" w:themeFill="accent3" w:themeFillShade="BF"/>
          </w:tcPr>
          <w:p w14:paraId="37D0BAF3" w14:textId="77777777" w:rsidR="00A72AC3" w:rsidRPr="005F4836" w:rsidRDefault="00A72AC3" w:rsidP="00947F08">
            <w:pPr>
              <w:pStyle w:val="NoSpacing"/>
              <w:rPr>
                <w:b w:val="0"/>
                <w:bCs w:val="0"/>
                <w:color w:val="FFFFFF" w:themeColor="background1"/>
              </w:rPr>
            </w:pPr>
            <w:r>
              <w:rPr>
                <w:b w:val="0"/>
                <w:bCs w:val="0"/>
                <w:color w:val="FFFFFF" w:themeColor="background1"/>
              </w:rPr>
              <w:t>lsa</w:t>
            </w:r>
            <w:r w:rsidRPr="005F4836">
              <w:rPr>
                <w:b w:val="0"/>
                <w:bCs w:val="0"/>
                <w:color w:val="FFFFFF" w:themeColor="background1"/>
              </w:rPr>
              <w:t>_</w:t>
            </w:r>
            <w:r>
              <w:rPr>
                <w:b w:val="0"/>
                <w:bCs w:val="0"/>
                <w:color w:val="FFFFFF" w:themeColor="background1"/>
              </w:rPr>
              <w:t>Calculated</w:t>
            </w:r>
          </w:p>
        </w:tc>
      </w:tr>
    </w:tbl>
    <w:tbl>
      <w:tblPr>
        <w:tblStyle w:val="TableGrid"/>
        <w:tblW w:w="0" w:type="auto"/>
        <w:tblLook w:val="04A0" w:firstRow="1" w:lastRow="0" w:firstColumn="1" w:lastColumn="0" w:noHBand="0" w:noVBand="1"/>
      </w:tblPr>
      <w:tblGrid>
        <w:gridCol w:w="1435"/>
        <w:gridCol w:w="7915"/>
      </w:tblGrid>
      <w:tr w:rsidR="00A72AC3" w:rsidRPr="003A0FA0" w14:paraId="274CD21D" w14:textId="77777777" w:rsidTr="00947F08">
        <w:tc>
          <w:tcPr>
            <w:tcW w:w="1435" w:type="dxa"/>
          </w:tcPr>
          <w:p w14:paraId="7C09E82C" w14:textId="77777777" w:rsidR="00A72AC3" w:rsidRPr="00845520" w:rsidRDefault="00A72AC3" w:rsidP="00947F08">
            <w:pPr>
              <w:pStyle w:val="NoSpacing"/>
              <w:rPr>
                <w:b/>
                <w:bCs/>
              </w:rPr>
            </w:pPr>
            <w:r w:rsidRPr="00845520">
              <w:rPr>
                <w:b/>
                <w:bCs/>
              </w:rPr>
              <w:t>Value</w:t>
            </w:r>
          </w:p>
        </w:tc>
        <w:tc>
          <w:tcPr>
            <w:tcW w:w="7915" w:type="dxa"/>
          </w:tcPr>
          <w:p w14:paraId="231CEA14" w14:textId="77777777" w:rsidR="00A72AC3" w:rsidRPr="003A0FA0" w:rsidRDefault="00A72AC3" w:rsidP="00947F08">
            <w:pPr>
              <w:pStyle w:val="NoSpacing"/>
            </w:pPr>
            <w:r>
              <w:t xml:space="preserve">The average of the values &gt; 0 in </w:t>
            </w:r>
            <w:r w:rsidRPr="00947F08">
              <w:rPr>
                <w:b/>
                <w:bCs/>
              </w:rPr>
              <w:t>ReturnTime</w:t>
            </w:r>
            <w:r>
              <w:t xml:space="preserve"> </w:t>
            </w:r>
          </w:p>
        </w:tc>
      </w:tr>
      <w:tr w:rsidR="00A72AC3" w:rsidRPr="003A0FA0" w14:paraId="755602CB" w14:textId="77777777" w:rsidTr="00947F08">
        <w:tc>
          <w:tcPr>
            <w:tcW w:w="1435" w:type="dxa"/>
          </w:tcPr>
          <w:p w14:paraId="49257C00" w14:textId="77777777" w:rsidR="00A72AC3" w:rsidRPr="00947F08" w:rsidRDefault="00A72AC3" w:rsidP="00947F08">
            <w:pPr>
              <w:pStyle w:val="NoSpacing"/>
              <w:rPr>
                <w:b/>
                <w:bCs/>
              </w:rPr>
            </w:pPr>
            <w:r w:rsidRPr="00947F08">
              <w:rPr>
                <w:b/>
                <w:bCs/>
              </w:rPr>
              <w:t>Cohort</w:t>
            </w:r>
          </w:p>
        </w:tc>
        <w:tc>
          <w:tcPr>
            <w:tcW w:w="7915" w:type="dxa"/>
          </w:tcPr>
          <w:p w14:paraId="3E12E132" w14:textId="77777777" w:rsidR="00A72AC3" w:rsidRPr="003A0FA0" w:rsidRDefault="00A72AC3" w:rsidP="00947F08">
            <w:pPr>
              <w:pStyle w:val="NoSpacing"/>
            </w:pPr>
            <w:r w:rsidRPr="00947F08">
              <w:rPr>
                <w:b/>
                <w:bCs/>
              </w:rPr>
              <w:t>Cohort</w:t>
            </w:r>
            <w:r>
              <w:t xml:space="preserve"> value from tlsa_Exit</w:t>
            </w:r>
          </w:p>
        </w:tc>
      </w:tr>
      <w:tr w:rsidR="00A72AC3" w:rsidRPr="003A0FA0" w14:paraId="1BAA2B4C" w14:textId="77777777" w:rsidTr="00947F08">
        <w:tc>
          <w:tcPr>
            <w:tcW w:w="1435" w:type="dxa"/>
          </w:tcPr>
          <w:p w14:paraId="7FB61875" w14:textId="77777777" w:rsidR="00A72AC3" w:rsidRPr="00947F08" w:rsidRDefault="00A72AC3" w:rsidP="00947F08">
            <w:pPr>
              <w:pStyle w:val="NoSpacing"/>
              <w:rPr>
                <w:b/>
                <w:bCs/>
              </w:rPr>
            </w:pPr>
            <w:r w:rsidRPr="00947F08">
              <w:rPr>
                <w:b/>
                <w:bCs/>
              </w:rPr>
              <w:t>Universe</w:t>
            </w:r>
          </w:p>
        </w:tc>
        <w:tc>
          <w:tcPr>
            <w:tcW w:w="7915" w:type="dxa"/>
          </w:tcPr>
          <w:p w14:paraId="07D5444E" w14:textId="77777777" w:rsidR="00A72AC3" w:rsidRPr="003A0FA0" w:rsidRDefault="00A72AC3" w:rsidP="00947F08">
            <w:pPr>
              <w:pStyle w:val="NoSpacing"/>
            </w:pPr>
            <w:r>
              <w:t>Destination type prior to return; see below</w:t>
            </w:r>
          </w:p>
        </w:tc>
      </w:tr>
      <w:tr w:rsidR="00A72AC3" w:rsidRPr="003A0FA0" w14:paraId="7D0BA761" w14:textId="77777777" w:rsidTr="00947F08">
        <w:tc>
          <w:tcPr>
            <w:tcW w:w="1435" w:type="dxa"/>
          </w:tcPr>
          <w:p w14:paraId="6A4BB69B" w14:textId="77777777" w:rsidR="00A72AC3" w:rsidRPr="00845520" w:rsidRDefault="00A72AC3" w:rsidP="00947F08">
            <w:pPr>
              <w:pStyle w:val="NoSpacing"/>
              <w:rPr>
                <w:b/>
                <w:bCs/>
              </w:rPr>
            </w:pPr>
            <w:r w:rsidRPr="00845520">
              <w:rPr>
                <w:b/>
                <w:bCs/>
              </w:rPr>
              <w:t>HHType</w:t>
            </w:r>
          </w:p>
        </w:tc>
        <w:tc>
          <w:tcPr>
            <w:tcW w:w="7915" w:type="dxa"/>
          </w:tcPr>
          <w:p w14:paraId="75A95AC1" w14:textId="77777777" w:rsidR="00A72AC3" w:rsidRPr="003A0FA0" w:rsidRDefault="00A72AC3" w:rsidP="00947F08">
            <w:pPr>
              <w:pStyle w:val="NoSpacing"/>
            </w:pPr>
            <w:r>
              <w:t>The household type for the average</w:t>
            </w:r>
          </w:p>
        </w:tc>
      </w:tr>
      <w:tr w:rsidR="00A72AC3" w:rsidRPr="003A0FA0" w14:paraId="32EE6397" w14:textId="77777777" w:rsidTr="00947F08">
        <w:tc>
          <w:tcPr>
            <w:tcW w:w="1435" w:type="dxa"/>
          </w:tcPr>
          <w:p w14:paraId="43212B73" w14:textId="77777777" w:rsidR="00A72AC3" w:rsidRPr="00845520" w:rsidRDefault="00A72AC3" w:rsidP="00947F08">
            <w:pPr>
              <w:pStyle w:val="NoSpacing"/>
              <w:rPr>
                <w:b/>
                <w:bCs/>
              </w:rPr>
            </w:pPr>
            <w:r w:rsidRPr="00845520">
              <w:rPr>
                <w:b/>
                <w:bCs/>
              </w:rPr>
              <w:t>Population</w:t>
            </w:r>
          </w:p>
        </w:tc>
        <w:tc>
          <w:tcPr>
            <w:tcW w:w="7915" w:type="dxa"/>
          </w:tcPr>
          <w:p w14:paraId="6A8CB450" w14:textId="77777777" w:rsidR="00A72AC3" w:rsidRPr="003A0FA0" w:rsidRDefault="00A72AC3" w:rsidP="00947F08">
            <w:pPr>
              <w:pStyle w:val="NoSpacing"/>
            </w:pPr>
            <w:r>
              <w:t>The population/subpopulation included in the calculation; see section 8.3</w:t>
            </w:r>
          </w:p>
        </w:tc>
      </w:tr>
      <w:tr w:rsidR="00A72AC3" w:rsidRPr="003A0FA0" w14:paraId="521BF837" w14:textId="77777777" w:rsidTr="00947F08">
        <w:tc>
          <w:tcPr>
            <w:tcW w:w="1435" w:type="dxa"/>
          </w:tcPr>
          <w:p w14:paraId="7E6F5B5D" w14:textId="77777777" w:rsidR="00A72AC3" w:rsidRPr="003A0FA0" w:rsidRDefault="00A72AC3" w:rsidP="00947F08">
            <w:pPr>
              <w:pStyle w:val="NoSpacing"/>
            </w:pPr>
            <w:r w:rsidRPr="003A0FA0">
              <w:t>SystemPath</w:t>
            </w:r>
          </w:p>
        </w:tc>
        <w:tc>
          <w:tcPr>
            <w:tcW w:w="7915" w:type="dxa"/>
          </w:tcPr>
          <w:p w14:paraId="1110F1E1" w14:textId="77777777" w:rsidR="00A72AC3" w:rsidRPr="003A0FA0" w:rsidRDefault="00A72AC3" w:rsidP="00947F08">
            <w:pPr>
              <w:pStyle w:val="NoSpacing"/>
            </w:pPr>
            <w:r>
              <w:t xml:space="preserve">-1 (All) </w:t>
            </w:r>
          </w:p>
        </w:tc>
      </w:tr>
      <w:tr w:rsidR="00A72AC3" w:rsidRPr="003A0FA0" w14:paraId="73F90CAC" w14:textId="77777777" w:rsidTr="00947F08">
        <w:tc>
          <w:tcPr>
            <w:tcW w:w="1435" w:type="dxa"/>
          </w:tcPr>
          <w:p w14:paraId="160E27A8" w14:textId="77777777" w:rsidR="00A72AC3" w:rsidRPr="003A0FA0" w:rsidRDefault="00A72AC3" w:rsidP="00947F08">
            <w:pPr>
              <w:pStyle w:val="NoSpacing"/>
            </w:pPr>
            <w:r w:rsidRPr="003A0FA0">
              <w:t>ProjectID</w:t>
            </w:r>
          </w:p>
        </w:tc>
        <w:tc>
          <w:tcPr>
            <w:tcW w:w="7915" w:type="dxa"/>
          </w:tcPr>
          <w:p w14:paraId="38140B0F" w14:textId="77777777" w:rsidR="00A72AC3" w:rsidRPr="003A0FA0" w:rsidRDefault="00A72AC3" w:rsidP="00947F08">
            <w:pPr>
              <w:pStyle w:val="NoSpacing"/>
            </w:pPr>
            <w:r>
              <w:t>NULL</w:t>
            </w:r>
          </w:p>
        </w:tc>
      </w:tr>
      <w:tr w:rsidR="00A72AC3" w:rsidRPr="003A0FA0" w14:paraId="32D0D57D" w14:textId="77777777" w:rsidTr="00947F08">
        <w:tc>
          <w:tcPr>
            <w:tcW w:w="1435" w:type="dxa"/>
          </w:tcPr>
          <w:p w14:paraId="3468149A" w14:textId="77777777" w:rsidR="00A72AC3" w:rsidRPr="00845520" w:rsidRDefault="00A72AC3" w:rsidP="00947F08">
            <w:pPr>
              <w:pStyle w:val="NoSpacing"/>
              <w:rPr>
                <w:b/>
                <w:bCs/>
              </w:rPr>
            </w:pPr>
            <w:r w:rsidRPr="00845520">
              <w:rPr>
                <w:b/>
                <w:bCs/>
              </w:rPr>
              <w:t>ReportRow</w:t>
            </w:r>
          </w:p>
        </w:tc>
        <w:tc>
          <w:tcPr>
            <w:tcW w:w="7915" w:type="dxa"/>
          </w:tcPr>
          <w:p w14:paraId="17EB2400" w14:textId="77777777" w:rsidR="00A72AC3" w:rsidRPr="003A0FA0" w:rsidRDefault="00A72AC3" w:rsidP="00947F08">
            <w:pPr>
              <w:pStyle w:val="NoSpacing"/>
            </w:pPr>
            <w:r>
              <w:t>23</w:t>
            </w:r>
          </w:p>
        </w:tc>
      </w:tr>
      <w:tr w:rsidR="00A72AC3" w:rsidRPr="003A0FA0" w14:paraId="7A6506E6" w14:textId="77777777" w:rsidTr="00947F08">
        <w:tc>
          <w:tcPr>
            <w:tcW w:w="1435" w:type="dxa"/>
          </w:tcPr>
          <w:p w14:paraId="109AECD0" w14:textId="77777777" w:rsidR="00A72AC3" w:rsidRPr="003A0FA0" w:rsidRDefault="00A72AC3" w:rsidP="00947F08">
            <w:pPr>
              <w:pStyle w:val="NoSpacing"/>
            </w:pPr>
            <w:r w:rsidRPr="003A0FA0">
              <w:t>ReportID</w:t>
            </w:r>
          </w:p>
        </w:tc>
        <w:tc>
          <w:tcPr>
            <w:tcW w:w="7915" w:type="dxa"/>
          </w:tcPr>
          <w:p w14:paraId="227B9738" w14:textId="77777777" w:rsidR="00A72AC3" w:rsidRPr="003A0FA0" w:rsidRDefault="00A72AC3" w:rsidP="00947F08">
            <w:pPr>
              <w:pStyle w:val="NoSpacing"/>
            </w:pPr>
            <w:r>
              <w:t>Must match LSAReport.</w:t>
            </w:r>
            <w:r w:rsidRPr="00845520">
              <w:rPr>
                <w:b/>
                <w:bCs/>
              </w:rPr>
              <w:t>ReportID</w:t>
            </w:r>
          </w:p>
        </w:tc>
      </w:tr>
    </w:tbl>
    <w:p w14:paraId="10C6914E" w14:textId="77777777" w:rsidR="00A72AC3" w:rsidRDefault="00A72AC3" w:rsidP="00A72AC3">
      <w:pPr>
        <w:pStyle w:val="Heading3"/>
      </w:pPr>
      <w:r>
        <w:t>Logic</w:t>
      </w:r>
    </w:p>
    <w:p w14:paraId="2CC1189B" w14:textId="77777777" w:rsidR="00A72AC3" w:rsidRDefault="00A72AC3" w:rsidP="00A72AC3">
      <w:r>
        <w:t xml:space="preserve">See the table above for </w:t>
      </w:r>
      <w:r>
        <w:rPr>
          <w:b/>
          <w:bCs/>
        </w:rPr>
        <w:t>Cohort</w:t>
      </w:r>
      <w:r>
        <w:t xml:space="preserve">, </w:t>
      </w:r>
      <w:r w:rsidRPr="00845520">
        <w:rPr>
          <w:b/>
          <w:bCs/>
        </w:rPr>
        <w:t>SystemPath</w:t>
      </w:r>
      <w:r>
        <w:t xml:space="preserve">, </w:t>
      </w:r>
      <w:r w:rsidRPr="00947F08">
        <w:rPr>
          <w:b/>
          <w:bCs/>
        </w:rPr>
        <w:t>ReportRow</w:t>
      </w:r>
      <w:r>
        <w:t xml:space="preserve"> and </w:t>
      </w:r>
      <w:r w:rsidRPr="00845520">
        <w:rPr>
          <w:b/>
          <w:bCs/>
        </w:rPr>
        <w:t>ReportID</w:t>
      </w:r>
      <w:r>
        <w:t>.</w:t>
      </w:r>
    </w:p>
    <w:p w14:paraId="06D9BFCA" w14:textId="77777777" w:rsidR="00A72AC3" w:rsidRDefault="00A72AC3" w:rsidP="00A72AC3">
      <w:r>
        <w:t xml:space="preserve">See section 8.3 for required </w:t>
      </w:r>
      <w:r w:rsidRPr="00845520">
        <w:rPr>
          <w:b/>
          <w:bCs/>
        </w:rPr>
        <w:t>Population</w:t>
      </w:r>
      <w:r>
        <w:t xml:space="preserve"> and </w:t>
      </w:r>
      <w:r w:rsidRPr="00845520">
        <w:rPr>
          <w:b/>
          <w:bCs/>
        </w:rPr>
        <w:t>HHType</w:t>
      </w:r>
      <w:r>
        <w:t xml:space="preserve"> combinations.</w:t>
      </w:r>
    </w:p>
    <w:p w14:paraId="6A9F54D0" w14:textId="77777777" w:rsidR="00A72AC3" w:rsidRDefault="00A72AC3" w:rsidP="00A72AC3">
      <w:pPr>
        <w:pStyle w:val="Heading4"/>
      </w:pPr>
      <w:r>
        <w:t>Universe</w:t>
      </w:r>
    </w:p>
    <w:p w14:paraId="7D85A4BF" w14:textId="77777777" w:rsidR="00A72AC3" w:rsidRDefault="00A72AC3" w:rsidP="00A72AC3">
      <w:pPr>
        <w:rPr>
          <w:rFonts w:cstheme="minorHAnsi"/>
        </w:rPr>
      </w:pPr>
      <w:r>
        <w:rPr>
          <w:rFonts w:cstheme="minorHAnsi"/>
        </w:rPr>
        <w:t xml:space="preserve">Averages are grouped by </w:t>
      </w:r>
      <w:r w:rsidRPr="00655B0F">
        <w:rPr>
          <w:b/>
        </w:rPr>
        <w:t>Universe</w:t>
      </w:r>
      <w:r w:rsidRPr="00A6067F">
        <w:rPr>
          <w:rFonts w:cstheme="minorHAnsi"/>
        </w:rPr>
        <w:t xml:space="preserve"> based on LSAExit (</w:t>
      </w:r>
      <w:r>
        <w:rPr>
          <w:rFonts w:cstheme="minorHAnsi"/>
        </w:rPr>
        <w:t>tlsa</w:t>
      </w:r>
      <w:r w:rsidRPr="00A6067F">
        <w:rPr>
          <w:rFonts w:cstheme="minorHAnsi"/>
        </w:rPr>
        <w:t xml:space="preserve">_Exit) </w:t>
      </w:r>
      <w:r w:rsidRPr="00655B0F">
        <w:rPr>
          <w:b/>
        </w:rPr>
        <w:t>ExitTo</w:t>
      </w:r>
      <w:r>
        <w:rPr>
          <w:rFonts w:cstheme="minorHAnsi"/>
        </w:rPr>
        <w:t xml:space="preserve">. </w:t>
      </w:r>
    </w:p>
    <w:tbl>
      <w:tblPr>
        <w:tblStyle w:val="Style11"/>
        <w:tblW w:w="9355" w:type="dxa"/>
        <w:tblLook w:val="04A0" w:firstRow="1" w:lastRow="0" w:firstColumn="1" w:lastColumn="0" w:noHBand="0" w:noVBand="1"/>
      </w:tblPr>
      <w:tblGrid>
        <w:gridCol w:w="5215"/>
        <w:gridCol w:w="2520"/>
        <w:gridCol w:w="1620"/>
      </w:tblGrid>
      <w:tr w:rsidR="00A72AC3" w:rsidRPr="0036072B" w14:paraId="3E9B685D" w14:textId="77777777" w:rsidTr="00947F08">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5215" w:type="dxa"/>
          </w:tcPr>
          <w:p w14:paraId="0B0E36E4" w14:textId="77777777" w:rsidR="00A72AC3" w:rsidRPr="008743AE" w:rsidRDefault="00A72AC3" w:rsidP="00947F08">
            <w:pPr>
              <w:spacing w:before="0" w:after="0"/>
              <w:rPr>
                <w:rFonts w:cstheme="minorHAnsi"/>
              </w:rPr>
            </w:pPr>
            <w:r w:rsidRPr="008743AE">
              <w:rPr>
                <w:rFonts w:cstheme="minorHAnsi"/>
              </w:rPr>
              <w:t>Category</w:t>
            </w:r>
          </w:p>
        </w:tc>
        <w:tc>
          <w:tcPr>
            <w:tcW w:w="2520" w:type="dxa"/>
          </w:tcPr>
          <w:p w14:paraId="3B5C73EA" w14:textId="77777777" w:rsidR="00A72AC3" w:rsidRPr="008743AE" w:rsidRDefault="00A72AC3" w:rsidP="00947F08">
            <w:pPr>
              <w:spacing w:before="0" w:after="0"/>
              <w:cnfStyle w:val="100000000000" w:firstRow="1" w:lastRow="0" w:firstColumn="0" w:lastColumn="0" w:oddVBand="0" w:evenVBand="0" w:oddHBand="0" w:evenHBand="0" w:firstRowFirstColumn="0" w:firstRowLastColumn="0" w:lastRowFirstColumn="0" w:lastRowLastColumn="0"/>
              <w:rPr>
                <w:rFonts w:cstheme="minorHAnsi"/>
              </w:rPr>
            </w:pPr>
            <w:r w:rsidRPr="008743AE">
              <w:rPr>
                <w:rFonts w:cstheme="minorHAnsi"/>
              </w:rPr>
              <w:t>ExitTo</w:t>
            </w:r>
          </w:p>
        </w:tc>
        <w:tc>
          <w:tcPr>
            <w:tcW w:w="1620" w:type="dxa"/>
          </w:tcPr>
          <w:p w14:paraId="64D79C7E" w14:textId="77777777" w:rsidR="00A72AC3" w:rsidRPr="008743AE" w:rsidRDefault="00A72AC3" w:rsidP="00947F08">
            <w:pPr>
              <w:spacing w:before="0" w:after="0"/>
              <w:cnfStyle w:val="100000000000" w:firstRow="1" w:lastRow="0" w:firstColumn="0" w:lastColumn="0" w:oddVBand="0" w:evenVBand="0" w:oddHBand="0" w:evenHBand="0" w:firstRowFirstColumn="0" w:firstRowLastColumn="0" w:lastRowFirstColumn="0" w:lastRowLastColumn="0"/>
              <w:rPr>
                <w:rFonts w:cstheme="minorHAnsi"/>
              </w:rPr>
            </w:pPr>
            <w:r w:rsidRPr="008743AE">
              <w:rPr>
                <w:rFonts w:cstheme="minorHAnsi"/>
              </w:rPr>
              <w:t xml:space="preserve">Universe </w:t>
            </w:r>
          </w:p>
        </w:tc>
      </w:tr>
      <w:tr w:rsidR="00A72AC3" w:rsidRPr="0036072B" w14:paraId="004F5A70" w14:textId="77777777" w:rsidTr="00947F0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215" w:type="dxa"/>
          </w:tcPr>
          <w:p w14:paraId="6AFF8269" w14:textId="77777777" w:rsidR="00A72AC3" w:rsidRPr="00577A54" w:rsidRDefault="00A72AC3" w:rsidP="00947F08">
            <w:pPr>
              <w:spacing w:before="0" w:after="0"/>
              <w:rPr>
                <w:rFonts w:cstheme="minorHAnsi"/>
              </w:rPr>
            </w:pPr>
            <w:r w:rsidRPr="00577A54">
              <w:rPr>
                <w:rFonts w:cstheme="minorHAnsi"/>
              </w:rPr>
              <w:t>Return 15-730 days after exit to permanent destination</w:t>
            </w:r>
          </w:p>
        </w:tc>
        <w:tc>
          <w:tcPr>
            <w:tcW w:w="2520" w:type="dxa"/>
          </w:tcPr>
          <w:p w14:paraId="673AF30C" w14:textId="77777777" w:rsidR="00A72AC3" w:rsidRPr="0036072B" w:rsidRDefault="00A72AC3" w:rsidP="00947F08">
            <w:pPr>
              <w:spacing w:before="0" w:after="0"/>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655B0F">
              <w:rPr>
                <w:b/>
              </w:rPr>
              <w:t>ExitTo</w:t>
            </w:r>
            <w:r w:rsidRPr="00A6067F">
              <w:rPr>
                <w:rFonts w:cstheme="minorHAnsi"/>
              </w:rPr>
              <w:t xml:space="preserve"> between 1 and 6</w:t>
            </w:r>
          </w:p>
        </w:tc>
        <w:tc>
          <w:tcPr>
            <w:tcW w:w="1620" w:type="dxa"/>
          </w:tcPr>
          <w:p w14:paraId="5B8B0BC5" w14:textId="77777777" w:rsidR="00A72AC3" w:rsidRPr="00577A54" w:rsidRDefault="00A72AC3" w:rsidP="00947F08">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2</w:t>
            </w:r>
          </w:p>
        </w:tc>
      </w:tr>
      <w:tr w:rsidR="00A72AC3" w:rsidRPr="0036072B" w14:paraId="33F78A38" w14:textId="77777777" w:rsidTr="00947F0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215" w:type="dxa"/>
          </w:tcPr>
          <w:p w14:paraId="7F4D344E" w14:textId="77777777" w:rsidR="00A72AC3" w:rsidRPr="00577A54" w:rsidRDefault="00A72AC3" w:rsidP="00947F08">
            <w:pPr>
              <w:spacing w:before="0" w:after="0"/>
              <w:rPr>
                <w:rFonts w:cstheme="minorHAnsi"/>
              </w:rPr>
            </w:pPr>
            <w:r w:rsidRPr="00577A54">
              <w:rPr>
                <w:rFonts w:cstheme="minorHAnsi"/>
              </w:rPr>
              <w:t>Re-engage 15-730 days after exit to temporary destination</w:t>
            </w:r>
          </w:p>
        </w:tc>
        <w:tc>
          <w:tcPr>
            <w:tcW w:w="2520" w:type="dxa"/>
          </w:tcPr>
          <w:p w14:paraId="4FDC8853" w14:textId="77777777" w:rsidR="00A72AC3" w:rsidRPr="0036072B" w:rsidRDefault="00A72AC3" w:rsidP="00947F08">
            <w:pPr>
              <w:spacing w:before="0" w:after="0"/>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655B0F">
              <w:rPr>
                <w:b/>
              </w:rPr>
              <w:t>ExitTo</w:t>
            </w:r>
            <w:r w:rsidRPr="00A6067F">
              <w:rPr>
                <w:rFonts w:cstheme="minorHAnsi"/>
              </w:rPr>
              <w:t xml:space="preserve"> between 7 and 14</w:t>
            </w:r>
          </w:p>
        </w:tc>
        <w:tc>
          <w:tcPr>
            <w:tcW w:w="1620" w:type="dxa"/>
          </w:tcPr>
          <w:p w14:paraId="5A66C745" w14:textId="77777777" w:rsidR="00A72AC3" w:rsidRPr="00577A54" w:rsidRDefault="00A72AC3" w:rsidP="00947F08">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577A54">
              <w:rPr>
                <w:rFonts w:cstheme="minorHAnsi"/>
              </w:rPr>
              <w:t>3</w:t>
            </w:r>
          </w:p>
        </w:tc>
      </w:tr>
      <w:tr w:rsidR="00A72AC3" w:rsidRPr="0036072B" w14:paraId="433B7E95" w14:textId="77777777" w:rsidTr="00947F0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215" w:type="dxa"/>
          </w:tcPr>
          <w:p w14:paraId="3A7E4C41" w14:textId="77777777" w:rsidR="00A72AC3" w:rsidRPr="00577A54" w:rsidRDefault="00A72AC3" w:rsidP="00947F08">
            <w:pPr>
              <w:spacing w:before="0" w:after="0"/>
              <w:rPr>
                <w:rFonts w:cstheme="minorHAnsi"/>
              </w:rPr>
            </w:pPr>
            <w:r w:rsidRPr="00577A54">
              <w:rPr>
                <w:rFonts w:cstheme="minorHAnsi"/>
              </w:rPr>
              <w:t>Re-engage 15-730 days after exit to unknown destination</w:t>
            </w:r>
          </w:p>
        </w:tc>
        <w:tc>
          <w:tcPr>
            <w:tcW w:w="2520" w:type="dxa"/>
          </w:tcPr>
          <w:p w14:paraId="1A401F26" w14:textId="77777777" w:rsidR="00A72AC3" w:rsidRPr="0036072B" w:rsidRDefault="00A72AC3" w:rsidP="00947F08">
            <w:pPr>
              <w:spacing w:before="0" w:after="0"/>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655B0F">
              <w:rPr>
                <w:b/>
              </w:rPr>
              <w:t>ExitTo</w:t>
            </w:r>
            <w:r w:rsidRPr="00A6067F">
              <w:rPr>
                <w:rFonts w:cstheme="minorHAnsi"/>
              </w:rPr>
              <w:t xml:space="preserve"> in (15,99)</w:t>
            </w:r>
          </w:p>
        </w:tc>
        <w:tc>
          <w:tcPr>
            <w:tcW w:w="1620" w:type="dxa"/>
          </w:tcPr>
          <w:p w14:paraId="28F7BDDD" w14:textId="77777777" w:rsidR="00A72AC3" w:rsidRPr="00577A54" w:rsidRDefault="00A72AC3" w:rsidP="00947F08">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4</w:t>
            </w:r>
          </w:p>
        </w:tc>
      </w:tr>
    </w:tbl>
    <w:p w14:paraId="5C73F5EA" w14:textId="77777777" w:rsidR="00A72AC3" w:rsidRDefault="00A72AC3" w:rsidP="00A72AC3"/>
    <w:p w14:paraId="67ADFF67" w14:textId="77777777" w:rsidR="00A72AC3" w:rsidRPr="00C52062" w:rsidRDefault="00A72AC3" w:rsidP="00A72AC3">
      <w:pPr>
        <w:pStyle w:val="Heading4"/>
      </w:pPr>
      <w:r w:rsidRPr="00C52062">
        <w:t>ReportRow</w:t>
      </w:r>
      <w:r>
        <w:t xml:space="preserve"> and Value</w:t>
      </w:r>
    </w:p>
    <w:p w14:paraId="192BF3C1" w14:textId="77777777" w:rsidR="00A72AC3" w:rsidRPr="00A6067F" w:rsidRDefault="00A72AC3" w:rsidP="00A72AC3">
      <w:pPr>
        <w:rPr>
          <w:rFonts w:cstheme="minorHAnsi"/>
        </w:rPr>
      </w:pPr>
      <w:r w:rsidRPr="00A6067F">
        <w:rPr>
          <w:rFonts w:cstheme="minorHAnsi"/>
        </w:rPr>
        <w:t xml:space="preserve">For each </w:t>
      </w:r>
      <w:r w:rsidRPr="00655B0F">
        <w:rPr>
          <w:b/>
        </w:rPr>
        <w:t>ReportRow</w:t>
      </w:r>
      <w:r w:rsidRPr="00A6067F">
        <w:rPr>
          <w:rFonts w:cstheme="minorHAnsi"/>
        </w:rPr>
        <w:t xml:space="preserve"> listed below, </w:t>
      </w:r>
      <w:r w:rsidRPr="00E9293C">
        <w:rPr>
          <w:b/>
        </w:rPr>
        <w:t xml:space="preserve">Value </w:t>
      </w:r>
      <w:r w:rsidRPr="001F4B22">
        <w:rPr>
          <w:rFonts w:cstheme="minorHAnsi"/>
        </w:rPr>
        <w:t xml:space="preserve">= </w:t>
      </w:r>
      <w:r w:rsidRPr="00A6067F">
        <w:rPr>
          <w:rFonts w:cstheme="minorHAnsi"/>
        </w:rPr>
        <w:t>the average of [Source Column]</w:t>
      </w:r>
      <w:r w:rsidRPr="00EB0196">
        <w:t xml:space="preserve"> </w:t>
      </w:r>
      <w:r w:rsidRPr="007918BF">
        <w:rPr>
          <w:bCs/>
        </w:rPr>
        <w:t xml:space="preserve">from tlsa_Exit </w:t>
      </w:r>
      <w:r w:rsidRPr="00A6067F">
        <w:rPr>
          <w:rFonts w:cstheme="minorHAnsi"/>
        </w:rPr>
        <w:t xml:space="preserve">where </w:t>
      </w:r>
      <w:r w:rsidRPr="00655B0F">
        <w:rPr>
          <w:b/>
        </w:rPr>
        <w:t>ReturnTime</w:t>
      </w:r>
      <w:r w:rsidRPr="00A6067F">
        <w:rPr>
          <w:rFonts w:cstheme="minorHAnsi"/>
        </w:rPr>
        <w:t xml:space="preserve"> &gt; 0, rounded to the nearest whole number</w:t>
      </w:r>
      <w:r>
        <w:rPr>
          <w:rFonts w:cstheme="minorHAnsi"/>
        </w:rPr>
        <w:t xml:space="preserve">, or the result of a built-in AVERAGE or AVG function in a database that returns an integer when the datatype of the parameter is </w:t>
      </w:r>
      <w:r w:rsidRPr="00CE5FB2">
        <w:rPr>
          <w:rFonts w:cstheme="minorHAnsi"/>
          <w:i/>
          <w:iCs/>
        </w:rPr>
        <w:t>integer</w:t>
      </w:r>
      <w:r w:rsidRPr="00A6067F">
        <w:rPr>
          <w:rFonts w:cstheme="minorHAnsi"/>
        </w:rPr>
        <w:t>.</w:t>
      </w:r>
    </w:p>
    <w:tbl>
      <w:tblPr>
        <w:tblStyle w:val="Style11"/>
        <w:tblW w:w="9445" w:type="dxa"/>
        <w:tblLayout w:type="fixed"/>
        <w:tblLook w:val="04A0" w:firstRow="1" w:lastRow="0" w:firstColumn="1" w:lastColumn="0" w:noHBand="0" w:noVBand="1"/>
      </w:tblPr>
      <w:tblGrid>
        <w:gridCol w:w="4315"/>
        <w:gridCol w:w="3780"/>
        <w:gridCol w:w="1350"/>
      </w:tblGrid>
      <w:tr w:rsidR="00A72AC3" w:rsidRPr="0036072B" w14:paraId="4952DF7B" w14:textId="77777777" w:rsidTr="00947F08">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4315" w:type="dxa"/>
            <w:noWrap/>
            <w:hideMark/>
          </w:tcPr>
          <w:p w14:paraId="4632E4B7" w14:textId="77777777" w:rsidR="00A72AC3" w:rsidRPr="008743AE" w:rsidRDefault="00A72AC3" w:rsidP="00947F08">
            <w:pPr>
              <w:spacing w:before="0" w:after="0"/>
              <w:rPr>
                <w:rFonts w:cstheme="minorHAnsi"/>
              </w:rPr>
            </w:pPr>
            <w:r w:rsidRPr="008743AE">
              <w:rPr>
                <w:rFonts w:cstheme="minorHAnsi"/>
              </w:rPr>
              <w:t>Report Row Category</w:t>
            </w:r>
          </w:p>
        </w:tc>
        <w:tc>
          <w:tcPr>
            <w:tcW w:w="3780" w:type="dxa"/>
            <w:hideMark/>
          </w:tcPr>
          <w:p w14:paraId="297D23C3" w14:textId="77777777" w:rsidR="00A72AC3" w:rsidRPr="008743AE" w:rsidRDefault="00A72AC3" w:rsidP="00947F08">
            <w:pPr>
              <w:spacing w:before="0" w:after="0"/>
              <w:cnfStyle w:val="100000000000" w:firstRow="1" w:lastRow="0" w:firstColumn="0" w:lastColumn="0" w:oddVBand="0" w:evenVBand="0" w:oddHBand="0" w:evenHBand="0" w:firstRowFirstColumn="0" w:firstRowLastColumn="0" w:lastRowFirstColumn="0" w:lastRowLastColumn="0"/>
              <w:rPr>
                <w:rFonts w:cstheme="minorHAnsi"/>
              </w:rPr>
            </w:pPr>
            <w:r w:rsidRPr="008743AE">
              <w:rPr>
                <w:rFonts w:cstheme="minorHAnsi"/>
              </w:rPr>
              <w:t>Source Column</w:t>
            </w:r>
            <w:r>
              <w:t xml:space="preserve"> and Criteria</w:t>
            </w:r>
          </w:p>
        </w:tc>
        <w:tc>
          <w:tcPr>
            <w:tcW w:w="1350" w:type="dxa"/>
          </w:tcPr>
          <w:p w14:paraId="40D1BD2B" w14:textId="77777777" w:rsidR="00A72AC3" w:rsidRPr="00F4094B" w:rsidRDefault="00A72AC3" w:rsidP="00947F08">
            <w:pPr>
              <w:pStyle w:val="NoSpacing"/>
              <w:cnfStyle w:val="100000000000" w:firstRow="1" w:lastRow="0" w:firstColumn="0" w:lastColumn="0" w:oddVBand="0" w:evenVBand="0" w:oddHBand="0" w:evenHBand="0" w:firstRowFirstColumn="0" w:firstRowLastColumn="0" w:lastRowFirstColumn="0" w:lastRowLastColumn="0"/>
            </w:pPr>
            <w:r w:rsidRPr="00F4094B">
              <w:t>ReportRow</w:t>
            </w:r>
          </w:p>
        </w:tc>
      </w:tr>
      <w:tr w:rsidR="00A72AC3" w:rsidRPr="0036072B" w14:paraId="773DCDB6" w14:textId="77777777" w:rsidTr="00947F0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315" w:type="dxa"/>
            <w:noWrap/>
            <w:hideMark/>
          </w:tcPr>
          <w:p w14:paraId="0B5448C1" w14:textId="77777777" w:rsidR="00A72AC3" w:rsidRPr="00454D25" w:rsidRDefault="00A72AC3" w:rsidP="00947F08">
            <w:pPr>
              <w:pStyle w:val="NoSpacing"/>
            </w:pPr>
            <w:r w:rsidRPr="00454D25">
              <w:t>Days to return after exit from ES</w:t>
            </w:r>
          </w:p>
        </w:tc>
        <w:tc>
          <w:tcPr>
            <w:tcW w:w="3780" w:type="dxa"/>
            <w:noWrap/>
            <w:hideMark/>
          </w:tcPr>
          <w:p w14:paraId="3B77CA23" w14:textId="77777777" w:rsidR="00A72AC3" w:rsidRPr="00454D25" w:rsidRDefault="00A72AC3" w:rsidP="00947F08">
            <w:pPr>
              <w:pStyle w:val="NoSpacing"/>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F2422B">
              <w:rPr>
                <w:b/>
              </w:rPr>
              <w:t>ReturnTime</w:t>
            </w:r>
            <w:r w:rsidRPr="00454D25">
              <w:t xml:space="preserve"> </w:t>
            </w:r>
            <w:r w:rsidRPr="00454D25">
              <w:rPr>
                <w:rFonts w:cstheme="minorHAnsi"/>
              </w:rPr>
              <w:t xml:space="preserve">where </w:t>
            </w:r>
            <w:r w:rsidRPr="00F2422B">
              <w:rPr>
                <w:rFonts w:cstheme="minorHAnsi"/>
                <w:b/>
              </w:rPr>
              <w:t>ExitFrom</w:t>
            </w:r>
            <w:r w:rsidRPr="00454D25">
              <w:t xml:space="preserve"> = 2</w:t>
            </w:r>
          </w:p>
        </w:tc>
        <w:tc>
          <w:tcPr>
            <w:tcW w:w="1350" w:type="dxa"/>
          </w:tcPr>
          <w:p w14:paraId="7D927920" w14:textId="77777777" w:rsidR="00A72AC3" w:rsidRPr="00F4094B" w:rsidRDefault="00A72AC3" w:rsidP="00947F08">
            <w:pPr>
              <w:pStyle w:val="NoSpacing"/>
              <w:cnfStyle w:val="000000100000" w:firstRow="0" w:lastRow="0" w:firstColumn="0" w:lastColumn="0" w:oddVBand="0" w:evenVBand="0" w:oddHBand="1" w:evenHBand="0" w:firstRowFirstColumn="0" w:firstRowLastColumn="0" w:lastRowFirstColumn="0" w:lastRowLastColumn="0"/>
            </w:pPr>
            <w:r w:rsidRPr="00F4094B">
              <w:t>18</w:t>
            </w:r>
          </w:p>
        </w:tc>
      </w:tr>
      <w:tr w:rsidR="00A72AC3" w:rsidRPr="0036072B" w14:paraId="1C777557" w14:textId="77777777" w:rsidTr="00947F0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315" w:type="dxa"/>
            <w:noWrap/>
            <w:hideMark/>
          </w:tcPr>
          <w:p w14:paraId="1909C085" w14:textId="77777777" w:rsidR="00A72AC3" w:rsidRPr="00454D25" w:rsidRDefault="00A72AC3" w:rsidP="00947F08">
            <w:pPr>
              <w:pStyle w:val="NoSpacing"/>
            </w:pPr>
            <w:r w:rsidRPr="00454D25">
              <w:t>Days to return after exit from TH</w:t>
            </w:r>
          </w:p>
        </w:tc>
        <w:tc>
          <w:tcPr>
            <w:tcW w:w="3780" w:type="dxa"/>
            <w:noWrap/>
            <w:hideMark/>
          </w:tcPr>
          <w:p w14:paraId="262B7C78" w14:textId="77777777" w:rsidR="00A72AC3" w:rsidRPr="00454D25" w:rsidRDefault="00A72AC3" w:rsidP="00947F08">
            <w:pPr>
              <w:pStyle w:val="NoSpacing"/>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F2422B">
              <w:rPr>
                <w:b/>
              </w:rPr>
              <w:t>ReturnTime</w:t>
            </w:r>
            <w:r w:rsidRPr="00454D25">
              <w:t xml:space="preserve"> </w:t>
            </w:r>
            <w:r w:rsidRPr="00454D25">
              <w:rPr>
                <w:rFonts w:cstheme="minorHAnsi"/>
              </w:rPr>
              <w:t xml:space="preserve">where </w:t>
            </w:r>
            <w:r w:rsidRPr="00F2422B">
              <w:rPr>
                <w:rFonts w:cstheme="minorHAnsi"/>
                <w:b/>
              </w:rPr>
              <w:t>ExitFrom</w:t>
            </w:r>
            <w:r w:rsidRPr="00454D25">
              <w:t xml:space="preserve"> = 3</w:t>
            </w:r>
          </w:p>
        </w:tc>
        <w:tc>
          <w:tcPr>
            <w:tcW w:w="1350" w:type="dxa"/>
          </w:tcPr>
          <w:p w14:paraId="6D52CC60" w14:textId="77777777" w:rsidR="00A72AC3" w:rsidRPr="00F4094B" w:rsidRDefault="00A72AC3" w:rsidP="00947F08">
            <w:pPr>
              <w:pStyle w:val="NoSpacing"/>
              <w:cnfStyle w:val="000000010000" w:firstRow="0" w:lastRow="0" w:firstColumn="0" w:lastColumn="0" w:oddVBand="0" w:evenVBand="0" w:oddHBand="0" w:evenHBand="1" w:firstRowFirstColumn="0" w:firstRowLastColumn="0" w:lastRowFirstColumn="0" w:lastRowLastColumn="0"/>
            </w:pPr>
            <w:r w:rsidRPr="00F4094B">
              <w:t>19</w:t>
            </w:r>
          </w:p>
        </w:tc>
      </w:tr>
      <w:tr w:rsidR="00A72AC3" w:rsidRPr="0036072B" w14:paraId="64230C42" w14:textId="77777777" w:rsidTr="00947F0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315" w:type="dxa"/>
            <w:noWrap/>
            <w:hideMark/>
          </w:tcPr>
          <w:p w14:paraId="2DDD44D4" w14:textId="77777777" w:rsidR="00A72AC3" w:rsidRPr="00454D25" w:rsidRDefault="00A72AC3" w:rsidP="00947F08">
            <w:pPr>
              <w:pStyle w:val="NoSpacing"/>
            </w:pPr>
            <w:r w:rsidRPr="00454D25">
              <w:t>Days to return after exit from SH</w:t>
            </w:r>
          </w:p>
        </w:tc>
        <w:tc>
          <w:tcPr>
            <w:tcW w:w="3780" w:type="dxa"/>
            <w:noWrap/>
            <w:hideMark/>
          </w:tcPr>
          <w:p w14:paraId="1CA631AA" w14:textId="77777777" w:rsidR="00A72AC3" w:rsidRPr="00454D25" w:rsidRDefault="00A72AC3" w:rsidP="00947F08">
            <w:pPr>
              <w:pStyle w:val="NoSpacing"/>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F2422B">
              <w:rPr>
                <w:b/>
              </w:rPr>
              <w:t>ReturnTime</w:t>
            </w:r>
            <w:r w:rsidRPr="00454D25">
              <w:t xml:space="preserve"> </w:t>
            </w:r>
            <w:r w:rsidRPr="00454D25">
              <w:rPr>
                <w:rFonts w:cstheme="minorHAnsi"/>
              </w:rPr>
              <w:t xml:space="preserve">where </w:t>
            </w:r>
            <w:r w:rsidRPr="00F2422B">
              <w:rPr>
                <w:b/>
              </w:rPr>
              <w:t>ExitFrom</w:t>
            </w:r>
            <w:r w:rsidRPr="00454D25">
              <w:t xml:space="preserve"> </w:t>
            </w:r>
            <w:r w:rsidRPr="00454D25">
              <w:rPr>
                <w:rFonts w:cstheme="minorHAnsi"/>
              </w:rPr>
              <w:t>= 4</w:t>
            </w:r>
          </w:p>
        </w:tc>
        <w:tc>
          <w:tcPr>
            <w:tcW w:w="1350" w:type="dxa"/>
          </w:tcPr>
          <w:p w14:paraId="2ECC0686" w14:textId="77777777" w:rsidR="00A72AC3" w:rsidRPr="00F4094B" w:rsidRDefault="00A72AC3" w:rsidP="00947F08">
            <w:pPr>
              <w:pStyle w:val="NoSpacing"/>
              <w:cnfStyle w:val="000000100000" w:firstRow="0" w:lastRow="0" w:firstColumn="0" w:lastColumn="0" w:oddVBand="0" w:evenVBand="0" w:oddHBand="1" w:evenHBand="0" w:firstRowFirstColumn="0" w:firstRowLastColumn="0" w:lastRowFirstColumn="0" w:lastRowLastColumn="0"/>
            </w:pPr>
            <w:r w:rsidRPr="00F4094B">
              <w:t>20</w:t>
            </w:r>
          </w:p>
        </w:tc>
      </w:tr>
      <w:tr w:rsidR="00A72AC3" w:rsidRPr="0036072B" w14:paraId="2E418B36" w14:textId="77777777" w:rsidTr="00947F0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315" w:type="dxa"/>
            <w:noWrap/>
            <w:hideMark/>
          </w:tcPr>
          <w:p w14:paraId="2F9A280E" w14:textId="77777777" w:rsidR="00A72AC3" w:rsidRPr="00EE265F" w:rsidRDefault="00A72AC3" w:rsidP="00947F08">
            <w:pPr>
              <w:pStyle w:val="NoSpacing"/>
              <w:rPr>
                <w:bCs w:val="0"/>
              </w:rPr>
            </w:pPr>
            <w:r w:rsidRPr="00454D25">
              <w:t>Days to return after exit from RRH</w:t>
            </w:r>
            <w:r>
              <w:t xml:space="preserve"> (placed in PH)</w:t>
            </w:r>
          </w:p>
        </w:tc>
        <w:tc>
          <w:tcPr>
            <w:tcW w:w="3780" w:type="dxa"/>
            <w:noWrap/>
            <w:hideMark/>
          </w:tcPr>
          <w:p w14:paraId="47FF6007" w14:textId="77777777" w:rsidR="00A72AC3" w:rsidRPr="00454D25" w:rsidRDefault="00A72AC3" w:rsidP="00947F08">
            <w:pPr>
              <w:pStyle w:val="NoSpacing"/>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F2422B">
              <w:rPr>
                <w:b/>
              </w:rPr>
              <w:t>ReturnTime</w:t>
            </w:r>
            <w:r w:rsidRPr="00454D25">
              <w:t xml:space="preserve"> </w:t>
            </w:r>
            <w:r w:rsidRPr="00454D25">
              <w:rPr>
                <w:rFonts w:cstheme="minorHAnsi"/>
              </w:rPr>
              <w:t xml:space="preserve">where </w:t>
            </w:r>
            <w:r w:rsidRPr="00F2422B">
              <w:rPr>
                <w:rFonts w:cstheme="minorHAnsi"/>
                <w:b/>
              </w:rPr>
              <w:t>ExitFrom</w:t>
            </w:r>
            <w:r w:rsidRPr="00454D25">
              <w:t xml:space="preserve"> = 5</w:t>
            </w:r>
          </w:p>
        </w:tc>
        <w:tc>
          <w:tcPr>
            <w:tcW w:w="1350" w:type="dxa"/>
          </w:tcPr>
          <w:p w14:paraId="2B13B633" w14:textId="77777777" w:rsidR="00A72AC3" w:rsidRPr="00F4094B" w:rsidRDefault="00A72AC3" w:rsidP="00947F08">
            <w:pPr>
              <w:pStyle w:val="NoSpacing"/>
              <w:cnfStyle w:val="000000010000" w:firstRow="0" w:lastRow="0" w:firstColumn="0" w:lastColumn="0" w:oddVBand="0" w:evenVBand="0" w:oddHBand="0" w:evenHBand="1" w:firstRowFirstColumn="0" w:firstRowLastColumn="0" w:lastRowFirstColumn="0" w:lastRowLastColumn="0"/>
            </w:pPr>
            <w:r w:rsidRPr="00F4094B">
              <w:t>21</w:t>
            </w:r>
          </w:p>
        </w:tc>
      </w:tr>
      <w:tr w:rsidR="00A72AC3" w:rsidRPr="0036072B" w14:paraId="66AE2203" w14:textId="77777777" w:rsidTr="00947F0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315" w:type="dxa"/>
            <w:noWrap/>
            <w:hideMark/>
          </w:tcPr>
          <w:p w14:paraId="23865170" w14:textId="77777777" w:rsidR="00A72AC3" w:rsidRPr="00454D25" w:rsidRDefault="00A72AC3" w:rsidP="00947F08">
            <w:pPr>
              <w:pStyle w:val="NoSpacing"/>
            </w:pPr>
            <w:r w:rsidRPr="00454D25">
              <w:t>Days to return after exit from PSH</w:t>
            </w:r>
            <w:r>
              <w:t xml:space="preserve"> (placed in PH)</w:t>
            </w:r>
          </w:p>
        </w:tc>
        <w:tc>
          <w:tcPr>
            <w:tcW w:w="3780" w:type="dxa"/>
            <w:noWrap/>
            <w:hideMark/>
          </w:tcPr>
          <w:p w14:paraId="72EEFFB7" w14:textId="77777777" w:rsidR="00A72AC3" w:rsidRPr="00454D25" w:rsidRDefault="00A72AC3" w:rsidP="00947F08">
            <w:pPr>
              <w:pStyle w:val="NoSpacing"/>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F2422B">
              <w:rPr>
                <w:b/>
              </w:rPr>
              <w:t>ReturnTime</w:t>
            </w:r>
            <w:r w:rsidRPr="00454D25">
              <w:t xml:space="preserve"> </w:t>
            </w:r>
            <w:r w:rsidRPr="00454D25">
              <w:rPr>
                <w:rFonts w:cstheme="minorHAnsi"/>
              </w:rPr>
              <w:t xml:space="preserve">where </w:t>
            </w:r>
            <w:r w:rsidRPr="00F2422B">
              <w:rPr>
                <w:rFonts w:cstheme="minorHAnsi"/>
                <w:b/>
              </w:rPr>
              <w:t>ExitFrom</w:t>
            </w:r>
            <w:r w:rsidRPr="00454D25">
              <w:t xml:space="preserve"> = 6</w:t>
            </w:r>
          </w:p>
        </w:tc>
        <w:tc>
          <w:tcPr>
            <w:tcW w:w="1350" w:type="dxa"/>
          </w:tcPr>
          <w:p w14:paraId="55D4FB00" w14:textId="77777777" w:rsidR="00A72AC3" w:rsidRPr="00F4094B" w:rsidRDefault="00A72AC3" w:rsidP="00947F08">
            <w:pPr>
              <w:pStyle w:val="NoSpacing"/>
              <w:cnfStyle w:val="000000100000" w:firstRow="0" w:lastRow="0" w:firstColumn="0" w:lastColumn="0" w:oddVBand="0" w:evenVBand="0" w:oddHBand="1" w:evenHBand="0" w:firstRowFirstColumn="0" w:firstRowLastColumn="0" w:lastRowFirstColumn="0" w:lastRowLastColumn="0"/>
            </w:pPr>
            <w:r w:rsidRPr="00F4094B">
              <w:t>22</w:t>
            </w:r>
          </w:p>
        </w:tc>
      </w:tr>
      <w:tr w:rsidR="00A72AC3" w:rsidRPr="0036072B" w14:paraId="5B72B335" w14:textId="77777777" w:rsidTr="00947F0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315" w:type="dxa"/>
            <w:noWrap/>
            <w:hideMark/>
          </w:tcPr>
          <w:p w14:paraId="415BC653" w14:textId="77777777" w:rsidR="00A72AC3" w:rsidRPr="00454D25" w:rsidRDefault="00A72AC3" w:rsidP="00947F08">
            <w:pPr>
              <w:pStyle w:val="NoSpacing"/>
            </w:pPr>
            <w:r w:rsidRPr="00454D25">
              <w:t>Days to return after exit from RRH</w:t>
            </w:r>
            <w:r>
              <w:t xml:space="preserve"> (not placed)</w:t>
            </w:r>
          </w:p>
        </w:tc>
        <w:tc>
          <w:tcPr>
            <w:tcW w:w="3780" w:type="dxa"/>
            <w:noWrap/>
            <w:hideMark/>
          </w:tcPr>
          <w:p w14:paraId="78D433F1" w14:textId="77777777" w:rsidR="00A72AC3" w:rsidRPr="00454D25" w:rsidRDefault="00A72AC3" w:rsidP="00947F08">
            <w:pPr>
              <w:pStyle w:val="NoSpacing"/>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F2422B">
              <w:rPr>
                <w:b/>
              </w:rPr>
              <w:t>ReturnTime</w:t>
            </w:r>
            <w:r w:rsidRPr="00454D25">
              <w:t xml:space="preserve"> </w:t>
            </w:r>
            <w:r w:rsidRPr="00454D25">
              <w:rPr>
                <w:rFonts w:cstheme="minorHAnsi"/>
              </w:rPr>
              <w:t xml:space="preserve">where </w:t>
            </w:r>
            <w:r w:rsidRPr="00F2422B">
              <w:rPr>
                <w:rFonts w:cstheme="minorHAnsi"/>
                <w:b/>
              </w:rPr>
              <w:t>ExitFrom</w:t>
            </w:r>
            <w:r w:rsidRPr="00454D25">
              <w:t xml:space="preserve"> = </w:t>
            </w:r>
            <w:r>
              <w:t>7</w:t>
            </w:r>
          </w:p>
        </w:tc>
        <w:tc>
          <w:tcPr>
            <w:tcW w:w="1350" w:type="dxa"/>
          </w:tcPr>
          <w:p w14:paraId="7FD9A3ED" w14:textId="77777777" w:rsidR="00A72AC3" w:rsidRPr="00F4094B" w:rsidRDefault="00A72AC3" w:rsidP="00947F08">
            <w:pPr>
              <w:pStyle w:val="NoSpacing"/>
              <w:cnfStyle w:val="000000010000" w:firstRow="0" w:lastRow="0" w:firstColumn="0" w:lastColumn="0" w:oddVBand="0" w:evenVBand="0" w:oddHBand="0" w:evenHBand="1" w:firstRowFirstColumn="0" w:firstRowLastColumn="0" w:lastRowFirstColumn="0" w:lastRowLastColumn="0"/>
            </w:pPr>
            <w:r>
              <w:t>63</w:t>
            </w:r>
          </w:p>
        </w:tc>
      </w:tr>
      <w:tr w:rsidR="00A72AC3" w:rsidRPr="0036072B" w14:paraId="71ECA7E9" w14:textId="77777777" w:rsidTr="00947F0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315" w:type="dxa"/>
            <w:noWrap/>
            <w:hideMark/>
          </w:tcPr>
          <w:p w14:paraId="5A51D8AF" w14:textId="77777777" w:rsidR="00A72AC3" w:rsidRPr="00454D25" w:rsidRDefault="00A72AC3" w:rsidP="00947F08">
            <w:pPr>
              <w:pStyle w:val="NoSpacing"/>
            </w:pPr>
            <w:r w:rsidRPr="00454D25">
              <w:t>Days to return after exit from PSH</w:t>
            </w:r>
            <w:r>
              <w:t xml:space="preserve"> (not placed)</w:t>
            </w:r>
          </w:p>
        </w:tc>
        <w:tc>
          <w:tcPr>
            <w:tcW w:w="3780" w:type="dxa"/>
            <w:noWrap/>
            <w:hideMark/>
          </w:tcPr>
          <w:p w14:paraId="10F2A903" w14:textId="77777777" w:rsidR="00A72AC3" w:rsidRPr="00454D25" w:rsidRDefault="00A72AC3" w:rsidP="00947F08">
            <w:pPr>
              <w:pStyle w:val="NoSpacing"/>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F2422B">
              <w:rPr>
                <w:b/>
              </w:rPr>
              <w:t>ReturnTime</w:t>
            </w:r>
            <w:r w:rsidRPr="00454D25">
              <w:t xml:space="preserve"> </w:t>
            </w:r>
            <w:r w:rsidRPr="00454D25">
              <w:rPr>
                <w:rFonts w:cstheme="minorHAnsi"/>
              </w:rPr>
              <w:t xml:space="preserve">where </w:t>
            </w:r>
            <w:r w:rsidRPr="00F2422B">
              <w:rPr>
                <w:rFonts w:cstheme="minorHAnsi"/>
                <w:b/>
              </w:rPr>
              <w:t>ExitFrom</w:t>
            </w:r>
            <w:r w:rsidRPr="00454D25">
              <w:t xml:space="preserve"> = </w:t>
            </w:r>
            <w:r>
              <w:t>8</w:t>
            </w:r>
          </w:p>
        </w:tc>
        <w:tc>
          <w:tcPr>
            <w:tcW w:w="1350" w:type="dxa"/>
          </w:tcPr>
          <w:p w14:paraId="484AA019" w14:textId="77777777" w:rsidR="00A72AC3" w:rsidRPr="00F4094B" w:rsidRDefault="00A72AC3" w:rsidP="00947F08">
            <w:pPr>
              <w:pStyle w:val="NoSpacing"/>
              <w:cnfStyle w:val="000000100000" w:firstRow="0" w:lastRow="0" w:firstColumn="0" w:lastColumn="0" w:oddVBand="0" w:evenVBand="0" w:oddHBand="1" w:evenHBand="0" w:firstRowFirstColumn="0" w:firstRowLastColumn="0" w:lastRowFirstColumn="0" w:lastRowLastColumn="0"/>
            </w:pPr>
            <w:r>
              <w:t>64</w:t>
            </w:r>
          </w:p>
        </w:tc>
      </w:tr>
    </w:tbl>
    <w:p w14:paraId="5E249D45" w14:textId="26A7586E" w:rsidR="002B6231" w:rsidRDefault="002B6231" w:rsidP="0088191A">
      <w:pPr>
        <w:pStyle w:val="Heading2"/>
      </w:pPr>
      <w:bookmarkStart w:id="831" w:name="_Toc31198752"/>
      <w:bookmarkStart w:id="832" w:name="_Toc37849815"/>
      <w:bookmarkStart w:id="833" w:name="_Toc79154003"/>
      <w:bookmarkEnd w:id="831"/>
      <w:r w:rsidRPr="00C52062">
        <w:t xml:space="preserve">Get Average Days to Return/Re-engage by </w:t>
      </w:r>
      <w:r>
        <w:t>System Path</w:t>
      </w:r>
      <w:bookmarkEnd w:id="830"/>
      <w:bookmarkEnd w:id="832"/>
      <w:bookmarkEnd w:id="833"/>
    </w:p>
    <w:p w14:paraId="2F9A93FF" w14:textId="77777777" w:rsidR="00F824D6" w:rsidRPr="00F824D6" w:rsidRDefault="00F824D6" w:rsidP="00F824D6">
      <w:pPr>
        <w:jc w:val="center"/>
      </w:pPr>
      <w:r>
        <w:rPr>
          <w:rFonts w:ascii="Times New Roman" w:hAnsi="Times New Roman" w:cs="Times New Roman"/>
          <w:noProof/>
          <w:sz w:val="24"/>
          <w:szCs w:val="24"/>
        </w:rPr>
        <mc:AlternateContent>
          <mc:Choice Requires="wpg">
            <w:drawing>
              <wp:inline distT="0" distB="0" distL="0" distR="0" wp14:anchorId="582C747A" wp14:editId="3C7D5A2A">
                <wp:extent cx="3562350" cy="274320"/>
                <wp:effectExtent l="0" t="0" r="19050" b="11430"/>
                <wp:docPr id="228" name="Group 2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62350" cy="274320"/>
                          <a:chOff x="1052626" y="1116808"/>
                          <a:chExt cx="35626" cy="2743"/>
                        </a:xfrm>
                      </wpg:grpSpPr>
                      <wps:wsp>
                        <wps:cNvPr id="229" name="AutoShape 390"/>
                        <wps:cNvSpPr>
                          <a:spLocks noChangeArrowheads="1"/>
                        </wps:cNvSpPr>
                        <wps:spPr bwMode="auto">
                          <a:xfrm>
                            <a:off x="1052626" y="1116808"/>
                            <a:ext cx="12802" cy="2744"/>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4C8D3E61" w14:textId="77777777" w:rsidR="00004824" w:rsidRDefault="00004824" w:rsidP="00F824D6">
                              <w:pPr>
                                <w:pStyle w:val="Style3"/>
                              </w:pPr>
                              <w:r>
                                <w:t>tlsa_Exit</w:t>
                              </w:r>
                            </w:p>
                          </w:txbxContent>
                        </wps:txbx>
                        <wps:bodyPr rot="0" vert="horz" wrap="square" lIns="0" tIns="0" rIns="0" bIns="0" anchor="ctr" anchorCtr="0" upright="1">
                          <a:noAutofit/>
                        </wps:bodyPr>
                      </wps:wsp>
                      <wps:wsp>
                        <wps:cNvPr id="230" name="AutoShape 16"/>
                        <wps:cNvCnPr>
                          <a:cxnSpLocks noChangeShapeType="1"/>
                        </wps:cNvCnPr>
                        <wps:spPr bwMode="auto">
                          <a:xfrm>
                            <a:off x="1065428" y="1118180"/>
                            <a:ext cx="10937" cy="0"/>
                          </a:xfrm>
                          <a:prstGeom prst="straightConnector1">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235" name="AutoShape 17"/>
                        <wps:cNvSpPr>
                          <a:spLocks noChangeArrowheads="1"/>
                        </wps:cNvSpPr>
                        <wps:spPr bwMode="auto">
                          <a:xfrm>
                            <a:off x="1076365" y="1116808"/>
                            <a:ext cx="11887" cy="2744"/>
                          </a:xfrm>
                          <a:prstGeom prst="flowChartDocument">
                            <a:avLst/>
                          </a:prstGeom>
                          <a:solidFill>
                            <a:srgbClr val="FCE5D6"/>
                          </a:solidFill>
                          <a:ln w="6350">
                            <a:solidFill>
                              <a:srgbClr val="F5B18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2BA4F04E" w14:textId="77777777" w:rsidR="00004824" w:rsidRDefault="00004824" w:rsidP="00F824D6">
                              <w:pPr>
                                <w:pStyle w:val="Style3"/>
                              </w:pPr>
                              <w:r>
                                <w:t>lsa_Calculated</w:t>
                              </w:r>
                            </w:p>
                          </w:txbxContent>
                        </wps:txbx>
                        <wps:bodyPr rot="0" vert="horz" wrap="square" lIns="0" tIns="0" rIns="0" bIns="0" anchor="ctr" anchorCtr="0" upright="1">
                          <a:noAutofit/>
                        </wps:bodyPr>
                      </wps:wsp>
                    </wpg:wgp>
                  </a:graphicData>
                </a:graphic>
              </wp:inline>
            </w:drawing>
          </mc:Choice>
          <mc:Fallback>
            <w:pict>
              <v:group w14:anchorId="582C747A" id="Group 228" o:spid="_x0000_s1485" style="width:280.5pt;height:21.6pt;mso-position-horizontal-relative:char;mso-position-vertical-relative:line" coordorigin="10526,11168" coordsize="356,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">
                <v:shape id="AutoShape 390" o:spid="_x0000_s1486" type="#_x0000_t113" style="position:absolute;left:10526;top:11168;width:128;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" fillcolor="#ebd7e1" strokecolor="#c285a3" strokeweight=".5pt">
                  <v:shadow color="black" opacity="0" offset="0,0"/>
                  <v:textbox inset="0,0,0,0">
                    <w:txbxContent>
                      <w:p w14:paraId="4C8D3E61" w14:textId="77777777" w:rsidR="00004824" w:rsidRDefault="00004824" w:rsidP="00F824D6">
                        <w:pPr>
                          <w:pStyle w:val="Style3"/>
                        </w:pPr>
                        <w:r>
                          <w:t>tlsa_Exit</w:t>
                        </w:r>
                      </w:p>
                    </w:txbxContent>
                  </v:textbox>
                </v:shape>
                <v:shape id="AutoShape 16" o:spid="_x0000_s1487" type="#_x0000_t32" style="position:absolute;left:10654;top:11181;width:1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" strokecolor="black [0]" strokeweight=".5pt">
                  <v:stroke endarrow="block"/>
                  <v:shadow color="black [0]"/>
                </v:shape>
                <v:shape id="AutoShape 17" o:spid="_x0000_s1488" type="#_x0000_t114" style="position:absolute;left:10763;top:11168;width:119;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" fillcolor="#fce5d6" strokecolor="#f5b183" strokeweight=".5pt">
                  <v:shadow color="black" opacity="0" offset="0,0"/>
                  <v:textbox inset="0,0,0,0">
                    <w:txbxContent>
                      <w:p w14:paraId="2BA4F04E" w14:textId="77777777" w:rsidR="00004824" w:rsidRDefault="00004824" w:rsidP="00F824D6">
                        <w:pPr>
                          <w:pStyle w:val="Style3"/>
                        </w:pPr>
                        <w:r>
                          <w:t>lsa_Calculated</w:t>
                        </w:r>
                      </w:p>
                    </w:txbxContent>
                  </v:textbox>
                </v:shape>
                <w10:anchorlock/>
              </v:group>
            </w:pict>
          </mc:Fallback>
        </mc:AlternateContent>
      </w:r>
    </w:p>
    <w:p w14:paraId="266EC424" w14:textId="77777777" w:rsidR="00F824F8" w:rsidRDefault="00F824F8" w:rsidP="00F824F8">
      <w:pPr>
        <w:pStyle w:val="Heading3"/>
      </w:pPr>
      <w:r>
        <w:t>Relevant Data</w:t>
      </w:r>
    </w:p>
    <w:p w14:paraId="02674E82" w14:textId="77777777" w:rsidR="00F824F8" w:rsidRDefault="00F824F8" w:rsidP="00F824F8">
      <w:pPr>
        <w:pStyle w:val="Heading4"/>
      </w:pPr>
      <w:r>
        <w:t>Source</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5"/>
      </w:tblGrid>
      <w:tr w:rsidR="00F824F8" w:rsidRPr="005F4836" w14:paraId="138D3F87" w14:textId="77777777" w:rsidTr="00947F08">
        <w:trPr>
          <w:trHeight w:val="216"/>
        </w:trPr>
        <w:tc>
          <w:tcPr>
            <w:tcW w:w="9355" w:type="dxa"/>
            <w:shd w:val="clear" w:color="auto" w:fill="FDE9D9" w:themeFill="accent6" w:themeFillTint="33"/>
          </w:tcPr>
          <w:p w14:paraId="503B71E5" w14:textId="77777777" w:rsidR="00F824F8" w:rsidRPr="005F4836" w:rsidRDefault="00F824F8" w:rsidP="00947F08">
            <w:pPr>
              <w:pStyle w:val="NoSpacing"/>
              <w:rPr>
                <w:b/>
                <w:bCs/>
              </w:rPr>
            </w:pPr>
            <w:r>
              <w:rPr>
                <w:b/>
                <w:bCs/>
              </w:rPr>
              <w:t>tlsa</w:t>
            </w:r>
            <w:r w:rsidRPr="005F4836">
              <w:rPr>
                <w:b/>
                <w:bCs/>
              </w:rPr>
              <w:t>_</w:t>
            </w:r>
            <w:r>
              <w:rPr>
                <w:b/>
                <w:bCs/>
              </w:rPr>
              <w:t>Exit</w:t>
            </w:r>
          </w:p>
        </w:tc>
      </w:tr>
      <w:tr w:rsidR="00F824F8" w:rsidRPr="005F4836" w14:paraId="7EFF4884" w14:textId="77777777" w:rsidTr="00947F08">
        <w:trPr>
          <w:trHeight w:val="216"/>
        </w:trPr>
        <w:tc>
          <w:tcPr>
            <w:tcW w:w="9355" w:type="dxa"/>
          </w:tcPr>
          <w:p w14:paraId="2CCAE6A6" w14:textId="77777777" w:rsidR="00F824F8" w:rsidRPr="005F4836" w:rsidRDefault="00F824F8" w:rsidP="00947F08">
            <w:pPr>
              <w:pStyle w:val="NoSpacing"/>
            </w:pPr>
            <w:r>
              <w:t>HHType</w:t>
            </w:r>
          </w:p>
        </w:tc>
      </w:tr>
      <w:tr w:rsidR="00F824F8" w:rsidRPr="005F4836" w14:paraId="38829474" w14:textId="77777777" w:rsidTr="00947F08">
        <w:trPr>
          <w:trHeight w:val="95"/>
        </w:trPr>
        <w:tc>
          <w:tcPr>
            <w:tcW w:w="9355" w:type="dxa"/>
          </w:tcPr>
          <w:p w14:paraId="228DE478" w14:textId="77777777" w:rsidR="00F824F8" w:rsidRDefault="00F824F8" w:rsidP="00947F08">
            <w:pPr>
              <w:pStyle w:val="NoSpacing"/>
              <w:rPr>
                <w:rFonts w:cstheme="minorHAnsi"/>
                <w:bCs/>
              </w:rPr>
            </w:pPr>
            <w:r>
              <w:rPr>
                <w:rFonts w:cstheme="minorHAnsi"/>
                <w:bCs/>
              </w:rPr>
              <w:t>Cohort</w:t>
            </w:r>
          </w:p>
        </w:tc>
      </w:tr>
      <w:tr w:rsidR="00F824F8" w:rsidRPr="005F4836" w14:paraId="234FB6A4" w14:textId="77777777" w:rsidTr="00947F08">
        <w:trPr>
          <w:trHeight w:val="95"/>
        </w:trPr>
        <w:tc>
          <w:tcPr>
            <w:tcW w:w="9355" w:type="dxa"/>
          </w:tcPr>
          <w:p w14:paraId="0485FD36" w14:textId="77777777" w:rsidR="00F824F8" w:rsidRDefault="00F824F8" w:rsidP="00947F08">
            <w:pPr>
              <w:pStyle w:val="NoSpacing"/>
              <w:rPr>
                <w:rFonts w:cstheme="minorHAnsi"/>
                <w:bCs/>
              </w:rPr>
            </w:pPr>
            <w:r>
              <w:rPr>
                <w:rFonts w:cstheme="minorHAnsi"/>
                <w:bCs/>
              </w:rPr>
              <w:t>ExitTo</w:t>
            </w:r>
          </w:p>
        </w:tc>
      </w:tr>
      <w:tr w:rsidR="00F824F8" w:rsidRPr="005F4836" w14:paraId="62A0BC00" w14:textId="77777777" w:rsidTr="00947F08">
        <w:trPr>
          <w:trHeight w:val="95"/>
        </w:trPr>
        <w:tc>
          <w:tcPr>
            <w:tcW w:w="9355" w:type="dxa"/>
          </w:tcPr>
          <w:p w14:paraId="441E89FE" w14:textId="77777777" w:rsidR="00F824F8" w:rsidRDefault="00F824F8" w:rsidP="00947F08">
            <w:pPr>
              <w:pStyle w:val="NoSpacing"/>
              <w:rPr>
                <w:rFonts w:cstheme="minorHAnsi"/>
                <w:bCs/>
              </w:rPr>
            </w:pPr>
            <w:r>
              <w:rPr>
                <w:rFonts w:cstheme="minorHAnsi"/>
                <w:bCs/>
              </w:rPr>
              <w:t>ExitFrom</w:t>
            </w:r>
          </w:p>
        </w:tc>
      </w:tr>
      <w:tr w:rsidR="00F824F8" w:rsidRPr="005F4836" w14:paraId="363898D7" w14:textId="77777777" w:rsidTr="00947F08">
        <w:trPr>
          <w:trHeight w:val="95"/>
        </w:trPr>
        <w:tc>
          <w:tcPr>
            <w:tcW w:w="9355" w:type="dxa"/>
          </w:tcPr>
          <w:p w14:paraId="4B5926F6" w14:textId="77777777" w:rsidR="00F824F8" w:rsidRPr="00845520" w:rsidRDefault="00F824F8" w:rsidP="00947F08">
            <w:pPr>
              <w:pStyle w:val="NoSpacing"/>
              <w:rPr>
                <w:bCs/>
              </w:rPr>
            </w:pPr>
            <w:r>
              <w:rPr>
                <w:rFonts w:cstheme="minorHAnsi"/>
                <w:bCs/>
              </w:rPr>
              <w:t>ReturnTime</w:t>
            </w:r>
          </w:p>
        </w:tc>
      </w:tr>
      <w:tr w:rsidR="00F824F8" w:rsidRPr="005F4836" w14:paraId="6A28A3D7" w14:textId="77777777" w:rsidTr="00947F08">
        <w:trPr>
          <w:trHeight w:val="216"/>
        </w:trPr>
        <w:tc>
          <w:tcPr>
            <w:tcW w:w="9355" w:type="dxa"/>
          </w:tcPr>
          <w:p w14:paraId="344C320B" w14:textId="77777777" w:rsidR="00F824F8" w:rsidRDefault="00F824F8" w:rsidP="00947F08">
            <w:pPr>
              <w:pStyle w:val="NoSpacing"/>
              <w:rPr>
                <w:rFonts w:cstheme="minorHAnsi"/>
                <w:bCs/>
              </w:rPr>
            </w:pPr>
            <w:r w:rsidRPr="00845520">
              <w:rPr>
                <w:bCs/>
              </w:rPr>
              <w:t>HHChronic</w:t>
            </w:r>
          </w:p>
        </w:tc>
      </w:tr>
      <w:tr w:rsidR="00F824F8" w:rsidRPr="005F4836" w14:paraId="23CDCCA5" w14:textId="77777777" w:rsidTr="00947F08">
        <w:trPr>
          <w:trHeight w:val="216"/>
        </w:trPr>
        <w:tc>
          <w:tcPr>
            <w:tcW w:w="9355" w:type="dxa"/>
          </w:tcPr>
          <w:p w14:paraId="342252C3" w14:textId="77777777" w:rsidR="00F824F8" w:rsidRPr="00845520" w:rsidRDefault="00F824F8" w:rsidP="00947F08">
            <w:pPr>
              <w:pStyle w:val="NoSpacing"/>
              <w:rPr>
                <w:bCs/>
              </w:rPr>
            </w:pPr>
            <w:r w:rsidRPr="00845520">
              <w:rPr>
                <w:bCs/>
              </w:rPr>
              <w:t>HHVet</w:t>
            </w:r>
          </w:p>
        </w:tc>
      </w:tr>
      <w:tr w:rsidR="00F824F8" w:rsidRPr="005F4836" w14:paraId="5948542F" w14:textId="77777777" w:rsidTr="00947F08">
        <w:trPr>
          <w:trHeight w:val="216"/>
        </w:trPr>
        <w:tc>
          <w:tcPr>
            <w:tcW w:w="9355" w:type="dxa"/>
          </w:tcPr>
          <w:p w14:paraId="57C91C1C" w14:textId="77777777" w:rsidR="00F824F8" w:rsidRPr="00845520" w:rsidRDefault="00F824F8" w:rsidP="00947F08">
            <w:pPr>
              <w:pStyle w:val="NoSpacing"/>
              <w:rPr>
                <w:bCs/>
              </w:rPr>
            </w:pPr>
            <w:r w:rsidRPr="00845520">
              <w:rPr>
                <w:bCs/>
              </w:rPr>
              <w:t>HHAdultAge</w:t>
            </w:r>
          </w:p>
        </w:tc>
      </w:tr>
      <w:tr w:rsidR="00F824F8" w:rsidRPr="005F4836" w14:paraId="118B451F" w14:textId="77777777" w:rsidTr="00947F08">
        <w:trPr>
          <w:trHeight w:val="216"/>
        </w:trPr>
        <w:tc>
          <w:tcPr>
            <w:tcW w:w="9355" w:type="dxa"/>
          </w:tcPr>
          <w:p w14:paraId="46D26C23" w14:textId="77777777" w:rsidR="00F824F8" w:rsidRPr="00845520" w:rsidRDefault="00F824F8" w:rsidP="00947F08">
            <w:pPr>
              <w:pStyle w:val="NoSpacing"/>
              <w:rPr>
                <w:bCs/>
              </w:rPr>
            </w:pPr>
            <w:r w:rsidRPr="00845520">
              <w:rPr>
                <w:bCs/>
              </w:rPr>
              <w:t>HHParent</w:t>
            </w:r>
          </w:p>
        </w:tc>
      </w:tr>
      <w:tr w:rsidR="00802EE6" w:rsidRPr="005F4836" w14:paraId="6E8428B2" w14:textId="77777777" w:rsidTr="00947F08">
        <w:trPr>
          <w:trHeight w:val="216"/>
        </w:trPr>
        <w:tc>
          <w:tcPr>
            <w:tcW w:w="9355" w:type="dxa"/>
          </w:tcPr>
          <w:p w14:paraId="41A192A9" w14:textId="2C027342" w:rsidR="00802EE6" w:rsidRPr="00845520" w:rsidRDefault="00802EE6" w:rsidP="00947F08">
            <w:pPr>
              <w:pStyle w:val="NoSpacing"/>
              <w:rPr>
                <w:bCs/>
              </w:rPr>
            </w:pPr>
            <w:r>
              <w:rPr>
                <w:bCs/>
              </w:rPr>
              <w:t>SystemPath</w:t>
            </w:r>
          </w:p>
        </w:tc>
      </w:tr>
    </w:tbl>
    <w:p w14:paraId="4F0CDD85" w14:textId="77777777" w:rsidR="00F824F8" w:rsidRDefault="00F824F8" w:rsidP="00F824F8">
      <w:pPr>
        <w:pStyle w:val="Heading4"/>
      </w:pPr>
      <w:r>
        <w:t>Target</w:t>
      </w:r>
    </w:p>
    <w:tbl>
      <w:tblPr>
        <w:tblStyle w:val="Style1"/>
        <w:tblW w:w="9355" w:type="dxa"/>
        <w:tblLook w:val="04A0" w:firstRow="1" w:lastRow="0" w:firstColumn="1" w:lastColumn="0" w:noHBand="0" w:noVBand="1"/>
      </w:tblPr>
      <w:tblGrid>
        <w:gridCol w:w="9355"/>
      </w:tblGrid>
      <w:tr w:rsidR="00F824F8" w:rsidRPr="006B4F91" w14:paraId="475B384A" w14:textId="77777777" w:rsidTr="00947F08">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9355" w:type="dxa"/>
            <w:shd w:val="clear" w:color="auto" w:fill="76923C" w:themeFill="accent3" w:themeFillShade="BF"/>
          </w:tcPr>
          <w:p w14:paraId="3B9B1401" w14:textId="77777777" w:rsidR="00F824F8" w:rsidRPr="005F4836" w:rsidRDefault="00F824F8" w:rsidP="00947F08">
            <w:pPr>
              <w:pStyle w:val="NoSpacing"/>
              <w:rPr>
                <w:b w:val="0"/>
                <w:bCs w:val="0"/>
                <w:color w:val="FFFFFF" w:themeColor="background1"/>
              </w:rPr>
            </w:pPr>
            <w:r>
              <w:rPr>
                <w:b w:val="0"/>
                <w:bCs w:val="0"/>
                <w:color w:val="FFFFFF" w:themeColor="background1"/>
              </w:rPr>
              <w:t>lsa</w:t>
            </w:r>
            <w:r w:rsidRPr="005F4836">
              <w:rPr>
                <w:b w:val="0"/>
                <w:bCs w:val="0"/>
                <w:color w:val="FFFFFF" w:themeColor="background1"/>
              </w:rPr>
              <w:t>_</w:t>
            </w:r>
            <w:r>
              <w:rPr>
                <w:b w:val="0"/>
                <w:bCs w:val="0"/>
                <w:color w:val="FFFFFF" w:themeColor="background1"/>
              </w:rPr>
              <w:t>Calculated</w:t>
            </w:r>
          </w:p>
        </w:tc>
      </w:tr>
    </w:tbl>
    <w:tbl>
      <w:tblPr>
        <w:tblStyle w:val="TableGrid"/>
        <w:tblW w:w="0" w:type="auto"/>
        <w:tblLook w:val="04A0" w:firstRow="1" w:lastRow="0" w:firstColumn="1" w:lastColumn="0" w:noHBand="0" w:noVBand="1"/>
      </w:tblPr>
      <w:tblGrid>
        <w:gridCol w:w="1435"/>
        <w:gridCol w:w="7915"/>
      </w:tblGrid>
      <w:tr w:rsidR="00F824F8" w:rsidRPr="003A0FA0" w14:paraId="22B46061" w14:textId="77777777" w:rsidTr="00947F08">
        <w:tc>
          <w:tcPr>
            <w:tcW w:w="1435" w:type="dxa"/>
          </w:tcPr>
          <w:p w14:paraId="118B4521" w14:textId="77777777" w:rsidR="00F824F8" w:rsidRPr="00845520" w:rsidRDefault="00F824F8" w:rsidP="00947F08">
            <w:pPr>
              <w:pStyle w:val="NoSpacing"/>
              <w:rPr>
                <w:b/>
                <w:bCs/>
              </w:rPr>
            </w:pPr>
            <w:r w:rsidRPr="00845520">
              <w:rPr>
                <w:b/>
                <w:bCs/>
              </w:rPr>
              <w:t>Value</w:t>
            </w:r>
          </w:p>
        </w:tc>
        <w:tc>
          <w:tcPr>
            <w:tcW w:w="7915" w:type="dxa"/>
          </w:tcPr>
          <w:p w14:paraId="26E7B917" w14:textId="77777777" w:rsidR="00F824F8" w:rsidRPr="003A0FA0" w:rsidRDefault="00F824F8" w:rsidP="00947F08">
            <w:pPr>
              <w:pStyle w:val="NoSpacing"/>
            </w:pPr>
            <w:r>
              <w:t xml:space="preserve">The average of the values &gt; 0 in </w:t>
            </w:r>
            <w:r w:rsidRPr="00947F08">
              <w:rPr>
                <w:b/>
                <w:bCs/>
              </w:rPr>
              <w:t>ReturnTime</w:t>
            </w:r>
            <w:r>
              <w:t xml:space="preserve"> </w:t>
            </w:r>
          </w:p>
        </w:tc>
      </w:tr>
      <w:tr w:rsidR="00F824F8" w:rsidRPr="003A0FA0" w14:paraId="384798D7" w14:textId="77777777" w:rsidTr="00947F08">
        <w:tc>
          <w:tcPr>
            <w:tcW w:w="1435" w:type="dxa"/>
          </w:tcPr>
          <w:p w14:paraId="7CE2257A" w14:textId="77777777" w:rsidR="00F824F8" w:rsidRPr="00947F08" w:rsidRDefault="00F824F8" w:rsidP="00947F08">
            <w:pPr>
              <w:pStyle w:val="NoSpacing"/>
              <w:rPr>
                <w:b/>
                <w:bCs/>
              </w:rPr>
            </w:pPr>
            <w:r w:rsidRPr="00947F08">
              <w:rPr>
                <w:b/>
                <w:bCs/>
              </w:rPr>
              <w:t>Cohort</w:t>
            </w:r>
          </w:p>
        </w:tc>
        <w:tc>
          <w:tcPr>
            <w:tcW w:w="7915" w:type="dxa"/>
          </w:tcPr>
          <w:p w14:paraId="0AC4BB06" w14:textId="77777777" w:rsidR="00F824F8" w:rsidRPr="003A0FA0" w:rsidRDefault="00F824F8" w:rsidP="00947F08">
            <w:pPr>
              <w:pStyle w:val="NoSpacing"/>
            </w:pPr>
            <w:r w:rsidRPr="00947F08">
              <w:rPr>
                <w:b/>
                <w:bCs/>
              </w:rPr>
              <w:t>Cohort</w:t>
            </w:r>
            <w:r>
              <w:t xml:space="preserve"> value from tlsa_Exit</w:t>
            </w:r>
          </w:p>
        </w:tc>
      </w:tr>
      <w:tr w:rsidR="00F824F8" w:rsidRPr="003A0FA0" w14:paraId="1D31D2AE" w14:textId="77777777" w:rsidTr="00947F08">
        <w:tc>
          <w:tcPr>
            <w:tcW w:w="1435" w:type="dxa"/>
          </w:tcPr>
          <w:p w14:paraId="2DBF4AC5" w14:textId="77777777" w:rsidR="00F824F8" w:rsidRPr="00947F08" w:rsidRDefault="00F824F8" w:rsidP="00947F08">
            <w:pPr>
              <w:pStyle w:val="NoSpacing"/>
              <w:rPr>
                <w:b/>
                <w:bCs/>
              </w:rPr>
            </w:pPr>
            <w:r w:rsidRPr="00947F08">
              <w:rPr>
                <w:b/>
                <w:bCs/>
              </w:rPr>
              <w:t>Universe</w:t>
            </w:r>
          </w:p>
        </w:tc>
        <w:tc>
          <w:tcPr>
            <w:tcW w:w="7915" w:type="dxa"/>
          </w:tcPr>
          <w:p w14:paraId="1EA4392A" w14:textId="77777777" w:rsidR="00F824F8" w:rsidRPr="003A0FA0" w:rsidRDefault="00F824F8" w:rsidP="00947F08">
            <w:pPr>
              <w:pStyle w:val="NoSpacing"/>
            </w:pPr>
            <w:r>
              <w:t>Destination type prior to return; see below</w:t>
            </w:r>
          </w:p>
        </w:tc>
      </w:tr>
      <w:tr w:rsidR="00F824F8" w:rsidRPr="003A0FA0" w14:paraId="02A20205" w14:textId="77777777" w:rsidTr="00947F08">
        <w:tc>
          <w:tcPr>
            <w:tcW w:w="1435" w:type="dxa"/>
          </w:tcPr>
          <w:p w14:paraId="1B6C2F8F" w14:textId="77777777" w:rsidR="00F824F8" w:rsidRPr="00845520" w:rsidRDefault="00F824F8" w:rsidP="00947F08">
            <w:pPr>
              <w:pStyle w:val="NoSpacing"/>
              <w:rPr>
                <w:b/>
                <w:bCs/>
              </w:rPr>
            </w:pPr>
            <w:r w:rsidRPr="00845520">
              <w:rPr>
                <w:b/>
                <w:bCs/>
              </w:rPr>
              <w:t>HHType</w:t>
            </w:r>
          </w:p>
        </w:tc>
        <w:tc>
          <w:tcPr>
            <w:tcW w:w="7915" w:type="dxa"/>
          </w:tcPr>
          <w:p w14:paraId="20694C54" w14:textId="77777777" w:rsidR="00F824F8" w:rsidRPr="003A0FA0" w:rsidRDefault="00F824F8" w:rsidP="00947F08">
            <w:pPr>
              <w:pStyle w:val="NoSpacing"/>
            </w:pPr>
            <w:r>
              <w:t>The household type for the average</w:t>
            </w:r>
          </w:p>
        </w:tc>
      </w:tr>
      <w:tr w:rsidR="00F824F8" w:rsidRPr="003A0FA0" w14:paraId="28DC6C67" w14:textId="77777777" w:rsidTr="00947F08">
        <w:tc>
          <w:tcPr>
            <w:tcW w:w="1435" w:type="dxa"/>
          </w:tcPr>
          <w:p w14:paraId="1C342294" w14:textId="77777777" w:rsidR="00F824F8" w:rsidRPr="00845520" w:rsidRDefault="00F824F8" w:rsidP="00947F08">
            <w:pPr>
              <w:pStyle w:val="NoSpacing"/>
              <w:rPr>
                <w:b/>
                <w:bCs/>
              </w:rPr>
            </w:pPr>
            <w:r w:rsidRPr="00845520">
              <w:rPr>
                <w:b/>
                <w:bCs/>
              </w:rPr>
              <w:t>Population</w:t>
            </w:r>
          </w:p>
        </w:tc>
        <w:tc>
          <w:tcPr>
            <w:tcW w:w="7915" w:type="dxa"/>
          </w:tcPr>
          <w:p w14:paraId="171F5A6B" w14:textId="77777777" w:rsidR="00F824F8" w:rsidRPr="003A0FA0" w:rsidRDefault="00F824F8" w:rsidP="00947F08">
            <w:pPr>
              <w:pStyle w:val="NoSpacing"/>
            </w:pPr>
            <w:r>
              <w:t>The population/subpopulation included in the calculation; see section 8.3</w:t>
            </w:r>
          </w:p>
        </w:tc>
      </w:tr>
      <w:tr w:rsidR="00F824F8" w:rsidRPr="003A0FA0" w14:paraId="224BC612" w14:textId="77777777" w:rsidTr="00947F08">
        <w:tc>
          <w:tcPr>
            <w:tcW w:w="1435" w:type="dxa"/>
          </w:tcPr>
          <w:p w14:paraId="2B37615E" w14:textId="77777777" w:rsidR="00F824F8" w:rsidRPr="003A0FA0" w:rsidRDefault="00F824F8" w:rsidP="00947F08">
            <w:pPr>
              <w:pStyle w:val="NoSpacing"/>
            </w:pPr>
            <w:r w:rsidRPr="003A0FA0">
              <w:t>SystemPath</w:t>
            </w:r>
          </w:p>
        </w:tc>
        <w:tc>
          <w:tcPr>
            <w:tcW w:w="7915" w:type="dxa"/>
          </w:tcPr>
          <w:p w14:paraId="069F2499" w14:textId="34B9AD7B" w:rsidR="00F824F8" w:rsidRPr="003A0FA0" w:rsidRDefault="00F824F8" w:rsidP="00947F08">
            <w:pPr>
              <w:pStyle w:val="NoSpacing"/>
            </w:pPr>
            <w:r>
              <w:t xml:space="preserve">See below </w:t>
            </w:r>
          </w:p>
        </w:tc>
      </w:tr>
      <w:tr w:rsidR="00F824F8" w:rsidRPr="003A0FA0" w14:paraId="03239AED" w14:textId="77777777" w:rsidTr="00947F08">
        <w:tc>
          <w:tcPr>
            <w:tcW w:w="1435" w:type="dxa"/>
          </w:tcPr>
          <w:p w14:paraId="4FFA54C3" w14:textId="77777777" w:rsidR="00F824F8" w:rsidRPr="003A0FA0" w:rsidRDefault="00F824F8" w:rsidP="00947F08">
            <w:pPr>
              <w:pStyle w:val="NoSpacing"/>
            </w:pPr>
            <w:r w:rsidRPr="003A0FA0">
              <w:t>ProjectID</w:t>
            </w:r>
          </w:p>
        </w:tc>
        <w:tc>
          <w:tcPr>
            <w:tcW w:w="7915" w:type="dxa"/>
          </w:tcPr>
          <w:p w14:paraId="5192ADD5" w14:textId="77777777" w:rsidR="00F824F8" w:rsidRPr="003A0FA0" w:rsidRDefault="00F824F8" w:rsidP="00947F08">
            <w:pPr>
              <w:pStyle w:val="NoSpacing"/>
            </w:pPr>
            <w:r>
              <w:t>NULL</w:t>
            </w:r>
          </w:p>
        </w:tc>
      </w:tr>
      <w:tr w:rsidR="00F824F8" w:rsidRPr="003A0FA0" w14:paraId="308560C4" w14:textId="77777777" w:rsidTr="00947F08">
        <w:tc>
          <w:tcPr>
            <w:tcW w:w="1435" w:type="dxa"/>
          </w:tcPr>
          <w:p w14:paraId="07FB21B6" w14:textId="77777777" w:rsidR="00F824F8" w:rsidRPr="00845520" w:rsidRDefault="00F824F8" w:rsidP="00947F08">
            <w:pPr>
              <w:pStyle w:val="NoSpacing"/>
              <w:rPr>
                <w:b/>
                <w:bCs/>
              </w:rPr>
            </w:pPr>
            <w:r w:rsidRPr="00845520">
              <w:rPr>
                <w:b/>
                <w:bCs/>
              </w:rPr>
              <w:t>ReportRow</w:t>
            </w:r>
          </w:p>
        </w:tc>
        <w:tc>
          <w:tcPr>
            <w:tcW w:w="7915" w:type="dxa"/>
          </w:tcPr>
          <w:p w14:paraId="4848EBA8" w14:textId="544CE7B1" w:rsidR="00F824F8" w:rsidRPr="003A0FA0" w:rsidRDefault="00F824F8" w:rsidP="00947F08">
            <w:pPr>
              <w:pStyle w:val="NoSpacing"/>
            </w:pPr>
            <w:r>
              <w:t xml:space="preserve">See below </w:t>
            </w:r>
          </w:p>
        </w:tc>
      </w:tr>
      <w:tr w:rsidR="00F824F8" w:rsidRPr="003A0FA0" w14:paraId="11223170" w14:textId="77777777" w:rsidTr="00947F08">
        <w:tc>
          <w:tcPr>
            <w:tcW w:w="1435" w:type="dxa"/>
          </w:tcPr>
          <w:p w14:paraId="07DE1A78" w14:textId="77777777" w:rsidR="00F824F8" w:rsidRPr="003A0FA0" w:rsidRDefault="00F824F8" w:rsidP="00947F08">
            <w:pPr>
              <w:pStyle w:val="NoSpacing"/>
            </w:pPr>
            <w:r w:rsidRPr="003A0FA0">
              <w:t>ReportID</w:t>
            </w:r>
          </w:p>
        </w:tc>
        <w:tc>
          <w:tcPr>
            <w:tcW w:w="7915" w:type="dxa"/>
          </w:tcPr>
          <w:p w14:paraId="6EAA2A35" w14:textId="77777777" w:rsidR="00F824F8" w:rsidRPr="003A0FA0" w:rsidRDefault="00F824F8" w:rsidP="00947F08">
            <w:pPr>
              <w:pStyle w:val="NoSpacing"/>
            </w:pPr>
            <w:r>
              <w:t>Must match LSAReport.</w:t>
            </w:r>
            <w:r w:rsidRPr="00845520">
              <w:rPr>
                <w:b/>
                <w:bCs/>
              </w:rPr>
              <w:t>ReportID</w:t>
            </w:r>
          </w:p>
        </w:tc>
      </w:tr>
    </w:tbl>
    <w:p w14:paraId="67CF44AA" w14:textId="77777777" w:rsidR="00F824F8" w:rsidRDefault="00F824F8" w:rsidP="00F824F8">
      <w:pPr>
        <w:pStyle w:val="Heading3"/>
      </w:pPr>
      <w:r>
        <w:t>Logic</w:t>
      </w:r>
    </w:p>
    <w:p w14:paraId="158A29B1" w14:textId="63941E7F" w:rsidR="00F824F8" w:rsidRDefault="00F824F8" w:rsidP="00F824F8">
      <w:r>
        <w:t xml:space="preserve">See the table above for </w:t>
      </w:r>
      <w:r>
        <w:rPr>
          <w:b/>
          <w:bCs/>
        </w:rPr>
        <w:t>Cohort</w:t>
      </w:r>
      <w:r>
        <w:t xml:space="preserve">, and </w:t>
      </w:r>
      <w:r w:rsidRPr="00845520">
        <w:rPr>
          <w:b/>
          <w:bCs/>
        </w:rPr>
        <w:t>ReportID</w:t>
      </w:r>
      <w:r>
        <w:t>.</w:t>
      </w:r>
    </w:p>
    <w:p w14:paraId="706E2F68" w14:textId="77777777" w:rsidR="00F824F8" w:rsidRDefault="00F824F8" w:rsidP="00F824F8">
      <w:r>
        <w:t xml:space="preserve">See section 8.3 for required </w:t>
      </w:r>
      <w:r w:rsidRPr="00845520">
        <w:rPr>
          <w:b/>
          <w:bCs/>
        </w:rPr>
        <w:t>Population</w:t>
      </w:r>
      <w:r>
        <w:t xml:space="preserve"> and </w:t>
      </w:r>
      <w:r w:rsidRPr="00845520">
        <w:rPr>
          <w:b/>
          <w:bCs/>
        </w:rPr>
        <w:t>HHType</w:t>
      </w:r>
      <w:r>
        <w:t xml:space="preserve"> combinations.</w:t>
      </w:r>
    </w:p>
    <w:p w14:paraId="4E1DAD41" w14:textId="77777777" w:rsidR="00F824F8" w:rsidRDefault="00F824F8" w:rsidP="00F824F8">
      <w:pPr>
        <w:pStyle w:val="Heading4"/>
      </w:pPr>
      <w:r>
        <w:t>Universe</w:t>
      </w:r>
    </w:p>
    <w:p w14:paraId="638C75D8" w14:textId="77777777" w:rsidR="00F824F8" w:rsidRDefault="00F824F8" w:rsidP="00F824F8">
      <w:pPr>
        <w:rPr>
          <w:rFonts w:cstheme="minorHAnsi"/>
        </w:rPr>
      </w:pPr>
      <w:r>
        <w:rPr>
          <w:rFonts w:cstheme="minorHAnsi"/>
        </w:rPr>
        <w:t xml:space="preserve">Averages are grouped by </w:t>
      </w:r>
      <w:r w:rsidRPr="00655B0F">
        <w:rPr>
          <w:b/>
        </w:rPr>
        <w:t>Universe</w:t>
      </w:r>
      <w:r w:rsidRPr="00A6067F">
        <w:rPr>
          <w:rFonts w:cstheme="minorHAnsi"/>
        </w:rPr>
        <w:t xml:space="preserve"> based on LSAExit (</w:t>
      </w:r>
      <w:r>
        <w:rPr>
          <w:rFonts w:cstheme="minorHAnsi"/>
        </w:rPr>
        <w:t>tlsa</w:t>
      </w:r>
      <w:r w:rsidRPr="00A6067F">
        <w:rPr>
          <w:rFonts w:cstheme="minorHAnsi"/>
        </w:rPr>
        <w:t xml:space="preserve">_Exit) </w:t>
      </w:r>
      <w:r w:rsidRPr="00655B0F">
        <w:rPr>
          <w:b/>
        </w:rPr>
        <w:t>ExitTo</w:t>
      </w:r>
      <w:r>
        <w:rPr>
          <w:rFonts w:cstheme="minorHAnsi"/>
        </w:rPr>
        <w:t xml:space="preserve">. </w:t>
      </w:r>
    </w:p>
    <w:tbl>
      <w:tblPr>
        <w:tblStyle w:val="Style11"/>
        <w:tblW w:w="9355" w:type="dxa"/>
        <w:tblLook w:val="04A0" w:firstRow="1" w:lastRow="0" w:firstColumn="1" w:lastColumn="0" w:noHBand="0" w:noVBand="1"/>
      </w:tblPr>
      <w:tblGrid>
        <w:gridCol w:w="5215"/>
        <w:gridCol w:w="2520"/>
        <w:gridCol w:w="1620"/>
      </w:tblGrid>
      <w:tr w:rsidR="00F824F8" w:rsidRPr="0036072B" w14:paraId="6CF75BF7" w14:textId="77777777" w:rsidTr="00947F08">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5215" w:type="dxa"/>
          </w:tcPr>
          <w:p w14:paraId="1E91DA81" w14:textId="77777777" w:rsidR="00F824F8" w:rsidRPr="008743AE" w:rsidRDefault="00F824F8" w:rsidP="00947F08">
            <w:pPr>
              <w:spacing w:before="0" w:after="0"/>
              <w:rPr>
                <w:rFonts w:cstheme="minorHAnsi"/>
              </w:rPr>
            </w:pPr>
            <w:r w:rsidRPr="008743AE">
              <w:rPr>
                <w:rFonts w:cstheme="minorHAnsi"/>
              </w:rPr>
              <w:t>Category</w:t>
            </w:r>
          </w:p>
        </w:tc>
        <w:tc>
          <w:tcPr>
            <w:tcW w:w="2520" w:type="dxa"/>
          </w:tcPr>
          <w:p w14:paraId="5C784414" w14:textId="77777777" w:rsidR="00F824F8" w:rsidRPr="008743AE" w:rsidRDefault="00F824F8" w:rsidP="00947F08">
            <w:pPr>
              <w:spacing w:before="0" w:after="0"/>
              <w:cnfStyle w:val="100000000000" w:firstRow="1" w:lastRow="0" w:firstColumn="0" w:lastColumn="0" w:oddVBand="0" w:evenVBand="0" w:oddHBand="0" w:evenHBand="0" w:firstRowFirstColumn="0" w:firstRowLastColumn="0" w:lastRowFirstColumn="0" w:lastRowLastColumn="0"/>
              <w:rPr>
                <w:rFonts w:cstheme="minorHAnsi"/>
              </w:rPr>
            </w:pPr>
            <w:r w:rsidRPr="008743AE">
              <w:rPr>
                <w:rFonts w:cstheme="minorHAnsi"/>
              </w:rPr>
              <w:t>ExitTo</w:t>
            </w:r>
          </w:p>
        </w:tc>
        <w:tc>
          <w:tcPr>
            <w:tcW w:w="1620" w:type="dxa"/>
          </w:tcPr>
          <w:p w14:paraId="0CD89C78" w14:textId="77777777" w:rsidR="00F824F8" w:rsidRPr="008743AE" w:rsidRDefault="00F824F8" w:rsidP="00947F08">
            <w:pPr>
              <w:spacing w:before="0" w:after="0"/>
              <w:cnfStyle w:val="100000000000" w:firstRow="1" w:lastRow="0" w:firstColumn="0" w:lastColumn="0" w:oddVBand="0" w:evenVBand="0" w:oddHBand="0" w:evenHBand="0" w:firstRowFirstColumn="0" w:firstRowLastColumn="0" w:lastRowFirstColumn="0" w:lastRowLastColumn="0"/>
              <w:rPr>
                <w:rFonts w:cstheme="minorHAnsi"/>
              </w:rPr>
            </w:pPr>
            <w:r w:rsidRPr="008743AE">
              <w:rPr>
                <w:rFonts w:cstheme="minorHAnsi"/>
              </w:rPr>
              <w:t xml:space="preserve">Universe </w:t>
            </w:r>
          </w:p>
        </w:tc>
      </w:tr>
      <w:tr w:rsidR="00F824F8" w:rsidRPr="0036072B" w14:paraId="6340D2C0" w14:textId="77777777" w:rsidTr="00947F0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215" w:type="dxa"/>
          </w:tcPr>
          <w:p w14:paraId="689011A8" w14:textId="77777777" w:rsidR="00F824F8" w:rsidRPr="00577A54" w:rsidRDefault="00F824F8" w:rsidP="00947F08">
            <w:pPr>
              <w:spacing w:before="0" w:after="0"/>
              <w:rPr>
                <w:rFonts w:cstheme="minorHAnsi"/>
              </w:rPr>
            </w:pPr>
            <w:r w:rsidRPr="00577A54">
              <w:rPr>
                <w:rFonts w:cstheme="minorHAnsi"/>
              </w:rPr>
              <w:t>Return 15-730 days after exit to permanent destination</w:t>
            </w:r>
          </w:p>
        </w:tc>
        <w:tc>
          <w:tcPr>
            <w:tcW w:w="2520" w:type="dxa"/>
          </w:tcPr>
          <w:p w14:paraId="7A024ED7" w14:textId="77777777" w:rsidR="00F824F8" w:rsidRPr="0036072B" w:rsidRDefault="00F824F8" w:rsidP="00947F08">
            <w:pPr>
              <w:spacing w:before="0" w:after="0"/>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655B0F">
              <w:rPr>
                <w:b/>
              </w:rPr>
              <w:t>ExitTo</w:t>
            </w:r>
            <w:r w:rsidRPr="00A6067F">
              <w:rPr>
                <w:rFonts w:cstheme="minorHAnsi"/>
              </w:rPr>
              <w:t xml:space="preserve"> between 1 and 6</w:t>
            </w:r>
          </w:p>
        </w:tc>
        <w:tc>
          <w:tcPr>
            <w:tcW w:w="1620" w:type="dxa"/>
          </w:tcPr>
          <w:p w14:paraId="45979520" w14:textId="77777777" w:rsidR="00F824F8" w:rsidRPr="00577A54" w:rsidRDefault="00F824F8" w:rsidP="00947F08">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2</w:t>
            </w:r>
          </w:p>
        </w:tc>
      </w:tr>
      <w:tr w:rsidR="00F824F8" w:rsidRPr="0036072B" w14:paraId="297A2F5E" w14:textId="77777777" w:rsidTr="00947F0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215" w:type="dxa"/>
          </w:tcPr>
          <w:p w14:paraId="48E1FFB1" w14:textId="77777777" w:rsidR="00F824F8" w:rsidRPr="00577A54" w:rsidRDefault="00F824F8" w:rsidP="00947F08">
            <w:pPr>
              <w:spacing w:before="0" w:after="0"/>
              <w:rPr>
                <w:rFonts w:cstheme="minorHAnsi"/>
              </w:rPr>
            </w:pPr>
            <w:r w:rsidRPr="00577A54">
              <w:rPr>
                <w:rFonts w:cstheme="minorHAnsi"/>
              </w:rPr>
              <w:t>Re-engage 15-730 days after exit to temporary destination</w:t>
            </w:r>
          </w:p>
        </w:tc>
        <w:tc>
          <w:tcPr>
            <w:tcW w:w="2520" w:type="dxa"/>
          </w:tcPr>
          <w:p w14:paraId="211B1161" w14:textId="77777777" w:rsidR="00F824F8" w:rsidRPr="0036072B" w:rsidRDefault="00F824F8" w:rsidP="00947F08">
            <w:pPr>
              <w:spacing w:before="0" w:after="0"/>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655B0F">
              <w:rPr>
                <w:b/>
              </w:rPr>
              <w:t>ExitTo</w:t>
            </w:r>
            <w:r w:rsidRPr="00A6067F">
              <w:rPr>
                <w:rFonts w:cstheme="minorHAnsi"/>
              </w:rPr>
              <w:t xml:space="preserve"> between 7 and 14</w:t>
            </w:r>
          </w:p>
        </w:tc>
        <w:tc>
          <w:tcPr>
            <w:tcW w:w="1620" w:type="dxa"/>
          </w:tcPr>
          <w:p w14:paraId="2676752E" w14:textId="77777777" w:rsidR="00F824F8" w:rsidRPr="00577A54" w:rsidRDefault="00F824F8" w:rsidP="00947F08">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577A54">
              <w:rPr>
                <w:rFonts w:cstheme="minorHAnsi"/>
              </w:rPr>
              <w:t>3</w:t>
            </w:r>
          </w:p>
        </w:tc>
      </w:tr>
      <w:tr w:rsidR="00F824F8" w:rsidRPr="0036072B" w14:paraId="051E341D" w14:textId="77777777" w:rsidTr="00947F0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215" w:type="dxa"/>
          </w:tcPr>
          <w:p w14:paraId="4F77F1D4" w14:textId="77777777" w:rsidR="00F824F8" w:rsidRPr="00577A54" w:rsidRDefault="00F824F8" w:rsidP="00947F08">
            <w:pPr>
              <w:spacing w:before="0" w:after="0"/>
              <w:rPr>
                <w:rFonts w:cstheme="minorHAnsi"/>
              </w:rPr>
            </w:pPr>
            <w:r w:rsidRPr="00577A54">
              <w:rPr>
                <w:rFonts w:cstheme="minorHAnsi"/>
              </w:rPr>
              <w:t>Re-engage 15-730 days after exit to unknown destination</w:t>
            </w:r>
          </w:p>
        </w:tc>
        <w:tc>
          <w:tcPr>
            <w:tcW w:w="2520" w:type="dxa"/>
          </w:tcPr>
          <w:p w14:paraId="47853333" w14:textId="77777777" w:rsidR="00F824F8" w:rsidRPr="0036072B" w:rsidRDefault="00F824F8" w:rsidP="00947F08">
            <w:pPr>
              <w:spacing w:before="0" w:after="0"/>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655B0F">
              <w:rPr>
                <w:b/>
              </w:rPr>
              <w:t>ExitTo</w:t>
            </w:r>
            <w:r w:rsidRPr="00A6067F">
              <w:rPr>
                <w:rFonts w:cstheme="minorHAnsi"/>
              </w:rPr>
              <w:t xml:space="preserve"> in (15,99)</w:t>
            </w:r>
          </w:p>
        </w:tc>
        <w:tc>
          <w:tcPr>
            <w:tcW w:w="1620" w:type="dxa"/>
          </w:tcPr>
          <w:p w14:paraId="5C09F58E" w14:textId="77777777" w:rsidR="00F824F8" w:rsidRPr="00577A54" w:rsidRDefault="00F824F8" w:rsidP="00947F08">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4</w:t>
            </w:r>
          </w:p>
        </w:tc>
      </w:tr>
    </w:tbl>
    <w:p w14:paraId="1324ABA8" w14:textId="65D769A0" w:rsidR="00F824F8" w:rsidRPr="00C52062" w:rsidRDefault="00F824F8" w:rsidP="00F824F8">
      <w:pPr>
        <w:pStyle w:val="Heading4"/>
      </w:pPr>
      <w:r w:rsidRPr="00C52062">
        <w:t>ReportRow</w:t>
      </w:r>
      <w:r>
        <w:t>, SystemPath, and Value</w:t>
      </w:r>
    </w:p>
    <w:p w14:paraId="71FA5C79" w14:textId="161ED3AC" w:rsidR="005E5621" w:rsidRDefault="005E5621" w:rsidP="005E5621">
      <w:pPr>
        <w:rPr>
          <w:rFonts w:cstheme="minorHAnsi"/>
        </w:rPr>
      </w:pPr>
      <w:r w:rsidRPr="00A6067F">
        <w:rPr>
          <w:rFonts w:cstheme="minorHAnsi"/>
        </w:rPr>
        <w:t xml:space="preserve">For each </w:t>
      </w:r>
      <w:r w:rsidRPr="00655B0F">
        <w:rPr>
          <w:b/>
        </w:rPr>
        <w:t>ReportRow</w:t>
      </w:r>
      <w:r w:rsidRPr="00A6067F">
        <w:rPr>
          <w:rFonts w:cstheme="minorHAnsi"/>
        </w:rPr>
        <w:t xml:space="preserve"> listed below, </w:t>
      </w:r>
      <w:r w:rsidRPr="00E9293C">
        <w:rPr>
          <w:b/>
        </w:rPr>
        <w:t xml:space="preserve">Value </w:t>
      </w:r>
      <w:r w:rsidRPr="001F4B22">
        <w:rPr>
          <w:rFonts w:cstheme="minorHAnsi"/>
        </w:rPr>
        <w:t xml:space="preserve">= </w:t>
      </w:r>
      <w:r w:rsidRPr="00A6067F">
        <w:rPr>
          <w:rFonts w:cstheme="minorHAnsi"/>
        </w:rPr>
        <w:t xml:space="preserve">the average of </w:t>
      </w:r>
      <w:r w:rsidRPr="00655B0F">
        <w:rPr>
          <w:b/>
        </w:rPr>
        <w:t xml:space="preserve">ReturnTime </w:t>
      </w:r>
      <w:r w:rsidRPr="00A6067F">
        <w:rPr>
          <w:rFonts w:cstheme="minorHAnsi"/>
        </w:rPr>
        <w:t xml:space="preserve">where </w:t>
      </w:r>
      <w:r w:rsidRPr="00655B0F">
        <w:rPr>
          <w:b/>
        </w:rPr>
        <w:t>ReturnTime</w:t>
      </w:r>
      <w:r w:rsidRPr="00A6067F">
        <w:rPr>
          <w:rFonts w:cstheme="minorHAnsi"/>
        </w:rPr>
        <w:t xml:space="preserve"> &gt; 0 and </w:t>
      </w:r>
      <w:r w:rsidRPr="00655B0F">
        <w:rPr>
          <w:b/>
        </w:rPr>
        <w:t>SystemPath</w:t>
      </w:r>
      <w:r w:rsidRPr="00A6067F">
        <w:rPr>
          <w:rFonts w:cstheme="minorHAnsi"/>
        </w:rPr>
        <w:t xml:space="preserve"> meets the listed criteria, rounded to the nearest whole number.</w:t>
      </w:r>
    </w:p>
    <w:p w14:paraId="37AB2BE7" w14:textId="77219BF3" w:rsidR="000922FA" w:rsidRDefault="000922FA" w:rsidP="005E5621">
      <w:pPr>
        <w:rPr>
          <w:rFonts w:cstheme="minorHAnsi"/>
        </w:rPr>
      </w:pPr>
      <w:r>
        <w:rPr>
          <w:rFonts w:cstheme="minorHAnsi"/>
        </w:rPr>
        <w:t xml:space="preserve">For </w:t>
      </w:r>
      <w:r w:rsidRPr="0030608E">
        <w:rPr>
          <w:rFonts w:cstheme="minorHAnsi"/>
          <w:b/>
          <w:bCs/>
        </w:rPr>
        <w:t>ReportRow</w:t>
      </w:r>
      <w:r>
        <w:rPr>
          <w:rFonts w:cstheme="minorHAnsi"/>
        </w:rPr>
        <w:t xml:space="preserve">s 24-35, </w:t>
      </w:r>
      <w:r w:rsidR="002E273A">
        <w:rPr>
          <w:rFonts w:cstheme="minorHAnsi"/>
        </w:rPr>
        <w:t>averages</w:t>
      </w:r>
      <w:r>
        <w:rPr>
          <w:rFonts w:cstheme="minorHAnsi"/>
        </w:rPr>
        <w:t xml:space="preserve"> are grouped by the </w:t>
      </w:r>
      <w:r w:rsidRPr="0030608E">
        <w:rPr>
          <w:rFonts w:cstheme="minorHAnsi"/>
          <w:b/>
          <w:bCs/>
        </w:rPr>
        <w:t>SystemPath</w:t>
      </w:r>
      <w:r>
        <w:rPr>
          <w:rFonts w:cstheme="minorHAnsi"/>
        </w:rPr>
        <w:t xml:space="preserve"> value </w:t>
      </w:r>
      <w:r w:rsidR="00354940">
        <w:rPr>
          <w:rFonts w:cstheme="minorHAnsi"/>
        </w:rPr>
        <w:t xml:space="preserve">in LSAExit; the </w:t>
      </w:r>
      <w:r w:rsidR="00354940" w:rsidRPr="0030608E">
        <w:rPr>
          <w:rFonts w:cstheme="minorHAnsi"/>
          <w:b/>
          <w:bCs/>
        </w:rPr>
        <w:t>SystemPath</w:t>
      </w:r>
      <w:r w:rsidR="00354940">
        <w:rPr>
          <w:rFonts w:cstheme="minorHAnsi"/>
        </w:rPr>
        <w:t xml:space="preserve"> value in LSACalculated should match</w:t>
      </w:r>
      <w:r w:rsidR="002E273A">
        <w:rPr>
          <w:rFonts w:cstheme="minorHAnsi"/>
        </w:rPr>
        <w:t xml:space="preserve"> the </w:t>
      </w:r>
      <w:r w:rsidR="002E273A" w:rsidRPr="00DD305D">
        <w:rPr>
          <w:rFonts w:cstheme="minorHAnsi"/>
          <w:b/>
          <w:bCs/>
        </w:rPr>
        <w:t>SystemPath</w:t>
      </w:r>
      <w:r w:rsidR="002E273A">
        <w:rPr>
          <w:rFonts w:cstheme="minorHAnsi"/>
        </w:rPr>
        <w:t xml:space="preserve"> value in LSAExit.</w:t>
      </w:r>
    </w:p>
    <w:p w14:paraId="3C21FAF0" w14:textId="0129D2F3" w:rsidR="00DF16DF" w:rsidRPr="009B38B2" w:rsidRDefault="00DF16DF" w:rsidP="00DF16DF">
      <w:pPr>
        <w:rPr>
          <w:rFonts w:cstheme="minorHAnsi"/>
        </w:rPr>
      </w:pPr>
      <w:r w:rsidRPr="00655B0F">
        <w:rPr>
          <w:b/>
        </w:rPr>
        <w:t>ReportRow</w:t>
      </w:r>
      <w:r w:rsidRPr="00A6067F">
        <w:rPr>
          <w:rFonts w:cstheme="minorHAnsi"/>
        </w:rPr>
        <w:t xml:space="preserve"> </w:t>
      </w:r>
      <w:r>
        <w:rPr>
          <w:rFonts w:cstheme="minorHAnsi"/>
        </w:rPr>
        <w:t xml:space="preserve">36 includes all records where the LSAExit value for </w:t>
      </w:r>
      <w:r w:rsidRPr="001F6CD9">
        <w:rPr>
          <w:rFonts w:cstheme="minorHAnsi"/>
          <w:b/>
          <w:bCs/>
        </w:rPr>
        <w:t>SystemPath</w:t>
      </w:r>
      <w:r>
        <w:rPr>
          <w:rFonts w:cstheme="minorHAnsi"/>
        </w:rPr>
        <w:t xml:space="preserve"> &lt;&gt; - 1</w:t>
      </w:r>
      <w:r w:rsidR="003D018E">
        <w:rPr>
          <w:rFonts w:cstheme="minorHAnsi"/>
        </w:rPr>
        <w:t xml:space="preserve"> – i.e., </w:t>
      </w:r>
      <w:r w:rsidR="00B1001D">
        <w:rPr>
          <w:rFonts w:cstheme="minorHAnsi"/>
        </w:rPr>
        <w:t>SystemPath values 1-12</w:t>
      </w:r>
      <w:r w:rsidR="0015440B">
        <w:rPr>
          <w:rFonts w:cstheme="minorHAnsi"/>
        </w:rPr>
        <w:t>.</w:t>
      </w:r>
      <w:r w:rsidR="005A642F">
        <w:rPr>
          <w:rFonts w:cstheme="minorHAnsi"/>
        </w:rPr>
        <w:t xml:space="preserve"> </w:t>
      </w:r>
      <w:r w:rsidR="0015440B">
        <w:rPr>
          <w:rFonts w:cstheme="minorHAnsi"/>
        </w:rPr>
        <w:t xml:space="preserve">Because the average is </w:t>
      </w:r>
      <w:r w:rsidR="004771BB">
        <w:rPr>
          <w:rFonts w:cstheme="minorHAnsi"/>
        </w:rPr>
        <w:t xml:space="preserve">for multiple </w:t>
      </w:r>
      <w:r w:rsidR="0015440B" w:rsidRPr="0030608E">
        <w:rPr>
          <w:rFonts w:cstheme="minorHAnsi"/>
          <w:b/>
          <w:bCs/>
        </w:rPr>
        <w:t>SystemPath</w:t>
      </w:r>
      <w:r w:rsidR="004771BB">
        <w:rPr>
          <w:rFonts w:cstheme="minorHAnsi"/>
        </w:rPr>
        <w:t xml:space="preserve"> values,</w:t>
      </w:r>
      <w:r>
        <w:rPr>
          <w:rFonts w:cstheme="minorHAnsi"/>
        </w:rPr>
        <w:t xml:space="preserve"> the LSACalculated value for </w:t>
      </w:r>
      <w:r w:rsidRPr="001F6CD9">
        <w:rPr>
          <w:rFonts w:cstheme="minorHAnsi"/>
          <w:b/>
          <w:bCs/>
        </w:rPr>
        <w:t>SystemPath</w:t>
      </w:r>
      <w:r>
        <w:rPr>
          <w:rFonts w:cstheme="minorHAnsi"/>
        </w:rPr>
        <w:t xml:space="preserve"> = -1</w:t>
      </w:r>
      <w:r w:rsidR="004771BB">
        <w:rPr>
          <w:rFonts w:cstheme="minorHAnsi"/>
        </w:rPr>
        <w:t xml:space="preserve"> for this row</w:t>
      </w:r>
      <w:r>
        <w:rPr>
          <w:rFonts w:cstheme="minorHAnsi"/>
        </w:rPr>
        <w:t>.</w:t>
      </w:r>
    </w:p>
    <w:tbl>
      <w:tblPr>
        <w:tblStyle w:val="Style11"/>
        <w:tblW w:w="9445" w:type="dxa"/>
        <w:tblLayout w:type="fixed"/>
        <w:tblLook w:val="04A0" w:firstRow="1" w:lastRow="0" w:firstColumn="1" w:lastColumn="0" w:noHBand="0" w:noVBand="1"/>
      </w:tblPr>
      <w:tblGrid>
        <w:gridCol w:w="4135"/>
        <w:gridCol w:w="3960"/>
        <w:gridCol w:w="1350"/>
      </w:tblGrid>
      <w:tr w:rsidR="003F3890" w:rsidRPr="0036072B" w14:paraId="6B637E4A" w14:textId="77777777" w:rsidTr="00F6016E">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4135" w:type="dxa"/>
            <w:noWrap/>
            <w:hideMark/>
          </w:tcPr>
          <w:p w14:paraId="4FCA56C4" w14:textId="77777777" w:rsidR="003F3890" w:rsidRPr="008743AE" w:rsidRDefault="003F3890" w:rsidP="00F6016E">
            <w:pPr>
              <w:spacing w:before="0" w:after="0"/>
              <w:rPr>
                <w:rFonts w:cstheme="minorHAnsi"/>
              </w:rPr>
            </w:pPr>
            <w:r w:rsidRPr="008743AE">
              <w:rPr>
                <w:rFonts w:cstheme="minorHAnsi"/>
              </w:rPr>
              <w:t>Report Row Category</w:t>
            </w:r>
          </w:p>
        </w:tc>
        <w:tc>
          <w:tcPr>
            <w:tcW w:w="3960" w:type="dxa"/>
            <w:hideMark/>
          </w:tcPr>
          <w:p w14:paraId="206F7266" w14:textId="43A0D306" w:rsidR="003F3890" w:rsidRPr="008743AE" w:rsidRDefault="00F824D6" w:rsidP="00F6016E">
            <w:pPr>
              <w:spacing w:before="0" w:after="0"/>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tlsa</w:t>
            </w:r>
            <w:r w:rsidR="003F3890" w:rsidRPr="008743AE">
              <w:rPr>
                <w:rFonts w:cstheme="minorHAnsi"/>
              </w:rPr>
              <w:t>_Exit Values</w:t>
            </w:r>
          </w:p>
        </w:tc>
        <w:tc>
          <w:tcPr>
            <w:tcW w:w="1350" w:type="dxa"/>
          </w:tcPr>
          <w:p w14:paraId="6E847AAF" w14:textId="77777777" w:rsidR="003F3890" w:rsidRPr="008743AE" w:rsidRDefault="003F3890" w:rsidP="00F6016E">
            <w:pPr>
              <w:spacing w:before="0" w:after="0"/>
              <w:cnfStyle w:val="100000000000" w:firstRow="1" w:lastRow="0" w:firstColumn="0" w:lastColumn="0" w:oddVBand="0" w:evenVBand="0" w:oddHBand="0" w:evenHBand="0" w:firstRowFirstColumn="0" w:firstRowLastColumn="0" w:lastRowFirstColumn="0" w:lastRowLastColumn="0"/>
              <w:rPr>
                <w:rFonts w:cstheme="minorHAnsi"/>
              </w:rPr>
            </w:pPr>
            <w:r w:rsidRPr="008743AE">
              <w:rPr>
                <w:rFonts w:cstheme="minorHAnsi"/>
              </w:rPr>
              <w:t>ReportRow</w:t>
            </w:r>
          </w:p>
        </w:tc>
      </w:tr>
      <w:tr w:rsidR="003F3890" w:rsidRPr="0036072B" w14:paraId="26B1C8D7" w14:textId="77777777"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135" w:type="dxa"/>
            <w:noWrap/>
            <w:hideMark/>
          </w:tcPr>
          <w:p w14:paraId="62F0BA51" w14:textId="77777777" w:rsidR="003F3890" w:rsidRPr="00577A54" w:rsidRDefault="003F3890" w:rsidP="00F6016E">
            <w:pPr>
              <w:spacing w:before="0" w:after="0"/>
              <w:rPr>
                <w:rFonts w:cstheme="minorHAnsi"/>
              </w:rPr>
            </w:pPr>
            <w:r w:rsidRPr="00577A54">
              <w:rPr>
                <w:rFonts w:cstheme="minorHAnsi"/>
              </w:rPr>
              <w:t>Days to return after ES/SH only path</w:t>
            </w:r>
          </w:p>
        </w:tc>
        <w:tc>
          <w:tcPr>
            <w:tcW w:w="3960" w:type="dxa"/>
            <w:noWrap/>
            <w:hideMark/>
          </w:tcPr>
          <w:p w14:paraId="4828A2BF" w14:textId="068D54DC" w:rsidR="003F3890" w:rsidRPr="0036072B" w:rsidRDefault="003F3890" w:rsidP="00F6016E">
            <w:pPr>
              <w:spacing w:before="0" w:after="0"/>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655B0F">
              <w:rPr>
                <w:b/>
              </w:rPr>
              <w:t>SystemPath</w:t>
            </w:r>
            <w:r w:rsidRPr="00A6067F">
              <w:rPr>
                <w:rFonts w:cstheme="minorHAnsi"/>
              </w:rPr>
              <w:t xml:space="preserve"> = 1</w:t>
            </w:r>
          </w:p>
        </w:tc>
        <w:tc>
          <w:tcPr>
            <w:tcW w:w="1350" w:type="dxa"/>
          </w:tcPr>
          <w:p w14:paraId="59F853C0" w14:textId="77777777" w:rsidR="003F3890" w:rsidRPr="00577A54" w:rsidRDefault="003F3890" w:rsidP="00F6016E">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24</w:t>
            </w:r>
          </w:p>
        </w:tc>
      </w:tr>
      <w:tr w:rsidR="003F3890" w:rsidRPr="0036072B" w14:paraId="4B976E0C" w14:textId="77777777"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135" w:type="dxa"/>
            <w:noWrap/>
            <w:hideMark/>
          </w:tcPr>
          <w:p w14:paraId="0D729CA7" w14:textId="77777777" w:rsidR="003F3890" w:rsidRPr="00577A54" w:rsidRDefault="003F3890" w:rsidP="00F6016E">
            <w:pPr>
              <w:spacing w:before="0" w:after="0"/>
              <w:rPr>
                <w:rFonts w:cstheme="minorHAnsi"/>
              </w:rPr>
            </w:pPr>
            <w:r w:rsidRPr="00577A54">
              <w:rPr>
                <w:rFonts w:cstheme="minorHAnsi"/>
              </w:rPr>
              <w:t>Days to return after TH path</w:t>
            </w:r>
          </w:p>
        </w:tc>
        <w:tc>
          <w:tcPr>
            <w:tcW w:w="3960" w:type="dxa"/>
            <w:noWrap/>
            <w:hideMark/>
          </w:tcPr>
          <w:p w14:paraId="00F05D28" w14:textId="76FD3ADC" w:rsidR="003F3890" w:rsidRPr="0036072B" w:rsidRDefault="003F3890" w:rsidP="00F6016E">
            <w:pPr>
              <w:spacing w:before="0" w:after="0"/>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655B0F">
              <w:rPr>
                <w:b/>
              </w:rPr>
              <w:t>SystemPath</w:t>
            </w:r>
            <w:r w:rsidRPr="00A6067F">
              <w:rPr>
                <w:rFonts w:cstheme="minorHAnsi"/>
              </w:rPr>
              <w:t xml:space="preserve"> = 2</w:t>
            </w:r>
          </w:p>
        </w:tc>
        <w:tc>
          <w:tcPr>
            <w:tcW w:w="1350" w:type="dxa"/>
          </w:tcPr>
          <w:p w14:paraId="20327AA2" w14:textId="77777777" w:rsidR="003F3890" w:rsidRPr="00577A54" w:rsidRDefault="003F3890" w:rsidP="00F6016E">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577A54">
              <w:rPr>
                <w:rFonts w:cstheme="minorHAnsi"/>
              </w:rPr>
              <w:t>25</w:t>
            </w:r>
          </w:p>
        </w:tc>
      </w:tr>
      <w:tr w:rsidR="003F3890" w:rsidRPr="0036072B" w14:paraId="74E8E180" w14:textId="77777777"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135" w:type="dxa"/>
            <w:noWrap/>
            <w:hideMark/>
          </w:tcPr>
          <w:p w14:paraId="0B65957F" w14:textId="77777777" w:rsidR="003F3890" w:rsidRPr="00577A54" w:rsidRDefault="003F3890" w:rsidP="00F6016E">
            <w:pPr>
              <w:spacing w:before="0" w:after="0"/>
              <w:rPr>
                <w:rFonts w:cstheme="minorHAnsi"/>
              </w:rPr>
            </w:pPr>
            <w:r w:rsidRPr="00577A54">
              <w:rPr>
                <w:rFonts w:cstheme="minorHAnsi"/>
              </w:rPr>
              <w:t>Days to return after ES/SH/TH path</w:t>
            </w:r>
          </w:p>
        </w:tc>
        <w:tc>
          <w:tcPr>
            <w:tcW w:w="3960" w:type="dxa"/>
            <w:noWrap/>
            <w:hideMark/>
          </w:tcPr>
          <w:p w14:paraId="5324DDBC" w14:textId="6BC7F9F0" w:rsidR="003F3890" w:rsidRPr="0036072B" w:rsidRDefault="003F3890" w:rsidP="00F6016E">
            <w:pPr>
              <w:spacing w:before="0" w:after="0"/>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655B0F">
              <w:rPr>
                <w:b/>
              </w:rPr>
              <w:t>SystemPath</w:t>
            </w:r>
            <w:r w:rsidRPr="00A6067F">
              <w:rPr>
                <w:rFonts w:cstheme="minorHAnsi"/>
              </w:rPr>
              <w:t xml:space="preserve"> = 3</w:t>
            </w:r>
          </w:p>
        </w:tc>
        <w:tc>
          <w:tcPr>
            <w:tcW w:w="1350" w:type="dxa"/>
          </w:tcPr>
          <w:p w14:paraId="485B62C4" w14:textId="77777777" w:rsidR="003F3890" w:rsidRPr="00577A54" w:rsidRDefault="003F3890" w:rsidP="00F6016E">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26</w:t>
            </w:r>
          </w:p>
        </w:tc>
      </w:tr>
      <w:tr w:rsidR="003F3890" w:rsidRPr="0036072B" w14:paraId="1BBACFCA" w14:textId="77777777"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135" w:type="dxa"/>
            <w:noWrap/>
            <w:hideMark/>
          </w:tcPr>
          <w:p w14:paraId="251FE5B6" w14:textId="77777777" w:rsidR="003F3890" w:rsidRPr="00577A54" w:rsidRDefault="003F3890" w:rsidP="00F6016E">
            <w:pPr>
              <w:spacing w:before="0" w:after="0"/>
              <w:rPr>
                <w:rFonts w:cstheme="minorHAnsi"/>
              </w:rPr>
            </w:pPr>
            <w:r w:rsidRPr="00577A54">
              <w:rPr>
                <w:rFonts w:cstheme="minorHAnsi"/>
              </w:rPr>
              <w:t>Days to return after RRH only path</w:t>
            </w:r>
          </w:p>
        </w:tc>
        <w:tc>
          <w:tcPr>
            <w:tcW w:w="3960" w:type="dxa"/>
            <w:noWrap/>
            <w:hideMark/>
          </w:tcPr>
          <w:p w14:paraId="53BC347C" w14:textId="71CC5B4E" w:rsidR="003F3890" w:rsidRPr="0036072B" w:rsidRDefault="003F3890" w:rsidP="00F6016E">
            <w:pPr>
              <w:spacing w:before="0" w:after="0"/>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655B0F">
              <w:rPr>
                <w:b/>
              </w:rPr>
              <w:t>SystemPath</w:t>
            </w:r>
            <w:r w:rsidRPr="00A6067F">
              <w:rPr>
                <w:rFonts w:cstheme="minorHAnsi"/>
              </w:rPr>
              <w:t xml:space="preserve"> = 4</w:t>
            </w:r>
          </w:p>
        </w:tc>
        <w:tc>
          <w:tcPr>
            <w:tcW w:w="1350" w:type="dxa"/>
          </w:tcPr>
          <w:p w14:paraId="763649D1" w14:textId="77777777" w:rsidR="003F3890" w:rsidRPr="00577A54" w:rsidRDefault="003F3890" w:rsidP="00F6016E">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577A54">
              <w:rPr>
                <w:rFonts w:cstheme="minorHAnsi"/>
              </w:rPr>
              <w:t>27</w:t>
            </w:r>
          </w:p>
        </w:tc>
      </w:tr>
      <w:tr w:rsidR="003F3890" w:rsidRPr="0036072B" w14:paraId="76C615C1" w14:textId="77777777"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135" w:type="dxa"/>
            <w:noWrap/>
            <w:hideMark/>
          </w:tcPr>
          <w:p w14:paraId="68C22B68" w14:textId="64E9AB5D" w:rsidR="003F3890" w:rsidRPr="00577A54" w:rsidRDefault="003F3890" w:rsidP="00F6016E">
            <w:pPr>
              <w:spacing w:before="0" w:after="0"/>
              <w:rPr>
                <w:rFonts w:cstheme="minorHAnsi"/>
              </w:rPr>
            </w:pPr>
            <w:r w:rsidRPr="00577A54">
              <w:rPr>
                <w:rFonts w:cstheme="minorHAnsi"/>
              </w:rPr>
              <w:t>Days to return after ES/SH/RRH path</w:t>
            </w:r>
          </w:p>
        </w:tc>
        <w:tc>
          <w:tcPr>
            <w:tcW w:w="3960" w:type="dxa"/>
            <w:noWrap/>
            <w:hideMark/>
          </w:tcPr>
          <w:p w14:paraId="7C08295E" w14:textId="47D7A790" w:rsidR="003F3890" w:rsidRPr="0036072B" w:rsidRDefault="003F3890" w:rsidP="00F6016E">
            <w:pPr>
              <w:spacing w:before="0" w:after="0"/>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655B0F">
              <w:rPr>
                <w:b/>
              </w:rPr>
              <w:t>SystemPath</w:t>
            </w:r>
            <w:r w:rsidRPr="00A6067F">
              <w:rPr>
                <w:rFonts w:cstheme="minorHAnsi"/>
              </w:rPr>
              <w:t xml:space="preserve"> = 5</w:t>
            </w:r>
          </w:p>
        </w:tc>
        <w:tc>
          <w:tcPr>
            <w:tcW w:w="1350" w:type="dxa"/>
          </w:tcPr>
          <w:p w14:paraId="6027ED43" w14:textId="77777777" w:rsidR="003F3890" w:rsidRPr="00577A54" w:rsidRDefault="003F3890" w:rsidP="00F6016E">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28</w:t>
            </w:r>
          </w:p>
        </w:tc>
      </w:tr>
      <w:tr w:rsidR="003F3890" w:rsidRPr="0036072B" w14:paraId="28364811" w14:textId="77777777"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135" w:type="dxa"/>
            <w:noWrap/>
          </w:tcPr>
          <w:p w14:paraId="283D74F7" w14:textId="77777777" w:rsidR="003F3890" w:rsidRPr="00577A54" w:rsidRDefault="003F3890" w:rsidP="00F6016E">
            <w:pPr>
              <w:spacing w:before="0" w:after="0"/>
              <w:rPr>
                <w:rFonts w:cstheme="minorHAnsi"/>
              </w:rPr>
            </w:pPr>
            <w:r w:rsidRPr="00577A54">
              <w:rPr>
                <w:rFonts w:cstheme="minorHAnsi"/>
              </w:rPr>
              <w:t>Days to return after TH/RRH path</w:t>
            </w:r>
          </w:p>
        </w:tc>
        <w:tc>
          <w:tcPr>
            <w:tcW w:w="3960" w:type="dxa"/>
            <w:noWrap/>
          </w:tcPr>
          <w:p w14:paraId="58BCF847" w14:textId="37440C44" w:rsidR="003F3890" w:rsidRPr="0036072B" w:rsidRDefault="003F3890" w:rsidP="00F6016E">
            <w:pPr>
              <w:spacing w:before="0" w:after="0"/>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655B0F">
              <w:rPr>
                <w:b/>
              </w:rPr>
              <w:t>SystemPath</w:t>
            </w:r>
            <w:r w:rsidRPr="00A6067F">
              <w:rPr>
                <w:rFonts w:cstheme="minorHAnsi"/>
              </w:rPr>
              <w:t xml:space="preserve"> = 6</w:t>
            </w:r>
          </w:p>
        </w:tc>
        <w:tc>
          <w:tcPr>
            <w:tcW w:w="1350" w:type="dxa"/>
          </w:tcPr>
          <w:p w14:paraId="648D9FBF" w14:textId="77777777" w:rsidR="003F3890" w:rsidRPr="00577A54" w:rsidRDefault="003F3890" w:rsidP="00F6016E">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577A54">
              <w:rPr>
                <w:rFonts w:cstheme="minorHAnsi"/>
              </w:rPr>
              <w:t>29</w:t>
            </w:r>
          </w:p>
        </w:tc>
      </w:tr>
      <w:tr w:rsidR="003F3890" w:rsidRPr="0036072B" w14:paraId="725BBC59" w14:textId="77777777"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135" w:type="dxa"/>
            <w:noWrap/>
          </w:tcPr>
          <w:p w14:paraId="45777A4F" w14:textId="73600B3D" w:rsidR="003F3890" w:rsidRPr="00577A54" w:rsidRDefault="003F3890" w:rsidP="00F6016E">
            <w:pPr>
              <w:spacing w:before="0" w:after="0"/>
              <w:rPr>
                <w:rFonts w:cstheme="minorHAnsi"/>
              </w:rPr>
            </w:pPr>
            <w:r w:rsidRPr="00577A54">
              <w:rPr>
                <w:rFonts w:cstheme="minorHAnsi"/>
              </w:rPr>
              <w:t>Days to return after ES/SH/TH/RRH path</w:t>
            </w:r>
          </w:p>
        </w:tc>
        <w:tc>
          <w:tcPr>
            <w:tcW w:w="3960" w:type="dxa"/>
            <w:noWrap/>
          </w:tcPr>
          <w:p w14:paraId="139C0324" w14:textId="48975515" w:rsidR="003F3890" w:rsidRPr="0036072B" w:rsidRDefault="003F3890" w:rsidP="00F6016E">
            <w:pPr>
              <w:spacing w:before="0" w:after="0"/>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655B0F">
              <w:rPr>
                <w:b/>
              </w:rPr>
              <w:t>SystemPath</w:t>
            </w:r>
            <w:r w:rsidRPr="00A6067F">
              <w:rPr>
                <w:rFonts w:cstheme="minorHAnsi"/>
              </w:rPr>
              <w:t xml:space="preserve"> = 7</w:t>
            </w:r>
          </w:p>
        </w:tc>
        <w:tc>
          <w:tcPr>
            <w:tcW w:w="1350" w:type="dxa"/>
          </w:tcPr>
          <w:p w14:paraId="633138C5" w14:textId="77777777" w:rsidR="003F3890" w:rsidRPr="00577A54" w:rsidRDefault="003F3890" w:rsidP="00F6016E">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30</w:t>
            </w:r>
          </w:p>
        </w:tc>
      </w:tr>
      <w:tr w:rsidR="003F3890" w:rsidRPr="0036072B" w14:paraId="7A7768F4" w14:textId="77777777"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135" w:type="dxa"/>
            <w:noWrap/>
          </w:tcPr>
          <w:p w14:paraId="445599EB" w14:textId="77777777" w:rsidR="003F3890" w:rsidRPr="00577A54" w:rsidRDefault="003F3890" w:rsidP="00F6016E">
            <w:pPr>
              <w:spacing w:before="0" w:after="0"/>
              <w:rPr>
                <w:rFonts w:cstheme="minorHAnsi"/>
              </w:rPr>
            </w:pPr>
            <w:r w:rsidRPr="00577A54">
              <w:rPr>
                <w:rFonts w:cstheme="minorHAnsi"/>
              </w:rPr>
              <w:t>Days to return after PSH only path</w:t>
            </w:r>
          </w:p>
        </w:tc>
        <w:tc>
          <w:tcPr>
            <w:tcW w:w="3960" w:type="dxa"/>
            <w:noWrap/>
          </w:tcPr>
          <w:p w14:paraId="22FEA251" w14:textId="70A7F24C" w:rsidR="003F3890" w:rsidRPr="0036072B" w:rsidRDefault="003F3890" w:rsidP="00F6016E">
            <w:pPr>
              <w:spacing w:before="0" w:after="0"/>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655B0F">
              <w:rPr>
                <w:b/>
              </w:rPr>
              <w:t>SystemPath</w:t>
            </w:r>
            <w:r w:rsidRPr="00A6067F">
              <w:rPr>
                <w:rFonts w:cstheme="minorHAnsi"/>
              </w:rPr>
              <w:t xml:space="preserve"> = 8</w:t>
            </w:r>
          </w:p>
        </w:tc>
        <w:tc>
          <w:tcPr>
            <w:tcW w:w="1350" w:type="dxa"/>
          </w:tcPr>
          <w:p w14:paraId="1DA5BE04" w14:textId="77777777" w:rsidR="003F3890" w:rsidRPr="00577A54" w:rsidRDefault="003F3890" w:rsidP="00F6016E">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577A54">
              <w:rPr>
                <w:rFonts w:cstheme="minorHAnsi"/>
              </w:rPr>
              <w:t>31</w:t>
            </w:r>
          </w:p>
        </w:tc>
      </w:tr>
      <w:tr w:rsidR="003F3890" w:rsidRPr="0036072B" w14:paraId="5F941B7C" w14:textId="77777777"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135" w:type="dxa"/>
            <w:noWrap/>
          </w:tcPr>
          <w:p w14:paraId="5202601C" w14:textId="19A641D3" w:rsidR="003F3890" w:rsidRPr="00577A54" w:rsidRDefault="003F3890" w:rsidP="00A005D8">
            <w:pPr>
              <w:spacing w:before="0" w:after="0"/>
              <w:rPr>
                <w:rFonts w:cstheme="minorHAnsi"/>
              </w:rPr>
            </w:pPr>
            <w:r w:rsidRPr="00577A54">
              <w:rPr>
                <w:rFonts w:cstheme="minorHAnsi"/>
              </w:rPr>
              <w:t xml:space="preserve">Days to return after </w:t>
            </w:r>
            <w:r w:rsidR="00A005D8">
              <w:rPr>
                <w:rFonts w:cstheme="minorHAnsi"/>
              </w:rPr>
              <w:t>ES/SH</w:t>
            </w:r>
            <w:r w:rsidRPr="00577A54">
              <w:rPr>
                <w:rFonts w:cstheme="minorHAnsi"/>
              </w:rPr>
              <w:t>/PSH path</w:t>
            </w:r>
          </w:p>
        </w:tc>
        <w:tc>
          <w:tcPr>
            <w:tcW w:w="3960" w:type="dxa"/>
            <w:noWrap/>
          </w:tcPr>
          <w:p w14:paraId="402DFB99" w14:textId="76074E7C" w:rsidR="003F3890" w:rsidRPr="0036072B" w:rsidRDefault="003F3890" w:rsidP="00F6016E">
            <w:pPr>
              <w:spacing w:before="0" w:after="0"/>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655B0F">
              <w:rPr>
                <w:b/>
              </w:rPr>
              <w:t>SystemPath</w:t>
            </w:r>
            <w:r w:rsidRPr="00A6067F">
              <w:rPr>
                <w:rFonts w:cstheme="minorHAnsi"/>
              </w:rPr>
              <w:t xml:space="preserve"> = 9</w:t>
            </w:r>
          </w:p>
        </w:tc>
        <w:tc>
          <w:tcPr>
            <w:tcW w:w="1350" w:type="dxa"/>
          </w:tcPr>
          <w:p w14:paraId="3F19E5DD" w14:textId="77777777" w:rsidR="003F3890" w:rsidRPr="00577A54" w:rsidRDefault="003F3890" w:rsidP="00F6016E">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32</w:t>
            </w:r>
          </w:p>
        </w:tc>
      </w:tr>
      <w:tr w:rsidR="003F3890" w:rsidRPr="0036072B" w14:paraId="427CA4AA" w14:textId="77777777"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135" w:type="dxa"/>
            <w:noWrap/>
          </w:tcPr>
          <w:p w14:paraId="4FEF59D5" w14:textId="469C180C" w:rsidR="003F3890" w:rsidRPr="00577A54" w:rsidRDefault="003F3890" w:rsidP="00F6016E">
            <w:pPr>
              <w:spacing w:before="0" w:after="0"/>
              <w:rPr>
                <w:rFonts w:cstheme="minorHAnsi"/>
              </w:rPr>
            </w:pPr>
            <w:r w:rsidRPr="00577A54">
              <w:rPr>
                <w:rFonts w:cstheme="minorHAnsi"/>
              </w:rPr>
              <w:t>Days to return after ES/SH/RRH/PSH path</w:t>
            </w:r>
          </w:p>
        </w:tc>
        <w:tc>
          <w:tcPr>
            <w:tcW w:w="3960" w:type="dxa"/>
            <w:noWrap/>
          </w:tcPr>
          <w:p w14:paraId="2C562EE6" w14:textId="115AD513" w:rsidR="003F3890" w:rsidRPr="0036072B" w:rsidRDefault="003F3890" w:rsidP="00F6016E">
            <w:pPr>
              <w:spacing w:before="0" w:after="0"/>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655B0F">
              <w:rPr>
                <w:b/>
              </w:rPr>
              <w:t>SystemPath</w:t>
            </w:r>
            <w:r w:rsidRPr="00A6067F">
              <w:rPr>
                <w:rFonts w:cstheme="minorHAnsi"/>
              </w:rPr>
              <w:t xml:space="preserve"> = 10</w:t>
            </w:r>
          </w:p>
        </w:tc>
        <w:tc>
          <w:tcPr>
            <w:tcW w:w="1350" w:type="dxa"/>
          </w:tcPr>
          <w:p w14:paraId="01520453" w14:textId="77777777" w:rsidR="003F3890" w:rsidRPr="00577A54" w:rsidRDefault="003F3890" w:rsidP="00F6016E">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577A54">
              <w:rPr>
                <w:rFonts w:cstheme="minorHAnsi"/>
              </w:rPr>
              <w:t>33</w:t>
            </w:r>
          </w:p>
        </w:tc>
      </w:tr>
      <w:tr w:rsidR="003F3890" w:rsidRPr="0036072B" w14:paraId="4F158B9E" w14:textId="77777777"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135" w:type="dxa"/>
            <w:noWrap/>
          </w:tcPr>
          <w:p w14:paraId="42C5F6A9" w14:textId="77777777" w:rsidR="003F3890" w:rsidRPr="00577A54" w:rsidRDefault="003F3890" w:rsidP="00F6016E">
            <w:pPr>
              <w:spacing w:before="0" w:after="0"/>
              <w:rPr>
                <w:rFonts w:cstheme="minorHAnsi"/>
              </w:rPr>
            </w:pPr>
            <w:r w:rsidRPr="00577A54">
              <w:rPr>
                <w:rFonts w:cstheme="minorHAnsi"/>
              </w:rPr>
              <w:t>Days to return after RRH/PSH path</w:t>
            </w:r>
          </w:p>
        </w:tc>
        <w:tc>
          <w:tcPr>
            <w:tcW w:w="3960" w:type="dxa"/>
            <w:noWrap/>
          </w:tcPr>
          <w:p w14:paraId="3F947BB9" w14:textId="64ACEE46" w:rsidR="003F3890" w:rsidRPr="0036072B" w:rsidRDefault="003F3890" w:rsidP="00F6016E">
            <w:pPr>
              <w:spacing w:before="0" w:after="0"/>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655B0F">
              <w:rPr>
                <w:b/>
              </w:rPr>
              <w:t>SystemPath</w:t>
            </w:r>
            <w:r w:rsidRPr="00A6067F">
              <w:rPr>
                <w:rFonts w:cstheme="minorHAnsi"/>
              </w:rPr>
              <w:t xml:space="preserve"> = 11</w:t>
            </w:r>
          </w:p>
        </w:tc>
        <w:tc>
          <w:tcPr>
            <w:tcW w:w="1350" w:type="dxa"/>
          </w:tcPr>
          <w:p w14:paraId="3E5B493D" w14:textId="77777777" w:rsidR="003F3890" w:rsidRPr="00577A54" w:rsidRDefault="003F3890" w:rsidP="00F6016E">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34</w:t>
            </w:r>
          </w:p>
        </w:tc>
      </w:tr>
      <w:tr w:rsidR="003F3890" w:rsidRPr="0036072B" w14:paraId="32DA0122" w14:textId="77777777"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135" w:type="dxa"/>
            <w:noWrap/>
          </w:tcPr>
          <w:p w14:paraId="0899F9CE" w14:textId="77777777" w:rsidR="003F3890" w:rsidRPr="00577A54" w:rsidRDefault="003F3890" w:rsidP="00F6016E">
            <w:pPr>
              <w:spacing w:before="0" w:after="0"/>
              <w:rPr>
                <w:rFonts w:cstheme="minorHAnsi"/>
              </w:rPr>
            </w:pPr>
            <w:r w:rsidRPr="00577A54">
              <w:rPr>
                <w:rFonts w:cstheme="minorHAnsi"/>
              </w:rPr>
              <w:t>Days to return after other path</w:t>
            </w:r>
          </w:p>
        </w:tc>
        <w:tc>
          <w:tcPr>
            <w:tcW w:w="3960" w:type="dxa"/>
            <w:noWrap/>
          </w:tcPr>
          <w:p w14:paraId="1610F94E" w14:textId="593DF25B" w:rsidR="003F3890" w:rsidRPr="0036072B" w:rsidRDefault="003F3890" w:rsidP="00F6016E">
            <w:pPr>
              <w:spacing w:before="0" w:after="0"/>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655B0F">
              <w:rPr>
                <w:b/>
              </w:rPr>
              <w:t>SystemPath</w:t>
            </w:r>
            <w:r w:rsidRPr="00A6067F">
              <w:rPr>
                <w:rFonts w:cstheme="minorHAnsi"/>
              </w:rPr>
              <w:t xml:space="preserve"> = 12</w:t>
            </w:r>
          </w:p>
        </w:tc>
        <w:tc>
          <w:tcPr>
            <w:tcW w:w="1350" w:type="dxa"/>
          </w:tcPr>
          <w:p w14:paraId="2438D1EC" w14:textId="77777777" w:rsidR="003F3890" w:rsidRPr="00577A54" w:rsidRDefault="003F3890" w:rsidP="00F6016E">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577A54">
              <w:rPr>
                <w:rFonts w:cstheme="minorHAnsi"/>
              </w:rPr>
              <w:t>35</w:t>
            </w:r>
          </w:p>
        </w:tc>
      </w:tr>
      <w:tr w:rsidR="00DA4844" w:rsidRPr="0036072B" w14:paraId="5D0B342E" w14:textId="77777777"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135" w:type="dxa"/>
            <w:noWrap/>
          </w:tcPr>
          <w:p w14:paraId="59FF48C8" w14:textId="7F6974E4" w:rsidR="00DA4844" w:rsidRPr="00577A54" w:rsidRDefault="00DA4844" w:rsidP="00F6016E">
            <w:pPr>
              <w:spacing w:before="0" w:after="0"/>
              <w:rPr>
                <w:rFonts w:cstheme="minorHAnsi"/>
              </w:rPr>
            </w:pPr>
            <w:r w:rsidRPr="00577A54">
              <w:rPr>
                <w:rFonts w:cstheme="minorHAnsi"/>
              </w:rPr>
              <w:t xml:space="preserve">Days to return after </w:t>
            </w:r>
            <w:r>
              <w:rPr>
                <w:rFonts w:cstheme="minorHAnsi"/>
              </w:rPr>
              <w:t>any system</w:t>
            </w:r>
            <w:r w:rsidRPr="00577A54">
              <w:rPr>
                <w:rFonts w:cstheme="minorHAnsi"/>
              </w:rPr>
              <w:t xml:space="preserve"> </w:t>
            </w:r>
            <w:r>
              <w:rPr>
                <w:rFonts w:cstheme="minorHAnsi"/>
              </w:rPr>
              <w:t>path</w:t>
            </w:r>
          </w:p>
        </w:tc>
        <w:tc>
          <w:tcPr>
            <w:tcW w:w="3960" w:type="dxa"/>
            <w:noWrap/>
          </w:tcPr>
          <w:p w14:paraId="3198183E" w14:textId="0BB63B67" w:rsidR="00DA4844" w:rsidRPr="00655B0F" w:rsidRDefault="00DA4844" w:rsidP="00F6016E">
            <w:pPr>
              <w:spacing w:before="0" w:after="0"/>
              <w:cnfStyle w:val="000000100000" w:firstRow="0" w:lastRow="0" w:firstColumn="0" w:lastColumn="0" w:oddVBand="0" w:evenVBand="0" w:oddHBand="1" w:evenHBand="0" w:firstRowFirstColumn="0" w:firstRowLastColumn="0" w:lastRowFirstColumn="0" w:lastRowLastColumn="0"/>
              <w:rPr>
                <w:b/>
              </w:rPr>
            </w:pPr>
            <w:r w:rsidRPr="00655B0F">
              <w:rPr>
                <w:b/>
              </w:rPr>
              <w:t>SystemPath</w:t>
            </w:r>
            <w:r w:rsidRPr="00A6067F">
              <w:rPr>
                <w:rFonts w:cstheme="minorHAnsi"/>
              </w:rPr>
              <w:t xml:space="preserve"> = </w:t>
            </w:r>
            <w:r>
              <w:rPr>
                <w:rFonts w:cstheme="minorHAnsi"/>
              </w:rPr>
              <w:t>&lt;&gt; -1</w:t>
            </w:r>
          </w:p>
        </w:tc>
        <w:tc>
          <w:tcPr>
            <w:tcW w:w="1350" w:type="dxa"/>
          </w:tcPr>
          <w:p w14:paraId="32E6D878" w14:textId="69119989" w:rsidR="00DA4844" w:rsidRPr="00577A54" w:rsidRDefault="00DA4844" w:rsidP="00F6016E">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36</w:t>
            </w:r>
          </w:p>
        </w:tc>
      </w:tr>
    </w:tbl>
    <w:p w14:paraId="144EC278" w14:textId="19E57792" w:rsidR="002B6231" w:rsidRPr="00C52062" w:rsidRDefault="002B6231" w:rsidP="0088191A">
      <w:pPr>
        <w:pStyle w:val="Heading2"/>
      </w:pPr>
      <w:bookmarkStart w:id="834" w:name="_Toc31198754"/>
      <w:bookmarkStart w:id="835" w:name="_Toc37973617"/>
      <w:bookmarkStart w:id="836" w:name="_Toc37974170"/>
      <w:bookmarkStart w:id="837" w:name="_Toc37974721"/>
      <w:bookmarkStart w:id="838" w:name="_Toc37975209"/>
      <w:bookmarkStart w:id="839" w:name="_Toc506721217"/>
      <w:bookmarkStart w:id="840" w:name="_Toc37849816"/>
      <w:bookmarkStart w:id="841" w:name="_Toc79154004"/>
      <w:bookmarkStart w:id="842" w:name="_Toc499544018"/>
      <w:bookmarkEnd w:id="834"/>
      <w:bookmarkEnd w:id="835"/>
      <w:bookmarkEnd w:id="836"/>
      <w:bookmarkEnd w:id="837"/>
      <w:bookmarkEnd w:id="838"/>
      <w:r w:rsidRPr="00C52062">
        <w:t>Get Average Days to Return/Re-engage by Exit Destination</w:t>
      </w:r>
      <w:bookmarkEnd w:id="839"/>
      <w:bookmarkEnd w:id="840"/>
      <w:bookmarkEnd w:id="841"/>
    </w:p>
    <w:p w14:paraId="7864ACD9" w14:textId="77777777" w:rsidR="00F824D6" w:rsidRPr="00F824D6" w:rsidRDefault="00F824D6" w:rsidP="00F824D6">
      <w:pPr>
        <w:jc w:val="center"/>
      </w:pPr>
      <w:r>
        <w:rPr>
          <w:rFonts w:ascii="Times New Roman" w:hAnsi="Times New Roman" w:cs="Times New Roman"/>
          <w:noProof/>
          <w:sz w:val="24"/>
          <w:szCs w:val="24"/>
        </w:rPr>
        <mc:AlternateContent>
          <mc:Choice Requires="wpg">
            <w:drawing>
              <wp:inline distT="0" distB="0" distL="0" distR="0" wp14:anchorId="49480561" wp14:editId="6B034083">
                <wp:extent cx="3562350" cy="274320"/>
                <wp:effectExtent l="0" t="0" r="19050" b="11430"/>
                <wp:docPr id="236" name="Group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62350" cy="274320"/>
                          <a:chOff x="1052626" y="1116808"/>
                          <a:chExt cx="35626" cy="2743"/>
                        </a:xfrm>
                      </wpg:grpSpPr>
                      <wps:wsp>
                        <wps:cNvPr id="237" name="AutoShape 390"/>
                        <wps:cNvSpPr>
                          <a:spLocks noChangeArrowheads="1"/>
                        </wps:cNvSpPr>
                        <wps:spPr bwMode="auto">
                          <a:xfrm>
                            <a:off x="1052626" y="1116808"/>
                            <a:ext cx="12802" cy="2744"/>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2FF8E20A" w14:textId="77777777" w:rsidR="00004824" w:rsidRDefault="00004824" w:rsidP="00F824D6">
                              <w:pPr>
                                <w:pStyle w:val="Style3"/>
                              </w:pPr>
                              <w:r>
                                <w:t>tlsa_Exit</w:t>
                              </w:r>
                            </w:p>
                          </w:txbxContent>
                        </wps:txbx>
                        <wps:bodyPr rot="0" vert="horz" wrap="square" lIns="0" tIns="0" rIns="0" bIns="0" anchor="ctr" anchorCtr="0" upright="1">
                          <a:noAutofit/>
                        </wps:bodyPr>
                      </wps:wsp>
                      <wps:wsp>
                        <wps:cNvPr id="238" name="AutoShape 16"/>
                        <wps:cNvCnPr>
                          <a:cxnSpLocks noChangeShapeType="1"/>
                        </wps:cNvCnPr>
                        <wps:spPr bwMode="auto">
                          <a:xfrm>
                            <a:off x="1065428" y="1118180"/>
                            <a:ext cx="10937" cy="0"/>
                          </a:xfrm>
                          <a:prstGeom prst="straightConnector1">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239" name="AutoShape 17"/>
                        <wps:cNvSpPr>
                          <a:spLocks noChangeArrowheads="1"/>
                        </wps:cNvSpPr>
                        <wps:spPr bwMode="auto">
                          <a:xfrm>
                            <a:off x="1076365" y="1116808"/>
                            <a:ext cx="11887" cy="2744"/>
                          </a:xfrm>
                          <a:prstGeom prst="flowChartDocument">
                            <a:avLst/>
                          </a:prstGeom>
                          <a:solidFill>
                            <a:srgbClr val="FCE5D6"/>
                          </a:solidFill>
                          <a:ln w="6350">
                            <a:solidFill>
                              <a:srgbClr val="F5B18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13D2488B" w14:textId="77777777" w:rsidR="00004824" w:rsidRDefault="00004824" w:rsidP="00F824D6">
                              <w:pPr>
                                <w:pStyle w:val="Style3"/>
                              </w:pPr>
                              <w:r>
                                <w:t>lsa_Calculated</w:t>
                              </w:r>
                            </w:p>
                          </w:txbxContent>
                        </wps:txbx>
                        <wps:bodyPr rot="0" vert="horz" wrap="square" lIns="0" tIns="0" rIns="0" bIns="0" anchor="ctr" anchorCtr="0" upright="1">
                          <a:noAutofit/>
                        </wps:bodyPr>
                      </wps:wsp>
                    </wpg:wgp>
                  </a:graphicData>
                </a:graphic>
              </wp:inline>
            </w:drawing>
          </mc:Choice>
          <mc:Fallback>
            <w:pict>
              <v:group w14:anchorId="49480561" id="Group 236" o:spid="_x0000_s1489" style="width:280.5pt;height:21.6pt;mso-position-horizontal-relative:char;mso-position-vertical-relative:line" coordorigin="10526,11168" coordsize="356,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">
                <v:shape id="AutoShape 390" o:spid="_x0000_s1490" type="#_x0000_t113" style="position:absolute;left:10526;top:11168;width:128;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" fillcolor="#ebd7e1" strokecolor="#c285a3" strokeweight=".5pt">
                  <v:shadow color="black" opacity="0" offset="0,0"/>
                  <v:textbox inset="0,0,0,0">
                    <w:txbxContent>
                      <w:p w14:paraId="2FF8E20A" w14:textId="77777777" w:rsidR="00004824" w:rsidRDefault="00004824" w:rsidP="00F824D6">
                        <w:pPr>
                          <w:pStyle w:val="Style3"/>
                        </w:pPr>
                        <w:r>
                          <w:t>tlsa_Exit</w:t>
                        </w:r>
                      </w:p>
                    </w:txbxContent>
                  </v:textbox>
                </v:shape>
                <v:shape id="AutoShape 16" o:spid="_x0000_s1491" type="#_x0000_t32" style="position:absolute;left:10654;top:11181;width:1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" strokecolor="black [0]" strokeweight=".5pt">
                  <v:stroke endarrow="block"/>
                  <v:shadow color="black [0]"/>
                </v:shape>
                <v:shape id="AutoShape 17" o:spid="_x0000_s1492" type="#_x0000_t114" style="position:absolute;left:10763;top:11168;width:119;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" fillcolor="#fce5d6" strokecolor="#f5b183" strokeweight=".5pt">
                  <v:shadow color="black" opacity="0" offset="0,0"/>
                  <v:textbox inset="0,0,0,0">
                    <w:txbxContent>
                      <w:p w14:paraId="13D2488B" w14:textId="77777777" w:rsidR="00004824" w:rsidRDefault="00004824" w:rsidP="00F824D6">
                        <w:pPr>
                          <w:pStyle w:val="Style3"/>
                        </w:pPr>
                        <w:r>
                          <w:t>lsa_Calculated</w:t>
                        </w:r>
                      </w:p>
                    </w:txbxContent>
                  </v:textbox>
                </v:shape>
                <w10:anchorlock/>
              </v:group>
            </w:pict>
          </mc:Fallback>
        </mc:AlternateContent>
      </w:r>
    </w:p>
    <w:p w14:paraId="2B068A4E" w14:textId="77777777" w:rsidR="00A72AC3" w:rsidRDefault="00A72AC3" w:rsidP="00A72AC3">
      <w:pPr>
        <w:pStyle w:val="Heading3"/>
      </w:pPr>
      <w:r>
        <w:t>Relevant Data</w:t>
      </w:r>
    </w:p>
    <w:p w14:paraId="34F49087" w14:textId="77777777" w:rsidR="00A72AC3" w:rsidRDefault="00A72AC3" w:rsidP="00A72AC3">
      <w:pPr>
        <w:pStyle w:val="Heading4"/>
      </w:pPr>
      <w:r>
        <w:t>Source</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5"/>
      </w:tblGrid>
      <w:tr w:rsidR="00A72AC3" w:rsidRPr="005F4836" w14:paraId="7021538C" w14:textId="77777777" w:rsidTr="00947F08">
        <w:trPr>
          <w:trHeight w:val="216"/>
        </w:trPr>
        <w:tc>
          <w:tcPr>
            <w:tcW w:w="9355" w:type="dxa"/>
            <w:shd w:val="clear" w:color="auto" w:fill="FDE9D9" w:themeFill="accent6" w:themeFillTint="33"/>
          </w:tcPr>
          <w:p w14:paraId="25595BBE" w14:textId="77777777" w:rsidR="00A72AC3" w:rsidRPr="005F4836" w:rsidRDefault="00A72AC3" w:rsidP="00947F08">
            <w:pPr>
              <w:pStyle w:val="NoSpacing"/>
              <w:rPr>
                <w:b/>
                <w:bCs/>
              </w:rPr>
            </w:pPr>
            <w:r>
              <w:rPr>
                <w:b/>
                <w:bCs/>
              </w:rPr>
              <w:t>tlsa</w:t>
            </w:r>
            <w:r w:rsidRPr="005F4836">
              <w:rPr>
                <w:b/>
                <w:bCs/>
              </w:rPr>
              <w:t>_</w:t>
            </w:r>
            <w:r>
              <w:rPr>
                <w:b/>
                <w:bCs/>
              </w:rPr>
              <w:t>Exit</w:t>
            </w:r>
          </w:p>
        </w:tc>
      </w:tr>
      <w:tr w:rsidR="00A72AC3" w:rsidRPr="005F4836" w14:paraId="13A48B5B" w14:textId="77777777" w:rsidTr="00947F08">
        <w:trPr>
          <w:trHeight w:val="216"/>
        </w:trPr>
        <w:tc>
          <w:tcPr>
            <w:tcW w:w="9355" w:type="dxa"/>
          </w:tcPr>
          <w:p w14:paraId="498F25A8" w14:textId="77777777" w:rsidR="00A72AC3" w:rsidRPr="005F4836" w:rsidRDefault="00A72AC3" w:rsidP="00947F08">
            <w:pPr>
              <w:pStyle w:val="NoSpacing"/>
            </w:pPr>
            <w:r>
              <w:t>HHType</w:t>
            </w:r>
          </w:p>
        </w:tc>
      </w:tr>
      <w:tr w:rsidR="00A72AC3" w:rsidRPr="005F4836" w14:paraId="785AD988" w14:textId="77777777" w:rsidTr="00947F08">
        <w:trPr>
          <w:trHeight w:val="95"/>
        </w:trPr>
        <w:tc>
          <w:tcPr>
            <w:tcW w:w="9355" w:type="dxa"/>
          </w:tcPr>
          <w:p w14:paraId="2A82D60F" w14:textId="77777777" w:rsidR="00A72AC3" w:rsidRDefault="00A72AC3" w:rsidP="00947F08">
            <w:pPr>
              <w:pStyle w:val="NoSpacing"/>
              <w:rPr>
                <w:rFonts w:cstheme="minorHAnsi"/>
                <w:bCs/>
              </w:rPr>
            </w:pPr>
            <w:r>
              <w:rPr>
                <w:rFonts w:cstheme="minorHAnsi"/>
                <w:bCs/>
              </w:rPr>
              <w:t>Cohort</w:t>
            </w:r>
          </w:p>
        </w:tc>
      </w:tr>
      <w:tr w:rsidR="00A72AC3" w:rsidRPr="005F4836" w14:paraId="648FA0B2" w14:textId="77777777" w:rsidTr="00947F08">
        <w:trPr>
          <w:trHeight w:val="95"/>
        </w:trPr>
        <w:tc>
          <w:tcPr>
            <w:tcW w:w="9355" w:type="dxa"/>
          </w:tcPr>
          <w:p w14:paraId="50583FAD" w14:textId="77777777" w:rsidR="00A72AC3" w:rsidRDefault="00A72AC3" w:rsidP="00947F08">
            <w:pPr>
              <w:pStyle w:val="NoSpacing"/>
              <w:rPr>
                <w:rFonts w:cstheme="minorHAnsi"/>
                <w:bCs/>
              </w:rPr>
            </w:pPr>
            <w:r>
              <w:rPr>
                <w:rFonts w:cstheme="minorHAnsi"/>
                <w:bCs/>
              </w:rPr>
              <w:t>ExitTo</w:t>
            </w:r>
          </w:p>
        </w:tc>
      </w:tr>
      <w:tr w:rsidR="00A72AC3" w:rsidRPr="005F4836" w14:paraId="3436152F" w14:textId="77777777" w:rsidTr="00947F08">
        <w:trPr>
          <w:trHeight w:val="95"/>
        </w:trPr>
        <w:tc>
          <w:tcPr>
            <w:tcW w:w="9355" w:type="dxa"/>
          </w:tcPr>
          <w:p w14:paraId="7514A620" w14:textId="77777777" w:rsidR="00A72AC3" w:rsidRPr="00845520" w:rsidRDefault="00A72AC3" w:rsidP="00947F08">
            <w:pPr>
              <w:pStyle w:val="NoSpacing"/>
              <w:rPr>
                <w:bCs/>
              </w:rPr>
            </w:pPr>
            <w:r>
              <w:rPr>
                <w:rFonts w:cstheme="minorHAnsi"/>
                <w:bCs/>
              </w:rPr>
              <w:t>ReturnTime</w:t>
            </w:r>
          </w:p>
        </w:tc>
      </w:tr>
      <w:tr w:rsidR="00A72AC3" w:rsidRPr="005F4836" w14:paraId="798192F9" w14:textId="77777777" w:rsidTr="00947F08">
        <w:trPr>
          <w:trHeight w:val="216"/>
        </w:trPr>
        <w:tc>
          <w:tcPr>
            <w:tcW w:w="9355" w:type="dxa"/>
          </w:tcPr>
          <w:p w14:paraId="19D773C9" w14:textId="77777777" w:rsidR="00A72AC3" w:rsidRDefault="00A72AC3" w:rsidP="00947F08">
            <w:pPr>
              <w:pStyle w:val="NoSpacing"/>
              <w:rPr>
                <w:rFonts w:cstheme="minorHAnsi"/>
                <w:bCs/>
              </w:rPr>
            </w:pPr>
            <w:r w:rsidRPr="00845520">
              <w:rPr>
                <w:bCs/>
              </w:rPr>
              <w:t>HHChronic</w:t>
            </w:r>
          </w:p>
        </w:tc>
      </w:tr>
      <w:tr w:rsidR="00A72AC3" w:rsidRPr="005F4836" w14:paraId="71BBD82C" w14:textId="77777777" w:rsidTr="00947F08">
        <w:trPr>
          <w:trHeight w:val="216"/>
        </w:trPr>
        <w:tc>
          <w:tcPr>
            <w:tcW w:w="9355" w:type="dxa"/>
          </w:tcPr>
          <w:p w14:paraId="7AF05A0F" w14:textId="77777777" w:rsidR="00A72AC3" w:rsidRPr="00845520" w:rsidRDefault="00A72AC3" w:rsidP="00947F08">
            <w:pPr>
              <w:pStyle w:val="NoSpacing"/>
              <w:rPr>
                <w:bCs/>
              </w:rPr>
            </w:pPr>
            <w:r w:rsidRPr="00845520">
              <w:rPr>
                <w:bCs/>
              </w:rPr>
              <w:t>HHVet</w:t>
            </w:r>
          </w:p>
        </w:tc>
      </w:tr>
      <w:tr w:rsidR="00A72AC3" w:rsidRPr="005F4836" w14:paraId="7CE4D11D" w14:textId="77777777" w:rsidTr="00947F08">
        <w:trPr>
          <w:trHeight w:val="216"/>
        </w:trPr>
        <w:tc>
          <w:tcPr>
            <w:tcW w:w="9355" w:type="dxa"/>
          </w:tcPr>
          <w:p w14:paraId="4E611163" w14:textId="77777777" w:rsidR="00A72AC3" w:rsidRPr="00845520" w:rsidRDefault="00A72AC3" w:rsidP="00947F08">
            <w:pPr>
              <w:pStyle w:val="NoSpacing"/>
              <w:rPr>
                <w:bCs/>
              </w:rPr>
            </w:pPr>
            <w:r w:rsidRPr="00845520">
              <w:rPr>
                <w:bCs/>
              </w:rPr>
              <w:t>HHAdultAge</w:t>
            </w:r>
          </w:p>
        </w:tc>
      </w:tr>
      <w:tr w:rsidR="00A72AC3" w:rsidRPr="005F4836" w14:paraId="6D5379D2" w14:textId="77777777" w:rsidTr="00947F08">
        <w:trPr>
          <w:trHeight w:val="216"/>
        </w:trPr>
        <w:tc>
          <w:tcPr>
            <w:tcW w:w="9355" w:type="dxa"/>
          </w:tcPr>
          <w:p w14:paraId="713730AE" w14:textId="77777777" w:rsidR="00A72AC3" w:rsidRPr="00845520" w:rsidRDefault="00A72AC3" w:rsidP="00947F08">
            <w:pPr>
              <w:pStyle w:val="NoSpacing"/>
              <w:rPr>
                <w:bCs/>
              </w:rPr>
            </w:pPr>
            <w:r w:rsidRPr="00845520">
              <w:rPr>
                <w:bCs/>
              </w:rPr>
              <w:t>HHParent</w:t>
            </w:r>
          </w:p>
        </w:tc>
      </w:tr>
    </w:tbl>
    <w:p w14:paraId="36755BCF" w14:textId="77777777" w:rsidR="00A72AC3" w:rsidRDefault="00A72AC3" w:rsidP="00A72AC3">
      <w:pPr>
        <w:pStyle w:val="Heading4"/>
      </w:pPr>
      <w:r>
        <w:t>Target</w:t>
      </w:r>
    </w:p>
    <w:tbl>
      <w:tblPr>
        <w:tblStyle w:val="Style1"/>
        <w:tblW w:w="9355" w:type="dxa"/>
        <w:tblLook w:val="04A0" w:firstRow="1" w:lastRow="0" w:firstColumn="1" w:lastColumn="0" w:noHBand="0" w:noVBand="1"/>
      </w:tblPr>
      <w:tblGrid>
        <w:gridCol w:w="9355"/>
      </w:tblGrid>
      <w:tr w:rsidR="00A72AC3" w:rsidRPr="006B4F91" w14:paraId="47F8CC7A" w14:textId="77777777" w:rsidTr="00947F08">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9355" w:type="dxa"/>
            <w:shd w:val="clear" w:color="auto" w:fill="76923C" w:themeFill="accent3" w:themeFillShade="BF"/>
          </w:tcPr>
          <w:p w14:paraId="4F4FEB0A" w14:textId="77777777" w:rsidR="00A72AC3" w:rsidRPr="005F4836" w:rsidRDefault="00A72AC3" w:rsidP="00947F08">
            <w:pPr>
              <w:pStyle w:val="NoSpacing"/>
              <w:rPr>
                <w:b w:val="0"/>
                <w:bCs w:val="0"/>
                <w:color w:val="FFFFFF" w:themeColor="background1"/>
              </w:rPr>
            </w:pPr>
            <w:r>
              <w:rPr>
                <w:b w:val="0"/>
                <w:bCs w:val="0"/>
                <w:color w:val="FFFFFF" w:themeColor="background1"/>
              </w:rPr>
              <w:t>lsa</w:t>
            </w:r>
            <w:r w:rsidRPr="005F4836">
              <w:rPr>
                <w:b w:val="0"/>
                <w:bCs w:val="0"/>
                <w:color w:val="FFFFFF" w:themeColor="background1"/>
              </w:rPr>
              <w:t>_</w:t>
            </w:r>
            <w:r>
              <w:rPr>
                <w:b w:val="0"/>
                <w:bCs w:val="0"/>
                <w:color w:val="FFFFFF" w:themeColor="background1"/>
              </w:rPr>
              <w:t>Calculated</w:t>
            </w:r>
          </w:p>
        </w:tc>
      </w:tr>
    </w:tbl>
    <w:tbl>
      <w:tblPr>
        <w:tblStyle w:val="TableGrid"/>
        <w:tblW w:w="0" w:type="auto"/>
        <w:tblLook w:val="04A0" w:firstRow="1" w:lastRow="0" w:firstColumn="1" w:lastColumn="0" w:noHBand="0" w:noVBand="1"/>
      </w:tblPr>
      <w:tblGrid>
        <w:gridCol w:w="1435"/>
        <w:gridCol w:w="7915"/>
      </w:tblGrid>
      <w:tr w:rsidR="00A72AC3" w:rsidRPr="003A0FA0" w14:paraId="367A041A" w14:textId="77777777" w:rsidTr="00947F08">
        <w:tc>
          <w:tcPr>
            <w:tcW w:w="1435" w:type="dxa"/>
          </w:tcPr>
          <w:p w14:paraId="2EC9491A" w14:textId="77777777" w:rsidR="00A72AC3" w:rsidRPr="00845520" w:rsidRDefault="00A72AC3" w:rsidP="00947F08">
            <w:pPr>
              <w:pStyle w:val="NoSpacing"/>
              <w:rPr>
                <w:b/>
                <w:bCs/>
              </w:rPr>
            </w:pPr>
            <w:r w:rsidRPr="00845520">
              <w:rPr>
                <w:b/>
                <w:bCs/>
              </w:rPr>
              <w:t>Value</w:t>
            </w:r>
          </w:p>
        </w:tc>
        <w:tc>
          <w:tcPr>
            <w:tcW w:w="7915" w:type="dxa"/>
          </w:tcPr>
          <w:p w14:paraId="7B0629AE" w14:textId="77777777" w:rsidR="00A72AC3" w:rsidRPr="003A0FA0" w:rsidRDefault="00A72AC3" w:rsidP="00947F08">
            <w:pPr>
              <w:pStyle w:val="NoSpacing"/>
            </w:pPr>
            <w:r>
              <w:t xml:space="preserve">The average of the values &gt; 0 in </w:t>
            </w:r>
            <w:r w:rsidRPr="00845520">
              <w:rPr>
                <w:b/>
                <w:bCs/>
              </w:rPr>
              <w:t>ReturnTime</w:t>
            </w:r>
            <w:r>
              <w:t xml:space="preserve"> </w:t>
            </w:r>
          </w:p>
        </w:tc>
      </w:tr>
      <w:tr w:rsidR="00A72AC3" w:rsidRPr="003A0FA0" w14:paraId="58C72F32" w14:textId="77777777" w:rsidTr="00947F08">
        <w:tc>
          <w:tcPr>
            <w:tcW w:w="1435" w:type="dxa"/>
          </w:tcPr>
          <w:p w14:paraId="01FC3815" w14:textId="77777777" w:rsidR="00A72AC3" w:rsidRPr="00845520" w:rsidRDefault="00A72AC3" w:rsidP="00947F08">
            <w:pPr>
              <w:pStyle w:val="NoSpacing"/>
              <w:rPr>
                <w:b/>
                <w:bCs/>
              </w:rPr>
            </w:pPr>
            <w:r w:rsidRPr="00845520">
              <w:rPr>
                <w:b/>
                <w:bCs/>
              </w:rPr>
              <w:t>Cohort</w:t>
            </w:r>
          </w:p>
        </w:tc>
        <w:tc>
          <w:tcPr>
            <w:tcW w:w="7915" w:type="dxa"/>
          </w:tcPr>
          <w:p w14:paraId="440040EA" w14:textId="77777777" w:rsidR="00A72AC3" w:rsidRPr="003A0FA0" w:rsidRDefault="00A72AC3" w:rsidP="00947F08">
            <w:pPr>
              <w:pStyle w:val="NoSpacing"/>
            </w:pPr>
            <w:r>
              <w:t xml:space="preserve">The </w:t>
            </w:r>
            <w:r w:rsidRPr="00845520">
              <w:rPr>
                <w:b/>
                <w:bCs/>
              </w:rPr>
              <w:t>Cohort</w:t>
            </w:r>
            <w:r>
              <w:t xml:space="preserve"> value from tlsa_Exit</w:t>
            </w:r>
          </w:p>
        </w:tc>
      </w:tr>
      <w:tr w:rsidR="00A72AC3" w:rsidRPr="003A0FA0" w14:paraId="2620C22F" w14:textId="77777777" w:rsidTr="00947F08">
        <w:tc>
          <w:tcPr>
            <w:tcW w:w="1435" w:type="dxa"/>
          </w:tcPr>
          <w:p w14:paraId="6C6A6801" w14:textId="77777777" w:rsidR="00A72AC3" w:rsidRPr="00845520" w:rsidRDefault="00A72AC3" w:rsidP="00947F08">
            <w:pPr>
              <w:pStyle w:val="NoSpacing"/>
              <w:rPr>
                <w:b/>
                <w:bCs/>
              </w:rPr>
            </w:pPr>
            <w:r w:rsidRPr="00845520">
              <w:rPr>
                <w:b/>
                <w:bCs/>
              </w:rPr>
              <w:t>Universe</w:t>
            </w:r>
          </w:p>
        </w:tc>
        <w:tc>
          <w:tcPr>
            <w:tcW w:w="7915" w:type="dxa"/>
          </w:tcPr>
          <w:p w14:paraId="4924DC35" w14:textId="77777777" w:rsidR="00A72AC3" w:rsidRPr="003A0FA0" w:rsidRDefault="00A72AC3" w:rsidP="00947F08">
            <w:pPr>
              <w:pStyle w:val="NoSpacing"/>
            </w:pPr>
            <w:r>
              <w:t>Destination type prior to return; see below</w:t>
            </w:r>
          </w:p>
        </w:tc>
      </w:tr>
      <w:tr w:rsidR="00A72AC3" w:rsidRPr="003A0FA0" w14:paraId="14C1ED15" w14:textId="77777777" w:rsidTr="00947F08">
        <w:tc>
          <w:tcPr>
            <w:tcW w:w="1435" w:type="dxa"/>
          </w:tcPr>
          <w:p w14:paraId="51C65240" w14:textId="77777777" w:rsidR="00A72AC3" w:rsidRPr="00845520" w:rsidRDefault="00A72AC3" w:rsidP="00947F08">
            <w:pPr>
              <w:pStyle w:val="NoSpacing"/>
              <w:rPr>
                <w:b/>
                <w:bCs/>
              </w:rPr>
            </w:pPr>
            <w:r w:rsidRPr="00845520">
              <w:rPr>
                <w:b/>
                <w:bCs/>
              </w:rPr>
              <w:t>HHType</w:t>
            </w:r>
          </w:p>
        </w:tc>
        <w:tc>
          <w:tcPr>
            <w:tcW w:w="7915" w:type="dxa"/>
          </w:tcPr>
          <w:p w14:paraId="404E3E89" w14:textId="77777777" w:rsidR="00A72AC3" w:rsidRPr="003A0FA0" w:rsidRDefault="00A72AC3" w:rsidP="00947F08">
            <w:pPr>
              <w:pStyle w:val="NoSpacing"/>
            </w:pPr>
            <w:r>
              <w:t>The household type for the average</w:t>
            </w:r>
          </w:p>
        </w:tc>
      </w:tr>
      <w:tr w:rsidR="00A72AC3" w:rsidRPr="003A0FA0" w14:paraId="613F8099" w14:textId="77777777" w:rsidTr="00947F08">
        <w:tc>
          <w:tcPr>
            <w:tcW w:w="1435" w:type="dxa"/>
          </w:tcPr>
          <w:p w14:paraId="6EB0F3E7" w14:textId="77777777" w:rsidR="00A72AC3" w:rsidRPr="00845520" w:rsidRDefault="00A72AC3" w:rsidP="00947F08">
            <w:pPr>
              <w:pStyle w:val="NoSpacing"/>
              <w:rPr>
                <w:b/>
                <w:bCs/>
              </w:rPr>
            </w:pPr>
            <w:r w:rsidRPr="00845520">
              <w:rPr>
                <w:b/>
                <w:bCs/>
              </w:rPr>
              <w:t>Population</w:t>
            </w:r>
          </w:p>
        </w:tc>
        <w:tc>
          <w:tcPr>
            <w:tcW w:w="7915" w:type="dxa"/>
          </w:tcPr>
          <w:p w14:paraId="1589C461" w14:textId="77777777" w:rsidR="00A72AC3" w:rsidRPr="003A0FA0" w:rsidRDefault="00A72AC3" w:rsidP="00947F08">
            <w:pPr>
              <w:pStyle w:val="NoSpacing"/>
            </w:pPr>
            <w:r>
              <w:t>The population/subpopulation included in the calculation; see section 8.3</w:t>
            </w:r>
          </w:p>
        </w:tc>
      </w:tr>
      <w:tr w:rsidR="00A72AC3" w:rsidRPr="003A0FA0" w14:paraId="0280D22A" w14:textId="77777777" w:rsidTr="00947F08">
        <w:tc>
          <w:tcPr>
            <w:tcW w:w="1435" w:type="dxa"/>
          </w:tcPr>
          <w:p w14:paraId="5C3552BC" w14:textId="77777777" w:rsidR="00A72AC3" w:rsidRPr="00947F08" w:rsidRDefault="00A72AC3" w:rsidP="00947F08">
            <w:pPr>
              <w:pStyle w:val="NoSpacing"/>
            </w:pPr>
            <w:r w:rsidRPr="00947F08">
              <w:t>SystemPath</w:t>
            </w:r>
          </w:p>
        </w:tc>
        <w:tc>
          <w:tcPr>
            <w:tcW w:w="7915" w:type="dxa"/>
          </w:tcPr>
          <w:p w14:paraId="04B3D862" w14:textId="77777777" w:rsidR="00A72AC3" w:rsidRPr="003A0FA0" w:rsidRDefault="00A72AC3" w:rsidP="00947F08">
            <w:pPr>
              <w:pStyle w:val="NoSpacing"/>
            </w:pPr>
            <w:r>
              <w:t>-1</w:t>
            </w:r>
          </w:p>
        </w:tc>
      </w:tr>
      <w:tr w:rsidR="00A72AC3" w:rsidRPr="003A0FA0" w14:paraId="06DBF1DE" w14:textId="77777777" w:rsidTr="00947F08">
        <w:tc>
          <w:tcPr>
            <w:tcW w:w="1435" w:type="dxa"/>
          </w:tcPr>
          <w:p w14:paraId="230B4F54" w14:textId="77777777" w:rsidR="00A72AC3" w:rsidRPr="003A0FA0" w:rsidRDefault="00A72AC3" w:rsidP="00947F08">
            <w:pPr>
              <w:pStyle w:val="NoSpacing"/>
            </w:pPr>
            <w:r w:rsidRPr="003A0FA0">
              <w:t>ProjectID</w:t>
            </w:r>
          </w:p>
        </w:tc>
        <w:tc>
          <w:tcPr>
            <w:tcW w:w="7915" w:type="dxa"/>
          </w:tcPr>
          <w:p w14:paraId="03EF1A98" w14:textId="77777777" w:rsidR="00A72AC3" w:rsidRPr="003A0FA0" w:rsidRDefault="00A72AC3" w:rsidP="00947F08">
            <w:pPr>
              <w:pStyle w:val="NoSpacing"/>
            </w:pPr>
            <w:r>
              <w:t>NULL</w:t>
            </w:r>
          </w:p>
        </w:tc>
      </w:tr>
      <w:tr w:rsidR="00A72AC3" w:rsidRPr="003A0FA0" w14:paraId="1BAB8912" w14:textId="77777777" w:rsidTr="00947F08">
        <w:tc>
          <w:tcPr>
            <w:tcW w:w="1435" w:type="dxa"/>
          </w:tcPr>
          <w:p w14:paraId="3EDA916A" w14:textId="77777777" w:rsidR="00A72AC3" w:rsidRPr="00845520" w:rsidRDefault="00A72AC3" w:rsidP="00947F08">
            <w:pPr>
              <w:pStyle w:val="NoSpacing"/>
              <w:rPr>
                <w:b/>
                <w:bCs/>
              </w:rPr>
            </w:pPr>
            <w:r w:rsidRPr="00845520">
              <w:rPr>
                <w:b/>
                <w:bCs/>
              </w:rPr>
              <w:t>ReportRow</w:t>
            </w:r>
          </w:p>
        </w:tc>
        <w:tc>
          <w:tcPr>
            <w:tcW w:w="7915" w:type="dxa"/>
          </w:tcPr>
          <w:p w14:paraId="62095916" w14:textId="77777777" w:rsidR="00A72AC3" w:rsidRPr="003A0FA0" w:rsidRDefault="00A72AC3" w:rsidP="00947F08">
            <w:pPr>
              <w:pStyle w:val="NoSpacing"/>
            </w:pPr>
            <w:r>
              <w:t>37-52</w:t>
            </w:r>
          </w:p>
        </w:tc>
      </w:tr>
      <w:tr w:rsidR="00A72AC3" w:rsidRPr="003A0FA0" w14:paraId="04AF904A" w14:textId="77777777" w:rsidTr="00947F08">
        <w:tc>
          <w:tcPr>
            <w:tcW w:w="1435" w:type="dxa"/>
          </w:tcPr>
          <w:p w14:paraId="1EB6367B" w14:textId="77777777" w:rsidR="00A72AC3" w:rsidRPr="003A0FA0" w:rsidRDefault="00A72AC3" w:rsidP="00947F08">
            <w:pPr>
              <w:pStyle w:val="NoSpacing"/>
            </w:pPr>
            <w:r w:rsidRPr="003A0FA0">
              <w:t>ReportID</w:t>
            </w:r>
          </w:p>
        </w:tc>
        <w:tc>
          <w:tcPr>
            <w:tcW w:w="7915" w:type="dxa"/>
          </w:tcPr>
          <w:p w14:paraId="4F54D656" w14:textId="77777777" w:rsidR="00A72AC3" w:rsidRPr="003A0FA0" w:rsidRDefault="00A72AC3" w:rsidP="00947F08">
            <w:pPr>
              <w:pStyle w:val="NoSpacing"/>
            </w:pPr>
            <w:r>
              <w:t>Must match LSAReport.</w:t>
            </w:r>
            <w:r w:rsidRPr="00845520">
              <w:rPr>
                <w:b/>
                <w:bCs/>
              </w:rPr>
              <w:t>ReportID</w:t>
            </w:r>
          </w:p>
        </w:tc>
      </w:tr>
    </w:tbl>
    <w:p w14:paraId="5E3F21B3" w14:textId="77777777" w:rsidR="00A72AC3" w:rsidRDefault="00A72AC3" w:rsidP="00A72AC3">
      <w:pPr>
        <w:pStyle w:val="Heading3"/>
      </w:pPr>
      <w:r>
        <w:t>Logic</w:t>
      </w:r>
    </w:p>
    <w:p w14:paraId="36FCC06C" w14:textId="77777777" w:rsidR="00A72AC3" w:rsidRDefault="00A72AC3" w:rsidP="00A72AC3">
      <w:r>
        <w:t xml:space="preserve">See the table above for </w:t>
      </w:r>
      <w:r>
        <w:rPr>
          <w:b/>
          <w:bCs/>
        </w:rPr>
        <w:t xml:space="preserve">Cohort, SystemPath, ProjectID, </w:t>
      </w:r>
      <w:r>
        <w:t xml:space="preserve">and </w:t>
      </w:r>
      <w:r w:rsidRPr="00845520">
        <w:rPr>
          <w:b/>
          <w:bCs/>
        </w:rPr>
        <w:t>ReportID</w:t>
      </w:r>
      <w:r>
        <w:t>.</w:t>
      </w:r>
    </w:p>
    <w:p w14:paraId="196EB465" w14:textId="77777777" w:rsidR="00A72AC3" w:rsidRDefault="00A72AC3" w:rsidP="00A72AC3">
      <w:r>
        <w:t xml:space="preserve">See section 8.3 for required </w:t>
      </w:r>
      <w:r w:rsidRPr="00845520">
        <w:rPr>
          <w:b/>
          <w:bCs/>
        </w:rPr>
        <w:t>Population</w:t>
      </w:r>
      <w:r>
        <w:t xml:space="preserve"> and </w:t>
      </w:r>
      <w:r w:rsidRPr="00845520">
        <w:rPr>
          <w:b/>
          <w:bCs/>
        </w:rPr>
        <w:t>HHType</w:t>
      </w:r>
      <w:r>
        <w:t xml:space="preserve"> combinations.</w:t>
      </w:r>
    </w:p>
    <w:p w14:paraId="470B5345" w14:textId="70A0F742" w:rsidR="00A72AC3" w:rsidRPr="0031790E" w:rsidRDefault="00A72AC3" w:rsidP="00A72AC3">
      <w:pPr>
        <w:pStyle w:val="Heading4"/>
      </w:pPr>
      <w:r w:rsidRPr="0031790E">
        <w:t>ReportRow</w:t>
      </w:r>
      <w:r>
        <w:t xml:space="preserve">, Universe, </w:t>
      </w:r>
      <w:r w:rsidRPr="0031790E">
        <w:t xml:space="preserve">and </w:t>
      </w:r>
      <w:r>
        <w:t>Value</w:t>
      </w:r>
    </w:p>
    <w:p w14:paraId="3BAE6024" w14:textId="27B6FBB4" w:rsidR="005E5621" w:rsidRPr="00A6067F" w:rsidRDefault="005E5621" w:rsidP="005E5621">
      <w:pPr>
        <w:rPr>
          <w:rFonts w:cstheme="minorHAnsi"/>
        </w:rPr>
      </w:pPr>
      <w:r w:rsidRPr="00A6067F">
        <w:rPr>
          <w:rFonts w:cstheme="minorHAnsi"/>
        </w:rPr>
        <w:t xml:space="preserve">For each </w:t>
      </w:r>
      <w:r w:rsidRPr="00655B0F">
        <w:rPr>
          <w:b/>
        </w:rPr>
        <w:t>ReportRow</w:t>
      </w:r>
      <w:r w:rsidRPr="00A6067F">
        <w:rPr>
          <w:rFonts w:cstheme="minorHAnsi"/>
        </w:rPr>
        <w:t xml:space="preserve"> listed below, </w:t>
      </w:r>
      <w:r w:rsidRPr="00E9293C">
        <w:rPr>
          <w:b/>
        </w:rPr>
        <w:t xml:space="preserve">Value </w:t>
      </w:r>
      <w:r w:rsidRPr="00DA4844">
        <w:rPr>
          <w:rFonts w:cstheme="minorHAnsi"/>
        </w:rPr>
        <w:t xml:space="preserve">= </w:t>
      </w:r>
      <w:r w:rsidRPr="00A6067F">
        <w:rPr>
          <w:rFonts w:cstheme="minorHAnsi"/>
        </w:rPr>
        <w:t xml:space="preserve">the average of </w:t>
      </w:r>
      <w:r w:rsidRPr="00655B0F">
        <w:rPr>
          <w:b/>
        </w:rPr>
        <w:t xml:space="preserve">ReturnTime </w:t>
      </w:r>
      <w:r w:rsidRPr="00A6067F">
        <w:rPr>
          <w:rFonts w:cstheme="minorHAnsi"/>
        </w:rPr>
        <w:t xml:space="preserve">where </w:t>
      </w:r>
      <w:r w:rsidRPr="00655B0F">
        <w:rPr>
          <w:b/>
        </w:rPr>
        <w:t>ReturnTime</w:t>
      </w:r>
      <w:r w:rsidRPr="00A6067F">
        <w:rPr>
          <w:rFonts w:cstheme="minorHAnsi"/>
        </w:rPr>
        <w:t xml:space="preserve"> &gt; 0 and </w:t>
      </w:r>
      <w:r w:rsidR="00F824D6">
        <w:rPr>
          <w:rFonts w:cstheme="minorHAnsi"/>
        </w:rPr>
        <w:t>tlsa</w:t>
      </w:r>
      <w:r w:rsidR="004B6D6A">
        <w:rPr>
          <w:rFonts w:cstheme="minorHAnsi"/>
        </w:rPr>
        <w:t>_Exit.</w:t>
      </w:r>
      <w:r w:rsidR="0060035B">
        <w:rPr>
          <w:rFonts w:cstheme="minorHAnsi"/>
          <w:b/>
        </w:rPr>
        <w:t>ExitTo</w:t>
      </w:r>
      <w:r w:rsidRPr="00A6067F">
        <w:rPr>
          <w:rFonts w:cstheme="minorHAnsi"/>
        </w:rPr>
        <w:t xml:space="preserve"> meets the listed criteria, rounded to the nearest whole number</w:t>
      </w:r>
      <w:r w:rsidR="00C20C92">
        <w:rPr>
          <w:rFonts w:cstheme="minorHAnsi"/>
        </w:rPr>
        <w:t xml:space="preserve">, or the result of a built-in AVERAGE or AVG function in a database that returns an integer when the datatype of the parameter is </w:t>
      </w:r>
      <w:r w:rsidR="00C20C92" w:rsidRPr="00CE5FB2">
        <w:rPr>
          <w:rFonts w:cstheme="minorHAnsi"/>
          <w:i/>
          <w:iCs/>
        </w:rPr>
        <w:t>integer</w:t>
      </w:r>
      <w:r w:rsidRPr="00A6067F">
        <w:rPr>
          <w:rFonts w:cstheme="minorHAnsi"/>
        </w:rPr>
        <w:t>.</w:t>
      </w:r>
    </w:p>
    <w:p w14:paraId="5F9740D3" w14:textId="7BFED7AE" w:rsidR="003F3890" w:rsidRPr="00A6067F" w:rsidRDefault="003F3890" w:rsidP="003F3890">
      <w:pPr>
        <w:rPr>
          <w:rFonts w:cstheme="minorHAnsi"/>
        </w:rPr>
      </w:pPr>
      <w:r w:rsidRPr="00A6067F">
        <w:rPr>
          <w:rFonts w:cstheme="minorHAnsi"/>
        </w:rPr>
        <w:t xml:space="preserve">The </w:t>
      </w:r>
      <w:r w:rsidRPr="00655B0F">
        <w:rPr>
          <w:b/>
        </w:rPr>
        <w:t>ExitTo</w:t>
      </w:r>
      <w:r w:rsidRPr="00A6067F">
        <w:rPr>
          <w:rFonts w:cstheme="minorHAnsi"/>
        </w:rPr>
        <w:t xml:space="preserve"> column in </w:t>
      </w:r>
      <w:r w:rsidR="003C4035">
        <w:rPr>
          <w:rFonts w:cstheme="minorHAnsi"/>
        </w:rPr>
        <w:t>tlsa</w:t>
      </w:r>
      <w:r w:rsidRPr="00A6067F">
        <w:rPr>
          <w:rFonts w:cstheme="minorHAnsi"/>
        </w:rPr>
        <w:t xml:space="preserve">_Exit determines the </w:t>
      </w:r>
      <w:r w:rsidRPr="00655B0F">
        <w:rPr>
          <w:b/>
        </w:rPr>
        <w:t>ReportRow</w:t>
      </w:r>
      <w:r w:rsidRPr="00A6067F">
        <w:rPr>
          <w:rFonts w:cstheme="minorHAnsi"/>
        </w:rPr>
        <w:t xml:space="preserve"> and </w:t>
      </w:r>
      <w:r w:rsidRPr="00655B0F">
        <w:rPr>
          <w:b/>
        </w:rPr>
        <w:t>Universe</w:t>
      </w:r>
      <w:r w:rsidRPr="00A6067F">
        <w:rPr>
          <w:rFonts w:cstheme="minorHAnsi"/>
        </w:rPr>
        <w:t>, which distinguishes between permanent, temporary, and unknown destination types</w:t>
      </w:r>
      <w:r w:rsidR="004873DC">
        <w:rPr>
          <w:rFonts w:cstheme="minorHAnsi"/>
        </w:rPr>
        <w:t xml:space="preserve">. </w:t>
      </w:r>
    </w:p>
    <w:tbl>
      <w:tblPr>
        <w:tblStyle w:val="Style11"/>
        <w:tblW w:w="9350" w:type="dxa"/>
        <w:tblLayout w:type="fixed"/>
        <w:tblLook w:val="04A0" w:firstRow="1" w:lastRow="0" w:firstColumn="1" w:lastColumn="0" w:noHBand="0" w:noVBand="1"/>
      </w:tblPr>
      <w:tblGrid>
        <w:gridCol w:w="4518"/>
        <w:gridCol w:w="2288"/>
        <w:gridCol w:w="1402"/>
        <w:gridCol w:w="1142"/>
      </w:tblGrid>
      <w:tr w:rsidR="003F3890" w:rsidRPr="0036072B" w14:paraId="63D92766" w14:textId="77777777" w:rsidTr="00F6016E">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4518" w:type="dxa"/>
            <w:noWrap/>
            <w:hideMark/>
          </w:tcPr>
          <w:p w14:paraId="489ED9C2" w14:textId="745AA3B8" w:rsidR="003F3890" w:rsidRPr="008743AE" w:rsidRDefault="003F3890" w:rsidP="00F6016E">
            <w:pPr>
              <w:spacing w:before="0" w:after="0"/>
              <w:rPr>
                <w:rFonts w:cstheme="minorHAnsi"/>
              </w:rPr>
            </w:pPr>
            <w:r w:rsidRPr="008743AE">
              <w:rPr>
                <w:rFonts w:cstheme="minorHAnsi"/>
              </w:rPr>
              <w:t>Report Row Category</w:t>
            </w:r>
          </w:p>
        </w:tc>
        <w:tc>
          <w:tcPr>
            <w:tcW w:w="2288" w:type="dxa"/>
            <w:hideMark/>
          </w:tcPr>
          <w:p w14:paraId="1114D207" w14:textId="7DD3C92A" w:rsidR="003F3890" w:rsidRPr="008743AE" w:rsidRDefault="00F824D6" w:rsidP="00F6016E">
            <w:pPr>
              <w:spacing w:before="0" w:after="0"/>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tlsa</w:t>
            </w:r>
            <w:r w:rsidR="003F3890" w:rsidRPr="008743AE">
              <w:rPr>
                <w:rFonts w:cstheme="minorHAnsi"/>
              </w:rPr>
              <w:t>_Exit Identifiers</w:t>
            </w:r>
          </w:p>
        </w:tc>
        <w:tc>
          <w:tcPr>
            <w:tcW w:w="1402" w:type="dxa"/>
          </w:tcPr>
          <w:p w14:paraId="66CA1542" w14:textId="77777777" w:rsidR="003F3890" w:rsidRPr="008743AE" w:rsidRDefault="003F3890" w:rsidP="00F6016E">
            <w:pPr>
              <w:spacing w:before="0" w:after="0"/>
              <w:cnfStyle w:val="100000000000" w:firstRow="1" w:lastRow="0" w:firstColumn="0" w:lastColumn="0" w:oddVBand="0" w:evenVBand="0" w:oddHBand="0" w:evenHBand="0" w:firstRowFirstColumn="0" w:firstRowLastColumn="0" w:lastRowFirstColumn="0" w:lastRowLastColumn="0"/>
              <w:rPr>
                <w:rFonts w:cstheme="minorHAnsi"/>
              </w:rPr>
            </w:pPr>
            <w:r w:rsidRPr="008743AE">
              <w:rPr>
                <w:rFonts w:cstheme="minorHAnsi"/>
              </w:rPr>
              <w:t>ReportRow</w:t>
            </w:r>
          </w:p>
        </w:tc>
        <w:tc>
          <w:tcPr>
            <w:tcW w:w="1142" w:type="dxa"/>
          </w:tcPr>
          <w:p w14:paraId="719E6016" w14:textId="77777777" w:rsidR="003F3890" w:rsidRPr="008743AE" w:rsidRDefault="003F3890" w:rsidP="00F6016E">
            <w:pPr>
              <w:spacing w:before="0" w:after="0"/>
              <w:cnfStyle w:val="100000000000" w:firstRow="1" w:lastRow="0" w:firstColumn="0" w:lastColumn="0" w:oddVBand="0" w:evenVBand="0" w:oddHBand="0" w:evenHBand="0" w:firstRowFirstColumn="0" w:firstRowLastColumn="0" w:lastRowFirstColumn="0" w:lastRowLastColumn="0"/>
              <w:rPr>
                <w:rFonts w:cstheme="minorHAnsi"/>
              </w:rPr>
            </w:pPr>
            <w:r w:rsidRPr="008743AE">
              <w:rPr>
                <w:rFonts w:cstheme="minorHAnsi"/>
              </w:rPr>
              <w:t>Universe</w:t>
            </w:r>
          </w:p>
        </w:tc>
      </w:tr>
      <w:tr w:rsidR="003F3890" w:rsidRPr="0036072B" w14:paraId="72ED9485" w14:textId="77777777"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518" w:type="dxa"/>
            <w:noWrap/>
            <w:hideMark/>
          </w:tcPr>
          <w:p w14:paraId="1CC95431" w14:textId="77777777" w:rsidR="003F3890" w:rsidRPr="00577A54" w:rsidRDefault="003F3890" w:rsidP="00F6016E">
            <w:pPr>
              <w:spacing w:before="0" w:after="0"/>
              <w:rPr>
                <w:rFonts w:cstheme="minorHAnsi"/>
              </w:rPr>
            </w:pPr>
            <w:r w:rsidRPr="00577A54">
              <w:rPr>
                <w:rFonts w:cstheme="minorHAnsi"/>
              </w:rPr>
              <w:t>Days to return after PSH destination</w:t>
            </w:r>
          </w:p>
        </w:tc>
        <w:tc>
          <w:tcPr>
            <w:tcW w:w="2288" w:type="dxa"/>
            <w:noWrap/>
            <w:hideMark/>
          </w:tcPr>
          <w:p w14:paraId="72AF90FF" w14:textId="5DE239A5" w:rsidR="003F3890" w:rsidRPr="0036072B" w:rsidRDefault="003F3890" w:rsidP="00F6016E">
            <w:pPr>
              <w:spacing w:before="0" w:after="0"/>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577A54">
              <w:rPr>
                <w:rFonts w:cstheme="minorHAnsi"/>
                <w:b/>
              </w:rPr>
              <w:t>ExitTo</w:t>
            </w:r>
            <w:r w:rsidRPr="00655B0F">
              <w:t xml:space="preserve"> = 1</w:t>
            </w:r>
          </w:p>
        </w:tc>
        <w:tc>
          <w:tcPr>
            <w:tcW w:w="1402" w:type="dxa"/>
          </w:tcPr>
          <w:p w14:paraId="545A857D" w14:textId="77777777" w:rsidR="003F3890" w:rsidRPr="00655B0F" w:rsidRDefault="003F3890" w:rsidP="00F6016E">
            <w:pPr>
              <w:spacing w:before="0" w:after="0"/>
              <w:cnfStyle w:val="000000100000" w:firstRow="0" w:lastRow="0" w:firstColumn="0" w:lastColumn="0" w:oddVBand="0" w:evenVBand="0" w:oddHBand="1" w:evenHBand="0" w:firstRowFirstColumn="0" w:firstRowLastColumn="0" w:lastRowFirstColumn="0" w:lastRowLastColumn="0"/>
            </w:pPr>
            <w:r w:rsidRPr="00655B0F">
              <w:t>37</w:t>
            </w:r>
          </w:p>
        </w:tc>
        <w:tc>
          <w:tcPr>
            <w:tcW w:w="1142" w:type="dxa"/>
          </w:tcPr>
          <w:p w14:paraId="2FBFFA2E" w14:textId="77777777" w:rsidR="003F3890" w:rsidRPr="00577A54" w:rsidRDefault="003F3890" w:rsidP="00F6016E">
            <w:pPr>
              <w:spacing w:before="0" w:after="0"/>
              <w:cnfStyle w:val="000000100000" w:firstRow="0" w:lastRow="0" w:firstColumn="0" w:lastColumn="0" w:oddVBand="0" w:evenVBand="0" w:oddHBand="1" w:evenHBand="0" w:firstRowFirstColumn="0" w:firstRowLastColumn="0" w:lastRowFirstColumn="0" w:lastRowLastColumn="0"/>
              <w:rPr>
                <w:rFonts w:cstheme="minorHAnsi"/>
                <w:color w:val="000000"/>
              </w:rPr>
            </w:pPr>
            <w:r w:rsidRPr="00577A54">
              <w:rPr>
                <w:rFonts w:cstheme="minorHAnsi"/>
              </w:rPr>
              <w:t>2</w:t>
            </w:r>
          </w:p>
        </w:tc>
      </w:tr>
      <w:tr w:rsidR="003F3890" w:rsidRPr="0036072B" w14:paraId="46C07DC9" w14:textId="77777777"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518" w:type="dxa"/>
            <w:noWrap/>
            <w:hideMark/>
          </w:tcPr>
          <w:p w14:paraId="1F679C0B" w14:textId="77777777" w:rsidR="003F3890" w:rsidRPr="00577A54" w:rsidRDefault="003F3890" w:rsidP="00F6016E">
            <w:pPr>
              <w:spacing w:before="0" w:after="0"/>
              <w:rPr>
                <w:rFonts w:cstheme="minorHAnsi"/>
              </w:rPr>
            </w:pPr>
            <w:r w:rsidRPr="00577A54">
              <w:rPr>
                <w:rFonts w:cstheme="minorHAnsi"/>
              </w:rPr>
              <w:t>Days to return after PH - rent with temp subsidy destination</w:t>
            </w:r>
          </w:p>
        </w:tc>
        <w:tc>
          <w:tcPr>
            <w:tcW w:w="2288" w:type="dxa"/>
            <w:noWrap/>
            <w:hideMark/>
          </w:tcPr>
          <w:p w14:paraId="64DA10DC" w14:textId="4ACA675A" w:rsidR="003F3890" w:rsidRPr="0036072B" w:rsidRDefault="003F3890" w:rsidP="00F6016E">
            <w:pPr>
              <w:spacing w:before="0" w:after="0"/>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577A54">
              <w:rPr>
                <w:rFonts w:cstheme="minorHAnsi"/>
                <w:b/>
              </w:rPr>
              <w:t>ExitTo</w:t>
            </w:r>
            <w:r w:rsidRPr="00655B0F">
              <w:t xml:space="preserve"> = 2</w:t>
            </w:r>
          </w:p>
        </w:tc>
        <w:tc>
          <w:tcPr>
            <w:tcW w:w="1402" w:type="dxa"/>
          </w:tcPr>
          <w:p w14:paraId="1CC5B0F9" w14:textId="77777777" w:rsidR="003F3890" w:rsidRPr="00655B0F" w:rsidRDefault="003F3890" w:rsidP="00F6016E">
            <w:pPr>
              <w:spacing w:before="0" w:after="0"/>
              <w:cnfStyle w:val="000000010000" w:firstRow="0" w:lastRow="0" w:firstColumn="0" w:lastColumn="0" w:oddVBand="0" w:evenVBand="0" w:oddHBand="0" w:evenHBand="1" w:firstRowFirstColumn="0" w:firstRowLastColumn="0" w:lastRowFirstColumn="0" w:lastRowLastColumn="0"/>
            </w:pPr>
            <w:r w:rsidRPr="00655B0F">
              <w:t>38</w:t>
            </w:r>
          </w:p>
        </w:tc>
        <w:tc>
          <w:tcPr>
            <w:tcW w:w="1142" w:type="dxa"/>
          </w:tcPr>
          <w:p w14:paraId="67230D42" w14:textId="77777777" w:rsidR="003F3890" w:rsidRPr="00577A54" w:rsidRDefault="003F3890" w:rsidP="00F6016E">
            <w:pPr>
              <w:spacing w:before="0" w:after="0"/>
              <w:cnfStyle w:val="000000010000" w:firstRow="0" w:lastRow="0" w:firstColumn="0" w:lastColumn="0" w:oddVBand="0" w:evenVBand="0" w:oddHBand="0" w:evenHBand="1" w:firstRowFirstColumn="0" w:firstRowLastColumn="0" w:lastRowFirstColumn="0" w:lastRowLastColumn="0"/>
              <w:rPr>
                <w:rFonts w:cstheme="minorHAnsi"/>
                <w:color w:val="000000"/>
              </w:rPr>
            </w:pPr>
            <w:r w:rsidRPr="00577A54">
              <w:rPr>
                <w:rFonts w:cstheme="minorHAnsi"/>
              </w:rPr>
              <w:t>2</w:t>
            </w:r>
          </w:p>
        </w:tc>
      </w:tr>
      <w:tr w:rsidR="003F3890" w:rsidRPr="0036072B" w14:paraId="54FFBECB" w14:textId="77777777"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518" w:type="dxa"/>
            <w:noWrap/>
            <w:hideMark/>
          </w:tcPr>
          <w:p w14:paraId="61A65592" w14:textId="77777777" w:rsidR="003F3890" w:rsidRPr="00577A54" w:rsidRDefault="003F3890" w:rsidP="00F6016E">
            <w:pPr>
              <w:spacing w:before="0" w:after="0"/>
              <w:rPr>
                <w:rFonts w:cstheme="minorHAnsi"/>
              </w:rPr>
            </w:pPr>
            <w:r w:rsidRPr="00577A54">
              <w:rPr>
                <w:rFonts w:cstheme="minorHAnsi"/>
              </w:rPr>
              <w:t>Days to return after PH - rent/own with subsidy destination</w:t>
            </w:r>
          </w:p>
        </w:tc>
        <w:tc>
          <w:tcPr>
            <w:tcW w:w="2288" w:type="dxa"/>
            <w:noWrap/>
            <w:hideMark/>
          </w:tcPr>
          <w:p w14:paraId="452D9BCE" w14:textId="51EBBD90" w:rsidR="003F3890" w:rsidRPr="0036072B" w:rsidRDefault="003F3890" w:rsidP="00F6016E">
            <w:pPr>
              <w:spacing w:before="0" w:after="0"/>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577A54">
              <w:rPr>
                <w:rFonts w:cstheme="minorHAnsi"/>
                <w:b/>
              </w:rPr>
              <w:t>ExitTo</w:t>
            </w:r>
            <w:r w:rsidRPr="00655B0F">
              <w:t xml:space="preserve"> = 3</w:t>
            </w:r>
          </w:p>
        </w:tc>
        <w:tc>
          <w:tcPr>
            <w:tcW w:w="1402" w:type="dxa"/>
          </w:tcPr>
          <w:p w14:paraId="01BEF88B" w14:textId="77777777" w:rsidR="003F3890" w:rsidRPr="00655B0F" w:rsidRDefault="003F3890" w:rsidP="00F6016E">
            <w:pPr>
              <w:spacing w:before="0" w:after="0"/>
              <w:cnfStyle w:val="000000100000" w:firstRow="0" w:lastRow="0" w:firstColumn="0" w:lastColumn="0" w:oddVBand="0" w:evenVBand="0" w:oddHBand="1" w:evenHBand="0" w:firstRowFirstColumn="0" w:firstRowLastColumn="0" w:lastRowFirstColumn="0" w:lastRowLastColumn="0"/>
            </w:pPr>
            <w:r w:rsidRPr="00655B0F">
              <w:t>39</w:t>
            </w:r>
          </w:p>
        </w:tc>
        <w:tc>
          <w:tcPr>
            <w:tcW w:w="1142" w:type="dxa"/>
          </w:tcPr>
          <w:p w14:paraId="1651A3A5" w14:textId="77777777" w:rsidR="003F3890" w:rsidRPr="00577A54" w:rsidRDefault="003F3890" w:rsidP="00F6016E">
            <w:pPr>
              <w:spacing w:before="0" w:after="0"/>
              <w:cnfStyle w:val="000000100000" w:firstRow="0" w:lastRow="0" w:firstColumn="0" w:lastColumn="0" w:oddVBand="0" w:evenVBand="0" w:oddHBand="1" w:evenHBand="0" w:firstRowFirstColumn="0" w:firstRowLastColumn="0" w:lastRowFirstColumn="0" w:lastRowLastColumn="0"/>
              <w:rPr>
                <w:rFonts w:cstheme="minorHAnsi"/>
                <w:color w:val="000000"/>
              </w:rPr>
            </w:pPr>
            <w:r w:rsidRPr="00577A54">
              <w:rPr>
                <w:rFonts w:cstheme="minorHAnsi"/>
              </w:rPr>
              <w:t>2</w:t>
            </w:r>
          </w:p>
        </w:tc>
      </w:tr>
      <w:tr w:rsidR="003F3890" w:rsidRPr="0036072B" w14:paraId="35FE056A" w14:textId="77777777"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518" w:type="dxa"/>
            <w:noWrap/>
            <w:hideMark/>
          </w:tcPr>
          <w:p w14:paraId="72475805" w14:textId="77777777" w:rsidR="003F3890" w:rsidRPr="00577A54" w:rsidRDefault="003F3890" w:rsidP="00F6016E">
            <w:pPr>
              <w:spacing w:before="0" w:after="0"/>
              <w:rPr>
                <w:rFonts w:cstheme="minorHAnsi"/>
              </w:rPr>
            </w:pPr>
            <w:r w:rsidRPr="00577A54">
              <w:rPr>
                <w:rFonts w:cstheme="minorHAnsi"/>
              </w:rPr>
              <w:t>Days to return after PH - rent/own no subsidy destination</w:t>
            </w:r>
          </w:p>
        </w:tc>
        <w:tc>
          <w:tcPr>
            <w:tcW w:w="2288" w:type="dxa"/>
            <w:noWrap/>
            <w:hideMark/>
          </w:tcPr>
          <w:p w14:paraId="3608B5B2" w14:textId="5BD41D4B" w:rsidR="003F3890" w:rsidRPr="0036072B" w:rsidRDefault="003F3890" w:rsidP="00F6016E">
            <w:pPr>
              <w:spacing w:before="0" w:after="0"/>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577A54">
              <w:rPr>
                <w:rFonts w:cstheme="minorHAnsi"/>
                <w:b/>
              </w:rPr>
              <w:t>ExitTo</w:t>
            </w:r>
            <w:r w:rsidRPr="00655B0F">
              <w:t xml:space="preserve"> = 4</w:t>
            </w:r>
          </w:p>
        </w:tc>
        <w:tc>
          <w:tcPr>
            <w:tcW w:w="1402" w:type="dxa"/>
          </w:tcPr>
          <w:p w14:paraId="072F4D80" w14:textId="77777777" w:rsidR="003F3890" w:rsidRPr="00655B0F" w:rsidRDefault="003F3890" w:rsidP="00F6016E">
            <w:pPr>
              <w:spacing w:before="0" w:after="0"/>
              <w:cnfStyle w:val="000000010000" w:firstRow="0" w:lastRow="0" w:firstColumn="0" w:lastColumn="0" w:oddVBand="0" w:evenVBand="0" w:oddHBand="0" w:evenHBand="1" w:firstRowFirstColumn="0" w:firstRowLastColumn="0" w:lastRowFirstColumn="0" w:lastRowLastColumn="0"/>
            </w:pPr>
            <w:r w:rsidRPr="00655B0F">
              <w:t>40</w:t>
            </w:r>
          </w:p>
        </w:tc>
        <w:tc>
          <w:tcPr>
            <w:tcW w:w="1142" w:type="dxa"/>
          </w:tcPr>
          <w:p w14:paraId="3CBCE731" w14:textId="77777777" w:rsidR="003F3890" w:rsidRPr="00577A54" w:rsidRDefault="003F3890" w:rsidP="00F6016E">
            <w:pPr>
              <w:spacing w:before="0" w:after="0"/>
              <w:cnfStyle w:val="000000010000" w:firstRow="0" w:lastRow="0" w:firstColumn="0" w:lastColumn="0" w:oddVBand="0" w:evenVBand="0" w:oddHBand="0" w:evenHBand="1" w:firstRowFirstColumn="0" w:firstRowLastColumn="0" w:lastRowFirstColumn="0" w:lastRowLastColumn="0"/>
              <w:rPr>
                <w:rFonts w:cstheme="minorHAnsi"/>
                <w:color w:val="000000"/>
              </w:rPr>
            </w:pPr>
            <w:r w:rsidRPr="00577A54">
              <w:rPr>
                <w:rFonts w:cstheme="minorHAnsi"/>
              </w:rPr>
              <w:t>2</w:t>
            </w:r>
          </w:p>
        </w:tc>
      </w:tr>
      <w:tr w:rsidR="003F3890" w:rsidRPr="0036072B" w14:paraId="548E4DBA" w14:textId="77777777"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518" w:type="dxa"/>
            <w:noWrap/>
            <w:hideMark/>
          </w:tcPr>
          <w:p w14:paraId="6D227957" w14:textId="77777777" w:rsidR="003F3890" w:rsidRPr="00577A54" w:rsidRDefault="003F3890" w:rsidP="00F6016E">
            <w:pPr>
              <w:spacing w:before="0" w:after="0"/>
              <w:rPr>
                <w:rFonts w:cstheme="minorHAnsi"/>
              </w:rPr>
            </w:pPr>
            <w:r w:rsidRPr="00577A54">
              <w:rPr>
                <w:rFonts w:cstheme="minorHAnsi"/>
              </w:rPr>
              <w:t>Days to return after Family - permanent destination</w:t>
            </w:r>
          </w:p>
        </w:tc>
        <w:tc>
          <w:tcPr>
            <w:tcW w:w="2288" w:type="dxa"/>
            <w:noWrap/>
            <w:hideMark/>
          </w:tcPr>
          <w:p w14:paraId="5E95E388" w14:textId="7374BA3B" w:rsidR="003F3890" w:rsidRPr="0036072B" w:rsidRDefault="003F3890" w:rsidP="00F6016E">
            <w:pPr>
              <w:spacing w:before="0" w:after="0"/>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577A54">
              <w:rPr>
                <w:rFonts w:cstheme="minorHAnsi"/>
                <w:b/>
              </w:rPr>
              <w:t>ExitTo</w:t>
            </w:r>
            <w:r w:rsidRPr="00655B0F">
              <w:t xml:space="preserve"> = 5</w:t>
            </w:r>
          </w:p>
        </w:tc>
        <w:tc>
          <w:tcPr>
            <w:tcW w:w="1402" w:type="dxa"/>
          </w:tcPr>
          <w:p w14:paraId="3746CC05" w14:textId="77777777" w:rsidR="003F3890" w:rsidRPr="00655B0F" w:rsidRDefault="003F3890" w:rsidP="00F6016E">
            <w:pPr>
              <w:spacing w:before="0" w:after="0"/>
              <w:cnfStyle w:val="000000100000" w:firstRow="0" w:lastRow="0" w:firstColumn="0" w:lastColumn="0" w:oddVBand="0" w:evenVBand="0" w:oddHBand="1" w:evenHBand="0" w:firstRowFirstColumn="0" w:firstRowLastColumn="0" w:lastRowFirstColumn="0" w:lastRowLastColumn="0"/>
            </w:pPr>
            <w:r w:rsidRPr="00655B0F">
              <w:t>41</w:t>
            </w:r>
          </w:p>
        </w:tc>
        <w:tc>
          <w:tcPr>
            <w:tcW w:w="1142" w:type="dxa"/>
          </w:tcPr>
          <w:p w14:paraId="320DC012" w14:textId="77777777" w:rsidR="003F3890" w:rsidRPr="00577A54" w:rsidRDefault="003F3890" w:rsidP="00F6016E">
            <w:pPr>
              <w:spacing w:before="0" w:after="0"/>
              <w:cnfStyle w:val="000000100000" w:firstRow="0" w:lastRow="0" w:firstColumn="0" w:lastColumn="0" w:oddVBand="0" w:evenVBand="0" w:oddHBand="1" w:evenHBand="0" w:firstRowFirstColumn="0" w:firstRowLastColumn="0" w:lastRowFirstColumn="0" w:lastRowLastColumn="0"/>
              <w:rPr>
                <w:rFonts w:cstheme="minorHAnsi"/>
                <w:color w:val="000000"/>
              </w:rPr>
            </w:pPr>
            <w:r w:rsidRPr="00577A54">
              <w:rPr>
                <w:rFonts w:cstheme="minorHAnsi"/>
              </w:rPr>
              <w:t>2</w:t>
            </w:r>
          </w:p>
        </w:tc>
      </w:tr>
      <w:tr w:rsidR="003F3890" w:rsidRPr="0036072B" w14:paraId="35950503" w14:textId="77777777"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518" w:type="dxa"/>
            <w:noWrap/>
            <w:hideMark/>
          </w:tcPr>
          <w:p w14:paraId="7248B494" w14:textId="77777777" w:rsidR="003F3890" w:rsidRPr="00577A54" w:rsidRDefault="003F3890" w:rsidP="00F6016E">
            <w:pPr>
              <w:spacing w:before="0" w:after="0"/>
              <w:rPr>
                <w:rFonts w:cstheme="minorHAnsi"/>
              </w:rPr>
            </w:pPr>
            <w:r w:rsidRPr="00577A54">
              <w:rPr>
                <w:rFonts w:cstheme="minorHAnsi"/>
              </w:rPr>
              <w:t>Days to return after Friends - permanent destination</w:t>
            </w:r>
          </w:p>
        </w:tc>
        <w:tc>
          <w:tcPr>
            <w:tcW w:w="2288" w:type="dxa"/>
            <w:noWrap/>
            <w:hideMark/>
          </w:tcPr>
          <w:p w14:paraId="6A449410" w14:textId="60197087" w:rsidR="003F3890" w:rsidRPr="0036072B" w:rsidRDefault="003F3890" w:rsidP="00F6016E">
            <w:pPr>
              <w:spacing w:before="0" w:after="0"/>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577A54">
              <w:rPr>
                <w:rFonts w:cstheme="minorHAnsi"/>
                <w:b/>
              </w:rPr>
              <w:t>ExitTo</w:t>
            </w:r>
            <w:r w:rsidRPr="00655B0F">
              <w:t xml:space="preserve"> = 6</w:t>
            </w:r>
          </w:p>
        </w:tc>
        <w:tc>
          <w:tcPr>
            <w:tcW w:w="1402" w:type="dxa"/>
          </w:tcPr>
          <w:p w14:paraId="63F12538" w14:textId="77777777" w:rsidR="003F3890" w:rsidRPr="00655B0F" w:rsidRDefault="003F3890" w:rsidP="00F6016E">
            <w:pPr>
              <w:spacing w:before="0" w:after="0"/>
              <w:cnfStyle w:val="000000010000" w:firstRow="0" w:lastRow="0" w:firstColumn="0" w:lastColumn="0" w:oddVBand="0" w:evenVBand="0" w:oddHBand="0" w:evenHBand="1" w:firstRowFirstColumn="0" w:firstRowLastColumn="0" w:lastRowFirstColumn="0" w:lastRowLastColumn="0"/>
            </w:pPr>
            <w:r w:rsidRPr="00655B0F">
              <w:t>42</w:t>
            </w:r>
          </w:p>
        </w:tc>
        <w:tc>
          <w:tcPr>
            <w:tcW w:w="1142" w:type="dxa"/>
          </w:tcPr>
          <w:p w14:paraId="352DB567" w14:textId="77777777" w:rsidR="003F3890" w:rsidRPr="00577A54" w:rsidRDefault="003F3890" w:rsidP="00F6016E">
            <w:pPr>
              <w:spacing w:before="0" w:after="0"/>
              <w:cnfStyle w:val="000000010000" w:firstRow="0" w:lastRow="0" w:firstColumn="0" w:lastColumn="0" w:oddVBand="0" w:evenVBand="0" w:oddHBand="0" w:evenHBand="1" w:firstRowFirstColumn="0" w:firstRowLastColumn="0" w:lastRowFirstColumn="0" w:lastRowLastColumn="0"/>
              <w:rPr>
                <w:rFonts w:cstheme="minorHAnsi"/>
                <w:color w:val="000000"/>
              </w:rPr>
            </w:pPr>
            <w:r w:rsidRPr="00577A54">
              <w:rPr>
                <w:rFonts w:cstheme="minorHAnsi"/>
              </w:rPr>
              <w:t>2</w:t>
            </w:r>
          </w:p>
        </w:tc>
      </w:tr>
      <w:tr w:rsidR="003F3890" w:rsidRPr="0036072B" w14:paraId="5AC4A0BB" w14:textId="77777777"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518" w:type="dxa"/>
            <w:noWrap/>
            <w:hideMark/>
          </w:tcPr>
          <w:p w14:paraId="30EE20B4" w14:textId="77777777" w:rsidR="003F3890" w:rsidRPr="00577A54" w:rsidRDefault="003F3890" w:rsidP="00F6016E">
            <w:pPr>
              <w:spacing w:before="0" w:after="0"/>
              <w:rPr>
                <w:rFonts w:cstheme="minorHAnsi"/>
              </w:rPr>
            </w:pPr>
            <w:r w:rsidRPr="00577A54">
              <w:rPr>
                <w:rFonts w:cstheme="minorHAnsi"/>
              </w:rPr>
              <w:t>Days to return after Institutions - group/ assisted destination</w:t>
            </w:r>
          </w:p>
        </w:tc>
        <w:tc>
          <w:tcPr>
            <w:tcW w:w="2288" w:type="dxa"/>
            <w:noWrap/>
            <w:hideMark/>
          </w:tcPr>
          <w:p w14:paraId="3A696059" w14:textId="4AFED810" w:rsidR="003F3890" w:rsidRPr="0036072B" w:rsidRDefault="003F3890" w:rsidP="00F6016E">
            <w:pPr>
              <w:spacing w:before="0" w:after="0"/>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577A54">
              <w:rPr>
                <w:rFonts w:cstheme="minorHAnsi"/>
                <w:b/>
              </w:rPr>
              <w:t>ExitTo</w:t>
            </w:r>
            <w:r w:rsidRPr="00655B0F">
              <w:t xml:space="preserve"> = 7</w:t>
            </w:r>
          </w:p>
        </w:tc>
        <w:tc>
          <w:tcPr>
            <w:tcW w:w="1402" w:type="dxa"/>
          </w:tcPr>
          <w:p w14:paraId="77A210B1" w14:textId="77777777" w:rsidR="003F3890" w:rsidRPr="00655B0F" w:rsidRDefault="003F3890" w:rsidP="00F6016E">
            <w:pPr>
              <w:spacing w:before="0" w:after="0"/>
              <w:cnfStyle w:val="000000100000" w:firstRow="0" w:lastRow="0" w:firstColumn="0" w:lastColumn="0" w:oddVBand="0" w:evenVBand="0" w:oddHBand="1" w:evenHBand="0" w:firstRowFirstColumn="0" w:firstRowLastColumn="0" w:lastRowFirstColumn="0" w:lastRowLastColumn="0"/>
            </w:pPr>
            <w:r w:rsidRPr="00655B0F">
              <w:t>43</w:t>
            </w:r>
          </w:p>
        </w:tc>
        <w:tc>
          <w:tcPr>
            <w:tcW w:w="1142" w:type="dxa"/>
          </w:tcPr>
          <w:p w14:paraId="1F6758C1" w14:textId="77777777" w:rsidR="003F3890" w:rsidRPr="00577A54" w:rsidRDefault="003F3890" w:rsidP="00F6016E">
            <w:pPr>
              <w:spacing w:before="0" w:after="0"/>
              <w:cnfStyle w:val="000000100000" w:firstRow="0" w:lastRow="0" w:firstColumn="0" w:lastColumn="0" w:oddVBand="0" w:evenVBand="0" w:oddHBand="1" w:evenHBand="0" w:firstRowFirstColumn="0" w:firstRowLastColumn="0" w:lastRowFirstColumn="0" w:lastRowLastColumn="0"/>
              <w:rPr>
                <w:rFonts w:cstheme="minorHAnsi"/>
                <w:color w:val="000000"/>
              </w:rPr>
            </w:pPr>
            <w:r w:rsidRPr="00577A54">
              <w:rPr>
                <w:rFonts w:cstheme="minorHAnsi"/>
              </w:rPr>
              <w:t>3</w:t>
            </w:r>
          </w:p>
        </w:tc>
      </w:tr>
      <w:tr w:rsidR="003F3890" w:rsidRPr="0036072B" w14:paraId="250D1263" w14:textId="77777777"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518" w:type="dxa"/>
            <w:noWrap/>
          </w:tcPr>
          <w:p w14:paraId="4456FDC0" w14:textId="77777777" w:rsidR="003F3890" w:rsidRPr="00577A54" w:rsidRDefault="003F3890" w:rsidP="00F6016E">
            <w:pPr>
              <w:spacing w:before="0" w:after="0"/>
              <w:rPr>
                <w:rFonts w:cstheme="minorHAnsi"/>
              </w:rPr>
            </w:pPr>
            <w:r w:rsidRPr="00577A54">
              <w:rPr>
                <w:rFonts w:cstheme="minorHAnsi"/>
              </w:rPr>
              <w:t>Days to return after Institutions - medical destination</w:t>
            </w:r>
          </w:p>
        </w:tc>
        <w:tc>
          <w:tcPr>
            <w:tcW w:w="2288" w:type="dxa"/>
            <w:noWrap/>
          </w:tcPr>
          <w:p w14:paraId="58518418" w14:textId="2DB3C2AB" w:rsidR="003F3890" w:rsidRPr="0036072B" w:rsidRDefault="003F3890" w:rsidP="00F6016E">
            <w:pPr>
              <w:spacing w:before="0" w:after="0"/>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577A54">
              <w:rPr>
                <w:rFonts w:cstheme="minorHAnsi"/>
                <w:b/>
              </w:rPr>
              <w:t>ExitTo</w:t>
            </w:r>
            <w:r w:rsidRPr="00655B0F">
              <w:t xml:space="preserve"> = 8</w:t>
            </w:r>
          </w:p>
        </w:tc>
        <w:tc>
          <w:tcPr>
            <w:tcW w:w="1402" w:type="dxa"/>
          </w:tcPr>
          <w:p w14:paraId="4A456249" w14:textId="77777777" w:rsidR="003F3890" w:rsidRPr="00655B0F" w:rsidRDefault="003F3890" w:rsidP="00F6016E">
            <w:pPr>
              <w:spacing w:before="0" w:after="0"/>
              <w:cnfStyle w:val="000000010000" w:firstRow="0" w:lastRow="0" w:firstColumn="0" w:lastColumn="0" w:oddVBand="0" w:evenVBand="0" w:oddHBand="0" w:evenHBand="1" w:firstRowFirstColumn="0" w:firstRowLastColumn="0" w:lastRowFirstColumn="0" w:lastRowLastColumn="0"/>
            </w:pPr>
            <w:r w:rsidRPr="00655B0F">
              <w:t>44</w:t>
            </w:r>
          </w:p>
        </w:tc>
        <w:tc>
          <w:tcPr>
            <w:tcW w:w="1142" w:type="dxa"/>
          </w:tcPr>
          <w:p w14:paraId="62D874FE" w14:textId="77777777" w:rsidR="003F3890" w:rsidRPr="00577A54" w:rsidRDefault="003F3890" w:rsidP="00F6016E">
            <w:pPr>
              <w:spacing w:before="0" w:after="0"/>
              <w:cnfStyle w:val="000000010000" w:firstRow="0" w:lastRow="0" w:firstColumn="0" w:lastColumn="0" w:oddVBand="0" w:evenVBand="0" w:oddHBand="0" w:evenHBand="1" w:firstRowFirstColumn="0" w:firstRowLastColumn="0" w:lastRowFirstColumn="0" w:lastRowLastColumn="0"/>
              <w:rPr>
                <w:rFonts w:cstheme="minorHAnsi"/>
                <w:color w:val="000000"/>
              </w:rPr>
            </w:pPr>
            <w:r w:rsidRPr="00577A54">
              <w:rPr>
                <w:rFonts w:cstheme="minorHAnsi"/>
              </w:rPr>
              <w:t>3</w:t>
            </w:r>
          </w:p>
        </w:tc>
      </w:tr>
      <w:tr w:rsidR="003F3890" w:rsidRPr="0036072B" w14:paraId="560203CE" w14:textId="77777777"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518" w:type="dxa"/>
            <w:noWrap/>
          </w:tcPr>
          <w:p w14:paraId="018718D7" w14:textId="55AD9F0D" w:rsidR="003F3890" w:rsidRPr="00577A54" w:rsidRDefault="003F3890" w:rsidP="00F6016E">
            <w:pPr>
              <w:spacing w:before="0" w:after="0"/>
              <w:rPr>
                <w:rFonts w:cstheme="minorHAnsi"/>
              </w:rPr>
            </w:pPr>
            <w:r w:rsidRPr="00577A54">
              <w:rPr>
                <w:rFonts w:cstheme="minorHAnsi"/>
              </w:rPr>
              <w:t xml:space="preserve">Days to return after Institutions - </w:t>
            </w:r>
            <w:r w:rsidR="000B4277">
              <w:rPr>
                <w:rFonts w:cstheme="minorHAnsi"/>
              </w:rPr>
              <w:t>incarceration</w:t>
            </w:r>
            <w:r w:rsidR="000B4277" w:rsidRPr="00577A54">
              <w:rPr>
                <w:rFonts w:cstheme="minorHAnsi"/>
              </w:rPr>
              <w:t xml:space="preserve"> </w:t>
            </w:r>
            <w:r w:rsidRPr="00577A54">
              <w:rPr>
                <w:rFonts w:cstheme="minorHAnsi"/>
              </w:rPr>
              <w:t>destination</w:t>
            </w:r>
          </w:p>
        </w:tc>
        <w:tc>
          <w:tcPr>
            <w:tcW w:w="2288" w:type="dxa"/>
            <w:noWrap/>
          </w:tcPr>
          <w:p w14:paraId="36D09E69" w14:textId="643FE054" w:rsidR="003F3890" w:rsidRPr="0036072B" w:rsidRDefault="003F3890" w:rsidP="00F6016E">
            <w:pPr>
              <w:spacing w:before="0" w:after="0"/>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577A54">
              <w:rPr>
                <w:rFonts w:cstheme="minorHAnsi"/>
                <w:b/>
              </w:rPr>
              <w:t>ExitTo</w:t>
            </w:r>
            <w:r w:rsidRPr="00655B0F">
              <w:t xml:space="preserve"> = 9</w:t>
            </w:r>
          </w:p>
        </w:tc>
        <w:tc>
          <w:tcPr>
            <w:tcW w:w="1402" w:type="dxa"/>
          </w:tcPr>
          <w:p w14:paraId="7C5A05B9" w14:textId="77777777" w:rsidR="003F3890" w:rsidRPr="00655B0F" w:rsidRDefault="003F3890" w:rsidP="00F6016E">
            <w:pPr>
              <w:spacing w:before="0" w:after="0"/>
              <w:cnfStyle w:val="000000100000" w:firstRow="0" w:lastRow="0" w:firstColumn="0" w:lastColumn="0" w:oddVBand="0" w:evenVBand="0" w:oddHBand="1" w:evenHBand="0" w:firstRowFirstColumn="0" w:firstRowLastColumn="0" w:lastRowFirstColumn="0" w:lastRowLastColumn="0"/>
            </w:pPr>
            <w:r w:rsidRPr="00655B0F">
              <w:t>45</w:t>
            </w:r>
          </w:p>
        </w:tc>
        <w:tc>
          <w:tcPr>
            <w:tcW w:w="1142" w:type="dxa"/>
          </w:tcPr>
          <w:p w14:paraId="249A7EDF" w14:textId="77777777" w:rsidR="003F3890" w:rsidRPr="00577A54" w:rsidRDefault="003F3890" w:rsidP="00F6016E">
            <w:pPr>
              <w:spacing w:before="0" w:after="0"/>
              <w:cnfStyle w:val="000000100000" w:firstRow="0" w:lastRow="0" w:firstColumn="0" w:lastColumn="0" w:oddVBand="0" w:evenVBand="0" w:oddHBand="1" w:evenHBand="0" w:firstRowFirstColumn="0" w:firstRowLastColumn="0" w:lastRowFirstColumn="0" w:lastRowLastColumn="0"/>
              <w:rPr>
                <w:rFonts w:cstheme="minorHAnsi"/>
                <w:color w:val="000000"/>
              </w:rPr>
            </w:pPr>
            <w:r w:rsidRPr="00577A54">
              <w:rPr>
                <w:rFonts w:cstheme="minorHAnsi"/>
              </w:rPr>
              <w:t>3</w:t>
            </w:r>
          </w:p>
        </w:tc>
      </w:tr>
      <w:tr w:rsidR="003F3890" w:rsidRPr="0036072B" w14:paraId="21D7879F" w14:textId="77777777"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518" w:type="dxa"/>
            <w:noWrap/>
          </w:tcPr>
          <w:p w14:paraId="2658EB07" w14:textId="77777777" w:rsidR="003F3890" w:rsidRPr="00577A54" w:rsidRDefault="003F3890" w:rsidP="00F6016E">
            <w:pPr>
              <w:spacing w:before="0" w:after="0"/>
              <w:rPr>
                <w:rFonts w:cstheme="minorHAnsi"/>
              </w:rPr>
            </w:pPr>
            <w:r w:rsidRPr="00577A54">
              <w:rPr>
                <w:rFonts w:cstheme="minorHAnsi"/>
              </w:rPr>
              <w:t>Days to return after Temporary - not homeless destination</w:t>
            </w:r>
          </w:p>
        </w:tc>
        <w:tc>
          <w:tcPr>
            <w:tcW w:w="2288" w:type="dxa"/>
            <w:noWrap/>
          </w:tcPr>
          <w:p w14:paraId="3C3D2251" w14:textId="018DD7ED" w:rsidR="003F3890" w:rsidRPr="0036072B" w:rsidRDefault="003F3890" w:rsidP="00F6016E">
            <w:pPr>
              <w:spacing w:before="0" w:after="0"/>
              <w:cnfStyle w:val="000000010000" w:firstRow="0" w:lastRow="0" w:firstColumn="0" w:lastColumn="0" w:oddVBand="0" w:evenVBand="0" w:oddHBand="0" w:evenHBand="1" w:firstRowFirstColumn="0" w:firstRowLastColumn="0" w:lastRowFirstColumn="0" w:lastRowLastColumn="0"/>
              <w:rPr>
                <w:rFonts w:ascii="Open Sans" w:hAnsi="Open Sans" w:cs="Open Sans"/>
                <w:b/>
              </w:rPr>
            </w:pPr>
            <w:r w:rsidRPr="00577A54">
              <w:rPr>
                <w:rFonts w:cstheme="minorHAnsi"/>
                <w:b/>
              </w:rPr>
              <w:t>ExitTo</w:t>
            </w:r>
            <w:r w:rsidRPr="00655B0F">
              <w:t xml:space="preserve"> = 10</w:t>
            </w:r>
          </w:p>
        </w:tc>
        <w:tc>
          <w:tcPr>
            <w:tcW w:w="1402" w:type="dxa"/>
          </w:tcPr>
          <w:p w14:paraId="105A4ECD" w14:textId="77777777" w:rsidR="003F3890" w:rsidRPr="00655B0F" w:rsidRDefault="003F3890" w:rsidP="00F6016E">
            <w:pPr>
              <w:spacing w:before="0" w:after="0"/>
              <w:cnfStyle w:val="000000010000" w:firstRow="0" w:lastRow="0" w:firstColumn="0" w:lastColumn="0" w:oddVBand="0" w:evenVBand="0" w:oddHBand="0" w:evenHBand="1" w:firstRowFirstColumn="0" w:firstRowLastColumn="0" w:lastRowFirstColumn="0" w:lastRowLastColumn="0"/>
            </w:pPr>
            <w:r w:rsidRPr="00655B0F">
              <w:t>46</w:t>
            </w:r>
          </w:p>
        </w:tc>
        <w:tc>
          <w:tcPr>
            <w:tcW w:w="1142" w:type="dxa"/>
          </w:tcPr>
          <w:p w14:paraId="738DCBFC" w14:textId="77777777" w:rsidR="003F3890" w:rsidRPr="00577A54" w:rsidRDefault="003F3890" w:rsidP="00F6016E">
            <w:pPr>
              <w:spacing w:before="0" w:after="0"/>
              <w:cnfStyle w:val="000000010000" w:firstRow="0" w:lastRow="0" w:firstColumn="0" w:lastColumn="0" w:oddVBand="0" w:evenVBand="0" w:oddHBand="0" w:evenHBand="1" w:firstRowFirstColumn="0" w:firstRowLastColumn="0" w:lastRowFirstColumn="0" w:lastRowLastColumn="0"/>
              <w:rPr>
                <w:rFonts w:cstheme="minorHAnsi"/>
                <w:color w:val="000000"/>
              </w:rPr>
            </w:pPr>
            <w:r w:rsidRPr="00577A54">
              <w:rPr>
                <w:rFonts w:cstheme="minorHAnsi"/>
              </w:rPr>
              <w:t>3</w:t>
            </w:r>
          </w:p>
        </w:tc>
      </w:tr>
      <w:tr w:rsidR="003F3890" w:rsidRPr="0036072B" w14:paraId="765BFDAC" w14:textId="77777777"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518" w:type="dxa"/>
            <w:noWrap/>
          </w:tcPr>
          <w:p w14:paraId="647AA904" w14:textId="77777777" w:rsidR="003F3890" w:rsidRPr="00577A54" w:rsidRDefault="003F3890" w:rsidP="00F6016E">
            <w:pPr>
              <w:spacing w:before="0" w:after="0"/>
              <w:rPr>
                <w:rFonts w:cstheme="minorHAnsi"/>
              </w:rPr>
            </w:pPr>
            <w:r w:rsidRPr="00577A54">
              <w:rPr>
                <w:rFonts w:cstheme="minorHAnsi"/>
              </w:rPr>
              <w:t>Days to return after Homeless - ES/SH/TH destination</w:t>
            </w:r>
          </w:p>
        </w:tc>
        <w:tc>
          <w:tcPr>
            <w:tcW w:w="2288" w:type="dxa"/>
            <w:noWrap/>
          </w:tcPr>
          <w:p w14:paraId="50B2D884" w14:textId="39A157AB" w:rsidR="003F3890" w:rsidRPr="0036072B" w:rsidRDefault="003F3890" w:rsidP="00F6016E">
            <w:pPr>
              <w:spacing w:before="0" w:after="0"/>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577A54">
              <w:rPr>
                <w:rFonts w:cstheme="minorHAnsi"/>
                <w:b/>
              </w:rPr>
              <w:t>ExitTo</w:t>
            </w:r>
            <w:r w:rsidRPr="00655B0F">
              <w:t xml:space="preserve"> = 11</w:t>
            </w:r>
          </w:p>
        </w:tc>
        <w:tc>
          <w:tcPr>
            <w:tcW w:w="1402" w:type="dxa"/>
          </w:tcPr>
          <w:p w14:paraId="78292687" w14:textId="77777777" w:rsidR="003F3890" w:rsidRPr="00655B0F" w:rsidRDefault="003F3890" w:rsidP="00F6016E">
            <w:pPr>
              <w:spacing w:before="0" w:after="0"/>
              <w:cnfStyle w:val="000000100000" w:firstRow="0" w:lastRow="0" w:firstColumn="0" w:lastColumn="0" w:oddVBand="0" w:evenVBand="0" w:oddHBand="1" w:evenHBand="0" w:firstRowFirstColumn="0" w:firstRowLastColumn="0" w:lastRowFirstColumn="0" w:lastRowLastColumn="0"/>
            </w:pPr>
            <w:r w:rsidRPr="00655B0F">
              <w:t>47</w:t>
            </w:r>
          </w:p>
        </w:tc>
        <w:tc>
          <w:tcPr>
            <w:tcW w:w="1142" w:type="dxa"/>
          </w:tcPr>
          <w:p w14:paraId="5DB7FC6E" w14:textId="77777777" w:rsidR="003F3890" w:rsidRPr="00577A54" w:rsidRDefault="003F3890" w:rsidP="00F6016E">
            <w:pPr>
              <w:spacing w:before="0" w:after="0"/>
              <w:cnfStyle w:val="000000100000" w:firstRow="0" w:lastRow="0" w:firstColumn="0" w:lastColumn="0" w:oddVBand="0" w:evenVBand="0" w:oddHBand="1" w:evenHBand="0" w:firstRowFirstColumn="0" w:firstRowLastColumn="0" w:lastRowFirstColumn="0" w:lastRowLastColumn="0"/>
              <w:rPr>
                <w:rFonts w:cstheme="minorHAnsi"/>
                <w:color w:val="000000"/>
              </w:rPr>
            </w:pPr>
            <w:r w:rsidRPr="00577A54">
              <w:rPr>
                <w:rFonts w:cstheme="minorHAnsi"/>
              </w:rPr>
              <w:t>3</w:t>
            </w:r>
          </w:p>
        </w:tc>
      </w:tr>
      <w:tr w:rsidR="003F3890" w:rsidRPr="0036072B" w14:paraId="2BC66578" w14:textId="77777777"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518" w:type="dxa"/>
            <w:noWrap/>
          </w:tcPr>
          <w:p w14:paraId="421F9709" w14:textId="77777777" w:rsidR="003F3890" w:rsidRPr="00577A54" w:rsidRDefault="003F3890" w:rsidP="00F6016E">
            <w:pPr>
              <w:spacing w:before="0" w:after="0"/>
              <w:rPr>
                <w:rFonts w:cstheme="minorHAnsi"/>
              </w:rPr>
            </w:pPr>
            <w:r w:rsidRPr="00577A54">
              <w:rPr>
                <w:rFonts w:cstheme="minorHAnsi"/>
              </w:rPr>
              <w:t>Days to return after Homeless - Street destination</w:t>
            </w:r>
          </w:p>
        </w:tc>
        <w:tc>
          <w:tcPr>
            <w:tcW w:w="2288" w:type="dxa"/>
            <w:noWrap/>
          </w:tcPr>
          <w:p w14:paraId="50F20F4F" w14:textId="7DAD1A47" w:rsidR="003F3890" w:rsidRPr="0036072B" w:rsidRDefault="003F3890" w:rsidP="00F6016E">
            <w:pPr>
              <w:spacing w:before="0" w:after="0"/>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577A54">
              <w:rPr>
                <w:rFonts w:cstheme="minorHAnsi"/>
                <w:b/>
              </w:rPr>
              <w:t>ExitTo</w:t>
            </w:r>
            <w:r w:rsidRPr="00655B0F">
              <w:t xml:space="preserve"> = 12</w:t>
            </w:r>
          </w:p>
        </w:tc>
        <w:tc>
          <w:tcPr>
            <w:tcW w:w="1402" w:type="dxa"/>
          </w:tcPr>
          <w:p w14:paraId="714217C6" w14:textId="77777777" w:rsidR="003F3890" w:rsidRPr="00655B0F" w:rsidRDefault="003F3890" w:rsidP="00F6016E">
            <w:pPr>
              <w:spacing w:before="0" w:after="0"/>
              <w:cnfStyle w:val="000000010000" w:firstRow="0" w:lastRow="0" w:firstColumn="0" w:lastColumn="0" w:oddVBand="0" w:evenVBand="0" w:oddHBand="0" w:evenHBand="1" w:firstRowFirstColumn="0" w:firstRowLastColumn="0" w:lastRowFirstColumn="0" w:lastRowLastColumn="0"/>
            </w:pPr>
            <w:r w:rsidRPr="00655B0F">
              <w:t>48</w:t>
            </w:r>
          </w:p>
        </w:tc>
        <w:tc>
          <w:tcPr>
            <w:tcW w:w="1142" w:type="dxa"/>
          </w:tcPr>
          <w:p w14:paraId="0F96EB1D" w14:textId="77777777" w:rsidR="003F3890" w:rsidRPr="00577A54" w:rsidRDefault="003F3890" w:rsidP="00F6016E">
            <w:pPr>
              <w:spacing w:before="0" w:after="0"/>
              <w:cnfStyle w:val="000000010000" w:firstRow="0" w:lastRow="0" w:firstColumn="0" w:lastColumn="0" w:oddVBand="0" w:evenVBand="0" w:oddHBand="0" w:evenHBand="1" w:firstRowFirstColumn="0" w:firstRowLastColumn="0" w:lastRowFirstColumn="0" w:lastRowLastColumn="0"/>
              <w:rPr>
                <w:rFonts w:cstheme="minorHAnsi"/>
                <w:color w:val="000000"/>
              </w:rPr>
            </w:pPr>
            <w:r w:rsidRPr="00577A54">
              <w:rPr>
                <w:rFonts w:cstheme="minorHAnsi"/>
              </w:rPr>
              <w:t>3</w:t>
            </w:r>
          </w:p>
        </w:tc>
      </w:tr>
      <w:tr w:rsidR="003F3890" w:rsidRPr="0036072B" w14:paraId="1A644D99" w14:textId="77777777"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518" w:type="dxa"/>
            <w:noWrap/>
          </w:tcPr>
          <w:p w14:paraId="752F6D54" w14:textId="77777777" w:rsidR="003F3890" w:rsidRPr="00577A54" w:rsidRDefault="003F3890" w:rsidP="00F6016E">
            <w:pPr>
              <w:spacing w:before="0" w:after="0"/>
              <w:rPr>
                <w:rFonts w:cstheme="minorHAnsi"/>
              </w:rPr>
            </w:pPr>
            <w:r w:rsidRPr="00577A54">
              <w:rPr>
                <w:rFonts w:cstheme="minorHAnsi"/>
              </w:rPr>
              <w:t>Days to return after Family - temporary destination</w:t>
            </w:r>
          </w:p>
        </w:tc>
        <w:tc>
          <w:tcPr>
            <w:tcW w:w="2288" w:type="dxa"/>
            <w:noWrap/>
          </w:tcPr>
          <w:p w14:paraId="37822D52" w14:textId="74D61551" w:rsidR="003F3890" w:rsidRPr="0036072B" w:rsidRDefault="003F3890" w:rsidP="00F6016E">
            <w:pPr>
              <w:spacing w:before="0" w:after="0"/>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577A54">
              <w:rPr>
                <w:rFonts w:cstheme="minorHAnsi"/>
                <w:b/>
              </w:rPr>
              <w:t>ExitTo</w:t>
            </w:r>
            <w:r w:rsidRPr="00655B0F">
              <w:t xml:space="preserve"> = 13</w:t>
            </w:r>
          </w:p>
        </w:tc>
        <w:tc>
          <w:tcPr>
            <w:tcW w:w="1402" w:type="dxa"/>
          </w:tcPr>
          <w:p w14:paraId="18117BBB" w14:textId="77777777" w:rsidR="003F3890" w:rsidRPr="00655B0F" w:rsidRDefault="003F3890" w:rsidP="00F6016E">
            <w:pPr>
              <w:spacing w:before="0" w:after="0"/>
              <w:cnfStyle w:val="000000100000" w:firstRow="0" w:lastRow="0" w:firstColumn="0" w:lastColumn="0" w:oddVBand="0" w:evenVBand="0" w:oddHBand="1" w:evenHBand="0" w:firstRowFirstColumn="0" w:firstRowLastColumn="0" w:lastRowFirstColumn="0" w:lastRowLastColumn="0"/>
            </w:pPr>
            <w:r w:rsidRPr="00655B0F">
              <w:t>49</w:t>
            </w:r>
          </w:p>
        </w:tc>
        <w:tc>
          <w:tcPr>
            <w:tcW w:w="1142" w:type="dxa"/>
          </w:tcPr>
          <w:p w14:paraId="71C47FB6" w14:textId="77777777" w:rsidR="003F3890" w:rsidRPr="00577A54" w:rsidRDefault="003F3890" w:rsidP="00F6016E">
            <w:pPr>
              <w:spacing w:before="0" w:after="0"/>
              <w:cnfStyle w:val="000000100000" w:firstRow="0" w:lastRow="0" w:firstColumn="0" w:lastColumn="0" w:oddVBand="0" w:evenVBand="0" w:oddHBand="1" w:evenHBand="0" w:firstRowFirstColumn="0" w:firstRowLastColumn="0" w:lastRowFirstColumn="0" w:lastRowLastColumn="0"/>
              <w:rPr>
                <w:rFonts w:cstheme="minorHAnsi"/>
                <w:color w:val="000000"/>
              </w:rPr>
            </w:pPr>
            <w:r w:rsidRPr="00577A54">
              <w:rPr>
                <w:rFonts w:cstheme="minorHAnsi"/>
              </w:rPr>
              <w:t>3</w:t>
            </w:r>
          </w:p>
        </w:tc>
      </w:tr>
      <w:tr w:rsidR="003F3890" w:rsidRPr="0036072B" w14:paraId="543CB1C6" w14:textId="77777777"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518" w:type="dxa"/>
            <w:noWrap/>
          </w:tcPr>
          <w:p w14:paraId="1501B064" w14:textId="77777777" w:rsidR="003F3890" w:rsidRPr="00577A54" w:rsidRDefault="003F3890" w:rsidP="00F6016E">
            <w:pPr>
              <w:spacing w:before="0" w:after="0"/>
              <w:rPr>
                <w:rFonts w:cstheme="minorHAnsi"/>
              </w:rPr>
            </w:pPr>
            <w:r w:rsidRPr="00577A54">
              <w:rPr>
                <w:rFonts w:cstheme="minorHAnsi"/>
              </w:rPr>
              <w:t>Days to return after Friends - temporary destination</w:t>
            </w:r>
          </w:p>
        </w:tc>
        <w:tc>
          <w:tcPr>
            <w:tcW w:w="2288" w:type="dxa"/>
            <w:noWrap/>
          </w:tcPr>
          <w:p w14:paraId="7CD89C94" w14:textId="53FCCA9F" w:rsidR="003F3890" w:rsidRPr="0036072B" w:rsidRDefault="003F3890" w:rsidP="00F6016E">
            <w:pPr>
              <w:spacing w:before="0" w:after="0"/>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577A54">
              <w:rPr>
                <w:rFonts w:cstheme="minorHAnsi"/>
                <w:b/>
              </w:rPr>
              <w:t>ExitTo</w:t>
            </w:r>
            <w:r w:rsidRPr="00655B0F">
              <w:t xml:space="preserve"> = 14</w:t>
            </w:r>
          </w:p>
        </w:tc>
        <w:tc>
          <w:tcPr>
            <w:tcW w:w="1402" w:type="dxa"/>
          </w:tcPr>
          <w:p w14:paraId="1CFBD912" w14:textId="77777777" w:rsidR="003F3890" w:rsidRPr="00655B0F" w:rsidRDefault="003F3890" w:rsidP="00F6016E">
            <w:pPr>
              <w:spacing w:before="0" w:after="0"/>
              <w:cnfStyle w:val="000000010000" w:firstRow="0" w:lastRow="0" w:firstColumn="0" w:lastColumn="0" w:oddVBand="0" w:evenVBand="0" w:oddHBand="0" w:evenHBand="1" w:firstRowFirstColumn="0" w:firstRowLastColumn="0" w:lastRowFirstColumn="0" w:lastRowLastColumn="0"/>
            </w:pPr>
            <w:r w:rsidRPr="00655B0F">
              <w:t>50</w:t>
            </w:r>
          </w:p>
        </w:tc>
        <w:tc>
          <w:tcPr>
            <w:tcW w:w="1142" w:type="dxa"/>
          </w:tcPr>
          <w:p w14:paraId="04C35265" w14:textId="77777777" w:rsidR="003F3890" w:rsidRPr="00577A54" w:rsidRDefault="003F3890" w:rsidP="00F6016E">
            <w:pPr>
              <w:spacing w:before="0" w:after="0"/>
              <w:cnfStyle w:val="000000010000" w:firstRow="0" w:lastRow="0" w:firstColumn="0" w:lastColumn="0" w:oddVBand="0" w:evenVBand="0" w:oddHBand="0" w:evenHBand="1" w:firstRowFirstColumn="0" w:firstRowLastColumn="0" w:lastRowFirstColumn="0" w:lastRowLastColumn="0"/>
              <w:rPr>
                <w:rFonts w:cstheme="minorHAnsi"/>
                <w:color w:val="000000"/>
              </w:rPr>
            </w:pPr>
            <w:r w:rsidRPr="00577A54">
              <w:rPr>
                <w:rFonts w:cstheme="minorHAnsi"/>
              </w:rPr>
              <w:t>3</w:t>
            </w:r>
          </w:p>
        </w:tc>
      </w:tr>
      <w:tr w:rsidR="003F3890" w:rsidRPr="0036072B" w14:paraId="1D353BD4" w14:textId="77777777"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518" w:type="dxa"/>
            <w:noWrap/>
          </w:tcPr>
          <w:p w14:paraId="377CE4E7" w14:textId="77777777" w:rsidR="003F3890" w:rsidRPr="00577A54" w:rsidRDefault="003F3890" w:rsidP="00F6016E">
            <w:pPr>
              <w:spacing w:before="0" w:after="0"/>
              <w:rPr>
                <w:rFonts w:cstheme="minorHAnsi"/>
              </w:rPr>
            </w:pPr>
            <w:r w:rsidRPr="00577A54">
              <w:rPr>
                <w:rFonts w:cstheme="minorHAnsi"/>
              </w:rPr>
              <w:t>Days to return after Deceased destination</w:t>
            </w:r>
          </w:p>
        </w:tc>
        <w:tc>
          <w:tcPr>
            <w:tcW w:w="2288" w:type="dxa"/>
            <w:noWrap/>
          </w:tcPr>
          <w:p w14:paraId="4D6641F1" w14:textId="23F61BE4" w:rsidR="003F3890" w:rsidRPr="0036072B" w:rsidRDefault="003F3890" w:rsidP="00F6016E">
            <w:pPr>
              <w:spacing w:before="0" w:after="0"/>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577A54">
              <w:rPr>
                <w:rFonts w:cstheme="minorHAnsi"/>
                <w:b/>
              </w:rPr>
              <w:t>ExitTo</w:t>
            </w:r>
            <w:r w:rsidRPr="00655B0F">
              <w:t xml:space="preserve"> = 15</w:t>
            </w:r>
          </w:p>
        </w:tc>
        <w:tc>
          <w:tcPr>
            <w:tcW w:w="1402" w:type="dxa"/>
          </w:tcPr>
          <w:p w14:paraId="66FC9417" w14:textId="77777777" w:rsidR="003F3890" w:rsidRPr="00655B0F" w:rsidRDefault="003F3890" w:rsidP="00F6016E">
            <w:pPr>
              <w:spacing w:before="0" w:after="0"/>
              <w:cnfStyle w:val="000000100000" w:firstRow="0" w:lastRow="0" w:firstColumn="0" w:lastColumn="0" w:oddVBand="0" w:evenVBand="0" w:oddHBand="1" w:evenHBand="0" w:firstRowFirstColumn="0" w:firstRowLastColumn="0" w:lastRowFirstColumn="0" w:lastRowLastColumn="0"/>
            </w:pPr>
            <w:r w:rsidRPr="00655B0F">
              <w:t>51</w:t>
            </w:r>
          </w:p>
        </w:tc>
        <w:tc>
          <w:tcPr>
            <w:tcW w:w="1142" w:type="dxa"/>
          </w:tcPr>
          <w:p w14:paraId="02CA1285" w14:textId="77777777" w:rsidR="003F3890" w:rsidRPr="00577A54" w:rsidRDefault="003F3890" w:rsidP="00F6016E">
            <w:pPr>
              <w:spacing w:before="0" w:after="0"/>
              <w:cnfStyle w:val="000000100000" w:firstRow="0" w:lastRow="0" w:firstColumn="0" w:lastColumn="0" w:oddVBand="0" w:evenVBand="0" w:oddHBand="1" w:evenHBand="0" w:firstRowFirstColumn="0" w:firstRowLastColumn="0" w:lastRowFirstColumn="0" w:lastRowLastColumn="0"/>
              <w:rPr>
                <w:rFonts w:cstheme="minorHAnsi"/>
                <w:color w:val="000000"/>
              </w:rPr>
            </w:pPr>
            <w:r w:rsidRPr="00577A54">
              <w:rPr>
                <w:rFonts w:cstheme="minorHAnsi"/>
              </w:rPr>
              <w:t>4</w:t>
            </w:r>
          </w:p>
        </w:tc>
      </w:tr>
      <w:tr w:rsidR="003F3890" w:rsidRPr="0036072B" w14:paraId="3CB8B02B" w14:textId="77777777"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518" w:type="dxa"/>
            <w:noWrap/>
          </w:tcPr>
          <w:p w14:paraId="1E4500BF" w14:textId="77777777" w:rsidR="003F3890" w:rsidRPr="00577A54" w:rsidRDefault="003F3890" w:rsidP="00F6016E">
            <w:pPr>
              <w:spacing w:before="0" w:after="0"/>
              <w:rPr>
                <w:rFonts w:cstheme="minorHAnsi"/>
              </w:rPr>
            </w:pPr>
            <w:r w:rsidRPr="00577A54">
              <w:rPr>
                <w:rFonts w:cstheme="minorHAnsi"/>
              </w:rPr>
              <w:t>Days to return after Unknown destination</w:t>
            </w:r>
          </w:p>
        </w:tc>
        <w:tc>
          <w:tcPr>
            <w:tcW w:w="2288" w:type="dxa"/>
            <w:noWrap/>
          </w:tcPr>
          <w:p w14:paraId="583A69DD" w14:textId="3398C369" w:rsidR="003F3890" w:rsidRPr="0036072B" w:rsidRDefault="003F3890" w:rsidP="00F6016E">
            <w:pPr>
              <w:spacing w:before="0" w:after="0"/>
              <w:cnfStyle w:val="000000010000" w:firstRow="0" w:lastRow="0" w:firstColumn="0" w:lastColumn="0" w:oddVBand="0" w:evenVBand="0" w:oddHBand="0" w:evenHBand="1" w:firstRowFirstColumn="0" w:firstRowLastColumn="0" w:lastRowFirstColumn="0" w:lastRowLastColumn="0"/>
              <w:rPr>
                <w:rFonts w:ascii="Open Sans" w:hAnsi="Open Sans" w:cs="Open Sans"/>
                <w:b/>
              </w:rPr>
            </w:pPr>
            <w:r w:rsidRPr="00577A54">
              <w:rPr>
                <w:rFonts w:cstheme="minorHAnsi"/>
                <w:b/>
              </w:rPr>
              <w:t>ExitTo</w:t>
            </w:r>
            <w:r w:rsidRPr="00655B0F">
              <w:t xml:space="preserve"> = 99</w:t>
            </w:r>
          </w:p>
        </w:tc>
        <w:tc>
          <w:tcPr>
            <w:tcW w:w="1402" w:type="dxa"/>
          </w:tcPr>
          <w:p w14:paraId="53FC3241" w14:textId="77777777" w:rsidR="003F3890" w:rsidRPr="00655B0F" w:rsidRDefault="003F3890" w:rsidP="00F6016E">
            <w:pPr>
              <w:spacing w:before="0" w:after="0"/>
              <w:cnfStyle w:val="000000010000" w:firstRow="0" w:lastRow="0" w:firstColumn="0" w:lastColumn="0" w:oddVBand="0" w:evenVBand="0" w:oddHBand="0" w:evenHBand="1" w:firstRowFirstColumn="0" w:firstRowLastColumn="0" w:lastRowFirstColumn="0" w:lastRowLastColumn="0"/>
            </w:pPr>
            <w:r w:rsidRPr="00655B0F">
              <w:t>52</w:t>
            </w:r>
          </w:p>
        </w:tc>
        <w:tc>
          <w:tcPr>
            <w:tcW w:w="1142" w:type="dxa"/>
          </w:tcPr>
          <w:p w14:paraId="0D20C1D5" w14:textId="77777777" w:rsidR="003F3890" w:rsidRPr="00577A54" w:rsidRDefault="003F3890" w:rsidP="00F6016E">
            <w:pPr>
              <w:spacing w:before="0" w:after="0"/>
              <w:cnfStyle w:val="000000010000" w:firstRow="0" w:lastRow="0" w:firstColumn="0" w:lastColumn="0" w:oddVBand="0" w:evenVBand="0" w:oddHBand="0" w:evenHBand="1" w:firstRowFirstColumn="0" w:firstRowLastColumn="0" w:lastRowFirstColumn="0" w:lastRowLastColumn="0"/>
              <w:rPr>
                <w:rFonts w:cstheme="minorHAnsi"/>
                <w:color w:val="000000"/>
              </w:rPr>
            </w:pPr>
            <w:r w:rsidRPr="00577A54">
              <w:rPr>
                <w:rFonts w:cstheme="minorHAnsi"/>
              </w:rPr>
              <w:t>4</w:t>
            </w:r>
          </w:p>
        </w:tc>
      </w:tr>
    </w:tbl>
    <w:p w14:paraId="1A140704" w14:textId="77777777" w:rsidR="00D3069A" w:rsidRDefault="00D3069A" w:rsidP="00E86581">
      <w:pPr>
        <w:pStyle w:val="Heading1"/>
        <w:sectPr w:rsidR="00D3069A" w:rsidSect="008E62AC">
          <w:pgSz w:w="12240" w:h="15840"/>
          <w:pgMar w:top="1350" w:right="1440" w:bottom="1260" w:left="1440" w:header="720" w:footer="465" w:gutter="0"/>
          <w:cols w:space="720"/>
          <w:docGrid w:linePitch="326"/>
        </w:sectPr>
      </w:pPr>
      <w:bookmarkStart w:id="843" w:name="_Toc31198792"/>
      <w:bookmarkStart w:id="844" w:name="_Toc37849817"/>
      <w:bookmarkStart w:id="845" w:name="_Toc499292041"/>
      <w:bookmarkStart w:id="846" w:name="_Toc499544003"/>
      <w:bookmarkStart w:id="847" w:name="_Toc506721219"/>
      <w:bookmarkEnd w:id="843"/>
    </w:p>
    <w:p w14:paraId="14F8F368" w14:textId="6E50B1EF" w:rsidR="00E86581" w:rsidRDefault="00E86581" w:rsidP="00E86581">
      <w:pPr>
        <w:pStyle w:val="Heading1"/>
      </w:pPr>
      <w:bookmarkStart w:id="848" w:name="_Toc79154005"/>
      <w:r>
        <w:t>HMIS Business Logic:  LSACalculated AHAR Counts</w:t>
      </w:r>
      <w:bookmarkEnd w:id="848"/>
    </w:p>
    <w:p w14:paraId="75CA130C" w14:textId="77777777" w:rsidR="00D3069A" w:rsidRDefault="00D3069A" w:rsidP="00D3069A">
      <w:pPr>
        <w:pStyle w:val="Heading2"/>
      </w:pPr>
      <w:bookmarkStart w:id="849" w:name="_Toc78368848"/>
      <w:bookmarkStart w:id="850" w:name="_Toc79154006"/>
      <w:r>
        <w:t>Report Rows for LSACalculated Counts</w:t>
      </w:r>
      <w:bookmarkEnd w:id="849"/>
      <w:bookmarkEnd w:id="850"/>
    </w:p>
    <w:tbl>
      <w:tblPr>
        <w:tblStyle w:val="Style11"/>
        <w:tblW w:w="9355" w:type="dxa"/>
        <w:tblLook w:val="04A0" w:firstRow="1" w:lastRow="0" w:firstColumn="1" w:lastColumn="0" w:noHBand="0" w:noVBand="1"/>
      </w:tblPr>
      <w:tblGrid>
        <w:gridCol w:w="623"/>
        <w:gridCol w:w="6932"/>
        <w:gridCol w:w="1800"/>
      </w:tblGrid>
      <w:tr w:rsidR="00D3069A" w:rsidRPr="008F33F7" w14:paraId="591C0EEE" w14:textId="77777777" w:rsidTr="00D3069A">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3" w:type="dxa"/>
            <w:noWrap/>
          </w:tcPr>
          <w:p w14:paraId="6449B894" w14:textId="77777777" w:rsidR="00D3069A" w:rsidRPr="008F33F7" w:rsidRDefault="00D3069A" w:rsidP="00947F08">
            <w:pPr>
              <w:spacing w:before="0" w:after="0" w:line="240" w:lineRule="auto"/>
              <w:jc w:val="right"/>
              <w:rPr>
                <w:rFonts w:ascii="Calibri" w:hAnsi="Calibri" w:cs="Calibri"/>
                <w:color w:val="000000"/>
                <w:sz w:val="22"/>
              </w:rPr>
            </w:pPr>
            <w:r>
              <w:rPr>
                <w:rFonts w:ascii="Calibri" w:hAnsi="Calibri" w:cs="Calibri"/>
                <w:color w:val="000000"/>
                <w:sz w:val="22"/>
              </w:rPr>
              <w:t>Row</w:t>
            </w:r>
          </w:p>
        </w:tc>
        <w:tc>
          <w:tcPr>
            <w:tcW w:w="6932" w:type="dxa"/>
            <w:noWrap/>
          </w:tcPr>
          <w:p w14:paraId="7B3B0477" w14:textId="77777777" w:rsidR="00D3069A" w:rsidRPr="008F33F7" w:rsidRDefault="00D3069A" w:rsidP="00947F08">
            <w:pPr>
              <w:spacing w:before="0" w:after="0" w:line="240"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22"/>
              </w:rPr>
            </w:pPr>
            <w:r>
              <w:rPr>
                <w:rFonts w:ascii="Calibri" w:hAnsi="Calibri" w:cs="Calibri"/>
                <w:color w:val="000000"/>
                <w:sz w:val="22"/>
              </w:rPr>
              <w:t>Reporting Category</w:t>
            </w:r>
          </w:p>
        </w:tc>
        <w:tc>
          <w:tcPr>
            <w:tcW w:w="1800" w:type="dxa"/>
          </w:tcPr>
          <w:p w14:paraId="22274F5B" w14:textId="77777777" w:rsidR="00D3069A" w:rsidRPr="008F33F7" w:rsidRDefault="00D3069A" w:rsidP="00947F08">
            <w:pPr>
              <w:spacing w:before="0" w:after="0" w:line="240" w:lineRule="auto"/>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rPr>
            </w:pPr>
            <w:r>
              <w:rPr>
                <w:rFonts w:ascii="Calibri" w:hAnsi="Calibri" w:cs="Calibri"/>
                <w:color w:val="000000"/>
                <w:sz w:val="22"/>
              </w:rPr>
              <w:t>Section</w:t>
            </w:r>
          </w:p>
        </w:tc>
      </w:tr>
      <w:tr w:rsidR="00D3069A" w:rsidRPr="008F33F7" w14:paraId="52EAC91D" w14:textId="77777777" w:rsidTr="00D3069A">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3" w:type="dxa"/>
            <w:noWrap/>
            <w:hideMark/>
          </w:tcPr>
          <w:p w14:paraId="24759522" w14:textId="77777777" w:rsidR="00D3069A" w:rsidRPr="00802EE6" w:rsidRDefault="00D3069A" w:rsidP="00947F08">
            <w:pPr>
              <w:spacing w:before="0" w:after="0" w:line="240" w:lineRule="auto"/>
              <w:jc w:val="right"/>
              <w:rPr>
                <w:rFonts w:ascii="Calibri" w:hAnsi="Calibri" w:cs="Calibri"/>
                <w:color w:val="000000"/>
              </w:rPr>
            </w:pPr>
            <w:r w:rsidRPr="00802EE6">
              <w:rPr>
                <w:rFonts w:ascii="Calibri" w:hAnsi="Calibri" w:cs="Calibri"/>
                <w:color w:val="000000"/>
              </w:rPr>
              <w:t>53</w:t>
            </w:r>
          </w:p>
        </w:tc>
        <w:tc>
          <w:tcPr>
            <w:tcW w:w="6932" w:type="dxa"/>
            <w:noWrap/>
            <w:hideMark/>
          </w:tcPr>
          <w:p w14:paraId="4DE6F691" w14:textId="77777777" w:rsidR="00D3069A" w:rsidRPr="00802EE6" w:rsidRDefault="00D3069A" w:rsidP="00947F08">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02EE6">
              <w:rPr>
                <w:rFonts w:ascii="Calibri" w:hAnsi="Calibri" w:cs="Calibri"/>
                <w:color w:val="000000"/>
              </w:rPr>
              <w:t xml:space="preserve">Project-level - People by household characteristics </w:t>
            </w:r>
          </w:p>
        </w:tc>
        <w:tc>
          <w:tcPr>
            <w:tcW w:w="1800" w:type="dxa"/>
          </w:tcPr>
          <w:p w14:paraId="308E01E0" w14:textId="77777777" w:rsidR="00D3069A" w:rsidRPr="00802EE6" w:rsidRDefault="00D3069A" w:rsidP="00947F08">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02EE6">
              <w:rPr>
                <w:rFonts w:ascii="Calibri" w:hAnsi="Calibri" w:cs="Calibri"/>
                <w:color w:val="000000"/>
              </w:rPr>
              <w:t>Section 9.3</w:t>
            </w:r>
          </w:p>
        </w:tc>
      </w:tr>
      <w:tr w:rsidR="00D3069A" w:rsidRPr="008F33F7" w14:paraId="6279FD07" w14:textId="77777777" w:rsidTr="00D3069A">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3" w:type="dxa"/>
            <w:noWrap/>
            <w:hideMark/>
          </w:tcPr>
          <w:p w14:paraId="1432361A" w14:textId="77777777" w:rsidR="00D3069A" w:rsidRPr="00802EE6" w:rsidRDefault="00D3069A" w:rsidP="00947F08">
            <w:pPr>
              <w:spacing w:before="0" w:after="0" w:line="240" w:lineRule="auto"/>
              <w:jc w:val="right"/>
              <w:rPr>
                <w:rFonts w:ascii="Calibri" w:hAnsi="Calibri" w:cs="Calibri"/>
                <w:color w:val="000000"/>
              </w:rPr>
            </w:pPr>
            <w:r w:rsidRPr="00802EE6">
              <w:rPr>
                <w:rFonts w:ascii="Calibri" w:hAnsi="Calibri" w:cs="Calibri"/>
                <w:color w:val="000000"/>
              </w:rPr>
              <w:t>53</w:t>
            </w:r>
          </w:p>
        </w:tc>
        <w:tc>
          <w:tcPr>
            <w:tcW w:w="6932" w:type="dxa"/>
            <w:noWrap/>
            <w:hideMark/>
          </w:tcPr>
          <w:p w14:paraId="655251BE" w14:textId="77777777" w:rsidR="00D3069A" w:rsidRPr="00802EE6" w:rsidRDefault="00D3069A" w:rsidP="00947F08">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02EE6">
              <w:rPr>
                <w:rFonts w:ascii="Calibri" w:hAnsi="Calibri" w:cs="Calibri"/>
                <w:color w:val="000000"/>
              </w:rPr>
              <w:t xml:space="preserve">Project type - People by household characteristics </w:t>
            </w:r>
          </w:p>
        </w:tc>
        <w:tc>
          <w:tcPr>
            <w:tcW w:w="1800" w:type="dxa"/>
          </w:tcPr>
          <w:p w14:paraId="2216DF1C" w14:textId="77777777" w:rsidR="00D3069A" w:rsidRPr="00802EE6" w:rsidRDefault="00D3069A" w:rsidP="00947F08">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02EE6">
              <w:rPr>
                <w:rFonts w:ascii="Calibri" w:hAnsi="Calibri" w:cs="Calibri"/>
                <w:color w:val="000000"/>
              </w:rPr>
              <w:t>Section 9.3</w:t>
            </w:r>
          </w:p>
        </w:tc>
      </w:tr>
      <w:tr w:rsidR="00D3069A" w:rsidRPr="008F33F7" w14:paraId="151DBC76" w14:textId="77777777" w:rsidTr="00D3069A">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3" w:type="dxa"/>
            <w:noWrap/>
            <w:hideMark/>
          </w:tcPr>
          <w:p w14:paraId="7CECD6CC" w14:textId="77777777" w:rsidR="00D3069A" w:rsidRPr="00802EE6" w:rsidRDefault="00D3069A" w:rsidP="00947F08">
            <w:pPr>
              <w:spacing w:before="0" w:after="0" w:line="240" w:lineRule="auto"/>
              <w:jc w:val="right"/>
              <w:rPr>
                <w:rFonts w:ascii="Calibri" w:hAnsi="Calibri" w:cs="Calibri"/>
                <w:color w:val="000000"/>
              </w:rPr>
            </w:pPr>
            <w:r w:rsidRPr="00802EE6">
              <w:rPr>
                <w:rFonts w:ascii="Calibri" w:hAnsi="Calibri" w:cs="Calibri"/>
                <w:color w:val="000000"/>
              </w:rPr>
              <w:t>54</w:t>
            </w:r>
          </w:p>
        </w:tc>
        <w:tc>
          <w:tcPr>
            <w:tcW w:w="6932" w:type="dxa"/>
            <w:noWrap/>
            <w:hideMark/>
          </w:tcPr>
          <w:p w14:paraId="24F94779" w14:textId="77777777" w:rsidR="00D3069A" w:rsidRPr="00802EE6" w:rsidRDefault="00D3069A" w:rsidP="00947F08">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02EE6">
              <w:rPr>
                <w:rFonts w:ascii="Calibri" w:hAnsi="Calibri" w:cs="Calibri"/>
                <w:color w:val="000000"/>
              </w:rPr>
              <w:t>Project-level - Households by household characteristics</w:t>
            </w:r>
          </w:p>
        </w:tc>
        <w:tc>
          <w:tcPr>
            <w:tcW w:w="1800" w:type="dxa"/>
          </w:tcPr>
          <w:p w14:paraId="0A37AE13" w14:textId="77777777" w:rsidR="00D3069A" w:rsidRPr="00802EE6" w:rsidRDefault="00D3069A" w:rsidP="00947F08">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02EE6">
              <w:rPr>
                <w:rFonts w:ascii="Calibri" w:hAnsi="Calibri" w:cs="Calibri"/>
                <w:color w:val="000000"/>
              </w:rPr>
              <w:t>Section 9.3</w:t>
            </w:r>
          </w:p>
        </w:tc>
      </w:tr>
      <w:tr w:rsidR="00D3069A" w:rsidRPr="008F33F7" w14:paraId="5FD290BD" w14:textId="77777777" w:rsidTr="00D3069A">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3" w:type="dxa"/>
            <w:noWrap/>
            <w:hideMark/>
          </w:tcPr>
          <w:p w14:paraId="30D3BF21" w14:textId="77777777" w:rsidR="00D3069A" w:rsidRPr="00802EE6" w:rsidRDefault="00D3069A" w:rsidP="00947F08">
            <w:pPr>
              <w:spacing w:before="0" w:after="0" w:line="240" w:lineRule="auto"/>
              <w:jc w:val="right"/>
              <w:rPr>
                <w:rFonts w:ascii="Calibri" w:hAnsi="Calibri" w:cs="Calibri"/>
                <w:color w:val="000000"/>
              </w:rPr>
            </w:pPr>
            <w:r w:rsidRPr="00802EE6">
              <w:rPr>
                <w:rFonts w:ascii="Calibri" w:hAnsi="Calibri" w:cs="Calibri"/>
                <w:color w:val="000000"/>
              </w:rPr>
              <w:t>54</w:t>
            </w:r>
          </w:p>
        </w:tc>
        <w:tc>
          <w:tcPr>
            <w:tcW w:w="6932" w:type="dxa"/>
            <w:noWrap/>
            <w:hideMark/>
          </w:tcPr>
          <w:p w14:paraId="46581AAC" w14:textId="77777777" w:rsidR="00D3069A" w:rsidRPr="00802EE6" w:rsidRDefault="00D3069A" w:rsidP="00947F08">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02EE6">
              <w:rPr>
                <w:rFonts w:ascii="Calibri" w:hAnsi="Calibri" w:cs="Calibri"/>
                <w:color w:val="000000"/>
              </w:rPr>
              <w:t>Project-type - Households by household characteristics</w:t>
            </w:r>
          </w:p>
        </w:tc>
        <w:tc>
          <w:tcPr>
            <w:tcW w:w="1800" w:type="dxa"/>
          </w:tcPr>
          <w:p w14:paraId="3D040F7A" w14:textId="77777777" w:rsidR="00D3069A" w:rsidRPr="00802EE6" w:rsidRDefault="00D3069A" w:rsidP="00947F08">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02EE6">
              <w:rPr>
                <w:rFonts w:ascii="Calibri" w:hAnsi="Calibri" w:cs="Calibri"/>
                <w:color w:val="000000"/>
              </w:rPr>
              <w:t>Section 9.3</w:t>
            </w:r>
          </w:p>
        </w:tc>
      </w:tr>
      <w:tr w:rsidR="00D3069A" w:rsidRPr="008F33F7" w14:paraId="1FD1F167" w14:textId="77777777" w:rsidTr="00947F0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3" w:type="dxa"/>
            <w:noWrap/>
            <w:hideMark/>
          </w:tcPr>
          <w:p w14:paraId="2C077F33" w14:textId="77777777" w:rsidR="00D3069A" w:rsidRPr="00802EE6" w:rsidRDefault="00D3069A" w:rsidP="00947F08">
            <w:pPr>
              <w:spacing w:before="0" w:after="0" w:line="240" w:lineRule="auto"/>
              <w:jc w:val="right"/>
              <w:rPr>
                <w:rFonts w:ascii="Calibri" w:hAnsi="Calibri" w:cs="Calibri"/>
                <w:color w:val="000000"/>
              </w:rPr>
            </w:pPr>
            <w:r w:rsidRPr="00802EE6">
              <w:rPr>
                <w:rFonts w:ascii="Calibri" w:hAnsi="Calibri" w:cs="Calibri"/>
                <w:color w:val="000000"/>
              </w:rPr>
              <w:t>55</w:t>
            </w:r>
          </w:p>
        </w:tc>
        <w:tc>
          <w:tcPr>
            <w:tcW w:w="6932" w:type="dxa"/>
            <w:noWrap/>
            <w:hideMark/>
          </w:tcPr>
          <w:p w14:paraId="36A78784" w14:textId="77777777" w:rsidR="00D3069A" w:rsidRPr="00802EE6" w:rsidRDefault="00D3069A" w:rsidP="00947F08">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02EE6">
              <w:rPr>
                <w:rFonts w:ascii="Calibri" w:hAnsi="Calibri" w:cs="Calibri"/>
                <w:color w:val="000000"/>
              </w:rPr>
              <w:t>Project level - People by personal characteristic</w:t>
            </w:r>
          </w:p>
        </w:tc>
        <w:tc>
          <w:tcPr>
            <w:tcW w:w="1800" w:type="dxa"/>
          </w:tcPr>
          <w:p w14:paraId="5406B170" w14:textId="77777777" w:rsidR="00D3069A" w:rsidRPr="00802EE6" w:rsidRDefault="00D3069A" w:rsidP="00947F08">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02EE6">
              <w:rPr>
                <w:rFonts w:ascii="Calibri" w:hAnsi="Calibri" w:cs="Calibri"/>
                <w:color w:val="000000"/>
              </w:rPr>
              <w:t>Section 9.4</w:t>
            </w:r>
          </w:p>
        </w:tc>
      </w:tr>
      <w:tr w:rsidR="00D3069A" w:rsidRPr="008F33F7" w14:paraId="142D3537" w14:textId="77777777" w:rsidTr="00D3069A">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3" w:type="dxa"/>
            <w:noWrap/>
            <w:hideMark/>
          </w:tcPr>
          <w:p w14:paraId="5426BC7B" w14:textId="77777777" w:rsidR="00D3069A" w:rsidRPr="00802EE6" w:rsidRDefault="00D3069A" w:rsidP="00947F08">
            <w:pPr>
              <w:spacing w:before="0" w:after="0" w:line="240" w:lineRule="auto"/>
              <w:jc w:val="right"/>
              <w:rPr>
                <w:rFonts w:ascii="Calibri" w:hAnsi="Calibri" w:cs="Calibri"/>
                <w:color w:val="000000"/>
              </w:rPr>
            </w:pPr>
            <w:r w:rsidRPr="00802EE6">
              <w:rPr>
                <w:rFonts w:ascii="Calibri" w:hAnsi="Calibri" w:cs="Calibri"/>
                <w:color w:val="000000"/>
              </w:rPr>
              <w:t>55</w:t>
            </w:r>
          </w:p>
        </w:tc>
        <w:tc>
          <w:tcPr>
            <w:tcW w:w="6932" w:type="dxa"/>
            <w:noWrap/>
            <w:hideMark/>
          </w:tcPr>
          <w:p w14:paraId="6D19A022" w14:textId="77777777" w:rsidR="00D3069A" w:rsidRPr="00802EE6" w:rsidRDefault="00D3069A" w:rsidP="00947F08">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02EE6">
              <w:rPr>
                <w:rFonts w:ascii="Calibri" w:hAnsi="Calibri" w:cs="Calibri"/>
                <w:color w:val="000000"/>
              </w:rPr>
              <w:t>Project-type - People by personal characteristic</w:t>
            </w:r>
          </w:p>
        </w:tc>
        <w:tc>
          <w:tcPr>
            <w:tcW w:w="1800" w:type="dxa"/>
          </w:tcPr>
          <w:p w14:paraId="0B21364F" w14:textId="77777777" w:rsidR="00D3069A" w:rsidRPr="00802EE6" w:rsidRDefault="00D3069A" w:rsidP="00947F08">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02EE6">
              <w:rPr>
                <w:rFonts w:ascii="Calibri" w:hAnsi="Calibri" w:cs="Calibri"/>
                <w:color w:val="000000"/>
              </w:rPr>
              <w:t>Section 9.4</w:t>
            </w:r>
          </w:p>
        </w:tc>
      </w:tr>
      <w:tr w:rsidR="00D3069A" w:rsidRPr="008F33F7" w14:paraId="19CE98A5" w14:textId="77777777" w:rsidTr="00947F0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3" w:type="dxa"/>
            <w:noWrap/>
            <w:hideMark/>
          </w:tcPr>
          <w:p w14:paraId="255F4185" w14:textId="77777777" w:rsidR="00D3069A" w:rsidRPr="00802EE6" w:rsidRDefault="00D3069A" w:rsidP="00947F08">
            <w:pPr>
              <w:spacing w:before="0" w:after="0" w:line="240" w:lineRule="auto"/>
              <w:jc w:val="right"/>
              <w:rPr>
                <w:rFonts w:ascii="Calibri" w:hAnsi="Calibri" w:cs="Calibri"/>
                <w:color w:val="000000"/>
              </w:rPr>
            </w:pPr>
            <w:r w:rsidRPr="00802EE6">
              <w:rPr>
                <w:rFonts w:ascii="Calibri" w:hAnsi="Calibri" w:cs="Calibri"/>
                <w:color w:val="000000"/>
              </w:rPr>
              <w:t>56</w:t>
            </w:r>
          </w:p>
        </w:tc>
        <w:tc>
          <w:tcPr>
            <w:tcW w:w="6932" w:type="dxa"/>
            <w:noWrap/>
            <w:hideMark/>
          </w:tcPr>
          <w:p w14:paraId="52614A2E" w14:textId="7C86DF4B" w:rsidR="00D3069A" w:rsidRPr="00802EE6" w:rsidRDefault="008554E6" w:rsidP="00947F08">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02EE6">
              <w:rPr>
                <w:rFonts w:ascii="Calibri" w:hAnsi="Calibri" w:cs="Calibri"/>
                <w:color w:val="000000"/>
              </w:rPr>
              <w:t xml:space="preserve">Project-level - </w:t>
            </w:r>
            <w:r w:rsidR="00D3069A" w:rsidRPr="00802EE6">
              <w:rPr>
                <w:rFonts w:ascii="Calibri" w:hAnsi="Calibri" w:cs="Calibri"/>
                <w:color w:val="000000"/>
              </w:rPr>
              <w:t xml:space="preserve">Bed nights by household characteristics </w:t>
            </w:r>
          </w:p>
        </w:tc>
        <w:tc>
          <w:tcPr>
            <w:tcW w:w="1800" w:type="dxa"/>
          </w:tcPr>
          <w:p w14:paraId="7967AFC2" w14:textId="77777777" w:rsidR="00D3069A" w:rsidRPr="00802EE6" w:rsidRDefault="00D3069A" w:rsidP="00947F08">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02EE6">
              <w:rPr>
                <w:rFonts w:ascii="Calibri" w:hAnsi="Calibri" w:cs="Calibri"/>
                <w:color w:val="000000"/>
              </w:rPr>
              <w:t>Section 9.5</w:t>
            </w:r>
          </w:p>
        </w:tc>
      </w:tr>
      <w:tr w:rsidR="00D3069A" w:rsidRPr="008F33F7" w14:paraId="356C81C0" w14:textId="77777777" w:rsidTr="00D3069A">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3" w:type="dxa"/>
            <w:noWrap/>
            <w:hideMark/>
          </w:tcPr>
          <w:p w14:paraId="25C2AC76" w14:textId="77777777" w:rsidR="00D3069A" w:rsidRPr="00802EE6" w:rsidRDefault="00D3069A" w:rsidP="00947F08">
            <w:pPr>
              <w:spacing w:before="0" w:after="0" w:line="240" w:lineRule="auto"/>
              <w:jc w:val="right"/>
              <w:rPr>
                <w:rFonts w:ascii="Calibri" w:hAnsi="Calibri" w:cs="Calibri"/>
                <w:color w:val="000000"/>
              </w:rPr>
            </w:pPr>
            <w:r w:rsidRPr="00802EE6">
              <w:rPr>
                <w:rFonts w:ascii="Calibri" w:hAnsi="Calibri" w:cs="Calibri"/>
                <w:color w:val="000000"/>
              </w:rPr>
              <w:t>56</w:t>
            </w:r>
          </w:p>
        </w:tc>
        <w:tc>
          <w:tcPr>
            <w:tcW w:w="6932" w:type="dxa"/>
            <w:noWrap/>
            <w:hideMark/>
          </w:tcPr>
          <w:p w14:paraId="385EFF63" w14:textId="29820CE9" w:rsidR="00D3069A" w:rsidRPr="00802EE6" w:rsidRDefault="008554E6" w:rsidP="00947F08">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02EE6">
              <w:rPr>
                <w:rFonts w:ascii="Calibri" w:hAnsi="Calibri" w:cs="Calibri"/>
                <w:color w:val="000000"/>
              </w:rPr>
              <w:t xml:space="preserve">Project-type - </w:t>
            </w:r>
            <w:r w:rsidR="00D3069A" w:rsidRPr="00802EE6">
              <w:rPr>
                <w:rFonts w:ascii="Calibri" w:hAnsi="Calibri" w:cs="Calibri"/>
                <w:color w:val="000000"/>
              </w:rPr>
              <w:t xml:space="preserve">Bed nights by household characteristics </w:t>
            </w:r>
          </w:p>
        </w:tc>
        <w:tc>
          <w:tcPr>
            <w:tcW w:w="1800" w:type="dxa"/>
          </w:tcPr>
          <w:p w14:paraId="2F784E9C" w14:textId="142AAD6E" w:rsidR="00D3069A" w:rsidRPr="00802EE6" w:rsidRDefault="00D3069A" w:rsidP="00947F08">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02EE6">
              <w:rPr>
                <w:rFonts w:ascii="Calibri" w:hAnsi="Calibri" w:cs="Calibri"/>
                <w:color w:val="000000"/>
              </w:rPr>
              <w:t>Section 9.</w:t>
            </w:r>
            <w:r w:rsidR="005A6F21">
              <w:rPr>
                <w:rFonts w:ascii="Calibri" w:hAnsi="Calibri" w:cs="Calibri"/>
                <w:color w:val="000000"/>
              </w:rPr>
              <w:t>5</w:t>
            </w:r>
          </w:p>
        </w:tc>
      </w:tr>
      <w:tr w:rsidR="00D3069A" w:rsidRPr="008F33F7" w14:paraId="6C354307" w14:textId="77777777" w:rsidTr="00D3069A">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3" w:type="dxa"/>
            <w:noWrap/>
            <w:hideMark/>
          </w:tcPr>
          <w:p w14:paraId="1EBA7CBE" w14:textId="77777777" w:rsidR="00D3069A" w:rsidRPr="00802EE6" w:rsidRDefault="00D3069A" w:rsidP="00947F08">
            <w:pPr>
              <w:spacing w:before="0" w:after="0" w:line="240" w:lineRule="auto"/>
              <w:jc w:val="right"/>
              <w:rPr>
                <w:rFonts w:ascii="Calibri" w:hAnsi="Calibri" w:cs="Calibri"/>
                <w:color w:val="000000"/>
              </w:rPr>
            </w:pPr>
            <w:r w:rsidRPr="00802EE6">
              <w:rPr>
                <w:rFonts w:ascii="Calibri" w:hAnsi="Calibri" w:cs="Calibri"/>
                <w:color w:val="000000"/>
              </w:rPr>
              <w:t>57</w:t>
            </w:r>
          </w:p>
        </w:tc>
        <w:tc>
          <w:tcPr>
            <w:tcW w:w="6932" w:type="dxa"/>
            <w:noWrap/>
            <w:hideMark/>
          </w:tcPr>
          <w:p w14:paraId="73503E44" w14:textId="66FD0F61" w:rsidR="00D3069A" w:rsidRPr="00802EE6" w:rsidRDefault="008554E6" w:rsidP="00947F08">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02EE6">
              <w:rPr>
                <w:rFonts w:ascii="Calibri" w:hAnsi="Calibri" w:cs="Calibri"/>
                <w:color w:val="000000"/>
              </w:rPr>
              <w:t xml:space="preserve">Project-level - </w:t>
            </w:r>
            <w:r w:rsidR="00D3069A" w:rsidRPr="00802EE6">
              <w:rPr>
                <w:rFonts w:ascii="Calibri" w:hAnsi="Calibri" w:cs="Calibri"/>
                <w:color w:val="000000"/>
              </w:rPr>
              <w:t>Bed nights by personal characteristics</w:t>
            </w:r>
          </w:p>
        </w:tc>
        <w:tc>
          <w:tcPr>
            <w:tcW w:w="1800" w:type="dxa"/>
          </w:tcPr>
          <w:p w14:paraId="6871AE36" w14:textId="33F24D9A" w:rsidR="00D3069A" w:rsidRPr="00802EE6" w:rsidRDefault="00D3069A" w:rsidP="00947F08">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02EE6">
              <w:rPr>
                <w:rFonts w:ascii="Calibri" w:hAnsi="Calibri" w:cs="Calibri"/>
                <w:color w:val="000000"/>
              </w:rPr>
              <w:t>Section 9.</w:t>
            </w:r>
            <w:r w:rsidR="005A6F21">
              <w:rPr>
                <w:rFonts w:ascii="Calibri" w:hAnsi="Calibri" w:cs="Calibri"/>
                <w:color w:val="000000"/>
              </w:rPr>
              <w:t>5</w:t>
            </w:r>
          </w:p>
        </w:tc>
      </w:tr>
      <w:tr w:rsidR="00D3069A" w:rsidRPr="008F33F7" w14:paraId="5F7C03CA" w14:textId="77777777" w:rsidTr="00D3069A">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3" w:type="dxa"/>
            <w:noWrap/>
            <w:hideMark/>
          </w:tcPr>
          <w:p w14:paraId="52595595" w14:textId="77777777" w:rsidR="00D3069A" w:rsidRPr="00802EE6" w:rsidRDefault="00D3069A" w:rsidP="00947F08">
            <w:pPr>
              <w:spacing w:before="0" w:after="0" w:line="240" w:lineRule="auto"/>
              <w:jc w:val="right"/>
              <w:rPr>
                <w:rFonts w:ascii="Calibri" w:hAnsi="Calibri" w:cs="Calibri"/>
                <w:color w:val="000000"/>
              </w:rPr>
            </w:pPr>
            <w:r w:rsidRPr="00802EE6">
              <w:rPr>
                <w:rFonts w:ascii="Calibri" w:hAnsi="Calibri" w:cs="Calibri"/>
                <w:color w:val="000000"/>
              </w:rPr>
              <w:t>57</w:t>
            </w:r>
          </w:p>
        </w:tc>
        <w:tc>
          <w:tcPr>
            <w:tcW w:w="6932" w:type="dxa"/>
            <w:noWrap/>
            <w:hideMark/>
          </w:tcPr>
          <w:p w14:paraId="483520A7" w14:textId="3C8174BC" w:rsidR="00D3069A" w:rsidRPr="00802EE6" w:rsidRDefault="008554E6" w:rsidP="00947F08">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02EE6">
              <w:rPr>
                <w:rFonts w:ascii="Calibri" w:hAnsi="Calibri" w:cs="Calibri"/>
                <w:color w:val="000000"/>
              </w:rPr>
              <w:t xml:space="preserve">Project-type - </w:t>
            </w:r>
            <w:r w:rsidR="00D3069A" w:rsidRPr="00802EE6">
              <w:rPr>
                <w:rFonts w:ascii="Calibri" w:hAnsi="Calibri" w:cs="Calibri"/>
                <w:color w:val="000000"/>
              </w:rPr>
              <w:t>Bed nights by personal characteristics</w:t>
            </w:r>
          </w:p>
        </w:tc>
        <w:tc>
          <w:tcPr>
            <w:tcW w:w="1800" w:type="dxa"/>
          </w:tcPr>
          <w:p w14:paraId="3932733F" w14:textId="6C609479" w:rsidR="00D3069A" w:rsidRPr="00802EE6" w:rsidRDefault="00D3069A" w:rsidP="00947F08">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02EE6">
              <w:rPr>
                <w:rFonts w:ascii="Calibri" w:hAnsi="Calibri" w:cs="Calibri"/>
                <w:color w:val="000000"/>
              </w:rPr>
              <w:t>Section 9.</w:t>
            </w:r>
            <w:r w:rsidR="005A6F21">
              <w:rPr>
                <w:rFonts w:ascii="Calibri" w:hAnsi="Calibri" w:cs="Calibri"/>
                <w:color w:val="000000"/>
              </w:rPr>
              <w:t>5</w:t>
            </w:r>
          </w:p>
        </w:tc>
      </w:tr>
    </w:tbl>
    <w:p w14:paraId="62AC657D" w14:textId="77777777" w:rsidR="005A6F21" w:rsidRDefault="005A6F21" w:rsidP="005A6F21">
      <w:bookmarkStart w:id="851" w:name="_Toc78368849"/>
    </w:p>
    <w:p w14:paraId="787A1976" w14:textId="502CD320" w:rsidR="00D3069A" w:rsidRDefault="00D3069A" w:rsidP="00D3069A">
      <w:pPr>
        <w:pStyle w:val="Heading2"/>
      </w:pPr>
      <w:bookmarkStart w:id="852" w:name="_Toc79154007"/>
      <w:r>
        <w:t>Identify Active and Point in Time Cohorts for LSACalculated AHAR Counts</w:t>
      </w:r>
      <w:bookmarkEnd w:id="851"/>
      <w:bookmarkEnd w:id="852"/>
    </w:p>
    <w:p w14:paraId="18FFA9B0" w14:textId="77777777" w:rsidR="00D3069A" w:rsidRDefault="00D3069A" w:rsidP="00D3069A">
      <w:r>
        <w:t>The ‘active’ cohort for these counts is limited to people and households with enrollments where AHAR = 1.</w:t>
      </w:r>
    </w:p>
    <w:p w14:paraId="7F2FBE4C" w14:textId="6A68C683" w:rsidR="00D3069A" w:rsidRPr="001B77FD" w:rsidRDefault="00D3069A" w:rsidP="00D3069A">
      <w:r>
        <w:t xml:space="preserve">This step identifies records in tlsa_Enrollment in point-in-time cohorts (10-13) to simplify the process of generating counts. </w:t>
      </w:r>
    </w:p>
    <w:p w14:paraId="65A46251" w14:textId="77777777" w:rsidR="00D3069A" w:rsidRDefault="00D3069A" w:rsidP="00D3069A">
      <w:pPr>
        <w:pStyle w:val="Heading3"/>
      </w:pPr>
      <w:r>
        <w:t>Relevant Data</w:t>
      </w:r>
    </w:p>
    <w:p w14:paraId="6E5CAF3D" w14:textId="77777777" w:rsidR="00D3069A" w:rsidRDefault="00D3069A" w:rsidP="00D3069A">
      <w:pPr>
        <w:pStyle w:val="Heading4"/>
      </w:pPr>
      <w:r>
        <w:t>Source</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5"/>
      </w:tblGrid>
      <w:tr w:rsidR="00D3069A" w:rsidRPr="005F4836" w14:paraId="5FF4E26D" w14:textId="77777777" w:rsidTr="00947F08">
        <w:trPr>
          <w:trHeight w:val="216"/>
        </w:trPr>
        <w:tc>
          <w:tcPr>
            <w:tcW w:w="9355" w:type="dxa"/>
            <w:shd w:val="clear" w:color="auto" w:fill="FDE9D9" w:themeFill="accent6" w:themeFillTint="33"/>
          </w:tcPr>
          <w:p w14:paraId="74BBB3FD" w14:textId="77777777" w:rsidR="00D3069A" w:rsidRPr="005F4836" w:rsidRDefault="00D3069A" w:rsidP="00947F08">
            <w:pPr>
              <w:pStyle w:val="NoSpacing"/>
              <w:rPr>
                <w:b/>
                <w:bCs/>
              </w:rPr>
            </w:pPr>
            <w:r>
              <w:rPr>
                <w:b/>
                <w:bCs/>
              </w:rPr>
              <w:t>tlsa_CohortDates</w:t>
            </w:r>
          </w:p>
        </w:tc>
      </w:tr>
      <w:tr w:rsidR="00D3069A" w:rsidRPr="0017650C" w14:paraId="0AE512F3" w14:textId="77777777" w:rsidTr="00947F08">
        <w:trPr>
          <w:trHeight w:val="216"/>
        </w:trPr>
        <w:tc>
          <w:tcPr>
            <w:tcW w:w="9355" w:type="dxa"/>
            <w:shd w:val="clear" w:color="auto" w:fill="auto"/>
          </w:tcPr>
          <w:p w14:paraId="509F50A1" w14:textId="77777777" w:rsidR="00D3069A" w:rsidRPr="00947F08" w:rsidRDefault="00D3069A" w:rsidP="00947F08">
            <w:pPr>
              <w:pStyle w:val="NoSpacing"/>
            </w:pPr>
            <w:r w:rsidRPr="00947F08">
              <w:t>Cohort</w:t>
            </w:r>
          </w:p>
        </w:tc>
      </w:tr>
      <w:tr w:rsidR="00D3069A" w:rsidRPr="0017650C" w14:paraId="5E973E40" w14:textId="77777777" w:rsidTr="00947F08">
        <w:trPr>
          <w:trHeight w:val="216"/>
        </w:trPr>
        <w:tc>
          <w:tcPr>
            <w:tcW w:w="9355" w:type="dxa"/>
            <w:shd w:val="clear" w:color="auto" w:fill="auto"/>
          </w:tcPr>
          <w:p w14:paraId="11149B51" w14:textId="77777777" w:rsidR="00D3069A" w:rsidRPr="00947F08" w:rsidRDefault="00D3069A" w:rsidP="00947F08">
            <w:pPr>
              <w:pStyle w:val="NoSpacing"/>
            </w:pPr>
            <w:r w:rsidRPr="00947F08">
              <w:t>CohortStart</w:t>
            </w:r>
          </w:p>
        </w:tc>
      </w:tr>
      <w:tr w:rsidR="00D3069A" w:rsidRPr="0017650C" w14:paraId="7B3A48B5" w14:textId="77777777" w:rsidTr="00947F08">
        <w:trPr>
          <w:trHeight w:val="216"/>
        </w:trPr>
        <w:tc>
          <w:tcPr>
            <w:tcW w:w="9355" w:type="dxa"/>
            <w:shd w:val="clear" w:color="auto" w:fill="auto"/>
          </w:tcPr>
          <w:p w14:paraId="6B3C168E" w14:textId="77777777" w:rsidR="00D3069A" w:rsidRPr="00947F08" w:rsidRDefault="00D3069A" w:rsidP="00947F08">
            <w:pPr>
              <w:pStyle w:val="NoSpacing"/>
            </w:pPr>
            <w:r w:rsidRPr="00947F08">
              <w:t>CohortEnd</w:t>
            </w:r>
          </w:p>
        </w:tc>
      </w:tr>
      <w:tr w:rsidR="00D3069A" w:rsidRPr="005F4836" w14:paraId="6C915C06" w14:textId="77777777" w:rsidTr="00947F08">
        <w:trPr>
          <w:trHeight w:val="216"/>
        </w:trPr>
        <w:tc>
          <w:tcPr>
            <w:tcW w:w="9355" w:type="dxa"/>
            <w:shd w:val="clear" w:color="auto" w:fill="FDE9D9" w:themeFill="accent6" w:themeFillTint="33"/>
          </w:tcPr>
          <w:p w14:paraId="0604432A" w14:textId="77777777" w:rsidR="00D3069A" w:rsidRDefault="00D3069A" w:rsidP="00947F08">
            <w:pPr>
              <w:pStyle w:val="NoSpacing"/>
              <w:rPr>
                <w:b/>
                <w:bCs/>
              </w:rPr>
            </w:pPr>
            <w:r>
              <w:rPr>
                <w:b/>
                <w:bCs/>
              </w:rPr>
              <w:t>tlsa_Enrollment</w:t>
            </w:r>
          </w:p>
        </w:tc>
      </w:tr>
      <w:tr w:rsidR="00D3069A" w:rsidRPr="005F4836" w14:paraId="329B6873" w14:textId="77777777" w:rsidTr="00947F08">
        <w:trPr>
          <w:trHeight w:val="216"/>
        </w:trPr>
        <w:tc>
          <w:tcPr>
            <w:tcW w:w="9355" w:type="dxa"/>
          </w:tcPr>
          <w:p w14:paraId="1F84541C" w14:textId="77777777" w:rsidR="00D3069A" w:rsidRPr="005F4836" w:rsidRDefault="00D3069A" w:rsidP="00947F08">
            <w:pPr>
              <w:pStyle w:val="NoSpacing"/>
            </w:pPr>
            <w:r>
              <w:t>AHAR</w:t>
            </w:r>
          </w:p>
        </w:tc>
      </w:tr>
      <w:tr w:rsidR="00D3069A" w:rsidRPr="005F4836" w14:paraId="7B4D6FF5" w14:textId="77777777" w:rsidTr="00947F08">
        <w:trPr>
          <w:trHeight w:val="95"/>
        </w:trPr>
        <w:tc>
          <w:tcPr>
            <w:tcW w:w="9355" w:type="dxa"/>
          </w:tcPr>
          <w:p w14:paraId="0F02D90D" w14:textId="77777777" w:rsidR="00D3069A" w:rsidRDefault="00D3069A" w:rsidP="00947F08">
            <w:pPr>
              <w:pStyle w:val="NoSpacing"/>
              <w:rPr>
                <w:rFonts w:cstheme="minorHAnsi"/>
                <w:bCs/>
              </w:rPr>
            </w:pPr>
            <w:r>
              <w:rPr>
                <w:rFonts w:cstheme="minorHAnsi"/>
                <w:bCs/>
              </w:rPr>
              <w:t>EntryDatet</w:t>
            </w:r>
          </w:p>
        </w:tc>
      </w:tr>
      <w:tr w:rsidR="00D3069A" w:rsidRPr="005F4836" w14:paraId="2669E352" w14:textId="77777777" w:rsidTr="00947F08">
        <w:trPr>
          <w:trHeight w:val="95"/>
        </w:trPr>
        <w:tc>
          <w:tcPr>
            <w:tcW w:w="9355" w:type="dxa"/>
          </w:tcPr>
          <w:p w14:paraId="64CCF899" w14:textId="77777777" w:rsidR="00D3069A" w:rsidRDefault="00D3069A" w:rsidP="00947F08">
            <w:pPr>
              <w:pStyle w:val="NoSpacing"/>
              <w:rPr>
                <w:rFonts w:cstheme="minorHAnsi"/>
                <w:bCs/>
              </w:rPr>
            </w:pPr>
            <w:r>
              <w:rPr>
                <w:rFonts w:cstheme="minorHAnsi"/>
                <w:bCs/>
              </w:rPr>
              <w:t>MoveInDate</w:t>
            </w:r>
          </w:p>
        </w:tc>
      </w:tr>
      <w:tr w:rsidR="00D3069A" w:rsidRPr="005F4836" w14:paraId="5CC936FC" w14:textId="77777777" w:rsidTr="00947F08">
        <w:trPr>
          <w:trHeight w:val="95"/>
        </w:trPr>
        <w:tc>
          <w:tcPr>
            <w:tcW w:w="9355" w:type="dxa"/>
          </w:tcPr>
          <w:p w14:paraId="47427D2E" w14:textId="77777777" w:rsidR="00D3069A" w:rsidRPr="00845520" w:rsidRDefault="00D3069A" w:rsidP="00947F08">
            <w:pPr>
              <w:pStyle w:val="NoSpacing"/>
              <w:rPr>
                <w:bCs/>
              </w:rPr>
            </w:pPr>
            <w:r>
              <w:rPr>
                <w:bCs/>
              </w:rPr>
              <w:t>ExitDate</w:t>
            </w:r>
          </w:p>
        </w:tc>
      </w:tr>
      <w:tr w:rsidR="00D3069A" w:rsidRPr="005F4836" w14:paraId="31D3E90F" w14:textId="77777777" w:rsidTr="00947F08">
        <w:trPr>
          <w:trHeight w:val="216"/>
        </w:trPr>
        <w:tc>
          <w:tcPr>
            <w:tcW w:w="9355" w:type="dxa"/>
          </w:tcPr>
          <w:p w14:paraId="2E4F4341" w14:textId="77777777" w:rsidR="00D3069A" w:rsidRDefault="00D3069A" w:rsidP="00947F08">
            <w:pPr>
              <w:pStyle w:val="NoSpacing"/>
              <w:rPr>
                <w:rFonts w:cstheme="minorHAnsi"/>
                <w:bCs/>
              </w:rPr>
            </w:pPr>
            <w:r>
              <w:rPr>
                <w:bCs/>
              </w:rPr>
              <w:t>ProjectType</w:t>
            </w:r>
          </w:p>
        </w:tc>
      </w:tr>
      <w:tr w:rsidR="00D3069A" w:rsidRPr="005F4836" w14:paraId="1504A1D4" w14:textId="77777777" w:rsidTr="00947F08">
        <w:trPr>
          <w:trHeight w:val="216"/>
        </w:trPr>
        <w:tc>
          <w:tcPr>
            <w:tcW w:w="9355" w:type="dxa"/>
          </w:tcPr>
          <w:p w14:paraId="29A0B320" w14:textId="77777777" w:rsidR="00D3069A" w:rsidRPr="00845520" w:rsidRDefault="00D3069A" w:rsidP="00947F08">
            <w:pPr>
              <w:pStyle w:val="NoSpacing"/>
              <w:rPr>
                <w:bCs/>
              </w:rPr>
            </w:pPr>
            <w:r>
              <w:rPr>
                <w:bCs/>
              </w:rPr>
              <w:t>TrackingMethod</w:t>
            </w:r>
          </w:p>
        </w:tc>
      </w:tr>
      <w:tr w:rsidR="00D3069A" w:rsidRPr="005F4836" w14:paraId="1E8E14D6" w14:textId="77777777" w:rsidTr="00947F08">
        <w:trPr>
          <w:trHeight w:val="216"/>
        </w:trPr>
        <w:tc>
          <w:tcPr>
            <w:tcW w:w="9355" w:type="dxa"/>
            <w:shd w:val="clear" w:color="auto" w:fill="DDD9C3" w:themeFill="background2" w:themeFillShade="E6"/>
          </w:tcPr>
          <w:p w14:paraId="6DC0F544" w14:textId="77777777" w:rsidR="00D3069A" w:rsidRPr="00845520" w:rsidRDefault="00D3069A" w:rsidP="00947F08">
            <w:pPr>
              <w:pStyle w:val="NoSpacing"/>
              <w:rPr>
                <w:b/>
              </w:rPr>
            </w:pPr>
            <w:r w:rsidRPr="00845520">
              <w:rPr>
                <w:b/>
              </w:rPr>
              <w:t>hmis_Services</w:t>
            </w:r>
          </w:p>
        </w:tc>
      </w:tr>
      <w:tr w:rsidR="00D3069A" w:rsidRPr="005F4836" w14:paraId="6FB46652" w14:textId="77777777" w:rsidTr="00947F08">
        <w:trPr>
          <w:trHeight w:val="216"/>
        </w:trPr>
        <w:tc>
          <w:tcPr>
            <w:tcW w:w="9355" w:type="dxa"/>
          </w:tcPr>
          <w:p w14:paraId="4BC21535" w14:textId="77777777" w:rsidR="00D3069A" w:rsidRDefault="00D3069A" w:rsidP="00947F08">
            <w:pPr>
              <w:pStyle w:val="NoSpacing"/>
              <w:rPr>
                <w:bCs/>
              </w:rPr>
            </w:pPr>
            <w:r>
              <w:rPr>
                <w:bCs/>
              </w:rPr>
              <w:t>EnrollmentID</w:t>
            </w:r>
          </w:p>
        </w:tc>
      </w:tr>
      <w:tr w:rsidR="00D3069A" w:rsidRPr="005F4836" w14:paraId="31054A36" w14:textId="77777777" w:rsidTr="00947F08">
        <w:trPr>
          <w:trHeight w:val="216"/>
        </w:trPr>
        <w:tc>
          <w:tcPr>
            <w:tcW w:w="9355" w:type="dxa"/>
          </w:tcPr>
          <w:p w14:paraId="76C65058" w14:textId="77777777" w:rsidR="00D3069A" w:rsidRDefault="00D3069A" w:rsidP="00947F08">
            <w:pPr>
              <w:pStyle w:val="NoSpacing"/>
              <w:rPr>
                <w:bCs/>
              </w:rPr>
            </w:pPr>
            <w:r>
              <w:rPr>
                <w:bCs/>
              </w:rPr>
              <w:t>BedNightDate (</w:t>
            </w:r>
            <w:r w:rsidRPr="00845520">
              <w:rPr>
                <w:bCs/>
                <w:i/>
                <w:iCs/>
              </w:rPr>
              <w:t>DateProvided</w:t>
            </w:r>
            <w:r>
              <w:rPr>
                <w:bCs/>
              </w:rPr>
              <w:t xml:space="preserve"> where </w:t>
            </w:r>
            <w:r w:rsidRPr="00845520">
              <w:rPr>
                <w:bCs/>
                <w:i/>
                <w:iCs/>
              </w:rPr>
              <w:t>RecordType</w:t>
            </w:r>
            <w:r>
              <w:rPr>
                <w:bCs/>
              </w:rPr>
              <w:t xml:space="preserve"> = 200)</w:t>
            </w:r>
          </w:p>
        </w:tc>
      </w:tr>
    </w:tbl>
    <w:p w14:paraId="32FCD867" w14:textId="77777777" w:rsidR="00D3069A" w:rsidRDefault="00D3069A" w:rsidP="00D3069A">
      <w:pPr>
        <w:pStyle w:val="Heading4"/>
      </w:pPr>
      <w:r>
        <w:t>Target</w:t>
      </w:r>
    </w:p>
    <w:tbl>
      <w:tblPr>
        <w:tblStyle w:val="Style11"/>
        <w:tblW w:w="9355" w:type="dxa"/>
        <w:tblLook w:val="04A0" w:firstRow="1" w:lastRow="0" w:firstColumn="1" w:lastColumn="0" w:noHBand="0" w:noVBand="1"/>
      </w:tblPr>
      <w:tblGrid>
        <w:gridCol w:w="1600"/>
        <w:gridCol w:w="818"/>
        <w:gridCol w:w="6937"/>
      </w:tblGrid>
      <w:tr w:rsidR="00D3069A" w14:paraId="50688A93" w14:textId="77777777" w:rsidTr="00947F08">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0" w:type="dxa"/>
            <w:shd w:val="clear" w:color="auto" w:fill="76923C" w:themeFill="accent3" w:themeFillShade="BF"/>
          </w:tcPr>
          <w:p w14:paraId="2906B8A4" w14:textId="77777777" w:rsidR="00D3069A" w:rsidRPr="00947F08" w:rsidRDefault="00D3069A" w:rsidP="00947F08">
            <w:pPr>
              <w:pStyle w:val="NoSpacing"/>
              <w:rPr>
                <w:color w:val="FFFFFF" w:themeColor="background1"/>
              </w:rPr>
            </w:pPr>
            <w:r w:rsidRPr="00947F08">
              <w:rPr>
                <w:color w:val="FFFFFF" w:themeColor="background1"/>
              </w:rPr>
              <w:t xml:space="preserve">tlsa_Enrollment </w:t>
            </w:r>
          </w:p>
        </w:tc>
        <w:tc>
          <w:tcPr>
            <w:tcW w:w="0" w:type="dxa"/>
            <w:shd w:val="clear" w:color="auto" w:fill="76923C" w:themeFill="accent3" w:themeFillShade="BF"/>
          </w:tcPr>
          <w:p w14:paraId="01E64186" w14:textId="77777777" w:rsidR="00D3069A" w:rsidRPr="00947F08" w:rsidRDefault="00D3069A" w:rsidP="00947F08">
            <w:pPr>
              <w:pStyle w:val="NoSpacing"/>
              <w:cnfStyle w:val="100000000000" w:firstRow="1" w:lastRow="0" w:firstColumn="0" w:lastColumn="0" w:oddVBand="0" w:evenVBand="0" w:oddHBand="0" w:evenHBand="0" w:firstRowFirstColumn="0" w:firstRowLastColumn="0" w:lastRowFirstColumn="0" w:lastRowLastColumn="0"/>
              <w:rPr>
                <w:color w:val="FFFFFF" w:themeColor="background1"/>
              </w:rPr>
            </w:pPr>
            <w:r w:rsidRPr="00947F08">
              <w:rPr>
                <w:color w:val="FFFFFF" w:themeColor="background1"/>
              </w:rPr>
              <w:t>Cohort</w:t>
            </w:r>
          </w:p>
        </w:tc>
        <w:tc>
          <w:tcPr>
            <w:tcW w:w="6656" w:type="dxa"/>
            <w:shd w:val="clear" w:color="auto" w:fill="76923C" w:themeFill="accent3" w:themeFillShade="BF"/>
          </w:tcPr>
          <w:p w14:paraId="796C7244" w14:textId="77777777" w:rsidR="00D3069A" w:rsidRPr="00947F08" w:rsidRDefault="00D3069A" w:rsidP="00947F08">
            <w:pPr>
              <w:pStyle w:val="NoSpacing"/>
              <w:cnfStyle w:val="100000000000" w:firstRow="1" w:lastRow="0" w:firstColumn="0" w:lastColumn="0" w:oddVBand="0" w:evenVBand="0" w:oddHBand="0" w:evenHBand="0" w:firstRowFirstColumn="0" w:firstRowLastColumn="0" w:lastRowFirstColumn="0" w:lastRowLastColumn="0"/>
              <w:rPr>
                <w:color w:val="FFFFFF" w:themeColor="background1"/>
              </w:rPr>
            </w:pPr>
            <w:r w:rsidRPr="00947F08">
              <w:rPr>
                <w:color w:val="FFFFFF" w:themeColor="background1"/>
              </w:rPr>
              <w:t>Category</w:t>
            </w:r>
          </w:p>
        </w:tc>
      </w:tr>
      <w:tr w:rsidR="00D3069A" w:rsidRPr="00BB785F" w14:paraId="3C9AE5EA" w14:textId="77777777" w:rsidTr="00947F0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shd w:val="clear" w:color="auto" w:fill="auto"/>
          </w:tcPr>
          <w:p w14:paraId="5598FB26" w14:textId="77777777" w:rsidR="00D3069A" w:rsidRPr="00947F08" w:rsidRDefault="00D3069A" w:rsidP="00947F08">
            <w:pPr>
              <w:pStyle w:val="NoSpacing"/>
              <w:rPr>
                <w:b/>
                <w:bCs w:val="0"/>
              </w:rPr>
            </w:pPr>
            <w:r w:rsidRPr="00947F08">
              <w:rPr>
                <w:b/>
              </w:rPr>
              <w:t>PITOctober</w:t>
            </w:r>
          </w:p>
        </w:tc>
        <w:tc>
          <w:tcPr>
            <w:tcW w:w="0" w:type="dxa"/>
            <w:shd w:val="clear" w:color="auto" w:fill="auto"/>
          </w:tcPr>
          <w:p w14:paraId="68E7C129" w14:textId="77777777" w:rsidR="00D3069A" w:rsidRDefault="00D3069A" w:rsidP="00947F08">
            <w:pPr>
              <w:pStyle w:val="NoSpacing"/>
              <w:cnfStyle w:val="000000100000" w:firstRow="0" w:lastRow="0" w:firstColumn="0" w:lastColumn="0" w:oddVBand="0" w:evenVBand="0" w:oddHBand="1" w:evenHBand="0" w:firstRowFirstColumn="0" w:firstRowLastColumn="0" w:lastRowFirstColumn="0" w:lastRowLastColumn="0"/>
            </w:pPr>
            <w:r w:rsidRPr="00271EB6">
              <w:t>10</w:t>
            </w:r>
          </w:p>
        </w:tc>
        <w:tc>
          <w:tcPr>
            <w:tcW w:w="6656" w:type="dxa"/>
            <w:shd w:val="clear" w:color="auto" w:fill="auto"/>
          </w:tcPr>
          <w:p w14:paraId="1DEA325D" w14:textId="77777777" w:rsidR="00D3069A" w:rsidRPr="00271EB6" w:rsidRDefault="00D3069A" w:rsidP="00947F08">
            <w:pPr>
              <w:pStyle w:val="NoSpacing"/>
              <w:cnfStyle w:val="000000100000" w:firstRow="0" w:lastRow="0" w:firstColumn="0" w:lastColumn="0" w:oddVBand="0" w:evenVBand="0" w:oddHBand="1" w:evenHBand="0" w:firstRowFirstColumn="0" w:firstRowLastColumn="0" w:lastRowFirstColumn="0" w:lastRowLastColumn="0"/>
            </w:pPr>
            <w:r w:rsidRPr="00271EB6">
              <w:t>Active October 31</w:t>
            </w:r>
          </w:p>
        </w:tc>
      </w:tr>
      <w:tr w:rsidR="00D3069A" w:rsidRPr="00271EB6" w14:paraId="79E09FCB" w14:textId="77777777" w:rsidTr="00947F0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tcPr>
          <w:p w14:paraId="1D730A77" w14:textId="77777777" w:rsidR="00D3069A" w:rsidRPr="00947F08" w:rsidRDefault="00D3069A" w:rsidP="00947F08">
            <w:pPr>
              <w:pStyle w:val="NoSpacing"/>
              <w:rPr>
                <w:b/>
                <w:bCs w:val="0"/>
              </w:rPr>
            </w:pPr>
            <w:r w:rsidRPr="00947F08">
              <w:rPr>
                <w:b/>
              </w:rPr>
              <w:t>PITJanuary</w:t>
            </w:r>
          </w:p>
        </w:tc>
        <w:tc>
          <w:tcPr>
            <w:tcW w:w="0" w:type="dxa"/>
          </w:tcPr>
          <w:p w14:paraId="61654381" w14:textId="77777777" w:rsidR="00D3069A" w:rsidRDefault="00D3069A" w:rsidP="00947F08">
            <w:pPr>
              <w:pStyle w:val="NoSpacing"/>
              <w:cnfStyle w:val="000000010000" w:firstRow="0" w:lastRow="0" w:firstColumn="0" w:lastColumn="0" w:oddVBand="0" w:evenVBand="0" w:oddHBand="0" w:evenHBand="1" w:firstRowFirstColumn="0" w:firstRowLastColumn="0" w:lastRowFirstColumn="0" w:lastRowLastColumn="0"/>
            </w:pPr>
            <w:r w:rsidRPr="00271EB6">
              <w:t>11</w:t>
            </w:r>
          </w:p>
        </w:tc>
        <w:tc>
          <w:tcPr>
            <w:tcW w:w="6656" w:type="dxa"/>
          </w:tcPr>
          <w:p w14:paraId="04DBA89F" w14:textId="77777777" w:rsidR="00D3069A" w:rsidRPr="00271EB6" w:rsidRDefault="00D3069A" w:rsidP="00947F08">
            <w:pPr>
              <w:pStyle w:val="NoSpacing"/>
              <w:cnfStyle w:val="000000010000" w:firstRow="0" w:lastRow="0" w:firstColumn="0" w:lastColumn="0" w:oddVBand="0" w:evenVBand="0" w:oddHBand="0" w:evenHBand="1" w:firstRowFirstColumn="0" w:firstRowLastColumn="0" w:lastRowFirstColumn="0" w:lastRowLastColumn="0"/>
            </w:pPr>
            <w:r w:rsidRPr="00271EB6">
              <w:t>Active January 31</w:t>
            </w:r>
          </w:p>
        </w:tc>
      </w:tr>
      <w:tr w:rsidR="00D3069A" w:rsidRPr="00271EB6" w14:paraId="5F8B20F0" w14:textId="77777777" w:rsidTr="00947F0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shd w:val="clear" w:color="auto" w:fill="auto"/>
          </w:tcPr>
          <w:p w14:paraId="395F2C40" w14:textId="77777777" w:rsidR="00D3069A" w:rsidRPr="00947F08" w:rsidRDefault="00D3069A" w:rsidP="00947F08">
            <w:pPr>
              <w:pStyle w:val="NoSpacing"/>
              <w:rPr>
                <w:b/>
                <w:bCs w:val="0"/>
              </w:rPr>
            </w:pPr>
            <w:r w:rsidRPr="00947F08">
              <w:rPr>
                <w:b/>
              </w:rPr>
              <w:t>PITApril</w:t>
            </w:r>
          </w:p>
        </w:tc>
        <w:tc>
          <w:tcPr>
            <w:tcW w:w="0" w:type="dxa"/>
            <w:shd w:val="clear" w:color="auto" w:fill="auto"/>
          </w:tcPr>
          <w:p w14:paraId="133176AF" w14:textId="77777777" w:rsidR="00D3069A" w:rsidRDefault="00D3069A" w:rsidP="00947F08">
            <w:pPr>
              <w:pStyle w:val="NoSpacing"/>
              <w:cnfStyle w:val="000000100000" w:firstRow="0" w:lastRow="0" w:firstColumn="0" w:lastColumn="0" w:oddVBand="0" w:evenVBand="0" w:oddHBand="1" w:evenHBand="0" w:firstRowFirstColumn="0" w:firstRowLastColumn="0" w:lastRowFirstColumn="0" w:lastRowLastColumn="0"/>
            </w:pPr>
            <w:r w:rsidRPr="00271EB6">
              <w:t>12</w:t>
            </w:r>
          </w:p>
        </w:tc>
        <w:tc>
          <w:tcPr>
            <w:tcW w:w="6656" w:type="dxa"/>
            <w:shd w:val="clear" w:color="auto" w:fill="auto"/>
          </w:tcPr>
          <w:p w14:paraId="6BA2CC79" w14:textId="77777777" w:rsidR="00D3069A" w:rsidRPr="00271EB6" w:rsidRDefault="00D3069A" w:rsidP="00947F08">
            <w:pPr>
              <w:pStyle w:val="NoSpacing"/>
              <w:cnfStyle w:val="000000100000" w:firstRow="0" w:lastRow="0" w:firstColumn="0" w:lastColumn="0" w:oddVBand="0" w:evenVBand="0" w:oddHBand="1" w:evenHBand="0" w:firstRowFirstColumn="0" w:firstRowLastColumn="0" w:lastRowFirstColumn="0" w:lastRowLastColumn="0"/>
            </w:pPr>
            <w:r w:rsidRPr="00271EB6">
              <w:t>Active April 30</w:t>
            </w:r>
          </w:p>
        </w:tc>
      </w:tr>
      <w:tr w:rsidR="00D3069A" w:rsidRPr="00271EB6" w14:paraId="42E8C377" w14:textId="77777777" w:rsidTr="00947F0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tcPr>
          <w:p w14:paraId="777B6F13" w14:textId="77777777" w:rsidR="00D3069A" w:rsidRPr="00947F08" w:rsidRDefault="00D3069A" w:rsidP="00947F08">
            <w:pPr>
              <w:pStyle w:val="NoSpacing"/>
              <w:rPr>
                <w:b/>
                <w:bCs w:val="0"/>
              </w:rPr>
            </w:pPr>
            <w:r w:rsidRPr="00947F08">
              <w:rPr>
                <w:b/>
              </w:rPr>
              <w:t>PITJuly</w:t>
            </w:r>
          </w:p>
        </w:tc>
        <w:tc>
          <w:tcPr>
            <w:tcW w:w="0" w:type="dxa"/>
          </w:tcPr>
          <w:p w14:paraId="55612E94" w14:textId="77777777" w:rsidR="00D3069A" w:rsidRDefault="00D3069A" w:rsidP="00947F08">
            <w:pPr>
              <w:pStyle w:val="NoSpacing"/>
              <w:cnfStyle w:val="000000010000" w:firstRow="0" w:lastRow="0" w:firstColumn="0" w:lastColumn="0" w:oddVBand="0" w:evenVBand="0" w:oddHBand="0" w:evenHBand="1" w:firstRowFirstColumn="0" w:firstRowLastColumn="0" w:lastRowFirstColumn="0" w:lastRowLastColumn="0"/>
            </w:pPr>
            <w:r w:rsidRPr="00271EB6">
              <w:t>13</w:t>
            </w:r>
          </w:p>
        </w:tc>
        <w:tc>
          <w:tcPr>
            <w:tcW w:w="6656" w:type="dxa"/>
          </w:tcPr>
          <w:p w14:paraId="0C44B537" w14:textId="77777777" w:rsidR="00D3069A" w:rsidRPr="00271EB6" w:rsidRDefault="00D3069A" w:rsidP="00947F08">
            <w:pPr>
              <w:pStyle w:val="NoSpacing"/>
              <w:cnfStyle w:val="000000010000" w:firstRow="0" w:lastRow="0" w:firstColumn="0" w:lastColumn="0" w:oddVBand="0" w:evenVBand="0" w:oddHBand="0" w:evenHBand="1" w:firstRowFirstColumn="0" w:firstRowLastColumn="0" w:lastRowFirstColumn="0" w:lastRowLastColumn="0"/>
            </w:pPr>
            <w:r w:rsidRPr="00271EB6">
              <w:t>Active July 31</w:t>
            </w:r>
          </w:p>
        </w:tc>
      </w:tr>
    </w:tbl>
    <w:p w14:paraId="769F86D1" w14:textId="77777777" w:rsidR="00D3069A" w:rsidRDefault="00D3069A" w:rsidP="00D3069A">
      <w:pPr>
        <w:pStyle w:val="Heading3"/>
      </w:pPr>
      <w:r>
        <w:t>Logic</w:t>
      </w:r>
    </w:p>
    <w:p w14:paraId="6103F0EA" w14:textId="77777777" w:rsidR="00D3069A" w:rsidRDefault="00D3069A" w:rsidP="00D3069A">
      <w:r>
        <w:t xml:space="preserve">Set </w:t>
      </w:r>
      <w:r w:rsidRPr="00845520">
        <w:rPr>
          <w:b/>
          <w:bCs/>
        </w:rPr>
        <w:t>PITOctober</w:t>
      </w:r>
      <w:r>
        <w:t xml:space="preserve">, </w:t>
      </w:r>
      <w:r w:rsidRPr="00845520">
        <w:rPr>
          <w:b/>
          <w:bCs/>
        </w:rPr>
        <w:t>PITJanuary</w:t>
      </w:r>
      <w:r>
        <w:t xml:space="preserve">, </w:t>
      </w:r>
      <w:r w:rsidRPr="00845520">
        <w:rPr>
          <w:b/>
          <w:bCs/>
        </w:rPr>
        <w:t>PITApril</w:t>
      </w:r>
      <w:r>
        <w:t xml:space="preserve">, and </w:t>
      </w:r>
      <w:r w:rsidRPr="00845520">
        <w:rPr>
          <w:b/>
          <w:bCs/>
        </w:rPr>
        <w:t>PITJuly</w:t>
      </w:r>
      <w:r>
        <w:t xml:space="preserve"> to 1 where </w:t>
      </w:r>
      <w:r w:rsidRPr="00845520">
        <w:rPr>
          <w:b/>
          <w:bCs/>
        </w:rPr>
        <w:t>AHAR</w:t>
      </w:r>
      <w:r>
        <w:t xml:space="preserve"> = 1 and:</w:t>
      </w:r>
    </w:p>
    <w:p w14:paraId="6F3E3DE9" w14:textId="77777777" w:rsidR="00D3069A" w:rsidRDefault="00D3069A" w:rsidP="00D3069A">
      <w:pPr>
        <w:pStyle w:val="ListParagraph"/>
        <w:numPr>
          <w:ilvl w:val="0"/>
          <w:numId w:val="10"/>
        </w:numPr>
      </w:pPr>
      <w:r>
        <w:t xml:space="preserve">If </w:t>
      </w:r>
      <w:r w:rsidRPr="00BB785F">
        <w:rPr>
          <w:b/>
        </w:rPr>
        <w:t>ProjectType</w:t>
      </w:r>
      <w:r>
        <w:t xml:space="preserve"> in (3,13), </w:t>
      </w:r>
      <w:r w:rsidRPr="00BB785F">
        <w:rPr>
          <w:b/>
        </w:rPr>
        <w:t>MoveInDate</w:t>
      </w:r>
      <w:r>
        <w:t xml:space="preserve"> &lt;= </w:t>
      </w:r>
      <w:r w:rsidRPr="006E2100">
        <w:rPr>
          <w:u w:val="single"/>
        </w:rPr>
        <w:t>CohortEnd</w:t>
      </w:r>
      <w:r>
        <w:t xml:space="preserve"> (do not count people not in housing); and</w:t>
      </w:r>
    </w:p>
    <w:p w14:paraId="41DA0BFB" w14:textId="77777777" w:rsidR="00D3069A" w:rsidRDefault="00D3069A" w:rsidP="00D3069A">
      <w:pPr>
        <w:pStyle w:val="ListParagraph"/>
        <w:numPr>
          <w:ilvl w:val="0"/>
          <w:numId w:val="10"/>
        </w:numPr>
      </w:pPr>
      <w:r>
        <w:t xml:space="preserve">If </w:t>
      </w:r>
      <w:r w:rsidRPr="00BB785F">
        <w:rPr>
          <w:b/>
        </w:rPr>
        <w:t>ProjectType</w:t>
      </w:r>
      <w:r>
        <w:t xml:space="preserve"> in (1,2,8), </w:t>
      </w:r>
      <w:r w:rsidRPr="00BB785F">
        <w:rPr>
          <w:b/>
        </w:rPr>
        <w:t>EntryDate</w:t>
      </w:r>
      <w:r>
        <w:t xml:space="preserve"> &lt;= </w:t>
      </w:r>
      <w:r w:rsidRPr="006E2100">
        <w:rPr>
          <w:u w:val="single"/>
        </w:rPr>
        <w:t>CohortEnd</w:t>
      </w:r>
      <w:r>
        <w:t>; and</w:t>
      </w:r>
    </w:p>
    <w:p w14:paraId="650A6B3B" w14:textId="77777777" w:rsidR="00D3069A" w:rsidRDefault="00D3069A" w:rsidP="00D3069A">
      <w:pPr>
        <w:pStyle w:val="ListParagraph"/>
        <w:numPr>
          <w:ilvl w:val="0"/>
          <w:numId w:val="10"/>
        </w:numPr>
      </w:pPr>
      <w:r>
        <w:t xml:space="preserve">If </w:t>
      </w:r>
      <w:r w:rsidRPr="00BB785F">
        <w:rPr>
          <w:b/>
        </w:rPr>
        <w:t>ProjectTyp</w:t>
      </w:r>
      <w:r>
        <w:rPr>
          <w:b/>
        </w:rPr>
        <w:t>e</w:t>
      </w:r>
      <w:r w:rsidRPr="00E36C4B">
        <w:t>=1 and</w:t>
      </w:r>
      <w:r>
        <w:rPr>
          <w:b/>
        </w:rPr>
        <w:t xml:space="preserve"> </w:t>
      </w:r>
      <w:r w:rsidRPr="00BB785F">
        <w:rPr>
          <w:b/>
        </w:rPr>
        <w:t>TrackingMethod</w:t>
      </w:r>
      <w:r>
        <w:t xml:space="preserve"> = 3, there is a </w:t>
      </w:r>
      <w:r w:rsidRPr="003C4035">
        <w:rPr>
          <w:bCs/>
          <w:i/>
        </w:rPr>
        <w:t>BedNightDate</w:t>
      </w:r>
      <w:r>
        <w:t xml:space="preserve"> on </w:t>
      </w:r>
      <w:r w:rsidRPr="006E2100">
        <w:rPr>
          <w:u w:val="single"/>
        </w:rPr>
        <w:t>CohortStart</w:t>
      </w:r>
      <w:r>
        <w:t>; and</w:t>
      </w:r>
    </w:p>
    <w:p w14:paraId="5BC0A879" w14:textId="77777777" w:rsidR="00D3069A" w:rsidRPr="006F366B" w:rsidRDefault="00D3069A" w:rsidP="00D3069A">
      <w:pPr>
        <w:pStyle w:val="ListParagraph"/>
        <w:numPr>
          <w:ilvl w:val="1"/>
          <w:numId w:val="10"/>
        </w:numPr>
      </w:pPr>
      <w:r w:rsidRPr="001B77FD">
        <w:rPr>
          <w:b/>
        </w:rPr>
        <w:t>ExitDate</w:t>
      </w:r>
      <w:r>
        <w:t xml:space="preserve"> is NULL, or </w:t>
      </w:r>
      <w:r w:rsidRPr="001B77FD">
        <w:rPr>
          <w:b/>
          <w:bCs/>
        </w:rPr>
        <w:t>ExitDate</w:t>
      </w:r>
      <w:r>
        <w:t xml:space="preserve"> &gt; </w:t>
      </w:r>
      <w:r w:rsidRPr="001B77FD">
        <w:rPr>
          <w:bCs/>
          <w:u w:val="single"/>
        </w:rPr>
        <w:t>CohortStart</w:t>
      </w:r>
      <w:r>
        <w:t>; or</w:t>
      </w:r>
    </w:p>
    <w:p w14:paraId="090C1555" w14:textId="77777777" w:rsidR="00D3069A" w:rsidRPr="00947F08" w:rsidRDefault="00D3069A" w:rsidP="00D3069A">
      <w:pPr>
        <w:pStyle w:val="ListParagraph"/>
        <w:numPr>
          <w:ilvl w:val="1"/>
          <w:numId w:val="10"/>
        </w:numPr>
      </w:pPr>
      <w:r w:rsidRPr="00845520">
        <w:rPr>
          <w:b/>
          <w:bCs/>
        </w:rPr>
        <w:t>ProjectType</w:t>
      </w:r>
      <w:r>
        <w:t xml:space="preserve"> = 13 and </w:t>
      </w:r>
      <w:r w:rsidRPr="00845520">
        <w:rPr>
          <w:b/>
          <w:bCs/>
        </w:rPr>
        <w:t>ExitDate</w:t>
      </w:r>
      <w:r>
        <w:t xml:space="preserve"> = </w:t>
      </w:r>
      <w:r w:rsidRPr="00845520">
        <w:rPr>
          <w:bCs/>
          <w:u w:val="single"/>
        </w:rPr>
        <w:t>CohortStart</w:t>
      </w:r>
      <w:r>
        <w:t xml:space="preserve"> and </w:t>
      </w:r>
      <w:r w:rsidRPr="00845520">
        <w:rPr>
          <w:b/>
        </w:rPr>
        <w:t>MoveInDate</w:t>
      </w:r>
      <w:r>
        <w:t xml:space="preserve"> = </w:t>
      </w:r>
      <w:r w:rsidRPr="00845520">
        <w:rPr>
          <w:bCs/>
          <w:u w:val="single"/>
        </w:rPr>
        <w:t>CohortStart</w:t>
      </w:r>
    </w:p>
    <w:p w14:paraId="28C702FB" w14:textId="77777777" w:rsidR="00D3069A" w:rsidRPr="00D3069A" w:rsidRDefault="00D3069A" w:rsidP="003C3461"/>
    <w:p w14:paraId="0A46E988" w14:textId="77777777" w:rsidR="003C3461" w:rsidRDefault="003C3461" w:rsidP="003C3461">
      <w:pPr>
        <w:pStyle w:val="Heading2"/>
      </w:pPr>
      <w:bookmarkStart w:id="853" w:name="_Toc78368888"/>
      <w:bookmarkStart w:id="854" w:name="_Toc79154008"/>
      <w:r>
        <w:t>Counts of People and Households by Project and Household Characteristics</w:t>
      </w:r>
      <w:bookmarkEnd w:id="853"/>
      <w:bookmarkEnd w:id="854"/>
    </w:p>
    <w:p w14:paraId="5D79C4BF" w14:textId="77777777" w:rsidR="003C3461" w:rsidRPr="00F824D6" w:rsidRDefault="003C3461" w:rsidP="003C3461">
      <w:pPr>
        <w:jc w:val="center"/>
      </w:pPr>
      <w:r w:rsidRPr="00F824D6">
        <w:rPr>
          <w:rFonts w:ascii="Times New Roman" w:eastAsia="Times New Roman" w:hAnsi="Times New Roman" w:cs="Times New Roman"/>
          <w:noProof/>
          <w:sz w:val="24"/>
          <w:szCs w:val="24"/>
        </w:rPr>
        <mc:AlternateContent>
          <mc:Choice Requires="wpg">
            <w:drawing>
              <wp:inline distT="0" distB="0" distL="0" distR="0" wp14:anchorId="7D98424F" wp14:editId="5534DE9D">
                <wp:extent cx="4961890" cy="1371600"/>
                <wp:effectExtent l="0" t="0" r="10160" b="19050"/>
                <wp:docPr id="74485720"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61890" cy="1371600"/>
                          <a:chOff x="1037792" y="1103444"/>
                          <a:chExt cx="49620" cy="13716"/>
                        </a:xfrm>
                      </wpg:grpSpPr>
                      <wps:wsp>
                        <wps:cNvPr id="74485800" name="AutoShape 15"/>
                        <wps:cNvCnPr>
                          <a:cxnSpLocks noChangeShapeType="1"/>
                        </wps:cNvCnPr>
                        <wps:spPr bwMode="auto">
                          <a:xfrm>
                            <a:off x="1069991" y="1110302"/>
                            <a:ext cx="5534" cy="0"/>
                          </a:xfrm>
                          <a:prstGeom prst="straightConnector1">
                            <a:avLst/>
                          </a:prstGeom>
                          <a:noFill/>
                          <a:ln w="6350">
                            <a:solidFill>
                              <a:sysClr val="windowText" lastClr="000000">
                                <a:lumMod val="0"/>
                                <a:lumOff val="0"/>
                              </a:sys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74485803" name="AutoShape 16"/>
                        <wps:cNvSpPr>
                          <a:spLocks noChangeArrowheads="1"/>
                        </wps:cNvSpPr>
                        <wps:spPr bwMode="auto">
                          <a:xfrm>
                            <a:off x="1075525" y="1108930"/>
                            <a:ext cx="11887" cy="2744"/>
                          </a:xfrm>
                          <a:prstGeom prst="flowChartDocument">
                            <a:avLst/>
                          </a:prstGeom>
                          <a:solidFill>
                            <a:srgbClr val="FCE5D6"/>
                          </a:solidFill>
                          <a:ln w="6350">
                            <a:solidFill>
                              <a:srgbClr val="F5B18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49529851" w14:textId="77777777" w:rsidR="003C3461" w:rsidRDefault="003C3461" w:rsidP="003C3461">
                              <w:pPr>
                                <w:pStyle w:val="Style3"/>
                              </w:pPr>
                              <w:r>
                                <w:t>lsa_Calculated</w:t>
                              </w:r>
                            </w:p>
                          </w:txbxContent>
                        </wps:txbx>
                        <wps:bodyPr rot="0" vert="horz" wrap="square" lIns="0" tIns="0" rIns="0" bIns="0" anchor="ctr" anchorCtr="0" upright="1">
                          <a:noAutofit/>
                        </wps:bodyPr>
                      </wps:wsp>
                      <wps:wsp>
                        <wps:cNvPr id="74485807" name="AutoShape 390"/>
                        <wps:cNvSpPr>
                          <a:spLocks noChangeArrowheads="1"/>
                        </wps:cNvSpPr>
                        <wps:spPr bwMode="auto">
                          <a:xfrm>
                            <a:off x="1037792" y="1108930"/>
                            <a:ext cx="12801" cy="2744"/>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1F59A5E4" w14:textId="77777777" w:rsidR="003C3461" w:rsidRDefault="003C3461" w:rsidP="003C3461">
                              <w:pPr>
                                <w:pStyle w:val="Style3"/>
                              </w:pPr>
                              <w:r>
                                <w:t>tlsa_CohortDates</w:t>
                              </w:r>
                            </w:p>
                          </w:txbxContent>
                        </wps:txbx>
                        <wps:bodyPr rot="0" vert="horz" wrap="square" lIns="0" tIns="0" rIns="0" bIns="0" anchor="ctr" anchorCtr="0" upright="1">
                          <a:noAutofit/>
                        </wps:bodyPr>
                      </wps:wsp>
                      <wps:wsp>
                        <wps:cNvPr id="74485808" name="AutoShape 18"/>
                        <wps:cNvCnPr>
                          <a:cxnSpLocks noChangeShapeType="1"/>
                        </wps:cNvCnPr>
                        <wps:spPr bwMode="auto">
                          <a:xfrm>
                            <a:off x="1050593" y="1110302"/>
                            <a:ext cx="5534" cy="0"/>
                          </a:xfrm>
                          <a:prstGeom prst="straightConnector1">
                            <a:avLst/>
                          </a:prstGeom>
                          <a:noFill/>
                          <a:ln w="6350">
                            <a:solidFill>
                              <a:sysClr val="windowText" lastClr="000000">
                                <a:lumMod val="0"/>
                                <a:lumOff val="0"/>
                              </a:sys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g:grpSp>
                        <wpg:cNvPr id="74485809" name="Group 19"/>
                        <wpg:cNvGrpSpPr>
                          <a:grpSpLocks/>
                        </wpg:cNvGrpSpPr>
                        <wpg:grpSpPr bwMode="auto">
                          <a:xfrm>
                            <a:off x="1056127" y="1103444"/>
                            <a:ext cx="13864" cy="13716"/>
                            <a:chOff x="1056127" y="1103444"/>
                            <a:chExt cx="13863" cy="13716"/>
                          </a:xfrm>
                        </wpg:grpSpPr>
                        <wpg:grpSp>
                          <wpg:cNvPr id="74485810" name="Group 20"/>
                          <wpg:cNvGrpSpPr>
                            <a:grpSpLocks/>
                          </wpg:cNvGrpSpPr>
                          <wpg:grpSpPr bwMode="auto">
                            <a:xfrm>
                              <a:off x="1057084" y="1104837"/>
                              <a:ext cx="11887" cy="6912"/>
                              <a:chOff x="1054307" y="1104837"/>
                              <a:chExt cx="11887" cy="6911"/>
                            </a:xfrm>
                          </wpg:grpSpPr>
                          <wps:wsp>
                            <wps:cNvPr id="74485811" name="AutoShape 462"/>
                            <wps:cNvSpPr>
                              <a:spLocks noChangeArrowheads="1"/>
                            </wps:cNvSpPr>
                            <wps:spPr bwMode="auto">
                              <a:xfrm>
                                <a:off x="1054307" y="1109006"/>
                                <a:ext cx="11887"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5A20DFA9" w14:textId="77777777" w:rsidR="003C3461" w:rsidRDefault="003C3461" w:rsidP="003C3461">
                                  <w:pPr>
                                    <w:pStyle w:val="Style3"/>
                                  </w:pPr>
                                  <w:r>
                                    <w:t>tlsa_Enrollment</w:t>
                                  </w:r>
                                </w:p>
                              </w:txbxContent>
                            </wps:txbx>
                            <wps:bodyPr rot="0" vert="horz" wrap="square" lIns="0" tIns="0" rIns="0" bIns="0" anchor="ctr" anchorCtr="0" upright="1">
                              <a:noAutofit/>
                            </wps:bodyPr>
                          </wps:wsp>
                          <wps:wsp>
                            <wps:cNvPr id="74485812" name="AutoShape 462"/>
                            <wps:cNvSpPr>
                              <a:spLocks noChangeArrowheads="1"/>
                            </wps:cNvSpPr>
                            <wps:spPr bwMode="auto">
                              <a:xfrm>
                                <a:off x="1054307" y="1104837"/>
                                <a:ext cx="11887" cy="2744"/>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0C8FD9E9" w14:textId="77777777" w:rsidR="003C3461" w:rsidRDefault="003C3461" w:rsidP="003C3461">
                                  <w:pPr>
                                    <w:pStyle w:val="Style3"/>
                                  </w:pPr>
                                  <w:r>
                                    <w:t>tlsa_HHID</w:t>
                                  </w:r>
                                </w:p>
                              </w:txbxContent>
                            </wps:txbx>
                            <wps:bodyPr rot="0" vert="horz" wrap="square" lIns="0" tIns="0" rIns="0" bIns="0" anchor="ctr" anchorCtr="0" upright="1">
                              <a:noAutofit/>
                            </wps:bodyPr>
                          </wps:wsp>
                        </wpg:grpSp>
                        <wps:wsp>
                          <wps:cNvPr id="74485813" name="AutoShape 407"/>
                          <wps:cNvSpPr>
                            <a:spLocks/>
                          </wps:cNvSpPr>
                          <wps:spPr bwMode="auto">
                            <a:xfrm flipV="1">
                              <a:off x="1056127" y="1103444"/>
                              <a:ext cx="2401" cy="13716"/>
                            </a:xfrm>
                            <a:prstGeom prst="leftBracket">
                              <a:avLst>
                                <a:gd name="adj" fmla="val 47605"/>
                              </a:avLst>
                            </a:prstGeom>
                            <a:noFill/>
                            <a:ln w="6350">
                              <a:solidFill>
                                <a:sysClr val="windowText" lastClr="000000">
                                  <a:lumMod val="0"/>
                                  <a:lumOff val="0"/>
                                </a:sysClr>
                              </a:solidFill>
                              <a:round/>
                              <a:headEnd/>
                              <a:tailEnd/>
                            </a:ln>
                            <a:effectLst/>
                            <a:extLst>
                              <a:ext uri="{909E8E84-426E-40DD-AFC4-6F175D3DCCD1}">
                                <a14:hiddenFill xmlns:a14="http://schemas.microsoft.com/office/drawing/2010/main">
                                  <a:solidFill>
                                    <a:srgbClr val="5B9BD5"/>
                                  </a:solid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74485814" name="AutoShape 24"/>
                          <wps:cNvSpPr>
                            <a:spLocks/>
                          </wps:cNvSpPr>
                          <wps:spPr bwMode="auto">
                            <a:xfrm flipH="1" flipV="1">
                              <a:off x="1067591" y="1103444"/>
                              <a:ext cx="2400" cy="13716"/>
                            </a:xfrm>
                            <a:prstGeom prst="leftBracket">
                              <a:avLst>
                                <a:gd name="adj" fmla="val 47625"/>
                              </a:avLst>
                            </a:prstGeom>
                            <a:noFill/>
                            <a:ln w="6350">
                              <a:solidFill>
                                <a:sysClr val="windowText" lastClr="000000">
                                  <a:lumMod val="0"/>
                                  <a:lumOff val="0"/>
                                </a:sysClr>
                              </a:solidFill>
                              <a:round/>
                              <a:headEnd/>
                              <a:tailEnd/>
                            </a:ln>
                            <a:effectLst/>
                            <a:extLst>
                              <a:ext uri="{909E8E84-426E-40DD-AFC4-6F175D3DCCD1}">
                                <a14:hiddenFill xmlns:a14="http://schemas.microsoft.com/office/drawing/2010/main">
                                  <a:solidFill>
                                    <a:srgbClr val="5B9BD5"/>
                                  </a:solid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74485852" name="AutoShape 448"/>
                          <wps:cNvSpPr>
                            <a:spLocks noChangeArrowheads="1"/>
                          </wps:cNvSpPr>
                          <wps:spPr bwMode="auto">
                            <a:xfrm>
                              <a:off x="1057084" y="1113101"/>
                              <a:ext cx="11887" cy="3658"/>
                            </a:xfrm>
                            <a:prstGeom prst="flowChartMagneticDisk">
                              <a:avLst/>
                            </a:prstGeom>
                            <a:solidFill>
                              <a:srgbClr val="DFEBF7"/>
                            </a:solidFill>
                            <a:ln w="6350">
                              <a:solidFill>
                                <a:srgbClr val="5B9BD5"/>
                              </a:solidFill>
                              <a:round/>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0617857F" w14:textId="77777777" w:rsidR="003C3461" w:rsidRDefault="003C3461" w:rsidP="003C3461">
                                <w:pPr>
                                  <w:pStyle w:val="Style3"/>
                                </w:pPr>
                                <w:r>
                                  <w:t>hmis_Services</w:t>
                                </w:r>
                              </w:p>
                            </w:txbxContent>
                          </wps:txbx>
                          <wps:bodyPr rot="0" vert="horz" wrap="square" lIns="0" tIns="0" rIns="0" bIns="0" anchor="ctr" anchorCtr="0" upright="1">
                            <a:noAutofit/>
                          </wps:bodyPr>
                        </wps:wsp>
                      </wpg:grpSp>
                    </wpg:wgp>
                  </a:graphicData>
                </a:graphic>
              </wp:inline>
            </w:drawing>
          </mc:Choice>
          <mc:Fallback>
            <w:pict>
              <v:group w14:anchorId="7D98424F" id="Group 14" o:spid="_x0000_s1493" style="width:390.7pt;height:108pt;mso-position-horizontal-relative:char;mso-position-vertical-relative:line" coordorigin="10377,11034" coordsize="496,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">
                <v:shape id="AutoShape 15" o:spid="_x0000_s1494" type="#_x0000_t32" style="position:absolute;left:10699;top:11103;width: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" strokeweight=".5pt">
                  <v:stroke endarrow="block"/>
                  <v:shadow color="black [0]"/>
                </v:shape>
                <v:shape id="AutoShape 16" o:spid="_x0000_s1495" type="#_x0000_t114" style="position:absolute;left:10755;top:11089;width:119;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" fillcolor="#fce5d6" strokecolor="#f5b183" strokeweight=".5pt">
                  <v:shadow color="black" opacity="0" offset="0,0"/>
                  <v:textbox inset="0,0,0,0">
                    <w:txbxContent>
                      <w:p w14:paraId="49529851" w14:textId="77777777" w:rsidR="003C3461" w:rsidRDefault="003C3461" w:rsidP="003C3461">
                        <w:pPr>
                          <w:pStyle w:val="Style3"/>
                        </w:pPr>
                        <w:r>
                          <w:t>lsa_Calculated</w:t>
                        </w:r>
                      </w:p>
                    </w:txbxContent>
                  </v:textbox>
                </v:shape>
                <v:shape id="AutoShape 390" o:spid="_x0000_s1496" type="#_x0000_t113" style="position:absolute;left:10377;top:11089;width:128;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" fillcolor="#ebd7e1" strokecolor="#c285a3" strokeweight=".5pt">
                  <v:shadow color="black" opacity="0" offset="0,0"/>
                  <v:textbox inset="0,0,0,0">
                    <w:txbxContent>
                      <w:p w14:paraId="1F59A5E4" w14:textId="77777777" w:rsidR="003C3461" w:rsidRDefault="003C3461" w:rsidP="003C3461">
                        <w:pPr>
                          <w:pStyle w:val="Style3"/>
                        </w:pPr>
                        <w:r>
                          <w:t>tlsa_CohortDates</w:t>
                        </w:r>
                      </w:p>
                    </w:txbxContent>
                  </v:textbox>
                </v:shape>
                <v:shape id="AutoShape 18" o:spid="_x0000_s1497" type="#_x0000_t32" style="position:absolute;left:10505;top:11103;width: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" strokeweight=".5pt">
                  <v:stroke endarrow="block"/>
                  <v:shadow color="black [0]"/>
                </v:shape>
                <v:group id="Group 19" o:spid="_x0000_s1498" style="position:absolute;left:10561;top:11034;width:138;height:137" coordorigin="10561,11034" coordsize="138,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">
                  <v:group id="Group 20" o:spid="_x0000_s1499" style="position:absolute;left:10570;top:11048;width:119;height:69" coordorigin="10543,11048" coordsize="11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">
                    <v:shape id="AutoShape 462" o:spid="_x0000_s1500" type="#_x0000_t113" style="position:absolute;left:10543;top:11090;width:118;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" fillcolor="#ebd7e1" strokecolor="#c285a3" strokeweight=".5pt">
                      <v:shadow color="black" opacity="0" offset="0,0"/>
                      <v:textbox inset="0,0,0,0">
                        <w:txbxContent>
                          <w:p w14:paraId="5A20DFA9" w14:textId="77777777" w:rsidR="003C3461" w:rsidRDefault="003C3461" w:rsidP="003C3461">
                            <w:pPr>
                              <w:pStyle w:val="Style3"/>
                            </w:pPr>
                            <w:r>
                              <w:t>tlsa_Enrollment</w:t>
                            </w:r>
                          </w:p>
                        </w:txbxContent>
                      </v:textbox>
                    </v:shape>
                    <v:shape id="AutoShape 462" o:spid="_x0000_s1501" type="#_x0000_t113" style="position:absolute;left:10543;top:11048;width:118;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" fillcolor="#ebd7e1" strokecolor="#c285a3" strokeweight=".5pt">
                      <v:shadow color="black" opacity="0" offset="0,0"/>
                      <v:textbox inset="0,0,0,0">
                        <w:txbxContent>
                          <w:p w14:paraId="0C8FD9E9" w14:textId="77777777" w:rsidR="003C3461" w:rsidRDefault="003C3461" w:rsidP="003C3461">
                            <w:pPr>
                              <w:pStyle w:val="Style3"/>
                            </w:pPr>
                            <w:r>
                              <w:t>tlsa_HHID</w:t>
                            </w:r>
                          </w:p>
                        </w:txbxContent>
                      </v:textbox>
                    </v:shape>
                  </v:group>
                  <v:shape id="AutoShape 407" o:spid="_x0000_s1502" type="#_x0000_t85" style="position:absolute;left:10561;top:11034;width:24;height:137;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" fillcolor="#5b9bd5" strokeweight=".5pt">
                    <v:shadow color="black [0]"/>
                    <v:textbox inset="2.88pt,2.88pt,2.88pt,2.88pt"/>
                  </v:shape>
                  <v:shape id="AutoShape 24" o:spid="_x0000_s1503" type="#_x0000_t85" style="position:absolute;left:10675;top:11034;width:24;height:137;flip:x 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" fillcolor="#5b9bd5" strokeweight=".5pt">
                    <v:shadow color="black [0]"/>
                    <v:textbox inset="2.88pt,2.88pt,2.88pt,2.88pt"/>
                  </v:shape>
                  <v:shape id="AutoShape 448" o:spid="_x0000_s1504" type="#_x0000_t132" style="position:absolute;left:10570;top:11131;width:119;height: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" fillcolor="#dfebf7" strokecolor="#5b9bd5" strokeweight=".5pt">
                    <v:shadow color="black" opacity="0" offset="0,0"/>
                    <v:textbox inset="0,0,0,0">
                      <w:txbxContent>
                        <w:p w14:paraId="0617857F" w14:textId="77777777" w:rsidR="003C3461" w:rsidRDefault="003C3461" w:rsidP="003C3461">
                          <w:pPr>
                            <w:pStyle w:val="Style3"/>
                          </w:pPr>
                          <w:r>
                            <w:t>hmis_Services</w:t>
                          </w:r>
                        </w:p>
                      </w:txbxContent>
                    </v:textbox>
                  </v:shape>
                </v:group>
                <w10:anchorlock/>
              </v:group>
            </w:pict>
          </mc:Fallback>
        </mc:AlternateContent>
      </w:r>
    </w:p>
    <w:p w14:paraId="237DB206" w14:textId="77777777" w:rsidR="003C3461" w:rsidRDefault="003C3461" w:rsidP="003C3461">
      <w:pPr>
        <w:pStyle w:val="Heading3"/>
      </w:pPr>
      <w:r>
        <w:t>Relevant Data</w:t>
      </w:r>
    </w:p>
    <w:p w14:paraId="28235378" w14:textId="77777777" w:rsidR="003C3461" w:rsidRDefault="003C3461" w:rsidP="003C3461">
      <w:pPr>
        <w:pStyle w:val="Heading4"/>
      </w:pPr>
      <w:r>
        <w:t>Source</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5"/>
      </w:tblGrid>
      <w:tr w:rsidR="003C3461" w:rsidRPr="005F4836" w14:paraId="08D8FAB7" w14:textId="77777777" w:rsidTr="00947F08">
        <w:trPr>
          <w:trHeight w:val="216"/>
        </w:trPr>
        <w:tc>
          <w:tcPr>
            <w:tcW w:w="9355" w:type="dxa"/>
            <w:shd w:val="clear" w:color="auto" w:fill="FDE9D9" w:themeFill="accent6" w:themeFillTint="33"/>
          </w:tcPr>
          <w:p w14:paraId="6E45DA6A" w14:textId="77777777" w:rsidR="003C3461" w:rsidRPr="005F4836" w:rsidRDefault="003C3461" w:rsidP="00947F08">
            <w:pPr>
              <w:pStyle w:val="NoSpacing"/>
              <w:rPr>
                <w:b/>
                <w:bCs/>
              </w:rPr>
            </w:pPr>
            <w:r>
              <w:rPr>
                <w:b/>
                <w:bCs/>
              </w:rPr>
              <w:t>tlsa</w:t>
            </w:r>
            <w:r w:rsidRPr="005F4836">
              <w:rPr>
                <w:b/>
                <w:bCs/>
              </w:rPr>
              <w:t>_</w:t>
            </w:r>
            <w:r>
              <w:rPr>
                <w:b/>
                <w:bCs/>
              </w:rPr>
              <w:t>Enrollment</w:t>
            </w:r>
          </w:p>
        </w:tc>
      </w:tr>
      <w:tr w:rsidR="003C3461" w:rsidRPr="005F4836" w14:paraId="14E8A5B7" w14:textId="77777777" w:rsidTr="00947F08">
        <w:trPr>
          <w:trHeight w:val="216"/>
        </w:trPr>
        <w:tc>
          <w:tcPr>
            <w:tcW w:w="9355" w:type="dxa"/>
          </w:tcPr>
          <w:p w14:paraId="0716E8AB" w14:textId="77777777" w:rsidR="003C3461" w:rsidRPr="00246D5B" w:rsidRDefault="003C3461" w:rsidP="00947F08">
            <w:pPr>
              <w:pStyle w:val="NoSpacing"/>
            </w:pPr>
            <w:r w:rsidRPr="00246D5B">
              <w:t>AHAR</w:t>
            </w:r>
          </w:p>
        </w:tc>
      </w:tr>
      <w:tr w:rsidR="003C3461" w:rsidRPr="005F4836" w14:paraId="369F843E" w14:textId="77777777" w:rsidTr="00947F08">
        <w:trPr>
          <w:trHeight w:val="216"/>
        </w:trPr>
        <w:tc>
          <w:tcPr>
            <w:tcW w:w="9355" w:type="dxa"/>
          </w:tcPr>
          <w:p w14:paraId="3C2A1CCC" w14:textId="77777777" w:rsidR="003C3461" w:rsidRPr="00246D5B" w:rsidRDefault="003C3461" w:rsidP="00947F08">
            <w:pPr>
              <w:pStyle w:val="NoSpacing"/>
            </w:pPr>
            <w:r w:rsidRPr="00845520">
              <w:t>PITOctober</w:t>
            </w:r>
          </w:p>
        </w:tc>
      </w:tr>
      <w:tr w:rsidR="003C3461" w:rsidRPr="005F4836" w14:paraId="5F47786C" w14:textId="77777777" w:rsidTr="00947F08">
        <w:trPr>
          <w:trHeight w:val="216"/>
        </w:trPr>
        <w:tc>
          <w:tcPr>
            <w:tcW w:w="9355" w:type="dxa"/>
          </w:tcPr>
          <w:p w14:paraId="20A118F7" w14:textId="77777777" w:rsidR="003C3461" w:rsidRPr="00246D5B" w:rsidRDefault="003C3461" w:rsidP="00947F08">
            <w:pPr>
              <w:pStyle w:val="NoSpacing"/>
            </w:pPr>
            <w:r w:rsidRPr="00845520">
              <w:t>PITJanuary</w:t>
            </w:r>
          </w:p>
        </w:tc>
      </w:tr>
      <w:tr w:rsidR="003C3461" w:rsidRPr="005F4836" w14:paraId="5F64DF09" w14:textId="77777777" w:rsidTr="00947F08">
        <w:trPr>
          <w:trHeight w:val="216"/>
        </w:trPr>
        <w:tc>
          <w:tcPr>
            <w:tcW w:w="9355" w:type="dxa"/>
          </w:tcPr>
          <w:p w14:paraId="53E3A605" w14:textId="77777777" w:rsidR="003C3461" w:rsidRPr="00246D5B" w:rsidRDefault="003C3461" w:rsidP="00947F08">
            <w:pPr>
              <w:pStyle w:val="NoSpacing"/>
            </w:pPr>
            <w:r w:rsidRPr="00845520">
              <w:t>PITApril</w:t>
            </w:r>
          </w:p>
        </w:tc>
      </w:tr>
      <w:tr w:rsidR="003C3461" w:rsidRPr="005F4836" w14:paraId="4FCBE65A" w14:textId="77777777" w:rsidTr="00947F08">
        <w:trPr>
          <w:trHeight w:val="216"/>
        </w:trPr>
        <w:tc>
          <w:tcPr>
            <w:tcW w:w="9355" w:type="dxa"/>
          </w:tcPr>
          <w:p w14:paraId="3BCD5893" w14:textId="77777777" w:rsidR="003C3461" w:rsidRPr="00246D5B" w:rsidRDefault="003C3461" w:rsidP="00947F08">
            <w:pPr>
              <w:pStyle w:val="NoSpacing"/>
            </w:pPr>
            <w:r w:rsidRPr="00845520">
              <w:t>PITJuly</w:t>
            </w:r>
          </w:p>
        </w:tc>
      </w:tr>
      <w:tr w:rsidR="003C3461" w:rsidRPr="00845520" w14:paraId="29A9476C" w14:textId="77777777" w:rsidTr="00947F08">
        <w:trPr>
          <w:trHeight w:val="216"/>
        </w:trPr>
        <w:tc>
          <w:tcPr>
            <w:tcW w:w="9355" w:type="dxa"/>
            <w:shd w:val="clear" w:color="auto" w:fill="FDE9D9" w:themeFill="accent6" w:themeFillTint="33"/>
          </w:tcPr>
          <w:p w14:paraId="5C50FA90" w14:textId="77777777" w:rsidR="003C3461" w:rsidRPr="00845520" w:rsidRDefault="003C3461" w:rsidP="00947F08">
            <w:pPr>
              <w:pStyle w:val="NoSpacing"/>
              <w:rPr>
                <w:b/>
                <w:bCs/>
              </w:rPr>
            </w:pPr>
            <w:r w:rsidRPr="00845520">
              <w:rPr>
                <w:b/>
                <w:bCs/>
              </w:rPr>
              <w:t>tlsa_HHID</w:t>
            </w:r>
          </w:p>
        </w:tc>
      </w:tr>
      <w:tr w:rsidR="003C3461" w:rsidRPr="005F4836" w14:paraId="68DBD5E3" w14:textId="77777777" w:rsidTr="00947F08">
        <w:trPr>
          <w:trHeight w:val="216"/>
        </w:trPr>
        <w:tc>
          <w:tcPr>
            <w:tcW w:w="9355" w:type="dxa"/>
          </w:tcPr>
          <w:p w14:paraId="5E25BD4B" w14:textId="77777777" w:rsidR="003C3461" w:rsidRPr="00845520" w:rsidRDefault="003C3461" w:rsidP="00947F08">
            <w:pPr>
              <w:pStyle w:val="NoSpacing"/>
            </w:pPr>
            <w:r>
              <w:t>ActiveHHType</w:t>
            </w:r>
          </w:p>
        </w:tc>
      </w:tr>
      <w:tr w:rsidR="003C3461" w:rsidRPr="005F4836" w14:paraId="7FA2FA54" w14:textId="77777777" w:rsidTr="00947F08">
        <w:trPr>
          <w:trHeight w:val="216"/>
        </w:trPr>
        <w:tc>
          <w:tcPr>
            <w:tcW w:w="9355" w:type="dxa"/>
          </w:tcPr>
          <w:p w14:paraId="54A95807" w14:textId="77777777" w:rsidR="003C3461" w:rsidRDefault="003C3461" w:rsidP="00947F08">
            <w:pPr>
              <w:pStyle w:val="NoSpacing"/>
            </w:pPr>
            <w:r>
              <w:t>ProjectID</w:t>
            </w:r>
          </w:p>
        </w:tc>
      </w:tr>
      <w:tr w:rsidR="003C3461" w:rsidRPr="005F4836" w14:paraId="4C99CB1C" w14:textId="77777777" w:rsidTr="00947F08">
        <w:trPr>
          <w:trHeight w:val="216"/>
        </w:trPr>
        <w:tc>
          <w:tcPr>
            <w:tcW w:w="9355" w:type="dxa"/>
          </w:tcPr>
          <w:p w14:paraId="2A6A5709" w14:textId="77777777" w:rsidR="003C3461" w:rsidRDefault="003C3461" w:rsidP="00947F08">
            <w:pPr>
              <w:pStyle w:val="NoSpacing"/>
            </w:pPr>
            <w:r>
              <w:t>ProjectType</w:t>
            </w:r>
          </w:p>
        </w:tc>
      </w:tr>
      <w:tr w:rsidR="003C3461" w:rsidRPr="005F4836" w14:paraId="1FA5813C" w14:textId="77777777" w:rsidTr="00947F08">
        <w:trPr>
          <w:trHeight w:val="216"/>
        </w:trPr>
        <w:tc>
          <w:tcPr>
            <w:tcW w:w="9355" w:type="dxa"/>
          </w:tcPr>
          <w:p w14:paraId="4311DF04" w14:textId="77777777" w:rsidR="003C3461" w:rsidRPr="00246D5B" w:rsidRDefault="003C3461" w:rsidP="00947F08">
            <w:pPr>
              <w:pStyle w:val="NoSpacing"/>
              <w:rPr>
                <w:rFonts w:cstheme="minorHAnsi"/>
              </w:rPr>
            </w:pPr>
            <w:r w:rsidRPr="00246D5B">
              <w:t>HHChronic</w:t>
            </w:r>
          </w:p>
        </w:tc>
      </w:tr>
      <w:tr w:rsidR="003C3461" w:rsidRPr="005F4836" w14:paraId="743130CB" w14:textId="77777777" w:rsidTr="00947F08">
        <w:trPr>
          <w:trHeight w:val="216"/>
        </w:trPr>
        <w:tc>
          <w:tcPr>
            <w:tcW w:w="9355" w:type="dxa"/>
          </w:tcPr>
          <w:p w14:paraId="2B5B9A0A" w14:textId="77777777" w:rsidR="003C3461" w:rsidRPr="00845520" w:rsidRDefault="003C3461" w:rsidP="00947F08">
            <w:pPr>
              <w:pStyle w:val="NoSpacing"/>
              <w:rPr>
                <w:bCs/>
              </w:rPr>
            </w:pPr>
            <w:r w:rsidRPr="00845520">
              <w:rPr>
                <w:bCs/>
              </w:rPr>
              <w:t>HHVet</w:t>
            </w:r>
          </w:p>
        </w:tc>
      </w:tr>
      <w:tr w:rsidR="003C3461" w:rsidRPr="005F4836" w14:paraId="479CE2F4" w14:textId="77777777" w:rsidTr="00947F08">
        <w:trPr>
          <w:trHeight w:val="216"/>
        </w:trPr>
        <w:tc>
          <w:tcPr>
            <w:tcW w:w="9355" w:type="dxa"/>
          </w:tcPr>
          <w:p w14:paraId="1E29E0AC" w14:textId="77777777" w:rsidR="003C3461" w:rsidRPr="00845520" w:rsidRDefault="003C3461" w:rsidP="00947F08">
            <w:pPr>
              <w:pStyle w:val="NoSpacing"/>
              <w:rPr>
                <w:bCs/>
              </w:rPr>
            </w:pPr>
            <w:r w:rsidRPr="00845520">
              <w:rPr>
                <w:bCs/>
              </w:rPr>
              <w:t>HHAdultAge</w:t>
            </w:r>
          </w:p>
        </w:tc>
      </w:tr>
      <w:tr w:rsidR="003C3461" w:rsidRPr="005F4836" w14:paraId="7A71EFE6" w14:textId="77777777" w:rsidTr="00947F08">
        <w:trPr>
          <w:trHeight w:val="216"/>
        </w:trPr>
        <w:tc>
          <w:tcPr>
            <w:tcW w:w="9355" w:type="dxa"/>
          </w:tcPr>
          <w:p w14:paraId="68BB7485" w14:textId="77777777" w:rsidR="003C3461" w:rsidRPr="00845520" w:rsidRDefault="003C3461" w:rsidP="00947F08">
            <w:pPr>
              <w:pStyle w:val="NoSpacing"/>
              <w:rPr>
                <w:bCs/>
              </w:rPr>
            </w:pPr>
            <w:r w:rsidRPr="00845520">
              <w:rPr>
                <w:bCs/>
              </w:rPr>
              <w:t>HHParent</w:t>
            </w:r>
          </w:p>
        </w:tc>
      </w:tr>
      <w:tr w:rsidR="003C3461" w:rsidRPr="005F4836" w14:paraId="18392ED1" w14:textId="77777777" w:rsidTr="00947F08">
        <w:trPr>
          <w:trHeight w:val="216"/>
        </w:trPr>
        <w:tc>
          <w:tcPr>
            <w:tcW w:w="9355" w:type="dxa"/>
          </w:tcPr>
          <w:p w14:paraId="000D45BE" w14:textId="77777777" w:rsidR="003C3461" w:rsidRPr="00845520" w:rsidRDefault="003C3461" w:rsidP="00947F08">
            <w:pPr>
              <w:pStyle w:val="NoSpacing"/>
              <w:rPr>
                <w:bCs/>
              </w:rPr>
            </w:pPr>
            <w:r>
              <w:rPr>
                <w:bCs/>
              </w:rPr>
              <w:t>HHFleeingDV</w:t>
            </w:r>
          </w:p>
        </w:tc>
      </w:tr>
    </w:tbl>
    <w:p w14:paraId="64C5C285" w14:textId="77777777" w:rsidR="003C3461" w:rsidRDefault="003C3461" w:rsidP="003C3461">
      <w:pPr>
        <w:pStyle w:val="Heading4"/>
      </w:pPr>
      <w:r>
        <w:t>Target</w:t>
      </w:r>
    </w:p>
    <w:tbl>
      <w:tblPr>
        <w:tblStyle w:val="Style1"/>
        <w:tblW w:w="9355" w:type="dxa"/>
        <w:tblLook w:val="04A0" w:firstRow="1" w:lastRow="0" w:firstColumn="1" w:lastColumn="0" w:noHBand="0" w:noVBand="1"/>
      </w:tblPr>
      <w:tblGrid>
        <w:gridCol w:w="9355"/>
      </w:tblGrid>
      <w:tr w:rsidR="003C3461" w:rsidRPr="006B4F91" w14:paraId="3375E7C5" w14:textId="77777777" w:rsidTr="00947F08">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9355" w:type="dxa"/>
            <w:shd w:val="clear" w:color="auto" w:fill="76923C" w:themeFill="accent3" w:themeFillShade="BF"/>
          </w:tcPr>
          <w:p w14:paraId="11C45176" w14:textId="77777777" w:rsidR="003C3461" w:rsidRPr="005F4836" w:rsidRDefault="003C3461" w:rsidP="00947F08">
            <w:pPr>
              <w:pStyle w:val="NoSpacing"/>
              <w:rPr>
                <w:b w:val="0"/>
                <w:bCs w:val="0"/>
                <w:color w:val="FFFFFF" w:themeColor="background1"/>
              </w:rPr>
            </w:pPr>
            <w:r>
              <w:rPr>
                <w:b w:val="0"/>
                <w:bCs w:val="0"/>
                <w:color w:val="FFFFFF" w:themeColor="background1"/>
              </w:rPr>
              <w:t>lsa</w:t>
            </w:r>
            <w:r w:rsidRPr="005F4836">
              <w:rPr>
                <w:b w:val="0"/>
                <w:bCs w:val="0"/>
                <w:color w:val="FFFFFF" w:themeColor="background1"/>
              </w:rPr>
              <w:t>_</w:t>
            </w:r>
            <w:r>
              <w:rPr>
                <w:b w:val="0"/>
                <w:bCs w:val="0"/>
                <w:color w:val="FFFFFF" w:themeColor="background1"/>
              </w:rPr>
              <w:t>Calculated</w:t>
            </w:r>
          </w:p>
        </w:tc>
      </w:tr>
    </w:tbl>
    <w:tbl>
      <w:tblPr>
        <w:tblStyle w:val="TableGrid"/>
        <w:tblW w:w="9350" w:type="dxa"/>
        <w:tblLook w:val="04A0" w:firstRow="1" w:lastRow="0" w:firstColumn="1" w:lastColumn="0" w:noHBand="0" w:noVBand="1"/>
      </w:tblPr>
      <w:tblGrid>
        <w:gridCol w:w="1435"/>
        <w:gridCol w:w="7915"/>
      </w:tblGrid>
      <w:tr w:rsidR="003C3461" w:rsidRPr="003A0FA0" w14:paraId="1A2D2A6C" w14:textId="77777777" w:rsidTr="00947F08">
        <w:tc>
          <w:tcPr>
            <w:tcW w:w="1435" w:type="dxa"/>
          </w:tcPr>
          <w:p w14:paraId="4D494A7B" w14:textId="77777777" w:rsidR="003C3461" w:rsidRPr="003A0FA0" w:rsidRDefault="003C3461" w:rsidP="00947F08">
            <w:pPr>
              <w:pStyle w:val="NoSpacing"/>
            </w:pPr>
            <w:r w:rsidRPr="00845520">
              <w:rPr>
                <w:b/>
                <w:bCs/>
              </w:rPr>
              <w:t>Value</w:t>
            </w:r>
          </w:p>
        </w:tc>
        <w:tc>
          <w:tcPr>
            <w:tcW w:w="7915" w:type="dxa"/>
          </w:tcPr>
          <w:p w14:paraId="0FBB2954" w14:textId="77777777" w:rsidR="003C3461" w:rsidRPr="003A0FA0" w:rsidRDefault="003C3461" w:rsidP="00947F08">
            <w:pPr>
              <w:pStyle w:val="NoSpacing"/>
            </w:pPr>
            <w:r>
              <w:t xml:space="preserve">Count of distinct </w:t>
            </w:r>
            <w:r w:rsidRPr="00947F08">
              <w:rPr>
                <w:b/>
                <w:bCs/>
              </w:rPr>
              <w:t>PersonalIDs</w:t>
            </w:r>
            <w:r>
              <w:t xml:space="preserve"> in tlsa_Enrollment</w:t>
            </w:r>
          </w:p>
        </w:tc>
      </w:tr>
      <w:tr w:rsidR="003C3461" w:rsidRPr="003A0FA0" w14:paraId="7FF07A30" w14:textId="77777777" w:rsidTr="00947F08">
        <w:tc>
          <w:tcPr>
            <w:tcW w:w="1435" w:type="dxa"/>
          </w:tcPr>
          <w:p w14:paraId="51C13FD5" w14:textId="77777777" w:rsidR="003C3461" w:rsidRPr="00947F08" w:rsidRDefault="003C3461" w:rsidP="00947F08">
            <w:pPr>
              <w:pStyle w:val="NoSpacing"/>
              <w:rPr>
                <w:b/>
                <w:bCs/>
              </w:rPr>
            </w:pPr>
            <w:r w:rsidRPr="00947F08">
              <w:rPr>
                <w:b/>
                <w:bCs/>
              </w:rPr>
              <w:t>Cohort</w:t>
            </w:r>
          </w:p>
        </w:tc>
        <w:tc>
          <w:tcPr>
            <w:tcW w:w="7915" w:type="dxa"/>
          </w:tcPr>
          <w:p w14:paraId="7DBABCF8" w14:textId="77777777" w:rsidR="003C3461" w:rsidRPr="003A0FA0" w:rsidRDefault="003C3461" w:rsidP="00947F08">
            <w:pPr>
              <w:pStyle w:val="NoSpacing"/>
            </w:pPr>
            <w:r>
              <w:t>1, 10, 11, 12, 13 (see section 9.2)</w:t>
            </w:r>
          </w:p>
        </w:tc>
      </w:tr>
      <w:tr w:rsidR="003C3461" w:rsidRPr="003A0FA0" w14:paraId="5CB87F63" w14:textId="77777777" w:rsidTr="00947F08">
        <w:tc>
          <w:tcPr>
            <w:tcW w:w="1435" w:type="dxa"/>
          </w:tcPr>
          <w:p w14:paraId="478C8CA2" w14:textId="77777777" w:rsidR="003C3461" w:rsidRPr="00947F08" w:rsidRDefault="003C3461" w:rsidP="00947F08">
            <w:pPr>
              <w:pStyle w:val="NoSpacing"/>
              <w:rPr>
                <w:b/>
                <w:bCs/>
              </w:rPr>
            </w:pPr>
            <w:r w:rsidRPr="00947F08">
              <w:rPr>
                <w:b/>
                <w:bCs/>
              </w:rPr>
              <w:t>Universe</w:t>
            </w:r>
          </w:p>
        </w:tc>
        <w:tc>
          <w:tcPr>
            <w:tcW w:w="7915" w:type="dxa"/>
          </w:tcPr>
          <w:p w14:paraId="75FBECCE" w14:textId="77777777" w:rsidR="003C3461" w:rsidRPr="003A0FA0" w:rsidRDefault="003C3461" w:rsidP="00947F08">
            <w:pPr>
              <w:pStyle w:val="NoSpacing"/>
            </w:pPr>
            <w:r>
              <w:t xml:space="preserve">See below </w:t>
            </w:r>
          </w:p>
        </w:tc>
      </w:tr>
      <w:tr w:rsidR="003C3461" w:rsidRPr="003A0FA0" w14:paraId="3BB34BC2" w14:textId="77777777" w:rsidTr="00947F08">
        <w:tc>
          <w:tcPr>
            <w:tcW w:w="1435" w:type="dxa"/>
          </w:tcPr>
          <w:p w14:paraId="2CFBF02D" w14:textId="77777777" w:rsidR="003C3461" w:rsidRPr="003A0FA0" w:rsidRDefault="003C3461" w:rsidP="00947F08">
            <w:pPr>
              <w:pStyle w:val="NoSpacing"/>
            </w:pPr>
            <w:r w:rsidRPr="00845520">
              <w:rPr>
                <w:b/>
                <w:bCs/>
              </w:rPr>
              <w:t>HHType</w:t>
            </w:r>
          </w:p>
        </w:tc>
        <w:tc>
          <w:tcPr>
            <w:tcW w:w="7915" w:type="dxa"/>
          </w:tcPr>
          <w:p w14:paraId="5839C7D0" w14:textId="77777777" w:rsidR="003C3461" w:rsidRPr="003A0FA0" w:rsidRDefault="003C3461" w:rsidP="00947F08">
            <w:pPr>
              <w:pStyle w:val="NoSpacing"/>
            </w:pPr>
            <w:r>
              <w:t>See below</w:t>
            </w:r>
          </w:p>
        </w:tc>
      </w:tr>
      <w:tr w:rsidR="003C3461" w:rsidRPr="003A0FA0" w14:paraId="63E7D90A" w14:textId="77777777" w:rsidTr="00947F08">
        <w:tc>
          <w:tcPr>
            <w:tcW w:w="1435" w:type="dxa"/>
          </w:tcPr>
          <w:p w14:paraId="686E191B" w14:textId="77777777" w:rsidR="003C3461" w:rsidRPr="003A0FA0" w:rsidRDefault="003C3461" w:rsidP="00947F08">
            <w:pPr>
              <w:pStyle w:val="NoSpacing"/>
            </w:pPr>
            <w:r w:rsidRPr="00845520">
              <w:rPr>
                <w:b/>
                <w:bCs/>
              </w:rPr>
              <w:t>Population</w:t>
            </w:r>
          </w:p>
        </w:tc>
        <w:tc>
          <w:tcPr>
            <w:tcW w:w="7915" w:type="dxa"/>
          </w:tcPr>
          <w:p w14:paraId="62C61386" w14:textId="77777777" w:rsidR="003C3461" w:rsidRPr="003A0FA0" w:rsidRDefault="003C3461" w:rsidP="00947F08">
            <w:pPr>
              <w:pStyle w:val="NoSpacing"/>
            </w:pPr>
            <w:r>
              <w:t>See below</w:t>
            </w:r>
          </w:p>
        </w:tc>
      </w:tr>
      <w:tr w:rsidR="003C3461" w:rsidRPr="003A0FA0" w14:paraId="3C2608BA" w14:textId="77777777" w:rsidTr="00947F08">
        <w:tc>
          <w:tcPr>
            <w:tcW w:w="1435" w:type="dxa"/>
          </w:tcPr>
          <w:p w14:paraId="507E3AE9" w14:textId="77777777" w:rsidR="003C3461" w:rsidRPr="00845520" w:rsidRDefault="003C3461" w:rsidP="00947F08">
            <w:pPr>
              <w:pStyle w:val="NoSpacing"/>
              <w:rPr>
                <w:b/>
                <w:bCs/>
              </w:rPr>
            </w:pPr>
            <w:r w:rsidRPr="00845520">
              <w:rPr>
                <w:b/>
                <w:bCs/>
              </w:rPr>
              <w:t>SystemPath</w:t>
            </w:r>
          </w:p>
        </w:tc>
        <w:tc>
          <w:tcPr>
            <w:tcW w:w="7915" w:type="dxa"/>
          </w:tcPr>
          <w:p w14:paraId="15A6D42A" w14:textId="77777777" w:rsidR="003C3461" w:rsidRPr="003A0FA0" w:rsidRDefault="003C3461" w:rsidP="00947F08">
            <w:pPr>
              <w:pStyle w:val="NoSpacing"/>
            </w:pPr>
            <w:r>
              <w:t>-1</w:t>
            </w:r>
          </w:p>
        </w:tc>
      </w:tr>
      <w:tr w:rsidR="003C3461" w:rsidRPr="003A0FA0" w14:paraId="4DDB397E" w14:textId="77777777" w:rsidTr="00947F08">
        <w:tc>
          <w:tcPr>
            <w:tcW w:w="1435" w:type="dxa"/>
          </w:tcPr>
          <w:p w14:paraId="1A29ADA0" w14:textId="77777777" w:rsidR="003C3461" w:rsidRPr="00947F08" w:rsidRDefault="003C3461" w:rsidP="00947F08">
            <w:pPr>
              <w:pStyle w:val="NoSpacing"/>
              <w:rPr>
                <w:b/>
                <w:bCs/>
              </w:rPr>
            </w:pPr>
            <w:r w:rsidRPr="00947F08">
              <w:rPr>
                <w:b/>
                <w:bCs/>
              </w:rPr>
              <w:t>ProjectID</w:t>
            </w:r>
          </w:p>
        </w:tc>
        <w:tc>
          <w:tcPr>
            <w:tcW w:w="7915" w:type="dxa"/>
          </w:tcPr>
          <w:p w14:paraId="4BF695BC" w14:textId="77777777" w:rsidR="003C3461" w:rsidRPr="003A0FA0" w:rsidRDefault="003C3461" w:rsidP="00947F08">
            <w:pPr>
              <w:pStyle w:val="NoSpacing"/>
            </w:pPr>
            <w:r>
              <w:t>See below</w:t>
            </w:r>
          </w:p>
        </w:tc>
      </w:tr>
      <w:tr w:rsidR="003C3461" w:rsidRPr="003A0FA0" w14:paraId="1FEA191D" w14:textId="77777777" w:rsidTr="00947F08">
        <w:tc>
          <w:tcPr>
            <w:tcW w:w="1435" w:type="dxa"/>
          </w:tcPr>
          <w:p w14:paraId="6E397BB3" w14:textId="77777777" w:rsidR="003C3461" w:rsidRPr="003A0FA0" w:rsidRDefault="003C3461" w:rsidP="00947F08">
            <w:pPr>
              <w:pStyle w:val="NoSpacing"/>
            </w:pPr>
            <w:r w:rsidRPr="00845520">
              <w:rPr>
                <w:b/>
                <w:bCs/>
              </w:rPr>
              <w:t>ReportRow</w:t>
            </w:r>
          </w:p>
        </w:tc>
        <w:tc>
          <w:tcPr>
            <w:tcW w:w="7915" w:type="dxa"/>
          </w:tcPr>
          <w:p w14:paraId="2E4B7591" w14:textId="77777777" w:rsidR="003C3461" w:rsidRPr="003A0FA0" w:rsidRDefault="003C3461" w:rsidP="00947F08">
            <w:pPr>
              <w:pStyle w:val="NoSpacing"/>
            </w:pPr>
            <w:r>
              <w:t>See below</w:t>
            </w:r>
          </w:p>
        </w:tc>
      </w:tr>
      <w:tr w:rsidR="003C3461" w:rsidRPr="003A0FA0" w14:paraId="60A9D0FC" w14:textId="77777777" w:rsidTr="00947F08">
        <w:tc>
          <w:tcPr>
            <w:tcW w:w="1435" w:type="dxa"/>
          </w:tcPr>
          <w:p w14:paraId="72D2346A" w14:textId="77777777" w:rsidR="003C3461" w:rsidRPr="003A0FA0" w:rsidRDefault="003C3461" w:rsidP="00947F08">
            <w:pPr>
              <w:pStyle w:val="NoSpacing"/>
            </w:pPr>
            <w:r w:rsidRPr="003A0FA0">
              <w:t>ReportID</w:t>
            </w:r>
          </w:p>
        </w:tc>
        <w:tc>
          <w:tcPr>
            <w:tcW w:w="7915" w:type="dxa"/>
          </w:tcPr>
          <w:p w14:paraId="0531C045" w14:textId="77777777" w:rsidR="003C3461" w:rsidRPr="003A0FA0" w:rsidRDefault="003C3461" w:rsidP="00947F08">
            <w:pPr>
              <w:pStyle w:val="NoSpacing"/>
            </w:pPr>
            <w:r>
              <w:t>Must match LSAReport.</w:t>
            </w:r>
            <w:r w:rsidRPr="00845520">
              <w:rPr>
                <w:b/>
                <w:bCs/>
              </w:rPr>
              <w:t>ReportID</w:t>
            </w:r>
          </w:p>
        </w:tc>
      </w:tr>
    </w:tbl>
    <w:p w14:paraId="6DC33D0B" w14:textId="77777777" w:rsidR="003C3461" w:rsidRDefault="003C3461" w:rsidP="003C3461">
      <w:pPr>
        <w:pStyle w:val="Heading3"/>
      </w:pPr>
      <w:r>
        <w:t>Logic</w:t>
      </w:r>
    </w:p>
    <w:p w14:paraId="7609C59B" w14:textId="77777777" w:rsidR="003C3461" w:rsidRDefault="003C3461" w:rsidP="003C3461">
      <w:pPr>
        <w:pStyle w:val="Heading4"/>
      </w:pPr>
      <w:r>
        <w:t>Report Row</w:t>
      </w:r>
    </w:p>
    <w:p w14:paraId="6FEEB9D3" w14:textId="77777777" w:rsidR="003C3461" w:rsidRPr="001B77FD" w:rsidRDefault="003C3461" w:rsidP="003C3461">
      <w:r>
        <w:t>Report rows 53 and 54 count people and households in the active and point-in-time cohorts (see section 9.2).</w:t>
      </w:r>
    </w:p>
    <w:tbl>
      <w:tblPr>
        <w:tblStyle w:val="Style11"/>
        <w:tblW w:w="4995" w:type="pct"/>
        <w:tblLook w:val="04A0" w:firstRow="1" w:lastRow="0" w:firstColumn="1" w:lastColumn="0" w:noHBand="0" w:noVBand="1"/>
      </w:tblPr>
      <w:tblGrid>
        <w:gridCol w:w="985"/>
        <w:gridCol w:w="8356"/>
      </w:tblGrid>
      <w:tr w:rsidR="003C3461" w:rsidRPr="00381896" w14:paraId="59BDE711" w14:textId="77777777" w:rsidTr="00947F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pct"/>
          </w:tcPr>
          <w:p w14:paraId="345BD0DC" w14:textId="77777777" w:rsidR="003C3461" w:rsidRPr="00381896" w:rsidRDefault="003C3461" w:rsidP="00947F08">
            <w:pPr>
              <w:spacing w:before="0" w:after="0" w:line="240" w:lineRule="auto"/>
            </w:pPr>
            <w:r w:rsidRPr="00381896">
              <w:t>Row</w:t>
            </w:r>
          </w:p>
        </w:tc>
        <w:tc>
          <w:tcPr>
            <w:tcW w:w="4473" w:type="pct"/>
          </w:tcPr>
          <w:p w14:paraId="41684F7B" w14:textId="77777777" w:rsidR="003C3461" w:rsidRPr="00381896" w:rsidRDefault="003C3461" w:rsidP="00947F08">
            <w:pPr>
              <w:spacing w:before="0" w:after="0" w:line="240" w:lineRule="auto"/>
              <w:cnfStyle w:val="100000000000" w:firstRow="1" w:lastRow="0" w:firstColumn="0" w:lastColumn="0" w:oddVBand="0" w:evenVBand="0" w:oddHBand="0" w:evenHBand="0" w:firstRowFirstColumn="0" w:firstRowLastColumn="0" w:lastRowFirstColumn="0" w:lastRowLastColumn="0"/>
            </w:pPr>
            <w:r w:rsidRPr="00381896">
              <w:t>Count</w:t>
            </w:r>
          </w:p>
        </w:tc>
      </w:tr>
      <w:tr w:rsidR="003C3461" w:rsidRPr="00381896" w14:paraId="16744DDD" w14:textId="77777777" w:rsidTr="00947F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pct"/>
          </w:tcPr>
          <w:p w14:paraId="655658A8" w14:textId="77777777" w:rsidR="003C3461" w:rsidRPr="00381896" w:rsidRDefault="003C3461" w:rsidP="00947F08">
            <w:pPr>
              <w:spacing w:before="0" w:after="0" w:line="240" w:lineRule="auto"/>
            </w:pPr>
            <w:r w:rsidRPr="00381896">
              <w:t>53</w:t>
            </w:r>
          </w:p>
        </w:tc>
        <w:tc>
          <w:tcPr>
            <w:tcW w:w="4473" w:type="pct"/>
          </w:tcPr>
          <w:p w14:paraId="3C940AEF" w14:textId="77777777" w:rsidR="003C3461" w:rsidRPr="00381896" w:rsidRDefault="003C3461" w:rsidP="00947F08">
            <w:pPr>
              <w:spacing w:before="0" w:after="0" w:line="240" w:lineRule="auto"/>
              <w:cnfStyle w:val="000000100000" w:firstRow="0" w:lastRow="0" w:firstColumn="0" w:lastColumn="0" w:oddVBand="0" w:evenVBand="0" w:oddHBand="1" w:evenHBand="0" w:firstRowFirstColumn="0" w:firstRowLastColumn="0" w:lastRowFirstColumn="0" w:lastRowLastColumn="0"/>
            </w:pPr>
            <w:r w:rsidRPr="00381896">
              <w:t xml:space="preserve">Distinct </w:t>
            </w:r>
            <w:r w:rsidRPr="00947F08">
              <w:rPr>
                <w:b/>
                <w:bCs/>
              </w:rPr>
              <w:t>PersonalID</w:t>
            </w:r>
            <w:r w:rsidRPr="00381896">
              <w:t xml:space="preserve">s in tlsa_Enrollment </w:t>
            </w:r>
          </w:p>
        </w:tc>
      </w:tr>
      <w:tr w:rsidR="003C3461" w:rsidRPr="00381896" w14:paraId="7F3A8E29" w14:textId="77777777" w:rsidTr="00947F0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pct"/>
          </w:tcPr>
          <w:p w14:paraId="06DBE55D" w14:textId="77777777" w:rsidR="003C3461" w:rsidRPr="00381896" w:rsidRDefault="003C3461" w:rsidP="00947F08">
            <w:pPr>
              <w:spacing w:before="0" w:after="0" w:line="240" w:lineRule="auto"/>
            </w:pPr>
            <w:r w:rsidRPr="00381896">
              <w:t>54</w:t>
            </w:r>
          </w:p>
        </w:tc>
        <w:tc>
          <w:tcPr>
            <w:tcW w:w="4473" w:type="pct"/>
          </w:tcPr>
          <w:p w14:paraId="3CFADE9A" w14:textId="77777777" w:rsidR="003C3461" w:rsidRPr="00381896" w:rsidRDefault="003C3461" w:rsidP="00947F08">
            <w:pPr>
              <w:spacing w:before="0" w:after="0" w:line="240" w:lineRule="auto"/>
              <w:cnfStyle w:val="000000010000" w:firstRow="0" w:lastRow="0" w:firstColumn="0" w:lastColumn="0" w:oddVBand="0" w:evenVBand="0" w:oddHBand="0" w:evenHBand="1" w:firstRowFirstColumn="0" w:firstRowLastColumn="0" w:lastRowFirstColumn="0" w:lastRowLastColumn="0"/>
            </w:pPr>
            <w:r w:rsidRPr="00381896">
              <w:t xml:space="preserve">Distinct combinations of </w:t>
            </w:r>
            <w:r w:rsidRPr="00947F08">
              <w:rPr>
                <w:b/>
                <w:bCs/>
              </w:rPr>
              <w:t>HoHID</w:t>
            </w:r>
            <w:r w:rsidRPr="00381896">
              <w:t>/</w:t>
            </w:r>
            <w:r w:rsidRPr="00947F08">
              <w:rPr>
                <w:b/>
                <w:bCs/>
              </w:rPr>
              <w:t>ActiveHHType</w:t>
            </w:r>
            <w:r w:rsidRPr="00381896">
              <w:t xml:space="preserve"> in tlsa_HHID</w:t>
            </w:r>
          </w:p>
        </w:tc>
      </w:tr>
    </w:tbl>
    <w:p w14:paraId="046CC165" w14:textId="77777777" w:rsidR="003C3461" w:rsidRDefault="003C3461" w:rsidP="003C3461">
      <w:pPr>
        <w:pStyle w:val="Heading4"/>
      </w:pPr>
      <w:r>
        <w:t>Cohort</w:t>
      </w:r>
    </w:p>
    <w:tbl>
      <w:tblPr>
        <w:tblStyle w:val="Style11"/>
        <w:tblW w:w="9265" w:type="dxa"/>
        <w:tblLook w:val="04A0" w:firstRow="1" w:lastRow="0" w:firstColumn="1" w:lastColumn="0" w:noHBand="0" w:noVBand="1"/>
      </w:tblPr>
      <w:tblGrid>
        <w:gridCol w:w="1398"/>
        <w:gridCol w:w="7867"/>
      </w:tblGrid>
      <w:tr w:rsidR="003C3461" w14:paraId="43642603" w14:textId="77777777" w:rsidTr="00947F08">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899" w:type="dxa"/>
          </w:tcPr>
          <w:p w14:paraId="5B43F4F7" w14:textId="77777777" w:rsidR="003C3461" w:rsidRDefault="003C3461" w:rsidP="00947F08">
            <w:pPr>
              <w:pStyle w:val="NoSpacing"/>
            </w:pPr>
            <w:r>
              <w:t>Cohort</w:t>
            </w:r>
          </w:p>
        </w:tc>
        <w:tc>
          <w:tcPr>
            <w:tcW w:w="5061" w:type="dxa"/>
          </w:tcPr>
          <w:p w14:paraId="59198730" w14:textId="77777777" w:rsidR="003C3461" w:rsidRDefault="003C3461" w:rsidP="00947F08">
            <w:pPr>
              <w:pStyle w:val="NoSpacing"/>
              <w:cnfStyle w:val="100000000000" w:firstRow="1" w:lastRow="0" w:firstColumn="0" w:lastColumn="0" w:oddVBand="0" w:evenVBand="0" w:oddHBand="0" w:evenHBand="0" w:firstRowFirstColumn="0" w:firstRowLastColumn="0" w:lastRowFirstColumn="0" w:lastRowLastColumn="0"/>
            </w:pPr>
            <w:r>
              <w:t>tlsa_Enrollment Criteria</w:t>
            </w:r>
          </w:p>
        </w:tc>
      </w:tr>
      <w:tr w:rsidR="003C3461" w:rsidRPr="00845520" w14:paraId="3DA7EDA5" w14:textId="77777777" w:rsidTr="00947F0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99" w:type="dxa"/>
          </w:tcPr>
          <w:p w14:paraId="7413184E" w14:textId="77777777" w:rsidR="003C3461" w:rsidRPr="0047665C" w:rsidRDefault="003C3461" w:rsidP="00947F08">
            <w:pPr>
              <w:pStyle w:val="NoSpacing"/>
              <w:rPr>
                <w:u w:val="single"/>
              </w:rPr>
            </w:pPr>
            <w:r w:rsidRPr="00271EB6">
              <w:t>1</w:t>
            </w:r>
          </w:p>
        </w:tc>
        <w:tc>
          <w:tcPr>
            <w:tcW w:w="5061" w:type="dxa"/>
          </w:tcPr>
          <w:p w14:paraId="1B9852A9" w14:textId="77777777" w:rsidR="003C3461" w:rsidRPr="00845520" w:rsidRDefault="003C3461" w:rsidP="00947F08">
            <w:pPr>
              <w:pStyle w:val="NoSpacing"/>
              <w:cnfStyle w:val="000000100000" w:firstRow="0" w:lastRow="0" w:firstColumn="0" w:lastColumn="0" w:oddVBand="0" w:evenVBand="0" w:oddHBand="1" w:evenHBand="0" w:firstRowFirstColumn="0" w:firstRowLastColumn="0" w:lastRowFirstColumn="0" w:lastRowLastColumn="0"/>
            </w:pPr>
            <w:r w:rsidRPr="00845520">
              <w:rPr>
                <w:b/>
                <w:bCs/>
              </w:rPr>
              <w:t>AHAR</w:t>
            </w:r>
            <w:r w:rsidRPr="00845520">
              <w:t xml:space="preserve"> = 1</w:t>
            </w:r>
          </w:p>
        </w:tc>
      </w:tr>
      <w:tr w:rsidR="003C3461" w14:paraId="33E7D5E5" w14:textId="77777777" w:rsidTr="00947F0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99" w:type="dxa"/>
          </w:tcPr>
          <w:p w14:paraId="6E549B05" w14:textId="77777777" w:rsidR="003C3461" w:rsidRDefault="003C3461" w:rsidP="00947F08">
            <w:pPr>
              <w:pStyle w:val="NoSpacing"/>
            </w:pPr>
            <w:r w:rsidRPr="00271EB6">
              <w:t>10</w:t>
            </w:r>
          </w:p>
        </w:tc>
        <w:tc>
          <w:tcPr>
            <w:tcW w:w="5061" w:type="dxa"/>
          </w:tcPr>
          <w:p w14:paraId="3ECC04FB" w14:textId="77777777" w:rsidR="003C3461" w:rsidRDefault="003C3461" w:rsidP="00947F08">
            <w:pPr>
              <w:pStyle w:val="NoSpacing"/>
              <w:cnfStyle w:val="000000010000" w:firstRow="0" w:lastRow="0" w:firstColumn="0" w:lastColumn="0" w:oddVBand="0" w:evenVBand="0" w:oddHBand="0" w:evenHBand="1" w:firstRowFirstColumn="0" w:firstRowLastColumn="0" w:lastRowFirstColumn="0" w:lastRowLastColumn="0"/>
            </w:pPr>
            <w:r w:rsidRPr="00845520">
              <w:rPr>
                <w:b/>
                <w:bCs/>
              </w:rPr>
              <w:t>PITOctober</w:t>
            </w:r>
            <w:r>
              <w:t xml:space="preserve"> = 1</w:t>
            </w:r>
          </w:p>
        </w:tc>
      </w:tr>
      <w:tr w:rsidR="003C3461" w14:paraId="65332989" w14:textId="77777777" w:rsidTr="00947F0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99" w:type="dxa"/>
          </w:tcPr>
          <w:p w14:paraId="60057B52" w14:textId="77777777" w:rsidR="003C3461" w:rsidRDefault="003C3461" w:rsidP="00947F08">
            <w:pPr>
              <w:pStyle w:val="NoSpacing"/>
            </w:pPr>
            <w:r w:rsidRPr="00271EB6">
              <w:t>11</w:t>
            </w:r>
          </w:p>
        </w:tc>
        <w:tc>
          <w:tcPr>
            <w:tcW w:w="5061" w:type="dxa"/>
          </w:tcPr>
          <w:p w14:paraId="4D58DD6B" w14:textId="77777777" w:rsidR="003C3461" w:rsidRDefault="003C3461" w:rsidP="00947F08">
            <w:pPr>
              <w:pStyle w:val="NoSpacing"/>
              <w:cnfStyle w:val="000000100000" w:firstRow="0" w:lastRow="0" w:firstColumn="0" w:lastColumn="0" w:oddVBand="0" w:evenVBand="0" w:oddHBand="1" w:evenHBand="0" w:firstRowFirstColumn="0" w:firstRowLastColumn="0" w:lastRowFirstColumn="0" w:lastRowLastColumn="0"/>
            </w:pPr>
            <w:r w:rsidRPr="006B2E7E">
              <w:rPr>
                <w:b/>
                <w:bCs/>
              </w:rPr>
              <w:t>PIT</w:t>
            </w:r>
            <w:r>
              <w:rPr>
                <w:b/>
                <w:bCs/>
              </w:rPr>
              <w:t>January</w:t>
            </w:r>
            <w:r w:rsidRPr="006B2E7E">
              <w:t xml:space="preserve"> = 1</w:t>
            </w:r>
          </w:p>
        </w:tc>
      </w:tr>
      <w:tr w:rsidR="003C3461" w14:paraId="79B03045" w14:textId="77777777" w:rsidTr="00947F0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99" w:type="dxa"/>
          </w:tcPr>
          <w:p w14:paraId="76CD5A89" w14:textId="77777777" w:rsidR="003C3461" w:rsidRDefault="003C3461" w:rsidP="00947F08">
            <w:pPr>
              <w:pStyle w:val="NoSpacing"/>
            </w:pPr>
            <w:r w:rsidRPr="00271EB6">
              <w:t>12</w:t>
            </w:r>
          </w:p>
        </w:tc>
        <w:tc>
          <w:tcPr>
            <w:tcW w:w="5061" w:type="dxa"/>
          </w:tcPr>
          <w:p w14:paraId="3F173DF2" w14:textId="77777777" w:rsidR="003C3461" w:rsidRDefault="003C3461" w:rsidP="00947F08">
            <w:pPr>
              <w:pStyle w:val="NoSpacing"/>
              <w:cnfStyle w:val="000000010000" w:firstRow="0" w:lastRow="0" w:firstColumn="0" w:lastColumn="0" w:oddVBand="0" w:evenVBand="0" w:oddHBand="0" w:evenHBand="1" w:firstRowFirstColumn="0" w:firstRowLastColumn="0" w:lastRowFirstColumn="0" w:lastRowLastColumn="0"/>
            </w:pPr>
            <w:r w:rsidRPr="006B2E7E">
              <w:rPr>
                <w:b/>
                <w:bCs/>
              </w:rPr>
              <w:t>PIT</w:t>
            </w:r>
            <w:r>
              <w:rPr>
                <w:b/>
                <w:bCs/>
              </w:rPr>
              <w:t>April</w:t>
            </w:r>
            <w:r w:rsidRPr="006B2E7E">
              <w:t xml:space="preserve"> = 1</w:t>
            </w:r>
          </w:p>
        </w:tc>
      </w:tr>
      <w:tr w:rsidR="003C3461" w14:paraId="6D90285B" w14:textId="77777777" w:rsidTr="00947F0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99" w:type="dxa"/>
          </w:tcPr>
          <w:p w14:paraId="7738D294" w14:textId="77777777" w:rsidR="003C3461" w:rsidRDefault="003C3461" w:rsidP="00947F08">
            <w:pPr>
              <w:pStyle w:val="NoSpacing"/>
            </w:pPr>
            <w:r w:rsidRPr="00271EB6">
              <w:t>13</w:t>
            </w:r>
          </w:p>
        </w:tc>
        <w:tc>
          <w:tcPr>
            <w:tcW w:w="5061" w:type="dxa"/>
          </w:tcPr>
          <w:p w14:paraId="59F3805C" w14:textId="77777777" w:rsidR="003C3461" w:rsidRDefault="003C3461" w:rsidP="00947F08">
            <w:pPr>
              <w:pStyle w:val="NoSpacing"/>
              <w:cnfStyle w:val="000000100000" w:firstRow="0" w:lastRow="0" w:firstColumn="0" w:lastColumn="0" w:oddVBand="0" w:evenVBand="0" w:oddHBand="1" w:evenHBand="0" w:firstRowFirstColumn="0" w:firstRowLastColumn="0" w:lastRowFirstColumn="0" w:lastRowLastColumn="0"/>
            </w:pPr>
            <w:r w:rsidRPr="006B2E7E">
              <w:rPr>
                <w:b/>
                <w:bCs/>
              </w:rPr>
              <w:t>PIT</w:t>
            </w:r>
            <w:r>
              <w:rPr>
                <w:b/>
                <w:bCs/>
              </w:rPr>
              <w:t>July</w:t>
            </w:r>
            <w:r w:rsidRPr="006B2E7E">
              <w:t xml:space="preserve"> = 1</w:t>
            </w:r>
          </w:p>
        </w:tc>
      </w:tr>
    </w:tbl>
    <w:p w14:paraId="4E690A38" w14:textId="77777777" w:rsidR="003C3461" w:rsidRDefault="003C3461" w:rsidP="003C3461">
      <w:pPr>
        <w:pStyle w:val="Heading4"/>
      </w:pPr>
      <w:r>
        <w:t>Universe and ProjectID</w:t>
      </w:r>
    </w:p>
    <w:p w14:paraId="2EB9D432" w14:textId="77777777" w:rsidR="003C3461" w:rsidRPr="001B77FD" w:rsidRDefault="003C3461" w:rsidP="003C3461">
      <w:r>
        <w:t xml:space="preserve">Report rows 53 and 54 are required for each of the following </w:t>
      </w:r>
      <w:r w:rsidRPr="00947F08">
        <w:rPr>
          <w:b/>
          <w:bCs/>
        </w:rPr>
        <w:t>Universe</w:t>
      </w:r>
      <w:r>
        <w:t xml:space="preserve"> values grouped by cohort, household type, and population.  For project-level counts (</w:t>
      </w:r>
      <w:r w:rsidRPr="00947F08">
        <w:rPr>
          <w:b/>
          <w:bCs/>
        </w:rPr>
        <w:t>Universe</w:t>
      </w:r>
      <w:r>
        <w:t xml:space="preserve"> = 10), the </w:t>
      </w:r>
      <w:r w:rsidRPr="00947F08">
        <w:rPr>
          <w:b/>
          <w:bCs/>
        </w:rPr>
        <w:t>ProjectID</w:t>
      </w:r>
      <w:r>
        <w:t xml:space="preserve"> from tlsa_HHID is required and should match a record in lsa_Project.</w:t>
      </w:r>
    </w:p>
    <w:tbl>
      <w:tblPr>
        <w:tblStyle w:val="Style11"/>
        <w:tblW w:w="9265" w:type="dxa"/>
        <w:tblLook w:val="04A0" w:firstRow="1" w:lastRow="0" w:firstColumn="1" w:lastColumn="0" w:noHBand="0" w:noVBand="1"/>
      </w:tblPr>
      <w:tblGrid>
        <w:gridCol w:w="2065"/>
        <w:gridCol w:w="2880"/>
        <w:gridCol w:w="4320"/>
      </w:tblGrid>
      <w:tr w:rsidR="003C3461" w:rsidRPr="00BF3C9C" w14:paraId="7020A308" w14:textId="77777777" w:rsidTr="00D952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2A0E5171" w14:textId="77777777" w:rsidR="003C3461" w:rsidRPr="00BF3C9C" w:rsidRDefault="003C3461" w:rsidP="00947F08">
            <w:pPr>
              <w:pStyle w:val="NoSpacing"/>
            </w:pPr>
            <w:r w:rsidRPr="00BF3C9C">
              <w:t>Universe</w:t>
            </w:r>
          </w:p>
        </w:tc>
        <w:tc>
          <w:tcPr>
            <w:tcW w:w="2880" w:type="dxa"/>
          </w:tcPr>
          <w:p w14:paraId="02571646" w14:textId="77777777" w:rsidR="003C3461" w:rsidRPr="001B77FD" w:rsidRDefault="003C3461" w:rsidP="00947F08">
            <w:pPr>
              <w:pStyle w:val="NoSpacing"/>
              <w:cnfStyle w:val="100000000000" w:firstRow="1" w:lastRow="0" w:firstColumn="0" w:lastColumn="0" w:oddVBand="0" w:evenVBand="0" w:oddHBand="0" w:evenHBand="0" w:firstRowFirstColumn="0" w:firstRowLastColumn="0" w:lastRowFirstColumn="0" w:lastRowLastColumn="0"/>
            </w:pPr>
            <w:r w:rsidRPr="00BF3C9C">
              <w:t>ProjectID</w:t>
            </w:r>
          </w:p>
        </w:tc>
        <w:tc>
          <w:tcPr>
            <w:tcW w:w="4320" w:type="dxa"/>
          </w:tcPr>
          <w:p w14:paraId="61FE3413" w14:textId="77777777" w:rsidR="003C3461" w:rsidRPr="001B77FD" w:rsidRDefault="003C3461" w:rsidP="00947F08">
            <w:pPr>
              <w:pStyle w:val="NoSpacing"/>
              <w:cnfStyle w:val="100000000000" w:firstRow="1" w:lastRow="0" w:firstColumn="0" w:lastColumn="0" w:oddVBand="0" w:evenVBand="0" w:oddHBand="0" w:evenHBand="0" w:firstRowFirstColumn="0" w:firstRowLastColumn="0" w:lastRowFirstColumn="0" w:lastRowLastColumn="0"/>
            </w:pPr>
            <w:r w:rsidRPr="00947F08">
              <w:t>Criteria</w:t>
            </w:r>
          </w:p>
        </w:tc>
      </w:tr>
      <w:tr w:rsidR="003C3461" w:rsidRPr="00BF3C9C" w14:paraId="702A6278" w14:textId="77777777" w:rsidTr="00D95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2F1B4A7D" w14:textId="77777777" w:rsidR="003C3461" w:rsidRDefault="003C3461" w:rsidP="00947F08">
            <w:pPr>
              <w:pStyle w:val="NoSpacing"/>
            </w:pPr>
            <w:r>
              <w:t>10 = Project-level</w:t>
            </w:r>
          </w:p>
        </w:tc>
        <w:tc>
          <w:tcPr>
            <w:tcW w:w="2880" w:type="dxa"/>
          </w:tcPr>
          <w:p w14:paraId="45057C7F" w14:textId="77777777" w:rsidR="003C3461" w:rsidRDefault="003C3461" w:rsidP="00947F08">
            <w:pPr>
              <w:pStyle w:val="NoSpacing"/>
              <w:cnfStyle w:val="000000100000" w:firstRow="0" w:lastRow="0" w:firstColumn="0" w:lastColumn="0" w:oddVBand="0" w:evenVBand="0" w:oddHBand="1" w:evenHBand="0" w:firstRowFirstColumn="0" w:firstRowLastColumn="0" w:lastRowFirstColumn="0" w:lastRowLastColumn="0"/>
            </w:pPr>
            <w:r>
              <w:t>=tlsa_HHID.</w:t>
            </w:r>
            <w:r w:rsidRPr="00947F08">
              <w:rPr>
                <w:b/>
                <w:bCs/>
              </w:rPr>
              <w:t>ProjectID</w:t>
            </w:r>
          </w:p>
        </w:tc>
        <w:tc>
          <w:tcPr>
            <w:tcW w:w="4320" w:type="dxa"/>
          </w:tcPr>
          <w:p w14:paraId="7E85DADE" w14:textId="77777777" w:rsidR="003C3461" w:rsidRPr="00BF3C9C" w:rsidRDefault="003C3461" w:rsidP="00947F08">
            <w:pPr>
              <w:pStyle w:val="NoSpacing"/>
              <w:cnfStyle w:val="000000100000" w:firstRow="0" w:lastRow="0" w:firstColumn="0" w:lastColumn="0" w:oddVBand="0" w:evenVBand="0" w:oddHBand="1" w:evenHBand="0" w:firstRowFirstColumn="0" w:firstRowLastColumn="0" w:lastRowFirstColumn="0" w:lastRowLastColumn="0"/>
            </w:pPr>
            <w:r>
              <w:t>-</w:t>
            </w:r>
          </w:p>
        </w:tc>
      </w:tr>
      <w:tr w:rsidR="003C3461" w:rsidRPr="00BF3C9C" w14:paraId="67BEF266" w14:textId="77777777" w:rsidTr="00D952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25107E1F" w14:textId="77777777" w:rsidR="003C3461" w:rsidRPr="008A7566" w:rsidRDefault="003C3461" w:rsidP="00947F08">
            <w:pPr>
              <w:pStyle w:val="NoSpacing"/>
            </w:pPr>
            <w:r>
              <w:t>11=ES project type</w:t>
            </w:r>
          </w:p>
        </w:tc>
        <w:tc>
          <w:tcPr>
            <w:tcW w:w="2880" w:type="dxa"/>
          </w:tcPr>
          <w:p w14:paraId="04C32DBA" w14:textId="77777777" w:rsidR="003C3461" w:rsidRPr="00947F08" w:rsidRDefault="003C3461" w:rsidP="00947F08">
            <w:pPr>
              <w:pStyle w:val="NoSpacing"/>
              <w:cnfStyle w:val="000000010000" w:firstRow="0" w:lastRow="0" w:firstColumn="0" w:lastColumn="0" w:oddVBand="0" w:evenVBand="0" w:oddHBand="0" w:evenHBand="1" w:firstRowFirstColumn="0" w:firstRowLastColumn="0" w:lastRowFirstColumn="0" w:lastRowLastColumn="0"/>
            </w:pPr>
            <w:r w:rsidRPr="00947F08">
              <w:t>NULL</w:t>
            </w:r>
          </w:p>
        </w:tc>
        <w:tc>
          <w:tcPr>
            <w:tcW w:w="4320" w:type="dxa"/>
          </w:tcPr>
          <w:p w14:paraId="4EBDF077" w14:textId="77777777" w:rsidR="003C3461" w:rsidRPr="00BF3C9C" w:rsidRDefault="003C3461" w:rsidP="00947F08">
            <w:pPr>
              <w:pStyle w:val="NoSpacing"/>
              <w:cnfStyle w:val="000000010000" w:firstRow="0" w:lastRow="0" w:firstColumn="0" w:lastColumn="0" w:oddVBand="0" w:evenVBand="0" w:oddHBand="0" w:evenHBand="1" w:firstRowFirstColumn="0" w:firstRowLastColumn="0" w:lastRowFirstColumn="0" w:lastRowLastColumn="0"/>
            </w:pPr>
            <w:r>
              <w:t>tlsa_HHID.</w:t>
            </w:r>
            <w:r w:rsidRPr="00947F08">
              <w:rPr>
                <w:b/>
                <w:bCs/>
              </w:rPr>
              <w:t>ProjectType</w:t>
            </w:r>
            <w:r>
              <w:t xml:space="preserve"> = 1</w:t>
            </w:r>
          </w:p>
        </w:tc>
      </w:tr>
      <w:tr w:rsidR="003C3461" w:rsidRPr="00BF3C9C" w14:paraId="6841B798" w14:textId="77777777" w:rsidTr="00D95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236625D9" w14:textId="77777777" w:rsidR="003C3461" w:rsidRDefault="003C3461" w:rsidP="00947F08">
            <w:pPr>
              <w:pStyle w:val="NoSpacing"/>
            </w:pPr>
            <w:r>
              <w:t>12=SH project type</w:t>
            </w:r>
          </w:p>
        </w:tc>
        <w:tc>
          <w:tcPr>
            <w:tcW w:w="2880" w:type="dxa"/>
          </w:tcPr>
          <w:p w14:paraId="20C6B3CD" w14:textId="77777777" w:rsidR="003C3461" w:rsidRPr="001B77FD" w:rsidRDefault="003C3461" w:rsidP="00947F08">
            <w:pPr>
              <w:pStyle w:val="NoSpacing"/>
              <w:cnfStyle w:val="000000100000" w:firstRow="0" w:lastRow="0" w:firstColumn="0" w:lastColumn="0" w:oddVBand="0" w:evenVBand="0" w:oddHBand="1" w:evenHBand="0" w:firstRowFirstColumn="0" w:firstRowLastColumn="0" w:lastRowFirstColumn="0" w:lastRowLastColumn="0"/>
              <w:rPr>
                <w:b/>
                <w:bCs/>
              </w:rPr>
            </w:pPr>
            <w:r w:rsidRPr="00FE65B4">
              <w:t>NULL</w:t>
            </w:r>
          </w:p>
        </w:tc>
        <w:tc>
          <w:tcPr>
            <w:tcW w:w="4320" w:type="dxa"/>
          </w:tcPr>
          <w:p w14:paraId="01EC7B45" w14:textId="77777777" w:rsidR="003C3461" w:rsidRPr="00BF3C9C" w:rsidRDefault="003C3461" w:rsidP="00947F08">
            <w:pPr>
              <w:pStyle w:val="NoSpacing"/>
              <w:cnfStyle w:val="000000100000" w:firstRow="0" w:lastRow="0" w:firstColumn="0" w:lastColumn="0" w:oddVBand="0" w:evenVBand="0" w:oddHBand="1" w:evenHBand="0" w:firstRowFirstColumn="0" w:firstRowLastColumn="0" w:lastRowFirstColumn="0" w:lastRowLastColumn="0"/>
            </w:pPr>
            <w:r>
              <w:t>tlsa_HHID.</w:t>
            </w:r>
            <w:r w:rsidRPr="00947F08">
              <w:rPr>
                <w:b/>
                <w:bCs/>
              </w:rPr>
              <w:t>ProjectType</w:t>
            </w:r>
            <w:r>
              <w:t xml:space="preserve"> = 8</w:t>
            </w:r>
          </w:p>
        </w:tc>
      </w:tr>
      <w:tr w:rsidR="003C3461" w:rsidRPr="00BF3C9C" w14:paraId="409ED305" w14:textId="77777777" w:rsidTr="00D952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3C2D1E89" w14:textId="77777777" w:rsidR="003C3461" w:rsidRDefault="003C3461" w:rsidP="00947F08">
            <w:pPr>
              <w:pStyle w:val="NoSpacing"/>
            </w:pPr>
            <w:r>
              <w:t>13=TH project type</w:t>
            </w:r>
          </w:p>
        </w:tc>
        <w:tc>
          <w:tcPr>
            <w:tcW w:w="2880" w:type="dxa"/>
          </w:tcPr>
          <w:p w14:paraId="29F92FDC" w14:textId="77777777" w:rsidR="003C3461" w:rsidRPr="001B77FD" w:rsidRDefault="003C3461" w:rsidP="00947F08">
            <w:pPr>
              <w:pStyle w:val="NoSpacing"/>
              <w:cnfStyle w:val="000000010000" w:firstRow="0" w:lastRow="0" w:firstColumn="0" w:lastColumn="0" w:oddVBand="0" w:evenVBand="0" w:oddHBand="0" w:evenHBand="1" w:firstRowFirstColumn="0" w:firstRowLastColumn="0" w:lastRowFirstColumn="0" w:lastRowLastColumn="0"/>
              <w:rPr>
                <w:b/>
                <w:bCs/>
              </w:rPr>
            </w:pPr>
            <w:r w:rsidRPr="00FE65B4">
              <w:t>NULL</w:t>
            </w:r>
          </w:p>
        </w:tc>
        <w:tc>
          <w:tcPr>
            <w:tcW w:w="4320" w:type="dxa"/>
          </w:tcPr>
          <w:p w14:paraId="57ADC657" w14:textId="77777777" w:rsidR="003C3461" w:rsidRPr="00BF3C9C" w:rsidRDefault="003C3461" w:rsidP="00947F08">
            <w:pPr>
              <w:pStyle w:val="NoSpacing"/>
              <w:cnfStyle w:val="000000010000" w:firstRow="0" w:lastRow="0" w:firstColumn="0" w:lastColumn="0" w:oddVBand="0" w:evenVBand="0" w:oddHBand="0" w:evenHBand="1" w:firstRowFirstColumn="0" w:firstRowLastColumn="0" w:lastRowFirstColumn="0" w:lastRowLastColumn="0"/>
            </w:pPr>
            <w:r>
              <w:t>tlsa_HHID.</w:t>
            </w:r>
            <w:r w:rsidRPr="00947F08">
              <w:rPr>
                <w:b/>
                <w:bCs/>
              </w:rPr>
              <w:t>ProjectType</w:t>
            </w:r>
            <w:r>
              <w:t xml:space="preserve"> = 2</w:t>
            </w:r>
          </w:p>
        </w:tc>
      </w:tr>
      <w:tr w:rsidR="003C3461" w:rsidRPr="00BF3C9C" w14:paraId="6AB3D584" w14:textId="77777777" w:rsidTr="00D95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2812315F" w14:textId="77777777" w:rsidR="003C3461" w:rsidRDefault="003C3461" w:rsidP="00947F08">
            <w:pPr>
              <w:pStyle w:val="NoSpacing"/>
            </w:pPr>
            <w:r>
              <w:t xml:space="preserve">14=Housed in RRH </w:t>
            </w:r>
          </w:p>
        </w:tc>
        <w:tc>
          <w:tcPr>
            <w:tcW w:w="2880" w:type="dxa"/>
          </w:tcPr>
          <w:p w14:paraId="5CFCD916" w14:textId="77777777" w:rsidR="003C3461" w:rsidRPr="001B77FD" w:rsidRDefault="003C3461" w:rsidP="00947F08">
            <w:pPr>
              <w:pStyle w:val="NoSpacing"/>
              <w:cnfStyle w:val="000000100000" w:firstRow="0" w:lastRow="0" w:firstColumn="0" w:lastColumn="0" w:oddVBand="0" w:evenVBand="0" w:oddHBand="1" w:evenHBand="0" w:firstRowFirstColumn="0" w:firstRowLastColumn="0" w:lastRowFirstColumn="0" w:lastRowLastColumn="0"/>
              <w:rPr>
                <w:b/>
                <w:bCs/>
              </w:rPr>
            </w:pPr>
            <w:r w:rsidRPr="00FE65B4">
              <w:t>NULL</w:t>
            </w:r>
          </w:p>
        </w:tc>
        <w:tc>
          <w:tcPr>
            <w:tcW w:w="4320" w:type="dxa"/>
          </w:tcPr>
          <w:p w14:paraId="6B20F715" w14:textId="77777777" w:rsidR="003C3461" w:rsidRPr="00BF3C9C" w:rsidRDefault="003C3461" w:rsidP="00947F08">
            <w:pPr>
              <w:pStyle w:val="NoSpacing"/>
              <w:cnfStyle w:val="000000100000" w:firstRow="0" w:lastRow="0" w:firstColumn="0" w:lastColumn="0" w:oddVBand="0" w:evenVBand="0" w:oddHBand="1" w:evenHBand="0" w:firstRowFirstColumn="0" w:firstRowLastColumn="0" w:lastRowFirstColumn="0" w:lastRowLastColumn="0"/>
            </w:pPr>
            <w:r>
              <w:t>tlsa_HHID.</w:t>
            </w:r>
            <w:r w:rsidRPr="00947F08">
              <w:rPr>
                <w:b/>
                <w:bCs/>
              </w:rPr>
              <w:t>ProjectType</w:t>
            </w:r>
            <w:r>
              <w:t xml:space="preserve"> = 13</w:t>
            </w:r>
          </w:p>
        </w:tc>
      </w:tr>
      <w:tr w:rsidR="003C3461" w:rsidRPr="00BF3C9C" w14:paraId="30E586E0" w14:textId="77777777" w:rsidTr="00D952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0131095" w14:textId="77777777" w:rsidR="003C3461" w:rsidRDefault="003C3461" w:rsidP="00947F08">
            <w:pPr>
              <w:pStyle w:val="NoSpacing"/>
            </w:pPr>
            <w:r>
              <w:t xml:space="preserve">15=Housed in PSH </w:t>
            </w:r>
          </w:p>
        </w:tc>
        <w:tc>
          <w:tcPr>
            <w:tcW w:w="2880" w:type="dxa"/>
          </w:tcPr>
          <w:p w14:paraId="466FDF9F" w14:textId="77777777" w:rsidR="003C3461" w:rsidRPr="001B77FD" w:rsidRDefault="003C3461" w:rsidP="00947F08">
            <w:pPr>
              <w:pStyle w:val="NoSpacing"/>
              <w:cnfStyle w:val="000000010000" w:firstRow="0" w:lastRow="0" w:firstColumn="0" w:lastColumn="0" w:oddVBand="0" w:evenVBand="0" w:oddHBand="0" w:evenHBand="1" w:firstRowFirstColumn="0" w:firstRowLastColumn="0" w:lastRowFirstColumn="0" w:lastRowLastColumn="0"/>
              <w:rPr>
                <w:b/>
                <w:bCs/>
              </w:rPr>
            </w:pPr>
            <w:r w:rsidRPr="00FE65B4">
              <w:t>NULL</w:t>
            </w:r>
          </w:p>
        </w:tc>
        <w:tc>
          <w:tcPr>
            <w:tcW w:w="4320" w:type="dxa"/>
          </w:tcPr>
          <w:p w14:paraId="4CE2B924" w14:textId="77777777" w:rsidR="003C3461" w:rsidRPr="00BF3C9C" w:rsidRDefault="003C3461" w:rsidP="00947F08">
            <w:pPr>
              <w:pStyle w:val="NoSpacing"/>
              <w:cnfStyle w:val="000000010000" w:firstRow="0" w:lastRow="0" w:firstColumn="0" w:lastColumn="0" w:oddVBand="0" w:evenVBand="0" w:oddHBand="0" w:evenHBand="1" w:firstRowFirstColumn="0" w:firstRowLastColumn="0" w:lastRowFirstColumn="0" w:lastRowLastColumn="0"/>
            </w:pPr>
            <w:r>
              <w:t>tlsa_HHID.</w:t>
            </w:r>
            <w:r w:rsidRPr="00947F08">
              <w:rPr>
                <w:b/>
                <w:bCs/>
              </w:rPr>
              <w:t>ProjectType</w:t>
            </w:r>
            <w:r>
              <w:t xml:space="preserve"> = 1</w:t>
            </w:r>
          </w:p>
        </w:tc>
      </w:tr>
      <w:tr w:rsidR="003C3461" w:rsidRPr="00BF3C9C" w14:paraId="652616A6" w14:textId="77777777" w:rsidTr="00D95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70740F52" w14:textId="77777777" w:rsidR="003C3461" w:rsidRDefault="003C3461" w:rsidP="00947F08">
            <w:pPr>
              <w:pStyle w:val="NoSpacing"/>
            </w:pPr>
            <w:r>
              <w:t>16=ES/SH/TH unduplicated</w:t>
            </w:r>
          </w:p>
        </w:tc>
        <w:tc>
          <w:tcPr>
            <w:tcW w:w="2880" w:type="dxa"/>
          </w:tcPr>
          <w:p w14:paraId="2F7CB5BA" w14:textId="77777777" w:rsidR="003C3461" w:rsidRPr="001B77FD" w:rsidRDefault="003C3461" w:rsidP="00947F08">
            <w:pPr>
              <w:pStyle w:val="NoSpacing"/>
              <w:cnfStyle w:val="000000100000" w:firstRow="0" w:lastRow="0" w:firstColumn="0" w:lastColumn="0" w:oddVBand="0" w:evenVBand="0" w:oddHBand="1" w:evenHBand="0" w:firstRowFirstColumn="0" w:firstRowLastColumn="0" w:lastRowFirstColumn="0" w:lastRowLastColumn="0"/>
              <w:rPr>
                <w:b/>
                <w:bCs/>
              </w:rPr>
            </w:pPr>
            <w:r w:rsidRPr="00FE65B4">
              <w:t>NULL</w:t>
            </w:r>
          </w:p>
        </w:tc>
        <w:tc>
          <w:tcPr>
            <w:tcW w:w="4320" w:type="dxa"/>
          </w:tcPr>
          <w:p w14:paraId="5E545AA3" w14:textId="77777777" w:rsidR="003C3461" w:rsidRPr="00BF3C9C" w:rsidRDefault="003C3461" w:rsidP="00947F08">
            <w:pPr>
              <w:pStyle w:val="NoSpacing"/>
              <w:cnfStyle w:val="000000100000" w:firstRow="0" w:lastRow="0" w:firstColumn="0" w:lastColumn="0" w:oddVBand="0" w:evenVBand="0" w:oddHBand="1" w:evenHBand="0" w:firstRowFirstColumn="0" w:firstRowLastColumn="0" w:lastRowFirstColumn="0" w:lastRowLastColumn="0"/>
            </w:pPr>
            <w:r>
              <w:t>tlsa_HHID.</w:t>
            </w:r>
            <w:r w:rsidRPr="00947F08">
              <w:rPr>
                <w:b/>
                <w:bCs/>
              </w:rPr>
              <w:t>ProjectType</w:t>
            </w:r>
            <w:r>
              <w:t xml:space="preserve"> in (1,8,2)</w:t>
            </w:r>
          </w:p>
        </w:tc>
      </w:tr>
    </w:tbl>
    <w:p w14:paraId="013FCCAE" w14:textId="77777777" w:rsidR="003C3461" w:rsidRDefault="003C3461" w:rsidP="003C3461">
      <w:pPr>
        <w:pStyle w:val="Heading4"/>
      </w:pPr>
      <w:r>
        <w:t>Household Type and Populations</w:t>
      </w:r>
    </w:p>
    <w:p w14:paraId="079BD1AF" w14:textId="77777777" w:rsidR="003C3461" w:rsidRPr="001B77FD" w:rsidRDefault="003C3461" w:rsidP="003C3461">
      <w:r>
        <w:t>Report rows 53 and 54 are required for the following combinations of household type and population:</w:t>
      </w:r>
    </w:p>
    <w:tbl>
      <w:tblPr>
        <w:tblStyle w:val="Style11"/>
        <w:tblW w:w="9355" w:type="dxa"/>
        <w:tblLook w:val="04A0" w:firstRow="1" w:lastRow="0" w:firstColumn="1" w:lastColumn="0" w:noHBand="0" w:noVBand="1"/>
      </w:tblPr>
      <w:tblGrid>
        <w:gridCol w:w="569"/>
        <w:gridCol w:w="3026"/>
        <w:gridCol w:w="1530"/>
        <w:gridCol w:w="4230"/>
      </w:tblGrid>
      <w:tr w:rsidR="003C3461" w:rsidRPr="00845520" w14:paraId="657E0A40" w14:textId="77777777" w:rsidTr="00D95273">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69" w:type="dxa"/>
            <w:noWrap/>
            <w:hideMark/>
          </w:tcPr>
          <w:p w14:paraId="7FC7C8F7" w14:textId="77777777" w:rsidR="003C3461" w:rsidRPr="00947F08" w:rsidRDefault="003C3461" w:rsidP="00947F08">
            <w:pPr>
              <w:spacing w:before="0" w:after="0" w:line="240" w:lineRule="auto"/>
              <w:jc w:val="right"/>
              <w:rPr>
                <w:rFonts w:ascii="Calibri" w:hAnsi="Calibri" w:cs="Calibri"/>
                <w:color w:val="000000"/>
              </w:rPr>
            </w:pPr>
            <w:r w:rsidRPr="00947F08">
              <w:rPr>
                <w:rFonts w:ascii="Calibri" w:hAnsi="Calibri" w:cs="Calibri"/>
                <w:color w:val="000000"/>
              </w:rPr>
              <w:t>ID</w:t>
            </w:r>
          </w:p>
        </w:tc>
        <w:tc>
          <w:tcPr>
            <w:tcW w:w="3026" w:type="dxa"/>
            <w:noWrap/>
            <w:hideMark/>
          </w:tcPr>
          <w:p w14:paraId="2E759F62" w14:textId="77777777" w:rsidR="003C3461" w:rsidRPr="00947F08" w:rsidRDefault="003C3461" w:rsidP="00947F08">
            <w:pPr>
              <w:spacing w:before="0" w:after="0" w:line="240" w:lineRule="auto"/>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947F08">
              <w:rPr>
                <w:rFonts w:ascii="Calibri" w:hAnsi="Calibri" w:cs="Calibri"/>
                <w:color w:val="000000"/>
              </w:rPr>
              <w:t>Population</w:t>
            </w:r>
          </w:p>
        </w:tc>
        <w:tc>
          <w:tcPr>
            <w:tcW w:w="1530" w:type="dxa"/>
          </w:tcPr>
          <w:p w14:paraId="71704731" w14:textId="77777777" w:rsidR="003C3461" w:rsidRPr="00947F08" w:rsidRDefault="003C3461" w:rsidP="00947F08">
            <w:pPr>
              <w:spacing w:before="0" w:after="0" w:line="240" w:lineRule="auto"/>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947F08">
              <w:rPr>
                <w:rFonts w:ascii="Calibri" w:hAnsi="Calibri" w:cs="Calibri"/>
                <w:color w:val="000000"/>
              </w:rPr>
              <w:t>HHType</w:t>
            </w:r>
          </w:p>
        </w:tc>
        <w:tc>
          <w:tcPr>
            <w:tcW w:w="4230" w:type="dxa"/>
          </w:tcPr>
          <w:p w14:paraId="7B6825C6" w14:textId="77777777" w:rsidR="003C3461" w:rsidRPr="00947F08" w:rsidRDefault="003C3461" w:rsidP="00947F08">
            <w:pPr>
              <w:spacing w:before="0" w:after="0" w:line="240"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rPr>
            </w:pPr>
            <w:r w:rsidRPr="00947F08">
              <w:rPr>
                <w:rFonts w:ascii="Calibri" w:hAnsi="Calibri" w:cs="Calibri"/>
                <w:color w:val="000000"/>
              </w:rPr>
              <w:t xml:space="preserve">Criteria </w:t>
            </w:r>
            <w:r w:rsidRPr="00947F08">
              <w:rPr>
                <w:rFonts w:ascii="Calibri" w:hAnsi="Calibri" w:cs="Calibri"/>
                <w:b w:val="0"/>
                <w:bCs w:val="0"/>
                <w:color w:val="000000"/>
              </w:rPr>
              <w:t>(tlsa_HHID)</w:t>
            </w:r>
          </w:p>
        </w:tc>
      </w:tr>
      <w:tr w:rsidR="003C3461" w:rsidRPr="00845520" w14:paraId="2197C04D" w14:textId="77777777" w:rsidTr="00D9527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dxa"/>
            <w:noWrap/>
          </w:tcPr>
          <w:p w14:paraId="2F5C13B1" w14:textId="77777777" w:rsidR="003C3461" w:rsidRPr="00947F08" w:rsidRDefault="003C3461" w:rsidP="00947F08">
            <w:pPr>
              <w:spacing w:before="0" w:after="0" w:line="240" w:lineRule="auto"/>
              <w:jc w:val="right"/>
              <w:rPr>
                <w:rFonts w:ascii="Calibri" w:hAnsi="Calibri" w:cs="Calibri"/>
                <w:color w:val="000000"/>
              </w:rPr>
            </w:pPr>
            <w:r w:rsidRPr="00947F08">
              <w:rPr>
                <w:rFonts w:ascii="Calibri" w:hAnsi="Calibri" w:cs="Calibri"/>
                <w:color w:val="000000"/>
              </w:rPr>
              <w:t>0</w:t>
            </w:r>
          </w:p>
        </w:tc>
        <w:tc>
          <w:tcPr>
            <w:tcW w:w="3026" w:type="dxa"/>
            <w:noWrap/>
          </w:tcPr>
          <w:p w14:paraId="7A6C29FD" w14:textId="77777777" w:rsidR="003C3461" w:rsidRPr="00947F08" w:rsidRDefault="003C3461" w:rsidP="00947F08">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947F08">
              <w:rPr>
                <w:rFonts w:ascii="Calibri" w:hAnsi="Calibri" w:cs="Calibri"/>
                <w:color w:val="000000"/>
              </w:rPr>
              <w:t>All</w:t>
            </w:r>
          </w:p>
        </w:tc>
        <w:tc>
          <w:tcPr>
            <w:tcW w:w="1530" w:type="dxa"/>
            <w:vAlign w:val="bottom"/>
          </w:tcPr>
          <w:p w14:paraId="2293D40F" w14:textId="77777777" w:rsidR="003C3461" w:rsidRPr="00947F08" w:rsidRDefault="003C3461" w:rsidP="00947F08">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947F08">
              <w:rPr>
                <w:rFonts w:ascii="Calibri" w:hAnsi="Calibri" w:cs="Calibri"/>
                <w:color w:val="000000"/>
              </w:rPr>
              <w:t>0,1,2,3,99</w:t>
            </w:r>
          </w:p>
        </w:tc>
        <w:tc>
          <w:tcPr>
            <w:tcW w:w="0" w:type="dxa"/>
          </w:tcPr>
          <w:p w14:paraId="1C3B14C0" w14:textId="77777777" w:rsidR="003C3461" w:rsidRPr="00947F08" w:rsidRDefault="003C3461" w:rsidP="00947F08">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947F08">
              <w:rPr>
                <w:rFonts w:ascii="Calibri" w:hAnsi="Calibri" w:cs="Calibri"/>
                <w:color w:val="000000"/>
              </w:rPr>
              <w:t xml:space="preserve">All </w:t>
            </w:r>
          </w:p>
        </w:tc>
      </w:tr>
      <w:tr w:rsidR="003C3461" w:rsidRPr="00845520" w14:paraId="559972DD" w14:textId="77777777" w:rsidTr="003C3461">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69" w:type="dxa"/>
            <w:noWrap/>
            <w:hideMark/>
          </w:tcPr>
          <w:p w14:paraId="55B90670" w14:textId="77777777" w:rsidR="003C3461" w:rsidRPr="00947F08" w:rsidRDefault="003C3461" w:rsidP="00947F08">
            <w:pPr>
              <w:spacing w:before="0" w:after="0" w:line="240" w:lineRule="auto"/>
              <w:jc w:val="right"/>
              <w:rPr>
                <w:rFonts w:ascii="Calibri" w:hAnsi="Calibri" w:cs="Calibri"/>
                <w:color w:val="000000"/>
              </w:rPr>
            </w:pPr>
            <w:r w:rsidRPr="00947F08">
              <w:rPr>
                <w:rFonts w:ascii="Calibri" w:hAnsi="Calibri" w:cs="Calibri"/>
                <w:color w:val="000000"/>
              </w:rPr>
              <w:t>10</w:t>
            </w:r>
          </w:p>
        </w:tc>
        <w:tc>
          <w:tcPr>
            <w:tcW w:w="3026" w:type="dxa"/>
            <w:noWrap/>
            <w:hideMark/>
          </w:tcPr>
          <w:p w14:paraId="3638E6EE" w14:textId="77777777" w:rsidR="003C3461" w:rsidRPr="00947F08" w:rsidRDefault="003C3461" w:rsidP="00947F08">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947F08">
              <w:rPr>
                <w:rFonts w:ascii="Calibri" w:hAnsi="Calibri" w:cs="Calibri"/>
                <w:color w:val="000000"/>
              </w:rPr>
              <w:t>Youth 18-21</w:t>
            </w:r>
          </w:p>
        </w:tc>
        <w:tc>
          <w:tcPr>
            <w:tcW w:w="1530" w:type="dxa"/>
            <w:vAlign w:val="bottom"/>
          </w:tcPr>
          <w:p w14:paraId="4000160C" w14:textId="77777777" w:rsidR="003C3461" w:rsidRPr="00947F08" w:rsidRDefault="003C3461" w:rsidP="00947F08">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b/>
                <w:bCs/>
                <w:color w:val="000000"/>
              </w:rPr>
            </w:pPr>
            <w:r w:rsidRPr="00947F08">
              <w:rPr>
                <w:rFonts w:ascii="Calibri" w:hAnsi="Calibri" w:cs="Calibri"/>
                <w:color w:val="000000"/>
              </w:rPr>
              <w:t>1</w:t>
            </w:r>
          </w:p>
        </w:tc>
        <w:tc>
          <w:tcPr>
            <w:tcW w:w="4230" w:type="dxa"/>
          </w:tcPr>
          <w:p w14:paraId="5E5A9F2D" w14:textId="77777777" w:rsidR="003C3461" w:rsidRPr="00947F08" w:rsidRDefault="003C3461" w:rsidP="00947F08">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947F08">
              <w:rPr>
                <w:rFonts w:ascii="Calibri" w:hAnsi="Calibri" w:cs="Calibri"/>
                <w:b/>
                <w:bCs/>
                <w:color w:val="000000"/>
              </w:rPr>
              <w:t xml:space="preserve">HHAdultAge = 18 </w:t>
            </w:r>
          </w:p>
        </w:tc>
      </w:tr>
      <w:tr w:rsidR="003C3461" w:rsidRPr="00845520" w14:paraId="326DA0C5" w14:textId="77777777" w:rsidTr="00D9527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dxa"/>
            <w:noWrap/>
            <w:hideMark/>
          </w:tcPr>
          <w:p w14:paraId="7AD8693D" w14:textId="77777777" w:rsidR="003C3461" w:rsidRPr="00947F08" w:rsidRDefault="003C3461" w:rsidP="00947F08">
            <w:pPr>
              <w:spacing w:before="0" w:after="0" w:line="240" w:lineRule="auto"/>
              <w:jc w:val="right"/>
              <w:rPr>
                <w:rFonts w:ascii="Calibri" w:hAnsi="Calibri" w:cs="Calibri"/>
                <w:color w:val="000000"/>
              </w:rPr>
            </w:pPr>
            <w:r w:rsidRPr="00947F08">
              <w:rPr>
                <w:rFonts w:ascii="Calibri" w:hAnsi="Calibri" w:cs="Calibri"/>
                <w:color w:val="000000"/>
              </w:rPr>
              <w:t>11</w:t>
            </w:r>
          </w:p>
        </w:tc>
        <w:tc>
          <w:tcPr>
            <w:tcW w:w="3026" w:type="dxa"/>
            <w:noWrap/>
            <w:hideMark/>
          </w:tcPr>
          <w:p w14:paraId="5B4A4B02" w14:textId="77777777" w:rsidR="003C3461" w:rsidRPr="00947F08" w:rsidRDefault="003C3461" w:rsidP="00947F08">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947F08">
              <w:rPr>
                <w:rFonts w:ascii="Calibri" w:hAnsi="Calibri" w:cs="Calibri"/>
                <w:color w:val="000000"/>
              </w:rPr>
              <w:t>Youth 22-24</w:t>
            </w:r>
          </w:p>
        </w:tc>
        <w:tc>
          <w:tcPr>
            <w:tcW w:w="1530" w:type="dxa"/>
            <w:vAlign w:val="bottom"/>
          </w:tcPr>
          <w:p w14:paraId="4C2C83B0" w14:textId="77777777" w:rsidR="003C3461" w:rsidRPr="00947F08" w:rsidRDefault="003C3461" w:rsidP="00947F08">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947F08">
              <w:rPr>
                <w:rFonts w:ascii="Calibri" w:hAnsi="Calibri" w:cs="Calibri"/>
                <w:color w:val="000000"/>
              </w:rPr>
              <w:t>1</w:t>
            </w:r>
          </w:p>
        </w:tc>
        <w:tc>
          <w:tcPr>
            <w:tcW w:w="0" w:type="dxa"/>
          </w:tcPr>
          <w:p w14:paraId="62C4C95B" w14:textId="77777777" w:rsidR="003C3461" w:rsidRPr="00947F08" w:rsidRDefault="003C3461" w:rsidP="00947F08">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947F08">
              <w:rPr>
                <w:rFonts w:ascii="Calibri" w:hAnsi="Calibri" w:cs="Calibri"/>
                <w:b/>
                <w:bCs/>
              </w:rPr>
              <w:t xml:space="preserve">HHAdultAge </w:t>
            </w:r>
            <w:r w:rsidRPr="00947F08">
              <w:rPr>
                <w:rFonts w:ascii="Calibri" w:hAnsi="Calibri" w:cs="Calibri"/>
                <w:color w:val="000000"/>
              </w:rPr>
              <w:t xml:space="preserve">= 24 </w:t>
            </w:r>
          </w:p>
        </w:tc>
      </w:tr>
      <w:tr w:rsidR="003C3461" w:rsidRPr="00845520" w14:paraId="2D09CC64" w14:textId="77777777" w:rsidTr="003C3461">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69" w:type="dxa"/>
            <w:noWrap/>
            <w:hideMark/>
          </w:tcPr>
          <w:p w14:paraId="32BD70F2" w14:textId="77777777" w:rsidR="003C3461" w:rsidRPr="00947F08" w:rsidRDefault="003C3461" w:rsidP="00947F08">
            <w:pPr>
              <w:spacing w:before="0" w:after="0" w:line="240" w:lineRule="auto"/>
              <w:jc w:val="right"/>
              <w:rPr>
                <w:rFonts w:ascii="Calibri" w:hAnsi="Calibri" w:cs="Calibri"/>
                <w:color w:val="000000"/>
              </w:rPr>
            </w:pPr>
            <w:r w:rsidRPr="00947F08">
              <w:rPr>
                <w:rFonts w:ascii="Calibri" w:hAnsi="Calibri" w:cs="Calibri"/>
                <w:color w:val="000000"/>
              </w:rPr>
              <w:t>12</w:t>
            </w:r>
          </w:p>
        </w:tc>
        <w:tc>
          <w:tcPr>
            <w:tcW w:w="3026" w:type="dxa"/>
            <w:noWrap/>
            <w:hideMark/>
          </w:tcPr>
          <w:p w14:paraId="28A2C36A" w14:textId="77777777" w:rsidR="003C3461" w:rsidRPr="00947F08" w:rsidRDefault="003C3461" w:rsidP="00947F08">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947F08">
              <w:rPr>
                <w:rFonts w:ascii="Calibri" w:hAnsi="Calibri" w:cs="Calibri"/>
                <w:color w:val="000000"/>
              </w:rPr>
              <w:t>Parenting Youth 18-24</w:t>
            </w:r>
          </w:p>
        </w:tc>
        <w:tc>
          <w:tcPr>
            <w:tcW w:w="1530" w:type="dxa"/>
            <w:vAlign w:val="bottom"/>
          </w:tcPr>
          <w:p w14:paraId="072F88A3" w14:textId="77777777" w:rsidR="003C3461" w:rsidRPr="00947F08" w:rsidRDefault="003C3461" w:rsidP="00947F08">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b/>
                <w:bCs/>
                <w:color w:val="000000"/>
              </w:rPr>
            </w:pPr>
            <w:r w:rsidRPr="00947F08">
              <w:rPr>
                <w:rFonts w:ascii="Calibri" w:hAnsi="Calibri" w:cs="Calibri"/>
                <w:color w:val="000000"/>
              </w:rPr>
              <w:t>2</w:t>
            </w:r>
          </w:p>
        </w:tc>
        <w:tc>
          <w:tcPr>
            <w:tcW w:w="4230" w:type="dxa"/>
          </w:tcPr>
          <w:p w14:paraId="4599817F" w14:textId="77777777" w:rsidR="003C3461" w:rsidRPr="00947F08" w:rsidRDefault="003C3461" w:rsidP="00947F08">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947F08">
              <w:rPr>
                <w:rFonts w:ascii="Calibri" w:hAnsi="Calibri" w:cs="Calibri"/>
                <w:b/>
                <w:bCs/>
                <w:color w:val="000000"/>
              </w:rPr>
              <w:t>HHParent</w:t>
            </w:r>
            <w:r w:rsidRPr="00947F08">
              <w:rPr>
                <w:rFonts w:ascii="Calibri" w:hAnsi="Calibri" w:cs="Calibri"/>
                <w:color w:val="000000"/>
              </w:rPr>
              <w:t xml:space="preserve"> = 1 and </w:t>
            </w:r>
            <w:r w:rsidRPr="00947F08">
              <w:rPr>
                <w:rFonts w:ascii="Calibri" w:hAnsi="Calibri" w:cs="Calibri"/>
                <w:b/>
                <w:bCs/>
                <w:color w:val="000000"/>
              </w:rPr>
              <w:t xml:space="preserve">HHAdultAge </w:t>
            </w:r>
            <w:r w:rsidRPr="00947F08">
              <w:rPr>
                <w:rFonts w:ascii="Calibri" w:hAnsi="Calibri" w:cs="Calibri"/>
                <w:color w:val="000000"/>
              </w:rPr>
              <w:t>in (18,24)</w:t>
            </w:r>
          </w:p>
        </w:tc>
      </w:tr>
      <w:tr w:rsidR="003C3461" w:rsidRPr="00845520" w14:paraId="1F0E22B5" w14:textId="77777777" w:rsidTr="00D9527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dxa"/>
            <w:noWrap/>
            <w:hideMark/>
          </w:tcPr>
          <w:p w14:paraId="6BF2D757" w14:textId="77777777" w:rsidR="003C3461" w:rsidRPr="00947F08" w:rsidRDefault="003C3461" w:rsidP="00947F08">
            <w:pPr>
              <w:spacing w:before="0" w:after="0" w:line="240" w:lineRule="auto"/>
              <w:jc w:val="right"/>
              <w:rPr>
                <w:rFonts w:ascii="Calibri" w:hAnsi="Calibri" w:cs="Calibri"/>
                <w:color w:val="000000"/>
              </w:rPr>
            </w:pPr>
            <w:r w:rsidRPr="00947F08">
              <w:rPr>
                <w:rFonts w:ascii="Calibri" w:hAnsi="Calibri" w:cs="Calibri"/>
                <w:color w:val="000000"/>
              </w:rPr>
              <w:t>13</w:t>
            </w:r>
          </w:p>
        </w:tc>
        <w:tc>
          <w:tcPr>
            <w:tcW w:w="3026" w:type="dxa"/>
            <w:noWrap/>
            <w:hideMark/>
          </w:tcPr>
          <w:p w14:paraId="5E3C1B97" w14:textId="77777777" w:rsidR="003C3461" w:rsidRPr="00947F08" w:rsidRDefault="003C3461" w:rsidP="00947F08">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947F08">
              <w:rPr>
                <w:rFonts w:ascii="Calibri" w:hAnsi="Calibri" w:cs="Calibri"/>
                <w:color w:val="000000"/>
              </w:rPr>
              <w:t>Veteran</w:t>
            </w:r>
          </w:p>
        </w:tc>
        <w:tc>
          <w:tcPr>
            <w:tcW w:w="1530" w:type="dxa"/>
            <w:vAlign w:val="bottom"/>
          </w:tcPr>
          <w:p w14:paraId="42FB5AC7" w14:textId="77777777" w:rsidR="003C3461" w:rsidRPr="00947F08" w:rsidRDefault="003C3461" w:rsidP="00947F08">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rPr>
            </w:pPr>
            <w:r w:rsidRPr="00947F08">
              <w:rPr>
                <w:rFonts w:ascii="Calibri" w:hAnsi="Calibri" w:cs="Calibri"/>
                <w:color w:val="000000"/>
              </w:rPr>
              <w:t>0,1,2</w:t>
            </w:r>
          </w:p>
        </w:tc>
        <w:tc>
          <w:tcPr>
            <w:tcW w:w="0" w:type="dxa"/>
          </w:tcPr>
          <w:p w14:paraId="3FD665DA" w14:textId="77777777" w:rsidR="003C3461" w:rsidRPr="00947F08" w:rsidRDefault="003C3461" w:rsidP="00947F08">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947F08">
              <w:rPr>
                <w:rFonts w:ascii="Calibri" w:hAnsi="Calibri" w:cs="Calibri"/>
                <w:b/>
                <w:bCs/>
                <w:color w:val="000000"/>
              </w:rPr>
              <w:t>HHVet = 1</w:t>
            </w:r>
          </w:p>
        </w:tc>
      </w:tr>
      <w:tr w:rsidR="003C3461" w:rsidRPr="00845520" w14:paraId="0787935F" w14:textId="77777777" w:rsidTr="003C3461">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69" w:type="dxa"/>
            <w:noWrap/>
            <w:hideMark/>
          </w:tcPr>
          <w:p w14:paraId="7C562A4E" w14:textId="77777777" w:rsidR="003C3461" w:rsidRPr="00947F08" w:rsidRDefault="003C3461" w:rsidP="00947F08">
            <w:pPr>
              <w:spacing w:before="0" w:after="0" w:line="240" w:lineRule="auto"/>
              <w:jc w:val="right"/>
              <w:rPr>
                <w:rFonts w:ascii="Calibri" w:hAnsi="Calibri" w:cs="Calibri"/>
                <w:color w:val="000000"/>
              </w:rPr>
            </w:pPr>
            <w:r w:rsidRPr="00947F08">
              <w:rPr>
                <w:rFonts w:ascii="Calibri" w:hAnsi="Calibri" w:cs="Calibri"/>
                <w:color w:val="000000"/>
              </w:rPr>
              <w:t>14</w:t>
            </w:r>
          </w:p>
        </w:tc>
        <w:tc>
          <w:tcPr>
            <w:tcW w:w="3026" w:type="dxa"/>
            <w:noWrap/>
            <w:hideMark/>
          </w:tcPr>
          <w:p w14:paraId="10A1E727" w14:textId="77777777" w:rsidR="003C3461" w:rsidRPr="00947F08" w:rsidRDefault="003C3461" w:rsidP="00947F08">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947F08">
              <w:rPr>
                <w:rFonts w:ascii="Calibri" w:hAnsi="Calibri" w:cs="Calibri"/>
                <w:color w:val="000000"/>
              </w:rPr>
              <w:t>Non-Veteran 25+</w:t>
            </w:r>
          </w:p>
        </w:tc>
        <w:tc>
          <w:tcPr>
            <w:tcW w:w="1530" w:type="dxa"/>
            <w:vAlign w:val="bottom"/>
          </w:tcPr>
          <w:p w14:paraId="2E2D7D8A" w14:textId="77777777" w:rsidR="003C3461" w:rsidRPr="00947F08" w:rsidRDefault="003C3461" w:rsidP="00947F08">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b/>
                <w:bCs/>
              </w:rPr>
            </w:pPr>
            <w:r w:rsidRPr="00947F08">
              <w:rPr>
                <w:rFonts w:ascii="Calibri" w:hAnsi="Calibri" w:cs="Calibri"/>
                <w:color w:val="000000"/>
              </w:rPr>
              <w:t>1</w:t>
            </w:r>
          </w:p>
        </w:tc>
        <w:tc>
          <w:tcPr>
            <w:tcW w:w="4230" w:type="dxa"/>
          </w:tcPr>
          <w:p w14:paraId="2235DDB8" w14:textId="77777777" w:rsidR="003C3461" w:rsidRPr="00947F08" w:rsidRDefault="003C3461" w:rsidP="00947F08">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947F08">
              <w:rPr>
                <w:rFonts w:ascii="Calibri" w:hAnsi="Calibri" w:cs="Calibri"/>
                <w:b/>
                <w:bCs/>
              </w:rPr>
              <w:t>HHVet</w:t>
            </w:r>
            <w:r w:rsidRPr="00947F08">
              <w:rPr>
                <w:rFonts w:ascii="Calibri" w:hAnsi="Calibri" w:cs="Calibri"/>
                <w:color w:val="000000"/>
              </w:rPr>
              <w:t xml:space="preserve"> = 0 and </w:t>
            </w:r>
            <w:r w:rsidRPr="00947F08">
              <w:rPr>
                <w:rFonts w:ascii="Calibri" w:hAnsi="Calibri" w:cs="Calibri"/>
                <w:b/>
                <w:bCs/>
                <w:color w:val="000000"/>
              </w:rPr>
              <w:t xml:space="preserve">HHAdultAge </w:t>
            </w:r>
            <w:r w:rsidRPr="00947F08">
              <w:rPr>
                <w:rFonts w:ascii="Calibri" w:hAnsi="Calibri" w:cs="Calibri"/>
                <w:color w:val="000000"/>
              </w:rPr>
              <w:t>in (25,55)</w:t>
            </w:r>
          </w:p>
        </w:tc>
      </w:tr>
      <w:tr w:rsidR="003C3461" w:rsidRPr="00845520" w14:paraId="52B062C2" w14:textId="77777777" w:rsidTr="00D9527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dxa"/>
            <w:noWrap/>
            <w:hideMark/>
          </w:tcPr>
          <w:p w14:paraId="772D4779" w14:textId="77777777" w:rsidR="003C3461" w:rsidRPr="00947F08" w:rsidRDefault="003C3461" w:rsidP="00947F08">
            <w:pPr>
              <w:spacing w:before="0" w:after="0" w:line="240" w:lineRule="auto"/>
              <w:jc w:val="right"/>
              <w:rPr>
                <w:rFonts w:ascii="Calibri" w:hAnsi="Calibri" w:cs="Calibri"/>
                <w:color w:val="000000"/>
              </w:rPr>
            </w:pPr>
            <w:r w:rsidRPr="00947F08">
              <w:rPr>
                <w:rFonts w:ascii="Calibri" w:hAnsi="Calibri" w:cs="Calibri"/>
                <w:color w:val="000000"/>
              </w:rPr>
              <w:t>15</w:t>
            </w:r>
          </w:p>
        </w:tc>
        <w:tc>
          <w:tcPr>
            <w:tcW w:w="3026" w:type="dxa"/>
            <w:noWrap/>
            <w:hideMark/>
          </w:tcPr>
          <w:p w14:paraId="1F1BF45B" w14:textId="77777777" w:rsidR="003C3461" w:rsidRPr="00947F08" w:rsidRDefault="003C3461" w:rsidP="00947F08">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947F08">
              <w:rPr>
                <w:rFonts w:ascii="Calibri" w:hAnsi="Calibri" w:cs="Calibri"/>
                <w:color w:val="000000"/>
              </w:rPr>
              <w:t xml:space="preserve">Chronically Homeless </w:t>
            </w:r>
          </w:p>
        </w:tc>
        <w:tc>
          <w:tcPr>
            <w:tcW w:w="1530" w:type="dxa"/>
            <w:vAlign w:val="bottom"/>
          </w:tcPr>
          <w:p w14:paraId="0E7A033B" w14:textId="77777777" w:rsidR="003C3461" w:rsidRPr="00947F08" w:rsidRDefault="003C3461" w:rsidP="00947F08">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rPr>
            </w:pPr>
            <w:r w:rsidRPr="00947F08">
              <w:rPr>
                <w:rFonts w:ascii="Calibri" w:hAnsi="Calibri" w:cs="Calibri"/>
                <w:color w:val="000000"/>
              </w:rPr>
              <w:t>0,1,2,3,99</w:t>
            </w:r>
          </w:p>
        </w:tc>
        <w:tc>
          <w:tcPr>
            <w:tcW w:w="0" w:type="dxa"/>
          </w:tcPr>
          <w:p w14:paraId="79DA9C70" w14:textId="77777777" w:rsidR="003C3461" w:rsidRPr="00947F08" w:rsidRDefault="003C3461" w:rsidP="00947F08">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947F08">
              <w:rPr>
                <w:rFonts w:ascii="Calibri" w:hAnsi="Calibri" w:cs="Calibri"/>
                <w:b/>
                <w:bCs/>
                <w:color w:val="000000"/>
              </w:rPr>
              <w:t>HHChronic</w:t>
            </w:r>
            <w:r w:rsidRPr="00947F08">
              <w:rPr>
                <w:rFonts w:ascii="Calibri" w:hAnsi="Calibri" w:cs="Calibri"/>
                <w:color w:val="000000"/>
              </w:rPr>
              <w:t xml:space="preserve"> = 1</w:t>
            </w:r>
          </w:p>
        </w:tc>
      </w:tr>
      <w:tr w:rsidR="003C3461" w:rsidRPr="00845520" w14:paraId="6D8013F6" w14:textId="77777777" w:rsidTr="00D95273">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69" w:type="dxa"/>
            <w:noWrap/>
          </w:tcPr>
          <w:p w14:paraId="53C97FDF" w14:textId="77777777" w:rsidR="003C3461" w:rsidRPr="00947F08" w:rsidRDefault="003C3461" w:rsidP="00947F08">
            <w:pPr>
              <w:spacing w:before="0" w:after="0" w:line="240" w:lineRule="auto"/>
              <w:jc w:val="right"/>
              <w:rPr>
                <w:rFonts w:ascii="Calibri" w:hAnsi="Calibri" w:cs="Calibri"/>
                <w:color w:val="000000"/>
              </w:rPr>
            </w:pPr>
            <w:r w:rsidRPr="00947F08">
              <w:rPr>
                <w:rFonts w:cstheme="minorHAnsi"/>
                <w:color w:val="000000"/>
              </w:rPr>
              <w:t>18</w:t>
            </w:r>
          </w:p>
        </w:tc>
        <w:tc>
          <w:tcPr>
            <w:tcW w:w="3026" w:type="dxa"/>
            <w:noWrap/>
          </w:tcPr>
          <w:p w14:paraId="743B6E37" w14:textId="77777777" w:rsidR="003C3461" w:rsidRPr="00947F08" w:rsidRDefault="003C3461" w:rsidP="00947F08">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947F08">
              <w:rPr>
                <w:rFonts w:cstheme="minorHAnsi"/>
                <w:color w:val="000000"/>
              </w:rPr>
              <w:t>Disabled Adult or HoH</w:t>
            </w:r>
          </w:p>
        </w:tc>
        <w:tc>
          <w:tcPr>
            <w:tcW w:w="1530" w:type="dxa"/>
            <w:vAlign w:val="bottom"/>
          </w:tcPr>
          <w:p w14:paraId="27003CE0" w14:textId="77777777" w:rsidR="003C3461" w:rsidRPr="00947F08" w:rsidRDefault="003C3461" w:rsidP="00947F08">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947F08">
              <w:rPr>
                <w:rFonts w:cstheme="minorHAnsi"/>
                <w:color w:val="000000"/>
              </w:rPr>
              <w:t>0,1,2,3,99</w:t>
            </w:r>
          </w:p>
        </w:tc>
        <w:tc>
          <w:tcPr>
            <w:tcW w:w="4230" w:type="dxa"/>
            <w:vAlign w:val="bottom"/>
          </w:tcPr>
          <w:p w14:paraId="4F2C31D2" w14:textId="77777777" w:rsidR="003C3461" w:rsidRPr="00947F08" w:rsidRDefault="003C3461" w:rsidP="00947F08">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b/>
                <w:bCs/>
                <w:color w:val="000000"/>
              </w:rPr>
            </w:pPr>
            <w:r w:rsidRPr="00947F08">
              <w:rPr>
                <w:rFonts w:cstheme="minorHAnsi"/>
                <w:b/>
                <w:bCs/>
                <w:color w:val="000000"/>
              </w:rPr>
              <w:t>HHDisability</w:t>
            </w:r>
            <w:r w:rsidRPr="00947F08">
              <w:rPr>
                <w:rFonts w:cstheme="minorHAnsi"/>
                <w:color w:val="000000"/>
              </w:rPr>
              <w:t xml:space="preserve"> = 1</w:t>
            </w:r>
          </w:p>
        </w:tc>
      </w:tr>
      <w:tr w:rsidR="003C3461" w:rsidRPr="00845520" w14:paraId="3D0A61B3" w14:textId="77777777" w:rsidTr="00D9527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dxa"/>
            <w:noWrap/>
          </w:tcPr>
          <w:p w14:paraId="658AB9ED" w14:textId="77777777" w:rsidR="003C3461" w:rsidRPr="00947F08" w:rsidRDefault="003C3461" w:rsidP="00947F08">
            <w:pPr>
              <w:spacing w:before="0" w:after="0" w:line="240" w:lineRule="auto"/>
              <w:jc w:val="right"/>
              <w:rPr>
                <w:rFonts w:cstheme="minorHAnsi"/>
                <w:color w:val="000000"/>
              </w:rPr>
            </w:pPr>
            <w:r w:rsidRPr="00947F08">
              <w:rPr>
                <w:rFonts w:cstheme="minorHAnsi"/>
                <w:color w:val="000000"/>
              </w:rPr>
              <w:t>19</w:t>
            </w:r>
          </w:p>
        </w:tc>
        <w:tc>
          <w:tcPr>
            <w:tcW w:w="3026" w:type="dxa"/>
            <w:noWrap/>
          </w:tcPr>
          <w:p w14:paraId="160BB927" w14:textId="77777777" w:rsidR="003C3461" w:rsidRPr="00947F08" w:rsidRDefault="003C3461" w:rsidP="00947F08">
            <w:pPr>
              <w:spacing w:before="0"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rPr>
            </w:pPr>
            <w:r w:rsidRPr="00947F08">
              <w:rPr>
                <w:rFonts w:cstheme="minorHAnsi"/>
                <w:color w:val="000000"/>
              </w:rPr>
              <w:t>Fleeing Domestic Violence</w:t>
            </w:r>
          </w:p>
        </w:tc>
        <w:tc>
          <w:tcPr>
            <w:tcW w:w="1530" w:type="dxa"/>
            <w:vAlign w:val="bottom"/>
          </w:tcPr>
          <w:p w14:paraId="5ACAD0E7" w14:textId="77777777" w:rsidR="003C3461" w:rsidRPr="00947F08" w:rsidRDefault="003C3461" w:rsidP="00947F08">
            <w:pPr>
              <w:spacing w:before="0"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rPr>
            </w:pPr>
            <w:r w:rsidRPr="00947F08">
              <w:rPr>
                <w:rFonts w:cstheme="minorHAnsi"/>
                <w:color w:val="000000"/>
              </w:rPr>
              <w:t>0,1,2,3,99</w:t>
            </w:r>
          </w:p>
        </w:tc>
        <w:tc>
          <w:tcPr>
            <w:tcW w:w="0" w:type="dxa"/>
            <w:vAlign w:val="bottom"/>
          </w:tcPr>
          <w:p w14:paraId="31BD0F8D" w14:textId="77777777" w:rsidR="003C3461" w:rsidRPr="00947F08" w:rsidRDefault="003C3461" w:rsidP="00947F08">
            <w:pPr>
              <w:spacing w:before="0" w:after="0" w:line="240" w:lineRule="auto"/>
              <w:cnfStyle w:val="000000100000" w:firstRow="0" w:lastRow="0" w:firstColumn="0" w:lastColumn="0" w:oddVBand="0" w:evenVBand="0" w:oddHBand="1" w:evenHBand="0" w:firstRowFirstColumn="0" w:firstRowLastColumn="0" w:lastRowFirstColumn="0" w:lastRowLastColumn="0"/>
              <w:rPr>
                <w:rFonts w:cstheme="minorHAnsi"/>
                <w:b/>
                <w:bCs/>
                <w:color w:val="000000"/>
              </w:rPr>
            </w:pPr>
            <w:r w:rsidRPr="00947F08">
              <w:rPr>
                <w:rFonts w:cstheme="minorHAnsi"/>
                <w:b/>
                <w:bCs/>
                <w:color w:val="000000"/>
              </w:rPr>
              <w:t>HHFleeingDV</w:t>
            </w:r>
            <w:r w:rsidRPr="00947F08">
              <w:rPr>
                <w:rFonts w:cstheme="minorHAnsi"/>
                <w:color w:val="000000"/>
              </w:rPr>
              <w:t xml:space="preserve"> = 1</w:t>
            </w:r>
          </w:p>
        </w:tc>
      </w:tr>
      <w:tr w:rsidR="003C3461" w:rsidRPr="00845520" w14:paraId="3DCE7A41" w14:textId="77777777" w:rsidTr="00D95273">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69" w:type="dxa"/>
            <w:noWrap/>
          </w:tcPr>
          <w:p w14:paraId="5252E2D3" w14:textId="77777777" w:rsidR="003C3461" w:rsidRPr="00947F08" w:rsidRDefault="003C3461" w:rsidP="00947F08">
            <w:pPr>
              <w:spacing w:before="0" w:after="0" w:line="240" w:lineRule="auto"/>
              <w:jc w:val="right"/>
              <w:rPr>
                <w:rFonts w:cstheme="minorHAnsi"/>
                <w:color w:val="000000"/>
              </w:rPr>
            </w:pPr>
            <w:r w:rsidRPr="00947F08">
              <w:rPr>
                <w:rFonts w:cstheme="minorHAnsi"/>
                <w:color w:val="000000"/>
              </w:rPr>
              <w:t>34</w:t>
            </w:r>
          </w:p>
        </w:tc>
        <w:tc>
          <w:tcPr>
            <w:tcW w:w="3026" w:type="dxa"/>
            <w:noWrap/>
          </w:tcPr>
          <w:p w14:paraId="50D4877A" w14:textId="77777777" w:rsidR="003C3461" w:rsidRPr="00947F08" w:rsidRDefault="003C3461" w:rsidP="00947F08">
            <w:pPr>
              <w:spacing w:before="0"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000000"/>
              </w:rPr>
            </w:pPr>
            <w:r w:rsidRPr="00947F08">
              <w:rPr>
                <w:rFonts w:cstheme="minorHAnsi"/>
                <w:color w:val="000000"/>
              </w:rPr>
              <w:t>Seniors 55+</w:t>
            </w:r>
          </w:p>
        </w:tc>
        <w:tc>
          <w:tcPr>
            <w:tcW w:w="1530" w:type="dxa"/>
            <w:vAlign w:val="bottom"/>
          </w:tcPr>
          <w:p w14:paraId="045E3076" w14:textId="77777777" w:rsidR="003C3461" w:rsidRPr="00947F08" w:rsidRDefault="003C3461" w:rsidP="00947F08">
            <w:pPr>
              <w:spacing w:before="0"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000000"/>
              </w:rPr>
            </w:pPr>
            <w:r w:rsidRPr="00947F08">
              <w:rPr>
                <w:rFonts w:cstheme="minorHAnsi"/>
                <w:color w:val="000000"/>
              </w:rPr>
              <w:t>1</w:t>
            </w:r>
          </w:p>
        </w:tc>
        <w:tc>
          <w:tcPr>
            <w:tcW w:w="4230" w:type="dxa"/>
            <w:vAlign w:val="bottom"/>
          </w:tcPr>
          <w:p w14:paraId="2C75C9E1" w14:textId="77777777" w:rsidR="003C3461" w:rsidRPr="00947F08" w:rsidRDefault="003C3461" w:rsidP="00947F08">
            <w:pPr>
              <w:spacing w:before="0" w:after="0" w:line="240" w:lineRule="auto"/>
              <w:cnfStyle w:val="000000010000" w:firstRow="0" w:lastRow="0" w:firstColumn="0" w:lastColumn="0" w:oddVBand="0" w:evenVBand="0" w:oddHBand="0" w:evenHBand="1" w:firstRowFirstColumn="0" w:firstRowLastColumn="0" w:lastRowFirstColumn="0" w:lastRowLastColumn="0"/>
              <w:rPr>
                <w:rFonts w:cstheme="minorHAnsi"/>
                <w:b/>
                <w:bCs/>
                <w:color w:val="000000"/>
              </w:rPr>
            </w:pPr>
            <w:r w:rsidRPr="00947F08">
              <w:rPr>
                <w:rFonts w:cstheme="minorHAnsi"/>
                <w:b/>
                <w:bCs/>
                <w:color w:val="000000"/>
              </w:rPr>
              <w:t>HHAdultAge</w:t>
            </w:r>
            <w:r w:rsidRPr="00947F08">
              <w:rPr>
                <w:rFonts w:cstheme="minorHAnsi"/>
                <w:color w:val="000000"/>
              </w:rPr>
              <w:t xml:space="preserve"> = 55</w:t>
            </w:r>
          </w:p>
        </w:tc>
      </w:tr>
      <w:tr w:rsidR="003C3461" w:rsidRPr="00845520" w14:paraId="51CB4163" w14:textId="77777777" w:rsidTr="00D9527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dxa"/>
            <w:noWrap/>
          </w:tcPr>
          <w:p w14:paraId="3534EE53" w14:textId="77777777" w:rsidR="003C3461" w:rsidRPr="00947F08" w:rsidRDefault="003C3461" w:rsidP="00947F08">
            <w:pPr>
              <w:spacing w:before="0" w:after="0" w:line="240" w:lineRule="auto"/>
              <w:jc w:val="right"/>
              <w:rPr>
                <w:rFonts w:cstheme="minorHAnsi"/>
                <w:color w:val="000000"/>
              </w:rPr>
            </w:pPr>
            <w:r w:rsidRPr="00947F08">
              <w:rPr>
                <w:rFonts w:cstheme="minorHAnsi"/>
                <w:color w:val="000000"/>
              </w:rPr>
              <w:t>35</w:t>
            </w:r>
          </w:p>
        </w:tc>
        <w:tc>
          <w:tcPr>
            <w:tcW w:w="3026" w:type="dxa"/>
            <w:noWrap/>
          </w:tcPr>
          <w:p w14:paraId="4AA7B068" w14:textId="77777777" w:rsidR="003C3461" w:rsidRPr="00947F08" w:rsidRDefault="003C3461" w:rsidP="00947F08">
            <w:pPr>
              <w:spacing w:before="0"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rPr>
            </w:pPr>
            <w:r w:rsidRPr="00947F08">
              <w:rPr>
                <w:rFonts w:cstheme="minorHAnsi"/>
                <w:color w:val="000000"/>
              </w:rPr>
              <w:t>Parenting Children</w:t>
            </w:r>
          </w:p>
        </w:tc>
        <w:tc>
          <w:tcPr>
            <w:tcW w:w="1530" w:type="dxa"/>
            <w:vAlign w:val="bottom"/>
          </w:tcPr>
          <w:p w14:paraId="1E275FD9" w14:textId="77777777" w:rsidR="003C3461" w:rsidRPr="00947F08" w:rsidRDefault="003C3461" w:rsidP="00947F08">
            <w:pPr>
              <w:spacing w:before="0"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rPr>
            </w:pPr>
            <w:r w:rsidRPr="00947F08">
              <w:rPr>
                <w:rFonts w:cstheme="minorHAnsi"/>
                <w:color w:val="000000"/>
              </w:rPr>
              <w:t>3</w:t>
            </w:r>
          </w:p>
        </w:tc>
        <w:tc>
          <w:tcPr>
            <w:tcW w:w="0" w:type="dxa"/>
            <w:vAlign w:val="center"/>
          </w:tcPr>
          <w:p w14:paraId="6794C80B" w14:textId="77777777" w:rsidR="003C3461" w:rsidRPr="00947F08" w:rsidRDefault="003C3461" w:rsidP="00947F08">
            <w:pPr>
              <w:spacing w:before="0" w:after="0" w:line="240" w:lineRule="auto"/>
              <w:cnfStyle w:val="000000100000" w:firstRow="0" w:lastRow="0" w:firstColumn="0" w:lastColumn="0" w:oddVBand="0" w:evenVBand="0" w:oddHBand="1" w:evenHBand="0" w:firstRowFirstColumn="0" w:firstRowLastColumn="0" w:lastRowFirstColumn="0" w:lastRowLastColumn="0"/>
              <w:rPr>
                <w:rFonts w:cstheme="minorHAnsi"/>
                <w:b/>
                <w:bCs/>
                <w:color w:val="000000"/>
              </w:rPr>
            </w:pPr>
            <w:r w:rsidRPr="00947F08">
              <w:rPr>
                <w:rFonts w:cstheme="minorHAnsi"/>
                <w:b/>
                <w:bCs/>
                <w:color w:val="000000"/>
              </w:rPr>
              <w:t>HHParent = 1</w:t>
            </w:r>
          </w:p>
        </w:tc>
      </w:tr>
    </w:tbl>
    <w:p w14:paraId="106DBCB1" w14:textId="63D51C0E" w:rsidR="00864BAE" w:rsidRDefault="00864BAE" w:rsidP="0088191A">
      <w:pPr>
        <w:pStyle w:val="Heading2"/>
      </w:pPr>
      <w:bookmarkStart w:id="855" w:name="_Toc525229521"/>
      <w:bookmarkStart w:id="856" w:name="_Toc525229522"/>
      <w:bookmarkStart w:id="857" w:name="_Toc525229523"/>
      <w:bookmarkStart w:id="858" w:name="_Toc525229524"/>
      <w:bookmarkStart w:id="859" w:name="_Toc525229525"/>
      <w:bookmarkStart w:id="860" w:name="_Toc525229526"/>
      <w:bookmarkStart w:id="861" w:name="_Toc525229527"/>
      <w:bookmarkStart w:id="862" w:name="_Toc525229553"/>
      <w:bookmarkStart w:id="863" w:name="_Toc525229554"/>
      <w:bookmarkStart w:id="864" w:name="_Toc525229555"/>
      <w:bookmarkStart w:id="865" w:name="_Toc525229556"/>
      <w:bookmarkStart w:id="866" w:name="_Toc525229557"/>
      <w:bookmarkStart w:id="867" w:name="_Toc525229558"/>
      <w:bookmarkStart w:id="868" w:name="_Toc525229559"/>
      <w:bookmarkStart w:id="869" w:name="_Toc525229585"/>
      <w:bookmarkStart w:id="870" w:name="_Toc525229586"/>
      <w:bookmarkStart w:id="871" w:name="_Toc525229587"/>
      <w:bookmarkStart w:id="872" w:name="_Toc525229588"/>
      <w:bookmarkStart w:id="873" w:name="_Toc525229589"/>
      <w:bookmarkStart w:id="874" w:name="_Toc525229590"/>
      <w:bookmarkStart w:id="875" w:name="_Toc525229591"/>
      <w:bookmarkStart w:id="876" w:name="_Toc525229617"/>
      <w:bookmarkStart w:id="877" w:name="_Toc525229618"/>
      <w:bookmarkStart w:id="878" w:name="_Toc525229619"/>
      <w:bookmarkStart w:id="879" w:name="_Toc525229620"/>
      <w:bookmarkStart w:id="880" w:name="_Toc525229621"/>
      <w:bookmarkStart w:id="881" w:name="_Toc525229622"/>
      <w:bookmarkStart w:id="882" w:name="_Toc525229623"/>
      <w:bookmarkStart w:id="883" w:name="_Toc511744576"/>
      <w:bookmarkStart w:id="884" w:name="_Toc511744577"/>
      <w:bookmarkStart w:id="885" w:name="_Toc511744578"/>
      <w:bookmarkStart w:id="886" w:name="_Toc511744579"/>
      <w:bookmarkStart w:id="887" w:name="_Toc511744580"/>
      <w:bookmarkStart w:id="888" w:name="_Toc511744581"/>
      <w:bookmarkStart w:id="889" w:name="_Toc511744582"/>
      <w:bookmarkStart w:id="890" w:name="_Toc511744591"/>
      <w:bookmarkStart w:id="891" w:name="_Toc511744592"/>
      <w:bookmarkStart w:id="892" w:name="_Toc511744593"/>
      <w:bookmarkStart w:id="893" w:name="_Toc511744594"/>
      <w:bookmarkStart w:id="894" w:name="_Toc511744595"/>
      <w:bookmarkStart w:id="895" w:name="_Toc511744656"/>
      <w:bookmarkStart w:id="896" w:name="_Toc511744657"/>
      <w:bookmarkStart w:id="897" w:name="_Toc511744658"/>
      <w:bookmarkStart w:id="898" w:name="_Toc511744659"/>
      <w:bookmarkStart w:id="899" w:name="_Toc511744660"/>
      <w:bookmarkStart w:id="900" w:name="_Toc511744661"/>
      <w:bookmarkStart w:id="901" w:name="_Toc511744662"/>
      <w:bookmarkStart w:id="902" w:name="_Toc511744663"/>
      <w:bookmarkStart w:id="903" w:name="_Toc511182521"/>
      <w:bookmarkStart w:id="904" w:name="_Toc37849821"/>
      <w:bookmarkStart w:id="905" w:name="_Toc79154009"/>
      <w:bookmarkEnd w:id="84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r>
        <w:t>Get Counts of People by Project and Personal Characteristics</w:t>
      </w:r>
      <w:bookmarkEnd w:id="904"/>
      <w:bookmarkEnd w:id="905"/>
    </w:p>
    <w:p w14:paraId="527149FE" w14:textId="77777777" w:rsidR="00153611" w:rsidRPr="00F824D6" w:rsidRDefault="00153611" w:rsidP="00153611">
      <w:pPr>
        <w:jc w:val="center"/>
      </w:pPr>
      <w:r w:rsidRPr="00F824D6">
        <w:rPr>
          <w:rFonts w:ascii="Times New Roman" w:eastAsia="Times New Roman" w:hAnsi="Times New Roman" w:cs="Times New Roman"/>
          <w:noProof/>
          <w:sz w:val="24"/>
          <w:szCs w:val="24"/>
        </w:rPr>
        <mc:AlternateContent>
          <mc:Choice Requires="wpg">
            <w:drawing>
              <wp:inline distT="0" distB="0" distL="0" distR="0" wp14:anchorId="26DECDE5" wp14:editId="4C8D890E">
                <wp:extent cx="4961890" cy="1371600"/>
                <wp:effectExtent l="0" t="0" r="10160" b="19050"/>
                <wp:docPr id="7448585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61890" cy="1371600"/>
                          <a:chOff x="1037792" y="1103444"/>
                          <a:chExt cx="49620" cy="13716"/>
                        </a:xfrm>
                      </wpg:grpSpPr>
                      <wps:wsp>
                        <wps:cNvPr id="74485854" name="AutoShape 15"/>
                        <wps:cNvCnPr>
                          <a:cxnSpLocks noChangeShapeType="1"/>
                        </wps:cNvCnPr>
                        <wps:spPr bwMode="auto">
                          <a:xfrm>
                            <a:off x="1069991" y="1110302"/>
                            <a:ext cx="5534" cy="0"/>
                          </a:xfrm>
                          <a:prstGeom prst="straightConnector1">
                            <a:avLst/>
                          </a:prstGeom>
                          <a:noFill/>
                          <a:ln w="6350">
                            <a:solidFill>
                              <a:sysClr val="windowText" lastClr="000000">
                                <a:lumMod val="0"/>
                                <a:lumOff val="0"/>
                              </a:sys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74485855" name="AutoShape 16"/>
                        <wps:cNvSpPr>
                          <a:spLocks noChangeArrowheads="1"/>
                        </wps:cNvSpPr>
                        <wps:spPr bwMode="auto">
                          <a:xfrm>
                            <a:off x="1075525" y="1108930"/>
                            <a:ext cx="11887" cy="2744"/>
                          </a:xfrm>
                          <a:prstGeom prst="flowChartDocument">
                            <a:avLst/>
                          </a:prstGeom>
                          <a:solidFill>
                            <a:srgbClr val="FCE5D6"/>
                          </a:solidFill>
                          <a:ln w="6350">
                            <a:solidFill>
                              <a:srgbClr val="F5B18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3F6AC7A3" w14:textId="77777777" w:rsidR="00153611" w:rsidRDefault="00153611" w:rsidP="00153611">
                              <w:pPr>
                                <w:pStyle w:val="Style3"/>
                              </w:pPr>
                              <w:r>
                                <w:t>lsa_Calculated</w:t>
                              </w:r>
                            </w:p>
                          </w:txbxContent>
                        </wps:txbx>
                        <wps:bodyPr rot="0" vert="horz" wrap="square" lIns="0" tIns="0" rIns="0" bIns="0" anchor="ctr" anchorCtr="0" upright="1">
                          <a:noAutofit/>
                        </wps:bodyPr>
                      </wps:wsp>
                      <wps:wsp>
                        <wps:cNvPr id="74485856" name="AutoShape 390"/>
                        <wps:cNvSpPr>
                          <a:spLocks noChangeArrowheads="1"/>
                        </wps:cNvSpPr>
                        <wps:spPr bwMode="auto">
                          <a:xfrm>
                            <a:off x="1037792" y="1108930"/>
                            <a:ext cx="12801" cy="2744"/>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18695A52" w14:textId="77777777" w:rsidR="00153611" w:rsidRDefault="00153611" w:rsidP="00153611">
                              <w:pPr>
                                <w:pStyle w:val="Style3"/>
                              </w:pPr>
                              <w:r>
                                <w:t>tlsa_CohortDates</w:t>
                              </w:r>
                            </w:p>
                          </w:txbxContent>
                        </wps:txbx>
                        <wps:bodyPr rot="0" vert="horz" wrap="square" lIns="0" tIns="0" rIns="0" bIns="0" anchor="ctr" anchorCtr="0" upright="1">
                          <a:noAutofit/>
                        </wps:bodyPr>
                      </wps:wsp>
                      <wps:wsp>
                        <wps:cNvPr id="74485857" name="AutoShape 18"/>
                        <wps:cNvCnPr>
                          <a:cxnSpLocks noChangeShapeType="1"/>
                        </wps:cNvCnPr>
                        <wps:spPr bwMode="auto">
                          <a:xfrm>
                            <a:off x="1050593" y="1110302"/>
                            <a:ext cx="5534" cy="0"/>
                          </a:xfrm>
                          <a:prstGeom prst="straightConnector1">
                            <a:avLst/>
                          </a:prstGeom>
                          <a:noFill/>
                          <a:ln w="6350">
                            <a:solidFill>
                              <a:sysClr val="windowText" lastClr="000000">
                                <a:lumMod val="0"/>
                                <a:lumOff val="0"/>
                              </a:sys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g:grpSp>
                        <wpg:cNvPr id="74485858" name="Group 19"/>
                        <wpg:cNvGrpSpPr>
                          <a:grpSpLocks/>
                        </wpg:cNvGrpSpPr>
                        <wpg:grpSpPr bwMode="auto">
                          <a:xfrm>
                            <a:off x="1056127" y="1103444"/>
                            <a:ext cx="13864" cy="13716"/>
                            <a:chOff x="1056127" y="1103444"/>
                            <a:chExt cx="13863" cy="13716"/>
                          </a:xfrm>
                        </wpg:grpSpPr>
                        <wpg:grpSp>
                          <wpg:cNvPr id="74485859" name="Group 20"/>
                          <wpg:cNvGrpSpPr>
                            <a:grpSpLocks/>
                          </wpg:cNvGrpSpPr>
                          <wpg:grpSpPr bwMode="auto">
                            <a:xfrm>
                              <a:off x="1057084" y="1104837"/>
                              <a:ext cx="11887" cy="6912"/>
                              <a:chOff x="1054307" y="1104837"/>
                              <a:chExt cx="11887" cy="6911"/>
                            </a:xfrm>
                          </wpg:grpSpPr>
                          <wps:wsp>
                            <wps:cNvPr id="74485860" name="AutoShape 462"/>
                            <wps:cNvSpPr>
                              <a:spLocks noChangeArrowheads="1"/>
                            </wps:cNvSpPr>
                            <wps:spPr bwMode="auto">
                              <a:xfrm>
                                <a:off x="1054307" y="1109006"/>
                                <a:ext cx="11887"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44636D06" w14:textId="77777777" w:rsidR="00153611" w:rsidRDefault="00153611" w:rsidP="00153611">
                                  <w:pPr>
                                    <w:pStyle w:val="Style3"/>
                                  </w:pPr>
                                  <w:r>
                                    <w:t>tlsa_Enrollment</w:t>
                                  </w:r>
                                </w:p>
                              </w:txbxContent>
                            </wps:txbx>
                            <wps:bodyPr rot="0" vert="horz" wrap="square" lIns="0" tIns="0" rIns="0" bIns="0" anchor="ctr" anchorCtr="0" upright="1">
                              <a:noAutofit/>
                            </wps:bodyPr>
                          </wps:wsp>
                          <wps:wsp>
                            <wps:cNvPr id="74485861" name="AutoShape 462"/>
                            <wps:cNvSpPr>
                              <a:spLocks noChangeArrowheads="1"/>
                            </wps:cNvSpPr>
                            <wps:spPr bwMode="auto">
                              <a:xfrm>
                                <a:off x="1054307" y="1104837"/>
                                <a:ext cx="11887" cy="2744"/>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68CD8730" w14:textId="77777777" w:rsidR="00153611" w:rsidRDefault="00153611" w:rsidP="00153611">
                                  <w:pPr>
                                    <w:pStyle w:val="Style3"/>
                                  </w:pPr>
                                  <w:r>
                                    <w:t>tlsa_HHID</w:t>
                                  </w:r>
                                </w:p>
                              </w:txbxContent>
                            </wps:txbx>
                            <wps:bodyPr rot="0" vert="horz" wrap="square" lIns="0" tIns="0" rIns="0" bIns="0" anchor="ctr" anchorCtr="0" upright="1">
                              <a:noAutofit/>
                            </wps:bodyPr>
                          </wps:wsp>
                        </wpg:grpSp>
                        <wps:wsp>
                          <wps:cNvPr id="74485862" name="AutoShape 407"/>
                          <wps:cNvSpPr>
                            <a:spLocks/>
                          </wps:cNvSpPr>
                          <wps:spPr bwMode="auto">
                            <a:xfrm flipV="1">
                              <a:off x="1056127" y="1103444"/>
                              <a:ext cx="2401" cy="13716"/>
                            </a:xfrm>
                            <a:prstGeom prst="leftBracket">
                              <a:avLst>
                                <a:gd name="adj" fmla="val 47605"/>
                              </a:avLst>
                            </a:prstGeom>
                            <a:noFill/>
                            <a:ln w="6350">
                              <a:solidFill>
                                <a:sysClr val="windowText" lastClr="000000">
                                  <a:lumMod val="0"/>
                                  <a:lumOff val="0"/>
                                </a:sysClr>
                              </a:solidFill>
                              <a:round/>
                              <a:headEnd/>
                              <a:tailEnd/>
                            </a:ln>
                            <a:effectLst/>
                            <a:extLst>
                              <a:ext uri="{909E8E84-426E-40DD-AFC4-6F175D3DCCD1}">
                                <a14:hiddenFill xmlns:a14="http://schemas.microsoft.com/office/drawing/2010/main">
                                  <a:solidFill>
                                    <a:srgbClr val="5B9BD5"/>
                                  </a:solid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74486018" name="AutoShape 24"/>
                          <wps:cNvSpPr>
                            <a:spLocks/>
                          </wps:cNvSpPr>
                          <wps:spPr bwMode="auto">
                            <a:xfrm flipH="1" flipV="1">
                              <a:off x="1067591" y="1103444"/>
                              <a:ext cx="2400" cy="13716"/>
                            </a:xfrm>
                            <a:prstGeom prst="leftBracket">
                              <a:avLst>
                                <a:gd name="adj" fmla="val 47625"/>
                              </a:avLst>
                            </a:prstGeom>
                            <a:noFill/>
                            <a:ln w="6350">
                              <a:solidFill>
                                <a:sysClr val="windowText" lastClr="000000">
                                  <a:lumMod val="0"/>
                                  <a:lumOff val="0"/>
                                </a:sysClr>
                              </a:solidFill>
                              <a:round/>
                              <a:headEnd/>
                              <a:tailEnd/>
                            </a:ln>
                            <a:effectLst/>
                            <a:extLst>
                              <a:ext uri="{909E8E84-426E-40DD-AFC4-6F175D3DCCD1}">
                                <a14:hiddenFill xmlns:a14="http://schemas.microsoft.com/office/drawing/2010/main">
                                  <a:solidFill>
                                    <a:srgbClr val="5B9BD5"/>
                                  </a:solid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74486019" name="AutoShape 448"/>
                          <wps:cNvSpPr>
                            <a:spLocks noChangeArrowheads="1"/>
                          </wps:cNvSpPr>
                          <wps:spPr bwMode="auto">
                            <a:xfrm>
                              <a:off x="1057084" y="1113101"/>
                              <a:ext cx="11887" cy="3658"/>
                            </a:xfrm>
                            <a:prstGeom prst="flowChartMagneticDisk">
                              <a:avLst/>
                            </a:prstGeom>
                            <a:solidFill>
                              <a:srgbClr val="DFEBF7"/>
                            </a:solidFill>
                            <a:ln w="6350">
                              <a:solidFill>
                                <a:srgbClr val="5B9BD5"/>
                              </a:solidFill>
                              <a:round/>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2FBFB1C5" w14:textId="77777777" w:rsidR="00153611" w:rsidRDefault="00153611" w:rsidP="00153611">
                                <w:pPr>
                                  <w:pStyle w:val="Style3"/>
                                </w:pPr>
                                <w:r>
                                  <w:t>hmis_Services</w:t>
                                </w:r>
                              </w:p>
                            </w:txbxContent>
                          </wps:txbx>
                          <wps:bodyPr rot="0" vert="horz" wrap="square" lIns="0" tIns="0" rIns="0" bIns="0" anchor="ctr" anchorCtr="0" upright="1">
                            <a:noAutofit/>
                          </wps:bodyPr>
                        </wps:wsp>
                      </wpg:grpSp>
                    </wpg:wgp>
                  </a:graphicData>
                </a:graphic>
              </wp:inline>
            </w:drawing>
          </mc:Choice>
          <mc:Fallback>
            <w:pict>
              <v:group w14:anchorId="26DECDE5" id="_x0000_s1505" style="width:390.7pt;height:108pt;mso-position-horizontal-relative:char;mso-position-vertical-relative:line" coordorigin="10377,11034" coordsize="496,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">
                <v:shape id="AutoShape 15" o:spid="_x0000_s1506" type="#_x0000_t32" style="position:absolute;left:10699;top:11103;width: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" strokeweight=".5pt">
                  <v:stroke endarrow="block"/>
                  <v:shadow color="black [0]"/>
                </v:shape>
                <v:shape id="AutoShape 16" o:spid="_x0000_s1507" type="#_x0000_t114" style="position:absolute;left:10755;top:11089;width:119;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" fillcolor="#fce5d6" strokecolor="#f5b183" strokeweight=".5pt">
                  <v:shadow color="black" opacity="0" offset="0,0"/>
                  <v:textbox inset="0,0,0,0">
                    <w:txbxContent>
                      <w:p w14:paraId="3F6AC7A3" w14:textId="77777777" w:rsidR="00153611" w:rsidRDefault="00153611" w:rsidP="00153611">
                        <w:pPr>
                          <w:pStyle w:val="Style3"/>
                        </w:pPr>
                        <w:r>
                          <w:t>lsa_Calculated</w:t>
                        </w:r>
                      </w:p>
                    </w:txbxContent>
                  </v:textbox>
                </v:shape>
                <v:shape id="AutoShape 390" o:spid="_x0000_s1508" type="#_x0000_t113" style="position:absolute;left:10377;top:11089;width:128;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" fillcolor="#ebd7e1" strokecolor="#c285a3" strokeweight=".5pt">
                  <v:shadow color="black" opacity="0" offset="0,0"/>
                  <v:textbox inset="0,0,0,0">
                    <w:txbxContent>
                      <w:p w14:paraId="18695A52" w14:textId="77777777" w:rsidR="00153611" w:rsidRDefault="00153611" w:rsidP="00153611">
                        <w:pPr>
                          <w:pStyle w:val="Style3"/>
                        </w:pPr>
                        <w:r>
                          <w:t>tlsa_CohortDates</w:t>
                        </w:r>
                      </w:p>
                    </w:txbxContent>
                  </v:textbox>
                </v:shape>
                <v:shape id="AutoShape 18" o:spid="_x0000_s1509" type="#_x0000_t32" style="position:absolute;left:10505;top:11103;width: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" strokeweight=".5pt">
                  <v:stroke endarrow="block"/>
                  <v:shadow color="black [0]"/>
                </v:shape>
                <v:group id="Group 19" o:spid="_x0000_s1510" style="position:absolute;left:10561;top:11034;width:138;height:137" coordorigin="10561,11034" coordsize="138,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">
                  <v:group id="Group 20" o:spid="_x0000_s1511" style="position:absolute;left:10570;top:11048;width:119;height:69" coordorigin="10543,11048" coordsize="11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">
                    <v:shape id="AutoShape 462" o:spid="_x0000_s1512" type="#_x0000_t113" style="position:absolute;left:10543;top:11090;width:118;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" fillcolor="#ebd7e1" strokecolor="#c285a3" strokeweight=".5pt">
                      <v:shadow color="black" opacity="0" offset="0,0"/>
                      <v:textbox inset="0,0,0,0">
                        <w:txbxContent>
                          <w:p w14:paraId="44636D06" w14:textId="77777777" w:rsidR="00153611" w:rsidRDefault="00153611" w:rsidP="00153611">
                            <w:pPr>
                              <w:pStyle w:val="Style3"/>
                            </w:pPr>
                            <w:r>
                              <w:t>tlsa_Enrollment</w:t>
                            </w:r>
                          </w:p>
                        </w:txbxContent>
                      </v:textbox>
                    </v:shape>
                    <v:shape id="AutoShape 462" o:spid="_x0000_s1513" type="#_x0000_t113" style="position:absolute;left:10543;top:11048;width:118;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" fillcolor="#ebd7e1" strokecolor="#c285a3" strokeweight=".5pt">
                      <v:shadow color="black" opacity="0" offset="0,0"/>
                      <v:textbox inset="0,0,0,0">
                        <w:txbxContent>
                          <w:p w14:paraId="68CD8730" w14:textId="77777777" w:rsidR="00153611" w:rsidRDefault="00153611" w:rsidP="00153611">
                            <w:pPr>
                              <w:pStyle w:val="Style3"/>
                            </w:pPr>
                            <w:r>
                              <w:t>tlsa_HHID</w:t>
                            </w:r>
                          </w:p>
                        </w:txbxContent>
                      </v:textbox>
                    </v:shape>
                  </v:group>
                  <v:shape id="AutoShape 407" o:spid="_x0000_s1514" type="#_x0000_t85" style="position:absolute;left:10561;top:11034;width:24;height:137;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" fillcolor="#5b9bd5" strokeweight=".5pt">
                    <v:shadow color="black [0]"/>
                    <v:textbox inset="2.88pt,2.88pt,2.88pt,2.88pt"/>
                  </v:shape>
                  <v:shape id="AutoShape 24" o:spid="_x0000_s1515" type="#_x0000_t85" style="position:absolute;left:10675;top:11034;width:24;height:137;flip:x 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" fillcolor="#5b9bd5" strokeweight=".5pt">
                    <v:shadow color="black [0]"/>
                    <v:textbox inset="2.88pt,2.88pt,2.88pt,2.88pt"/>
                  </v:shape>
                  <v:shape id="AutoShape 448" o:spid="_x0000_s1516" type="#_x0000_t132" style="position:absolute;left:10570;top:11131;width:119;height: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" fillcolor="#dfebf7" strokecolor="#5b9bd5" strokeweight=".5pt">
                    <v:shadow color="black" opacity="0" offset="0,0"/>
                    <v:textbox inset="0,0,0,0">
                      <w:txbxContent>
                        <w:p w14:paraId="2FBFB1C5" w14:textId="77777777" w:rsidR="00153611" w:rsidRDefault="00153611" w:rsidP="00153611">
                          <w:pPr>
                            <w:pStyle w:val="Style3"/>
                          </w:pPr>
                          <w:r>
                            <w:t>hmis_Services</w:t>
                          </w:r>
                        </w:p>
                      </w:txbxContent>
                    </v:textbox>
                  </v:shape>
                </v:group>
                <w10:anchorlock/>
              </v:group>
            </w:pict>
          </mc:Fallback>
        </mc:AlternateContent>
      </w:r>
    </w:p>
    <w:p w14:paraId="5F306F1C" w14:textId="77777777" w:rsidR="00153611" w:rsidRDefault="00153611" w:rsidP="00153611">
      <w:pPr>
        <w:pStyle w:val="Heading3"/>
      </w:pPr>
      <w:r>
        <w:t>Relevant Data</w:t>
      </w:r>
    </w:p>
    <w:p w14:paraId="60237D35" w14:textId="77777777" w:rsidR="00153611" w:rsidRDefault="00153611" w:rsidP="00153611">
      <w:pPr>
        <w:pStyle w:val="Heading4"/>
      </w:pPr>
      <w:r>
        <w:t>Source</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5"/>
      </w:tblGrid>
      <w:tr w:rsidR="00153611" w:rsidRPr="005F4836" w14:paraId="79D50F2A" w14:textId="77777777" w:rsidTr="00947F08">
        <w:trPr>
          <w:trHeight w:val="216"/>
        </w:trPr>
        <w:tc>
          <w:tcPr>
            <w:tcW w:w="9355" w:type="dxa"/>
            <w:shd w:val="clear" w:color="auto" w:fill="FDE9D9" w:themeFill="accent6" w:themeFillTint="33"/>
          </w:tcPr>
          <w:p w14:paraId="4C8733A5" w14:textId="77777777" w:rsidR="00153611" w:rsidRPr="005F4836" w:rsidRDefault="00153611" w:rsidP="00947F08">
            <w:pPr>
              <w:pStyle w:val="NoSpacing"/>
              <w:rPr>
                <w:b/>
                <w:bCs/>
              </w:rPr>
            </w:pPr>
            <w:r>
              <w:rPr>
                <w:b/>
                <w:bCs/>
              </w:rPr>
              <w:t>tlsa</w:t>
            </w:r>
            <w:r w:rsidRPr="005F4836">
              <w:rPr>
                <w:b/>
                <w:bCs/>
              </w:rPr>
              <w:t>_</w:t>
            </w:r>
            <w:r>
              <w:rPr>
                <w:b/>
                <w:bCs/>
              </w:rPr>
              <w:t>Enrollment</w:t>
            </w:r>
          </w:p>
        </w:tc>
      </w:tr>
      <w:tr w:rsidR="00153611" w:rsidRPr="005F4836" w14:paraId="71821EED" w14:textId="77777777" w:rsidTr="00947F08">
        <w:trPr>
          <w:trHeight w:val="216"/>
        </w:trPr>
        <w:tc>
          <w:tcPr>
            <w:tcW w:w="9355" w:type="dxa"/>
          </w:tcPr>
          <w:p w14:paraId="7DB3B05F" w14:textId="77777777" w:rsidR="00153611" w:rsidRPr="00246D5B" w:rsidRDefault="00153611" w:rsidP="00947F08">
            <w:pPr>
              <w:pStyle w:val="NoSpacing"/>
            </w:pPr>
            <w:r w:rsidRPr="00246D5B">
              <w:t>AHAR</w:t>
            </w:r>
          </w:p>
        </w:tc>
      </w:tr>
      <w:tr w:rsidR="00153611" w:rsidRPr="005F4836" w14:paraId="3CFC879F" w14:textId="77777777" w:rsidTr="00947F08">
        <w:trPr>
          <w:trHeight w:val="216"/>
        </w:trPr>
        <w:tc>
          <w:tcPr>
            <w:tcW w:w="9355" w:type="dxa"/>
          </w:tcPr>
          <w:p w14:paraId="27E95206" w14:textId="77777777" w:rsidR="00153611" w:rsidRPr="00246D5B" w:rsidRDefault="00153611" w:rsidP="00947F08">
            <w:pPr>
              <w:pStyle w:val="NoSpacing"/>
            </w:pPr>
            <w:r w:rsidRPr="00845520">
              <w:t>PITOctober</w:t>
            </w:r>
          </w:p>
        </w:tc>
      </w:tr>
      <w:tr w:rsidR="00153611" w:rsidRPr="005F4836" w14:paraId="73F05F4C" w14:textId="77777777" w:rsidTr="00947F08">
        <w:trPr>
          <w:trHeight w:val="216"/>
        </w:trPr>
        <w:tc>
          <w:tcPr>
            <w:tcW w:w="9355" w:type="dxa"/>
          </w:tcPr>
          <w:p w14:paraId="3EEBB7A1" w14:textId="77777777" w:rsidR="00153611" w:rsidRPr="00246D5B" w:rsidRDefault="00153611" w:rsidP="00947F08">
            <w:pPr>
              <w:pStyle w:val="NoSpacing"/>
            </w:pPr>
            <w:r w:rsidRPr="00845520">
              <w:t>PITJanuary</w:t>
            </w:r>
          </w:p>
        </w:tc>
      </w:tr>
      <w:tr w:rsidR="00153611" w:rsidRPr="005F4836" w14:paraId="6D0E13F8" w14:textId="77777777" w:rsidTr="00947F08">
        <w:trPr>
          <w:trHeight w:val="216"/>
        </w:trPr>
        <w:tc>
          <w:tcPr>
            <w:tcW w:w="9355" w:type="dxa"/>
          </w:tcPr>
          <w:p w14:paraId="6784CF35" w14:textId="77777777" w:rsidR="00153611" w:rsidRPr="00246D5B" w:rsidRDefault="00153611" w:rsidP="00947F08">
            <w:pPr>
              <w:pStyle w:val="NoSpacing"/>
            </w:pPr>
            <w:r w:rsidRPr="00845520">
              <w:t>PITApril</w:t>
            </w:r>
          </w:p>
        </w:tc>
      </w:tr>
      <w:tr w:rsidR="00153611" w:rsidRPr="005F4836" w14:paraId="1EA18DF2" w14:textId="77777777" w:rsidTr="00947F08">
        <w:trPr>
          <w:trHeight w:val="216"/>
        </w:trPr>
        <w:tc>
          <w:tcPr>
            <w:tcW w:w="9355" w:type="dxa"/>
          </w:tcPr>
          <w:p w14:paraId="50210AA0" w14:textId="77777777" w:rsidR="00153611" w:rsidRPr="00246D5B" w:rsidRDefault="00153611" w:rsidP="00947F08">
            <w:pPr>
              <w:pStyle w:val="NoSpacing"/>
            </w:pPr>
            <w:r w:rsidRPr="00845520">
              <w:t>PITJuly</w:t>
            </w:r>
          </w:p>
        </w:tc>
      </w:tr>
      <w:tr w:rsidR="00153611" w:rsidRPr="00845520" w14:paraId="44FEE3D2" w14:textId="77777777" w:rsidTr="00947F08">
        <w:trPr>
          <w:trHeight w:val="216"/>
        </w:trPr>
        <w:tc>
          <w:tcPr>
            <w:tcW w:w="9355" w:type="dxa"/>
            <w:shd w:val="clear" w:color="auto" w:fill="FDE9D9" w:themeFill="accent6" w:themeFillTint="33"/>
          </w:tcPr>
          <w:p w14:paraId="36CF2D05" w14:textId="77777777" w:rsidR="00153611" w:rsidRPr="00845520" w:rsidRDefault="00153611" w:rsidP="00947F08">
            <w:pPr>
              <w:pStyle w:val="NoSpacing"/>
              <w:rPr>
                <w:b/>
                <w:bCs/>
              </w:rPr>
            </w:pPr>
            <w:r w:rsidRPr="00845520">
              <w:rPr>
                <w:b/>
                <w:bCs/>
              </w:rPr>
              <w:t>tlsa_HHID</w:t>
            </w:r>
          </w:p>
        </w:tc>
      </w:tr>
      <w:tr w:rsidR="00153611" w:rsidRPr="005F4836" w14:paraId="4409346E" w14:textId="77777777" w:rsidTr="00947F08">
        <w:trPr>
          <w:trHeight w:val="216"/>
        </w:trPr>
        <w:tc>
          <w:tcPr>
            <w:tcW w:w="9355" w:type="dxa"/>
          </w:tcPr>
          <w:p w14:paraId="0176C250" w14:textId="77777777" w:rsidR="00153611" w:rsidRPr="00845520" w:rsidRDefault="00153611" w:rsidP="00947F08">
            <w:pPr>
              <w:pStyle w:val="NoSpacing"/>
            </w:pPr>
            <w:r>
              <w:t>ActiveHHType</w:t>
            </w:r>
          </w:p>
        </w:tc>
      </w:tr>
      <w:tr w:rsidR="00153611" w:rsidRPr="005F4836" w14:paraId="50B37A42" w14:textId="77777777" w:rsidTr="00947F08">
        <w:trPr>
          <w:trHeight w:val="216"/>
        </w:trPr>
        <w:tc>
          <w:tcPr>
            <w:tcW w:w="9355" w:type="dxa"/>
          </w:tcPr>
          <w:p w14:paraId="302D30BC" w14:textId="77777777" w:rsidR="00153611" w:rsidRDefault="00153611" w:rsidP="00947F08">
            <w:pPr>
              <w:pStyle w:val="NoSpacing"/>
            </w:pPr>
            <w:r>
              <w:t>ProjectID</w:t>
            </w:r>
          </w:p>
        </w:tc>
      </w:tr>
      <w:tr w:rsidR="00153611" w:rsidRPr="005F4836" w14:paraId="3531E557" w14:textId="77777777" w:rsidTr="00947F08">
        <w:trPr>
          <w:trHeight w:val="216"/>
        </w:trPr>
        <w:tc>
          <w:tcPr>
            <w:tcW w:w="9355" w:type="dxa"/>
          </w:tcPr>
          <w:p w14:paraId="10660747" w14:textId="77777777" w:rsidR="00153611" w:rsidRDefault="00153611" w:rsidP="00947F08">
            <w:pPr>
              <w:pStyle w:val="NoSpacing"/>
            </w:pPr>
            <w:r>
              <w:t>ProjectType</w:t>
            </w:r>
          </w:p>
        </w:tc>
      </w:tr>
      <w:tr w:rsidR="00153611" w:rsidRPr="005F4836" w14:paraId="41CE1B91" w14:textId="77777777" w:rsidTr="00947F08">
        <w:trPr>
          <w:trHeight w:val="216"/>
        </w:trPr>
        <w:tc>
          <w:tcPr>
            <w:tcW w:w="9355" w:type="dxa"/>
          </w:tcPr>
          <w:p w14:paraId="56381D6F" w14:textId="77777777" w:rsidR="00153611" w:rsidRPr="00246D5B" w:rsidRDefault="00153611" w:rsidP="00947F08">
            <w:pPr>
              <w:pStyle w:val="NoSpacing"/>
              <w:rPr>
                <w:rFonts w:cstheme="minorHAnsi"/>
              </w:rPr>
            </w:pPr>
            <w:r w:rsidRPr="00246D5B">
              <w:t>HHChronic</w:t>
            </w:r>
          </w:p>
        </w:tc>
      </w:tr>
      <w:tr w:rsidR="00153611" w:rsidRPr="005F4836" w14:paraId="12FA4A29" w14:textId="77777777" w:rsidTr="00947F08">
        <w:trPr>
          <w:trHeight w:val="216"/>
        </w:trPr>
        <w:tc>
          <w:tcPr>
            <w:tcW w:w="9355" w:type="dxa"/>
          </w:tcPr>
          <w:p w14:paraId="1B046744" w14:textId="77777777" w:rsidR="00153611" w:rsidRPr="00845520" w:rsidRDefault="00153611" w:rsidP="00947F08">
            <w:pPr>
              <w:pStyle w:val="NoSpacing"/>
              <w:rPr>
                <w:bCs/>
              </w:rPr>
            </w:pPr>
            <w:r w:rsidRPr="00845520">
              <w:rPr>
                <w:bCs/>
              </w:rPr>
              <w:t>HHVet</w:t>
            </w:r>
          </w:p>
        </w:tc>
      </w:tr>
      <w:tr w:rsidR="00153611" w:rsidRPr="005F4836" w14:paraId="25B5F752" w14:textId="77777777" w:rsidTr="00947F08">
        <w:trPr>
          <w:trHeight w:val="216"/>
        </w:trPr>
        <w:tc>
          <w:tcPr>
            <w:tcW w:w="9355" w:type="dxa"/>
          </w:tcPr>
          <w:p w14:paraId="26FBD20D" w14:textId="77777777" w:rsidR="00153611" w:rsidRPr="00845520" w:rsidRDefault="00153611" w:rsidP="00947F08">
            <w:pPr>
              <w:pStyle w:val="NoSpacing"/>
              <w:rPr>
                <w:bCs/>
              </w:rPr>
            </w:pPr>
            <w:r w:rsidRPr="00845520">
              <w:rPr>
                <w:bCs/>
              </w:rPr>
              <w:t>HHAdultAge</w:t>
            </w:r>
          </w:p>
        </w:tc>
      </w:tr>
      <w:tr w:rsidR="00153611" w:rsidRPr="005F4836" w14:paraId="65321787" w14:textId="77777777" w:rsidTr="00947F08">
        <w:trPr>
          <w:trHeight w:val="216"/>
        </w:trPr>
        <w:tc>
          <w:tcPr>
            <w:tcW w:w="9355" w:type="dxa"/>
          </w:tcPr>
          <w:p w14:paraId="50DDB9EA" w14:textId="77777777" w:rsidR="00153611" w:rsidRPr="00845520" w:rsidRDefault="00153611" w:rsidP="00947F08">
            <w:pPr>
              <w:pStyle w:val="NoSpacing"/>
              <w:rPr>
                <w:bCs/>
              </w:rPr>
            </w:pPr>
            <w:r w:rsidRPr="00845520">
              <w:rPr>
                <w:bCs/>
              </w:rPr>
              <w:t>HHParent</w:t>
            </w:r>
          </w:p>
        </w:tc>
      </w:tr>
      <w:tr w:rsidR="00153611" w:rsidRPr="005F4836" w14:paraId="7B11D963" w14:textId="77777777" w:rsidTr="00947F08">
        <w:trPr>
          <w:trHeight w:val="216"/>
        </w:trPr>
        <w:tc>
          <w:tcPr>
            <w:tcW w:w="9355" w:type="dxa"/>
          </w:tcPr>
          <w:p w14:paraId="4DBD87DC" w14:textId="77777777" w:rsidR="00153611" w:rsidRPr="00845520" w:rsidRDefault="00153611" w:rsidP="00947F08">
            <w:pPr>
              <w:pStyle w:val="NoSpacing"/>
              <w:rPr>
                <w:bCs/>
              </w:rPr>
            </w:pPr>
            <w:r>
              <w:rPr>
                <w:bCs/>
              </w:rPr>
              <w:t>HHFleeingDV</w:t>
            </w:r>
          </w:p>
        </w:tc>
      </w:tr>
    </w:tbl>
    <w:p w14:paraId="76CD9C54" w14:textId="77777777" w:rsidR="00153611" w:rsidRDefault="00153611" w:rsidP="00153611">
      <w:pPr>
        <w:pStyle w:val="Heading4"/>
      </w:pPr>
      <w:r>
        <w:t>Target</w:t>
      </w:r>
    </w:p>
    <w:tbl>
      <w:tblPr>
        <w:tblStyle w:val="Style1"/>
        <w:tblW w:w="9355" w:type="dxa"/>
        <w:tblLook w:val="04A0" w:firstRow="1" w:lastRow="0" w:firstColumn="1" w:lastColumn="0" w:noHBand="0" w:noVBand="1"/>
      </w:tblPr>
      <w:tblGrid>
        <w:gridCol w:w="9355"/>
      </w:tblGrid>
      <w:tr w:rsidR="00153611" w:rsidRPr="006B4F91" w14:paraId="3650AA3B" w14:textId="77777777" w:rsidTr="00947F08">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9355" w:type="dxa"/>
            <w:shd w:val="clear" w:color="auto" w:fill="76923C" w:themeFill="accent3" w:themeFillShade="BF"/>
          </w:tcPr>
          <w:p w14:paraId="48F33BF9" w14:textId="77777777" w:rsidR="00153611" w:rsidRPr="005F4836" w:rsidRDefault="00153611" w:rsidP="00947F08">
            <w:pPr>
              <w:pStyle w:val="NoSpacing"/>
              <w:rPr>
                <w:b w:val="0"/>
                <w:bCs w:val="0"/>
                <w:color w:val="FFFFFF" w:themeColor="background1"/>
              </w:rPr>
            </w:pPr>
            <w:r>
              <w:rPr>
                <w:b w:val="0"/>
                <w:bCs w:val="0"/>
                <w:color w:val="FFFFFF" w:themeColor="background1"/>
              </w:rPr>
              <w:t>lsa</w:t>
            </w:r>
            <w:r w:rsidRPr="005F4836">
              <w:rPr>
                <w:b w:val="0"/>
                <w:bCs w:val="0"/>
                <w:color w:val="FFFFFF" w:themeColor="background1"/>
              </w:rPr>
              <w:t>_</w:t>
            </w:r>
            <w:r>
              <w:rPr>
                <w:b w:val="0"/>
                <w:bCs w:val="0"/>
                <w:color w:val="FFFFFF" w:themeColor="background1"/>
              </w:rPr>
              <w:t>Calculated</w:t>
            </w:r>
          </w:p>
        </w:tc>
      </w:tr>
    </w:tbl>
    <w:tbl>
      <w:tblPr>
        <w:tblStyle w:val="TableGrid"/>
        <w:tblW w:w="9350" w:type="dxa"/>
        <w:tblLook w:val="04A0" w:firstRow="1" w:lastRow="0" w:firstColumn="1" w:lastColumn="0" w:noHBand="0" w:noVBand="1"/>
      </w:tblPr>
      <w:tblGrid>
        <w:gridCol w:w="1435"/>
        <w:gridCol w:w="7915"/>
      </w:tblGrid>
      <w:tr w:rsidR="00153611" w:rsidRPr="003A0FA0" w14:paraId="308667E9" w14:textId="77777777" w:rsidTr="00947F08">
        <w:tc>
          <w:tcPr>
            <w:tcW w:w="1435" w:type="dxa"/>
          </w:tcPr>
          <w:p w14:paraId="4F9F6D0E" w14:textId="77777777" w:rsidR="00153611" w:rsidRPr="003A0FA0" w:rsidRDefault="00153611" w:rsidP="00947F08">
            <w:pPr>
              <w:pStyle w:val="NoSpacing"/>
            </w:pPr>
            <w:r w:rsidRPr="00845520">
              <w:rPr>
                <w:b/>
                <w:bCs/>
              </w:rPr>
              <w:t>Value</w:t>
            </w:r>
          </w:p>
        </w:tc>
        <w:tc>
          <w:tcPr>
            <w:tcW w:w="7915" w:type="dxa"/>
          </w:tcPr>
          <w:p w14:paraId="322780D6" w14:textId="77777777" w:rsidR="00153611" w:rsidRPr="003A0FA0" w:rsidRDefault="00153611" w:rsidP="00947F08">
            <w:pPr>
              <w:pStyle w:val="NoSpacing"/>
            </w:pPr>
            <w:r>
              <w:t xml:space="preserve">Count of distinct </w:t>
            </w:r>
            <w:r w:rsidRPr="00845520">
              <w:rPr>
                <w:b/>
                <w:bCs/>
              </w:rPr>
              <w:t>PersonalIDs</w:t>
            </w:r>
            <w:r>
              <w:t xml:space="preserve"> in tlsa_Enrollment</w:t>
            </w:r>
          </w:p>
        </w:tc>
      </w:tr>
      <w:tr w:rsidR="00153611" w:rsidRPr="003A0FA0" w14:paraId="530D6393" w14:textId="77777777" w:rsidTr="00947F08">
        <w:tc>
          <w:tcPr>
            <w:tcW w:w="1435" w:type="dxa"/>
          </w:tcPr>
          <w:p w14:paraId="2F4D2B24" w14:textId="77777777" w:rsidR="00153611" w:rsidRPr="00845520" w:rsidRDefault="00153611" w:rsidP="00947F08">
            <w:pPr>
              <w:pStyle w:val="NoSpacing"/>
              <w:rPr>
                <w:b/>
                <w:bCs/>
              </w:rPr>
            </w:pPr>
            <w:r w:rsidRPr="00845520">
              <w:rPr>
                <w:b/>
                <w:bCs/>
              </w:rPr>
              <w:t>Cohort</w:t>
            </w:r>
          </w:p>
        </w:tc>
        <w:tc>
          <w:tcPr>
            <w:tcW w:w="7915" w:type="dxa"/>
          </w:tcPr>
          <w:p w14:paraId="3E7CC138" w14:textId="77777777" w:rsidR="00153611" w:rsidRPr="003A0FA0" w:rsidRDefault="00153611" w:rsidP="00947F08">
            <w:pPr>
              <w:pStyle w:val="NoSpacing"/>
            </w:pPr>
            <w:r>
              <w:t>1, 10, 11, 12, 13 (see section 9.2)</w:t>
            </w:r>
          </w:p>
        </w:tc>
      </w:tr>
      <w:tr w:rsidR="00153611" w:rsidRPr="003A0FA0" w14:paraId="31CCD23B" w14:textId="77777777" w:rsidTr="00947F08">
        <w:tc>
          <w:tcPr>
            <w:tcW w:w="1435" w:type="dxa"/>
          </w:tcPr>
          <w:p w14:paraId="43B1DD43" w14:textId="77777777" w:rsidR="00153611" w:rsidRPr="00845520" w:rsidRDefault="00153611" w:rsidP="00947F08">
            <w:pPr>
              <w:pStyle w:val="NoSpacing"/>
              <w:rPr>
                <w:b/>
                <w:bCs/>
              </w:rPr>
            </w:pPr>
            <w:r w:rsidRPr="00845520">
              <w:rPr>
                <w:b/>
                <w:bCs/>
              </w:rPr>
              <w:t>Universe</w:t>
            </w:r>
          </w:p>
        </w:tc>
        <w:tc>
          <w:tcPr>
            <w:tcW w:w="7915" w:type="dxa"/>
          </w:tcPr>
          <w:p w14:paraId="19822B88" w14:textId="77777777" w:rsidR="00153611" w:rsidRPr="003A0FA0" w:rsidRDefault="00153611" w:rsidP="00947F08">
            <w:pPr>
              <w:pStyle w:val="NoSpacing"/>
            </w:pPr>
            <w:r>
              <w:t xml:space="preserve">See below </w:t>
            </w:r>
          </w:p>
        </w:tc>
      </w:tr>
      <w:tr w:rsidR="00153611" w:rsidRPr="003A0FA0" w14:paraId="4EB63122" w14:textId="77777777" w:rsidTr="00947F08">
        <w:tc>
          <w:tcPr>
            <w:tcW w:w="1435" w:type="dxa"/>
          </w:tcPr>
          <w:p w14:paraId="19A9E266" w14:textId="77777777" w:rsidR="00153611" w:rsidRPr="003A0FA0" w:rsidRDefault="00153611" w:rsidP="00947F08">
            <w:pPr>
              <w:pStyle w:val="NoSpacing"/>
            </w:pPr>
            <w:r w:rsidRPr="00845520">
              <w:rPr>
                <w:b/>
                <w:bCs/>
              </w:rPr>
              <w:t>HHType</w:t>
            </w:r>
          </w:p>
        </w:tc>
        <w:tc>
          <w:tcPr>
            <w:tcW w:w="7915" w:type="dxa"/>
          </w:tcPr>
          <w:p w14:paraId="255F290A" w14:textId="77777777" w:rsidR="00153611" w:rsidRPr="003A0FA0" w:rsidRDefault="00153611" w:rsidP="00947F08">
            <w:pPr>
              <w:pStyle w:val="NoSpacing"/>
            </w:pPr>
            <w:r>
              <w:t>See below</w:t>
            </w:r>
          </w:p>
        </w:tc>
      </w:tr>
      <w:tr w:rsidR="00153611" w:rsidRPr="003A0FA0" w14:paraId="1F3637E0" w14:textId="77777777" w:rsidTr="00947F08">
        <w:tc>
          <w:tcPr>
            <w:tcW w:w="1435" w:type="dxa"/>
          </w:tcPr>
          <w:p w14:paraId="3E87D0A6" w14:textId="77777777" w:rsidR="00153611" w:rsidRPr="003A0FA0" w:rsidRDefault="00153611" w:rsidP="00947F08">
            <w:pPr>
              <w:pStyle w:val="NoSpacing"/>
            </w:pPr>
            <w:r w:rsidRPr="00845520">
              <w:rPr>
                <w:b/>
                <w:bCs/>
              </w:rPr>
              <w:t>Population</w:t>
            </w:r>
          </w:p>
        </w:tc>
        <w:tc>
          <w:tcPr>
            <w:tcW w:w="7915" w:type="dxa"/>
          </w:tcPr>
          <w:p w14:paraId="7B5C4E56" w14:textId="77777777" w:rsidR="00153611" w:rsidRPr="003A0FA0" w:rsidRDefault="00153611" w:rsidP="00947F08">
            <w:pPr>
              <w:pStyle w:val="NoSpacing"/>
            </w:pPr>
            <w:r>
              <w:t>See below</w:t>
            </w:r>
          </w:p>
        </w:tc>
      </w:tr>
      <w:tr w:rsidR="00153611" w:rsidRPr="003A0FA0" w14:paraId="175DAA81" w14:textId="77777777" w:rsidTr="00947F08">
        <w:tc>
          <w:tcPr>
            <w:tcW w:w="1435" w:type="dxa"/>
          </w:tcPr>
          <w:p w14:paraId="7E0A3EF3" w14:textId="77777777" w:rsidR="00153611" w:rsidRPr="00845520" w:rsidRDefault="00153611" w:rsidP="00947F08">
            <w:pPr>
              <w:pStyle w:val="NoSpacing"/>
              <w:rPr>
                <w:b/>
                <w:bCs/>
              </w:rPr>
            </w:pPr>
            <w:r w:rsidRPr="00845520">
              <w:rPr>
                <w:b/>
                <w:bCs/>
              </w:rPr>
              <w:t>SystemPath</w:t>
            </w:r>
          </w:p>
        </w:tc>
        <w:tc>
          <w:tcPr>
            <w:tcW w:w="7915" w:type="dxa"/>
          </w:tcPr>
          <w:p w14:paraId="6A1DE16B" w14:textId="77777777" w:rsidR="00153611" w:rsidRPr="003A0FA0" w:rsidRDefault="00153611" w:rsidP="00947F08">
            <w:pPr>
              <w:pStyle w:val="NoSpacing"/>
            </w:pPr>
            <w:r>
              <w:t>-1</w:t>
            </w:r>
          </w:p>
        </w:tc>
      </w:tr>
      <w:tr w:rsidR="00153611" w:rsidRPr="003A0FA0" w14:paraId="75B6A76D" w14:textId="77777777" w:rsidTr="00947F08">
        <w:tc>
          <w:tcPr>
            <w:tcW w:w="1435" w:type="dxa"/>
          </w:tcPr>
          <w:p w14:paraId="7F62C82A" w14:textId="77777777" w:rsidR="00153611" w:rsidRPr="00845520" w:rsidRDefault="00153611" w:rsidP="00947F08">
            <w:pPr>
              <w:pStyle w:val="NoSpacing"/>
              <w:rPr>
                <w:b/>
                <w:bCs/>
              </w:rPr>
            </w:pPr>
            <w:r w:rsidRPr="00845520">
              <w:rPr>
                <w:b/>
                <w:bCs/>
              </w:rPr>
              <w:t>ProjectID</w:t>
            </w:r>
          </w:p>
        </w:tc>
        <w:tc>
          <w:tcPr>
            <w:tcW w:w="7915" w:type="dxa"/>
          </w:tcPr>
          <w:p w14:paraId="0BA5E108" w14:textId="77777777" w:rsidR="00153611" w:rsidRPr="003A0FA0" w:rsidRDefault="00153611" w:rsidP="00947F08">
            <w:pPr>
              <w:pStyle w:val="NoSpacing"/>
            </w:pPr>
            <w:r>
              <w:t>See below</w:t>
            </w:r>
          </w:p>
        </w:tc>
      </w:tr>
      <w:tr w:rsidR="00153611" w:rsidRPr="003A0FA0" w14:paraId="4641E78A" w14:textId="77777777" w:rsidTr="00947F08">
        <w:tc>
          <w:tcPr>
            <w:tcW w:w="1435" w:type="dxa"/>
          </w:tcPr>
          <w:p w14:paraId="7B41F149" w14:textId="77777777" w:rsidR="00153611" w:rsidRPr="003A0FA0" w:rsidRDefault="00153611" w:rsidP="00947F08">
            <w:pPr>
              <w:pStyle w:val="NoSpacing"/>
            </w:pPr>
            <w:r w:rsidRPr="00845520">
              <w:rPr>
                <w:b/>
                <w:bCs/>
              </w:rPr>
              <w:t>ReportRow</w:t>
            </w:r>
          </w:p>
        </w:tc>
        <w:tc>
          <w:tcPr>
            <w:tcW w:w="7915" w:type="dxa"/>
          </w:tcPr>
          <w:p w14:paraId="2BD284EB" w14:textId="3858C429" w:rsidR="00153611" w:rsidRPr="003A0FA0" w:rsidRDefault="00802EE6" w:rsidP="00947F08">
            <w:pPr>
              <w:pStyle w:val="NoSpacing"/>
            </w:pPr>
            <w:r>
              <w:t>55</w:t>
            </w:r>
          </w:p>
        </w:tc>
      </w:tr>
      <w:tr w:rsidR="00153611" w:rsidRPr="003A0FA0" w14:paraId="02FF755D" w14:textId="77777777" w:rsidTr="00947F08">
        <w:tc>
          <w:tcPr>
            <w:tcW w:w="1435" w:type="dxa"/>
          </w:tcPr>
          <w:p w14:paraId="695C6D80" w14:textId="77777777" w:rsidR="00153611" w:rsidRPr="003A0FA0" w:rsidRDefault="00153611" w:rsidP="00947F08">
            <w:pPr>
              <w:pStyle w:val="NoSpacing"/>
            </w:pPr>
            <w:r w:rsidRPr="003A0FA0">
              <w:t>ReportID</w:t>
            </w:r>
          </w:p>
        </w:tc>
        <w:tc>
          <w:tcPr>
            <w:tcW w:w="7915" w:type="dxa"/>
          </w:tcPr>
          <w:p w14:paraId="19E1B593" w14:textId="77777777" w:rsidR="00153611" w:rsidRPr="003A0FA0" w:rsidRDefault="00153611" w:rsidP="00947F08">
            <w:pPr>
              <w:pStyle w:val="NoSpacing"/>
            </w:pPr>
            <w:r>
              <w:t>Must match LSAReport.</w:t>
            </w:r>
            <w:r w:rsidRPr="00845520">
              <w:rPr>
                <w:b/>
                <w:bCs/>
              </w:rPr>
              <w:t>ReportID</w:t>
            </w:r>
          </w:p>
        </w:tc>
      </w:tr>
    </w:tbl>
    <w:p w14:paraId="1D4623AA" w14:textId="77777777" w:rsidR="00153611" w:rsidRDefault="00153611" w:rsidP="00153611">
      <w:pPr>
        <w:pStyle w:val="Heading3"/>
      </w:pPr>
      <w:r>
        <w:t>Logic</w:t>
      </w:r>
    </w:p>
    <w:p w14:paraId="2FF4CCFB" w14:textId="77777777" w:rsidR="00153611" w:rsidRDefault="00153611" w:rsidP="00153611">
      <w:pPr>
        <w:pStyle w:val="Heading4"/>
      </w:pPr>
      <w:r>
        <w:t>Cohort</w:t>
      </w:r>
    </w:p>
    <w:tbl>
      <w:tblPr>
        <w:tblStyle w:val="Style11"/>
        <w:tblW w:w="9265" w:type="dxa"/>
        <w:tblLook w:val="04A0" w:firstRow="1" w:lastRow="0" w:firstColumn="1" w:lastColumn="0" w:noHBand="0" w:noVBand="1"/>
      </w:tblPr>
      <w:tblGrid>
        <w:gridCol w:w="1398"/>
        <w:gridCol w:w="7867"/>
      </w:tblGrid>
      <w:tr w:rsidR="00153611" w14:paraId="38EE5229" w14:textId="77777777" w:rsidTr="00947F08">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899" w:type="dxa"/>
          </w:tcPr>
          <w:p w14:paraId="5D688F33" w14:textId="77777777" w:rsidR="00153611" w:rsidRDefault="00153611" w:rsidP="00947F08">
            <w:pPr>
              <w:pStyle w:val="NoSpacing"/>
            </w:pPr>
            <w:r>
              <w:t>Cohort</w:t>
            </w:r>
          </w:p>
        </w:tc>
        <w:tc>
          <w:tcPr>
            <w:tcW w:w="5061" w:type="dxa"/>
          </w:tcPr>
          <w:p w14:paraId="0F4A8573" w14:textId="77777777" w:rsidR="00153611" w:rsidRDefault="00153611" w:rsidP="00947F08">
            <w:pPr>
              <w:pStyle w:val="NoSpacing"/>
              <w:cnfStyle w:val="100000000000" w:firstRow="1" w:lastRow="0" w:firstColumn="0" w:lastColumn="0" w:oddVBand="0" w:evenVBand="0" w:oddHBand="0" w:evenHBand="0" w:firstRowFirstColumn="0" w:firstRowLastColumn="0" w:lastRowFirstColumn="0" w:lastRowLastColumn="0"/>
            </w:pPr>
            <w:r>
              <w:t>tlsa_Enrollment Criteria</w:t>
            </w:r>
          </w:p>
        </w:tc>
      </w:tr>
      <w:tr w:rsidR="00153611" w:rsidRPr="00845520" w14:paraId="2AD92555" w14:textId="77777777" w:rsidTr="00947F0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99" w:type="dxa"/>
          </w:tcPr>
          <w:p w14:paraId="29D2D061" w14:textId="77777777" w:rsidR="00153611" w:rsidRPr="0047665C" w:rsidRDefault="00153611" w:rsidP="00947F08">
            <w:pPr>
              <w:pStyle w:val="NoSpacing"/>
              <w:rPr>
                <w:u w:val="single"/>
              </w:rPr>
            </w:pPr>
            <w:r w:rsidRPr="00271EB6">
              <w:t>1</w:t>
            </w:r>
          </w:p>
        </w:tc>
        <w:tc>
          <w:tcPr>
            <w:tcW w:w="5061" w:type="dxa"/>
          </w:tcPr>
          <w:p w14:paraId="1790D8C8" w14:textId="77777777" w:rsidR="00153611" w:rsidRPr="00845520" w:rsidRDefault="00153611" w:rsidP="00947F08">
            <w:pPr>
              <w:pStyle w:val="NoSpacing"/>
              <w:cnfStyle w:val="000000100000" w:firstRow="0" w:lastRow="0" w:firstColumn="0" w:lastColumn="0" w:oddVBand="0" w:evenVBand="0" w:oddHBand="1" w:evenHBand="0" w:firstRowFirstColumn="0" w:firstRowLastColumn="0" w:lastRowFirstColumn="0" w:lastRowLastColumn="0"/>
            </w:pPr>
            <w:r w:rsidRPr="00845520">
              <w:rPr>
                <w:b/>
                <w:bCs/>
              </w:rPr>
              <w:t>AHAR</w:t>
            </w:r>
            <w:r w:rsidRPr="00845520">
              <w:t xml:space="preserve"> = 1</w:t>
            </w:r>
          </w:p>
        </w:tc>
      </w:tr>
      <w:tr w:rsidR="00153611" w14:paraId="65708382" w14:textId="77777777" w:rsidTr="00947F0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99" w:type="dxa"/>
          </w:tcPr>
          <w:p w14:paraId="6779FBF4" w14:textId="77777777" w:rsidR="00153611" w:rsidRDefault="00153611" w:rsidP="00947F08">
            <w:pPr>
              <w:pStyle w:val="NoSpacing"/>
            </w:pPr>
            <w:r w:rsidRPr="00271EB6">
              <w:t>10</w:t>
            </w:r>
          </w:p>
        </w:tc>
        <w:tc>
          <w:tcPr>
            <w:tcW w:w="5061" w:type="dxa"/>
          </w:tcPr>
          <w:p w14:paraId="4DC3A3D2" w14:textId="77777777" w:rsidR="00153611" w:rsidRDefault="00153611" w:rsidP="00947F08">
            <w:pPr>
              <w:pStyle w:val="NoSpacing"/>
              <w:cnfStyle w:val="000000010000" w:firstRow="0" w:lastRow="0" w:firstColumn="0" w:lastColumn="0" w:oddVBand="0" w:evenVBand="0" w:oddHBand="0" w:evenHBand="1" w:firstRowFirstColumn="0" w:firstRowLastColumn="0" w:lastRowFirstColumn="0" w:lastRowLastColumn="0"/>
            </w:pPr>
            <w:r w:rsidRPr="00845520">
              <w:rPr>
                <w:b/>
                <w:bCs/>
              </w:rPr>
              <w:t>PITOctober</w:t>
            </w:r>
            <w:r>
              <w:t xml:space="preserve"> = 1</w:t>
            </w:r>
          </w:p>
        </w:tc>
      </w:tr>
      <w:tr w:rsidR="00153611" w14:paraId="57593209" w14:textId="77777777" w:rsidTr="00947F0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99" w:type="dxa"/>
          </w:tcPr>
          <w:p w14:paraId="2871F25C" w14:textId="77777777" w:rsidR="00153611" w:rsidRDefault="00153611" w:rsidP="00947F08">
            <w:pPr>
              <w:pStyle w:val="NoSpacing"/>
            </w:pPr>
            <w:r w:rsidRPr="00271EB6">
              <w:t>11</w:t>
            </w:r>
          </w:p>
        </w:tc>
        <w:tc>
          <w:tcPr>
            <w:tcW w:w="5061" w:type="dxa"/>
          </w:tcPr>
          <w:p w14:paraId="366B8EFC" w14:textId="77777777" w:rsidR="00153611" w:rsidRDefault="00153611" w:rsidP="00947F08">
            <w:pPr>
              <w:pStyle w:val="NoSpacing"/>
              <w:cnfStyle w:val="000000100000" w:firstRow="0" w:lastRow="0" w:firstColumn="0" w:lastColumn="0" w:oddVBand="0" w:evenVBand="0" w:oddHBand="1" w:evenHBand="0" w:firstRowFirstColumn="0" w:firstRowLastColumn="0" w:lastRowFirstColumn="0" w:lastRowLastColumn="0"/>
            </w:pPr>
            <w:r w:rsidRPr="006B2E7E">
              <w:rPr>
                <w:b/>
                <w:bCs/>
              </w:rPr>
              <w:t>PIT</w:t>
            </w:r>
            <w:r>
              <w:rPr>
                <w:b/>
                <w:bCs/>
              </w:rPr>
              <w:t>January</w:t>
            </w:r>
            <w:r w:rsidRPr="006B2E7E">
              <w:t xml:space="preserve"> = 1</w:t>
            </w:r>
          </w:p>
        </w:tc>
      </w:tr>
      <w:tr w:rsidR="00153611" w14:paraId="7E4BF0E1" w14:textId="77777777" w:rsidTr="00947F0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99" w:type="dxa"/>
          </w:tcPr>
          <w:p w14:paraId="13E170F8" w14:textId="77777777" w:rsidR="00153611" w:rsidRDefault="00153611" w:rsidP="00947F08">
            <w:pPr>
              <w:pStyle w:val="NoSpacing"/>
            </w:pPr>
            <w:r w:rsidRPr="00271EB6">
              <w:t>12</w:t>
            </w:r>
          </w:p>
        </w:tc>
        <w:tc>
          <w:tcPr>
            <w:tcW w:w="5061" w:type="dxa"/>
          </w:tcPr>
          <w:p w14:paraId="4AB78A92" w14:textId="77777777" w:rsidR="00153611" w:rsidRDefault="00153611" w:rsidP="00947F08">
            <w:pPr>
              <w:pStyle w:val="NoSpacing"/>
              <w:cnfStyle w:val="000000010000" w:firstRow="0" w:lastRow="0" w:firstColumn="0" w:lastColumn="0" w:oddVBand="0" w:evenVBand="0" w:oddHBand="0" w:evenHBand="1" w:firstRowFirstColumn="0" w:firstRowLastColumn="0" w:lastRowFirstColumn="0" w:lastRowLastColumn="0"/>
            </w:pPr>
            <w:r w:rsidRPr="006B2E7E">
              <w:rPr>
                <w:b/>
                <w:bCs/>
              </w:rPr>
              <w:t>PIT</w:t>
            </w:r>
            <w:r>
              <w:rPr>
                <w:b/>
                <w:bCs/>
              </w:rPr>
              <w:t>April</w:t>
            </w:r>
            <w:r w:rsidRPr="006B2E7E">
              <w:t xml:space="preserve"> = 1</w:t>
            </w:r>
          </w:p>
        </w:tc>
      </w:tr>
      <w:tr w:rsidR="00153611" w14:paraId="1C45DA02" w14:textId="77777777" w:rsidTr="00947F0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99" w:type="dxa"/>
          </w:tcPr>
          <w:p w14:paraId="4264F2E1" w14:textId="77777777" w:rsidR="00153611" w:rsidRDefault="00153611" w:rsidP="00947F08">
            <w:pPr>
              <w:pStyle w:val="NoSpacing"/>
            </w:pPr>
            <w:r w:rsidRPr="00271EB6">
              <w:t>13</w:t>
            </w:r>
          </w:p>
        </w:tc>
        <w:tc>
          <w:tcPr>
            <w:tcW w:w="5061" w:type="dxa"/>
          </w:tcPr>
          <w:p w14:paraId="35C6876B" w14:textId="77777777" w:rsidR="00153611" w:rsidRDefault="00153611" w:rsidP="00947F08">
            <w:pPr>
              <w:pStyle w:val="NoSpacing"/>
              <w:cnfStyle w:val="000000100000" w:firstRow="0" w:lastRow="0" w:firstColumn="0" w:lastColumn="0" w:oddVBand="0" w:evenVBand="0" w:oddHBand="1" w:evenHBand="0" w:firstRowFirstColumn="0" w:firstRowLastColumn="0" w:lastRowFirstColumn="0" w:lastRowLastColumn="0"/>
            </w:pPr>
            <w:r w:rsidRPr="006B2E7E">
              <w:rPr>
                <w:b/>
                <w:bCs/>
              </w:rPr>
              <w:t>PIT</w:t>
            </w:r>
            <w:r>
              <w:rPr>
                <w:b/>
                <w:bCs/>
              </w:rPr>
              <w:t>July</w:t>
            </w:r>
            <w:r w:rsidRPr="006B2E7E">
              <w:t xml:space="preserve"> = 1</w:t>
            </w:r>
          </w:p>
        </w:tc>
      </w:tr>
    </w:tbl>
    <w:p w14:paraId="3EC932CD" w14:textId="77777777" w:rsidR="00153611" w:rsidRDefault="00153611" w:rsidP="00153611">
      <w:pPr>
        <w:pStyle w:val="Heading4"/>
      </w:pPr>
      <w:r>
        <w:t>Universe and ProjectID</w:t>
      </w:r>
    </w:p>
    <w:p w14:paraId="47AEC587" w14:textId="77777777" w:rsidR="00153611" w:rsidRPr="00845520" w:rsidRDefault="00153611" w:rsidP="00153611">
      <w:r>
        <w:t xml:space="preserve">Report rows 53 and 54 are required for each of the following </w:t>
      </w:r>
      <w:r w:rsidRPr="00845520">
        <w:rPr>
          <w:b/>
          <w:bCs/>
        </w:rPr>
        <w:t>Universe</w:t>
      </w:r>
      <w:r>
        <w:t xml:space="preserve"> values grouped by cohort, household type, and population.  For project-level counts (</w:t>
      </w:r>
      <w:r w:rsidRPr="00845520">
        <w:rPr>
          <w:b/>
          <w:bCs/>
        </w:rPr>
        <w:t>Universe</w:t>
      </w:r>
      <w:r>
        <w:t xml:space="preserve"> = 10), the </w:t>
      </w:r>
      <w:r w:rsidRPr="00845520">
        <w:rPr>
          <w:b/>
          <w:bCs/>
        </w:rPr>
        <w:t>ProjectID</w:t>
      </w:r>
      <w:r>
        <w:t xml:space="preserve"> from tlsa_HHID is required and should match a record in lsa_Project.</w:t>
      </w:r>
    </w:p>
    <w:tbl>
      <w:tblPr>
        <w:tblStyle w:val="Style11"/>
        <w:tblW w:w="9265" w:type="dxa"/>
        <w:tblLook w:val="04A0" w:firstRow="1" w:lastRow="0" w:firstColumn="1" w:lastColumn="0" w:noHBand="0" w:noVBand="1"/>
      </w:tblPr>
      <w:tblGrid>
        <w:gridCol w:w="3025"/>
        <w:gridCol w:w="2071"/>
        <w:gridCol w:w="4169"/>
      </w:tblGrid>
      <w:tr w:rsidR="00153611" w:rsidRPr="00BF3C9C" w14:paraId="5507B665" w14:textId="77777777" w:rsidTr="00947F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5" w:type="dxa"/>
          </w:tcPr>
          <w:p w14:paraId="16DCAAD5" w14:textId="77777777" w:rsidR="00153611" w:rsidRPr="00BF3C9C" w:rsidRDefault="00153611" w:rsidP="00947F08">
            <w:pPr>
              <w:pStyle w:val="NoSpacing"/>
            </w:pPr>
            <w:r w:rsidRPr="00BF3C9C">
              <w:t>Universe</w:t>
            </w:r>
          </w:p>
        </w:tc>
        <w:tc>
          <w:tcPr>
            <w:tcW w:w="2071" w:type="dxa"/>
          </w:tcPr>
          <w:p w14:paraId="2A92583D" w14:textId="77777777" w:rsidR="00153611" w:rsidRPr="00845520" w:rsidRDefault="00153611" w:rsidP="00947F08">
            <w:pPr>
              <w:pStyle w:val="NoSpacing"/>
              <w:cnfStyle w:val="100000000000" w:firstRow="1" w:lastRow="0" w:firstColumn="0" w:lastColumn="0" w:oddVBand="0" w:evenVBand="0" w:oddHBand="0" w:evenHBand="0" w:firstRowFirstColumn="0" w:firstRowLastColumn="0" w:lastRowFirstColumn="0" w:lastRowLastColumn="0"/>
            </w:pPr>
            <w:r w:rsidRPr="00BF3C9C">
              <w:t>ProjectID</w:t>
            </w:r>
          </w:p>
        </w:tc>
        <w:tc>
          <w:tcPr>
            <w:tcW w:w="4169" w:type="dxa"/>
          </w:tcPr>
          <w:p w14:paraId="4B4FF21A" w14:textId="77777777" w:rsidR="00153611" w:rsidRPr="00845520" w:rsidRDefault="00153611" w:rsidP="00947F08">
            <w:pPr>
              <w:pStyle w:val="NoSpacing"/>
              <w:cnfStyle w:val="100000000000" w:firstRow="1" w:lastRow="0" w:firstColumn="0" w:lastColumn="0" w:oddVBand="0" w:evenVBand="0" w:oddHBand="0" w:evenHBand="0" w:firstRowFirstColumn="0" w:firstRowLastColumn="0" w:lastRowFirstColumn="0" w:lastRowLastColumn="0"/>
            </w:pPr>
            <w:r w:rsidRPr="00845520">
              <w:t>Criteria</w:t>
            </w:r>
          </w:p>
        </w:tc>
      </w:tr>
      <w:tr w:rsidR="00153611" w:rsidRPr="00BF3C9C" w14:paraId="4E451BDF" w14:textId="77777777" w:rsidTr="00947F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5" w:type="dxa"/>
          </w:tcPr>
          <w:p w14:paraId="23ED3090" w14:textId="77777777" w:rsidR="00153611" w:rsidRDefault="00153611" w:rsidP="00947F08">
            <w:pPr>
              <w:pStyle w:val="NoSpacing"/>
            </w:pPr>
            <w:r>
              <w:t>10 = Project-level</w:t>
            </w:r>
          </w:p>
        </w:tc>
        <w:tc>
          <w:tcPr>
            <w:tcW w:w="2071" w:type="dxa"/>
          </w:tcPr>
          <w:p w14:paraId="5D6CBF0E" w14:textId="77777777" w:rsidR="00153611" w:rsidRDefault="00153611" w:rsidP="00947F08">
            <w:pPr>
              <w:pStyle w:val="NoSpacing"/>
              <w:cnfStyle w:val="000000100000" w:firstRow="0" w:lastRow="0" w:firstColumn="0" w:lastColumn="0" w:oddVBand="0" w:evenVBand="0" w:oddHBand="1" w:evenHBand="0" w:firstRowFirstColumn="0" w:firstRowLastColumn="0" w:lastRowFirstColumn="0" w:lastRowLastColumn="0"/>
            </w:pPr>
            <w:r>
              <w:t>=tlsa_HHID.</w:t>
            </w:r>
            <w:r w:rsidRPr="00845520">
              <w:rPr>
                <w:b/>
                <w:bCs/>
              </w:rPr>
              <w:t>ProjectID</w:t>
            </w:r>
          </w:p>
        </w:tc>
        <w:tc>
          <w:tcPr>
            <w:tcW w:w="4169" w:type="dxa"/>
          </w:tcPr>
          <w:p w14:paraId="2FEA6583" w14:textId="77777777" w:rsidR="00153611" w:rsidRPr="00BF3C9C" w:rsidRDefault="00153611" w:rsidP="00947F08">
            <w:pPr>
              <w:pStyle w:val="NoSpacing"/>
              <w:cnfStyle w:val="000000100000" w:firstRow="0" w:lastRow="0" w:firstColumn="0" w:lastColumn="0" w:oddVBand="0" w:evenVBand="0" w:oddHBand="1" w:evenHBand="0" w:firstRowFirstColumn="0" w:firstRowLastColumn="0" w:lastRowFirstColumn="0" w:lastRowLastColumn="0"/>
            </w:pPr>
            <w:r>
              <w:t>-</w:t>
            </w:r>
          </w:p>
        </w:tc>
      </w:tr>
      <w:tr w:rsidR="00153611" w:rsidRPr="00BF3C9C" w14:paraId="3793EA08" w14:textId="77777777" w:rsidTr="00947F0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5" w:type="dxa"/>
          </w:tcPr>
          <w:p w14:paraId="4C4B0637" w14:textId="77777777" w:rsidR="00153611" w:rsidRPr="008A7566" w:rsidRDefault="00153611" w:rsidP="00947F08">
            <w:pPr>
              <w:pStyle w:val="NoSpacing"/>
            </w:pPr>
            <w:r>
              <w:t>11=ES project type</w:t>
            </w:r>
          </w:p>
        </w:tc>
        <w:tc>
          <w:tcPr>
            <w:tcW w:w="2071" w:type="dxa"/>
          </w:tcPr>
          <w:p w14:paraId="753A3B67" w14:textId="77777777" w:rsidR="00153611" w:rsidRPr="00845520" w:rsidRDefault="00153611" w:rsidP="00947F08">
            <w:pPr>
              <w:pStyle w:val="NoSpacing"/>
              <w:cnfStyle w:val="000000010000" w:firstRow="0" w:lastRow="0" w:firstColumn="0" w:lastColumn="0" w:oddVBand="0" w:evenVBand="0" w:oddHBand="0" w:evenHBand="1" w:firstRowFirstColumn="0" w:firstRowLastColumn="0" w:lastRowFirstColumn="0" w:lastRowLastColumn="0"/>
            </w:pPr>
            <w:r w:rsidRPr="00845520">
              <w:t>NULL</w:t>
            </w:r>
          </w:p>
        </w:tc>
        <w:tc>
          <w:tcPr>
            <w:tcW w:w="4169" w:type="dxa"/>
          </w:tcPr>
          <w:p w14:paraId="5605CCF0" w14:textId="77777777" w:rsidR="00153611" w:rsidRPr="00BF3C9C" w:rsidRDefault="00153611" w:rsidP="00947F08">
            <w:pPr>
              <w:pStyle w:val="NoSpacing"/>
              <w:cnfStyle w:val="000000010000" w:firstRow="0" w:lastRow="0" w:firstColumn="0" w:lastColumn="0" w:oddVBand="0" w:evenVBand="0" w:oddHBand="0" w:evenHBand="1" w:firstRowFirstColumn="0" w:firstRowLastColumn="0" w:lastRowFirstColumn="0" w:lastRowLastColumn="0"/>
            </w:pPr>
            <w:r>
              <w:t>tlsa_HHID.</w:t>
            </w:r>
            <w:r w:rsidRPr="00845520">
              <w:rPr>
                <w:b/>
                <w:bCs/>
              </w:rPr>
              <w:t>ProjectType</w:t>
            </w:r>
            <w:r>
              <w:t xml:space="preserve"> = 1</w:t>
            </w:r>
          </w:p>
        </w:tc>
      </w:tr>
      <w:tr w:rsidR="00153611" w:rsidRPr="00BF3C9C" w14:paraId="47B4FBA7" w14:textId="77777777" w:rsidTr="00947F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5" w:type="dxa"/>
          </w:tcPr>
          <w:p w14:paraId="4085FC63" w14:textId="77777777" w:rsidR="00153611" w:rsidRDefault="00153611" w:rsidP="00947F08">
            <w:pPr>
              <w:pStyle w:val="NoSpacing"/>
            </w:pPr>
            <w:r>
              <w:t>12=SH project type</w:t>
            </w:r>
          </w:p>
        </w:tc>
        <w:tc>
          <w:tcPr>
            <w:tcW w:w="2071" w:type="dxa"/>
          </w:tcPr>
          <w:p w14:paraId="6F3046BE" w14:textId="77777777" w:rsidR="00153611" w:rsidRPr="00845520" w:rsidRDefault="00153611" w:rsidP="00947F08">
            <w:pPr>
              <w:pStyle w:val="NoSpacing"/>
              <w:cnfStyle w:val="000000100000" w:firstRow="0" w:lastRow="0" w:firstColumn="0" w:lastColumn="0" w:oddVBand="0" w:evenVBand="0" w:oddHBand="1" w:evenHBand="0" w:firstRowFirstColumn="0" w:firstRowLastColumn="0" w:lastRowFirstColumn="0" w:lastRowLastColumn="0"/>
              <w:rPr>
                <w:b/>
                <w:bCs/>
              </w:rPr>
            </w:pPr>
            <w:r w:rsidRPr="00FE65B4">
              <w:t>NULL</w:t>
            </w:r>
          </w:p>
        </w:tc>
        <w:tc>
          <w:tcPr>
            <w:tcW w:w="4169" w:type="dxa"/>
          </w:tcPr>
          <w:p w14:paraId="2A16CCA1" w14:textId="77777777" w:rsidR="00153611" w:rsidRPr="00BF3C9C" w:rsidRDefault="00153611" w:rsidP="00947F08">
            <w:pPr>
              <w:pStyle w:val="NoSpacing"/>
              <w:cnfStyle w:val="000000100000" w:firstRow="0" w:lastRow="0" w:firstColumn="0" w:lastColumn="0" w:oddVBand="0" w:evenVBand="0" w:oddHBand="1" w:evenHBand="0" w:firstRowFirstColumn="0" w:firstRowLastColumn="0" w:lastRowFirstColumn="0" w:lastRowLastColumn="0"/>
            </w:pPr>
            <w:r>
              <w:t>tlsa_HHID.</w:t>
            </w:r>
            <w:r w:rsidRPr="00845520">
              <w:rPr>
                <w:b/>
                <w:bCs/>
              </w:rPr>
              <w:t>ProjectType</w:t>
            </w:r>
            <w:r>
              <w:t xml:space="preserve"> = 8</w:t>
            </w:r>
          </w:p>
        </w:tc>
      </w:tr>
      <w:tr w:rsidR="00153611" w:rsidRPr="00BF3C9C" w14:paraId="23FBD5EA" w14:textId="77777777" w:rsidTr="00947F0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5" w:type="dxa"/>
          </w:tcPr>
          <w:p w14:paraId="0527143B" w14:textId="77777777" w:rsidR="00153611" w:rsidRDefault="00153611" w:rsidP="00947F08">
            <w:pPr>
              <w:pStyle w:val="NoSpacing"/>
            </w:pPr>
            <w:r>
              <w:t>13=TH project type</w:t>
            </w:r>
          </w:p>
        </w:tc>
        <w:tc>
          <w:tcPr>
            <w:tcW w:w="2071" w:type="dxa"/>
          </w:tcPr>
          <w:p w14:paraId="473FD7C0" w14:textId="77777777" w:rsidR="00153611" w:rsidRPr="00845520" w:rsidRDefault="00153611" w:rsidP="00947F08">
            <w:pPr>
              <w:pStyle w:val="NoSpacing"/>
              <w:cnfStyle w:val="000000010000" w:firstRow="0" w:lastRow="0" w:firstColumn="0" w:lastColumn="0" w:oddVBand="0" w:evenVBand="0" w:oddHBand="0" w:evenHBand="1" w:firstRowFirstColumn="0" w:firstRowLastColumn="0" w:lastRowFirstColumn="0" w:lastRowLastColumn="0"/>
              <w:rPr>
                <w:b/>
                <w:bCs/>
              </w:rPr>
            </w:pPr>
            <w:r w:rsidRPr="00FE65B4">
              <w:t>NULL</w:t>
            </w:r>
          </w:p>
        </w:tc>
        <w:tc>
          <w:tcPr>
            <w:tcW w:w="4169" w:type="dxa"/>
          </w:tcPr>
          <w:p w14:paraId="7744C30E" w14:textId="77777777" w:rsidR="00153611" w:rsidRPr="00BF3C9C" w:rsidRDefault="00153611" w:rsidP="00947F08">
            <w:pPr>
              <w:pStyle w:val="NoSpacing"/>
              <w:cnfStyle w:val="000000010000" w:firstRow="0" w:lastRow="0" w:firstColumn="0" w:lastColumn="0" w:oddVBand="0" w:evenVBand="0" w:oddHBand="0" w:evenHBand="1" w:firstRowFirstColumn="0" w:firstRowLastColumn="0" w:lastRowFirstColumn="0" w:lastRowLastColumn="0"/>
            </w:pPr>
            <w:r>
              <w:t>tlsa_HHID.</w:t>
            </w:r>
            <w:r w:rsidRPr="00845520">
              <w:rPr>
                <w:b/>
                <w:bCs/>
              </w:rPr>
              <w:t>ProjectType</w:t>
            </w:r>
            <w:r>
              <w:t xml:space="preserve"> = 2</w:t>
            </w:r>
          </w:p>
        </w:tc>
      </w:tr>
      <w:tr w:rsidR="00153611" w:rsidRPr="00BF3C9C" w14:paraId="63156F6D" w14:textId="77777777" w:rsidTr="00947F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5" w:type="dxa"/>
          </w:tcPr>
          <w:p w14:paraId="0F4A4628" w14:textId="77777777" w:rsidR="00153611" w:rsidRDefault="00153611" w:rsidP="00947F08">
            <w:pPr>
              <w:pStyle w:val="NoSpacing"/>
            </w:pPr>
            <w:r>
              <w:t xml:space="preserve">14=Housed in RRH </w:t>
            </w:r>
          </w:p>
        </w:tc>
        <w:tc>
          <w:tcPr>
            <w:tcW w:w="2071" w:type="dxa"/>
          </w:tcPr>
          <w:p w14:paraId="2F721F55" w14:textId="77777777" w:rsidR="00153611" w:rsidRPr="00845520" w:rsidRDefault="00153611" w:rsidP="00947F08">
            <w:pPr>
              <w:pStyle w:val="NoSpacing"/>
              <w:cnfStyle w:val="000000100000" w:firstRow="0" w:lastRow="0" w:firstColumn="0" w:lastColumn="0" w:oddVBand="0" w:evenVBand="0" w:oddHBand="1" w:evenHBand="0" w:firstRowFirstColumn="0" w:firstRowLastColumn="0" w:lastRowFirstColumn="0" w:lastRowLastColumn="0"/>
              <w:rPr>
                <w:b/>
                <w:bCs/>
              </w:rPr>
            </w:pPr>
            <w:r w:rsidRPr="00FE65B4">
              <w:t>NULL</w:t>
            </w:r>
          </w:p>
        </w:tc>
        <w:tc>
          <w:tcPr>
            <w:tcW w:w="4169" w:type="dxa"/>
          </w:tcPr>
          <w:p w14:paraId="4828DF90" w14:textId="77777777" w:rsidR="00153611" w:rsidRPr="00BF3C9C" w:rsidRDefault="00153611" w:rsidP="00947F08">
            <w:pPr>
              <w:pStyle w:val="NoSpacing"/>
              <w:cnfStyle w:val="000000100000" w:firstRow="0" w:lastRow="0" w:firstColumn="0" w:lastColumn="0" w:oddVBand="0" w:evenVBand="0" w:oddHBand="1" w:evenHBand="0" w:firstRowFirstColumn="0" w:firstRowLastColumn="0" w:lastRowFirstColumn="0" w:lastRowLastColumn="0"/>
            </w:pPr>
            <w:r>
              <w:t>tlsa_HHID.</w:t>
            </w:r>
            <w:r w:rsidRPr="00845520">
              <w:rPr>
                <w:b/>
                <w:bCs/>
              </w:rPr>
              <w:t>ProjectType</w:t>
            </w:r>
            <w:r>
              <w:t xml:space="preserve"> = 13</w:t>
            </w:r>
          </w:p>
        </w:tc>
      </w:tr>
      <w:tr w:rsidR="00153611" w:rsidRPr="00BF3C9C" w14:paraId="6D49070C" w14:textId="77777777" w:rsidTr="00947F0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5" w:type="dxa"/>
          </w:tcPr>
          <w:p w14:paraId="486099D0" w14:textId="77777777" w:rsidR="00153611" w:rsidRDefault="00153611" w:rsidP="00947F08">
            <w:pPr>
              <w:pStyle w:val="NoSpacing"/>
            </w:pPr>
            <w:r>
              <w:t xml:space="preserve">15=Housed in PSH </w:t>
            </w:r>
          </w:p>
        </w:tc>
        <w:tc>
          <w:tcPr>
            <w:tcW w:w="2071" w:type="dxa"/>
          </w:tcPr>
          <w:p w14:paraId="3CF9AC03" w14:textId="77777777" w:rsidR="00153611" w:rsidRPr="00845520" w:rsidRDefault="00153611" w:rsidP="00947F08">
            <w:pPr>
              <w:pStyle w:val="NoSpacing"/>
              <w:cnfStyle w:val="000000010000" w:firstRow="0" w:lastRow="0" w:firstColumn="0" w:lastColumn="0" w:oddVBand="0" w:evenVBand="0" w:oddHBand="0" w:evenHBand="1" w:firstRowFirstColumn="0" w:firstRowLastColumn="0" w:lastRowFirstColumn="0" w:lastRowLastColumn="0"/>
              <w:rPr>
                <w:b/>
                <w:bCs/>
              </w:rPr>
            </w:pPr>
            <w:r w:rsidRPr="00FE65B4">
              <w:t>NULL</w:t>
            </w:r>
          </w:p>
        </w:tc>
        <w:tc>
          <w:tcPr>
            <w:tcW w:w="4169" w:type="dxa"/>
          </w:tcPr>
          <w:p w14:paraId="5148B4B3" w14:textId="77777777" w:rsidR="00153611" w:rsidRPr="00BF3C9C" w:rsidRDefault="00153611" w:rsidP="00947F08">
            <w:pPr>
              <w:pStyle w:val="NoSpacing"/>
              <w:cnfStyle w:val="000000010000" w:firstRow="0" w:lastRow="0" w:firstColumn="0" w:lastColumn="0" w:oddVBand="0" w:evenVBand="0" w:oddHBand="0" w:evenHBand="1" w:firstRowFirstColumn="0" w:firstRowLastColumn="0" w:lastRowFirstColumn="0" w:lastRowLastColumn="0"/>
            </w:pPr>
            <w:r>
              <w:t>tlsa_HHID.</w:t>
            </w:r>
            <w:r w:rsidRPr="00845520">
              <w:rPr>
                <w:b/>
                <w:bCs/>
              </w:rPr>
              <w:t>ProjectType</w:t>
            </w:r>
            <w:r>
              <w:t xml:space="preserve"> = 1</w:t>
            </w:r>
          </w:p>
        </w:tc>
      </w:tr>
      <w:tr w:rsidR="00153611" w:rsidRPr="00BF3C9C" w14:paraId="237C9A7F" w14:textId="77777777" w:rsidTr="00947F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5" w:type="dxa"/>
          </w:tcPr>
          <w:p w14:paraId="25A05744" w14:textId="77777777" w:rsidR="00153611" w:rsidRDefault="00153611" w:rsidP="00947F08">
            <w:pPr>
              <w:pStyle w:val="NoSpacing"/>
            </w:pPr>
            <w:r>
              <w:t>16=ES/SH/TH unduplicated</w:t>
            </w:r>
          </w:p>
        </w:tc>
        <w:tc>
          <w:tcPr>
            <w:tcW w:w="2071" w:type="dxa"/>
          </w:tcPr>
          <w:p w14:paraId="13408194" w14:textId="77777777" w:rsidR="00153611" w:rsidRPr="00845520" w:rsidRDefault="00153611" w:rsidP="00947F08">
            <w:pPr>
              <w:pStyle w:val="NoSpacing"/>
              <w:cnfStyle w:val="000000100000" w:firstRow="0" w:lastRow="0" w:firstColumn="0" w:lastColumn="0" w:oddVBand="0" w:evenVBand="0" w:oddHBand="1" w:evenHBand="0" w:firstRowFirstColumn="0" w:firstRowLastColumn="0" w:lastRowFirstColumn="0" w:lastRowLastColumn="0"/>
              <w:rPr>
                <w:b/>
                <w:bCs/>
              </w:rPr>
            </w:pPr>
            <w:r w:rsidRPr="00FE65B4">
              <w:t>NULL</w:t>
            </w:r>
          </w:p>
        </w:tc>
        <w:tc>
          <w:tcPr>
            <w:tcW w:w="4169" w:type="dxa"/>
          </w:tcPr>
          <w:p w14:paraId="2CB7D53F" w14:textId="77777777" w:rsidR="00153611" w:rsidRPr="00BF3C9C" w:rsidRDefault="00153611" w:rsidP="00947F08">
            <w:pPr>
              <w:pStyle w:val="NoSpacing"/>
              <w:cnfStyle w:val="000000100000" w:firstRow="0" w:lastRow="0" w:firstColumn="0" w:lastColumn="0" w:oddVBand="0" w:evenVBand="0" w:oddHBand="1" w:evenHBand="0" w:firstRowFirstColumn="0" w:firstRowLastColumn="0" w:lastRowFirstColumn="0" w:lastRowLastColumn="0"/>
            </w:pPr>
            <w:r>
              <w:t>tlsa_HHID.</w:t>
            </w:r>
            <w:r w:rsidRPr="00845520">
              <w:rPr>
                <w:b/>
                <w:bCs/>
              </w:rPr>
              <w:t>ProjectType</w:t>
            </w:r>
            <w:r>
              <w:t xml:space="preserve"> in (1,8,2)</w:t>
            </w:r>
          </w:p>
        </w:tc>
      </w:tr>
    </w:tbl>
    <w:p w14:paraId="7E3FADFC" w14:textId="77777777" w:rsidR="00153611" w:rsidRDefault="00153611" w:rsidP="00153611">
      <w:pPr>
        <w:pStyle w:val="Heading4"/>
      </w:pPr>
      <w:r>
        <w:t>Household Type and Populations</w:t>
      </w:r>
    </w:p>
    <w:p w14:paraId="6C02910F" w14:textId="77777777" w:rsidR="00153611" w:rsidRDefault="00153611" w:rsidP="00153611">
      <w:r>
        <w:t>For counts by ProjectID (</w:t>
      </w:r>
      <w:r w:rsidRPr="00947F08">
        <w:rPr>
          <w:b/>
          <w:bCs/>
        </w:rPr>
        <w:t>Universe</w:t>
      </w:r>
      <w:r>
        <w:t xml:space="preserve"> 10) report row 55 is required for the following combinations of household type and population:</w:t>
      </w:r>
    </w:p>
    <w:tbl>
      <w:tblPr>
        <w:tblStyle w:val="Style11"/>
        <w:tblW w:w="9360" w:type="dxa"/>
        <w:tblLayout w:type="fixed"/>
        <w:tblLook w:val="04A0" w:firstRow="1" w:lastRow="0" w:firstColumn="1" w:lastColumn="0" w:noHBand="0" w:noVBand="1"/>
      </w:tblPr>
      <w:tblGrid>
        <w:gridCol w:w="625"/>
        <w:gridCol w:w="3498"/>
        <w:gridCol w:w="822"/>
        <w:gridCol w:w="4415"/>
      </w:tblGrid>
      <w:tr w:rsidR="00153611" w:rsidRPr="00845520" w14:paraId="7D0074EB" w14:textId="77777777" w:rsidTr="00E83E0C">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625" w:type="dxa"/>
          </w:tcPr>
          <w:p w14:paraId="3983D7AC" w14:textId="77777777" w:rsidR="00153611" w:rsidRPr="00845520" w:rsidRDefault="00153611" w:rsidP="00947F08">
            <w:pPr>
              <w:pStyle w:val="NoSpacing"/>
            </w:pPr>
            <w:r w:rsidRPr="00845520">
              <w:t>ID</w:t>
            </w:r>
          </w:p>
        </w:tc>
        <w:tc>
          <w:tcPr>
            <w:tcW w:w="3498" w:type="dxa"/>
          </w:tcPr>
          <w:p w14:paraId="11F5B8A1" w14:textId="77777777" w:rsidR="00153611" w:rsidRPr="00845520" w:rsidRDefault="00153611" w:rsidP="00947F08">
            <w:pPr>
              <w:pStyle w:val="NoSpacing"/>
              <w:cnfStyle w:val="100000000000" w:firstRow="1" w:lastRow="0" w:firstColumn="0" w:lastColumn="0" w:oddVBand="0" w:evenVBand="0" w:oddHBand="0" w:evenHBand="0" w:firstRowFirstColumn="0" w:firstRowLastColumn="0" w:lastRowFirstColumn="0" w:lastRowLastColumn="0"/>
              <w:rPr>
                <w:b w:val="0"/>
                <w:bCs w:val="0"/>
              </w:rPr>
            </w:pPr>
            <w:r w:rsidRPr="00845520">
              <w:t>Population</w:t>
            </w:r>
          </w:p>
        </w:tc>
        <w:tc>
          <w:tcPr>
            <w:tcW w:w="822" w:type="dxa"/>
          </w:tcPr>
          <w:p w14:paraId="1AB8B57C" w14:textId="77777777" w:rsidR="00153611" w:rsidRPr="00845520" w:rsidRDefault="00153611" w:rsidP="00947F08">
            <w:pPr>
              <w:pStyle w:val="NoSpacing"/>
              <w:cnfStyle w:val="100000000000" w:firstRow="1" w:lastRow="0" w:firstColumn="0" w:lastColumn="0" w:oddVBand="0" w:evenVBand="0" w:oddHBand="0" w:evenHBand="0" w:firstRowFirstColumn="0" w:firstRowLastColumn="0" w:lastRowFirstColumn="0" w:lastRowLastColumn="0"/>
              <w:rPr>
                <w:bCs w:val="0"/>
              </w:rPr>
            </w:pPr>
            <w:r w:rsidRPr="00845520">
              <w:rPr>
                <w:bCs w:val="0"/>
              </w:rPr>
              <w:t>HHType</w:t>
            </w:r>
          </w:p>
        </w:tc>
        <w:tc>
          <w:tcPr>
            <w:tcW w:w="4415" w:type="dxa"/>
          </w:tcPr>
          <w:p w14:paraId="3B1703FB" w14:textId="77777777" w:rsidR="00153611" w:rsidRPr="00845520" w:rsidRDefault="00153611" w:rsidP="00947F08">
            <w:pPr>
              <w:pStyle w:val="NoSpacing"/>
              <w:cnfStyle w:val="100000000000" w:firstRow="1" w:lastRow="0" w:firstColumn="0" w:lastColumn="0" w:oddVBand="0" w:evenVBand="0" w:oddHBand="0" w:evenHBand="0" w:firstRowFirstColumn="0" w:firstRowLastColumn="0" w:lastRowFirstColumn="0" w:lastRowLastColumn="0"/>
            </w:pPr>
            <w:r w:rsidRPr="00845520">
              <w:t>Criteria</w:t>
            </w:r>
          </w:p>
        </w:tc>
      </w:tr>
      <w:tr w:rsidR="00153611" w:rsidRPr="00845520" w14:paraId="52BA9B1B" w14:textId="77777777" w:rsidTr="00E83E0C">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5" w:type="dxa"/>
            <w:vAlign w:val="center"/>
          </w:tcPr>
          <w:p w14:paraId="1592592E" w14:textId="77777777" w:rsidR="00153611" w:rsidRPr="00845520" w:rsidRDefault="00153611" w:rsidP="00947F08">
            <w:pPr>
              <w:pStyle w:val="NoSpacing"/>
            </w:pPr>
            <w:r w:rsidRPr="00845520">
              <w:rPr>
                <w:rFonts w:ascii="Calibri" w:hAnsi="Calibri" w:cs="Calibri"/>
                <w:bCs w:val="0"/>
              </w:rPr>
              <w:t>50</w:t>
            </w:r>
          </w:p>
        </w:tc>
        <w:tc>
          <w:tcPr>
            <w:tcW w:w="3498" w:type="dxa"/>
            <w:vAlign w:val="center"/>
          </w:tcPr>
          <w:p w14:paraId="2A73EC4A" w14:textId="77777777" w:rsidR="00153611" w:rsidRPr="00845520" w:rsidRDefault="00153611" w:rsidP="00947F08">
            <w:pPr>
              <w:pStyle w:val="NoSpacing"/>
              <w:cnfStyle w:val="000000100000" w:firstRow="0" w:lastRow="0" w:firstColumn="0" w:lastColumn="0" w:oddVBand="0" w:evenVBand="0" w:oddHBand="1" w:evenHBand="0" w:firstRowFirstColumn="0" w:firstRowLastColumn="0" w:lastRowFirstColumn="0" w:lastRowLastColumn="0"/>
            </w:pPr>
            <w:r w:rsidRPr="00845520">
              <w:rPr>
                <w:rFonts w:ascii="Calibri" w:hAnsi="Calibri" w:cs="Calibri"/>
              </w:rPr>
              <w:t>Veteran</w:t>
            </w:r>
          </w:p>
        </w:tc>
        <w:tc>
          <w:tcPr>
            <w:tcW w:w="822" w:type="dxa"/>
            <w:vAlign w:val="center"/>
          </w:tcPr>
          <w:p w14:paraId="3C3C9DA9" w14:textId="77777777" w:rsidR="00153611" w:rsidRPr="00845520" w:rsidRDefault="00153611" w:rsidP="00947F08">
            <w:pPr>
              <w:pStyle w:val="NoSpacing"/>
              <w:cnfStyle w:val="000000100000" w:firstRow="0" w:lastRow="0" w:firstColumn="0" w:lastColumn="0" w:oddVBand="0" w:evenVBand="0" w:oddHBand="1" w:evenHBand="0" w:firstRowFirstColumn="0" w:firstRowLastColumn="0" w:lastRowFirstColumn="0" w:lastRowLastColumn="0"/>
            </w:pPr>
            <w:r w:rsidRPr="00845520">
              <w:rPr>
                <w:rFonts w:ascii="Calibri" w:hAnsi="Calibri" w:cs="Calibri"/>
              </w:rPr>
              <w:t>0,1,2,99</w:t>
            </w:r>
          </w:p>
        </w:tc>
        <w:tc>
          <w:tcPr>
            <w:tcW w:w="4415" w:type="dxa"/>
            <w:vAlign w:val="center"/>
          </w:tcPr>
          <w:p w14:paraId="7C7940DF" w14:textId="77777777" w:rsidR="00153611" w:rsidRPr="00845520" w:rsidRDefault="00153611" w:rsidP="00947F08">
            <w:pPr>
              <w:pStyle w:val="NoSpacing"/>
              <w:cnfStyle w:val="000000100000" w:firstRow="0" w:lastRow="0" w:firstColumn="0" w:lastColumn="0" w:oddVBand="0" w:evenVBand="0" w:oddHBand="1" w:evenHBand="0" w:firstRowFirstColumn="0" w:firstRowLastColumn="0" w:lastRowFirstColumn="0" w:lastRowLastColumn="0"/>
            </w:pPr>
            <w:r w:rsidRPr="00845520">
              <w:rPr>
                <w:rFonts w:ascii="Calibri" w:hAnsi="Calibri" w:cs="Calibri"/>
                <w:bCs/>
              </w:rPr>
              <w:t>tlsa_Person.</w:t>
            </w:r>
            <w:r w:rsidRPr="00845520">
              <w:rPr>
                <w:rFonts w:ascii="Calibri" w:hAnsi="Calibri" w:cs="Calibri"/>
                <w:b/>
                <w:bCs/>
                <w:color w:val="000000"/>
              </w:rPr>
              <w:t>VetStatus = 1</w:t>
            </w:r>
          </w:p>
        </w:tc>
      </w:tr>
      <w:tr w:rsidR="00153611" w:rsidRPr="00845520" w14:paraId="1E6BF774" w14:textId="77777777" w:rsidTr="00E83E0C">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5" w:type="dxa"/>
            <w:vAlign w:val="center"/>
          </w:tcPr>
          <w:p w14:paraId="5BDD2A75" w14:textId="77777777" w:rsidR="00153611" w:rsidRPr="00845520" w:rsidRDefault="00153611" w:rsidP="00947F08">
            <w:pPr>
              <w:pStyle w:val="NoSpacing"/>
            </w:pPr>
            <w:r w:rsidRPr="00845520">
              <w:t>53</w:t>
            </w:r>
          </w:p>
        </w:tc>
        <w:tc>
          <w:tcPr>
            <w:tcW w:w="3498" w:type="dxa"/>
            <w:vAlign w:val="center"/>
          </w:tcPr>
          <w:p w14:paraId="4EB2A790" w14:textId="77777777" w:rsidR="00153611" w:rsidRPr="00845520" w:rsidRDefault="00153611" w:rsidP="00947F08">
            <w:pPr>
              <w:pStyle w:val="NoSpacing"/>
              <w:cnfStyle w:val="000000010000" w:firstRow="0" w:lastRow="0" w:firstColumn="0" w:lastColumn="0" w:oddVBand="0" w:evenVBand="0" w:oddHBand="0" w:evenHBand="1" w:firstRowFirstColumn="0" w:firstRowLastColumn="0" w:lastRowFirstColumn="0" w:lastRowLastColumn="0"/>
              <w:rPr>
                <w:bCs/>
              </w:rPr>
            </w:pPr>
            <w:r w:rsidRPr="00845520">
              <w:rPr>
                <w:rFonts w:ascii="Calibri" w:hAnsi="Calibri" w:cs="Calibri"/>
                <w:bCs/>
                <w:color w:val="000000"/>
              </w:rPr>
              <w:t>Chronically Homeless Adult/HoH</w:t>
            </w:r>
          </w:p>
        </w:tc>
        <w:tc>
          <w:tcPr>
            <w:tcW w:w="822" w:type="dxa"/>
            <w:vAlign w:val="center"/>
          </w:tcPr>
          <w:p w14:paraId="36D33015" w14:textId="77777777" w:rsidR="00153611" w:rsidRPr="00845520" w:rsidRDefault="00153611" w:rsidP="00947F08">
            <w:pPr>
              <w:pStyle w:val="NoSpacing"/>
              <w:cnfStyle w:val="000000010000" w:firstRow="0" w:lastRow="0" w:firstColumn="0" w:lastColumn="0" w:oddVBand="0" w:evenVBand="0" w:oddHBand="0" w:evenHBand="1" w:firstRowFirstColumn="0" w:firstRowLastColumn="0" w:lastRowFirstColumn="0" w:lastRowLastColumn="0"/>
              <w:rPr>
                <w:bCs/>
              </w:rPr>
            </w:pPr>
            <w:r w:rsidRPr="00845520">
              <w:rPr>
                <w:rFonts w:ascii="Calibri" w:hAnsi="Calibri" w:cs="Calibri"/>
                <w:bCs/>
                <w:color w:val="000000"/>
              </w:rPr>
              <w:t>0,1,2,3,99</w:t>
            </w:r>
          </w:p>
        </w:tc>
        <w:tc>
          <w:tcPr>
            <w:tcW w:w="4415" w:type="dxa"/>
            <w:vAlign w:val="center"/>
          </w:tcPr>
          <w:p w14:paraId="5EE85744" w14:textId="77777777" w:rsidR="00153611" w:rsidRPr="00845520" w:rsidRDefault="00153611" w:rsidP="00947F08">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Calibri"/>
                <w:color w:val="000000"/>
              </w:rPr>
              <w:t>tlsa_Person.</w:t>
            </w:r>
            <w:r w:rsidRPr="00845520">
              <w:rPr>
                <w:rFonts w:ascii="Calibri" w:hAnsi="Calibri" w:cs="Calibri"/>
                <w:b/>
                <w:bCs/>
                <w:color w:val="000000"/>
              </w:rPr>
              <w:t>DisabilityStatus</w:t>
            </w:r>
            <w:r w:rsidRPr="00845520">
              <w:rPr>
                <w:rFonts w:ascii="Calibri" w:hAnsi="Calibri" w:cs="Calibri"/>
                <w:color w:val="000000"/>
              </w:rPr>
              <w:t xml:space="preserve"> = 1 and </w:t>
            </w:r>
          </w:p>
          <w:p w14:paraId="1268AA0A" w14:textId="77777777" w:rsidR="00153611" w:rsidRPr="00845520" w:rsidRDefault="00153611" w:rsidP="00947F08">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Calibri"/>
                <w:b/>
                <w:bCs/>
                <w:color w:val="000000"/>
              </w:rPr>
              <w:t>CHTime</w:t>
            </w:r>
            <w:r w:rsidRPr="00845520">
              <w:rPr>
                <w:rFonts w:ascii="Calibri" w:hAnsi="Calibri" w:cs="Calibri"/>
                <w:color w:val="000000"/>
              </w:rPr>
              <w:t xml:space="preserve"> = 365 and </w:t>
            </w:r>
            <w:r w:rsidRPr="00845520">
              <w:rPr>
                <w:rFonts w:ascii="Calibri" w:hAnsi="Calibri" w:cs="Calibri"/>
                <w:b/>
                <w:bCs/>
                <w:color w:val="000000"/>
              </w:rPr>
              <w:t>CHTimeStatus</w:t>
            </w:r>
            <w:r w:rsidRPr="00845520">
              <w:rPr>
                <w:rFonts w:ascii="Calibri" w:hAnsi="Calibri" w:cs="Calibri"/>
                <w:color w:val="000000"/>
              </w:rPr>
              <w:t xml:space="preserve"> in (1,2); or </w:t>
            </w:r>
          </w:p>
          <w:p w14:paraId="54500F68" w14:textId="77777777" w:rsidR="00153611" w:rsidRPr="00845520" w:rsidRDefault="00153611" w:rsidP="00947F08">
            <w:pPr>
              <w:spacing w:before="0" w:after="0" w:line="240" w:lineRule="auto"/>
              <w:cnfStyle w:val="000000010000" w:firstRow="0" w:lastRow="0" w:firstColumn="0" w:lastColumn="0" w:oddVBand="0" w:evenVBand="0" w:oddHBand="0" w:evenHBand="1" w:firstRowFirstColumn="0" w:firstRowLastColumn="0" w:lastRowFirstColumn="0" w:lastRowLastColumn="0"/>
              <w:rPr>
                <w:b/>
              </w:rPr>
            </w:pPr>
            <w:r w:rsidRPr="00845520">
              <w:rPr>
                <w:rFonts w:ascii="Calibri" w:hAnsi="Calibri" w:cs="Calibri"/>
                <w:b/>
                <w:bCs/>
                <w:color w:val="000000"/>
              </w:rPr>
              <w:t>CHTime</w:t>
            </w:r>
            <w:r w:rsidRPr="00845520">
              <w:rPr>
                <w:rFonts w:ascii="Calibri" w:hAnsi="Calibri" w:cs="Calibri"/>
                <w:color w:val="000000"/>
              </w:rPr>
              <w:t xml:space="preserve"> = 400 and </w:t>
            </w:r>
            <w:r w:rsidRPr="00845520">
              <w:rPr>
                <w:rFonts w:ascii="Calibri" w:hAnsi="Calibri" w:cs="Calibri"/>
                <w:b/>
                <w:bCs/>
                <w:color w:val="000000"/>
              </w:rPr>
              <w:t>CHTimeStatus</w:t>
            </w:r>
            <w:r w:rsidRPr="00845520">
              <w:rPr>
                <w:rFonts w:ascii="Calibri" w:hAnsi="Calibri" w:cs="Calibri"/>
                <w:color w:val="000000"/>
              </w:rPr>
              <w:t xml:space="preserve"> = 2</w:t>
            </w:r>
          </w:p>
        </w:tc>
      </w:tr>
      <w:tr w:rsidR="00153611" w:rsidRPr="00845520" w14:paraId="47C82E32" w14:textId="77777777" w:rsidTr="00E83E0C">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5" w:type="dxa"/>
            <w:vAlign w:val="center"/>
          </w:tcPr>
          <w:p w14:paraId="2F00DB7B" w14:textId="77777777" w:rsidR="00153611" w:rsidRPr="00845520" w:rsidRDefault="00153611" w:rsidP="00947F08">
            <w:pPr>
              <w:pStyle w:val="NoSpacing"/>
              <w:rPr>
                <w:rFonts w:ascii="Calibri" w:hAnsi="Calibri" w:cs="Calibri"/>
                <w:bCs w:val="0"/>
              </w:rPr>
            </w:pPr>
            <w:r w:rsidRPr="00845520">
              <w:rPr>
                <w:rFonts w:ascii="Calibri" w:hAnsi="Calibri" w:cs="Calibri"/>
                <w:bCs w:val="0"/>
              </w:rPr>
              <w:t>1178</w:t>
            </w:r>
          </w:p>
        </w:tc>
        <w:tc>
          <w:tcPr>
            <w:tcW w:w="3498" w:type="dxa"/>
            <w:vAlign w:val="center"/>
          </w:tcPr>
          <w:p w14:paraId="4EF0DC51" w14:textId="77777777" w:rsidR="00153611" w:rsidRPr="00845520" w:rsidRDefault="00153611" w:rsidP="00947F08">
            <w:pPr>
              <w:pStyle w:val="NoSpacing"/>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45520">
              <w:rPr>
                <w:rFonts w:ascii="Calibri" w:hAnsi="Calibri" w:cs="Calibri"/>
              </w:rPr>
              <w:t>Age 18-21 in AO Youth Household</w:t>
            </w:r>
          </w:p>
        </w:tc>
        <w:tc>
          <w:tcPr>
            <w:tcW w:w="822" w:type="dxa"/>
            <w:vAlign w:val="center"/>
          </w:tcPr>
          <w:p w14:paraId="0940F914" w14:textId="77777777" w:rsidR="00153611" w:rsidRPr="00845520" w:rsidRDefault="00153611" w:rsidP="00947F08">
            <w:pPr>
              <w:pStyle w:val="NoSpacing"/>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45520">
              <w:rPr>
                <w:rFonts w:ascii="Calibri" w:hAnsi="Calibri" w:cs="Calibri"/>
              </w:rPr>
              <w:t>1</w:t>
            </w:r>
          </w:p>
        </w:tc>
        <w:tc>
          <w:tcPr>
            <w:tcW w:w="4415" w:type="dxa"/>
            <w:vAlign w:val="center"/>
          </w:tcPr>
          <w:p w14:paraId="1CA02C17" w14:textId="77777777" w:rsidR="00153611" w:rsidRPr="00845520" w:rsidRDefault="00153611" w:rsidP="00947F08">
            <w:pPr>
              <w:pStyle w:val="NoSpacing"/>
              <w:cnfStyle w:val="000000100000" w:firstRow="0" w:lastRow="0" w:firstColumn="0" w:lastColumn="0" w:oddVBand="0" w:evenVBand="0" w:oddHBand="1" w:evenHBand="0" w:firstRowFirstColumn="0" w:firstRowLastColumn="0" w:lastRowFirstColumn="0" w:lastRowLastColumn="0"/>
              <w:rPr>
                <w:rFonts w:ascii="Calibri" w:hAnsi="Calibri" w:cs="Calibri"/>
                <w:bCs/>
              </w:rPr>
            </w:pPr>
            <w:r w:rsidRPr="00845520">
              <w:rPr>
                <w:rFonts w:ascii="Calibri" w:hAnsi="Calibri" w:cs="Calibri"/>
              </w:rPr>
              <w:t>tlsa_Enrollment.</w:t>
            </w:r>
            <w:r w:rsidRPr="00845520">
              <w:rPr>
                <w:rFonts w:ascii="Calibri" w:hAnsi="Calibri" w:cs="Calibri"/>
                <w:b/>
                <w:bCs/>
                <w:color w:val="000000"/>
              </w:rPr>
              <w:t xml:space="preserve">ActiveAge </w:t>
            </w:r>
            <w:r w:rsidRPr="00845520">
              <w:rPr>
                <w:rFonts w:ascii="Calibri" w:hAnsi="Calibri" w:cs="Calibri"/>
                <w:color w:val="000000"/>
              </w:rPr>
              <w:t>= 18 and tlsa_HHID.</w:t>
            </w:r>
            <w:r w:rsidRPr="00845520">
              <w:rPr>
                <w:rFonts w:ascii="Calibri" w:hAnsi="Calibri" w:cs="Calibri"/>
                <w:b/>
                <w:bCs/>
                <w:color w:val="000000"/>
              </w:rPr>
              <w:t>HHAdultAge</w:t>
            </w:r>
            <w:r w:rsidRPr="00845520">
              <w:rPr>
                <w:rFonts w:ascii="Calibri" w:hAnsi="Calibri" w:cs="Calibri"/>
                <w:color w:val="000000"/>
              </w:rPr>
              <w:t xml:space="preserve"> in (18,24)</w:t>
            </w:r>
          </w:p>
        </w:tc>
      </w:tr>
      <w:tr w:rsidR="00153611" w:rsidRPr="00845520" w14:paraId="082DB2A2" w14:textId="77777777" w:rsidTr="00E83E0C">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5" w:type="dxa"/>
            <w:vAlign w:val="center"/>
          </w:tcPr>
          <w:p w14:paraId="65A104B6" w14:textId="77777777" w:rsidR="00153611" w:rsidRPr="00845520" w:rsidRDefault="00153611" w:rsidP="00947F08">
            <w:pPr>
              <w:pStyle w:val="NoSpacing"/>
              <w:rPr>
                <w:rFonts w:ascii="Calibri" w:hAnsi="Calibri" w:cs="Calibri"/>
                <w:bCs w:val="0"/>
              </w:rPr>
            </w:pPr>
            <w:r w:rsidRPr="00845520">
              <w:rPr>
                <w:rFonts w:ascii="Calibri" w:hAnsi="Calibri" w:cs="Calibri"/>
                <w:bCs w:val="0"/>
                <w:color w:val="000000"/>
              </w:rPr>
              <w:t>1179</w:t>
            </w:r>
          </w:p>
        </w:tc>
        <w:tc>
          <w:tcPr>
            <w:tcW w:w="3498" w:type="dxa"/>
            <w:vAlign w:val="center"/>
          </w:tcPr>
          <w:p w14:paraId="6D3E9E12" w14:textId="77777777" w:rsidR="00153611" w:rsidRPr="00845520" w:rsidRDefault="00153611" w:rsidP="00947F08">
            <w:pPr>
              <w:pStyle w:val="NoSpacing"/>
              <w:cnfStyle w:val="000000010000" w:firstRow="0" w:lastRow="0" w:firstColumn="0" w:lastColumn="0" w:oddVBand="0" w:evenVBand="0" w:oddHBand="0" w:evenHBand="1" w:firstRowFirstColumn="0" w:firstRowLastColumn="0" w:lastRowFirstColumn="0" w:lastRowLastColumn="0"/>
              <w:rPr>
                <w:rFonts w:ascii="Calibri" w:hAnsi="Calibri" w:cs="Calibri"/>
              </w:rPr>
            </w:pPr>
            <w:r w:rsidRPr="00845520">
              <w:rPr>
                <w:rFonts w:ascii="Calibri" w:hAnsi="Calibri" w:cs="Calibri"/>
                <w:color w:val="000000"/>
              </w:rPr>
              <w:t>Age 22-24 in AO Youth Household</w:t>
            </w:r>
          </w:p>
        </w:tc>
        <w:tc>
          <w:tcPr>
            <w:tcW w:w="822" w:type="dxa"/>
            <w:vAlign w:val="center"/>
          </w:tcPr>
          <w:p w14:paraId="1642FE38" w14:textId="77777777" w:rsidR="00153611" w:rsidRPr="00845520" w:rsidRDefault="00153611" w:rsidP="00947F08">
            <w:pPr>
              <w:pStyle w:val="NoSpacing"/>
              <w:cnfStyle w:val="000000010000" w:firstRow="0" w:lastRow="0" w:firstColumn="0" w:lastColumn="0" w:oddVBand="0" w:evenVBand="0" w:oddHBand="0" w:evenHBand="1" w:firstRowFirstColumn="0" w:firstRowLastColumn="0" w:lastRowFirstColumn="0" w:lastRowLastColumn="0"/>
              <w:rPr>
                <w:rFonts w:ascii="Calibri" w:hAnsi="Calibri" w:cs="Calibri"/>
              </w:rPr>
            </w:pPr>
            <w:r w:rsidRPr="00845520">
              <w:rPr>
                <w:rFonts w:ascii="Calibri" w:hAnsi="Calibri" w:cs="Calibri"/>
                <w:color w:val="000000"/>
              </w:rPr>
              <w:t>1</w:t>
            </w:r>
          </w:p>
        </w:tc>
        <w:tc>
          <w:tcPr>
            <w:tcW w:w="4415" w:type="dxa"/>
            <w:vAlign w:val="center"/>
          </w:tcPr>
          <w:p w14:paraId="231F708E" w14:textId="77777777" w:rsidR="00153611" w:rsidRPr="00845520" w:rsidRDefault="00153611" w:rsidP="00947F08">
            <w:pPr>
              <w:pStyle w:val="NoSpacing"/>
              <w:cnfStyle w:val="000000010000" w:firstRow="0" w:lastRow="0" w:firstColumn="0" w:lastColumn="0" w:oddVBand="0" w:evenVBand="0" w:oddHBand="0" w:evenHBand="1" w:firstRowFirstColumn="0" w:firstRowLastColumn="0" w:lastRowFirstColumn="0" w:lastRowLastColumn="0"/>
              <w:rPr>
                <w:rFonts w:ascii="Calibri" w:hAnsi="Calibri" w:cs="Calibri"/>
              </w:rPr>
            </w:pPr>
            <w:r w:rsidRPr="00845520">
              <w:rPr>
                <w:rFonts w:ascii="Calibri" w:hAnsi="Calibri" w:cs="Calibri"/>
                <w:color w:val="000000"/>
              </w:rPr>
              <w:t>tlsa_Enrollment.</w:t>
            </w:r>
            <w:r w:rsidRPr="00845520">
              <w:rPr>
                <w:rFonts w:ascii="Calibri" w:hAnsi="Calibri" w:cs="Calibri"/>
                <w:b/>
                <w:bCs/>
                <w:color w:val="000000"/>
              </w:rPr>
              <w:t xml:space="preserve">ActiveAge </w:t>
            </w:r>
            <w:r w:rsidRPr="00845520">
              <w:rPr>
                <w:rFonts w:ascii="Calibri" w:hAnsi="Calibri" w:cs="Calibri"/>
                <w:color w:val="000000"/>
              </w:rPr>
              <w:t>= 24 and tlsa_HHID.</w:t>
            </w:r>
            <w:r w:rsidRPr="00845520">
              <w:rPr>
                <w:rFonts w:ascii="Calibri" w:hAnsi="Calibri" w:cs="Calibri"/>
                <w:b/>
                <w:bCs/>
                <w:color w:val="000000"/>
              </w:rPr>
              <w:t>HHAdultAge</w:t>
            </w:r>
            <w:r w:rsidRPr="00845520">
              <w:rPr>
                <w:rFonts w:ascii="Calibri" w:hAnsi="Calibri" w:cs="Calibri"/>
                <w:color w:val="000000"/>
              </w:rPr>
              <w:t xml:space="preserve"> in (18,24)</w:t>
            </w:r>
          </w:p>
        </w:tc>
      </w:tr>
      <w:tr w:rsidR="00153611" w:rsidRPr="00845520" w14:paraId="5E7E583D" w14:textId="77777777" w:rsidTr="00E83E0C">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5" w:type="dxa"/>
            <w:vAlign w:val="center"/>
          </w:tcPr>
          <w:p w14:paraId="5C2AA96C" w14:textId="77777777" w:rsidR="00153611" w:rsidRPr="00845520" w:rsidRDefault="00153611" w:rsidP="00947F08">
            <w:pPr>
              <w:pStyle w:val="NoSpacing"/>
              <w:rPr>
                <w:rFonts w:ascii="Calibri" w:hAnsi="Calibri" w:cs="Calibri"/>
                <w:bCs w:val="0"/>
                <w:color w:val="000000"/>
              </w:rPr>
            </w:pPr>
            <w:r w:rsidRPr="00845520">
              <w:rPr>
                <w:rFonts w:ascii="Calibri" w:hAnsi="Calibri" w:cs="Calibri"/>
                <w:bCs w:val="0"/>
              </w:rPr>
              <w:t>1278</w:t>
            </w:r>
          </w:p>
        </w:tc>
        <w:tc>
          <w:tcPr>
            <w:tcW w:w="3498" w:type="dxa"/>
            <w:vAlign w:val="center"/>
          </w:tcPr>
          <w:p w14:paraId="6BB27364" w14:textId="77777777" w:rsidR="00153611" w:rsidRPr="00845520" w:rsidRDefault="00153611" w:rsidP="00947F08">
            <w:pPr>
              <w:pStyle w:val="NoSpacing"/>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rPr>
              <w:t>Age 18-21 in AC Parenting Youth Household</w:t>
            </w:r>
          </w:p>
        </w:tc>
        <w:tc>
          <w:tcPr>
            <w:tcW w:w="822" w:type="dxa"/>
            <w:vAlign w:val="center"/>
          </w:tcPr>
          <w:p w14:paraId="3801B765" w14:textId="77777777" w:rsidR="00153611" w:rsidRPr="00845520" w:rsidRDefault="00153611" w:rsidP="00947F08">
            <w:pPr>
              <w:pStyle w:val="NoSpacing"/>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rPr>
              <w:t>2</w:t>
            </w:r>
          </w:p>
        </w:tc>
        <w:tc>
          <w:tcPr>
            <w:tcW w:w="4415" w:type="dxa"/>
            <w:vAlign w:val="center"/>
          </w:tcPr>
          <w:p w14:paraId="34E55F1B" w14:textId="77777777" w:rsidR="00153611" w:rsidRPr="00845520" w:rsidRDefault="00153611" w:rsidP="00947F08">
            <w:pPr>
              <w:pStyle w:val="NoSpacing"/>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rPr>
              <w:t>tlsa_Enrollment.</w:t>
            </w:r>
            <w:r w:rsidRPr="00845520">
              <w:rPr>
                <w:rFonts w:ascii="Calibri" w:hAnsi="Calibri" w:cs="Calibri"/>
                <w:b/>
                <w:bCs/>
                <w:color w:val="000000"/>
              </w:rPr>
              <w:t xml:space="preserve">ActiveAge </w:t>
            </w:r>
            <w:r w:rsidRPr="00845520">
              <w:rPr>
                <w:rFonts w:ascii="Calibri" w:hAnsi="Calibri" w:cs="Calibri"/>
                <w:color w:val="000000"/>
              </w:rPr>
              <w:t>= 18 and tlsa_HHID.</w:t>
            </w:r>
            <w:r w:rsidRPr="00845520">
              <w:rPr>
                <w:rFonts w:ascii="Calibri" w:hAnsi="Calibri" w:cs="Calibri"/>
                <w:b/>
                <w:bCs/>
                <w:color w:val="000000"/>
              </w:rPr>
              <w:t>HHParent</w:t>
            </w:r>
            <w:r w:rsidRPr="00845520">
              <w:rPr>
                <w:rFonts w:ascii="Calibri" w:hAnsi="Calibri" w:cs="Calibri"/>
                <w:color w:val="000000"/>
              </w:rPr>
              <w:t xml:space="preserve"> = 1 and tlsa_HHID.HHAdultAge in (18,24)</w:t>
            </w:r>
          </w:p>
        </w:tc>
      </w:tr>
      <w:tr w:rsidR="00153611" w:rsidRPr="00845520" w14:paraId="0495822E" w14:textId="77777777" w:rsidTr="00E83E0C">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5" w:type="dxa"/>
            <w:vAlign w:val="center"/>
          </w:tcPr>
          <w:p w14:paraId="300BF64D" w14:textId="77777777" w:rsidR="00153611" w:rsidRPr="00845520" w:rsidRDefault="00153611" w:rsidP="00947F08">
            <w:pPr>
              <w:pStyle w:val="NoSpacing"/>
              <w:rPr>
                <w:rFonts w:ascii="Calibri" w:hAnsi="Calibri" w:cs="Calibri"/>
                <w:bCs w:val="0"/>
              </w:rPr>
            </w:pPr>
            <w:r w:rsidRPr="00845520">
              <w:rPr>
                <w:rFonts w:ascii="Calibri" w:hAnsi="Calibri" w:cs="Calibri"/>
                <w:bCs w:val="0"/>
                <w:color w:val="000000"/>
              </w:rPr>
              <w:t>1279</w:t>
            </w:r>
          </w:p>
        </w:tc>
        <w:tc>
          <w:tcPr>
            <w:tcW w:w="3498" w:type="dxa"/>
            <w:vAlign w:val="center"/>
          </w:tcPr>
          <w:p w14:paraId="55F4AF27" w14:textId="77777777" w:rsidR="00153611" w:rsidRPr="00845520" w:rsidRDefault="00153611" w:rsidP="00947F08">
            <w:pPr>
              <w:pStyle w:val="NoSpacing"/>
              <w:cnfStyle w:val="000000010000" w:firstRow="0" w:lastRow="0" w:firstColumn="0" w:lastColumn="0" w:oddVBand="0" w:evenVBand="0" w:oddHBand="0" w:evenHBand="1" w:firstRowFirstColumn="0" w:firstRowLastColumn="0" w:lastRowFirstColumn="0" w:lastRowLastColumn="0"/>
              <w:rPr>
                <w:rFonts w:ascii="Calibri" w:hAnsi="Calibri" w:cs="Calibri"/>
              </w:rPr>
            </w:pPr>
            <w:r w:rsidRPr="00845520">
              <w:rPr>
                <w:rFonts w:ascii="Calibri" w:hAnsi="Calibri" w:cs="Calibri"/>
                <w:color w:val="000000"/>
              </w:rPr>
              <w:t>Age 22-24 in AC Parenting Youth Household</w:t>
            </w:r>
          </w:p>
        </w:tc>
        <w:tc>
          <w:tcPr>
            <w:tcW w:w="822" w:type="dxa"/>
            <w:vAlign w:val="center"/>
          </w:tcPr>
          <w:p w14:paraId="26F05A70" w14:textId="77777777" w:rsidR="00153611" w:rsidRPr="00845520" w:rsidRDefault="00153611" w:rsidP="00947F08">
            <w:pPr>
              <w:pStyle w:val="NoSpacing"/>
              <w:cnfStyle w:val="000000010000" w:firstRow="0" w:lastRow="0" w:firstColumn="0" w:lastColumn="0" w:oddVBand="0" w:evenVBand="0" w:oddHBand="0" w:evenHBand="1" w:firstRowFirstColumn="0" w:firstRowLastColumn="0" w:lastRowFirstColumn="0" w:lastRowLastColumn="0"/>
              <w:rPr>
                <w:rFonts w:ascii="Calibri" w:hAnsi="Calibri" w:cs="Calibri"/>
              </w:rPr>
            </w:pPr>
            <w:r w:rsidRPr="00845520">
              <w:rPr>
                <w:rFonts w:ascii="Calibri" w:hAnsi="Calibri" w:cs="Calibri"/>
                <w:color w:val="000000"/>
              </w:rPr>
              <w:t>2</w:t>
            </w:r>
          </w:p>
        </w:tc>
        <w:tc>
          <w:tcPr>
            <w:tcW w:w="4415" w:type="dxa"/>
            <w:vAlign w:val="center"/>
          </w:tcPr>
          <w:p w14:paraId="6DCA4A69" w14:textId="77777777" w:rsidR="00153611" w:rsidRPr="00845520" w:rsidRDefault="00153611" w:rsidP="00947F08">
            <w:pPr>
              <w:pStyle w:val="NoSpacing"/>
              <w:cnfStyle w:val="000000010000" w:firstRow="0" w:lastRow="0" w:firstColumn="0" w:lastColumn="0" w:oddVBand="0" w:evenVBand="0" w:oddHBand="0" w:evenHBand="1" w:firstRowFirstColumn="0" w:firstRowLastColumn="0" w:lastRowFirstColumn="0" w:lastRowLastColumn="0"/>
              <w:rPr>
                <w:rFonts w:ascii="Calibri" w:hAnsi="Calibri" w:cs="Calibri"/>
              </w:rPr>
            </w:pPr>
            <w:r w:rsidRPr="00845520">
              <w:rPr>
                <w:rFonts w:ascii="Calibri" w:hAnsi="Calibri" w:cs="Calibri"/>
                <w:color w:val="000000"/>
              </w:rPr>
              <w:t>tlsa_Enrollment.</w:t>
            </w:r>
            <w:r w:rsidRPr="00845520">
              <w:rPr>
                <w:rFonts w:ascii="Calibri" w:hAnsi="Calibri" w:cs="Calibri"/>
                <w:b/>
                <w:bCs/>
                <w:color w:val="000000"/>
              </w:rPr>
              <w:t xml:space="preserve">ActiveAge </w:t>
            </w:r>
            <w:r w:rsidRPr="00845520">
              <w:rPr>
                <w:rFonts w:ascii="Calibri" w:hAnsi="Calibri" w:cs="Calibri"/>
                <w:color w:val="000000"/>
              </w:rPr>
              <w:t>= 24 and tlsa_HHID.</w:t>
            </w:r>
            <w:r w:rsidRPr="00845520">
              <w:rPr>
                <w:rFonts w:ascii="Calibri" w:hAnsi="Calibri" w:cs="Calibri"/>
                <w:b/>
                <w:bCs/>
                <w:color w:val="000000"/>
              </w:rPr>
              <w:t>HHParent</w:t>
            </w:r>
            <w:r w:rsidRPr="00845520">
              <w:rPr>
                <w:rFonts w:ascii="Calibri" w:hAnsi="Calibri" w:cs="Calibri"/>
                <w:color w:val="000000"/>
              </w:rPr>
              <w:t xml:space="preserve"> = 1 and tlsa_HHID.HHAdultAge in (18,24)</w:t>
            </w:r>
          </w:p>
        </w:tc>
      </w:tr>
    </w:tbl>
    <w:p w14:paraId="76AFBEB4" w14:textId="77777777" w:rsidR="00153611" w:rsidRDefault="00153611" w:rsidP="00153611">
      <w:r>
        <w:t>For counts by project type  (</w:t>
      </w:r>
      <w:r w:rsidRPr="00947F08">
        <w:rPr>
          <w:b/>
          <w:bCs/>
        </w:rPr>
        <w:t>Universe</w:t>
      </w:r>
      <w:r>
        <w:t xml:space="preserve"> 11-16)), report row 55 is required for the following:</w:t>
      </w:r>
    </w:p>
    <w:tbl>
      <w:tblPr>
        <w:tblStyle w:val="Style11"/>
        <w:tblW w:w="9360" w:type="dxa"/>
        <w:tblLook w:val="04A0" w:firstRow="1" w:lastRow="0" w:firstColumn="1" w:lastColumn="0" w:noHBand="0" w:noVBand="1"/>
      </w:tblPr>
      <w:tblGrid>
        <w:gridCol w:w="622"/>
        <w:gridCol w:w="3404"/>
        <w:gridCol w:w="1024"/>
        <w:gridCol w:w="4310"/>
      </w:tblGrid>
      <w:tr w:rsidR="00153611" w:rsidRPr="00660AB8" w14:paraId="67D9782C" w14:textId="77777777" w:rsidTr="00947F08">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0" w:type="dxa"/>
          </w:tcPr>
          <w:p w14:paraId="4F33EEBC" w14:textId="77777777" w:rsidR="00153611" w:rsidRPr="001B77FD" w:rsidRDefault="00153611" w:rsidP="00947F08">
            <w:pPr>
              <w:pStyle w:val="NoSpacing"/>
            </w:pPr>
            <w:r w:rsidRPr="001B77FD">
              <w:t>ID</w:t>
            </w:r>
          </w:p>
        </w:tc>
        <w:tc>
          <w:tcPr>
            <w:tcW w:w="3404" w:type="dxa"/>
          </w:tcPr>
          <w:p w14:paraId="165A7924" w14:textId="77777777" w:rsidR="00153611" w:rsidRPr="001B77FD" w:rsidRDefault="00153611" w:rsidP="00947F08">
            <w:pPr>
              <w:pStyle w:val="NoSpacing"/>
              <w:cnfStyle w:val="100000000000" w:firstRow="1" w:lastRow="0" w:firstColumn="0" w:lastColumn="0" w:oddVBand="0" w:evenVBand="0" w:oddHBand="0" w:evenHBand="0" w:firstRowFirstColumn="0" w:firstRowLastColumn="0" w:lastRowFirstColumn="0" w:lastRowLastColumn="0"/>
              <w:rPr>
                <w:b w:val="0"/>
                <w:bCs w:val="0"/>
              </w:rPr>
            </w:pPr>
            <w:r w:rsidRPr="001B77FD">
              <w:t>Population</w:t>
            </w:r>
          </w:p>
        </w:tc>
        <w:tc>
          <w:tcPr>
            <w:tcW w:w="1024" w:type="dxa"/>
          </w:tcPr>
          <w:p w14:paraId="27E62190" w14:textId="77777777" w:rsidR="00153611" w:rsidRPr="00EF53A9" w:rsidRDefault="00153611" w:rsidP="00947F08">
            <w:pPr>
              <w:pStyle w:val="NoSpacing"/>
              <w:cnfStyle w:val="100000000000" w:firstRow="1" w:lastRow="0" w:firstColumn="0" w:lastColumn="0" w:oddVBand="0" w:evenVBand="0" w:oddHBand="0" w:evenHBand="0" w:firstRowFirstColumn="0" w:firstRowLastColumn="0" w:lastRowFirstColumn="0" w:lastRowLastColumn="0"/>
              <w:rPr>
                <w:bCs w:val="0"/>
              </w:rPr>
            </w:pPr>
            <w:r w:rsidRPr="00EF53A9">
              <w:rPr>
                <w:bCs w:val="0"/>
              </w:rPr>
              <w:t>HHType</w:t>
            </w:r>
          </w:p>
        </w:tc>
        <w:tc>
          <w:tcPr>
            <w:tcW w:w="4310" w:type="dxa"/>
          </w:tcPr>
          <w:p w14:paraId="42A24FBA" w14:textId="77777777" w:rsidR="00153611" w:rsidRPr="00EF53A9" w:rsidRDefault="00153611" w:rsidP="00947F08">
            <w:pPr>
              <w:pStyle w:val="NoSpacing"/>
              <w:cnfStyle w:val="100000000000" w:firstRow="1" w:lastRow="0" w:firstColumn="0" w:lastColumn="0" w:oddVBand="0" w:evenVBand="0" w:oddHBand="0" w:evenHBand="0" w:firstRowFirstColumn="0" w:firstRowLastColumn="0" w:lastRowFirstColumn="0" w:lastRowLastColumn="0"/>
            </w:pPr>
            <w:r w:rsidRPr="00EF53A9">
              <w:t>Criteria</w:t>
            </w:r>
          </w:p>
        </w:tc>
      </w:tr>
      <w:tr w:rsidR="00153611" w:rsidRPr="00660AB8" w14:paraId="6C5A5664" w14:textId="77777777" w:rsidTr="00947F0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vAlign w:val="center"/>
          </w:tcPr>
          <w:p w14:paraId="1CE41584" w14:textId="77777777" w:rsidR="00153611" w:rsidRPr="00660AB8" w:rsidRDefault="00153611" w:rsidP="00947F08">
            <w:pPr>
              <w:pStyle w:val="NoSpacing"/>
            </w:pPr>
            <w:r w:rsidRPr="00660AB8">
              <w:rPr>
                <w:rFonts w:ascii="Calibri" w:hAnsi="Calibri" w:cs="Calibri"/>
              </w:rPr>
              <w:t>50</w:t>
            </w:r>
          </w:p>
        </w:tc>
        <w:tc>
          <w:tcPr>
            <w:tcW w:w="3404" w:type="dxa"/>
            <w:vAlign w:val="center"/>
          </w:tcPr>
          <w:p w14:paraId="751A2125" w14:textId="77777777" w:rsidR="00153611" w:rsidRPr="00660AB8" w:rsidRDefault="00153611" w:rsidP="00947F08">
            <w:pPr>
              <w:pStyle w:val="NoSpacing"/>
              <w:cnfStyle w:val="000000100000" w:firstRow="0" w:lastRow="0" w:firstColumn="0" w:lastColumn="0" w:oddVBand="0" w:evenVBand="0" w:oddHBand="1" w:evenHBand="0" w:firstRowFirstColumn="0" w:firstRowLastColumn="0" w:lastRowFirstColumn="0" w:lastRowLastColumn="0"/>
            </w:pPr>
            <w:r w:rsidRPr="00660AB8">
              <w:rPr>
                <w:rFonts w:ascii="Calibri" w:hAnsi="Calibri" w:cs="Calibri"/>
              </w:rPr>
              <w:t>Veteran</w:t>
            </w:r>
          </w:p>
        </w:tc>
        <w:tc>
          <w:tcPr>
            <w:tcW w:w="1024" w:type="dxa"/>
            <w:vAlign w:val="center"/>
          </w:tcPr>
          <w:p w14:paraId="0676917D" w14:textId="77777777" w:rsidR="00153611" w:rsidRPr="00660AB8" w:rsidRDefault="00153611" w:rsidP="00947F08">
            <w:pPr>
              <w:pStyle w:val="NoSpacing"/>
              <w:cnfStyle w:val="000000100000" w:firstRow="0" w:lastRow="0" w:firstColumn="0" w:lastColumn="0" w:oddVBand="0" w:evenVBand="0" w:oddHBand="1" w:evenHBand="0" w:firstRowFirstColumn="0" w:firstRowLastColumn="0" w:lastRowFirstColumn="0" w:lastRowLastColumn="0"/>
            </w:pPr>
            <w:r w:rsidRPr="00660AB8">
              <w:rPr>
                <w:rFonts w:ascii="Calibri" w:hAnsi="Calibri" w:cs="Calibri"/>
              </w:rPr>
              <w:t>0,1,2,99</w:t>
            </w:r>
          </w:p>
        </w:tc>
        <w:tc>
          <w:tcPr>
            <w:tcW w:w="4310" w:type="dxa"/>
            <w:vAlign w:val="center"/>
          </w:tcPr>
          <w:p w14:paraId="0DB8246E" w14:textId="77777777" w:rsidR="00153611" w:rsidRPr="00660AB8" w:rsidRDefault="00153611" w:rsidP="00947F08">
            <w:pPr>
              <w:pStyle w:val="NoSpacing"/>
              <w:cnfStyle w:val="000000100000" w:firstRow="0" w:lastRow="0" w:firstColumn="0" w:lastColumn="0" w:oddVBand="0" w:evenVBand="0" w:oddHBand="1" w:evenHBand="0" w:firstRowFirstColumn="0" w:firstRowLastColumn="0" w:lastRowFirstColumn="0" w:lastRowLastColumn="0"/>
            </w:pPr>
            <w:r w:rsidRPr="00660AB8">
              <w:rPr>
                <w:rFonts w:ascii="Calibri" w:hAnsi="Calibri" w:cs="Calibri"/>
                <w:bCs/>
              </w:rPr>
              <w:t>tlsa_Person.</w:t>
            </w:r>
            <w:r w:rsidRPr="00660AB8">
              <w:rPr>
                <w:rFonts w:ascii="Calibri" w:hAnsi="Calibri" w:cs="Calibri"/>
                <w:b/>
                <w:bCs/>
                <w:color w:val="000000"/>
              </w:rPr>
              <w:t>VetStatus = 1</w:t>
            </w:r>
          </w:p>
        </w:tc>
      </w:tr>
      <w:tr w:rsidR="00153611" w:rsidRPr="00660AB8" w14:paraId="4CEF1339" w14:textId="77777777" w:rsidTr="00947F0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vAlign w:val="center"/>
          </w:tcPr>
          <w:p w14:paraId="60B130A3" w14:textId="77777777" w:rsidR="00153611" w:rsidRPr="00660AB8" w:rsidRDefault="00153611" w:rsidP="00947F08">
            <w:pPr>
              <w:pStyle w:val="NoSpacing"/>
            </w:pPr>
            <w:r w:rsidRPr="00660AB8">
              <w:t>51</w:t>
            </w:r>
          </w:p>
        </w:tc>
        <w:tc>
          <w:tcPr>
            <w:tcW w:w="3404" w:type="dxa"/>
            <w:vAlign w:val="center"/>
          </w:tcPr>
          <w:p w14:paraId="08A3D63A" w14:textId="77777777" w:rsidR="00153611" w:rsidRPr="00660AB8" w:rsidRDefault="00153611" w:rsidP="00947F08">
            <w:pPr>
              <w:pStyle w:val="NoSpacing"/>
              <w:cnfStyle w:val="000000010000" w:firstRow="0" w:lastRow="0" w:firstColumn="0" w:lastColumn="0" w:oddVBand="0" w:evenVBand="0" w:oddHBand="0" w:evenHBand="1" w:firstRowFirstColumn="0" w:firstRowLastColumn="0" w:lastRowFirstColumn="0" w:lastRowLastColumn="0"/>
              <w:rPr>
                <w:bCs/>
              </w:rPr>
            </w:pPr>
            <w:r w:rsidRPr="00660AB8">
              <w:rPr>
                <w:rFonts w:ascii="Calibri" w:hAnsi="Calibri" w:cs="Calibri"/>
                <w:bCs/>
                <w:color w:val="000000"/>
              </w:rPr>
              <w:t xml:space="preserve">Parenting Youth 18-24 </w:t>
            </w:r>
          </w:p>
        </w:tc>
        <w:tc>
          <w:tcPr>
            <w:tcW w:w="1024" w:type="dxa"/>
            <w:vAlign w:val="center"/>
          </w:tcPr>
          <w:p w14:paraId="105E2FF6" w14:textId="77777777" w:rsidR="00153611" w:rsidRPr="00660AB8" w:rsidRDefault="00153611" w:rsidP="00947F08">
            <w:pPr>
              <w:pStyle w:val="NoSpacing"/>
              <w:cnfStyle w:val="000000010000" w:firstRow="0" w:lastRow="0" w:firstColumn="0" w:lastColumn="0" w:oddVBand="0" w:evenVBand="0" w:oddHBand="0" w:evenHBand="1" w:firstRowFirstColumn="0" w:firstRowLastColumn="0" w:lastRowFirstColumn="0" w:lastRowLastColumn="0"/>
            </w:pPr>
            <w:r w:rsidRPr="00660AB8">
              <w:rPr>
                <w:rFonts w:ascii="Calibri" w:hAnsi="Calibri" w:cs="Calibri"/>
                <w:b/>
                <w:bCs/>
                <w:color w:val="000000"/>
              </w:rPr>
              <w:t>2</w:t>
            </w:r>
          </w:p>
        </w:tc>
        <w:tc>
          <w:tcPr>
            <w:tcW w:w="4310" w:type="dxa"/>
            <w:vAlign w:val="center"/>
          </w:tcPr>
          <w:p w14:paraId="0862AF63" w14:textId="77777777" w:rsidR="00153611" w:rsidRPr="00660AB8" w:rsidRDefault="00153611" w:rsidP="00947F08">
            <w:pPr>
              <w:pStyle w:val="NoSpacing"/>
              <w:cnfStyle w:val="000000010000" w:firstRow="0" w:lastRow="0" w:firstColumn="0" w:lastColumn="0" w:oddVBand="0" w:evenVBand="0" w:oddHBand="0" w:evenHBand="1" w:firstRowFirstColumn="0" w:firstRowLastColumn="0" w:lastRowFirstColumn="0" w:lastRowLastColumn="0"/>
            </w:pPr>
            <w:r w:rsidRPr="00660AB8">
              <w:rPr>
                <w:rFonts w:ascii="Calibri" w:hAnsi="Calibri" w:cstheme="minorHAnsi"/>
                <w:color w:val="000000"/>
              </w:rPr>
              <w:t>tlsa_HHID.</w:t>
            </w:r>
            <w:r w:rsidRPr="00660AB8">
              <w:rPr>
                <w:rFonts w:ascii="Calibri" w:hAnsi="Calibri" w:cstheme="minorHAnsi"/>
                <w:b/>
                <w:bCs/>
                <w:color w:val="000000"/>
              </w:rPr>
              <w:t>HHParent</w:t>
            </w:r>
            <w:r w:rsidRPr="00660AB8">
              <w:rPr>
                <w:rFonts w:ascii="Calibri" w:hAnsi="Calibri" w:cstheme="minorHAnsi"/>
                <w:color w:val="000000"/>
              </w:rPr>
              <w:t xml:space="preserve"> = 1 and tlsa_HHID.</w:t>
            </w:r>
            <w:r w:rsidRPr="00660AB8">
              <w:rPr>
                <w:rFonts w:ascii="Calibri" w:hAnsi="Calibri" w:cs="Calibri"/>
                <w:b/>
                <w:bCs/>
                <w:color w:val="000000"/>
              </w:rPr>
              <w:t>HHAdultAge</w:t>
            </w:r>
            <w:r w:rsidRPr="00660AB8">
              <w:rPr>
                <w:rFonts w:ascii="Calibri" w:hAnsi="Calibri" w:cs="Calibri"/>
                <w:color w:val="000000"/>
              </w:rPr>
              <w:t xml:space="preserve"> in (18,24) and tlsa_Enrollment.</w:t>
            </w:r>
            <w:r w:rsidRPr="00660AB8">
              <w:rPr>
                <w:rFonts w:ascii="Calibri" w:hAnsi="Calibri" w:cs="Calibri"/>
                <w:b/>
                <w:bCs/>
                <w:color w:val="000000"/>
              </w:rPr>
              <w:t>RelationshipToHoH</w:t>
            </w:r>
            <w:r w:rsidRPr="00660AB8">
              <w:rPr>
                <w:rFonts w:ascii="Calibri" w:hAnsi="Calibri" w:cs="Calibri"/>
                <w:color w:val="000000"/>
              </w:rPr>
              <w:t xml:space="preserve"> = 1</w:t>
            </w:r>
          </w:p>
        </w:tc>
      </w:tr>
      <w:tr w:rsidR="00153611" w:rsidRPr="00660AB8" w14:paraId="6C482020" w14:textId="77777777" w:rsidTr="00947F0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vAlign w:val="center"/>
          </w:tcPr>
          <w:p w14:paraId="0AC15CA2" w14:textId="77777777" w:rsidR="00153611" w:rsidRPr="00660AB8" w:rsidRDefault="00153611" w:rsidP="00947F08">
            <w:pPr>
              <w:pStyle w:val="NoSpacing"/>
            </w:pPr>
            <w:r w:rsidRPr="00660AB8">
              <w:t>52</w:t>
            </w:r>
          </w:p>
        </w:tc>
        <w:tc>
          <w:tcPr>
            <w:tcW w:w="3404" w:type="dxa"/>
            <w:vAlign w:val="center"/>
          </w:tcPr>
          <w:p w14:paraId="370B6E0C" w14:textId="77777777" w:rsidR="00153611" w:rsidRPr="00660AB8" w:rsidRDefault="00153611" w:rsidP="00947F08">
            <w:pPr>
              <w:pStyle w:val="NoSpacing"/>
              <w:cnfStyle w:val="000000100000" w:firstRow="0" w:lastRow="0" w:firstColumn="0" w:lastColumn="0" w:oddVBand="0" w:evenVBand="0" w:oddHBand="1" w:evenHBand="0" w:firstRowFirstColumn="0" w:firstRowLastColumn="0" w:lastRowFirstColumn="0" w:lastRowLastColumn="0"/>
            </w:pPr>
            <w:r w:rsidRPr="00660AB8">
              <w:rPr>
                <w:rFonts w:ascii="Calibri" w:hAnsi="Calibri" w:cs="Calibri"/>
              </w:rPr>
              <w:t>Parenting Child</w:t>
            </w:r>
          </w:p>
        </w:tc>
        <w:tc>
          <w:tcPr>
            <w:tcW w:w="1024" w:type="dxa"/>
            <w:vAlign w:val="center"/>
          </w:tcPr>
          <w:p w14:paraId="4C8988DE" w14:textId="77777777" w:rsidR="00153611" w:rsidRPr="00660AB8" w:rsidRDefault="00153611" w:rsidP="00947F08">
            <w:pPr>
              <w:pStyle w:val="NoSpacing"/>
              <w:cnfStyle w:val="000000100000" w:firstRow="0" w:lastRow="0" w:firstColumn="0" w:lastColumn="0" w:oddVBand="0" w:evenVBand="0" w:oddHBand="1" w:evenHBand="0" w:firstRowFirstColumn="0" w:firstRowLastColumn="0" w:lastRowFirstColumn="0" w:lastRowLastColumn="0"/>
            </w:pPr>
            <w:r w:rsidRPr="00660AB8">
              <w:rPr>
                <w:rFonts w:ascii="Calibri" w:hAnsi="Calibri" w:cs="Calibri"/>
              </w:rPr>
              <w:t>3</w:t>
            </w:r>
          </w:p>
        </w:tc>
        <w:tc>
          <w:tcPr>
            <w:tcW w:w="4310" w:type="dxa"/>
            <w:vAlign w:val="center"/>
          </w:tcPr>
          <w:p w14:paraId="53548390" w14:textId="77777777" w:rsidR="00153611" w:rsidRPr="00660AB8" w:rsidRDefault="00153611" w:rsidP="00947F08">
            <w:pPr>
              <w:pStyle w:val="NoSpacing"/>
              <w:cnfStyle w:val="000000100000" w:firstRow="0" w:lastRow="0" w:firstColumn="0" w:lastColumn="0" w:oddVBand="0" w:evenVBand="0" w:oddHBand="1" w:evenHBand="0" w:firstRowFirstColumn="0" w:firstRowLastColumn="0" w:lastRowFirstColumn="0" w:lastRowLastColumn="0"/>
            </w:pPr>
            <w:r w:rsidRPr="00660AB8">
              <w:rPr>
                <w:rFonts w:ascii="Calibri" w:hAnsi="Calibri" w:cs="Calibri"/>
                <w:color w:val="000000"/>
              </w:rPr>
              <w:t>tlsa_HHID.</w:t>
            </w:r>
            <w:r w:rsidRPr="00660AB8">
              <w:rPr>
                <w:rFonts w:ascii="Calibri" w:hAnsi="Calibri" w:cs="Calibri"/>
                <w:b/>
                <w:bCs/>
                <w:color w:val="000000"/>
              </w:rPr>
              <w:t>HHParent</w:t>
            </w:r>
            <w:r w:rsidRPr="00660AB8">
              <w:rPr>
                <w:rFonts w:ascii="Calibri" w:hAnsi="Calibri" w:cs="Calibri"/>
                <w:color w:val="000000"/>
              </w:rPr>
              <w:t xml:space="preserve"> = 1 and tlsa_Enrollment.</w:t>
            </w:r>
            <w:r w:rsidRPr="00660AB8">
              <w:rPr>
                <w:rFonts w:ascii="Calibri" w:hAnsi="Calibri" w:cs="Calibri"/>
                <w:b/>
                <w:bCs/>
                <w:color w:val="000000"/>
              </w:rPr>
              <w:t>RelationshipToHoH</w:t>
            </w:r>
            <w:r w:rsidRPr="00660AB8">
              <w:rPr>
                <w:rFonts w:ascii="Calibri" w:hAnsi="Calibri" w:cs="Calibri"/>
                <w:color w:val="000000"/>
              </w:rPr>
              <w:t xml:space="preserve"> = 1</w:t>
            </w:r>
          </w:p>
        </w:tc>
      </w:tr>
      <w:tr w:rsidR="00153611" w:rsidRPr="00660AB8" w14:paraId="550DBEA0" w14:textId="77777777" w:rsidTr="00947F0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vAlign w:val="center"/>
          </w:tcPr>
          <w:p w14:paraId="26054C49" w14:textId="77777777" w:rsidR="00153611" w:rsidRPr="00660AB8" w:rsidRDefault="00153611" w:rsidP="00947F08">
            <w:pPr>
              <w:pStyle w:val="NoSpacing"/>
            </w:pPr>
            <w:r w:rsidRPr="00660AB8">
              <w:t>53</w:t>
            </w:r>
          </w:p>
        </w:tc>
        <w:tc>
          <w:tcPr>
            <w:tcW w:w="3404" w:type="dxa"/>
            <w:vAlign w:val="center"/>
          </w:tcPr>
          <w:p w14:paraId="344C4C49" w14:textId="77777777" w:rsidR="00153611" w:rsidRPr="00660AB8" w:rsidRDefault="00153611" w:rsidP="00947F08">
            <w:pPr>
              <w:pStyle w:val="NoSpacing"/>
              <w:cnfStyle w:val="000000010000" w:firstRow="0" w:lastRow="0" w:firstColumn="0" w:lastColumn="0" w:oddVBand="0" w:evenVBand="0" w:oddHBand="0" w:evenHBand="1" w:firstRowFirstColumn="0" w:firstRowLastColumn="0" w:lastRowFirstColumn="0" w:lastRowLastColumn="0"/>
              <w:rPr>
                <w:bCs/>
              </w:rPr>
            </w:pPr>
            <w:r w:rsidRPr="00660AB8">
              <w:rPr>
                <w:rFonts w:ascii="Calibri" w:hAnsi="Calibri" w:cs="Calibri"/>
                <w:bCs/>
                <w:color w:val="000000"/>
              </w:rPr>
              <w:t>Chronically Homeless Adult/HoH</w:t>
            </w:r>
          </w:p>
        </w:tc>
        <w:tc>
          <w:tcPr>
            <w:tcW w:w="1024" w:type="dxa"/>
            <w:vAlign w:val="center"/>
          </w:tcPr>
          <w:p w14:paraId="6E175619" w14:textId="77777777" w:rsidR="00153611" w:rsidRPr="00660AB8" w:rsidRDefault="00153611" w:rsidP="00947F08">
            <w:pPr>
              <w:pStyle w:val="NoSpacing"/>
              <w:cnfStyle w:val="000000010000" w:firstRow="0" w:lastRow="0" w:firstColumn="0" w:lastColumn="0" w:oddVBand="0" w:evenVBand="0" w:oddHBand="0" w:evenHBand="1" w:firstRowFirstColumn="0" w:firstRowLastColumn="0" w:lastRowFirstColumn="0" w:lastRowLastColumn="0"/>
              <w:rPr>
                <w:bCs/>
              </w:rPr>
            </w:pPr>
            <w:r w:rsidRPr="00660AB8">
              <w:rPr>
                <w:rFonts w:ascii="Calibri" w:hAnsi="Calibri" w:cs="Calibri"/>
                <w:bCs/>
                <w:color w:val="000000"/>
              </w:rPr>
              <w:t>0,1,2,3,99</w:t>
            </w:r>
          </w:p>
        </w:tc>
        <w:tc>
          <w:tcPr>
            <w:tcW w:w="4310" w:type="dxa"/>
            <w:vAlign w:val="center"/>
          </w:tcPr>
          <w:p w14:paraId="104EE529" w14:textId="77777777" w:rsidR="00153611" w:rsidRPr="00660AB8" w:rsidRDefault="00153611" w:rsidP="00947F08">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660AB8">
              <w:rPr>
                <w:rFonts w:ascii="Calibri" w:hAnsi="Calibri" w:cs="Calibri"/>
                <w:color w:val="000000"/>
              </w:rPr>
              <w:t>tlsa_Person.</w:t>
            </w:r>
            <w:r w:rsidRPr="00660AB8">
              <w:rPr>
                <w:rFonts w:ascii="Calibri" w:hAnsi="Calibri" w:cs="Calibri"/>
                <w:b/>
                <w:bCs/>
                <w:color w:val="000000"/>
              </w:rPr>
              <w:t>DisabilityStatus</w:t>
            </w:r>
            <w:r w:rsidRPr="00660AB8">
              <w:rPr>
                <w:rFonts w:ascii="Calibri" w:hAnsi="Calibri" w:cs="Calibri"/>
                <w:color w:val="000000"/>
              </w:rPr>
              <w:t xml:space="preserve"> = 1 and </w:t>
            </w:r>
          </w:p>
          <w:p w14:paraId="3DBA14E9" w14:textId="77777777" w:rsidR="00153611" w:rsidRPr="00660AB8" w:rsidRDefault="00153611" w:rsidP="00947F08">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660AB8">
              <w:rPr>
                <w:rFonts w:ascii="Calibri" w:hAnsi="Calibri" w:cs="Calibri"/>
                <w:b/>
                <w:bCs/>
                <w:color w:val="000000"/>
              </w:rPr>
              <w:t>CHTime</w:t>
            </w:r>
            <w:r w:rsidRPr="00660AB8">
              <w:rPr>
                <w:rFonts w:ascii="Calibri" w:hAnsi="Calibri" w:cs="Calibri"/>
                <w:color w:val="000000"/>
              </w:rPr>
              <w:t xml:space="preserve"> = 365 and </w:t>
            </w:r>
            <w:r w:rsidRPr="00660AB8">
              <w:rPr>
                <w:rFonts w:ascii="Calibri" w:hAnsi="Calibri" w:cs="Calibri"/>
                <w:b/>
                <w:bCs/>
                <w:color w:val="000000"/>
              </w:rPr>
              <w:t>CHTimeStatus</w:t>
            </w:r>
            <w:r w:rsidRPr="00660AB8">
              <w:rPr>
                <w:rFonts w:ascii="Calibri" w:hAnsi="Calibri" w:cs="Calibri"/>
                <w:color w:val="000000"/>
              </w:rPr>
              <w:t xml:space="preserve"> in (1,2); or </w:t>
            </w:r>
          </w:p>
          <w:p w14:paraId="26C0FF45" w14:textId="77777777" w:rsidR="00153611" w:rsidRPr="00660AB8" w:rsidRDefault="00153611" w:rsidP="00947F08">
            <w:pPr>
              <w:spacing w:before="0" w:after="0" w:line="240" w:lineRule="auto"/>
              <w:cnfStyle w:val="000000010000" w:firstRow="0" w:lastRow="0" w:firstColumn="0" w:lastColumn="0" w:oddVBand="0" w:evenVBand="0" w:oddHBand="0" w:evenHBand="1" w:firstRowFirstColumn="0" w:firstRowLastColumn="0" w:lastRowFirstColumn="0" w:lastRowLastColumn="0"/>
              <w:rPr>
                <w:b/>
              </w:rPr>
            </w:pPr>
            <w:r w:rsidRPr="00660AB8">
              <w:rPr>
                <w:rFonts w:ascii="Calibri" w:hAnsi="Calibri" w:cs="Calibri"/>
                <w:b/>
                <w:bCs/>
                <w:color w:val="000000"/>
              </w:rPr>
              <w:t>CHTime</w:t>
            </w:r>
            <w:r w:rsidRPr="00660AB8">
              <w:rPr>
                <w:rFonts w:ascii="Calibri" w:hAnsi="Calibri" w:cs="Calibri"/>
                <w:color w:val="000000"/>
              </w:rPr>
              <w:t xml:space="preserve"> = 400 and </w:t>
            </w:r>
            <w:r w:rsidRPr="00660AB8">
              <w:rPr>
                <w:rFonts w:ascii="Calibri" w:hAnsi="Calibri" w:cs="Calibri"/>
                <w:b/>
                <w:bCs/>
                <w:color w:val="000000"/>
              </w:rPr>
              <w:t>CHTimeStatus</w:t>
            </w:r>
            <w:r w:rsidRPr="00660AB8">
              <w:rPr>
                <w:rFonts w:ascii="Calibri" w:hAnsi="Calibri" w:cs="Calibri"/>
                <w:color w:val="000000"/>
              </w:rPr>
              <w:t xml:space="preserve"> = 2</w:t>
            </w:r>
          </w:p>
        </w:tc>
      </w:tr>
      <w:tr w:rsidR="00153611" w:rsidRPr="00660AB8" w14:paraId="6105495B" w14:textId="77777777" w:rsidTr="00947F0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vAlign w:val="center"/>
          </w:tcPr>
          <w:p w14:paraId="0B56E1AF" w14:textId="77777777" w:rsidR="00153611" w:rsidRPr="001B77FD" w:rsidRDefault="00153611" w:rsidP="00947F08">
            <w:pPr>
              <w:pStyle w:val="NoSpacing"/>
            </w:pPr>
            <w:r w:rsidRPr="001B77FD">
              <w:t>54</w:t>
            </w:r>
          </w:p>
        </w:tc>
        <w:tc>
          <w:tcPr>
            <w:tcW w:w="3404" w:type="dxa"/>
            <w:vAlign w:val="center"/>
          </w:tcPr>
          <w:p w14:paraId="1F1CBD16" w14:textId="77777777" w:rsidR="00153611" w:rsidRPr="00EF53A9" w:rsidRDefault="00153611" w:rsidP="00947F08">
            <w:pPr>
              <w:pStyle w:val="NoSpacing"/>
              <w:cnfStyle w:val="000000100000" w:firstRow="0" w:lastRow="0" w:firstColumn="0" w:lastColumn="0" w:oddVBand="0" w:evenVBand="0" w:oddHBand="1" w:evenHBand="0" w:firstRowFirstColumn="0" w:firstRowLastColumn="0" w:lastRowFirstColumn="0" w:lastRowLastColumn="0"/>
            </w:pPr>
            <w:r w:rsidRPr="00EF53A9">
              <w:rPr>
                <w:rFonts w:ascii="Calibri" w:hAnsi="Calibri" w:cs="Calibri"/>
              </w:rPr>
              <w:t>Disabled Adult/HoH</w:t>
            </w:r>
          </w:p>
        </w:tc>
        <w:tc>
          <w:tcPr>
            <w:tcW w:w="1024" w:type="dxa"/>
            <w:vAlign w:val="center"/>
          </w:tcPr>
          <w:p w14:paraId="2C8EA58C" w14:textId="77777777" w:rsidR="00153611" w:rsidRPr="00A37306" w:rsidRDefault="00153611" w:rsidP="00947F08">
            <w:pPr>
              <w:pStyle w:val="NoSpacing"/>
              <w:cnfStyle w:val="000000100000" w:firstRow="0" w:lastRow="0" w:firstColumn="0" w:lastColumn="0" w:oddVBand="0" w:evenVBand="0" w:oddHBand="1" w:evenHBand="0" w:firstRowFirstColumn="0" w:firstRowLastColumn="0" w:lastRowFirstColumn="0" w:lastRowLastColumn="0"/>
            </w:pPr>
            <w:r w:rsidRPr="00EF53A9">
              <w:rPr>
                <w:rFonts w:ascii="Calibri" w:hAnsi="Calibri" w:cs="Calibri"/>
              </w:rPr>
              <w:t>0,1,2,3,99</w:t>
            </w:r>
          </w:p>
        </w:tc>
        <w:tc>
          <w:tcPr>
            <w:tcW w:w="4310" w:type="dxa"/>
            <w:vAlign w:val="center"/>
          </w:tcPr>
          <w:p w14:paraId="7771BA4E" w14:textId="77777777" w:rsidR="00153611" w:rsidRPr="007A732C" w:rsidRDefault="00153611" w:rsidP="00947F08">
            <w:pPr>
              <w:pStyle w:val="NoSpacing"/>
              <w:cnfStyle w:val="000000100000" w:firstRow="0" w:lastRow="0" w:firstColumn="0" w:lastColumn="0" w:oddVBand="0" w:evenVBand="0" w:oddHBand="1" w:evenHBand="0" w:firstRowFirstColumn="0" w:firstRowLastColumn="0" w:lastRowFirstColumn="0" w:lastRowLastColumn="0"/>
            </w:pPr>
            <w:r w:rsidRPr="007A732C">
              <w:rPr>
                <w:rFonts w:ascii="Calibri" w:hAnsi="Calibri" w:cs="Calibri"/>
              </w:rPr>
              <w:t>tlsa_Person.</w:t>
            </w:r>
            <w:r w:rsidRPr="007A732C">
              <w:rPr>
                <w:rFonts w:ascii="Calibri" w:hAnsi="Calibri" w:cs="Calibri"/>
                <w:b/>
                <w:bCs/>
                <w:color w:val="000000"/>
              </w:rPr>
              <w:t>DisabilityStatus</w:t>
            </w:r>
            <w:r w:rsidRPr="007A732C">
              <w:rPr>
                <w:rFonts w:ascii="Calibri" w:hAnsi="Calibri" w:cs="Calibri"/>
                <w:color w:val="000000"/>
              </w:rPr>
              <w:t xml:space="preserve"> = 1</w:t>
            </w:r>
          </w:p>
        </w:tc>
      </w:tr>
      <w:tr w:rsidR="00153611" w:rsidRPr="00660AB8" w14:paraId="19823DDC" w14:textId="77777777" w:rsidTr="00947F0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vAlign w:val="center"/>
          </w:tcPr>
          <w:p w14:paraId="22DC0E30" w14:textId="77777777" w:rsidR="00153611" w:rsidRPr="00660AB8" w:rsidRDefault="00153611" w:rsidP="00947F08">
            <w:pPr>
              <w:pStyle w:val="NoSpacing"/>
            </w:pPr>
            <w:r w:rsidRPr="00660AB8">
              <w:t>55</w:t>
            </w:r>
          </w:p>
        </w:tc>
        <w:tc>
          <w:tcPr>
            <w:tcW w:w="3404" w:type="dxa"/>
            <w:vAlign w:val="center"/>
          </w:tcPr>
          <w:p w14:paraId="6F191104" w14:textId="77777777" w:rsidR="00153611" w:rsidRPr="00660AB8" w:rsidRDefault="00153611" w:rsidP="00947F08">
            <w:pPr>
              <w:pStyle w:val="NoSpacing"/>
              <w:cnfStyle w:val="000000010000" w:firstRow="0" w:lastRow="0" w:firstColumn="0" w:lastColumn="0" w:oddVBand="0" w:evenVBand="0" w:oddHBand="0" w:evenHBand="1" w:firstRowFirstColumn="0" w:firstRowLastColumn="0" w:lastRowFirstColumn="0" w:lastRowLastColumn="0"/>
            </w:pPr>
            <w:r w:rsidRPr="00660AB8">
              <w:rPr>
                <w:rFonts w:ascii="Calibri" w:hAnsi="Calibri" w:cs="Calibri"/>
                <w:color w:val="000000"/>
              </w:rPr>
              <w:t>Fleeing Domestic Violence</w:t>
            </w:r>
          </w:p>
        </w:tc>
        <w:tc>
          <w:tcPr>
            <w:tcW w:w="1024" w:type="dxa"/>
            <w:vAlign w:val="center"/>
          </w:tcPr>
          <w:p w14:paraId="2FAEAE88" w14:textId="77777777" w:rsidR="00153611" w:rsidRPr="00660AB8" w:rsidRDefault="00153611" w:rsidP="00947F08">
            <w:pPr>
              <w:pStyle w:val="NoSpacing"/>
              <w:cnfStyle w:val="000000010000" w:firstRow="0" w:lastRow="0" w:firstColumn="0" w:lastColumn="0" w:oddVBand="0" w:evenVBand="0" w:oddHBand="0" w:evenHBand="1" w:firstRowFirstColumn="0" w:firstRowLastColumn="0" w:lastRowFirstColumn="0" w:lastRowLastColumn="0"/>
            </w:pPr>
            <w:r w:rsidRPr="00660AB8">
              <w:rPr>
                <w:rFonts w:ascii="Calibri" w:hAnsi="Calibri" w:cs="Calibri"/>
                <w:color w:val="000000"/>
              </w:rPr>
              <w:t>0,1,2,3,99</w:t>
            </w:r>
          </w:p>
        </w:tc>
        <w:tc>
          <w:tcPr>
            <w:tcW w:w="4310" w:type="dxa"/>
            <w:vAlign w:val="center"/>
          </w:tcPr>
          <w:p w14:paraId="5B6A566B" w14:textId="77777777" w:rsidR="00153611" w:rsidRPr="00660AB8" w:rsidRDefault="00153611" w:rsidP="00947F08">
            <w:pPr>
              <w:pStyle w:val="NoSpacing"/>
              <w:cnfStyle w:val="000000010000" w:firstRow="0" w:lastRow="0" w:firstColumn="0" w:lastColumn="0" w:oddVBand="0" w:evenVBand="0" w:oddHBand="0" w:evenHBand="1" w:firstRowFirstColumn="0" w:firstRowLastColumn="0" w:lastRowFirstColumn="0" w:lastRowLastColumn="0"/>
            </w:pPr>
            <w:r w:rsidRPr="00660AB8">
              <w:rPr>
                <w:rFonts w:ascii="Calibri" w:hAnsi="Calibri" w:cs="Calibri"/>
                <w:color w:val="000000"/>
              </w:rPr>
              <w:t>tlsa_Person.</w:t>
            </w:r>
            <w:r w:rsidRPr="00660AB8">
              <w:rPr>
                <w:rFonts w:ascii="Calibri" w:hAnsi="Calibri" w:cs="Calibri"/>
                <w:b/>
                <w:bCs/>
                <w:color w:val="000000"/>
              </w:rPr>
              <w:t>DVStatus</w:t>
            </w:r>
            <w:r w:rsidRPr="00660AB8">
              <w:rPr>
                <w:rFonts w:ascii="Calibri" w:hAnsi="Calibri" w:cs="Calibri"/>
                <w:color w:val="000000"/>
              </w:rPr>
              <w:t xml:space="preserve"> = 1</w:t>
            </w:r>
          </w:p>
        </w:tc>
      </w:tr>
      <w:tr w:rsidR="00153611" w:rsidRPr="00660AB8" w14:paraId="7FF46FF9" w14:textId="77777777" w:rsidTr="00947F0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vAlign w:val="bottom"/>
          </w:tcPr>
          <w:p w14:paraId="348BE57B" w14:textId="77777777" w:rsidR="00153611" w:rsidRPr="001B77FD" w:rsidRDefault="00153611" w:rsidP="00947F08">
            <w:pPr>
              <w:pStyle w:val="NoSpacing"/>
            </w:pPr>
            <w:r w:rsidRPr="00947F08">
              <w:rPr>
                <w:rFonts w:ascii="Calibri" w:hAnsi="Calibri" w:cs="Calibri"/>
                <w:color w:val="000000"/>
              </w:rPr>
              <w:t>56</w:t>
            </w:r>
          </w:p>
        </w:tc>
        <w:tc>
          <w:tcPr>
            <w:tcW w:w="3404" w:type="dxa"/>
            <w:vAlign w:val="center"/>
          </w:tcPr>
          <w:p w14:paraId="75EF813D" w14:textId="77777777" w:rsidR="00153611" w:rsidRPr="001B77FD" w:rsidRDefault="00153611" w:rsidP="00947F08">
            <w:pPr>
              <w:pStyle w:val="NoSpacing"/>
              <w:cnfStyle w:val="000000100000" w:firstRow="0" w:lastRow="0" w:firstColumn="0" w:lastColumn="0" w:oddVBand="0" w:evenVBand="0" w:oddHBand="1" w:evenHBand="0" w:firstRowFirstColumn="0" w:firstRowLastColumn="0" w:lastRowFirstColumn="0" w:lastRowLastColumn="0"/>
            </w:pPr>
            <w:r w:rsidRPr="00947F08">
              <w:rPr>
                <w:rFonts w:ascii="Calibri" w:hAnsi="Calibri" w:cs="Calibri"/>
                <w:color w:val="000000"/>
              </w:rPr>
              <w:t>White, non-Hispanic/Latin(a)(o)(x)</w:t>
            </w:r>
          </w:p>
        </w:tc>
        <w:tc>
          <w:tcPr>
            <w:tcW w:w="1024" w:type="dxa"/>
            <w:vAlign w:val="center"/>
          </w:tcPr>
          <w:p w14:paraId="003DEE09" w14:textId="77777777" w:rsidR="00153611" w:rsidRPr="001B77FD" w:rsidRDefault="00153611" w:rsidP="00947F08">
            <w:pPr>
              <w:pStyle w:val="NoSpacing"/>
              <w:cnfStyle w:val="000000100000" w:firstRow="0" w:lastRow="0" w:firstColumn="0" w:lastColumn="0" w:oddVBand="0" w:evenVBand="0" w:oddHBand="1" w:evenHBand="0" w:firstRowFirstColumn="0" w:firstRowLastColumn="0" w:lastRowFirstColumn="0" w:lastRowLastColumn="0"/>
            </w:pPr>
            <w:r w:rsidRPr="00947F08">
              <w:rPr>
                <w:rFonts w:ascii="Calibri" w:hAnsi="Calibri" w:cs="Calibri"/>
                <w:color w:val="000000"/>
              </w:rPr>
              <w:t>0,1,2,3,99</w:t>
            </w:r>
          </w:p>
        </w:tc>
        <w:tc>
          <w:tcPr>
            <w:tcW w:w="4310" w:type="dxa"/>
            <w:vAlign w:val="center"/>
          </w:tcPr>
          <w:p w14:paraId="62E17FE5" w14:textId="77777777" w:rsidR="00153611" w:rsidRPr="001B77FD" w:rsidRDefault="00153611" w:rsidP="00947F08">
            <w:pPr>
              <w:pStyle w:val="NoSpacing"/>
              <w:cnfStyle w:val="000000100000" w:firstRow="0" w:lastRow="0" w:firstColumn="0" w:lastColumn="0" w:oddVBand="0" w:evenVBand="0" w:oddHBand="1" w:evenHBand="0" w:firstRowFirstColumn="0" w:firstRowLastColumn="0" w:lastRowFirstColumn="0" w:lastRowLastColumn="0"/>
              <w:rPr>
                <w:b/>
              </w:rPr>
            </w:pPr>
            <w:r w:rsidRPr="00947F08">
              <w:rPr>
                <w:rFonts w:ascii="Calibri" w:hAnsi="Calibri" w:cs="Calibri"/>
                <w:b/>
                <w:bCs/>
                <w:color w:val="000000"/>
              </w:rPr>
              <w:t xml:space="preserve">Race = 5 and </w:t>
            </w:r>
            <w:r w:rsidRPr="00947F08">
              <w:rPr>
                <w:rFonts w:ascii="Calibri" w:hAnsi="Calibri" w:cs="Calibri"/>
                <w:color w:val="000000"/>
              </w:rPr>
              <w:t>Ethnicity</w:t>
            </w:r>
            <w:r w:rsidRPr="00947F08">
              <w:rPr>
                <w:rFonts w:ascii="Calibri" w:hAnsi="Calibri" w:cs="Calibri"/>
                <w:b/>
                <w:bCs/>
                <w:color w:val="000000"/>
              </w:rPr>
              <w:t xml:space="preserve"> &lt;&gt; 1</w:t>
            </w:r>
          </w:p>
        </w:tc>
      </w:tr>
      <w:tr w:rsidR="00153611" w:rsidRPr="00660AB8" w14:paraId="66284E27" w14:textId="77777777" w:rsidTr="00947F0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vAlign w:val="bottom"/>
          </w:tcPr>
          <w:p w14:paraId="5F788E61" w14:textId="77777777" w:rsidR="00153611" w:rsidRPr="00947F08" w:rsidRDefault="00153611" w:rsidP="00947F08">
            <w:pPr>
              <w:pStyle w:val="NoSpacing"/>
              <w:rPr>
                <w:rFonts w:cstheme="minorHAnsi"/>
                <w:color w:val="000000"/>
              </w:rPr>
            </w:pPr>
            <w:r w:rsidRPr="00947F08">
              <w:rPr>
                <w:rFonts w:ascii="Calibri" w:hAnsi="Calibri" w:cs="Calibri"/>
                <w:color w:val="000000"/>
              </w:rPr>
              <w:t>57</w:t>
            </w:r>
          </w:p>
        </w:tc>
        <w:tc>
          <w:tcPr>
            <w:tcW w:w="3404" w:type="dxa"/>
            <w:vAlign w:val="center"/>
          </w:tcPr>
          <w:p w14:paraId="2EFB00DF" w14:textId="77777777" w:rsidR="00153611" w:rsidRPr="00947F08" w:rsidRDefault="00153611" w:rsidP="00947F08">
            <w:pPr>
              <w:pStyle w:val="NoSpacing"/>
              <w:cnfStyle w:val="000000010000" w:firstRow="0" w:lastRow="0" w:firstColumn="0" w:lastColumn="0" w:oddVBand="0" w:evenVBand="0" w:oddHBand="0" w:evenHBand="1" w:firstRowFirstColumn="0" w:firstRowLastColumn="0" w:lastRowFirstColumn="0" w:lastRowLastColumn="0"/>
              <w:rPr>
                <w:rFonts w:cstheme="minorHAnsi"/>
                <w:color w:val="000000"/>
              </w:rPr>
            </w:pPr>
            <w:r w:rsidRPr="00947F08">
              <w:rPr>
                <w:rFonts w:ascii="Calibri" w:hAnsi="Calibri" w:cs="Calibri"/>
                <w:color w:val="000000"/>
              </w:rPr>
              <w:t>White, Hispanic/Latin(a)(o)(x)</w:t>
            </w:r>
          </w:p>
        </w:tc>
        <w:tc>
          <w:tcPr>
            <w:tcW w:w="1024" w:type="dxa"/>
            <w:vAlign w:val="center"/>
          </w:tcPr>
          <w:p w14:paraId="6E5D387C" w14:textId="77777777" w:rsidR="00153611" w:rsidRPr="00947F08" w:rsidRDefault="00153611" w:rsidP="00947F08">
            <w:pPr>
              <w:pStyle w:val="NoSpacing"/>
              <w:cnfStyle w:val="000000010000" w:firstRow="0" w:lastRow="0" w:firstColumn="0" w:lastColumn="0" w:oddVBand="0" w:evenVBand="0" w:oddHBand="0" w:evenHBand="1" w:firstRowFirstColumn="0" w:firstRowLastColumn="0" w:lastRowFirstColumn="0" w:lastRowLastColumn="0"/>
              <w:rPr>
                <w:rFonts w:cstheme="minorHAnsi"/>
                <w:color w:val="000000"/>
              </w:rPr>
            </w:pPr>
            <w:r w:rsidRPr="00947F08">
              <w:rPr>
                <w:rFonts w:ascii="Calibri" w:hAnsi="Calibri" w:cs="Calibri"/>
                <w:color w:val="000000"/>
              </w:rPr>
              <w:t>0,1,2,3,99</w:t>
            </w:r>
          </w:p>
        </w:tc>
        <w:tc>
          <w:tcPr>
            <w:tcW w:w="4310" w:type="dxa"/>
            <w:vAlign w:val="center"/>
          </w:tcPr>
          <w:p w14:paraId="094CE636" w14:textId="77777777" w:rsidR="00153611" w:rsidRPr="00947F08" w:rsidRDefault="00153611" w:rsidP="00947F08">
            <w:pPr>
              <w:pStyle w:val="NoSpacing"/>
              <w:cnfStyle w:val="000000010000" w:firstRow="0" w:lastRow="0" w:firstColumn="0" w:lastColumn="0" w:oddVBand="0" w:evenVBand="0" w:oddHBand="0" w:evenHBand="1" w:firstRowFirstColumn="0" w:firstRowLastColumn="0" w:lastRowFirstColumn="0" w:lastRowLastColumn="0"/>
              <w:rPr>
                <w:rFonts w:cstheme="minorHAnsi"/>
                <w:b/>
                <w:bCs/>
                <w:color w:val="000000"/>
              </w:rPr>
            </w:pPr>
            <w:r w:rsidRPr="00947F08">
              <w:rPr>
                <w:rFonts w:ascii="Calibri" w:hAnsi="Calibri" w:cs="Calibri"/>
                <w:b/>
                <w:bCs/>
                <w:color w:val="000000"/>
              </w:rPr>
              <w:t>Race</w:t>
            </w:r>
            <w:r w:rsidRPr="00947F08">
              <w:rPr>
                <w:rFonts w:ascii="Calibri" w:hAnsi="Calibri" w:cs="Calibri"/>
                <w:color w:val="000000"/>
              </w:rPr>
              <w:t xml:space="preserve"> = 5 and </w:t>
            </w:r>
            <w:r w:rsidRPr="00947F08">
              <w:rPr>
                <w:rFonts w:ascii="Calibri" w:hAnsi="Calibri" w:cs="Calibri"/>
                <w:b/>
                <w:bCs/>
                <w:color w:val="000000"/>
              </w:rPr>
              <w:t>Ethnicity</w:t>
            </w:r>
            <w:r w:rsidRPr="00947F08">
              <w:rPr>
                <w:rFonts w:ascii="Calibri" w:hAnsi="Calibri" w:cs="Calibri"/>
                <w:color w:val="000000"/>
              </w:rPr>
              <w:t xml:space="preserve"> = 1</w:t>
            </w:r>
          </w:p>
        </w:tc>
      </w:tr>
      <w:tr w:rsidR="00153611" w:rsidRPr="00660AB8" w14:paraId="6E21E7E1" w14:textId="77777777" w:rsidTr="00947F0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vAlign w:val="bottom"/>
          </w:tcPr>
          <w:p w14:paraId="334B1246" w14:textId="77777777" w:rsidR="00153611" w:rsidRPr="00947F08" w:rsidRDefault="00153611" w:rsidP="00947F08">
            <w:pPr>
              <w:pStyle w:val="NoSpacing"/>
              <w:rPr>
                <w:rFonts w:cstheme="minorHAnsi"/>
                <w:color w:val="000000"/>
              </w:rPr>
            </w:pPr>
            <w:r w:rsidRPr="00947F08">
              <w:rPr>
                <w:rFonts w:ascii="Calibri" w:hAnsi="Calibri" w:cs="Calibri"/>
                <w:color w:val="000000"/>
              </w:rPr>
              <w:t>58</w:t>
            </w:r>
          </w:p>
        </w:tc>
        <w:tc>
          <w:tcPr>
            <w:tcW w:w="3404" w:type="dxa"/>
            <w:vAlign w:val="center"/>
          </w:tcPr>
          <w:p w14:paraId="6208D4AE" w14:textId="77777777" w:rsidR="00153611" w:rsidRPr="00947F08" w:rsidRDefault="00153611" w:rsidP="00947F08">
            <w:pPr>
              <w:pStyle w:val="NoSpacing"/>
              <w:cnfStyle w:val="000000100000" w:firstRow="0" w:lastRow="0" w:firstColumn="0" w:lastColumn="0" w:oddVBand="0" w:evenVBand="0" w:oddHBand="1" w:evenHBand="0" w:firstRowFirstColumn="0" w:firstRowLastColumn="0" w:lastRowFirstColumn="0" w:lastRowLastColumn="0"/>
              <w:rPr>
                <w:rFonts w:cstheme="minorHAnsi"/>
                <w:bCs/>
              </w:rPr>
            </w:pPr>
            <w:r w:rsidRPr="00947F08">
              <w:rPr>
                <w:rFonts w:ascii="Calibri" w:hAnsi="Calibri" w:cs="Calibri"/>
                <w:color w:val="000000"/>
              </w:rPr>
              <w:t>Black, African American, or African, non-Hispanic/Latin(a)(o)(x)</w:t>
            </w:r>
          </w:p>
        </w:tc>
        <w:tc>
          <w:tcPr>
            <w:tcW w:w="1024" w:type="dxa"/>
            <w:vAlign w:val="center"/>
          </w:tcPr>
          <w:p w14:paraId="07D3FB78" w14:textId="77777777" w:rsidR="00153611" w:rsidRPr="00947F08" w:rsidRDefault="00153611" w:rsidP="00947F08">
            <w:pPr>
              <w:pStyle w:val="NoSpacing"/>
              <w:cnfStyle w:val="000000100000" w:firstRow="0" w:lastRow="0" w:firstColumn="0" w:lastColumn="0" w:oddVBand="0" w:evenVBand="0" w:oddHBand="1" w:evenHBand="0" w:firstRowFirstColumn="0" w:firstRowLastColumn="0" w:lastRowFirstColumn="0" w:lastRowLastColumn="0"/>
              <w:rPr>
                <w:rFonts w:cstheme="minorHAnsi"/>
                <w:color w:val="000000"/>
              </w:rPr>
            </w:pPr>
            <w:r w:rsidRPr="00947F08">
              <w:rPr>
                <w:rFonts w:ascii="Calibri" w:hAnsi="Calibri" w:cs="Calibri"/>
                <w:color w:val="000000"/>
              </w:rPr>
              <w:t>0,1,2,3,99</w:t>
            </w:r>
          </w:p>
        </w:tc>
        <w:tc>
          <w:tcPr>
            <w:tcW w:w="4310" w:type="dxa"/>
            <w:vAlign w:val="center"/>
          </w:tcPr>
          <w:p w14:paraId="6A62DF6A" w14:textId="77777777" w:rsidR="00153611" w:rsidRPr="00947F08" w:rsidRDefault="00153611" w:rsidP="00947F08">
            <w:pPr>
              <w:pStyle w:val="NoSpacing"/>
              <w:cnfStyle w:val="000000100000" w:firstRow="0" w:lastRow="0" w:firstColumn="0" w:lastColumn="0" w:oddVBand="0" w:evenVBand="0" w:oddHBand="1" w:evenHBand="0" w:firstRowFirstColumn="0" w:firstRowLastColumn="0" w:lastRowFirstColumn="0" w:lastRowLastColumn="0"/>
              <w:rPr>
                <w:rFonts w:cstheme="minorHAnsi"/>
                <w:b/>
                <w:bCs/>
              </w:rPr>
            </w:pPr>
            <w:r w:rsidRPr="00947F08">
              <w:rPr>
                <w:rFonts w:ascii="Calibri" w:hAnsi="Calibri" w:cs="Calibri"/>
                <w:b/>
                <w:bCs/>
                <w:color w:val="000000"/>
              </w:rPr>
              <w:t>Race</w:t>
            </w:r>
            <w:r w:rsidRPr="00947F08">
              <w:rPr>
                <w:rFonts w:ascii="Calibri" w:hAnsi="Calibri" w:cs="Calibri"/>
                <w:color w:val="000000"/>
              </w:rPr>
              <w:t xml:space="preserve"> = 3 and </w:t>
            </w:r>
            <w:r w:rsidRPr="00947F08">
              <w:rPr>
                <w:rFonts w:ascii="Calibri" w:hAnsi="Calibri" w:cs="Calibri"/>
                <w:b/>
                <w:bCs/>
                <w:color w:val="000000"/>
              </w:rPr>
              <w:t>Ethnicity</w:t>
            </w:r>
            <w:r w:rsidRPr="00947F08">
              <w:rPr>
                <w:rFonts w:ascii="Calibri" w:hAnsi="Calibri" w:cs="Calibri"/>
                <w:color w:val="000000"/>
              </w:rPr>
              <w:t xml:space="preserve"> &lt;&gt; 1</w:t>
            </w:r>
          </w:p>
        </w:tc>
      </w:tr>
      <w:tr w:rsidR="00153611" w:rsidRPr="00660AB8" w14:paraId="46052AFC" w14:textId="77777777" w:rsidTr="00947F0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vAlign w:val="bottom"/>
          </w:tcPr>
          <w:p w14:paraId="25C9A50A" w14:textId="77777777" w:rsidR="00153611" w:rsidRPr="00947F08" w:rsidRDefault="00153611" w:rsidP="00947F08">
            <w:pPr>
              <w:pStyle w:val="NoSpacing"/>
              <w:rPr>
                <w:rFonts w:cstheme="minorHAnsi"/>
                <w:color w:val="000000"/>
              </w:rPr>
            </w:pPr>
            <w:r w:rsidRPr="00947F08">
              <w:rPr>
                <w:rFonts w:ascii="Calibri" w:hAnsi="Calibri" w:cs="Calibri"/>
                <w:color w:val="000000"/>
              </w:rPr>
              <w:t>59</w:t>
            </w:r>
          </w:p>
        </w:tc>
        <w:tc>
          <w:tcPr>
            <w:tcW w:w="3404" w:type="dxa"/>
            <w:vAlign w:val="center"/>
          </w:tcPr>
          <w:p w14:paraId="43CD45AD" w14:textId="77777777" w:rsidR="00153611" w:rsidRPr="00947F08" w:rsidRDefault="00153611" w:rsidP="00947F08">
            <w:pPr>
              <w:pStyle w:val="NoSpacing"/>
              <w:cnfStyle w:val="000000010000" w:firstRow="0" w:lastRow="0" w:firstColumn="0" w:lastColumn="0" w:oddVBand="0" w:evenVBand="0" w:oddHBand="0" w:evenHBand="1" w:firstRowFirstColumn="0" w:firstRowLastColumn="0" w:lastRowFirstColumn="0" w:lastRowLastColumn="0"/>
              <w:rPr>
                <w:rFonts w:cstheme="minorHAnsi"/>
                <w:bCs/>
                <w:color w:val="000000"/>
              </w:rPr>
            </w:pPr>
            <w:r w:rsidRPr="00947F08">
              <w:rPr>
                <w:rFonts w:ascii="Calibri" w:hAnsi="Calibri" w:cs="Calibri"/>
                <w:color w:val="000000"/>
              </w:rPr>
              <w:t>Black, African American, or African, Hispanic/Latin(a)(o)(x)</w:t>
            </w:r>
          </w:p>
        </w:tc>
        <w:tc>
          <w:tcPr>
            <w:tcW w:w="1024" w:type="dxa"/>
            <w:vAlign w:val="center"/>
          </w:tcPr>
          <w:p w14:paraId="34F6DDE8" w14:textId="77777777" w:rsidR="00153611" w:rsidRPr="00947F08" w:rsidRDefault="00153611" w:rsidP="00947F08">
            <w:pPr>
              <w:pStyle w:val="NoSpacing"/>
              <w:cnfStyle w:val="000000010000" w:firstRow="0" w:lastRow="0" w:firstColumn="0" w:lastColumn="0" w:oddVBand="0" w:evenVBand="0" w:oddHBand="0" w:evenHBand="1" w:firstRowFirstColumn="0" w:firstRowLastColumn="0" w:lastRowFirstColumn="0" w:lastRowLastColumn="0"/>
              <w:rPr>
                <w:rFonts w:cstheme="minorHAnsi"/>
                <w:color w:val="000000"/>
              </w:rPr>
            </w:pPr>
            <w:r w:rsidRPr="00947F08">
              <w:rPr>
                <w:rFonts w:ascii="Calibri" w:hAnsi="Calibri" w:cs="Calibri"/>
                <w:color w:val="000000"/>
              </w:rPr>
              <w:t>0,1,2,3,99</w:t>
            </w:r>
          </w:p>
        </w:tc>
        <w:tc>
          <w:tcPr>
            <w:tcW w:w="4310" w:type="dxa"/>
            <w:vAlign w:val="center"/>
          </w:tcPr>
          <w:p w14:paraId="7DABE1DF" w14:textId="77777777" w:rsidR="00153611" w:rsidRPr="00947F08" w:rsidRDefault="00153611" w:rsidP="00947F08">
            <w:pPr>
              <w:pStyle w:val="NoSpacing"/>
              <w:cnfStyle w:val="000000010000" w:firstRow="0" w:lastRow="0" w:firstColumn="0" w:lastColumn="0" w:oddVBand="0" w:evenVBand="0" w:oddHBand="0" w:evenHBand="1" w:firstRowFirstColumn="0" w:firstRowLastColumn="0" w:lastRowFirstColumn="0" w:lastRowLastColumn="0"/>
              <w:rPr>
                <w:rFonts w:cstheme="minorHAnsi"/>
                <w:b/>
                <w:bCs/>
                <w:color w:val="000000"/>
              </w:rPr>
            </w:pPr>
            <w:r w:rsidRPr="00947F08">
              <w:rPr>
                <w:rFonts w:ascii="Calibri" w:hAnsi="Calibri" w:cs="Calibri"/>
                <w:b/>
                <w:bCs/>
                <w:color w:val="000000"/>
              </w:rPr>
              <w:t>Race</w:t>
            </w:r>
            <w:r w:rsidRPr="00947F08">
              <w:rPr>
                <w:rFonts w:ascii="Calibri" w:hAnsi="Calibri" w:cs="Calibri"/>
                <w:color w:val="000000"/>
              </w:rPr>
              <w:t xml:space="preserve"> = 3 and </w:t>
            </w:r>
            <w:r w:rsidRPr="00947F08">
              <w:rPr>
                <w:rFonts w:ascii="Calibri" w:hAnsi="Calibri" w:cs="Calibri"/>
                <w:b/>
                <w:bCs/>
                <w:color w:val="000000"/>
              </w:rPr>
              <w:t>Ethnicity</w:t>
            </w:r>
            <w:r w:rsidRPr="00947F08">
              <w:rPr>
                <w:rFonts w:ascii="Calibri" w:hAnsi="Calibri" w:cs="Calibri"/>
                <w:color w:val="000000"/>
              </w:rPr>
              <w:t xml:space="preserve"> = 1</w:t>
            </w:r>
          </w:p>
        </w:tc>
      </w:tr>
      <w:tr w:rsidR="00153611" w:rsidRPr="00660AB8" w14:paraId="3CD43F76" w14:textId="77777777" w:rsidTr="00947F0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vAlign w:val="bottom"/>
          </w:tcPr>
          <w:p w14:paraId="4F4EF2DE" w14:textId="77777777" w:rsidR="00153611" w:rsidRPr="00947F08" w:rsidRDefault="00153611" w:rsidP="00947F08">
            <w:pPr>
              <w:pStyle w:val="NoSpacing"/>
              <w:rPr>
                <w:rFonts w:cstheme="minorHAnsi"/>
                <w:color w:val="000000"/>
              </w:rPr>
            </w:pPr>
            <w:r w:rsidRPr="00947F08">
              <w:rPr>
                <w:rFonts w:ascii="Calibri" w:hAnsi="Calibri" w:cs="Calibri"/>
                <w:color w:val="000000"/>
              </w:rPr>
              <w:t>60</w:t>
            </w:r>
          </w:p>
        </w:tc>
        <w:tc>
          <w:tcPr>
            <w:tcW w:w="3404" w:type="dxa"/>
            <w:vAlign w:val="center"/>
          </w:tcPr>
          <w:p w14:paraId="22C80904" w14:textId="77777777" w:rsidR="00153611" w:rsidRPr="00947F08" w:rsidRDefault="00153611" w:rsidP="00947F08">
            <w:pPr>
              <w:pStyle w:val="NoSpacing"/>
              <w:cnfStyle w:val="000000100000" w:firstRow="0" w:lastRow="0" w:firstColumn="0" w:lastColumn="0" w:oddVBand="0" w:evenVBand="0" w:oddHBand="1" w:evenHBand="0" w:firstRowFirstColumn="0" w:firstRowLastColumn="0" w:lastRowFirstColumn="0" w:lastRowLastColumn="0"/>
              <w:rPr>
                <w:rFonts w:cstheme="minorHAnsi"/>
                <w:bCs/>
              </w:rPr>
            </w:pPr>
            <w:r w:rsidRPr="00947F08">
              <w:rPr>
                <w:rFonts w:ascii="Calibri" w:hAnsi="Calibri" w:cs="Calibri"/>
                <w:color w:val="000000"/>
              </w:rPr>
              <w:t>Asian or Asian American</w:t>
            </w:r>
          </w:p>
        </w:tc>
        <w:tc>
          <w:tcPr>
            <w:tcW w:w="1024" w:type="dxa"/>
            <w:vAlign w:val="center"/>
          </w:tcPr>
          <w:p w14:paraId="6F0E942D" w14:textId="77777777" w:rsidR="00153611" w:rsidRPr="00947F08" w:rsidRDefault="00153611" w:rsidP="00947F08">
            <w:pPr>
              <w:pStyle w:val="NoSpacing"/>
              <w:cnfStyle w:val="000000100000" w:firstRow="0" w:lastRow="0" w:firstColumn="0" w:lastColumn="0" w:oddVBand="0" w:evenVBand="0" w:oddHBand="1" w:evenHBand="0" w:firstRowFirstColumn="0" w:firstRowLastColumn="0" w:lastRowFirstColumn="0" w:lastRowLastColumn="0"/>
              <w:rPr>
                <w:rFonts w:cstheme="minorHAnsi"/>
                <w:color w:val="000000"/>
              </w:rPr>
            </w:pPr>
            <w:r w:rsidRPr="00947F08">
              <w:rPr>
                <w:rFonts w:ascii="Calibri" w:hAnsi="Calibri" w:cs="Calibri"/>
                <w:color w:val="000000"/>
              </w:rPr>
              <w:t>0,1,2,3,99</w:t>
            </w:r>
          </w:p>
        </w:tc>
        <w:tc>
          <w:tcPr>
            <w:tcW w:w="4310" w:type="dxa"/>
            <w:vAlign w:val="center"/>
          </w:tcPr>
          <w:p w14:paraId="1D576541" w14:textId="77777777" w:rsidR="00153611" w:rsidRPr="00947F08" w:rsidRDefault="00153611" w:rsidP="00947F08">
            <w:pPr>
              <w:pStyle w:val="NoSpacing"/>
              <w:cnfStyle w:val="000000100000" w:firstRow="0" w:lastRow="0" w:firstColumn="0" w:lastColumn="0" w:oddVBand="0" w:evenVBand="0" w:oddHBand="1" w:evenHBand="0" w:firstRowFirstColumn="0" w:firstRowLastColumn="0" w:lastRowFirstColumn="0" w:lastRowLastColumn="0"/>
              <w:rPr>
                <w:rFonts w:cstheme="minorHAnsi"/>
                <w:b/>
                <w:bCs/>
              </w:rPr>
            </w:pPr>
            <w:r w:rsidRPr="00947F08">
              <w:rPr>
                <w:rFonts w:ascii="Calibri" w:hAnsi="Calibri" w:cs="Calibri"/>
                <w:b/>
                <w:bCs/>
                <w:color w:val="000000"/>
              </w:rPr>
              <w:t>Race</w:t>
            </w:r>
            <w:r w:rsidRPr="00947F08">
              <w:rPr>
                <w:rFonts w:ascii="Calibri" w:hAnsi="Calibri" w:cs="Calibri"/>
                <w:color w:val="000000"/>
              </w:rPr>
              <w:t xml:space="preserve"> = 2</w:t>
            </w:r>
          </w:p>
        </w:tc>
      </w:tr>
      <w:tr w:rsidR="00153611" w:rsidRPr="00660AB8" w14:paraId="5600DBB2" w14:textId="77777777" w:rsidTr="00947F0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vAlign w:val="bottom"/>
          </w:tcPr>
          <w:p w14:paraId="35936B55" w14:textId="77777777" w:rsidR="00153611" w:rsidRPr="00947F08" w:rsidRDefault="00153611" w:rsidP="00947F08">
            <w:pPr>
              <w:pStyle w:val="NoSpacing"/>
              <w:rPr>
                <w:rFonts w:cstheme="minorHAnsi"/>
                <w:color w:val="000000"/>
              </w:rPr>
            </w:pPr>
            <w:r w:rsidRPr="00947F08">
              <w:rPr>
                <w:rFonts w:ascii="Calibri" w:hAnsi="Calibri" w:cs="Calibri"/>
                <w:color w:val="000000"/>
              </w:rPr>
              <w:t>61</w:t>
            </w:r>
          </w:p>
        </w:tc>
        <w:tc>
          <w:tcPr>
            <w:tcW w:w="3404" w:type="dxa"/>
            <w:vAlign w:val="center"/>
          </w:tcPr>
          <w:p w14:paraId="73897112" w14:textId="77777777" w:rsidR="00153611" w:rsidRPr="00947F08" w:rsidRDefault="00153611" w:rsidP="00947F08">
            <w:pPr>
              <w:pStyle w:val="NoSpacing"/>
              <w:cnfStyle w:val="000000010000" w:firstRow="0" w:lastRow="0" w:firstColumn="0" w:lastColumn="0" w:oddVBand="0" w:evenVBand="0" w:oddHBand="0" w:evenHBand="1" w:firstRowFirstColumn="0" w:firstRowLastColumn="0" w:lastRowFirstColumn="0" w:lastRowLastColumn="0"/>
              <w:rPr>
                <w:rFonts w:cstheme="minorHAnsi"/>
                <w:bCs/>
                <w:color w:val="000000"/>
              </w:rPr>
            </w:pPr>
            <w:r w:rsidRPr="00947F08">
              <w:rPr>
                <w:rFonts w:ascii="Calibri" w:hAnsi="Calibri" w:cs="Calibri"/>
                <w:color w:val="000000"/>
              </w:rPr>
              <w:t>American Indian, Alaska Native, or Indigenous, Hispanic/Latin(a)(o)(x)</w:t>
            </w:r>
          </w:p>
        </w:tc>
        <w:tc>
          <w:tcPr>
            <w:tcW w:w="1024" w:type="dxa"/>
            <w:vAlign w:val="center"/>
          </w:tcPr>
          <w:p w14:paraId="7AC3AD88" w14:textId="77777777" w:rsidR="00153611" w:rsidRPr="00947F08" w:rsidRDefault="00153611" w:rsidP="00947F08">
            <w:pPr>
              <w:pStyle w:val="NoSpacing"/>
              <w:cnfStyle w:val="000000010000" w:firstRow="0" w:lastRow="0" w:firstColumn="0" w:lastColumn="0" w:oddVBand="0" w:evenVBand="0" w:oddHBand="0" w:evenHBand="1" w:firstRowFirstColumn="0" w:firstRowLastColumn="0" w:lastRowFirstColumn="0" w:lastRowLastColumn="0"/>
              <w:rPr>
                <w:rFonts w:cstheme="minorHAnsi"/>
                <w:color w:val="000000"/>
              </w:rPr>
            </w:pPr>
            <w:r w:rsidRPr="00947F08">
              <w:rPr>
                <w:rFonts w:ascii="Calibri" w:hAnsi="Calibri" w:cs="Calibri"/>
                <w:color w:val="000000"/>
              </w:rPr>
              <w:t>0,1,2,3,99</w:t>
            </w:r>
          </w:p>
        </w:tc>
        <w:tc>
          <w:tcPr>
            <w:tcW w:w="4310" w:type="dxa"/>
            <w:vAlign w:val="center"/>
          </w:tcPr>
          <w:p w14:paraId="3FE52D1F" w14:textId="77777777" w:rsidR="00153611" w:rsidRPr="00947F08" w:rsidRDefault="00153611" w:rsidP="00947F08">
            <w:pPr>
              <w:pStyle w:val="NoSpacing"/>
              <w:cnfStyle w:val="000000010000" w:firstRow="0" w:lastRow="0" w:firstColumn="0" w:lastColumn="0" w:oddVBand="0" w:evenVBand="0" w:oddHBand="0" w:evenHBand="1" w:firstRowFirstColumn="0" w:firstRowLastColumn="0" w:lastRowFirstColumn="0" w:lastRowLastColumn="0"/>
              <w:rPr>
                <w:rFonts w:cstheme="minorHAnsi"/>
                <w:b/>
                <w:bCs/>
                <w:color w:val="000000"/>
              </w:rPr>
            </w:pPr>
            <w:r w:rsidRPr="00947F08">
              <w:rPr>
                <w:rFonts w:ascii="Calibri" w:hAnsi="Calibri" w:cs="Calibri"/>
                <w:b/>
                <w:bCs/>
                <w:color w:val="000000"/>
              </w:rPr>
              <w:t>Race</w:t>
            </w:r>
            <w:r w:rsidRPr="00947F08">
              <w:rPr>
                <w:rFonts w:ascii="Calibri" w:hAnsi="Calibri" w:cs="Calibri"/>
                <w:color w:val="000000"/>
              </w:rPr>
              <w:t xml:space="preserve"> = 1 and </w:t>
            </w:r>
            <w:r w:rsidRPr="00947F08">
              <w:rPr>
                <w:rFonts w:ascii="Calibri" w:hAnsi="Calibri" w:cs="Calibri"/>
                <w:b/>
                <w:bCs/>
                <w:color w:val="000000"/>
              </w:rPr>
              <w:t>Ethnicity</w:t>
            </w:r>
            <w:r w:rsidRPr="00947F08">
              <w:rPr>
                <w:rFonts w:ascii="Calibri" w:hAnsi="Calibri" w:cs="Calibri"/>
                <w:color w:val="000000"/>
              </w:rPr>
              <w:t xml:space="preserve"> &lt;&gt; 1</w:t>
            </w:r>
          </w:p>
        </w:tc>
      </w:tr>
      <w:tr w:rsidR="00153611" w:rsidRPr="00660AB8" w14:paraId="17F6127A" w14:textId="77777777" w:rsidTr="00947F0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vAlign w:val="bottom"/>
          </w:tcPr>
          <w:p w14:paraId="79F928E8" w14:textId="77777777" w:rsidR="00153611" w:rsidRPr="00947F08" w:rsidRDefault="00153611" w:rsidP="00947F08">
            <w:pPr>
              <w:pStyle w:val="NoSpacing"/>
              <w:rPr>
                <w:rFonts w:cstheme="minorHAnsi"/>
                <w:color w:val="000000"/>
              </w:rPr>
            </w:pPr>
            <w:r w:rsidRPr="00947F08">
              <w:rPr>
                <w:rFonts w:ascii="Calibri" w:hAnsi="Calibri" w:cs="Calibri"/>
                <w:color w:val="000000"/>
              </w:rPr>
              <w:t>62</w:t>
            </w:r>
          </w:p>
        </w:tc>
        <w:tc>
          <w:tcPr>
            <w:tcW w:w="3404" w:type="dxa"/>
            <w:vAlign w:val="center"/>
          </w:tcPr>
          <w:p w14:paraId="66A3460A" w14:textId="77777777" w:rsidR="00153611" w:rsidRPr="00947F08" w:rsidRDefault="00153611" w:rsidP="00947F08">
            <w:pPr>
              <w:pStyle w:val="NoSpacing"/>
              <w:cnfStyle w:val="000000100000" w:firstRow="0" w:lastRow="0" w:firstColumn="0" w:lastColumn="0" w:oddVBand="0" w:evenVBand="0" w:oddHBand="1" w:evenHBand="0" w:firstRowFirstColumn="0" w:firstRowLastColumn="0" w:lastRowFirstColumn="0" w:lastRowLastColumn="0"/>
              <w:rPr>
                <w:rFonts w:cstheme="minorHAnsi"/>
                <w:bCs/>
                <w:color w:val="000000"/>
              </w:rPr>
            </w:pPr>
            <w:r w:rsidRPr="00947F08">
              <w:rPr>
                <w:rFonts w:ascii="Calibri" w:hAnsi="Calibri" w:cs="Calibri"/>
                <w:color w:val="000000"/>
              </w:rPr>
              <w:t>American Indian, Alaska Native, or Indigenous, non-Hispanic/Latin(a)(o)(x)</w:t>
            </w:r>
          </w:p>
        </w:tc>
        <w:tc>
          <w:tcPr>
            <w:tcW w:w="1024" w:type="dxa"/>
            <w:vAlign w:val="center"/>
          </w:tcPr>
          <w:p w14:paraId="20C2CDEB" w14:textId="77777777" w:rsidR="00153611" w:rsidRPr="00947F08" w:rsidRDefault="00153611" w:rsidP="00947F08">
            <w:pPr>
              <w:pStyle w:val="NoSpacing"/>
              <w:cnfStyle w:val="000000100000" w:firstRow="0" w:lastRow="0" w:firstColumn="0" w:lastColumn="0" w:oddVBand="0" w:evenVBand="0" w:oddHBand="1" w:evenHBand="0" w:firstRowFirstColumn="0" w:firstRowLastColumn="0" w:lastRowFirstColumn="0" w:lastRowLastColumn="0"/>
              <w:rPr>
                <w:rFonts w:cstheme="minorHAnsi"/>
                <w:color w:val="000000"/>
              </w:rPr>
            </w:pPr>
            <w:r w:rsidRPr="00947F08">
              <w:rPr>
                <w:rFonts w:ascii="Calibri" w:hAnsi="Calibri" w:cs="Calibri"/>
                <w:color w:val="000000"/>
              </w:rPr>
              <w:t>0,1,2,3,99</w:t>
            </w:r>
          </w:p>
        </w:tc>
        <w:tc>
          <w:tcPr>
            <w:tcW w:w="4310" w:type="dxa"/>
            <w:vAlign w:val="center"/>
          </w:tcPr>
          <w:p w14:paraId="6C627381" w14:textId="77777777" w:rsidR="00153611" w:rsidRPr="00947F08" w:rsidRDefault="00153611" w:rsidP="00947F08">
            <w:pPr>
              <w:pStyle w:val="NoSpacing"/>
              <w:cnfStyle w:val="000000100000" w:firstRow="0" w:lastRow="0" w:firstColumn="0" w:lastColumn="0" w:oddVBand="0" w:evenVBand="0" w:oddHBand="1" w:evenHBand="0" w:firstRowFirstColumn="0" w:firstRowLastColumn="0" w:lastRowFirstColumn="0" w:lastRowLastColumn="0"/>
              <w:rPr>
                <w:rFonts w:cstheme="minorHAnsi"/>
                <w:b/>
                <w:bCs/>
              </w:rPr>
            </w:pPr>
            <w:r w:rsidRPr="00947F08">
              <w:rPr>
                <w:rFonts w:ascii="Calibri" w:hAnsi="Calibri" w:cs="Calibri"/>
                <w:b/>
                <w:bCs/>
                <w:color w:val="000000"/>
              </w:rPr>
              <w:t>Race</w:t>
            </w:r>
            <w:r w:rsidRPr="00947F08">
              <w:rPr>
                <w:rFonts w:ascii="Calibri" w:hAnsi="Calibri" w:cs="Calibri"/>
                <w:color w:val="000000"/>
              </w:rPr>
              <w:t xml:space="preserve"> = 1 and </w:t>
            </w:r>
            <w:r w:rsidRPr="00947F08">
              <w:rPr>
                <w:rFonts w:ascii="Calibri" w:hAnsi="Calibri" w:cs="Calibri"/>
                <w:b/>
                <w:bCs/>
                <w:color w:val="000000"/>
              </w:rPr>
              <w:t>Ethnicity</w:t>
            </w:r>
            <w:r w:rsidRPr="00947F08">
              <w:rPr>
                <w:rFonts w:ascii="Calibri" w:hAnsi="Calibri" w:cs="Calibri"/>
                <w:color w:val="000000"/>
              </w:rPr>
              <w:t xml:space="preserve"> = 1</w:t>
            </w:r>
          </w:p>
        </w:tc>
      </w:tr>
      <w:tr w:rsidR="00153611" w:rsidRPr="00660AB8" w14:paraId="00E0AFF6" w14:textId="77777777" w:rsidTr="00947F0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vAlign w:val="bottom"/>
          </w:tcPr>
          <w:p w14:paraId="562F9A7A" w14:textId="77777777" w:rsidR="00153611" w:rsidRPr="00947F08" w:rsidRDefault="00153611" w:rsidP="00947F08">
            <w:pPr>
              <w:pStyle w:val="NoSpacing"/>
              <w:rPr>
                <w:rFonts w:cstheme="minorHAnsi"/>
                <w:color w:val="000000"/>
              </w:rPr>
            </w:pPr>
            <w:r w:rsidRPr="00947F08">
              <w:rPr>
                <w:rFonts w:ascii="Calibri" w:hAnsi="Calibri" w:cs="Calibri"/>
                <w:color w:val="000000"/>
              </w:rPr>
              <w:t>63</w:t>
            </w:r>
          </w:p>
        </w:tc>
        <w:tc>
          <w:tcPr>
            <w:tcW w:w="3404" w:type="dxa"/>
            <w:vAlign w:val="center"/>
          </w:tcPr>
          <w:p w14:paraId="7B461115" w14:textId="77777777" w:rsidR="00153611" w:rsidRPr="00947F08" w:rsidRDefault="00153611" w:rsidP="00947F08">
            <w:pPr>
              <w:pStyle w:val="NoSpacing"/>
              <w:cnfStyle w:val="000000010000" w:firstRow="0" w:lastRow="0" w:firstColumn="0" w:lastColumn="0" w:oddVBand="0" w:evenVBand="0" w:oddHBand="0" w:evenHBand="1" w:firstRowFirstColumn="0" w:firstRowLastColumn="0" w:lastRowFirstColumn="0" w:lastRowLastColumn="0"/>
              <w:rPr>
                <w:rFonts w:cstheme="minorHAnsi"/>
                <w:bCs/>
              </w:rPr>
            </w:pPr>
            <w:r w:rsidRPr="00947F08">
              <w:rPr>
                <w:rFonts w:ascii="Calibri" w:hAnsi="Calibri" w:cs="Calibri"/>
                <w:color w:val="000000"/>
              </w:rPr>
              <w:t>Native Hawaiian or Pacific Islander</w:t>
            </w:r>
          </w:p>
        </w:tc>
        <w:tc>
          <w:tcPr>
            <w:tcW w:w="1024" w:type="dxa"/>
            <w:vAlign w:val="center"/>
          </w:tcPr>
          <w:p w14:paraId="4A0A5FDE" w14:textId="77777777" w:rsidR="00153611" w:rsidRPr="00947F08" w:rsidRDefault="00153611" w:rsidP="00947F08">
            <w:pPr>
              <w:pStyle w:val="NoSpacing"/>
              <w:cnfStyle w:val="000000010000" w:firstRow="0" w:lastRow="0" w:firstColumn="0" w:lastColumn="0" w:oddVBand="0" w:evenVBand="0" w:oddHBand="0" w:evenHBand="1" w:firstRowFirstColumn="0" w:firstRowLastColumn="0" w:lastRowFirstColumn="0" w:lastRowLastColumn="0"/>
              <w:rPr>
                <w:rFonts w:cstheme="minorHAnsi"/>
                <w:color w:val="000000"/>
              </w:rPr>
            </w:pPr>
            <w:r w:rsidRPr="00947F08">
              <w:rPr>
                <w:rFonts w:ascii="Calibri" w:hAnsi="Calibri" w:cs="Calibri"/>
                <w:color w:val="000000"/>
              </w:rPr>
              <w:t>0,1,2,3,99</w:t>
            </w:r>
          </w:p>
        </w:tc>
        <w:tc>
          <w:tcPr>
            <w:tcW w:w="4310" w:type="dxa"/>
            <w:vAlign w:val="center"/>
          </w:tcPr>
          <w:p w14:paraId="0B0CB0A0" w14:textId="77777777" w:rsidR="00153611" w:rsidRPr="00947F08" w:rsidRDefault="00153611" w:rsidP="00947F08">
            <w:pPr>
              <w:pStyle w:val="NoSpacing"/>
              <w:cnfStyle w:val="000000010000" w:firstRow="0" w:lastRow="0" w:firstColumn="0" w:lastColumn="0" w:oddVBand="0" w:evenVBand="0" w:oddHBand="0" w:evenHBand="1" w:firstRowFirstColumn="0" w:firstRowLastColumn="0" w:lastRowFirstColumn="0" w:lastRowLastColumn="0"/>
              <w:rPr>
                <w:rFonts w:cstheme="minorHAnsi"/>
                <w:b/>
                <w:bCs/>
                <w:color w:val="000000"/>
              </w:rPr>
            </w:pPr>
            <w:r w:rsidRPr="00947F08">
              <w:rPr>
                <w:rFonts w:ascii="Calibri" w:hAnsi="Calibri" w:cs="Calibri"/>
                <w:b/>
                <w:bCs/>
                <w:color w:val="000000"/>
              </w:rPr>
              <w:t>Race</w:t>
            </w:r>
            <w:r w:rsidRPr="00947F08">
              <w:rPr>
                <w:rFonts w:ascii="Calibri" w:hAnsi="Calibri" w:cs="Calibri"/>
                <w:color w:val="000000"/>
              </w:rPr>
              <w:t xml:space="preserve"> = 4</w:t>
            </w:r>
          </w:p>
        </w:tc>
      </w:tr>
      <w:tr w:rsidR="00153611" w:rsidRPr="00660AB8" w14:paraId="0BB005AB" w14:textId="77777777" w:rsidTr="00947F0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vAlign w:val="bottom"/>
          </w:tcPr>
          <w:p w14:paraId="46CB2EEF" w14:textId="77777777" w:rsidR="00153611" w:rsidRPr="00947F08" w:rsidRDefault="00153611" w:rsidP="00947F08">
            <w:pPr>
              <w:pStyle w:val="NoSpacing"/>
              <w:rPr>
                <w:rFonts w:cstheme="minorHAnsi"/>
                <w:color w:val="000000"/>
              </w:rPr>
            </w:pPr>
            <w:r w:rsidRPr="00947F08">
              <w:rPr>
                <w:rFonts w:ascii="Calibri" w:hAnsi="Calibri" w:cs="Calibri"/>
                <w:color w:val="000000"/>
              </w:rPr>
              <w:t>64</w:t>
            </w:r>
          </w:p>
        </w:tc>
        <w:tc>
          <w:tcPr>
            <w:tcW w:w="3404" w:type="dxa"/>
            <w:vAlign w:val="center"/>
          </w:tcPr>
          <w:p w14:paraId="7BD45400" w14:textId="77777777" w:rsidR="00153611" w:rsidRPr="00947F08" w:rsidRDefault="00153611" w:rsidP="00947F08">
            <w:pPr>
              <w:pStyle w:val="NoSpacing"/>
              <w:cnfStyle w:val="000000100000" w:firstRow="0" w:lastRow="0" w:firstColumn="0" w:lastColumn="0" w:oddVBand="0" w:evenVBand="0" w:oddHBand="1" w:evenHBand="0" w:firstRowFirstColumn="0" w:firstRowLastColumn="0" w:lastRowFirstColumn="0" w:lastRowLastColumn="0"/>
              <w:rPr>
                <w:rFonts w:cstheme="minorHAnsi"/>
                <w:bCs/>
              </w:rPr>
            </w:pPr>
            <w:r w:rsidRPr="00947F08">
              <w:rPr>
                <w:rFonts w:ascii="Calibri" w:hAnsi="Calibri" w:cs="Calibri"/>
                <w:color w:val="000000"/>
              </w:rPr>
              <w:t>Multi-Racial</w:t>
            </w:r>
          </w:p>
        </w:tc>
        <w:tc>
          <w:tcPr>
            <w:tcW w:w="1024" w:type="dxa"/>
            <w:vAlign w:val="center"/>
          </w:tcPr>
          <w:p w14:paraId="1BA76CC1" w14:textId="77777777" w:rsidR="00153611" w:rsidRPr="00947F08" w:rsidRDefault="00153611" w:rsidP="00947F08">
            <w:pPr>
              <w:pStyle w:val="NoSpacing"/>
              <w:cnfStyle w:val="000000100000" w:firstRow="0" w:lastRow="0" w:firstColumn="0" w:lastColumn="0" w:oddVBand="0" w:evenVBand="0" w:oddHBand="1" w:evenHBand="0" w:firstRowFirstColumn="0" w:firstRowLastColumn="0" w:lastRowFirstColumn="0" w:lastRowLastColumn="0"/>
              <w:rPr>
                <w:rFonts w:cstheme="minorHAnsi"/>
                <w:color w:val="000000"/>
              </w:rPr>
            </w:pPr>
            <w:r w:rsidRPr="00947F08">
              <w:rPr>
                <w:rFonts w:ascii="Calibri" w:hAnsi="Calibri" w:cs="Calibri"/>
                <w:color w:val="000000"/>
              </w:rPr>
              <w:t>0,1,2,3,99</w:t>
            </w:r>
          </w:p>
        </w:tc>
        <w:tc>
          <w:tcPr>
            <w:tcW w:w="4310" w:type="dxa"/>
            <w:vAlign w:val="center"/>
          </w:tcPr>
          <w:p w14:paraId="0103D932" w14:textId="77777777" w:rsidR="00153611" w:rsidRPr="00947F08" w:rsidRDefault="00153611" w:rsidP="00947F08">
            <w:pPr>
              <w:pStyle w:val="NoSpacing"/>
              <w:cnfStyle w:val="000000100000" w:firstRow="0" w:lastRow="0" w:firstColumn="0" w:lastColumn="0" w:oddVBand="0" w:evenVBand="0" w:oddHBand="1" w:evenHBand="0" w:firstRowFirstColumn="0" w:firstRowLastColumn="0" w:lastRowFirstColumn="0" w:lastRowLastColumn="0"/>
              <w:rPr>
                <w:rFonts w:cstheme="minorHAnsi"/>
                <w:b/>
                <w:bCs/>
              </w:rPr>
            </w:pPr>
            <w:r w:rsidRPr="00947F08">
              <w:rPr>
                <w:rFonts w:ascii="Calibri" w:hAnsi="Calibri" w:cs="Calibri"/>
                <w:b/>
                <w:bCs/>
                <w:color w:val="000000"/>
              </w:rPr>
              <w:t>Race</w:t>
            </w:r>
            <w:r w:rsidRPr="00947F08">
              <w:rPr>
                <w:rFonts w:ascii="Calibri" w:hAnsi="Calibri" w:cs="Calibri"/>
                <w:color w:val="000000"/>
              </w:rPr>
              <w:t xml:space="preserve"> &gt; 5 and </w:t>
            </w:r>
            <w:r w:rsidRPr="00947F08">
              <w:rPr>
                <w:rFonts w:ascii="Calibri" w:hAnsi="Calibri" w:cs="Calibri"/>
                <w:b/>
                <w:bCs/>
                <w:color w:val="000000"/>
              </w:rPr>
              <w:t>Race</w:t>
            </w:r>
            <w:r w:rsidRPr="00947F08">
              <w:rPr>
                <w:rFonts w:ascii="Calibri" w:hAnsi="Calibri" w:cs="Calibri"/>
                <w:color w:val="000000"/>
              </w:rPr>
              <w:t xml:space="preserve"> not in (98,99)</w:t>
            </w:r>
          </w:p>
        </w:tc>
      </w:tr>
      <w:tr w:rsidR="00153611" w:rsidRPr="00660AB8" w14:paraId="5FDE711E" w14:textId="77777777" w:rsidTr="00947F0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vAlign w:val="bottom"/>
          </w:tcPr>
          <w:p w14:paraId="7AD634EE" w14:textId="77777777" w:rsidR="00153611" w:rsidRPr="00947F08" w:rsidRDefault="00153611" w:rsidP="00947F08">
            <w:pPr>
              <w:pStyle w:val="NoSpacing"/>
              <w:rPr>
                <w:rFonts w:cstheme="minorHAnsi"/>
                <w:color w:val="000000"/>
              </w:rPr>
            </w:pPr>
            <w:r w:rsidRPr="00947F08">
              <w:rPr>
                <w:rFonts w:ascii="Calibri" w:hAnsi="Calibri" w:cs="Calibri"/>
                <w:color w:val="000000"/>
              </w:rPr>
              <w:t>65</w:t>
            </w:r>
          </w:p>
        </w:tc>
        <w:tc>
          <w:tcPr>
            <w:tcW w:w="3404" w:type="dxa"/>
            <w:vAlign w:val="center"/>
          </w:tcPr>
          <w:p w14:paraId="06B98291" w14:textId="77777777" w:rsidR="00153611" w:rsidRPr="00947F08" w:rsidRDefault="00153611" w:rsidP="00947F08">
            <w:pPr>
              <w:pStyle w:val="NoSpacing"/>
              <w:cnfStyle w:val="000000010000" w:firstRow="0" w:lastRow="0" w:firstColumn="0" w:lastColumn="0" w:oddVBand="0" w:evenVBand="0" w:oddHBand="0" w:evenHBand="1" w:firstRowFirstColumn="0" w:firstRowLastColumn="0" w:lastRowFirstColumn="0" w:lastRowLastColumn="0"/>
              <w:rPr>
                <w:rFonts w:cstheme="minorHAnsi"/>
                <w:bCs/>
                <w:color w:val="000000"/>
              </w:rPr>
            </w:pPr>
            <w:r w:rsidRPr="00947F08">
              <w:rPr>
                <w:rFonts w:ascii="Calibri" w:hAnsi="Calibri" w:cs="Calibri"/>
                <w:color w:val="000000"/>
              </w:rPr>
              <w:t>Non-Hispanic/Latin(a)(o)(x)</w:t>
            </w:r>
          </w:p>
        </w:tc>
        <w:tc>
          <w:tcPr>
            <w:tcW w:w="1024" w:type="dxa"/>
            <w:vAlign w:val="center"/>
          </w:tcPr>
          <w:p w14:paraId="15D2A65B" w14:textId="77777777" w:rsidR="00153611" w:rsidRPr="00947F08" w:rsidRDefault="00153611" w:rsidP="00947F08">
            <w:pPr>
              <w:pStyle w:val="NoSpacing"/>
              <w:cnfStyle w:val="000000010000" w:firstRow="0" w:lastRow="0" w:firstColumn="0" w:lastColumn="0" w:oddVBand="0" w:evenVBand="0" w:oddHBand="0" w:evenHBand="1" w:firstRowFirstColumn="0" w:firstRowLastColumn="0" w:lastRowFirstColumn="0" w:lastRowLastColumn="0"/>
              <w:rPr>
                <w:rFonts w:cstheme="minorHAnsi"/>
                <w:color w:val="000000"/>
              </w:rPr>
            </w:pPr>
            <w:r w:rsidRPr="00947F08">
              <w:rPr>
                <w:rFonts w:ascii="Calibri" w:hAnsi="Calibri" w:cs="Calibri"/>
                <w:color w:val="000000"/>
              </w:rPr>
              <w:t>0,1,2,3,99</w:t>
            </w:r>
          </w:p>
        </w:tc>
        <w:tc>
          <w:tcPr>
            <w:tcW w:w="4310" w:type="dxa"/>
            <w:vAlign w:val="center"/>
          </w:tcPr>
          <w:p w14:paraId="4D44B4F1" w14:textId="77777777" w:rsidR="00153611" w:rsidRPr="00947F08" w:rsidRDefault="00153611" w:rsidP="00947F08">
            <w:pPr>
              <w:pStyle w:val="NoSpacing"/>
              <w:cnfStyle w:val="000000010000" w:firstRow="0" w:lastRow="0" w:firstColumn="0" w:lastColumn="0" w:oddVBand="0" w:evenVBand="0" w:oddHBand="0" w:evenHBand="1" w:firstRowFirstColumn="0" w:firstRowLastColumn="0" w:lastRowFirstColumn="0" w:lastRowLastColumn="0"/>
              <w:rPr>
                <w:rFonts w:cstheme="minorHAnsi"/>
                <w:b/>
                <w:bCs/>
                <w:color w:val="000000"/>
              </w:rPr>
            </w:pPr>
            <w:r w:rsidRPr="00947F08">
              <w:rPr>
                <w:rFonts w:ascii="Calibri" w:hAnsi="Calibri" w:cs="Calibri"/>
                <w:b/>
                <w:bCs/>
                <w:color w:val="000000"/>
              </w:rPr>
              <w:t>Ethnicity</w:t>
            </w:r>
            <w:r w:rsidRPr="00947F08">
              <w:rPr>
                <w:rFonts w:ascii="Calibri" w:hAnsi="Calibri" w:cs="Calibri"/>
                <w:color w:val="000000"/>
              </w:rPr>
              <w:t xml:space="preserve"> = 0</w:t>
            </w:r>
          </w:p>
        </w:tc>
      </w:tr>
      <w:tr w:rsidR="00153611" w:rsidRPr="00660AB8" w14:paraId="5D6A3557" w14:textId="77777777" w:rsidTr="00947F0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vAlign w:val="bottom"/>
          </w:tcPr>
          <w:p w14:paraId="73A6777E" w14:textId="77777777" w:rsidR="00153611" w:rsidRPr="00947F08" w:rsidRDefault="00153611" w:rsidP="00947F08">
            <w:pPr>
              <w:pStyle w:val="NoSpacing"/>
              <w:rPr>
                <w:rFonts w:cstheme="minorHAnsi"/>
                <w:color w:val="000000"/>
              </w:rPr>
            </w:pPr>
            <w:r w:rsidRPr="00947F08">
              <w:rPr>
                <w:rFonts w:ascii="Calibri" w:hAnsi="Calibri" w:cs="Calibri"/>
                <w:color w:val="000000"/>
              </w:rPr>
              <w:t>66</w:t>
            </w:r>
          </w:p>
        </w:tc>
        <w:tc>
          <w:tcPr>
            <w:tcW w:w="3404" w:type="dxa"/>
            <w:vAlign w:val="center"/>
          </w:tcPr>
          <w:p w14:paraId="544316AE" w14:textId="77777777" w:rsidR="00153611" w:rsidRPr="00947F08" w:rsidRDefault="00153611" w:rsidP="00947F08">
            <w:pPr>
              <w:pStyle w:val="NoSpacing"/>
              <w:cnfStyle w:val="000000100000" w:firstRow="0" w:lastRow="0" w:firstColumn="0" w:lastColumn="0" w:oddVBand="0" w:evenVBand="0" w:oddHBand="1" w:evenHBand="0" w:firstRowFirstColumn="0" w:firstRowLastColumn="0" w:lastRowFirstColumn="0" w:lastRowLastColumn="0"/>
              <w:rPr>
                <w:rFonts w:cstheme="minorHAnsi"/>
                <w:color w:val="000000"/>
              </w:rPr>
            </w:pPr>
            <w:r w:rsidRPr="00947F08">
              <w:rPr>
                <w:rFonts w:ascii="Calibri" w:hAnsi="Calibri" w:cs="Calibri"/>
                <w:color w:val="000000"/>
              </w:rPr>
              <w:t>Hispanic/Latin(a)(o)(x)</w:t>
            </w:r>
          </w:p>
        </w:tc>
        <w:tc>
          <w:tcPr>
            <w:tcW w:w="1024" w:type="dxa"/>
            <w:vAlign w:val="center"/>
          </w:tcPr>
          <w:p w14:paraId="2CC9FF6F" w14:textId="77777777" w:rsidR="00153611" w:rsidRPr="00947F08" w:rsidRDefault="00153611" w:rsidP="00947F08">
            <w:pPr>
              <w:pStyle w:val="NoSpacing"/>
              <w:cnfStyle w:val="000000100000" w:firstRow="0" w:lastRow="0" w:firstColumn="0" w:lastColumn="0" w:oddVBand="0" w:evenVBand="0" w:oddHBand="1" w:evenHBand="0" w:firstRowFirstColumn="0" w:firstRowLastColumn="0" w:lastRowFirstColumn="0" w:lastRowLastColumn="0"/>
              <w:rPr>
                <w:rFonts w:cstheme="minorHAnsi"/>
                <w:color w:val="000000"/>
              </w:rPr>
            </w:pPr>
            <w:r w:rsidRPr="00947F08">
              <w:rPr>
                <w:rFonts w:ascii="Calibri" w:hAnsi="Calibri" w:cs="Calibri"/>
                <w:color w:val="000000"/>
              </w:rPr>
              <w:t>0,1,2,3,99</w:t>
            </w:r>
          </w:p>
        </w:tc>
        <w:tc>
          <w:tcPr>
            <w:tcW w:w="4310" w:type="dxa"/>
            <w:vAlign w:val="center"/>
          </w:tcPr>
          <w:p w14:paraId="5C590037" w14:textId="77777777" w:rsidR="00153611" w:rsidRPr="00947F08" w:rsidRDefault="00153611" w:rsidP="00947F08">
            <w:pPr>
              <w:pStyle w:val="NoSpacing"/>
              <w:cnfStyle w:val="000000100000" w:firstRow="0" w:lastRow="0" w:firstColumn="0" w:lastColumn="0" w:oddVBand="0" w:evenVBand="0" w:oddHBand="1" w:evenHBand="0" w:firstRowFirstColumn="0" w:firstRowLastColumn="0" w:lastRowFirstColumn="0" w:lastRowLastColumn="0"/>
              <w:rPr>
                <w:rFonts w:cstheme="minorHAnsi"/>
                <w:b/>
                <w:bCs/>
              </w:rPr>
            </w:pPr>
            <w:r w:rsidRPr="00947F08">
              <w:rPr>
                <w:rFonts w:ascii="Calibri" w:hAnsi="Calibri" w:cs="Calibri"/>
                <w:b/>
                <w:bCs/>
                <w:color w:val="000000"/>
              </w:rPr>
              <w:t>Ethnicity</w:t>
            </w:r>
            <w:r w:rsidRPr="00947F08">
              <w:rPr>
                <w:rFonts w:ascii="Calibri" w:hAnsi="Calibri" w:cs="Calibri"/>
                <w:color w:val="000000"/>
              </w:rPr>
              <w:t xml:space="preserve"> =1</w:t>
            </w:r>
          </w:p>
        </w:tc>
      </w:tr>
      <w:tr w:rsidR="00153611" w:rsidRPr="00660AB8" w14:paraId="3231338F" w14:textId="77777777" w:rsidTr="00947F0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vAlign w:val="bottom"/>
          </w:tcPr>
          <w:p w14:paraId="4E8D3202" w14:textId="77777777" w:rsidR="00153611" w:rsidRPr="00947F08" w:rsidRDefault="00153611" w:rsidP="00947F08">
            <w:pPr>
              <w:pStyle w:val="NoSpacing"/>
              <w:rPr>
                <w:rFonts w:cstheme="minorHAnsi"/>
                <w:color w:val="000000"/>
              </w:rPr>
            </w:pPr>
            <w:r w:rsidRPr="00947F08">
              <w:rPr>
                <w:rFonts w:ascii="Calibri" w:hAnsi="Calibri" w:cs="Calibri"/>
                <w:color w:val="000000"/>
              </w:rPr>
              <w:t>67</w:t>
            </w:r>
          </w:p>
        </w:tc>
        <w:tc>
          <w:tcPr>
            <w:tcW w:w="3404" w:type="dxa"/>
            <w:vAlign w:val="center"/>
          </w:tcPr>
          <w:p w14:paraId="19C443AE" w14:textId="77777777" w:rsidR="00153611" w:rsidRPr="00947F08" w:rsidRDefault="00153611" w:rsidP="00947F08">
            <w:pPr>
              <w:pStyle w:val="NoSpacing"/>
              <w:cnfStyle w:val="000000010000" w:firstRow="0" w:lastRow="0" w:firstColumn="0" w:lastColumn="0" w:oddVBand="0" w:evenVBand="0" w:oddHBand="0" w:evenHBand="1" w:firstRowFirstColumn="0" w:firstRowLastColumn="0" w:lastRowFirstColumn="0" w:lastRowLastColumn="0"/>
              <w:rPr>
                <w:rFonts w:cstheme="minorHAnsi"/>
                <w:color w:val="000000"/>
              </w:rPr>
            </w:pPr>
            <w:r w:rsidRPr="001B77FD">
              <w:rPr>
                <w:rFonts w:ascii="Calibri" w:hAnsi="Calibri" w:cs="Calibri"/>
                <w:color w:val="000000"/>
              </w:rPr>
              <w:t>Female</w:t>
            </w:r>
          </w:p>
        </w:tc>
        <w:tc>
          <w:tcPr>
            <w:tcW w:w="1024" w:type="dxa"/>
            <w:vAlign w:val="center"/>
          </w:tcPr>
          <w:p w14:paraId="19653298" w14:textId="77777777" w:rsidR="00153611" w:rsidRPr="00947F08" w:rsidRDefault="00153611" w:rsidP="00947F08">
            <w:pPr>
              <w:pStyle w:val="NoSpacing"/>
              <w:cnfStyle w:val="000000010000" w:firstRow="0" w:lastRow="0" w:firstColumn="0" w:lastColumn="0" w:oddVBand="0" w:evenVBand="0" w:oddHBand="0" w:evenHBand="1" w:firstRowFirstColumn="0" w:firstRowLastColumn="0" w:lastRowFirstColumn="0" w:lastRowLastColumn="0"/>
              <w:rPr>
                <w:rFonts w:cstheme="minorHAnsi"/>
                <w:color w:val="000000"/>
              </w:rPr>
            </w:pPr>
            <w:r w:rsidRPr="001B77FD">
              <w:rPr>
                <w:rFonts w:ascii="Calibri" w:hAnsi="Calibri" w:cs="Calibri"/>
                <w:color w:val="000000"/>
              </w:rPr>
              <w:t>0,1,2,3,99</w:t>
            </w:r>
          </w:p>
        </w:tc>
        <w:tc>
          <w:tcPr>
            <w:tcW w:w="4310" w:type="dxa"/>
            <w:vAlign w:val="center"/>
          </w:tcPr>
          <w:p w14:paraId="5A52B687" w14:textId="77777777" w:rsidR="00153611" w:rsidRPr="00947F08" w:rsidRDefault="00153611" w:rsidP="00947F08">
            <w:pPr>
              <w:pStyle w:val="NoSpacing"/>
              <w:cnfStyle w:val="000000010000" w:firstRow="0" w:lastRow="0" w:firstColumn="0" w:lastColumn="0" w:oddVBand="0" w:evenVBand="0" w:oddHBand="0" w:evenHBand="1" w:firstRowFirstColumn="0" w:firstRowLastColumn="0" w:lastRowFirstColumn="0" w:lastRowLastColumn="0"/>
              <w:rPr>
                <w:rFonts w:cstheme="minorHAnsi"/>
                <w:b/>
                <w:bCs/>
                <w:color w:val="000000"/>
              </w:rPr>
            </w:pPr>
            <w:r w:rsidRPr="001B77FD">
              <w:rPr>
                <w:rFonts w:ascii="Calibri" w:hAnsi="Calibri" w:cstheme="minorHAnsi"/>
                <w:b/>
                <w:bCs/>
                <w:color w:val="000000"/>
              </w:rPr>
              <w:t>Gender</w:t>
            </w:r>
            <w:r w:rsidRPr="001B77FD">
              <w:rPr>
                <w:rFonts w:ascii="Calibri" w:hAnsi="Calibri" w:cs="Calibri"/>
                <w:color w:val="000000"/>
              </w:rPr>
              <w:t xml:space="preserve"> = 1</w:t>
            </w:r>
          </w:p>
        </w:tc>
      </w:tr>
      <w:tr w:rsidR="00153611" w:rsidRPr="00660AB8" w14:paraId="797A6263" w14:textId="77777777" w:rsidTr="00947F0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vAlign w:val="bottom"/>
          </w:tcPr>
          <w:p w14:paraId="2493B89D" w14:textId="77777777" w:rsidR="00153611" w:rsidRPr="001B77FD" w:rsidRDefault="00153611" w:rsidP="00947F08">
            <w:pPr>
              <w:pStyle w:val="NoSpacing"/>
              <w:rPr>
                <w:rFonts w:cstheme="minorHAnsi"/>
              </w:rPr>
            </w:pPr>
            <w:r w:rsidRPr="00947F08">
              <w:rPr>
                <w:rFonts w:ascii="Calibri" w:hAnsi="Calibri" w:cs="Calibri"/>
                <w:color w:val="000000"/>
              </w:rPr>
              <w:t>68</w:t>
            </w:r>
          </w:p>
        </w:tc>
        <w:tc>
          <w:tcPr>
            <w:tcW w:w="3404" w:type="dxa"/>
            <w:vAlign w:val="center"/>
          </w:tcPr>
          <w:p w14:paraId="521E1356" w14:textId="77777777" w:rsidR="00153611" w:rsidRPr="00EF53A9" w:rsidRDefault="00153611" w:rsidP="00947F08">
            <w:pPr>
              <w:pStyle w:val="NoSpacing"/>
              <w:cnfStyle w:val="000000100000" w:firstRow="0" w:lastRow="0" w:firstColumn="0" w:lastColumn="0" w:oddVBand="0" w:evenVBand="0" w:oddHBand="1" w:evenHBand="0" w:firstRowFirstColumn="0" w:firstRowLastColumn="0" w:lastRowFirstColumn="0" w:lastRowLastColumn="0"/>
              <w:rPr>
                <w:rFonts w:cstheme="minorHAnsi"/>
              </w:rPr>
            </w:pPr>
            <w:r w:rsidRPr="001B77FD">
              <w:rPr>
                <w:rFonts w:ascii="Calibri" w:hAnsi="Calibri" w:cstheme="minorHAnsi"/>
                <w:color w:val="000000"/>
              </w:rPr>
              <w:t>Male</w:t>
            </w:r>
          </w:p>
        </w:tc>
        <w:tc>
          <w:tcPr>
            <w:tcW w:w="1024" w:type="dxa"/>
            <w:vAlign w:val="center"/>
          </w:tcPr>
          <w:p w14:paraId="66D89BD6" w14:textId="77777777" w:rsidR="00153611" w:rsidRPr="00EF53A9" w:rsidRDefault="00153611" w:rsidP="00947F08">
            <w:pPr>
              <w:pStyle w:val="NoSpacing"/>
              <w:cnfStyle w:val="000000100000" w:firstRow="0" w:lastRow="0" w:firstColumn="0" w:lastColumn="0" w:oddVBand="0" w:evenVBand="0" w:oddHBand="1" w:evenHBand="0" w:firstRowFirstColumn="0" w:firstRowLastColumn="0" w:lastRowFirstColumn="0" w:lastRowLastColumn="0"/>
              <w:rPr>
                <w:rFonts w:cstheme="minorHAnsi"/>
              </w:rPr>
            </w:pPr>
            <w:r w:rsidRPr="00EF53A9">
              <w:rPr>
                <w:rFonts w:ascii="Calibri" w:hAnsi="Calibri" w:cstheme="minorHAnsi"/>
                <w:color w:val="000000"/>
              </w:rPr>
              <w:t>0,1,2,3,99</w:t>
            </w:r>
          </w:p>
        </w:tc>
        <w:tc>
          <w:tcPr>
            <w:tcW w:w="4310" w:type="dxa"/>
            <w:vAlign w:val="center"/>
          </w:tcPr>
          <w:p w14:paraId="1EDF5987" w14:textId="77777777" w:rsidR="00153611" w:rsidRPr="007A732C" w:rsidRDefault="00153611" w:rsidP="00947F08">
            <w:pPr>
              <w:pStyle w:val="NoSpacing"/>
              <w:cnfStyle w:val="000000100000" w:firstRow="0" w:lastRow="0" w:firstColumn="0" w:lastColumn="0" w:oddVBand="0" w:evenVBand="0" w:oddHBand="1" w:evenHBand="0" w:firstRowFirstColumn="0" w:firstRowLastColumn="0" w:lastRowFirstColumn="0" w:lastRowLastColumn="0"/>
              <w:rPr>
                <w:rFonts w:cstheme="minorHAnsi"/>
                <w:b/>
                <w:color w:val="000000"/>
              </w:rPr>
            </w:pPr>
            <w:r w:rsidRPr="007A732C">
              <w:rPr>
                <w:rFonts w:ascii="Calibri" w:hAnsi="Calibri" w:cstheme="minorHAnsi"/>
                <w:b/>
                <w:bCs/>
                <w:color w:val="000000"/>
              </w:rPr>
              <w:t>Gender</w:t>
            </w:r>
            <w:r w:rsidRPr="007A732C">
              <w:rPr>
                <w:rFonts w:ascii="Calibri" w:hAnsi="Calibri" w:cs="Calibri"/>
                <w:color w:val="000000"/>
              </w:rPr>
              <w:t xml:space="preserve"> = 2</w:t>
            </w:r>
          </w:p>
        </w:tc>
      </w:tr>
      <w:tr w:rsidR="00153611" w:rsidRPr="00660AB8" w14:paraId="51BA30CF" w14:textId="77777777" w:rsidTr="00947F0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vAlign w:val="bottom"/>
          </w:tcPr>
          <w:p w14:paraId="671D61B4" w14:textId="77777777" w:rsidR="00153611" w:rsidRPr="001B77FD" w:rsidRDefault="00153611" w:rsidP="00947F08">
            <w:pPr>
              <w:pStyle w:val="NoSpacing"/>
              <w:rPr>
                <w:rFonts w:cstheme="minorHAnsi"/>
              </w:rPr>
            </w:pPr>
            <w:r w:rsidRPr="00947F08">
              <w:rPr>
                <w:rFonts w:ascii="Calibri" w:hAnsi="Calibri" w:cs="Calibri"/>
                <w:color w:val="000000"/>
              </w:rPr>
              <w:t>69</w:t>
            </w:r>
          </w:p>
        </w:tc>
        <w:tc>
          <w:tcPr>
            <w:tcW w:w="3404" w:type="dxa"/>
            <w:vAlign w:val="center"/>
          </w:tcPr>
          <w:p w14:paraId="6D3A2C66" w14:textId="77777777" w:rsidR="00153611" w:rsidRPr="00EF53A9" w:rsidRDefault="00153611" w:rsidP="00947F08">
            <w:pPr>
              <w:pStyle w:val="NoSpacing"/>
              <w:cnfStyle w:val="000000010000" w:firstRow="0" w:lastRow="0" w:firstColumn="0" w:lastColumn="0" w:oddVBand="0" w:evenVBand="0" w:oddHBand="0" w:evenHBand="1" w:firstRowFirstColumn="0" w:firstRowLastColumn="0" w:lastRowFirstColumn="0" w:lastRowLastColumn="0"/>
              <w:rPr>
                <w:rFonts w:cstheme="minorHAnsi"/>
              </w:rPr>
            </w:pPr>
            <w:r w:rsidRPr="001B77FD">
              <w:rPr>
                <w:rFonts w:ascii="Calibri" w:hAnsi="Calibri" w:cs="Calibri"/>
                <w:color w:val="000000"/>
              </w:rPr>
              <w:t>Transgender</w:t>
            </w:r>
          </w:p>
        </w:tc>
        <w:tc>
          <w:tcPr>
            <w:tcW w:w="1024" w:type="dxa"/>
            <w:vAlign w:val="center"/>
          </w:tcPr>
          <w:p w14:paraId="6BC6487A" w14:textId="77777777" w:rsidR="00153611" w:rsidRPr="00EF53A9" w:rsidRDefault="00153611" w:rsidP="00947F08">
            <w:pPr>
              <w:pStyle w:val="NoSpacing"/>
              <w:cnfStyle w:val="000000010000" w:firstRow="0" w:lastRow="0" w:firstColumn="0" w:lastColumn="0" w:oddVBand="0" w:evenVBand="0" w:oddHBand="0" w:evenHBand="1" w:firstRowFirstColumn="0" w:firstRowLastColumn="0" w:lastRowFirstColumn="0" w:lastRowLastColumn="0"/>
              <w:rPr>
                <w:rFonts w:cstheme="minorHAnsi"/>
              </w:rPr>
            </w:pPr>
            <w:r w:rsidRPr="00EF53A9">
              <w:rPr>
                <w:rFonts w:ascii="Calibri" w:hAnsi="Calibri" w:cs="Calibri"/>
                <w:color w:val="000000"/>
              </w:rPr>
              <w:t>0,1,2,3,99</w:t>
            </w:r>
          </w:p>
        </w:tc>
        <w:tc>
          <w:tcPr>
            <w:tcW w:w="4310" w:type="dxa"/>
            <w:vAlign w:val="center"/>
          </w:tcPr>
          <w:p w14:paraId="30D7613D" w14:textId="77777777" w:rsidR="00153611" w:rsidRPr="007A732C" w:rsidRDefault="00153611" w:rsidP="00947F08">
            <w:pPr>
              <w:pStyle w:val="NoSpacing"/>
              <w:cnfStyle w:val="000000010000" w:firstRow="0" w:lastRow="0" w:firstColumn="0" w:lastColumn="0" w:oddVBand="0" w:evenVBand="0" w:oddHBand="0" w:evenHBand="1" w:firstRowFirstColumn="0" w:firstRowLastColumn="0" w:lastRowFirstColumn="0" w:lastRowLastColumn="0"/>
              <w:rPr>
                <w:rFonts w:cstheme="minorHAnsi"/>
                <w:b/>
                <w:color w:val="000000"/>
              </w:rPr>
            </w:pPr>
            <w:r w:rsidRPr="007A732C">
              <w:rPr>
                <w:rFonts w:ascii="Calibri" w:hAnsi="Calibri" w:cstheme="minorHAnsi"/>
                <w:b/>
                <w:bCs/>
                <w:color w:val="000000"/>
              </w:rPr>
              <w:t>Gender</w:t>
            </w:r>
            <w:r w:rsidRPr="007A732C">
              <w:rPr>
                <w:rFonts w:ascii="Calibri" w:hAnsi="Calibri" w:cs="Calibri"/>
                <w:color w:val="000000"/>
              </w:rPr>
              <w:t xml:space="preserve"> = 3</w:t>
            </w:r>
          </w:p>
        </w:tc>
      </w:tr>
      <w:tr w:rsidR="00153611" w:rsidRPr="00660AB8" w14:paraId="5C0E527D" w14:textId="77777777" w:rsidTr="00947F0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vAlign w:val="bottom"/>
          </w:tcPr>
          <w:p w14:paraId="6EEF5242" w14:textId="77777777" w:rsidR="00153611" w:rsidRPr="001B77FD" w:rsidRDefault="00153611" w:rsidP="00947F08">
            <w:pPr>
              <w:pStyle w:val="NoSpacing"/>
              <w:rPr>
                <w:rFonts w:cstheme="minorHAnsi"/>
              </w:rPr>
            </w:pPr>
            <w:r w:rsidRPr="00947F08">
              <w:rPr>
                <w:rFonts w:ascii="Calibri" w:hAnsi="Calibri" w:cs="Calibri"/>
                <w:color w:val="000000"/>
              </w:rPr>
              <w:t>70</w:t>
            </w:r>
          </w:p>
        </w:tc>
        <w:tc>
          <w:tcPr>
            <w:tcW w:w="3404" w:type="dxa"/>
            <w:vAlign w:val="center"/>
          </w:tcPr>
          <w:p w14:paraId="6E339EBE" w14:textId="77777777" w:rsidR="00153611" w:rsidRPr="00EF53A9" w:rsidRDefault="00153611" w:rsidP="00947F08">
            <w:pPr>
              <w:pStyle w:val="NoSpacing"/>
              <w:cnfStyle w:val="000000100000" w:firstRow="0" w:lastRow="0" w:firstColumn="0" w:lastColumn="0" w:oddVBand="0" w:evenVBand="0" w:oddHBand="1" w:evenHBand="0" w:firstRowFirstColumn="0" w:firstRowLastColumn="0" w:lastRowFirstColumn="0" w:lastRowLastColumn="0"/>
              <w:rPr>
                <w:rFonts w:cstheme="minorHAnsi"/>
              </w:rPr>
            </w:pPr>
            <w:r w:rsidRPr="001B77FD">
              <w:rPr>
                <w:rFonts w:ascii="Calibri" w:hAnsi="Calibri" w:cstheme="minorHAnsi"/>
                <w:color w:val="000000"/>
              </w:rPr>
              <w:t>Non-Singular</w:t>
            </w:r>
          </w:p>
        </w:tc>
        <w:tc>
          <w:tcPr>
            <w:tcW w:w="1024" w:type="dxa"/>
            <w:vAlign w:val="center"/>
          </w:tcPr>
          <w:p w14:paraId="4D5DC719" w14:textId="77777777" w:rsidR="00153611" w:rsidRPr="00EF53A9" w:rsidRDefault="00153611" w:rsidP="00947F08">
            <w:pPr>
              <w:pStyle w:val="NoSpacing"/>
              <w:cnfStyle w:val="000000100000" w:firstRow="0" w:lastRow="0" w:firstColumn="0" w:lastColumn="0" w:oddVBand="0" w:evenVBand="0" w:oddHBand="1" w:evenHBand="0" w:firstRowFirstColumn="0" w:firstRowLastColumn="0" w:lastRowFirstColumn="0" w:lastRowLastColumn="0"/>
              <w:rPr>
                <w:rFonts w:cstheme="minorHAnsi"/>
              </w:rPr>
            </w:pPr>
            <w:r w:rsidRPr="00EF53A9">
              <w:rPr>
                <w:rFonts w:ascii="Calibri" w:hAnsi="Calibri" w:cstheme="minorHAnsi"/>
                <w:color w:val="000000"/>
              </w:rPr>
              <w:t>0,1,2,3,99</w:t>
            </w:r>
          </w:p>
        </w:tc>
        <w:tc>
          <w:tcPr>
            <w:tcW w:w="4310" w:type="dxa"/>
            <w:vAlign w:val="center"/>
          </w:tcPr>
          <w:p w14:paraId="21ABEF76" w14:textId="77777777" w:rsidR="00153611" w:rsidRPr="007A732C" w:rsidRDefault="00153611" w:rsidP="00947F08">
            <w:pPr>
              <w:pStyle w:val="NoSpacing"/>
              <w:cnfStyle w:val="000000100000" w:firstRow="0" w:lastRow="0" w:firstColumn="0" w:lastColumn="0" w:oddVBand="0" w:evenVBand="0" w:oddHBand="1" w:evenHBand="0" w:firstRowFirstColumn="0" w:firstRowLastColumn="0" w:lastRowFirstColumn="0" w:lastRowLastColumn="0"/>
              <w:rPr>
                <w:rFonts w:cstheme="minorHAnsi"/>
                <w:b/>
                <w:color w:val="000000"/>
              </w:rPr>
            </w:pPr>
            <w:r w:rsidRPr="007A732C">
              <w:rPr>
                <w:rFonts w:ascii="Calibri" w:hAnsi="Calibri" w:cstheme="minorHAnsi"/>
                <w:b/>
                <w:bCs/>
                <w:color w:val="000000"/>
              </w:rPr>
              <w:t>Gender</w:t>
            </w:r>
            <w:r w:rsidRPr="007A732C">
              <w:rPr>
                <w:rFonts w:ascii="Calibri" w:hAnsi="Calibri" w:cs="Calibri"/>
                <w:color w:val="000000"/>
              </w:rPr>
              <w:t xml:space="preserve"> = 4</w:t>
            </w:r>
          </w:p>
        </w:tc>
      </w:tr>
      <w:tr w:rsidR="00153611" w:rsidRPr="00660AB8" w14:paraId="22E3A215" w14:textId="77777777" w:rsidTr="00947F0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vAlign w:val="bottom"/>
          </w:tcPr>
          <w:p w14:paraId="2C7F7056" w14:textId="77777777" w:rsidR="00153611" w:rsidRPr="00947F08" w:rsidRDefault="00153611" w:rsidP="00947F08">
            <w:pPr>
              <w:pStyle w:val="NoSpacing"/>
              <w:rPr>
                <w:rFonts w:cstheme="minorHAnsi"/>
                <w:color w:val="000000"/>
              </w:rPr>
            </w:pPr>
            <w:r w:rsidRPr="00947F08">
              <w:rPr>
                <w:rFonts w:ascii="Calibri" w:hAnsi="Calibri" w:cs="Calibri"/>
                <w:color w:val="000000"/>
              </w:rPr>
              <w:t>71</w:t>
            </w:r>
          </w:p>
        </w:tc>
        <w:tc>
          <w:tcPr>
            <w:tcW w:w="3404" w:type="dxa"/>
            <w:vAlign w:val="center"/>
          </w:tcPr>
          <w:p w14:paraId="30054E70" w14:textId="77777777" w:rsidR="00153611" w:rsidRPr="00947F08" w:rsidRDefault="00153611" w:rsidP="00947F08">
            <w:pPr>
              <w:pStyle w:val="NoSpacing"/>
              <w:cnfStyle w:val="000000010000" w:firstRow="0" w:lastRow="0" w:firstColumn="0" w:lastColumn="0" w:oddVBand="0" w:evenVBand="0" w:oddHBand="0" w:evenHBand="1" w:firstRowFirstColumn="0" w:firstRowLastColumn="0" w:lastRowFirstColumn="0" w:lastRowLastColumn="0"/>
              <w:rPr>
                <w:rFonts w:cstheme="minorHAnsi"/>
                <w:color w:val="000000"/>
              </w:rPr>
            </w:pPr>
            <w:r w:rsidRPr="001B77FD">
              <w:rPr>
                <w:rFonts w:ascii="Calibri" w:hAnsi="Calibri" w:cs="Calibri"/>
                <w:color w:val="000000"/>
              </w:rPr>
              <w:t>Questioning</w:t>
            </w:r>
          </w:p>
        </w:tc>
        <w:tc>
          <w:tcPr>
            <w:tcW w:w="1024" w:type="dxa"/>
            <w:vAlign w:val="center"/>
          </w:tcPr>
          <w:p w14:paraId="569EE532" w14:textId="77777777" w:rsidR="00153611" w:rsidRPr="00947F08" w:rsidRDefault="00153611" w:rsidP="00947F08">
            <w:pPr>
              <w:pStyle w:val="NoSpacing"/>
              <w:cnfStyle w:val="000000010000" w:firstRow="0" w:lastRow="0" w:firstColumn="0" w:lastColumn="0" w:oddVBand="0" w:evenVBand="0" w:oddHBand="0" w:evenHBand="1" w:firstRowFirstColumn="0" w:firstRowLastColumn="0" w:lastRowFirstColumn="0" w:lastRowLastColumn="0"/>
              <w:rPr>
                <w:rFonts w:cstheme="minorHAnsi"/>
                <w:color w:val="000000"/>
              </w:rPr>
            </w:pPr>
            <w:r w:rsidRPr="001B77FD">
              <w:rPr>
                <w:rFonts w:ascii="Calibri" w:hAnsi="Calibri" w:cs="Calibri"/>
                <w:color w:val="000000"/>
              </w:rPr>
              <w:t>0,1,2,3,99</w:t>
            </w:r>
          </w:p>
        </w:tc>
        <w:tc>
          <w:tcPr>
            <w:tcW w:w="4310" w:type="dxa"/>
            <w:vAlign w:val="center"/>
          </w:tcPr>
          <w:p w14:paraId="28CB8615" w14:textId="77777777" w:rsidR="00153611" w:rsidRPr="00947F08" w:rsidRDefault="00153611" w:rsidP="00947F08">
            <w:pPr>
              <w:pStyle w:val="NoSpacing"/>
              <w:cnfStyle w:val="000000010000" w:firstRow="0" w:lastRow="0" w:firstColumn="0" w:lastColumn="0" w:oddVBand="0" w:evenVBand="0" w:oddHBand="0" w:evenHBand="1" w:firstRowFirstColumn="0" w:firstRowLastColumn="0" w:lastRowFirstColumn="0" w:lastRowLastColumn="0"/>
              <w:rPr>
                <w:rFonts w:cstheme="minorHAnsi"/>
                <w:b/>
                <w:bCs/>
                <w:color w:val="000000"/>
              </w:rPr>
            </w:pPr>
            <w:r w:rsidRPr="001B77FD">
              <w:rPr>
                <w:rFonts w:ascii="Calibri" w:hAnsi="Calibri" w:cstheme="minorHAnsi"/>
                <w:b/>
                <w:bCs/>
                <w:color w:val="000000"/>
              </w:rPr>
              <w:t>Gender</w:t>
            </w:r>
            <w:r w:rsidRPr="001B77FD">
              <w:rPr>
                <w:rFonts w:ascii="Calibri" w:hAnsi="Calibri" w:cs="Calibri"/>
                <w:color w:val="000000"/>
              </w:rPr>
              <w:t xml:space="preserve"> = 5</w:t>
            </w:r>
          </w:p>
        </w:tc>
      </w:tr>
      <w:tr w:rsidR="00153611" w:rsidRPr="00660AB8" w14:paraId="405FF352" w14:textId="77777777" w:rsidTr="00947F0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vAlign w:val="bottom"/>
          </w:tcPr>
          <w:p w14:paraId="11CDB9ED" w14:textId="77777777" w:rsidR="00153611" w:rsidRPr="00947F08" w:rsidRDefault="00153611" w:rsidP="00947F08">
            <w:pPr>
              <w:pStyle w:val="NoSpacing"/>
              <w:rPr>
                <w:rFonts w:cstheme="minorHAnsi"/>
                <w:color w:val="000000"/>
              </w:rPr>
            </w:pPr>
            <w:r w:rsidRPr="00947F08">
              <w:rPr>
                <w:rFonts w:ascii="Calibri" w:hAnsi="Calibri" w:cs="Calibri"/>
                <w:color w:val="000000"/>
              </w:rPr>
              <w:t>72</w:t>
            </w:r>
          </w:p>
        </w:tc>
        <w:tc>
          <w:tcPr>
            <w:tcW w:w="3404" w:type="dxa"/>
            <w:vAlign w:val="center"/>
          </w:tcPr>
          <w:p w14:paraId="1C6278B7" w14:textId="77777777" w:rsidR="00153611" w:rsidRPr="00947F08" w:rsidRDefault="00153611" w:rsidP="00947F08">
            <w:pPr>
              <w:pStyle w:val="NoSpacing"/>
              <w:cnfStyle w:val="000000100000" w:firstRow="0" w:lastRow="0" w:firstColumn="0" w:lastColumn="0" w:oddVBand="0" w:evenVBand="0" w:oddHBand="1" w:evenHBand="0" w:firstRowFirstColumn="0" w:firstRowLastColumn="0" w:lastRowFirstColumn="0" w:lastRowLastColumn="0"/>
              <w:rPr>
                <w:rFonts w:cstheme="minorHAnsi"/>
                <w:color w:val="000000"/>
              </w:rPr>
            </w:pPr>
            <w:r w:rsidRPr="001B77FD">
              <w:rPr>
                <w:rFonts w:ascii="Calibri" w:hAnsi="Calibri" w:cs="Calibri"/>
                <w:color w:val="000000"/>
              </w:rPr>
              <w:t>&lt;1 year</w:t>
            </w:r>
          </w:p>
        </w:tc>
        <w:tc>
          <w:tcPr>
            <w:tcW w:w="1024" w:type="dxa"/>
            <w:vAlign w:val="center"/>
          </w:tcPr>
          <w:p w14:paraId="08BDC021" w14:textId="77777777" w:rsidR="00153611" w:rsidRPr="00947F08" w:rsidRDefault="00153611" w:rsidP="00947F08">
            <w:pPr>
              <w:pStyle w:val="NoSpacing"/>
              <w:cnfStyle w:val="000000100000" w:firstRow="0" w:lastRow="0" w:firstColumn="0" w:lastColumn="0" w:oddVBand="0" w:evenVBand="0" w:oddHBand="1" w:evenHBand="0" w:firstRowFirstColumn="0" w:firstRowLastColumn="0" w:lastRowFirstColumn="0" w:lastRowLastColumn="0"/>
              <w:rPr>
                <w:rFonts w:cstheme="minorHAnsi"/>
                <w:color w:val="000000"/>
              </w:rPr>
            </w:pPr>
            <w:r w:rsidRPr="001B77FD">
              <w:rPr>
                <w:rFonts w:ascii="Calibri" w:hAnsi="Calibri" w:cs="Calibri"/>
                <w:color w:val="000000"/>
              </w:rPr>
              <w:t>0,2,3,99</w:t>
            </w:r>
          </w:p>
        </w:tc>
        <w:tc>
          <w:tcPr>
            <w:tcW w:w="4310" w:type="dxa"/>
            <w:vAlign w:val="center"/>
          </w:tcPr>
          <w:p w14:paraId="72805594" w14:textId="77777777" w:rsidR="00153611" w:rsidRPr="00947F08" w:rsidRDefault="00153611" w:rsidP="00947F08">
            <w:pPr>
              <w:pStyle w:val="NoSpacing"/>
              <w:cnfStyle w:val="000000100000" w:firstRow="0" w:lastRow="0" w:firstColumn="0" w:lastColumn="0" w:oddVBand="0" w:evenVBand="0" w:oddHBand="1" w:evenHBand="0" w:firstRowFirstColumn="0" w:firstRowLastColumn="0" w:lastRowFirstColumn="0" w:lastRowLastColumn="0"/>
              <w:rPr>
                <w:rFonts w:cstheme="minorHAnsi"/>
                <w:b/>
                <w:bCs/>
                <w:color w:val="000000"/>
              </w:rPr>
            </w:pPr>
            <w:r w:rsidRPr="001B77FD">
              <w:rPr>
                <w:rFonts w:ascii="Calibri" w:hAnsi="Calibri" w:cstheme="minorHAnsi"/>
                <w:color w:val="000000"/>
              </w:rPr>
              <w:t>Maximum</w:t>
            </w:r>
            <w:r w:rsidRPr="001B77FD">
              <w:rPr>
                <w:rFonts w:ascii="Calibri" w:hAnsi="Calibri" w:cs="Calibri"/>
                <w:b/>
                <w:bCs/>
                <w:color w:val="000000"/>
              </w:rPr>
              <w:t xml:space="preserve"> ActiveAge </w:t>
            </w:r>
            <w:r w:rsidRPr="00EF53A9">
              <w:rPr>
                <w:rFonts w:ascii="Calibri" w:hAnsi="Calibri" w:cs="Calibri"/>
                <w:color w:val="000000"/>
              </w:rPr>
              <w:t>= 0</w:t>
            </w:r>
          </w:p>
        </w:tc>
      </w:tr>
      <w:tr w:rsidR="00153611" w:rsidRPr="00660AB8" w14:paraId="57B32EDC" w14:textId="77777777" w:rsidTr="00947F0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vAlign w:val="bottom"/>
          </w:tcPr>
          <w:p w14:paraId="3C0661A3" w14:textId="77777777" w:rsidR="00153611" w:rsidRPr="001B77FD" w:rsidRDefault="00153611" w:rsidP="00947F08">
            <w:pPr>
              <w:pStyle w:val="NoSpacing"/>
              <w:rPr>
                <w:rFonts w:ascii="Calibri" w:hAnsi="Calibri" w:cs="Calibri"/>
                <w:color w:val="000000"/>
              </w:rPr>
            </w:pPr>
            <w:r w:rsidRPr="00947F08">
              <w:rPr>
                <w:rFonts w:ascii="Calibri" w:hAnsi="Calibri" w:cs="Calibri"/>
                <w:color w:val="000000"/>
              </w:rPr>
              <w:t>73</w:t>
            </w:r>
          </w:p>
        </w:tc>
        <w:tc>
          <w:tcPr>
            <w:tcW w:w="3404" w:type="dxa"/>
            <w:vAlign w:val="center"/>
          </w:tcPr>
          <w:p w14:paraId="5BDC83AE" w14:textId="77777777" w:rsidR="00153611" w:rsidRPr="00EF53A9" w:rsidRDefault="00153611" w:rsidP="00947F08">
            <w:pPr>
              <w:pStyle w:val="NoSpacing"/>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1B77FD">
              <w:rPr>
                <w:rFonts w:ascii="Calibri" w:hAnsi="Calibri" w:cs="Calibri"/>
                <w:color w:val="000000"/>
              </w:rPr>
              <w:t>1 to 2 years</w:t>
            </w:r>
          </w:p>
        </w:tc>
        <w:tc>
          <w:tcPr>
            <w:tcW w:w="1024" w:type="dxa"/>
            <w:vAlign w:val="center"/>
          </w:tcPr>
          <w:p w14:paraId="35B47F68" w14:textId="77777777" w:rsidR="00153611" w:rsidRPr="00EF53A9" w:rsidRDefault="00153611" w:rsidP="00947F08">
            <w:pPr>
              <w:pStyle w:val="NoSpacing"/>
              <w:cnfStyle w:val="000000010000" w:firstRow="0" w:lastRow="0" w:firstColumn="0" w:lastColumn="0" w:oddVBand="0" w:evenVBand="0" w:oddHBand="0" w:evenHBand="1" w:firstRowFirstColumn="0" w:firstRowLastColumn="0" w:lastRowFirstColumn="0" w:lastRowLastColumn="0"/>
            </w:pPr>
            <w:r w:rsidRPr="00EF53A9">
              <w:rPr>
                <w:rFonts w:ascii="Calibri" w:hAnsi="Calibri" w:cs="Calibri"/>
              </w:rPr>
              <w:t>0,2,3,99</w:t>
            </w:r>
          </w:p>
        </w:tc>
        <w:tc>
          <w:tcPr>
            <w:tcW w:w="4310" w:type="dxa"/>
            <w:vAlign w:val="center"/>
          </w:tcPr>
          <w:p w14:paraId="68888069" w14:textId="77777777" w:rsidR="00153611" w:rsidRPr="007A732C" w:rsidRDefault="00153611" w:rsidP="00947F08">
            <w:pPr>
              <w:pStyle w:val="NoSpacing"/>
              <w:cnfStyle w:val="000000010000" w:firstRow="0" w:lastRow="0" w:firstColumn="0" w:lastColumn="0" w:oddVBand="0" w:evenVBand="0" w:oddHBand="0" w:evenHBand="1" w:firstRowFirstColumn="0" w:firstRowLastColumn="0" w:lastRowFirstColumn="0" w:lastRowLastColumn="0"/>
              <w:rPr>
                <w:rFonts w:cstheme="minorHAnsi"/>
              </w:rPr>
            </w:pPr>
            <w:r w:rsidRPr="007A732C">
              <w:rPr>
                <w:rFonts w:ascii="Calibri" w:hAnsi="Calibri" w:cs="Calibri"/>
                <w:bCs/>
              </w:rPr>
              <w:t xml:space="preserve">Maximum </w:t>
            </w:r>
            <w:r w:rsidRPr="007A732C">
              <w:rPr>
                <w:rFonts w:ascii="Calibri" w:hAnsi="Calibri" w:cs="Calibri"/>
                <w:b/>
                <w:bCs/>
                <w:color w:val="000000"/>
              </w:rPr>
              <w:t xml:space="preserve">ActiveAge </w:t>
            </w:r>
            <w:r w:rsidRPr="007A732C">
              <w:rPr>
                <w:rFonts w:ascii="Calibri" w:hAnsi="Calibri" w:cs="Calibri"/>
                <w:color w:val="000000"/>
              </w:rPr>
              <w:t>= 2</w:t>
            </w:r>
          </w:p>
        </w:tc>
      </w:tr>
      <w:tr w:rsidR="00153611" w:rsidRPr="00660AB8" w14:paraId="6433243D" w14:textId="77777777" w:rsidTr="00947F0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vAlign w:val="bottom"/>
          </w:tcPr>
          <w:p w14:paraId="10198B49" w14:textId="77777777" w:rsidR="00153611" w:rsidRPr="001B77FD" w:rsidRDefault="00153611" w:rsidP="00947F08">
            <w:pPr>
              <w:pStyle w:val="NoSpacing"/>
              <w:rPr>
                <w:rFonts w:ascii="Calibri" w:hAnsi="Calibri" w:cs="Calibri"/>
              </w:rPr>
            </w:pPr>
            <w:r w:rsidRPr="00947F08">
              <w:rPr>
                <w:rFonts w:ascii="Calibri" w:hAnsi="Calibri" w:cs="Calibri"/>
                <w:color w:val="000000"/>
              </w:rPr>
              <w:t>74</w:t>
            </w:r>
          </w:p>
        </w:tc>
        <w:tc>
          <w:tcPr>
            <w:tcW w:w="3404" w:type="dxa"/>
            <w:vAlign w:val="center"/>
          </w:tcPr>
          <w:p w14:paraId="3F012F6F" w14:textId="77777777" w:rsidR="00153611" w:rsidRPr="00EF53A9" w:rsidRDefault="00153611" w:rsidP="00947F08">
            <w:pPr>
              <w:pStyle w:val="NoSpacing"/>
              <w:cnfStyle w:val="000000100000" w:firstRow="0" w:lastRow="0" w:firstColumn="0" w:lastColumn="0" w:oddVBand="0" w:evenVBand="0" w:oddHBand="1" w:evenHBand="0" w:firstRowFirstColumn="0" w:firstRowLastColumn="0" w:lastRowFirstColumn="0" w:lastRowLastColumn="0"/>
              <w:rPr>
                <w:rFonts w:ascii="Calibri" w:hAnsi="Calibri" w:cs="Calibri"/>
                <w:bCs/>
              </w:rPr>
            </w:pPr>
            <w:r w:rsidRPr="001B77FD">
              <w:rPr>
                <w:rFonts w:ascii="Calibri" w:hAnsi="Calibri" w:cs="Calibri"/>
                <w:color w:val="000000"/>
              </w:rPr>
              <w:t>3 to 5 years</w:t>
            </w:r>
          </w:p>
        </w:tc>
        <w:tc>
          <w:tcPr>
            <w:tcW w:w="1024" w:type="dxa"/>
            <w:vAlign w:val="center"/>
          </w:tcPr>
          <w:p w14:paraId="2B858CD8" w14:textId="77777777" w:rsidR="00153611" w:rsidRPr="00EF53A9" w:rsidRDefault="00153611" w:rsidP="00947F08">
            <w:pPr>
              <w:pStyle w:val="NoSpacing"/>
              <w:cnfStyle w:val="000000100000" w:firstRow="0" w:lastRow="0" w:firstColumn="0" w:lastColumn="0" w:oddVBand="0" w:evenVBand="0" w:oddHBand="1" w:evenHBand="0" w:firstRowFirstColumn="0" w:firstRowLastColumn="0" w:lastRowFirstColumn="0" w:lastRowLastColumn="0"/>
            </w:pPr>
            <w:r w:rsidRPr="00EF53A9">
              <w:rPr>
                <w:rFonts w:ascii="Calibri" w:hAnsi="Calibri" w:cs="Calibri"/>
                <w:color w:val="000000"/>
              </w:rPr>
              <w:t>0,2,3,99</w:t>
            </w:r>
          </w:p>
        </w:tc>
        <w:tc>
          <w:tcPr>
            <w:tcW w:w="4310" w:type="dxa"/>
            <w:vAlign w:val="center"/>
          </w:tcPr>
          <w:p w14:paraId="3D78F3F0" w14:textId="77777777" w:rsidR="00153611" w:rsidRPr="007A732C" w:rsidRDefault="00153611" w:rsidP="00947F08">
            <w:pPr>
              <w:pStyle w:val="NoSpacing"/>
              <w:cnfStyle w:val="000000100000" w:firstRow="0" w:lastRow="0" w:firstColumn="0" w:lastColumn="0" w:oddVBand="0" w:evenVBand="0" w:oddHBand="1" w:evenHBand="0" w:firstRowFirstColumn="0" w:firstRowLastColumn="0" w:lastRowFirstColumn="0" w:lastRowLastColumn="0"/>
              <w:rPr>
                <w:bCs/>
              </w:rPr>
            </w:pPr>
            <w:r w:rsidRPr="007A732C">
              <w:rPr>
                <w:rFonts w:ascii="Calibri" w:hAnsi="Calibri" w:cs="Calibri"/>
                <w:bCs/>
                <w:color w:val="000000"/>
              </w:rPr>
              <w:t xml:space="preserve">Maximum </w:t>
            </w:r>
            <w:r w:rsidRPr="007A732C">
              <w:rPr>
                <w:rFonts w:ascii="Calibri" w:hAnsi="Calibri" w:cs="Calibri"/>
                <w:b/>
                <w:bCs/>
                <w:color w:val="000000"/>
              </w:rPr>
              <w:t xml:space="preserve">ActiveAge </w:t>
            </w:r>
            <w:r w:rsidRPr="007A732C">
              <w:rPr>
                <w:rFonts w:ascii="Calibri" w:hAnsi="Calibri" w:cs="Calibri"/>
                <w:color w:val="000000"/>
              </w:rPr>
              <w:t>= 5</w:t>
            </w:r>
          </w:p>
        </w:tc>
      </w:tr>
      <w:tr w:rsidR="00153611" w:rsidRPr="00660AB8" w14:paraId="5B2D0850" w14:textId="77777777" w:rsidTr="00947F0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vAlign w:val="bottom"/>
          </w:tcPr>
          <w:p w14:paraId="19022123" w14:textId="77777777" w:rsidR="00153611" w:rsidRPr="001B77FD" w:rsidRDefault="00153611" w:rsidP="00947F08">
            <w:pPr>
              <w:pStyle w:val="NoSpacing"/>
              <w:rPr>
                <w:rFonts w:ascii="Calibri" w:hAnsi="Calibri" w:cs="Calibri"/>
                <w:color w:val="000000"/>
              </w:rPr>
            </w:pPr>
            <w:r w:rsidRPr="00947F08">
              <w:rPr>
                <w:rFonts w:ascii="Calibri" w:hAnsi="Calibri" w:cs="Calibri"/>
                <w:color w:val="000000"/>
              </w:rPr>
              <w:t>75</w:t>
            </w:r>
          </w:p>
        </w:tc>
        <w:tc>
          <w:tcPr>
            <w:tcW w:w="3404" w:type="dxa"/>
            <w:vAlign w:val="center"/>
          </w:tcPr>
          <w:p w14:paraId="01BE018D" w14:textId="77777777" w:rsidR="00153611" w:rsidRPr="00EF53A9" w:rsidRDefault="00153611" w:rsidP="00947F08">
            <w:pPr>
              <w:pStyle w:val="NoSpacing"/>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1B77FD">
              <w:rPr>
                <w:rFonts w:ascii="Calibri" w:hAnsi="Calibri" w:cs="Calibri"/>
                <w:color w:val="000000"/>
              </w:rPr>
              <w:t>6 to 17 years</w:t>
            </w:r>
          </w:p>
        </w:tc>
        <w:tc>
          <w:tcPr>
            <w:tcW w:w="1024" w:type="dxa"/>
            <w:vAlign w:val="center"/>
          </w:tcPr>
          <w:p w14:paraId="714E3CC9" w14:textId="77777777" w:rsidR="00153611" w:rsidRPr="00EF53A9" w:rsidRDefault="00153611" w:rsidP="00947F08">
            <w:pPr>
              <w:pStyle w:val="NoSpacing"/>
              <w:cnfStyle w:val="000000010000" w:firstRow="0" w:lastRow="0" w:firstColumn="0" w:lastColumn="0" w:oddVBand="0" w:evenVBand="0" w:oddHBand="0" w:evenHBand="1" w:firstRowFirstColumn="0" w:firstRowLastColumn="0" w:lastRowFirstColumn="0" w:lastRowLastColumn="0"/>
            </w:pPr>
            <w:r w:rsidRPr="00EF53A9">
              <w:rPr>
                <w:rFonts w:ascii="Calibri" w:hAnsi="Calibri" w:cs="Calibri"/>
              </w:rPr>
              <w:t>0,2,3,99</w:t>
            </w:r>
          </w:p>
        </w:tc>
        <w:tc>
          <w:tcPr>
            <w:tcW w:w="4310" w:type="dxa"/>
            <w:vAlign w:val="center"/>
          </w:tcPr>
          <w:p w14:paraId="617EDE8F" w14:textId="77777777" w:rsidR="00153611" w:rsidRPr="007A732C" w:rsidRDefault="00153611" w:rsidP="00947F08">
            <w:pPr>
              <w:pStyle w:val="NoSpacing"/>
              <w:cnfStyle w:val="000000010000" w:firstRow="0" w:lastRow="0" w:firstColumn="0" w:lastColumn="0" w:oddVBand="0" w:evenVBand="0" w:oddHBand="0" w:evenHBand="1" w:firstRowFirstColumn="0" w:firstRowLastColumn="0" w:lastRowFirstColumn="0" w:lastRowLastColumn="0"/>
              <w:rPr>
                <w:bCs/>
              </w:rPr>
            </w:pPr>
            <w:r w:rsidRPr="007A732C">
              <w:rPr>
                <w:rFonts w:ascii="Calibri" w:hAnsi="Calibri" w:cs="Calibri"/>
                <w:bCs/>
              </w:rPr>
              <w:t xml:space="preserve">Maximum </w:t>
            </w:r>
            <w:r w:rsidRPr="007A732C">
              <w:rPr>
                <w:rFonts w:ascii="Calibri" w:hAnsi="Calibri" w:cs="Calibri"/>
                <w:b/>
                <w:bCs/>
                <w:color w:val="000000"/>
              </w:rPr>
              <w:t xml:space="preserve">ActiveAge </w:t>
            </w:r>
            <w:r w:rsidRPr="007A732C">
              <w:rPr>
                <w:rFonts w:ascii="Calibri" w:hAnsi="Calibri" w:cs="Calibri"/>
                <w:color w:val="000000"/>
              </w:rPr>
              <w:t>= 17</w:t>
            </w:r>
          </w:p>
        </w:tc>
      </w:tr>
      <w:tr w:rsidR="00153611" w:rsidRPr="00660AB8" w14:paraId="4B4EB5A2" w14:textId="77777777" w:rsidTr="00947F0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vAlign w:val="bottom"/>
          </w:tcPr>
          <w:p w14:paraId="69A4C245" w14:textId="77777777" w:rsidR="00153611" w:rsidRPr="001B77FD" w:rsidRDefault="00153611" w:rsidP="00947F08">
            <w:pPr>
              <w:pStyle w:val="NoSpacing"/>
              <w:rPr>
                <w:rFonts w:ascii="Calibri" w:hAnsi="Calibri" w:cs="Calibri"/>
              </w:rPr>
            </w:pPr>
            <w:r w:rsidRPr="00947F08">
              <w:rPr>
                <w:rFonts w:ascii="Calibri" w:hAnsi="Calibri" w:cs="Calibri"/>
                <w:color w:val="000000"/>
              </w:rPr>
              <w:t>76</w:t>
            </w:r>
          </w:p>
        </w:tc>
        <w:tc>
          <w:tcPr>
            <w:tcW w:w="3404" w:type="dxa"/>
            <w:vAlign w:val="center"/>
          </w:tcPr>
          <w:p w14:paraId="70BDCFC4" w14:textId="77777777" w:rsidR="00153611" w:rsidRPr="00EF53A9" w:rsidRDefault="00153611" w:rsidP="00947F08">
            <w:pPr>
              <w:pStyle w:val="NoSpacing"/>
              <w:cnfStyle w:val="000000100000" w:firstRow="0" w:lastRow="0" w:firstColumn="0" w:lastColumn="0" w:oddVBand="0" w:evenVBand="0" w:oddHBand="1" w:evenHBand="0" w:firstRowFirstColumn="0" w:firstRowLastColumn="0" w:lastRowFirstColumn="0" w:lastRowLastColumn="0"/>
              <w:rPr>
                <w:rFonts w:ascii="Calibri" w:hAnsi="Calibri" w:cs="Calibri"/>
                <w:bCs/>
              </w:rPr>
            </w:pPr>
            <w:r w:rsidRPr="001B77FD">
              <w:rPr>
                <w:rFonts w:ascii="Calibri" w:hAnsi="Calibri" w:cs="Calibri"/>
                <w:color w:val="000000"/>
              </w:rPr>
              <w:t>18 to 21 years</w:t>
            </w:r>
          </w:p>
        </w:tc>
        <w:tc>
          <w:tcPr>
            <w:tcW w:w="1024" w:type="dxa"/>
            <w:vAlign w:val="center"/>
          </w:tcPr>
          <w:p w14:paraId="3CD89853" w14:textId="77777777" w:rsidR="00153611" w:rsidRPr="00EF53A9" w:rsidRDefault="00153611" w:rsidP="00947F08">
            <w:pPr>
              <w:pStyle w:val="NoSpacing"/>
              <w:cnfStyle w:val="000000100000" w:firstRow="0" w:lastRow="0" w:firstColumn="0" w:lastColumn="0" w:oddVBand="0" w:evenVBand="0" w:oddHBand="1" w:evenHBand="0" w:firstRowFirstColumn="0" w:firstRowLastColumn="0" w:lastRowFirstColumn="0" w:lastRowLastColumn="0"/>
            </w:pPr>
            <w:r w:rsidRPr="00EF53A9">
              <w:rPr>
                <w:rFonts w:ascii="Calibri" w:hAnsi="Calibri" w:cs="Calibri"/>
                <w:color w:val="000000"/>
              </w:rPr>
              <w:t>0,1,2,99</w:t>
            </w:r>
          </w:p>
        </w:tc>
        <w:tc>
          <w:tcPr>
            <w:tcW w:w="4310" w:type="dxa"/>
            <w:vAlign w:val="center"/>
          </w:tcPr>
          <w:p w14:paraId="5C588763" w14:textId="77777777" w:rsidR="00153611" w:rsidRPr="007A732C" w:rsidRDefault="00153611" w:rsidP="00947F08">
            <w:pPr>
              <w:pStyle w:val="NoSpacing"/>
              <w:cnfStyle w:val="000000100000" w:firstRow="0" w:lastRow="0" w:firstColumn="0" w:lastColumn="0" w:oddVBand="0" w:evenVBand="0" w:oddHBand="1" w:evenHBand="0" w:firstRowFirstColumn="0" w:firstRowLastColumn="0" w:lastRowFirstColumn="0" w:lastRowLastColumn="0"/>
              <w:rPr>
                <w:bCs/>
              </w:rPr>
            </w:pPr>
            <w:r w:rsidRPr="007A732C">
              <w:rPr>
                <w:rFonts w:ascii="Calibri" w:hAnsi="Calibri" w:cs="Calibri"/>
                <w:bCs/>
                <w:color w:val="000000"/>
              </w:rPr>
              <w:t xml:space="preserve">Maximum </w:t>
            </w:r>
            <w:r w:rsidRPr="007A732C">
              <w:rPr>
                <w:rFonts w:ascii="Calibri" w:hAnsi="Calibri" w:cs="Calibri"/>
                <w:b/>
                <w:bCs/>
                <w:color w:val="000000"/>
              </w:rPr>
              <w:t xml:space="preserve">ActiveAge </w:t>
            </w:r>
            <w:r w:rsidRPr="007A732C">
              <w:rPr>
                <w:rFonts w:ascii="Calibri" w:hAnsi="Calibri" w:cs="Calibri"/>
                <w:color w:val="000000"/>
              </w:rPr>
              <w:t>= 21</w:t>
            </w:r>
          </w:p>
        </w:tc>
      </w:tr>
      <w:tr w:rsidR="00153611" w:rsidRPr="00660AB8" w14:paraId="28E2252C" w14:textId="77777777" w:rsidTr="00947F0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vAlign w:val="bottom"/>
          </w:tcPr>
          <w:p w14:paraId="259AEB6F" w14:textId="77777777" w:rsidR="00153611" w:rsidRPr="001B77FD" w:rsidRDefault="00153611" w:rsidP="00947F08">
            <w:pPr>
              <w:pStyle w:val="NoSpacing"/>
              <w:rPr>
                <w:rFonts w:ascii="Calibri" w:hAnsi="Calibri" w:cs="Calibri"/>
                <w:color w:val="000000"/>
              </w:rPr>
            </w:pPr>
            <w:r w:rsidRPr="00947F08">
              <w:rPr>
                <w:rFonts w:ascii="Calibri" w:hAnsi="Calibri" w:cs="Calibri"/>
                <w:color w:val="000000"/>
              </w:rPr>
              <w:t>77</w:t>
            </w:r>
          </w:p>
        </w:tc>
        <w:tc>
          <w:tcPr>
            <w:tcW w:w="3404" w:type="dxa"/>
            <w:vAlign w:val="center"/>
          </w:tcPr>
          <w:p w14:paraId="4346C429" w14:textId="77777777" w:rsidR="00153611" w:rsidRPr="00EF53A9" w:rsidRDefault="00153611" w:rsidP="00947F08">
            <w:pPr>
              <w:pStyle w:val="NoSpacing"/>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1B77FD">
              <w:rPr>
                <w:rFonts w:ascii="Calibri" w:hAnsi="Calibri" w:cs="Calibri"/>
                <w:color w:val="000000"/>
              </w:rPr>
              <w:t>22 to 24 years</w:t>
            </w:r>
          </w:p>
        </w:tc>
        <w:tc>
          <w:tcPr>
            <w:tcW w:w="1024" w:type="dxa"/>
            <w:vAlign w:val="center"/>
          </w:tcPr>
          <w:p w14:paraId="0CE033A3" w14:textId="77777777" w:rsidR="00153611" w:rsidRPr="00EF53A9" w:rsidRDefault="00153611" w:rsidP="00947F08">
            <w:pPr>
              <w:pStyle w:val="NoSpacing"/>
              <w:cnfStyle w:val="000000010000" w:firstRow="0" w:lastRow="0" w:firstColumn="0" w:lastColumn="0" w:oddVBand="0" w:evenVBand="0" w:oddHBand="0" w:evenHBand="1" w:firstRowFirstColumn="0" w:firstRowLastColumn="0" w:lastRowFirstColumn="0" w:lastRowLastColumn="0"/>
            </w:pPr>
            <w:r w:rsidRPr="00EF53A9">
              <w:rPr>
                <w:rFonts w:ascii="Calibri" w:hAnsi="Calibri" w:cs="Calibri"/>
              </w:rPr>
              <w:t>0,1,2,99</w:t>
            </w:r>
          </w:p>
        </w:tc>
        <w:tc>
          <w:tcPr>
            <w:tcW w:w="4310" w:type="dxa"/>
            <w:vAlign w:val="center"/>
          </w:tcPr>
          <w:p w14:paraId="1029A66C" w14:textId="77777777" w:rsidR="00153611" w:rsidRPr="007A732C" w:rsidRDefault="00153611" w:rsidP="00947F08">
            <w:pPr>
              <w:pStyle w:val="NoSpacing"/>
              <w:cnfStyle w:val="000000010000" w:firstRow="0" w:lastRow="0" w:firstColumn="0" w:lastColumn="0" w:oddVBand="0" w:evenVBand="0" w:oddHBand="0" w:evenHBand="1" w:firstRowFirstColumn="0" w:firstRowLastColumn="0" w:lastRowFirstColumn="0" w:lastRowLastColumn="0"/>
              <w:rPr>
                <w:bCs/>
              </w:rPr>
            </w:pPr>
            <w:r w:rsidRPr="007A732C">
              <w:rPr>
                <w:rFonts w:ascii="Calibri" w:hAnsi="Calibri" w:cs="Calibri"/>
                <w:bCs/>
              </w:rPr>
              <w:t xml:space="preserve">Maximum </w:t>
            </w:r>
            <w:r w:rsidRPr="007A732C">
              <w:rPr>
                <w:rFonts w:ascii="Calibri" w:hAnsi="Calibri" w:cs="Calibri"/>
                <w:b/>
                <w:bCs/>
                <w:color w:val="000000"/>
              </w:rPr>
              <w:t xml:space="preserve">ActiveAge </w:t>
            </w:r>
            <w:r w:rsidRPr="007A732C">
              <w:rPr>
                <w:rFonts w:ascii="Calibri" w:hAnsi="Calibri" w:cs="Calibri"/>
                <w:color w:val="000000"/>
              </w:rPr>
              <w:t>= 24</w:t>
            </w:r>
          </w:p>
        </w:tc>
      </w:tr>
      <w:tr w:rsidR="00153611" w:rsidRPr="00660AB8" w14:paraId="16BE35A6" w14:textId="77777777" w:rsidTr="00947F0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vAlign w:val="bottom"/>
          </w:tcPr>
          <w:p w14:paraId="06B8DBB6" w14:textId="77777777" w:rsidR="00153611" w:rsidRPr="001B77FD" w:rsidRDefault="00153611" w:rsidP="00947F08">
            <w:pPr>
              <w:pStyle w:val="NoSpacing"/>
              <w:rPr>
                <w:rFonts w:ascii="Calibri" w:hAnsi="Calibri" w:cs="Calibri"/>
              </w:rPr>
            </w:pPr>
            <w:r w:rsidRPr="00947F08">
              <w:rPr>
                <w:rFonts w:ascii="Calibri" w:hAnsi="Calibri" w:cs="Calibri"/>
                <w:color w:val="000000"/>
              </w:rPr>
              <w:t>78</w:t>
            </w:r>
          </w:p>
        </w:tc>
        <w:tc>
          <w:tcPr>
            <w:tcW w:w="3404" w:type="dxa"/>
            <w:vAlign w:val="center"/>
          </w:tcPr>
          <w:p w14:paraId="7CD1769B" w14:textId="77777777" w:rsidR="00153611" w:rsidRPr="00EF53A9" w:rsidRDefault="00153611" w:rsidP="00947F08">
            <w:pPr>
              <w:pStyle w:val="NoSpacing"/>
              <w:cnfStyle w:val="000000100000" w:firstRow="0" w:lastRow="0" w:firstColumn="0" w:lastColumn="0" w:oddVBand="0" w:evenVBand="0" w:oddHBand="1" w:evenHBand="0" w:firstRowFirstColumn="0" w:firstRowLastColumn="0" w:lastRowFirstColumn="0" w:lastRowLastColumn="0"/>
              <w:rPr>
                <w:rFonts w:ascii="Calibri" w:hAnsi="Calibri" w:cs="Calibri"/>
                <w:bCs/>
              </w:rPr>
            </w:pPr>
            <w:r w:rsidRPr="001B77FD">
              <w:rPr>
                <w:rFonts w:ascii="Calibri" w:hAnsi="Calibri" w:cs="Calibri"/>
                <w:color w:val="000000"/>
              </w:rPr>
              <w:t>25 to 34 years</w:t>
            </w:r>
          </w:p>
        </w:tc>
        <w:tc>
          <w:tcPr>
            <w:tcW w:w="1024" w:type="dxa"/>
            <w:vAlign w:val="center"/>
          </w:tcPr>
          <w:p w14:paraId="0AC01FEF" w14:textId="77777777" w:rsidR="00153611" w:rsidRPr="00EF53A9" w:rsidRDefault="00153611" w:rsidP="00947F08">
            <w:pPr>
              <w:pStyle w:val="NoSpacing"/>
              <w:cnfStyle w:val="000000100000" w:firstRow="0" w:lastRow="0" w:firstColumn="0" w:lastColumn="0" w:oddVBand="0" w:evenVBand="0" w:oddHBand="1" w:evenHBand="0" w:firstRowFirstColumn="0" w:firstRowLastColumn="0" w:lastRowFirstColumn="0" w:lastRowLastColumn="0"/>
            </w:pPr>
            <w:r w:rsidRPr="00EF53A9">
              <w:rPr>
                <w:rFonts w:ascii="Calibri" w:hAnsi="Calibri" w:cs="Calibri"/>
                <w:color w:val="000000"/>
              </w:rPr>
              <w:t>0,1,2,99</w:t>
            </w:r>
          </w:p>
        </w:tc>
        <w:tc>
          <w:tcPr>
            <w:tcW w:w="4310" w:type="dxa"/>
            <w:vAlign w:val="center"/>
          </w:tcPr>
          <w:p w14:paraId="0795BE9D" w14:textId="77777777" w:rsidR="00153611" w:rsidRPr="007A732C" w:rsidRDefault="00153611" w:rsidP="00947F08">
            <w:pPr>
              <w:pStyle w:val="NoSpacing"/>
              <w:cnfStyle w:val="000000100000" w:firstRow="0" w:lastRow="0" w:firstColumn="0" w:lastColumn="0" w:oddVBand="0" w:evenVBand="0" w:oddHBand="1" w:evenHBand="0" w:firstRowFirstColumn="0" w:firstRowLastColumn="0" w:lastRowFirstColumn="0" w:lastRowLastColumn="0"/>
              <w:rPr>
                <w:bCs/>
              </w:rPr>
            </w:pPr>
            <w:r w:rsidRPr="007A732C">
              <w:rPr>
                <w:rFonts w:ascii="Calibri" w:hAnsi="Calibri" w:cs="Calibri"/>
                <w:bCs/>
                <w:color w:val="000000"/>
              </w:rPr>
              <w:t xml:space="preserve">Maximum </w:t>
            </w:r>
            <w:r w:rsidRPr="007A732C">
              <w:rPr>
                <w:rFonts w:ascii="Calibri" w:hAnsi="Calibri" w:cs="Calibri"/>
                <w:b/>
                <w:bCs/>
                <w:color w:val="000000"/>
              </w:rPr>
              <w:t xml:space="preserve">ActiveAge </w:t>
            </w:r>
            <w:r w:rsidRPr="007A732C">
              <w:rPr>
                <w:rFonts w:ascii="Calibri" w:hAnsi="Calibri" w:cs="Calibri"/>
                <w:color w:val="000000"/>
              </w:rPr>
              <w:t>= 34</w:t>
            </w:r>
          </w:p>
        </w:tc>
      </w:tr>
      <w:tr w:rsidR="00153611" w:rsidRPr="00660AB8" w14:paraId="3CFBFCD9" w14:textId="77777777" w:rsidTr="00947F0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vAlign w:val="bottom"/>
          </w:tcPr>
          <w:p w14:paraId="1A1CE604" w14:textId="77777777" w:rsidR="00153611" w:rsidRPr="001B77FD" w:rsidRDefault="00153611" w:rsidP="00947F08">
            <w:pPr>
              <w:pStyle w:val="NoSpacing"/>
              <w:rPr>
                <w:rFonts w:ascii="Calibri" w:hAnsi="Calibri" w:cs="Calibri"/>
                <w:color w:val="000000"/>
              </w:rPr>
            </w:pPr>
            <w:r w:rsidRPr="00947F08">
              <w:rPr>
                <w:rFonts w:ascii="Calibri" w:hAnsi="Calibri" w:cs="Calibri"/>
                <w:color w:val="000000"/>
              </w:rPr>
              <w:t>79</w:t>
            </w:r>
          </w:p>
        </w:tc>
        <w:tc>
          <w:tcPr>
            <w:tcW w:w="3404" w:type="dxa"/>
            <w:vAlign w:val="center"/>
          </w:tcPr>
          <w:p w14:paraId="61B0F095" w14:textId="77777777" w:rsidR="00153611" w:rsidRPr="00EF53A9" w:rsidRDefault="00153611" w:rsidP="00947F08">
            <w:pPr>
              <w:pStyle w:val="NoSpacing"/>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1B77FD">
              <w:rPr>
                <w:rFonts w:ascii="Calibri" w:hAnsi="Calibri" w:cs="Calibri"/>
                <w:color w:val="000000"/>
              </w:rPr>
              <w:t>35 to 44 years</w:t>
            </w:r>
          </w:p>
        </w:tc>
        <w:tc>
          <w:tcPr>
            <w:tcW w:w="1024" w:type="dxa"/>
            <w:vAlign w:val="center"/>
          </w:tcPr>
          <w:p w14:paraId="5C0A68C2" w14:textId="77777777" w:rsidR="00153611" w:rsidRPr="00EF53A9" w:rsidRDefault="00153611" w:rsidP="00947F08">
            <w:pPr>
              <w:pStyle w:val="NoSpacing"/>
              <w:cnfStyle w:val="000000010000" w:firstRow="0" w:lastRow="0" w:firstColumn="0" w:lastColumn="0" w:oddVBand="0" w:evenVBand="0" w:oddHBand="0" w:evenHBand="1" w:firstRowFirstColumn="0" w:firstRowLastColumn="0" w:lastRowFirstColumn="0" w:lastRowLastColumn="0"/>
            </w:pPr>
            <w:r w:rsidRPr="00EF53A9">
              <w:rPr>
                <w:rFonts w:ascii="Calibri" w:hAnsi="Calibri" w:cs="Calibri"/>
              </w:rPr>
              <w:t>0,1,2,99</w:t>
            </w:r>
          </w:p>
        </w:tc>
        <w:tc>
          <w:tcPr>
            <w:tcW w:w="4310" w:type="dxa"/>
            <w:vAlign w:val="center"/>
          </w:tcPr>
          <w:p w14:paraId="1661B225" w14:textId="77777777" w:rsidR="00153611" w:rsidRPr="007A732C" w:rsidRDefault="00153611" w:rsidP="00947F08">
            <w:pPr>
              <w:pStyle w:val="NoSpacing"/>
              <w:cnfStyle w:val="000000010000" w:firstRow="0" w:lastRow="0" w:firstColumn="0" w:lastColumn="0" w:oddVBand="0" w:evenVBand="0" w:oddHBand="0" w:evenHBand="1" w:firstRowFirstColumn="0" w:firstRowLastColumn="0" w:lastRowFirstColumn="0" w:lastRowLastColumn="0"/>
              <w:rPr>
                <w:bCs/>
              </w:rPr>
            </w:pPr>
            <w:r w:rsidRPr="007A732C">
              <w:rPr>
                <w:rFonts w:ascii="Calibri" w:hAnsi="Calibri" w:cs="Calibri"/>
                <w:bCs/>
              </w:rPr>
              <w:t xml:space="preserve">Maximum </w:t>
            </w:r>
            <w:r w:rsidRPr="007A732C">
              <w:rPr>
                <w:rFonts w:ascii="Calibri" w:hAnsi="Calibri" w:cs="Calibri"/>
                <w:b/>
                <w:bCs/>
                <w:color w:val="000000"/>
              </w:rPr>
              <w:t xml:space="preserve">ActiveAge </w:t>
            </w:r>
            <w:r w:rsidRPr="007A732C">
              <w:rPr>
                <w:rFonts w:ascii="Calibri" w:hAnsi="Calibri" w:cs="Calibri"/>
                <w:color w:val="000000"/>
              </w:rPr>
              <w:t>= 44</w:t>
            </w:r>
          </w:p>
        </w:tc>
      </w:tr>
      <w:tr w:rsidR="00153611" w:rsidRPr="00660AB8" w14:paraId="069AAFAE" w14:textId="77777777" w:rsidTr="00947F0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vAlign w:val="bottom"/>
          </w:tcPr>
          <w:p w14:paraId="2A1FEEA5" w14:textId="77777777" w:rsidR="00153611" w:rsidRPr="001B77FD" w:rsidRDefault="00153611" w:rsidP="00947F08">
            <w:pPr>
              <w:pStyle w:val="NoSpacing"/>
              <w:rPr>
                <w:rFonts w:ascii="Calibri" w:hAnsi="Calibri" w:cs="Calibri"/>
              </w:rPr>
            </w:pPr>
            <w:r w:rsidRPr="00947F08">
              <w:rPr>
                <w:rFonts w:ascii="Calibri" w:hAnsi="Calibri" w:cs="Calibri"/>
                <w:color w:val="000000"/>
              </w:rPr>
              <w:t>80</w:t>
            </w:r>
          </w:p>
        </w:tc>
        <w:tc>
          <w:tcPr>
            <w:tcW w:w="3404" w:type="dxa"/>
            <w:vAlign w:val="center"/>
          </w:tcPr>
          <w:p w14:paraId="2612F34E" w14:textId="77777777" w:rsidR="00153611" w:rsidRPr="00EF53A9" w:rsidRDefault="00153611" w:rsidP="00947F08">
            <w:pPr>
              <w:pStyle w:val="NoSpacing"/>
              <w:cnfStyle w:val="000000100000" w:firstRow="0" w:lastRow="0" w:firstColumn="0" w:lastColumn="0" w:oddVBand="0" w:evenVBand="0" w:oddHBand="1" w:evenHBand="0" w:firstRowFirstColumn="0" w:firstRowLastColumn="0" w:lastRowFirstColumn="0" w:lastRowLastColumn="0"/>
              <w:rPr>
                <w:rFonts w:ascii="Calibri" w:hAnsi="Calibri" w:cs="Calibri"/>
                <w:bCs/>
              </w:rPr>
            </w:pPr>
            <w:r w:rsidRPr="001B77FD">
              <w:rPr>
                <w:rFonts w:ascii="Calibri" w:hAnsi="Calibri" w:cs="Calibri"/>
                <w:color w:val="000000"/>
              </w:rPr>
              <w:t>45 to 54 years</w:t>
            </w:r>
          </w:p>
        </w:tc>
        <w:tc>
          <w:tcPr>
            <w:tcW w:w="1024" w:type="dxa"/>
            <w:vAlign w:val="center"/>
          </w:tcPr>
          <w:p w14:paraId="400CB620" w14:textId="77777777" w:rsidR="00153611" w:rsidRPr="00EF53A9" w:rsidRDefault="00153611" w:rsidP="00947F08">
            <w:pPr>
              <w:pStyle w:val="NoSpacing"/>
              <w:cnfStyle w:val="000000100000" w:firstRow="0" w:lastRow="0" w:firstColumn="0" w:lastColumn="0" w:oddVBand="0" w:evenVBand="0" w:oddHBand="1" w:evenHBand="0" w:firstRowFirstColumn="0" w:firstRowLastColumn="0" w:lastRowFirstColumn="0" w:lastRowLastColumn="0"/>
            </w:pPr>
            <w:r w:rsidRPr="00EF53A9">
              <w:rPr>
                <w:rFonts w:ascii="Calibri" w:hAnsi="Calibri" w:cs="Calibri"/>
                <w:color w:val="000000"/>
              </w:rPr>
              <w:t>0,1,2,99</w:t>
            </w:r>
          </w:p>
        </w:tc>
        <w:tc>
          <w:tcPr>
            <w:tcW w:w="4310" w:type="dxa"/>
            <w:vAlign w:val="center"/>
          </w:tcPr>
          <w:p w14:paraId="42B3CBB5" w14:textId="77777777" w:rsidR="00153611" w:rsidRPr="007A732C" w:rsidRDefault="00153611" w:rsidP="00947F08">
            <w:pPr>
              <w:pStyle w:val="NoSpacing"/>
              <w:cnfStyle w:val="000000100000" w:firstRow="0" w:lastRow="0" w:firstColumn="0" w:lastColumn="0" w:oddVBand="0" w:evenVBand="0" w:oddHBand="1" w:evenHBand="0" w:firstRowFirstColumn="0" w:firstRowLastColumn="0" w:lastRowFirstColumn="0" w:lastRowLastColumn="0"/>
              <w:rPr>
                <w:bCs/>
              </w:rPr>
            </w:pPr>
            <w:r w:rsidRPr="007A732C">
              <w:rPr>
                <w:rFonts w:ascii="Calibri" w:hAnsi="Calibri" w:cs="Calibri"/>
                <w:bCs/>
                <w:color w:val="000000"/>
              </w:rPr>
              <w:t xml:space="preserve">Maximum </w:t>
            </w:r>
            <w:r w:rsidRPr="007A732C">
              <w:rPr>
                <w:rFonts w:ascii="Calibri" w:hAnsi="Calibri" w:cs="Calibri"/>
                <w:b/>
                <w:bCs/>
                <w:color w:val="000000"/>
              </w:rPr>
              <w:t xml:space="preserve">ActiveAge </w:t>
            </w:r>
            <w:r w:rsidRPr="007A732C">
              <w:rPr>
                <w:rFonts w:ascii="Calibri" w:hAnsi="Calibri" w:cs="Calibri"/>
                <w:color w:val="000000"/>
              </w:rPr>
              <w:t>= 54</w:t>
            </w:r>
          </w:p>
        </w:tc>
      </w:tr>
      <w:tr w:rsidR="00153611" w:rsidRPr="00660AB8" w14:paraId="5E7C33A3" w14:textId="77777777" w:rsidTr="00947F0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vAlign w:val="bottom"/>
          </w:tcPr>
          <w:p w14:paraId="77526047" w14:textId="77777777" w:rsidR="00153611" w:rsidRPr="001B77FD" w:rsidRDefault="00153611" w:rsidP="00947F08">
            <w:pPr>
              <w:pStyle w:val="NoSpacing"/>
              <w:rPr>
                <w:rFonts w:ascii="Calibri" w:hAnsi="Calibri" w:cs="Calibri"/>
                <w:color w:val="000000"/>
              </w:rPr>
            </w:pPr>
            <w:r w:rsidRPr="00947F08">
              <w:rPr>
                <w:rFonts w:ascii="Calibri" w:hAnsi="Calibri" w:cs="Calibri"/>
                <w:color w:val="000000"/>
              </w:rPr>
              <w:t>81</w:t>
            </w:r>
          </w:p>
        </w:tc>
        <w:tc>
          <w:tcPr>
            <w:tcW w:w="3404" w:type="dxa"/>
            <w:vAlign w:val="center"/>
          </w:tcPr>
          <w:p w14:paraId="2E447B3B" w14:textId="77777777" w:rsidR="00153611" w:rsidRPr="00EF53A9" w:rsidRDefault="00153611" w:rsidP="00947F08">
            <w:pPr>
              <w:pStyle w:val="NoSpacing"/>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1B77FD">
              <w:rPr>
                <w:rFonts w:ascii="Calibri" w:hAnsi="Calibri" w:cs="Calibri"/>
                <w:color w:val="000000"/>
              </w:rPr>
              <w:t>55 to 64 years</w:t>
            </w:r>
          </w:p>
        </w:tc>
        <w:tc>
          <w:tcPr>
            <w:tcW w:w="1024" w:type="dxa"/>
            <w:vAlign w:val="center"/>
          </w:tcPr>
          <w:p w14:paraId="14384E98" w14:textId="77777777" w:rsidR="00153611" w:rsidRPr="00EF53A9" w:rsidRDefault="00153611" w:rsidP="00947F08">
            <w:pPr>
              <w:pStyle w:val="NoSpacing"/>
              <w:cnfStyle w:val="000000010000" w:firstRow="0" w:lastRow="0" w:firstColumn="0" w:lastColumn="0" w:oddVBand="0" w:evenVBand="0" w:oddHBand="0" w:evenHBand="1" w:firstRowFirstColumn="0" w:firstRowLastColumn="0" w:lastRowFirstColumn="0" w:lastRowLastColumn="0"/>
            </w:pPr>
            <w:r w:rsidRPr="00EF53A9">
              <w:rPr>
                <w:rFonts w:ascii="Calibri" w:hAnsi="Calibri" w:cs="Calibri"/>
              </w:rPr>
              <w:t>0,1,2,99</w:t>
            </w:r>
          </w:p>
        </w:tc>
        <w:tc>
          <w:tcPr>
            <w:tcW w:w="4310" w:type="dxa"/>
            <w:vAlign w:val="center"/>
          </w:tcPr>
          <w:p w14:paraId="4F2BCD9F" w14:textId="77777777" w:rsidR="00153611" w:rsidRPr="007A732C" w:rsidRDefault="00153611" w:rsidP="00947F08">
            <w:pPr>
              <w:pStyle w:val="NoSpacing"/>
              <w:cnfStyle w:val="000000010000" w:firstRow="0" w:lastRow="0" w:firstColumn="0" w:lastColumn="0" w:oddVBand="0" w:evenVBand="0" w:oddHBand="0" w:evenHBand="1" w:firstRowFirstColumn="0" w:firstRowLastColumn="0" w:lastRowFirstColumn="0" w:lastRowLastColumn="0"/>
              <w:rPr>
                <w:bCs/>
              </w:rPr>
            </w:pPr>
            <w:r w:rsidRPr="007A732C">
              <w:rPr>
                <w:rFonts w:ascii="Calibri" w:hAnsi="Calibri" w:cs="Calibri"/>
                <w:bCs/>
              </w:rPr>
              <w:t xml:space="preserve">Maximum </w:t>
            </w:r>
            <w:r w:rsidRPr="007A732C">
              <w:rPr>
                <w:rFonts w:ascii="Calibri" w:hAnsi="Calibri" w:cs="Calibri"/>
                <w:b/>
                <w:bCs/>
                <w:color w:val="000000"/>
              </w:rPr>
              <w:t xml:space="preserve">ActiveAge </w:t>
            </w:r>
            <w:r w:rsidRPr="007A732C">
              <w:rPr>
                <w:rFonts w:ascii="Calibri" w:hAnsi="Calibri" w:cs="Calibri"/>
                <w:color w:val="000000"/>
              </w:rPr>
              <w:t>= 64</w:t>
            </w:r>
          </w:p>
        </w:tc>
      </w:tr>
      <w:tr w:rsidR="00153611" w:rsidRPr="00660AB8" w14:paraId="0ED8031E" w14:textId="77777777" w:rsidTr="00947F0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vAlign w:val="bottom"/>
          </w:tcPr>
          <w:p w14:paraId="5DD5DD1D" w14:textId="77777777" w:rsidR="00153611" w:rsidRPr="001B77FD" w:rsidRDefault="00153611" w:rsidP="00947F08">
            <w:pPr>
              <w:pStyle w:val="NoSpacing"/>
              <w:rPr>
                <w:rFonts w:ascii="Calibri" w:hAnsi="Calibri" w:cs="Calibri"/>
              </w:rPr>
            </w:pPr>
            <w:r w:rsidRPr="00947F08">
              <w:rPr>
                <w:rFonts w:ascii="Calibri" w:hAnsi="Calibri" w:cs="Calibri"/>
                <w:color w:val="000000"/>
              </w:rPr>
              <w:t>82</w:t>
            </w:r>
          </w:p>
        </w:tc>
        <w:tc>
          <w:tcPr>
            <w:tcW w:w="3404" w:type="dxa"/>
            <w:vAlign w:val="center"/>
          </w:tcPr>
          <w:p w14:paraId="709086C3" w14:textId="77777777" w:rsidR="00153611" w:rsidRPr="00EF53A9" w:rsidRDefault="00153611" w:rsidP="00947F08">
            <w:pPr>
              <w:pStyle w:val="NoSpacing"/>
              <w:cnfStyle w:val="000000100000" w:firstRow="0" w:lastRow="0" w:firstColumn="0" w:lastColumn="0" w:oddVBand="0" w:evenVBand="0" w:oddHBand="1" w:evenHBand="0" w:firstRowFirstColumn="0" w:firstRowLastColumn="0" w:lastRowFirstColumn="0" w:lastRowLastColumn="0"/>
              <w:rPr>
                <w:rFonts w:ascii="Calibri" w:hAnsi="Calibri" w:cs="Calibri"/>
                <w:bCs/>
              </w:rPr>
            </w:pPr>
            <w:r w:rsidRPr="001B77FD">
              <w:rPr>
                <w:rFonts w:ascii="Calibri" w:hAnsi="Calibri" w:cs="Calibri"/>
                <w:color w:val="000000"/>
              </w:rPr>
              <w:t>65 and older</w:t>
            </w:r>
          </w:p>
        </w:tc>
        <w:tc>
          <w:tcPr>
            <w:tcW w:w="1024" w:type="dxa"/>
            <w:vAlign w:val="center"/>
          </w:tcPr>
          <w:p w14:paraId="738ECFE3" w14:textId="77777777" w:rsidR="00153611" w:rsidRPr="00EF53A9" w:rsidRDefault="00153611" w:rsidP="00947F08">
            <w:pPr>
              <w:pStyle w:val="NoSpacing"/>
              <w:cnfStyle w:val="000000100000" w:firstRow="0" w:lastRow="0" w:firstColumn="0" w:lastColumn="0" w:oddVBand="0" w:evenVBand="0" w:oddHBand="1" w:evenHBand="0" w:firstRowFirstColumn="0" w:firstRowLastColumn="0" w:lastRowFirstColumn="0" w:lastRowLastColumn="0"/>
            </w:pPr>
            <w:r w:rsidRPr="00EF53A9">
              <w:rPr>
                <w:rFonts w:ascii="Calibri" w:hAnsi="Calibri" w:cs="Calibri"/>
                <w:color w:val="000000"/>
              </w:rPr>
              <w:t>0,1,2,99</w:t>
            </w:r>
          </w:p>
        </w:tc>
        <w:tc>
          <w:tcPr>
            <w:tcW w:w="4310" w:type="dxa"/>
            <w:vAlign w:val="center"/>
          </w:tcPr>
          <w:p w14:paraId="48CA2AC7" w14:textId="77777777" w:rsidR="00153611" w:rsidRPr="007A732C" w:rsidRDefault="00153611" w:rsidP="00947F08">
            <w:pPr>
              <w:pStyle w:val="NoSpacing"/>
              <w:cnfStyle w:val="000000100000" w:firstRow="0" w:lastRow="0" w:firstColumn="0" w:lastColumn="0" w:oddVBand="0" w:evenVBand="0" w:oddHBand="1" w:evenHBand="0" w:firstRowFirstColumn="0" w:firstRowLastColumn="0" w:lastRowFirstColumn="0" w:lastRowLastColumn="0"/>
              <w:rPr>
                <w:bCs/>
              </w:rPr>
            </w:pPr>
            <w:r w:rsidRPr="007A732C">
              <w:rPr>
                <w:rFonts w:ascii="Calibri" w:hAnsi="Calibri" w:cs="Calibri"/>
                <w:bCs/>
                <w:color w:val="000000"/>
              </w:rPr>
              <w:t xml:space="preserve">Maximum </w:t>
            </w:r>
            <w:r w:rsidRPr="007A732C">
              <w:rPr>
                <w:rFonts w:ascii="Calibri" w:hAnsi="Calibri" w:cs="Calibri"/>
                <w:b/>
                <w:bCs/>
                <w:color w:val="000000"/>
              </w:rPr>
              <w:t xml:space="preserve">ActiveAge </w:t>
            </w:r>
            <w:r w:rsidRPr="007A732C">
              <w:rPr>
                <w:rFonts w:ascii="Calibri" w:hAnsi="Calibri" w:cs="Calibri"/>
                <w:color w:val="000000"/>
              </w:rPr>
              <w:t>= 65</w:t>
            </w:r>
          </w:p>
        </w:tc>
      </w:tr>
      <w:tr w:rsidR="00153611" w:rsidRPr="00660AB8" w14:paraId="5B199049" w14:textId="77777777" w:rsidTr="00947F0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vAlign w:val="center"/>
          </w:tcPr>
          <w:p w14:paraId="0FFC3BD1" w14:textId="77777777" w:rsidR="00153611" w:rsidRPr="00660AB8" w:rsidRDefault="00153611" w:rsidP="00947F08">
            <w:pPr>
              <w:pStyle w:val="NoSpacing"/>
              <w:rPr>
                <w:rFonts w:ascii="Calibri" w:hAnsi="Calibri" w:cs="Calibri"/>
                <w:color w:val="000000"/>
              </w:rPr>
            </w:pPr>
            <w:r w:rsidRPr="00660AB8">
              <w:rPr>
                <w:rFonts w:ascii="Calibri" w:hAnsi="Calibri" w:cs="Calibri"/>
              </w:rPr>
              <w:t>1178</w:t>
            </w:r>
          </w:p>
        </w:tc>
        <w:tc>
          <w:tcPr>
            <w:tcW w:w="3404" w:type="dxa"/>
            <w:vAlign w:val="center"/>
          </w:tcPr>
          <w:p w14:paraId="5A8F70F4" w14:textId="77777777" w:rsidR="00153611" w:rsidRPr="00660AB8" w:rsidRDefault="00153611" w:rsidP="00947F08">
            <w:pPr>
              <w:pStyle w:val="NoSpacing"/>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660AB8">
              <w:rPr>
                <w:rFonts w:ascii="Calibri" w:hAnsi="Calibri" w:cs="Calibri"/>
              </w:rPr>
              <w:t>Age 18-21 in AO Youth Household</w:t>
            </w:r>
          </w:p>
        </w:tc>
        <w:tc>
          <w:tcPr>
            <w:tcW w:w="1024" w:type="dxa"/>
            <w:vAlign w:val="center"/>
          </w:tcPr>
          <w:p w14:paraId="4BED2B0A" w14:textId="77777777" w:rsidR="00153611" w:rsidRPr="00660AB8" w:rsidRDefault="00153611" w:rsidP="00947F08">
            <w:pPr>
              <w:pStyle w:val="NoSpacing"/>
              <w:cnfStyle w:val="000000010000" w:firstRow="0" w:lastRow="0" w:firstColumn="0" w:lastColumn="0" w:oddVBand="0" w:evenVBand="0" w:oddHBand="0" w:evenHBand="1" w:firstRowFirstColumn="0" w:firstRowLastColumn="0" w:lastRowFirstColumn="0" w:lastRowLastColumn="0"/>
            </w:pPr>
            <w:r w:rsidRPr="00660AB8">
              <w:rPr>
                <w:rFonts w:ascii="Calibri" w:hAnsi="Calibri" w:cs="Calibri"/>
              </w:rPr>
              <w:t>1</w:t>
            </w:r>
          </w:p>
        </w:tc>
        <w:tc>
          <w:tcPr>
            <w:tcW w:w="4310" w:type="dxa"/>
            <w:vAlign w:val="center"/>
          </w:tcPr>
          <w:p w14:paraId="6498F5C6" w14:textId="77777777" w:rsidR="00153611" w:rsidRPr="00660AB8" w:rsidRDefault="00153611" w:rsidP="00947F08">
            <w:pPr>
              <w:pStyle w:val="NoSpacing"/>
              <w:cnfStyle w:val="000000010000" w:firstRow="0" w:lastRow="0" w:firstColumn="0" w:lastColumn="0" w:oddVBand="0" w:evenVBand="0" w:oddHBand="0" w:evenHBand="1" w:firstRowFirstColumn="0" w:firstRowLastColumn="0" w:lastRowFirstColumn="0" w:lastRowLastColumn="0"/>
              <w:rPr>
                <w:bCs/>
              </w:rPr>
            </w:pPr>
            <w:r w:rsidRPr="00660AB8">
              <w:rPr>
                <w:rFonts w:ascii="Calibri" w:hAnsi="Calibri" w:cs="Calibri"/>
              </w:rPr>
              <w:t>tlsa_Enrollment.</w:t>
            </w:r>
            <w:r w:rsidRPr="00660AB8">
              <w:rPr>
                <w:rFonts w:ascii="Calibri" w:hAnsi="Calibri" w:cs="Calibri"/>
                <w:b/>
                <w:bCs/>
                <w:color w:val="000000"/>
              </w:rPr>
              <w:t xml:space="preserve">ActiveAge </w:t>
            </w:r>
            <w:r w:rsidRPr="00660AB8">
              <w:rPr>
                <w:rFonts w:ascii="Calibri" w:hAnsi="Calibri" w:cs="Calibri"/>
                <w:color w:val="000000"/>
              </w:rPr>
              <w:t>= 18 and tlsa_HHID.</w:t>
            </w:r>
            <w:r w:rsidRPr="00660AB8">
              <w:rPr>
                <w:rFonts w:ascii="Calibri" w:hAnsi="Calibri" w:cs="Calibri"/>
                <w:b/>
                <w:bCs/>
                <w:color w:val="000000"/>
              </w:rPr>
              <w:t>HHAdultAge</w:t>
            </w:r>
            <w:r w:rsidRPr="00660AB8">
              <w:rPr>
                <w:rFonts w:ascii="Calibri" w:hAnsi="Calibri" w:cs="Calibri"/>
                <w:color w:val="000000"/>
              </w:rPr>
              <w:t xml:space="preserve"> in (18,24)</w:t>
            </w:r>
          </w:p>
        </w:tc>
      </w:tr>
      <w:tr w:rsidR="00153611" w:rsidRPr="00660AB8" w14:paraId="7C979680" w14:textId="77777777" w:rsidTr="00947F0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vAlign w:val="center"/>
          </w:tcPr>
          <w:p w14:paraId="7EC114CF" w14:textId="77777777" w:rsidR="00153611" w:rsidRPr="00660AB8" w:rsidRDefault="00153611" w:rsidP="00947F08">
            <w:pPr>
              <w:pStyle w:val="NoSpacing"/>
            </w:pPr>
            <w:r w:rsidRPr="00660AB8">
              <w:rPr>
                <w:rFonts w:ascii="Calibri" w:hAnsi="Calibri" w:cs="Calibri"/>
                <w:color w:val="000000"/>
              </w:rPr>
              <w:t>1179</w:t>
            </w:r>
          </w:p>
        </w:tc>
        <w:tc>
          <w:tcPr>
            <w:tcW w:w="3404" w:type="dxa"/>
            <w:vAlign w:val="center"/>
          </w:tcPr>
          <w:p w14:paraId="504856AA" w14:textId="77777777" w:rsidR="00153611" w:rsidRPr="00660AB8" w:rsidRDefault="00153611" w:rsidP="00947F08">
            <w:pPr>
              <w:pStyle w:val="NoSpacing"/>
              <w:cnfStyle w:val="000000100000" w:firstRow="0" w:lastRow="0" w:firstColumn="0" w:lastColumn="0" w:oddVBand="0" w:evenVBand="0" w:oddHBand="1" w:evenHBand="0" w:firstRowFirstColumn="0" w:firstRowLastColumn="0" w:lastRowFirstColumn="0" w:lastRowLastColumn="0"/>
            </w:pPr>
            <w:r w:rsidRPr="00660AB8">
              <w:rPr>
                <w:rFonts w:ascii="Calibri" w:hAnsi="Calibri" w:cs="Calibri"/>
                <w:color w:val="000000"/>
              </w:rPr>
              <w:t>Age 22-24 in AO Youth Household</w:t>
            </w:r>
          </w:p>
        </w:tc>
        <w:tc>
          <w:tcPr>
            <w:tcW w:w="1024" w:type="dxa"/>
            <w:vAlign w:val="center"/>
          </w:tcPr>
          <w:p w14:paraId="02318F34" w14:textId="77777777" w:rsidR="00153611" w:rsidRPr="00660AB8" w:rsidRDefault="00153611" w:rsidP="00947F08">
            <w:pPr>
              <w:pStyle w:val="NoSpacing"/>
              <w:cnfStyle w:val="000000100000" w:firstRow="0" w:lastRow="0" w:firstColumn="0" w:lastColumn="0" w:oddVBand="0" w:evenVBand="0" w:oddHBand="1" w:evenHBand="0" w:firstRowFirstColumn="0" w:firstRowLastColumn="0" w:lastRowFirstColumn="0" w:lastRowLastColumn="0"/>
            </w:pPr>
            <w:r w:rsidRPr="00660AB8">
              <w:rPr>
                <w:rFonts w:ascii="Calibri" w:hAnsi="Calibri" w:cs="Calibri"/>
                <w:color w:val="000000"/>
              </w:rPr>
              <w:t>1</w:t>
            </w:r>
          </w:p>
        </w:tc>
        <w:tc>
          <w:tcPr>
            <w:tcW w:w="4310" w:type="dxa"/>
            <w:vAlign w:val="center"/>
          </w:tcPr>
          <w:p w14:paraId="424F7064" w14:textId="77777777" w:rsidR="00153611" w:rsidRPr="00660AB8" w:rsidRDefault="00153611" w:rsidP="00947F08">
            <w:pPr>
              <w:pStyle w:val="NoSpacing"/>
              <w:cnfStyle w:val="000000100000" w:firstRow="0" w:lastRow="0" w:firstColumn="0" w:lastColumn="0" w:oddVBand="0" w:evenVBand="0" w:oddHBand="1" w:evenHBand="0" w:firstRowFirstColumn="0" w:firstRowLastColumn="0" w:lastRowFirstColumn="0" w:lastRowLastColumn="0"/>
            </w:pPr>
            <w:r w:rsidRPr="00660AB8">
              <w:rPr>
                <w:rFonts w:ascii="Calibri" w:hAnsi="Calibri" w:cs="Calibri"/>
                <w:color w:val="000000"/>
              </w:rPr>
              <w:t>tlsa_Enrollment.</w:t>
            </w:r>
            <w:r w:rsidRPr="00660AB8">
              <w:rPr>
                <w:rFonts w:ascii="Calibri" w:hAnsi="Calibri" w:cs="Calibri"/>
                <w:b/>
                <w:bCs/>
                <w:color w:val="000000"/>
              </w:rPr>
              <w:t xml:space="preserve">ActiveAge </w:t>
            </w:r>
            <w:r w:rsidRPr="00660AB8">
              <w:rPr>
                <w:rFonts w:ascii="Calibri" w:hAnsi="Calibri" w:cs="Calibri"/>
                <w:color w:val="000000"/>
              </w:rPr>
              <w:t>= 24 and tlsa_HHID.</w:t>
            </w:r>
            <w:r w:rsidRPr="00660AB8">
              <w:rPr>
                <w:rFonts w:ascii="Calibri" w:hAnsi="Calibri" w:cs="Calibri"/>
                <w:b/>
                <w:bCs/>
                <w:color w:val="000000"/>
              </w:rPr>
              <w:t>HHAdultAge</w:t>
            </w:r>
            <w:r w:rsidRPr="00660AB8">
              <w:rPr>
                <w:rFonts w:ascii="Calibri" w:hAnsi="Calibri" w:cs="Calibri"/>
                <w:color w:val="000000"/>
              </w:rPr>
              <w:t xml:space="preserve"> in (18,24)</w:t>
            </w:r>
          </w:p>
        </w:tc>
      </w:tr>
      <w:tr w:rsidR="00153611" w:rsidRPr="00660AB8" w14:paraId="35A84EE7" w14:textId="77777777" w:rsidTr="00947F0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vAlign w:val="center"/>
          </w:tcPr>
          <w:p w14:paraId="5E75AC1A" w14:textId="77777777" w:rsidR="00153611" w:rsidRPr="00660AB8" w:rsidRDefault="00153611" w:rsidP="00947F08">
            <w:pPr>
              <w:pStyle w:val="NoSpacing"/>
            </w:pPr>
            <w:r w:rsidRPr="00660AB8">
              <w:rPr>
                <w:rFonts w:ascii="Calibri" w:hAnsi="Calibri" w:cs="Calibri"/>
              </w:rPr>
              <w:t>1278</w:t>
            </w:r>
          </w:p>
        </w:tc>
        <w:tc>
          <w:tcPr>
            <w:tcW w:w="3404" w:type="dxa"/>
            <w:vAlign w:val="center"/>
          </w:tcPr>
          <w:p w14:paraId="6358482C" w14:textId="77777777" w:rsidR="00153611" w:rsidRPr="00660AB8" w:rsidRDefault="00153611" w:rsidP="00947F08">
            <w:pPr>
              <w:pStyle w:val="NoSpacing"/>
              <w:cnfStyle w:val="000000010000" w:firstRow="0" w:lastRow="0" w:firstColumn="0" w:lastColumn="0" w:oddVBand="0" w:evenVBand="0" w:oddHBand="0" w:evenHBand="1" w:firstRowFirstColumn="0" w:firstRowLastColumn="0" w:lastRowFirstColumn="0" w:lastRowLastColumn="0"/>
            </w:pPr>
            <w:r w:rsidRPr="00660AB8">
              <w:rPr>
                <w:rFonts w:ascii="Calibri" w:hAnsi="Calibri" w:cs="Calibri"/>
              </w:rPr>
              <w:t>Age 18-21 in AC Parenting Youth Household</w:t>
            </w:r>
          </w:p>
        </w:tc>
        <w:tc>
          <w:tcPr>
            <w:tcW w:w="1024" w:type="dxa"/>
            <w:vAlign w:val="center"/>
          </w:tcPr>
          <w:p w14:paraId="4CD59AF2" w14:textId="77777777" w:rsidR="00153611" w:rsidRPr="00660AB8" w:rsidRDefault="00153611" w:rsidP="00947F08">
            <w:pPr>
              <w:pStyle w:val="NoSpacing"/>
              <w:cnfStyle w:val="000000010000" w:firstRow="0" w:lastRow="0" w:firstColumn="0" w:lastColumn="0" w:oddVBand="0" w:evenVBand="0" w:oddHBand="0" w:evenHBand="1" w:firstRowFirstColumn="0" w:firstRowLastColumn="0" w:lastRowFirstColumn="0" w:lastRowLastColumn="0"/>
            </w:pPr>
            <w:r w:rsidRPr="00660AB8">
              <w:rPr>
                <w:rFonts w:ascii="Calibri" w:hAnsi="Calibri" w:cs="Calibri"/>
              </w:rPr>
              <w:t>2</w:t>
            </w:r>
          </w:p>
        </w:tc>
        <w:tc>
          <w:tcPr>
            <w:tcW w:w="4310" w:type="dxa"/>
            <w:vAlign w:val="center"/>
          </w:tcPr>
          <w:p w14:paraId="39A62363" w14:textId="77777777" w:rsidR="00153611" w:rsidRPr="00660AB8" w:rsidRDefault="00153611" w:rsidP="00947F08">
            <w:pPr>
              <w:pStyle w:val="NoSpacing"/>
              <w:cnfStyle w:val="000000010000" w:firstRow="0" w:lastRow="0" w:firstColumn="0" w:lastColumn="0" w:oddVBand="0" w:evenVBand="0" w:oddHBand="0" w:evenHBand="1" w:firstRowFirstColumn="0" w:firstRowLastColumn="0" w:lastRowFirstColumn="0" w:lastRowLastColumn="0"/>
            </w:pPr>
            <w:r w:rsidRPr="00660AB8">
              <w:rPr>
                <w:rFonts w:ascii="Calibri" w:hAnsi="Calibri" w:cs="Calibri"/>
              </w:rPr>
              <w:t>tlsa_Enrollment.</w:t>
            </w:r>
            <w:r w:rsidRPr="00660AB8">
              <w:rPr>
                <w:rFonts w:ascii="Calibri" w:hAnsi="Calibri" w:cs="Calibri"/>
                <w:b/>
                <w:bCs/>
                <w:color w:val="000000"/>
              </w:rPr>
              <w:t xml:space="preserve">ActiveAge </w:t>
            </w:r>
            <w:r w:rsidRPr="00660AB8">
              <w:rPr>
                <w:rFonts w:ascii="Calibri" w:hAnsi="Calibri" w:cs="Calibri"/>
                <w:color w:val="000000"/>
              </w:rPr>
              <w:t>= 18 and tlsa_HHID.</w:t>
            </w:r>
            <w:r w:rsidRPr="00660AB8">
              <w:rPr>
                <w:rFonts w:ascii="Calibri" w:hAnsi="Calibri" w:cs="Calibri"/>
                <w:b/>
                <w:bCs/>
                <w:color w:val="000000"/>
              </w:rPr>
              <w:t>HHParent</w:t>
            </w:r>
            <w:r w:rsidRPr="00660AB8">
              <w:rPr>
                <w:rFonts w:ascii="Calibri" w:hAnsi="Calibri" w:cs="Calibri"/>
                <w:color w:val="000000"/>
              </w:rPr>
              <w:t xml:space="preserve"> = 1 and tlsa_HHID.HHAdultAge in (18,24)</w:t>
            </w:r>
          </w:p>
        </w:tc>
      </w:tr>
      <w:tr w:rsidR="00153611" w:rsidRPr="00660AB8" w14:paraId="2C590A90" w14:textId="77777777" w:rsidTr="00947F0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vAlign w:val="center"/>
          </w:tcPr>
          <w:p w14:paraId="14E7C7C4" w14:textId="77777777" w:rsidR="00153611" w:rsidRPr="00660AB8" w:rsidRDefault="00153611" w:rsidP="00947F08">
            <w:pPr>
              <w:pStyle w:val="NoSpacing"/>
            </w:pPr>
            <w:r w:rsidRPr="00660AB8">
              <w:rPr>
                <w:rFonts w:ascii="Calibri" w:hAnsi="Calibri" w:cs="Calibri"/>
                <w:color w:val="000000"/>
              </w:rPr>
              <w:t>1279</w:t>
            </w:r>
          </w:p>
        </w:tc>
        <w:tc>
          <w:tcPr>
            <w:tcW w:w="3404" w:type="dxa"/>
            <w:vAlign w:val="center"/>
          </w:tcPr>
          <w:p w14:paraId="1AE7677F" w14:textId="77777777" w:rsidR="00153611" w:rsidRPr="00660AB8" w:rsidRDefault="00153611" w:rsidP="00947F08">
            <w:pPr>
              <w:pStyle w:val="NoSpacing"/>
              <w:cnfStyle w:val="000000100000" w:firstRow="0" w:lastRow="0" w:firstColumn="0" w:lastColumn="0" w:oddVBand="0" w:evenVBand="0" w:oddHBand="1" w:evenHBand="0" w:firstRowFirstColumn="0" w:firstRowLastColumn="0" w:lastRowFirstColumn="0" w:lastRowLastColumn="0"/>
            </w:pPr>
            <w:r w:rsidRPr="00660AB8">
              <w:rPr>
                <w:rFonts w:ascii="Calibri" w:hAnsi="Calibri" w:cs="Calibri"/>
                <w:color w:val="000000"/>
              </w:rPr>
              <w:t>Age 22-24 in AC Parenting Youth Household</w:t>
            </w:r>
          </w:p>
        </w:tc>
        <w:tc>
          <w:tcPr>
            <w:tcW w:w="1024" w:type="dxa"/>
            <w:vAlign w:val="center"/>
          </w:tcPr>
          <w:p w14:paraId="3A7A3CF1" w14:textId="77777777" w:rsidR="00153611" w:rsidRPr="00660AB8" w:rsidRDefault="00153611" w:rsidP="00947F08">
            <w:pPr>
              <w:pStyle w:val="NoSpacing"/>
              <w:cnfStyle w:val="000000100000" w:firstRow="0" w:lastRow="0" w:firstColumn="0" w:lastColumn="0" w:oddVBand="0" w:evenVBand="0" w:oddHBand="1" w:evenHBand="0" w:firstRowFirstColumn="0" w:firstRowLastColumn="0" w:lastRowFirstColumn="0" w:lastRowLastColumn="0"/>
            </w:pPr>
            <w:r w:rsidRPr="00660AB8">
              <w:rPr>
                <w:rFonts w:ascii="Calibri" w:hAnsi="Calibri" w:cs="Calibri"/>
                <w:color w:val="000000"/>
              </w:rPr>
              <w:t>2</w:t>
            </w:r>
          </w:p>
        </w:tc>
        <w:tc>
          <w:tcPr>
            <w:tcW w:w="4310" w:type="dxa"/>
            <w:vAlign w:val="center"/>
          </w:tcPr>
          <w:p w14:paraId="7E80C02A" w14:textId="77777777" w:rsidR="00153611" w:rsidRPr="00660AB8" w:rsidRDefault="00153611" w:rsidP="00947F08">
            <w:pPr>
              <w:pStyle w:val="NoSpacing"/>
              <w:cnfStyle w:val="000000100000" w:firstRow="0" w:lastRow="0" w:firstColumn="0" w:lastColumn="0" w:oddVBand="0" w:evenVBand="0" w:oddHBand="1" w:evenHBand="0" w:firstRowFirstColumn="0" w:firstRowLastColumn="0" w:lastRowFirstColumn="0" w:lastRowLastColumn="0"/>
            </w:pPr>
            <w:r w:rsidRPr="00660AB8">
              <w:rPr>
                <w:rFonts w:ascii="Calibri" w:hAnsi="Calibri" w:cs="Calibri"/>
                <w:color w:val="000000"/>
              </w:rPr>
              <w:t>tlsa_Enrollment.</w:t>
            </w:r>
            <w:r w:rsidRPr="00660AB8">
              <w:rPr>
                <w:rFonts w:ascii="Calibri" w:hAnsi="Calibri" w:cs="Calibri"/>
                <w:b/>
                <w:bCs/>
                <w:color w:val="000000"/>
              </w:rPr>
              <w:t xml:space="preserve">ActiveAge </w:t>
            </w:r>
            <w:r w:rsidRPr="00660AB8">
              <w:rPr>
                <w:rFonts w:ascii="Calibri" w:hAnsi="Calibri" w:cs="Calibri"/>
                <w:color w:val="000000"/>
              </w:rPr>
              <w:t>= 24 and tlsa_HHID.</w:t>
            </w:r>
            <w:r w:rsidRPr="00660AB8">
              <w:rPr>
                <w:rFonts w:ascii="Calibri" w:hAnsi="Calibri" w:cs="Calibri"/>
                <w:b/>
                <w:bCs/>
                <w:color w:val="000000"/>
              </w:rPr>
              <w:t>HHParent</w:t>
            </w:r>
            <w:r w:rsidRPr="00660AB8">
              <w:rPr>
                <w:rFonts w:ascii="Calibri" w:hAnsi="Calibri" w:cs="Calibri"/>
                <w:color w:val="000000"/>
              </w:rPr>
              <w:t xml:space="preserve"> = 1 and tlsa_HHID.HHAdultAge in (18,24)</w:t>
            </w:r>
          </w:p>
        </w:tc>
      </w:tr>
      <w:tr w:rsidR="00153611" w:rsidRPr="00845520" w14:paraId="0ECCC186" w14:textId="77777777" w:rsidTr="00947F0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vAlign w:val="center"/>
          </w:tcPr>
          <w:p w14:paraId="6EF7012A" w14:textId="77777777" w:rsidR="00153611" w:rsidRPr="00845520" w:rsidRDefault="00153611" w:rsidP="00947F08">
            <w:pPr>
              <w:pStyle w:val="NoSpacing"/>
            </w:pPr>
            <w:r w:rsidRPr="00845520">
              <w:rPr>
                <w:rFonts w:ascii="Calibri" w:hAnsi="Calibri" w:cs="Calibri"/>
                <w:bCs w:val="0"/>
              </w:rPr>
              <w:t>50</w:t>
            </w:r>
          </w:p>
        </w:tc>
        <w:tc>
          <w:tcPr>
            <w:tcW w:w="3404" w:type="dxa"/>
            <w:vAlign w:val="center"/>
          </w:tcPr>
          <w:p w14:paraId="14F493B5" w14:textId="77777777" w:rsidR="00153611" w:rsidRPr="00845520" w:rsidRDefault="00153611" w:rsidP="00947F08">
            <w:pPr>
              <w:pStyle w:val="NoSpacing"/>
              <w:cnfStyle w:val="000000010000" w:firstRow="0" w:lastRow="0" w:firstColumn="0" w:lastColumn="0" w:oddVBand="0" w:evenVBand="0" w:oddHBand="0" w:evenHBand="1" w:firstRowFirstColumn="0" w:firstRowLastColumn="0" w:lastRowFirstColumn="0" w:lastRowLastColumn="0"/>
            </w:pPr>
            <w:r w:rsidRPr="00845520">
              <w:rPr>
                <w:rFonts w:ascii="Calibri" w:hAnsi="Calibri" w:cs="Calibri"/>
              </w:rPr>
              <w:t>Veteran</w:t>
            </w:r>
            <w:r>
              <w:rPr>
                <w:rFonts w:ascii="Calibri" w:hAnsi="Calibri" w:cs="Calibri"/>
              </w:rPr>
              <w:t xml:space="preserve"> – Fleeing Domestic Violence</w:t>
            </w:r>
          </w:p>
        </w:tc>
        <w:tc>
          <w:tcPr>
            <w:tcW w:w="1024" w:type="dxa"/>
            <w:vAlign w:val="center"/>
          </w:tcPr>
          <w:p w14:paraId="05D34C84" w14:textId="77777777" w:rsidR="00153611" w:rsidRPr="00845520" w:rsidRDefault="00153611" w:rsidP="00947F08">
            <w:pPr>
              <w:pStyle w:val="NoSpacing"/>
              <w:cnfStyle w:val="000000010000" w:firstRow="0" w:lastRow="0" w:firstColumn="0" w:lastColumn="0" w:oddVBand="0" w:evenVBand="0" w:oddHBand="0" w:evenHBand="1" w:firstRowFirstColumn="0" w:firstRowLastColumn="0" w:lastRowFirstColumn="0" w:lastRowLastColumn="0"/>
            </w:pPr>
            <w:r w:rsidRPr="00845520">
              <w:rPr>
                <w:rFonts w:ascii="Calibri" w:hAnsi="Calibri" w:cs="Calibri"/>
              </w:rPr>
              <w:t>0,1,2,99</w:t>
            </w:r>
          </w:p>
        </w:tc>
        <w:tc>
          <w:tcPr>
            <w:tcW w:w="4310" w:type="dxa"/>
            <w:vAlign w:val="center"/>
          </w:tcPr>
          <w:p w14:paraId="162B1B8E" w14:textId="77777777" w:rsidR="00153611" w:rsidRPr="00845520" w:rsidRDefault="00153611" w:rsidP="00947F08">
            <w:pPr>
              <w:pStyle w:val="NoSpacing"/>
              <w:cnfStyle w:val="000000010000" w:firstRow="0" w:lastRow="0" w:firstColumn="0" w:lastColumn="0" w:oddVBand="0" w:evenVBand="0" w:oddHBand="0" w:evenHBand="1" w:firstRowFirstColumn="0" w:firstRowLastColumn="0" w:lastRowFirstColumn="0" w:lastRowLastColumn="0"/>
            </w:pPr>
            <w:r w:rsidRPr="00845520">
              <w:rPr>
                <w:rFonts w:ascii="Calibri" w:hAnsi="Calibri" w:cs="Calibri"/>
                <w:bCs/>
              </w:rPr>
              <w:t>tlsa_Person.</w:t>
            </w:r>
            <w:r w:rsidRPr="00845520">
              <w:rPr>
                <w:rFonts w:ascii="Calibri" w:hAnsi="Calibri" w:cs="Calibri"/>
                <w:b/>
                <w:bCs/>
                <w:color w:val="000000"/>
              </w:rPr>
              <w:t>VetStatus = 1</w:t>
            </w:r>
          </w:p>
        </w:tc>
      </w:tr>
      <w:tr w:rsidR="00153611" w:rsidRPr="00845520" w14:paraId="1EACFA8F" w14:textId="77777777" w:rsidTr="00947F0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vAlign w:val="center"/>
          </w:tcPr>
          <w:p w14:paraId="6028E83A" w14:textId="77777777" w:rsidR="00153611" w:rsidRPr="00845520" w:rsidRDefault="00153611" w:rsidP="00947F08">
            <w:pPr>
              <w:pStyle w:val="NoSpacing"/>
            </w:pPr>
            <w:r w:rsidRPr="00845520">
              <w:t>51</w:t>
            </w:r>
          </w:p>
        </w:tc>
        <w:tc>
          <w:tcPr>
            <w:tcW w:w="3404" w:type="dxa"/>
            <w:vAlign w:val="center"/>
          </w:tcPr>
          <w:p w14:paraId="1C61DBE7" w14:textId="77777777" w:rsidR="00153611" w:rsidRPr="00845520" w:rsidRDefault="00153611" w:rsidP="00947F08">
            <w:pPr>
              <w:pStyle w:val="NoSpacing"/>
              <w:cnfStyle w:val="000000100000" w:firstRow="0" w:lastRow="0" w:firstColumn="0" w:lastColumn="0" w:oddVBand="0" w:evenVBand="0" w:oddHBand="1" w:evenHBand="0" w:firstRowFirstColumn="0" w:firstRowLastColumn="0" w:lastRowFirstColumn="0" w:lastRowLastColumn="0"/>
              <w:rPr>
                <w:bCs/>
              </w:rPr>
            </w:pPr>
            <w:r w:rsidRPr="00845520">
              <w:rPr>
                <w:rFonts w:ascii="Calibri" w:hAnsi="Calibri" w:cs="Calibri"/>
                <w:bCs/>
                <w:color w:val="000000"/>
              </w:rPr>
              <w:t xml:space="preserve">Parenting Youth 18-24 </w:t>
            </w:r>
          </w:p>
        </w:tc>
        <w:tc>
          <w:tcPr>
            <w:tcW w:w="1024" w:type="dxa"/>
            <w:vAlign w:val="center"/>
          </w:tcPr>
          <w:p w14:paraId="713DF6CB" w14:textId="77777777" w:rsidR="00153611" w:rsidRPr="00845520" w:rsidRDefault="00153611" w:rsidP="00947F08">
            <w:pPr>
              <w:pStyle w:val="NoSpacing"/>
              <w:cnfStyle w:val="000000100000" w:firstRow="0" w:lastRow="0" w:firstColumn="0" w:lastColumn="0" w:oddVBand="0" w:evenVBand="0" w:oddHBand="1" w:evenHBand="0" w:firstRowFirstColumn="0" w:firstRowLastColumn="0" w:lastRowFirstColumn="0" w:lastRowLastColumn="0"/>
            </w:pPr>
            <w:r w:rsidRPr="00845520">
              <w:rPr>
                <w:rFonts w:ascii="Calibri" w:hAnsi="Calibri" w:cs="Calibri"/>
                <w:b/>
                <w:bCs/>
                <w:color w:val="000000"/>
              </w:rPr>
              <w:t>2</w:t>
            </w:r>
          </w:p>
        </w:tc>
        <w:tc>
          <w:tcPr>
            <w:tcW w:w="4310" w:type="dxa"/>
            <w:vAlign w:val="center"/>
          </w:tcPr>
          <w:p w14:paraId="7131CDB1" w14:textId="77777777" w:rsidR="00153611" w:rsidRPr="00845520" w:rsidRDefault="00153611" w:rsidP="00947F08">
            <w:pPr>
              <w:pStyle w:val="NoSpacing"/>
              <w:cnfStyle w:val="000000100000" w:firstRow="0" w:lastRow="0" w:firstColumn="0" w:lastColumn="0" w:oddVBand="0" w:evenVBand="0" w:oddHBand="1" w:evenHBand="0" w:firstRowFirstColumn="0" w:firstRowLastColumn="0" w:lastRowFirstColumn="0" w:lastRowLastColumn="0"/>
            </w:pPr>
            <w:r w:rsidRPr="00845520">
              <w:rPr>
                <w:rFonts w:ascii="Calibri" w:hAnsi="Calibri" w:cstheme="minorHAnsi"/>
                <w:color w:val="000000"/>
              </w:rPr>
              <w:t>tlsa_HHID.</w:t>
            </w:r>
            <w:r w:rsidRPr="00845520">
              <w:rPr>
                <w:rFonts w:ascii="Calibri" w:hAnsi="Calibri" w:cstheme="minorHAnsi"/>
                <w:b/>
                <w:bCs/>
                <w:color w:val="000000"/>
              </w:rPr>
              <w:t>HHParent</w:t>
            </w:r>
            <w:r w:rsidRPr="00845520">
              <w:rPr>
                <w:rFonts w:ascii="Calibri" w:hAnsi="Calibri" w:cstheme="minorHAnsi"/>
                <w:color w:val="000000"/>
              </w:rPr>
              <w:t xml:space="preserve"> = 1 and tlsa_HHID.</w:t>
            </w:r>
            <w:r w:rsidRPr="00845520">
              <w:rPr>
                <w:rFonts w:ascii="Calibri" w:hAnsi="Calibri" w:cs="Calibri"/>
                <w:b/>
                <w:bCs/>
                <w:color w:val="000000"/>
              </w:rPr>
              <w:t>HHAdultAge</w:t>
            </w:r>
            <w:r w:rsidRPr="00845520">
              <w:rPr>
                <w:rFonts w:ascii="Calibri" w:hAnsi="Calibri" w:cs="Calibri"/>
                <w:color w:val="000000"/>
              </w:rPr>
              <w:t xml:space="preserve"> in (18,24) and tlsa_Enrollment.</w:t>
            </w:r>
            <w:r w:rsidRPr="00845520">
              <w:rPr>
                <w:rFonts w:ascii="Calibri" w:hAnsi="Calibri" w:cs="Calibri"/>
                <w:b/>
                <w:bCs/>
                <w:color w:val="000000"/>
              </w:rPr>
              <w:t>RelationshipToHoH</w:t>
            </w:r>
            <w:r w:rsidRPr="00845520">
              <w:rPr>
                <w:rFonts w:ascii="Calibri" w:hAnsi="Calibri" w:cs="Calibri"/>
                <w:color w:val="000000"/>
              </w:rPr>
              <w:t xml:space="preserve"> = 1</w:t>
            </w:r>
          </w:p>
        </w:tc>
      </w:tr>
      <w:tr w:rsidR="00153611" w:rsidRPr="00845520" w14:paraId="1618D2FA" w14:textId="77777777" w:rsidTr="00947F0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vAlign w:val="center"/>
          </w:tcPr>
          <w:p w14:paraId="6D151225" w14:textId="77777777" w:rsidR="00153611" w:rsidRPr="00845520" w:rsidRDefault="00153611" w:rsidP="00947F08">
            <w:pPr>
              <w:pStyle w:val="NoSpacing"/>
            </w:pPr>
            <w:r w:rsidRPr="00845520">
              <w:t>52</w:t>
            </w:r>
          </w:p>
        </w:tc>
        <w:tc>
          <w:tcPr>
            <w:tcW w:w="3404" w:type="dxa"/>
            <w:vAlign w:val="center"/>
          </w:tcPr>
          <w:p w14:paraId="5C65F93F" w14:textId="77777777" w:rsidR="00153611" w:rsidRPr="00845520" w:rsidRDefault="00153611" w:rsidP="00947F08">
            <w:pPr>
              <w:pStyle w:val="NoSpacing"/>
              <w:cnfStyle w:val="000000010000" w:firstRow="0" w:lastRow="0" w:firstColumn="0" w:lastColumn="0" w:oddVBand="0" w:evenVBand="0" w:oddHBand="0" w:evenHBand="1" w:firstRowFirstColumn="0" w:firstRowLastColumn="0" w:lastRowFirstColumn="0" w:lastRowLastColumn="0"/>
            </w:pPr>
            <w:r w:rsidRPr="00845520">
              <w:rPr>
                <w:rFonts w:ascii="Calibri" w:hAnsi="Calibri" w:cs="Calibri"/>
              </w:rPr>
              <w:t>Parenting Child</w:t>
            </w:r>
          </w:p>
        </w:tc>
        <w:tc>
          <w:tcPr>
            <w:tcW w:w="1024" w:type="dxa"/>
            <w:vAlign w:val="center"/>
          </w:tcPr>
          <w:p w14:paraId="4F17BDA1" w14:textId="77777777" w:rsidR="00153611" w:rsidRPr="00845520" w:rsidRDefault="00153611" w:rsidP="00947F08">
            <w:pPr>
              <w:pStyle w:val="NoSpacing"/>
              <w:cnfStyle w:val="000000010000" w:firstRow="0" w:lastRow="0" w:firstColumn="0" w:lastColumn="0" w:oddVBand="0" w:evenVBand="0" w:oddHBand="0" w:evenHBand="1" w:firstRowFirstColumn="0" w:firstRowLastColumn="0" w:lastRowFirstColumn="0" w:lastRowLastColumn="0"/>
            </w:pPr>
            <w:r w:rsidRPr="00845520">
              <w:rPr>
                <w:rFonts w:ascii="Calibri" w:hAnsi="Calibri" w:cs="Calibri"/>
              </w:rPr>
              <w:t>3</w:t>
            </w:r>
          </w:p>
        </w:tc>
        <w:tc>
          <w:tcPr>
            <w:tcW w:w="4310" w:type="dxa"/>
            <w:vAlign w:val="center"/>
          </w:tcPr>
          <w:p w14:paraId="5CD297DD" w14:textId="77777777" w:rsidR="00153611" w:rsidRPr="00845520" w:rsidRDefault="00153611" w:rsidP="00947F08">
            <w:pPr>
              <w:pStyle w:val="NoSpacing"/>
              <w:cnfStyle w:val="000000010000" w:firstRow="0" w:lastRow="0" w:firstColumn="0" w:lastColumn="0" w:oddVBand="0" w:evenVBand="0" w:oddHBand="0" w:evenHBand="1" w:firstRowFirstColumn="0" w:firstRowLastColumn="0" w:lastRowFirstColumn="0" w:lastRowLastColumn="0"/>
            </w:pPr>
            <w:r w:rsidRPr="00845520">
              <w:rPr>
                <w:rFonts w:ascii="Calibri" w:hAnsi="Calibri" w:cs="Calibri"/>
                <w:color w:val="000000"/>
              </w:rPr>
              <w:t>tlsa_HHID.</w:t>
            </w:r>
            <w:r w:rsidRPr="00845520">
              <w:rPr>
                <w:rFonts w:ascii="Calibri" w:hAnsi="Calibri" w:cs="Calibri"/>
                <w:b/>
                <w:bCs/>
                <w:color w:val="000000"/>
              </w:rPr>
              <w:t>HHParent</w:t>
            </w:r>
            <w:r w:rsidRPr="00845520">
              <w:rPr>
                <w:rFonts w:ascii="Calibri" w:hAnsi="Calibri" w:cs="Calibri"/>
                <w:color w:val="000000"/>
              </w:rPr>
              <w:t xml:space="preserve"> = 1 and tlsa_Enrollment.</w:t>
            </w:r>
            <w:r w:rsidRPr="00845520">
              <w:rPr>
                <w:rFonts w:ascii="Calibri" w:hAnsi="Calibri" w:cs="Calibri"/>
                <w:b/>
                <w:bCs/>
                <w:color w:val="000000"/>
              </w:rPr>
              <w:t>RelationshipToHoH</w:t>
            </w:r>
            <w:r w:rsidRPr="00845520">
              <w:rPr>
                <w:rFonts w:ascii="Calibri" w:hAnsi="Calibri" w:cs="Calibri"/>
                <w:color w:val="000000"/>
              </w:rPr>
              <w:t xml:space="preserve"> = 1</w:t>
            </w:r>
          </w:p>
        </w:tc>
      </w:tr>
      <w:tr w:rsidR="00153611" w:rsidRPr="00660AB8" w14:paraId="1C5663D2" w14:textId="77777777" w:rsidTr="00947F0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vAlign w:val="center"/>
          </w:tcPr>
          <w:p w14:paraId="5162848E" w14:textId="77777777" w:rsidR="00153611" w:rsidRPr="001B77FD" w:rsidRDefault="00153611" w:rsidP="00947F08">
            <w:pPr>
              <w:pStyle w:val="NoSpacing"/>
              <w:rPr>
                <w:rFonts w:ascii="Calibri" w:hAnsi="Calibri" w:cs="Calibri"/>
                <w:bCs w:val="0"/>
                <w:color w:val="000000"/>
              </w:rPr>
            </w:pPr>
          </w:p>
        </w:tc>
        <w:tc>
          <w:tcPr>
            <w:tcW w:w="3404" w:type="dxa"/>
            <w:vAlign w:val="center"/>
          </w:tcPr>
          <w:p w14:paraId="4B841D38" w14:textId="77777777" w:rsidR="00153611" w:rsidRPr="001B77FD" w:rsidRDefault="00153611" w:rsidP="00947F08">
            <w:pPr>
              <w:pStyle w:val="NoSpacing"/>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024" w:type="dxa"/>
            <w:vAlign w:val="center"/>
          </w:tcPr>
          <w:p w14:paraId="2661BAD2" w14:textId="77777777" w:rsidR="00153611" w:rsidRPr="00EF53A9" w:rsidRDefault="00153611" w:rsidP="00947F08">
            <w:pPr>
              <w:pStyle w:val="NoSpacing"/>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4310" w:type="dxa"/>
            <w:vAlign w:val="center"/>
          </w:tcPr>
          <w:p w14:paraId="0E48DD17" w14:textId="77777777" w:rsidR="00153611" w:rsidRPr="00EF53A9" w:rsidRDefault="00153611" w:rsidP="00947F08">
            <w:pPr>
              <w:pStyle w:val="NoSpacing"/>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bl>
    <w:p w14:paraId="39402610" w14:textId="3E7291C9" w:rsidR="00153611" w:rsidRDefault="00153611" w:rsidP="00153611">
      <w:r>
        <w:t>In addition, row 55 counts by project type  (</w:t>
      </w:r>
      <w:r w:rsidRPr="00845520">
        <w:rPr>
          <w:b/>
          <w:bCs/>
        </w:rPr>
        <w:t>Universe</w:t>
      </w:r>
      <w:r>
        <w:t xml:space="preserve"> 11-16)) are required for three populations in combination with 19 subpopulations.  </w:t>
      </w:r>
      <w:r w:rsidR="006D690D">
        <w:t>The three parent populations are:</w:t>
      </w:r>
      <w:r>
        <w:t xml:space="preserve">  </w:t>
      </w:r>
    </w:p>
    <w:tbl>
      <w:tblPr>
        <w:tblStyle w:val="Style11"/>
        <w:tblW w:w="9360" w:type="dxa"/>
        <w:tblLayout w:type="fixed"/>
        <w:tblLook w:val="04A0" w:firstRow="1" w:lastRow="0" w:firstColumn="1" w:lastColumn="0" w:noHBand="0" w:noVBand="1"/>
      </w:tblPr>
      <w:tblGrid>
        <w:gridCol w:w="1345"/>
        <w:gridCol w:w="8015"/>
      </w:tblGrid>
      <w:tr w:rsidR="00153611" w:rsidRPr="00845520" w14:paraId="7840D26C" w14:textId="77777777" w:rsidTr="00947F08">
        <w:trPr>
          <w:cnfStyle w:val="100000000000" w:firstRow="1" w:lastRow="0" w:firstColumn="0" w:lastColumn="0" w:oddVBand="0" w:evenVBand="0" w:oddHBand="0"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345" w:type="dxa"/>
            <w:vAlign w:val="center"/>
          </w:tcPr>
          <w:p w14:paraId="6D01052F" w14:textId="77777777" w:rsidR="00153611" w:rsidRPr="00845520" w:rsidRDefault="00153611" w:rsidP="00947F08">
            <w:pPr>
              <w:pStyle w:val="NoSpacing"/>
            </w:pPr>
            <w:r>
              <w:t>ID</w:t>
            </w:r>
          </w:p>
        </w:tc>
        <w:tc>
          <w:tcPr>
            <w:tcW w:w="8015" w:type="dxa"/>
            <w:vAlign w:val="center"/>
          </w:tcPr>
          <w:p w14:paraId="5B30BFF4" w14:textId="77777777" w:rsidR="00153611" w:rsidRPr="00845520" w:rsidRDefault="00153611" w:rsidP="00947F08">
            <w:pPr>
              <w:pStyle w:val="NoSpacing"/>
              <w:cnfStyle w:val="100000000000" w:firstRow="1" w:lastRow="0" w:firstColumn="0" w:lastColumn="0" w:oddVBand="0" w:evenVBand="0" w:oddHBand="0" w:evenHBand="0" w:firstRowFirstColumn="0" w:firstRowLastColumn="0" w:lastRowFirstColumn="0" w:lastRowLastColumn="0"/>
            </w:pPr>
            <w:r>
              <w:t>Parent Population</w:t>
            </w:r>
          </w:p>
        </w:tc>
      </w:tr>
      <w:tr w:rsidR="00153611" w:rsidRPr="00845520" w14:paraId="4A070463" w14:textId="77777777" w:rsidTr="00947F0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345" w:type="dxa"/>
            <w:vAlign w:val="center"/>
          </w:tcPr>
          <w:p w14:paraId="69D570D1" w14:textId="77777777" w:rsidR="00153611" w:rsidRPr="00845520" w:rsidRDefault="00153611" w:rsidP="00947F08">
            <w:pPr>
              <w:pStyle w:val="NoSpacing"/>
              <w:rPr>
                <w:rFonts w:ascii="Calibri" w:hAnsi="Calibri" w:cs="Calibri"/>
                <w:bCs w:val="0"/>
              </w:rPr>
            </w:pPr>
            <w:r w:rsidRPr="00845520">
              <w:rPr>
                <w:rFonts w:ascii="Calibri" w:hAnsi="Calibri" w:cs="Calibri"/>
                <w:bCs w:val="0"/>
              </w:rPr>
              <w:t>50</w:t>
            </w:r>
          </w:p>
        </w:tc>
        <w:tc>
          <w:tcPr>
            <w:tcW w:w="8015" w:type="dxa"/>
            <w:vAlign w:val="center"/>
          </w:tcPr>
          <w:p w14:paraId="3C55FE3B" w14:textId="77777777" w:rsidR="00153611" w:rsidRPr="00845520" w:rsidRDefault="00153611" w:rsidP="00947F08">
            <w:pPr>
              <w:pStyle w:val="NoSpacing"/>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45520">
              <w:rPr>
                <w:rFonts w:ascii="Calibri" w:hAnsi="Calibri" w:cs="Calibri"/>
              </w:rPr>
              <w:t>Veteran</w:t>
            </w:r>
          </w:p>
        </w:tc>
      </w:tr>
      <w:tr w:rsidR="00153611" w:rsidRPr="00845520" w14:paraId="115B9374" w14:textId="77777777" w:rsidTr="00947F0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345" w:type="dxa"/>
            <w:vAlign w:val="center"/>
          </w:tcPr>
          <w:p w14:paraId="0A401379" w14:textId="77777777" w:rsidR="00153611" w:rsidRPr="00845520" w:rsidRDefault="00153611" w:rsidP="00947F08">
            <w:pPr>
              <w:pStyle w:val="NoSpacing"/>
              <w:rPr>
                <w:rFonts w:ascii="Calibri" w:hAnsi="Calibri" w:cs="Calibri"/>
                <w:bCs w:val="0"/>
              </w:rPr>
            </w:pPr>
            <w:r w:rsidRPr="00845520">
              <w:t>51</w:t>
            </w:r>
          </w:p>
        </w:tc>
        <w:tc>
          <w:tcPr>
            <w:tcW w:w="8015" w:type="dxa"/>
            <w:vAlign w:val="center"/>
          </w:tcPr>
          <w:p w14:paraId="5737C3B3" w14:textId="77777777" w:rsidR="00153611" w:rsidRPr="00845520" w:rsidRDefault="00153611" w:rsidP="00947F08">
            <w:pPr>
              <w:pStyle w:val="NoSpacing"/>
              <w:cnfStyle w:val="000000010000" w:firstRow="0" w:lastRow="0" w:firstColumn="0" w:lastColumn="0" w:oddVBand="0" w:evenVBand="0" w:oddHBand="0" w:evenHBand="1" w:firstRowFirstColumn="0" w:firstRowLastColumn="0" w:lastRowFirstColumn="0" w:lastRowLastColumn="0"/>
              <w:rPr>
                <w:rFonts w:ascii="Calibri" w:hAnsi="Calibri" w:cs="Calibri"/>
              </w:rPr>
            </w:pPr>
            <w:r w:rsidRPr="00845520">
              <w:rPr>
                <w:rFonts w:ascii="Calibri" w:hAnsi="Calibri" w:cs="Calibri"/>
                <w:bCs/>
                <w:color w:val="000000"/>
              </w:rPr>
              <w:t xml:space="preserve">Parenting Youth 18-24 </w:t>
            </w:r>
          </w:p>
        </w:tc>
      </w:tr>
      <w:tr w:rsidR="00153611" w:rsidRPr="00845520" w14:paraId="71F7691C" w14:textId="77777777" w:rsidTr="00947F0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345" w:type="dxa"/>
            <w:vAlign w:val="center"/>
          </w:tcPr>
          <w:p w14:paraId="0134926D" w14:textId="77777777" w:rsidR="00153611" w:rsidRPr="00845520" w:rsidRDefault="00153611" w:rsidP="00947F08">
            <w:pPr>
              <w:pStyle w:val="NoSpacing"/>
              <w:rPr>
                <w:rFonts w:ascii="Calibri" w:hAnsi="Calibri" w:cs="Calibri"/>
                <w:bCs w:val="0"/>
              </w:rPr>
            </w:pPr>
            <w:r w:rsidRPr="00845520">
              <w:t>52</w:t>
            </w:r>
          </w:p>
        </w:tc>
        <w:tc>
          <w:tcPr>
            <w:tcW w:w="8015" w:type="dxa"/>
            <w:vAlign w:val="center"/>
          </w:tcPr>
          <w:p w14:paraId="58E2056F" w14:textId="77777777" w:rsidR="00153611" w:rsidRPr="00845520" w:rsidRDefault="00153611" w:rsidP="00947F08">
            <w:pPr>
              <w:pStyle w:val="NoSpacing"/>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45520">
              <w:rPr>
                <w:rFonts w:ascii="Calibri" w:hAnsi="Calibri" w:cs="Calibri"/>
              </w:rPr>
              <w:t>Parenting Child</w:t>
            </w:r>
          </w:p>
        </w:tc>
      </w:tr>
    </w:tbl>
    <w:p w14:paraId="3B885128" w14:textId="23843E29" w:rsidR="00153611" w:rsidRDefault="00153611" w:rsidP="00153611">
      <w:r>
        <w:t xml:space="preserve">Each of the parent populations above are reported in combination with each of the subpopulations below. The value for </w:t>
      </w:r>
      <w:r w:rsidRPr="00845520">
        <w:rPr>
          <w:b/>
          <w:bCs/>
        </w:rPr>
        <w:t>Population</w:t>
      </w:r>
      <w:r>
        <w:t xml:space="preserve"> for these combinations is a four digit number – the two digits on the left identify the parent population and the two on the right identify the subpopulation.  For example, the subpopulation of Veterans Fleeing Domestic Violence is identified as 5055.  </w:t>
      </w:r>
    </w:p>
    <w:tbl>
      <w:tblPr>
        <w:tblStyle w:val="Style11"/>
        <w:tblW w:w="9360" w:type="dxa"/>
        <w:tblLayout w:type="fixed"/>
        <w:tblLook w:val="04A0" w:firstRow="1" w:lastRow="0" w:firstColumn="1" w:lastColumn="0" w:noHBand="0" w:noVBand="1"/>
      </w:tblPr>
      <w:tblGrid>
        <w:gridCol w:w="1345"/>
        <w:gridCol w:w="8015"/>
      </w:tblGrid>
      <w:tr w:rsidR="00153611" w:rsidRPr="00845520" w14:paraId="767BEFCB" w14:textId="77777777" w:rsidTr="00947F08">
        <w:trPr>
          <w:cnfStyle w:val="100000000000" w:firstRow="1" w:lastRow="0" w:firstColumn="0" w:lastColumn="0" w:oddVBand="0" w:evenVBand="0" w:oddHBand="0"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345" w:type="dxa"/>
            <w:vAlign w:val="center"/>
          </w:tcPr>
          <w:p w14:paraId="779E3A47" w14:textId="77777777" w:rsidR="00153611" w:rsidRPr="00845520" w:rsidRDefault="00153611" w:rsidP="00947F08">
            <w:pPr>
              <w:pStyle w:val="NoSpacing"/>
              <w:rPr>
                <w:rFonts w:ascii="Calibri" w:hAnsi="Calibri" w:cs="Calibri"/>
                <w:bCs w:val="0"/>
                <w:color w:val="000000"/>
              </w:rPr>
            </w:pPr>
            <w:r>
              <w:rPr>
                <w:rFonts w:ascii="Calibri" w:hAnsi="Calibri" w:cs="Calibri"/>
                <w:bCs w:val="0"/>
                <w:color w:val="000000"/>
              </w:rPr>
              <w:t xml:space="preserve">ID </w:t>
            </w:r>
          </w:p>
        </w:tc>
        <w:tc>
          <w:tcPr>
            <w:tcW w:w="8015" w:type="dxa"/>
            <w:vAlign w:val="center"/>
          </w:tcPr>
          <w:p w14:paraId="0C2EB254" w14:textId="77777777" w:rsidR="00153611" w:rsidRPr="00845520" w:rsidRDefault="00153611" w:rsidP="00947F08">
            <w:pPr>
              <w:pStyle w:val="NoSpacing"/>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Subpopulations</w:t>
            </w:r>
          </w:p>
        </w:tc>
      </w:tr>
      <w:tr w:rsidR="00153611" w:rsidRPr="00845520" w14:paraId="46E5A3F3" w14:textId="77777777" w:rsidTr="00947F0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345" w:type="dxa"/>
            <w:vAlign w:val="center"/>
          </w:tcPr>
          <w:p w14:paraId="0BAB3031" w14:textId="77777777" w:rsidR="00153611" w:rsidRPr="00845520" w:rsidRDefault="00153611" w:rsidP="00947F08">
            <w:pPr>
              <w:pStyle w:val="NoSpacing"/>
              <w:rPr>
                <w:rFonts w:ascii="Calibri" w:hAnsi="Calibri" w:cs="Calibri"/>
                <w:bCs w:val="0"/>
              </w:rPr>
            </w:pPr>
            <w:r w:rsidRPr="00845520">
              <w:t>53</w:t>
            </w:r>
          </w:p>
        </w:tc>
        <w:tc>
          <w:tcPr>
            <w:tcW w:w="8015" w:type="dxa"/>
            <w:vAlign w:val="center"/>
          </w:tcPr>
          <w:p w14:paraId="41647B94" w14:textId="77777777" w:rsidR="00153611" w:rsidRPr="00845520" w:rsidRDefault="00153611" w:rsidP="00947F08">
            <w:pPr>
              <w:pStyle w:val="NoSpacing"/>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45520">
              <w:rPr>
                <w:rFonts w:ascii="Calibri" w:hAnsi="Calibri" w:cs="Calibri"/>
                <w:bCs/>
                <w:color w:val="000000"/>
              </w:rPr>
              <w:t>Chronically Homeless Adult/HoH</w:t>
            </w:r>
          </w:p>
        </w:tc>
      </w:tr>
      <w:tr w:rsidR="00153611" w:rsidRPr="00845520" w14:paraId="3FD9E224" w14:textId="77777777" w:rsidTr="00947F0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345" w:type="dxa"/>
            <w:vAlign w:val="center"/>
          </w:tcPr>
          <w:p w14:paraId="72CF6A2E" w14:textId="77777777" w:rsidR="00153611" w:rsidRPr="00845520" w:rsidRDefault="00153611" w:rsidP="00947F08">
            <w:pPr>
              <w:pStyle w:val="NoSpacing"/>
              <w:rPr>
                <w:rFonts w:ascii="Calibri" w:hAnsi="Calibri" w:cs="Calibri"/>
                <w:bCs w:val="0"/>
                <w:color w:val="000000"/>
              </w:rPr>
            </w:pPr>
            <w:r w:rsidRPr="00845520">
              <w:t>54</w:t>
            </w:r>
          </w:p>
        </w:tc>
        <w:tc>
          <w:tcPr>
            <w:tcW w:w="8015" w:type="dxa"/>
            <w:vAlign w:val="center"/>
          </w:tcPr>
          <w:p w14:paraId="1A295CCD" w14:textId="77777777" w:rsidR="00153611" w:rsidRPr="00845520" w:rsidRDefault="00153611" w:rsidP="00947F08">
            <w:pPr>
              <w:pStyle w:val="NoSpacing"/>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Calibri"/>
              </w:rPr>
              <w:t>Disabled Adult/HoH</w:t>
            </w:r>
          </w:p>
        </w:tc>
      </w:tr>
      <w:tr w:rsidR="00153611" w:rsidRPr="00845520" w14:paraId="67F7E6EC" w14:textId="77777777" w:rsidTr="00947F0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345" w:type="dxa"/>
            <w:vAlign w:val="center"/>
          </w:tcPr>
          <w:p w14:paraId="24C5455D" w14:textId="77777777" w:rsidR="00153611" w:rsidRPr="00845520" w:rsidRDefault="00153611" w:rsidP="00947F08">
            <w:pPr>
              <w:pStyle w:val="NoSpacing"/>
              <w:rPr>
                <w:rFonts w:ascii="Calibri" w:hAnsi="Calibri" w:cs="Calibri"/>
                <w:bCs w:val="0"/>
                <w:color w:val="000000"/>
              </w:rPr>
            </w:pPr>
            <w:r w:rsidRPr="00845520">
              <w:t>55</w:t>
            </w:r>
          </w:p>
        </w:tc>
        <w:tc>
          <w:tcPr>
            <w:tcW w:w="8015" w:type="dxa"/>
            <w:vAlign w:val="center"/>
          </w:tcPr>
          <w:p w14:paraId="3F02C2CC" w14:textId="77777777" w:rsidR="00153611" w:rsidRPr="00845520" w:rsidRDefault="00153611" w:rsidP="00947F08">
            <w:pPr>
              <w:pStyle w:val="NoSpacing"/>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Fleeing Domestic Violence</w:t>
            </w:r>
          </w:p>
        </w:tc>
      </w:tr>
      <w:tr w:rsidR="00153611" w:rsidRPr="00845520" w14:paraId="1FD3A3FC" w14:textId="77777777" w:rsidTr="00947F0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vAlign w:val="bottom"/>
          </w:tcPr>
          <w:p w14:paraId="2C62CB45" w14:textId="77777777" w:rsidR="00153611" w:rsidRPr="00845520" w:rsidRDefault="00153611" w:rsidP="00947F08">
            <w:pPr>
              <w:pStyle w:val="NoSpacing"/>
              <w:rPr>
                <w:rFonts w:ascii="Calibri" w:hAnsi="Calibri" w:cs="Calibri"/>
                <w:bCs w:val="0"/>
                <w:color w:val="000000"/>
              </w:rPr>
            </w:pPr>
            <w:r w:rsidRPr="00845520">
              <w:rPr>
                <w:rFonts w:ascii="Calibri" w:hAnsi="Calibri" w:cs="Calibri"/>
                <w:color w:val="000000"/>
              </w:rPr>
              <w:t>56</w:t>
            </w:r>
          </w:p>
        </w:tc>
        <w:tc>
          <w:tcPr>
            <w:tcW w:w="0" w:type="dxa"/>
            <w:vAlign w:val="center"/>
          </w:tcPr>
          <w:p w14:paraId="651CE03E" w14:textId="77777777" w:rsidR="00153611" w:rsidRPr="00845520" w:rsidRDefault="00153611" w:rsidP="00947F08">
            <w:pPr>
              <w:pStyle w:val="NoSpacing"/>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Calibri"/>
                <w:color w:val="000000"/>
              </w:rPr>
              <w:t>White, non-Hispanic/Latin(a)(o)(x)</w:t>
            </w:r>
          </w:p>
        </w:tc>
      </w:tr>
      <w:tr w:rsidR="00153611" w:rsidRPr="00845520" w14:paraId="192AAEFD" w14:textId="77777777" w:rsidTr="00947F0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vAlign w:val="bottom"/>
          </w:tcPr>
          <w:p w14:paraId="1546BEE2" w14:textId="77777777" w:rsidR="00153611" w:rsidRPr="00845520" w:rsidRDefault="00153611" w:rsidP="00947F08">
            <w:pPr>
              <w:pStyle w:val="NoSpacing"/>
              <w:rPr>
                <w:rFonts w:ascii="Calibri" w:hAnsi="Calibri" w:cs="Calibri"/>
                <w:bCs w:val="0"/>
                <w:color w:val="000000"/>
              </w:rPr>
            </w:pPr>
            <w:r w:rsidRPr="00845520">
              <w:rPr>
                <w:rFonts w:ascii="Calibri" w:hAnsi="Calibri" w:cs="Calibri"/>
                <w:color w:val="000000"/>
              </w:rPr>
              <w:t>57</w:t>
            </w:r>
          </w:p>
        </w:tc>
        <w:tc>
          <w:tcPr>
            <w:tcW w:w="0" w:type="dxa"/>
            <w:vAlign w:val="center"/>
          </w:tcPr>
          <w:p w14:paraId="5615B0C1" w14:textId="77777777" w:rsidR="00153611" w:rsidRPr="00845520" w:rsidRDefault="00153611" w:rsidP="00947F08">
            <w:pPr>
              <w:pStyle w:val="NoSpacing"/>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White, Hispanic/Latin(a)(o)(x)</w:t>
            </w:r>
          </w:p>
        </w:tc>
      </w:tr>
      <w:tr w:rsidR="00153611" w:rsidRPr="00845520" w14:paraId="678C4682" w14:textId="77777777" w:rsidTr="00947F0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vAlign w:val="bottom"/>
          </w:tcPr>
          <w:p w14:paraId="1587CF58" w14:textId="77777777" w:rsidR="00153611" w:rsidRPr="00845520" w:rsidRDefault="00153611" w:rsidP="00947F08">
            <w:pPr>
              <w:pStyle w:val="NoSpacing"/>
              <w:rPr>
                <w:rFonts w:ascii="Calibri" w:hAnsi="Calibri" w:cs="Calibri"/>
                <w:bCs w:val="0"/>
                <w:color w:val="000000"/>
              </w:rPr>
            </w:pPr>
            <w:r w:rsidRPr="00845520">
              <w:rPr>
                <w:rFonts w:ascii="Calibri" w:hAnsi="Calibri" w:cs="Calibri"/>
                <w:color w:val="000000"/>
              </w:rPr>
              <w:t>58</w:t>
            </w:r>
          </w:p>
        </w:tc>
        <w:tc>
          <w:tcPr>
            <w:tcW w:w="0" w:type="dxa"/>
            <w:vAlign w:val="center"/>
          </w:tcPr>
          <w:p w14:paraId="162A15A0" w14:textId="77777777" w:rsidR="00153611" w:rsidRPr="00845520" w:rsidRDefault="00153611" w:rsidP="00947F08">
            <w:pPr>
              <w:pStyle w:val="NoSpacing"/>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Calibri"/>
                <w:color w:val="000000"/>
              </w:rPr>
              <w:t>Black, African American, or African, non-Hispanic/Latin(a)(o)(x)</w:t>
            </w:r>
          </w:p>
        </w:tc>
      </w:tr>
      <w:tr w:rsidR="00153611" w:rsidRPr="00845520" w14:paraId="160F3EB6" w14:textId="77777777" w:rsidTr="00947F0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vAlign w:val="bottom"/>
          </w:tcPr>
          <w:p w14:paraId="0B79C996" w14:textId="77777777" w:rsidR="00153611" w:rsidRPr="00845520" w:rsidRDefault="00153611" w:rsidP="00947F08">
            <w:pPr>
              <w:pStyle w:val="NoSpacing"/>
              <w:rPr>
                <w:rFonts w:ascii="Calibri" w:hAnsi="Calibri" w:cs="Calibri"/>
                <w:bCs w:val="0"/>
                <w:color w:val="000000"/>
              </w:rPr>
            </w:pPr>
            <w:r w:rsidRPr="00845520">
              <w:rPr>
                <w:rFonts w:ascii="Calibri" w:hAnsi="Calibri" w:cs="Calibri"/>
                <w:color w:val="000000"/>
              </w:rPr>
              <w:t>59</w:t>
            </w:r>
          </w:p>
        </w:tc>
        <w:tc>
          <w:tcPr>
            <w:tcW w:w="0" w:type="dxa"/>
            <w:vAlign w:val="center"/>
          </w:tcPr>
          <w:p w14:paraId="5A374998" w14:textId="77777777" w:rsidR="00153611" w:rsidRPr="00845520" w:rsidRDefault="00153611" w:rsidP="00947F08">
            <w:pPr>
              <w:pStyle w:val="NoSpacing"/>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Black, African American, or African, Hispanic/Latin(a)(o)(x)</w:t>
            </w:r>
          </w:p>
        </w:tc>
      </w:tr>
      <w:tr w:rsidR="00153611" w:rsidRPr="00845520" w14:paraId="69A4C49A" w14:textId="77777777" w:rsidTr="00947F0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345" w:type="dxa"/>
            <w:vAlign w:val="bottom"/>
          </w:tcPr>
          <w:p w14:paraId="61E59492" w14:textId="77777777" w:rsidR="00153611" w:rsidRPr="00845520" w:rsidRDefault="00153611" w:rsidP="00947F08">
            <w:pPr>
              <w:pStyle w:val="NoSpacing"/>
              <w:rPr>
                <w:rFonts w:ascii="Calibri" w:hAnsi="Calibri" w:cs="Calibri"/>
                <w:color w:val="000000"/>
              </w:rPr>
            </w:pPr>
            <w:r w:rsidRPr="00845520">
              <w:rPr>
                <w:rFonts w:ascii="Calibri" w:hAnsi="Calibri" w:cs="Calibri"/>
                <w:color w:val="000000"/>
              </w:rPr>
              <w:t>60</w:t>
            </w:r>
          </w:p>
        </w:tc>
        <w:tc>
          <w:tcPr>
            <w:tcW w:w="8015" w:type="dxa"/>
            <w:vAlign w:val="center"/>
          </w:tcPr>
          <w:p w14:paraId="3F8197AE" w14:textId="77777777" w:rsidR="00153611" w:rsidRPr="00845520" w:rsidRDefault="00153611" w:rsidP="00947F08">
            <w:pPr>
              <w:pStyle w:val="NoSpacing"/>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Calibri"/>
                <w:color w:val="000000"/>
              </w:rPr>
              <w:t>Asian or Asian American</w:t>
            </w:r>
          </w:p>
        </w:tc>
      </w:tr>
      <w:tr w:rsidR="00153611" w:rsidRPr="00845520" w14:paraId="09AFE29B" w14:textId="77777777" w:rsidTr="00947F0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345" w:type="dxa"/>
            <w:vAlign w:val="bottom"/>
          </w:tcPr>
          <w:p w14:paraId="71173257" w14:textId="77777777" w:rsidR="00153611" w:rsidRPr="00845520" w:rsidRDefault="00153611" w:rsidP="00947F08">
            <w:pPr>
              <w:pStyle w:val="NoSpacing"/>
              <w:rPr>
                <w:rFonts w:ascii="Calibri" w:hAnsi="Calibri" w:cs="Calibri"/>
                <w:color w:val="000000"/>
              </w:rPr>
            </w:pPr>
            <w:r w:rsidRPr="00845520">
              <w:rPr>
                <w:rFonts w:ascii="Calibri" w:hAnsi="Calibri" w:cs="Calibri"/>
                <w:color w:val="000000"/>
              </w:rPr>
              <w:t>61</w:t>
            </w:r>
          </w:p>
        </w:tc>
        <w:tc>
          <w:tcPr>
            <w:tcW w:w="8015" w:type="dxa"/>
            <w:vAlign w:val="center"/>
          </w:tcPr>
          <w:p w14:paraId="21F3311D" w14:textId="77777777" w:rsidR="00153611" w:rsidRPr="00845520" w:rsidRDefault="00153611" w:rsidP="00947F08">
            <w:pPr>
              <w:pStyle w:val="NoSpacing"/>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American Indian, Alaska Native, or Indigenous, Hispanic/Latin(a)(o)(x)</w:t>
            </w:r>
          </w:p>
        </w:tc>
      </w:tr>
      <w:tr w:rsidR="00153611" w:rsidRPr="00845520" w14:paraId="0FC7EA9E" w14:textId="77777777" w:rsidTr="00947F0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345" w:type="dxa"/>
            <w:vAlign w:val="bottom"/>
          </w:tcPr>
          <w:p w14:paraId="3B950935" w14:textId="77777777" w:rsidR="00153611" w:rsidRPr="00845520" w:rsidRDefault="00153611" w:rsidP="00947F08">
            <w:pPr>
              <w:pStyle w:val="NoSpacing"/>
              <w:rPr>
                <w:rFonts w:ascii="Calibri" w:hAnsi="Calibri" w:cs="Calibri"/>
                <w:color w:val="000000"/>
              </w:rPr>
            </w:pPr>
            <w:r w:rsidRPr="00845520">
              <w:rPr>
                <w:rFonts w:ascii="Calibri" w:hAnsi="Calibri" w:cs="Calibri"/>
                <w:color w:val="000000"/>
              </w:rPr>
              <w:t>62</w:t>
            </w:r>
          </w:p>
        </w:tc>
        <w:tc>
          <w:tcPr>
            <w:tcW w:w="8015" w:type="dxa"/>
            <w:vAlign w:val="center"/>
          </w:tcPr>
          <w:p w14:paraId="5F8F193C" w14:textId="77777777" w:rsidR="00153611" w:rsidRPr="00845520" w:rsidRDefault="00153611" w:rsidP="00947F08">
            <w:pPr>
              <w:pStyle w:val="NoSpacing"/>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Calibri"/>
                <w:color w:val="000000"/>
              </w:rPr>
              <w:t>American Indian, Alaska Native, or Indigenous, non-Hispanic/Latin(a)(o)(x)</w:t>
            </w:r>
          </w:p>
        </w:tc>
      </w:tr>
      <w:tr w:rsidR="00153611" w:rsidRPr="00845520" w14:paraId="2B40BD50" w14:textId="77777777" w:rsidTr="00947F0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345" w:type="dxa"/>
            <w:vAlign w:val="bottom"/>
          </w:tcPr>
          <w:p w14:paraId="03805E62" w14:textId="77777777" w:rsidR="00153611" w:rsidRPr="00845520" w:rsidRDefault="00153611" w:rsidP="00947F08">
            <w:pPr>
              <w:pStyle w:val="NoSpacing"/>
              <w:rPr>
                <w:rFonts w:ascii="Calibri" w:hAnsi="Calibri" w:cs="Calibri"/>
                <w:color w:val="000000"/>
              </w:rPr>
            </w:pPr>
            <w:r w:rsidRPr="00845520">
              <w:rPr>
                <w:rFonts w:ascii="Calibri" w:hAnsi="Calibri" w:cs="Calibri"/>
                <w:color w:val="000000"/>
              </w:rPr>
              <w:t>63</w:t>
            </w:r>
          </w:p>
        </w:tc>
        <w:tc>
          <w:tcPr>
            <w:tcW w:w="8015" w:type="dxa"/>
            <w:vAlign w:val="center"/>
          </w:tcPr>
          <w:p w14:paraId="6EB184CE" w14:textId="77777777" w:rsidR="00153611" w:rsidRPr="00845520" w:rsidRDefault="00153611" w:rsidP="00947F08">
            <w:pPr>
              <w:pStyle w:val="NoSpacing"/>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Native Hawaiian or Pacific Islander</w:t>
            </w:r>
          </w:p>
        </w:tc>
      </w:tr>
      <w:tr w:rsidR="00153611" w:rsidRPr="00845520" w14:paraId="6E62B9E2" w14:textId="77777777" w:rsidTr="00947F0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345" w:type="dxa"/>
            <w:vAlign w:val="bottom"/>
          </w:tcPr>
          <w:p w14:paraId="6DAB5DE2" w14:textId="77777777" w:rsidR="00153611" w:rsidRPr="00845520" w:rsidRDefault="00153611" w:rsidP="00947F08">
            <w:pPr>
              <w:pStyle w:val="NoSpacing"/>
              <w:rPr>
                <w:rFonts w:ascii="Calibri" w:hAnsi="Calibri" w:cs="Calibri"/>
                <w:color w:val="000000"/>
              </w:rPr>
            </w:pPr>
            <w:r w:rsidRPr="00845520">
              <w:rPr>
                <w:rFonts w:ascii="Calibri" w:hAnsi="Calibri" w:cs="Calibri"/>
                <w:color w:val="000000"/>
              </w:rPr>
              <w:t>64</w:t>
            </w:r>
          </w:p>
        </w:tc>
        <w:tc>
          <w:tcPr>
            <w:tcW w:w="8015" w:type="dxa"/>
            <w:vAlign w:val="center"/>
          </w:tcPr>
          <w:p w14:paraId="623D8D4D" w14:textId="77777777" w:rsidR="00153611" w:rsidRPr="00845520" w:rsidRDefault="00153611" w:rsidP="00947F08">
            <w:pPr>
              <w:pStyle w:val="NoSpacing"/>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Calibri"/>
                <w:color w:val="000000"/>
              </w:rPr>
              <w:t>Multi-Racial</w:t>
            </w:r>
          </w:p>
        </w:tc>
      </w:tr>
      <w:tr w:rsidR="00153611" w:rsidRPr="00845520" w14:paraId="07BC1A15" w14:textId="77777777" w:rsidTr="00947F0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345" w:type="dxa"/>
            <w:vAlign w:val="bottom"/>
          </w:tcPr>
          <w:p w14:paraId="5C81F70E" w14:textId="77777777" w:rsidR="00153611" w:rsidRPr="00845520" w:rsidRDefault="00153611" w:rsidP="00947F08">
            <w:pPr>
              <w:pStyle w:val="NoSpacing"/>
              <w:rPr>
                <w:rFonts w:ascii="Calibri" w:hAnsi="Calibri" w:cs="Calibri"/>
                <w:color w:val="000000"/>
              </w:rPr>
            </w:pPr>
            <w:r w:rsidRPr="00845520">
              <w:rPr>
                <w:rFonts w:ascii="Calibri" w:hAnsi="Calibri" w:cs="Calibri"/>
                <w:color w:val="000000"/>
              </w:rPr>
              <w:t>65</w:t>
            </w:r>
          </w:p>
        </w:tc>
        <w:tc>
          <w:tcPr>
            <w:tcW w:w="8015" w:type="dxa"/>
            <w:vAlign w:val="center"/>
          </w:tcPr>
          <w:p w14:paraId="00EFB9EB" w14:textId="77777777" w:rsidR="00153611" w:rsidRPr="00845520" w:rsidRDefault="00153611" w:rsidP="00947F08">
            <w:pPr>
              <w:pStyle w:val="NoSpacing"/>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Non-Hispanic/Latin(a)(o)(x)</w:t>
            </w:r>
          </w:p>
        </w:tc>
      </w:tr>
      <w:tr w:rsidR="00153611" w:rsidRPr="00845520" w14:paraId="655B7F56" w14:textId="77777777" w:rsidTr="00947F0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345" w:type="dxa"/>
            <w:vAlign w:val="bottom"/>
          </w:tcPr>
          <w:p w14:paraId="56414376" w14:textId="77777777" w:rsidR="00153611" w:rsidRPr="00845520" w:rsidRDefault="00153611" w:rsidP="00947F08">
            <w:pPr>
              <w:pStyle w:val="NoSpacing"/>
              <w:rPr>
                <w:rFonts w:ascii="Calibri" w:hAnsi="Calibri" w:cs="Calibri"/>
                <w:color w:val="000000"/>
              </w:rPr>
            </w:pPr>
            <w:r w:rsidRPr="00845520">
              <w:rPr>
                <w:rFonts w:ascii="Calibri" w:hAnsi="Calibri" w:cs="Calibri"/>
                <w:color w:val="000000"/>
              </w:rPr>
              <w:t>66</w:t>
            </w:r>
          </w:p>
        </w:tc>
        <w:tc>
          <w:tcPr>
            <w:tcW w:w="8015" w:type="dxa"/>
            <w:vAlign w:val="center"/>
          </w:tcPr>
          <w:p w14:paraId="20C5F52D" w14:textId="77777777" w:rsidR="00153611" w:rsidRPr="00845520" w:rsidRDefault="00153611" w:rsidP="00947F08">
            <w:pPr>
              <w:pStyle w:val="NoSpacing"/>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Calibri"/>
                <w:color w:val="000000"/>
              </w:rPr>
              <w:t>Hispanic/Latin(a)(o)(x)</w:t>
            </w:r>
          </w:p>
        </w:tc>
      </w:tr>
      <w:tr w:rsidR="00153611" w:rsidRPr="00845520" w14:paraId="715CA395" w14:textId="77777777" w:rsidTr="00947F0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345" w:type="dxa"/>
            <w:vAlign w:val="bottom"/>
          </w:tcPr>
          <w:p w14:paraId="0230E4BB" w14:textId="77777777" w:rsidR="00153611" w:rsidRPr="00845520" w:rsidRDefault="00153611" w:rsidP="00947F08">
            <w:pPr>
              <w:pStyle w:val="NoSpacing"/>
              <w:rPr>
                <w:rFonts w:ascii="Calibri" w:hAnsi="Calibri" w:cs="Calibri"/>
                <w:color w:val="000000"/>
              </w:rPr>
            </w:pPr>
            <w:r w:rsidRPr="00845520">
              <w:rPr>
                <w:rFonts w:ascii="Calibri" w:hAnsi="Calibri" w:cs="Calibri"/>
                <w:color w:val="000000"/>
              </w:rPr>
              <w:t>67</w:t>
            </w:r>
          </w:p>
        </w:tc>
        <w:tc>
          <w:tcPr>
            <w:tcW w:w="8015" w:type="dxa"/>
            <w:vAlign w:val="center"/>
          </w:tcPr>
          <w:p w14:paraId="28C38F49" w14:textId="77777777" w:rsidR="00153611" w:rsidRPr="00845520" w:rsidRDefault="00153611" w:rsidP="00947F08">
            <w:pPr>
              <w:pStyle w:val="NoSpacing"/>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Female</w:t>
            </w:r>
          </w:p>
        </w:tc>
      </w:tr>
      <w:tr w:rsidR="00153611" w:rsidRPr="00845520" w14:paraId="33A8E4F3" w14:textId="77777777" w:rsidTr="00947F0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345" w:type="dxa"/>
            <w:vAlign w:val="bottom"/>
          </w:tcPr>
          <w:p w14:paraId="09FC8797" w14:textId="77777777" w:rsidR="00153611" w:rsidRPr="00845520" w:rsidRDefault="00153611" w:rsidP="00947F08">
            <w:pPr>
              <w:pStyle w:val="NoSpacing"/>
              <w:rPr>
                <w:rFonts w:ascii="Calibri" w:hAnsi="Calibri" w:cs="Calibri"/>
                <w:color w:val="000000"/>
              </w:rPr>
            </w:pPr>
            <w:r w:rsidRPr="00845520">
              <w:rPr>
                <w:rFonts w:ascii="Calibri" w:hAnsi="Calibri" w:cs="Calibri"/>
                <w:color w:val="000000"/>
              </w:rPr>
              <w:t>68</w:t>
            </w:r>
          </w:p>
        </w:tc>
        <w:tc>
          <w:tcPr>
            <w:tcW w:w="8015" w:type="dxa"/>
            <w:vAlign w:val="center"/>
          </w:tcPr>
          <w:p w14:paraId="37EA5418" w14:textId="77777777" w:rsidR="00153611" w:rsidRPr="00845520" w:rsidRDefault="00153611" w:rsidP="00947F08">
            <w:pPr>
              <w:pStyle w:val="NoSpacing"/>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theme="minorHAnsi"/>
                <w:color w:val="000000"/>
              </w:rPr>
              <w:t>Male</w:t>
            </w:r>
          </w:p>
        </w:tc>
      </w:tr>
      <w:tr w:rsidR="00153611" w:rsidRPr="00845520" w14:paraId="3DE924E5" w14:textId="77777777" w:rsidTr="00947F0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345" w:type="dxa"/>
            <w:vAlign w:val="bottom"/>
          </w:tcPr>
          <w:p w14:paraId="71641C03" w14:textId="77777777" w:rsidR="00153611" w:rsidRPr="00845520" w:rsidRDefault="00153611" w:rsidP="00947F08">
            <w:pPr>
              <w:pStyle w:val="NoSpacing"/>
              <w:rPr>
                <w:rFonts w:ascii="Calibri" w:hAnsi="Calibri" w:cs="Calibri"/>
                <w:color w:val="000000"/>
              </w:rPr>
            </w:pPr>
            <w:r w:rsidRPr="00845520">
              <w:rPr>
                <w:rFonts w:ascii="Calibri" w:hAnsi="Calibri" w:cs="Calibri"/>
                <w:color w:val="000000"/>
              </w:rPr>
              <w:t>69</w:t>
            </w:r>
          </w:p>
        </w:tc>
        <w:tc>
          <w:tcPr>
            <w:tcW w:w="8015" w:type="dxa"/>
            <w:vAlign w:val="center"/>
          </w:tcPr>
          <w:p w14:paraId="289381D9" w14:textId="77777777" w:rsidR="00153611" w:rsidRPr="00845520" w:rsidRDefault="00153611" w:rsidP="00947F08">
            <w:pPr>
              <w:pStyle w:val="NoSpacing"/>
              <w:cnfStyle w:val="000000100000" w:firstRow="0" w:lastRow="0" w:firstColumn="0" w:lastColumn="0" w:oddVBand="0" w:evenVBand="0" w:oddHBand="1" w:evenHBand="0" w:firstRowFirstColumn="0" w:firstRowLastColumn="0" w:lastRowFirstColumn="0" w:lastRowLastColumn="0"/>
              <w:rPr>
                <w:rFonts w:ascii="Calibri" w:hAnsi="Calibri" w:cstheme="minorHAnsi"/>
                <w:color w:val="000000"/>
              </w:rPr>
            </w:pPr>
            <w:r w:rsidRPr="00845520">
              <w:rPr>
                <w:rFonts w:ascii="Calibri" w:hAnsi="Calibri" w:cs="Calibri"/>
                <w:color w:val="000000"/>
              </w:rPr>
              <w:t>Transgender</w:t>
            </w:r>
          </w:p>
        </w:tc>
      </w:tr>
      <w:tr w:rsidR="00153611" w:rsidRPr="00845520" w14:paraId="167E8852" w14:textId="77777777" w:rsidTr="00947F0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345" w:type="dxa"/>
            <w:vAlign w:val="bottom"/>
          </w:tcPr>
          <w:p w14:paraId="34392E79" w14:textId="77777777" w:rsidR="00153611" w:rsidRPr="00845520" w:rsidRDefault="00153611" w:rsidP="00947F08">
            <w:pPr>
              <w:pStyle w:val="NoSpacing"/>
              <w:rPr>
                <w:rFonts w:ascii="Calibri" w:hAnsi="Calibri" w:cs="Calibri"/>
                <w:color w:val="000000"/>
              </w:rPr>
            </w:pPr>
            <w:r w:rsidRPr="00845520">
              <w:rPr>
                <w:rFonts w:ascii="Calibri" w:hAnsi="Calibri" w:cs="Calibri"/>
                <w:color w:val="000000"/>
              </w:rPr>
              <w:t>70</w:t>
            </w:r>
          </w:p>
        </w:tc>
        <w:tc>
          <w:tcPr>
            <w:tcW w:w="8015" w:type="dxa"/>
            <w:vAlign w:val="center"/>
          </w:tcPr>
          <w:p w14:paraId="10B8A42A" w14:textId="77777777" w:rsidR="00153611" w:rsidRPr="00845520" w:rsidRDefault="00153611" w:rsidP="00947F08">
            <w:pPr>
              <w:pStyle w:val="NoSpacing"/>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theme="minorHAnsi"/>
                <w:color w:val="000000"/>
              </w:rPr>
              <w:t>Non-Singular</w:t>
            </w:r>
          </w:p>
        </w:tc>
      </w:tr>
      <w:tr w:rsidR="00153611" w:rsidRPr="00845520" w14:paraId="1FCD6D17" w14:textId="77777777" w:rsidTr="00947F0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345" w:type="dxa"/>
            <w:vAlign w:val="bottom"/>
          </w:tcPr>
          <w:p w14:paraId="0F4079F3" w14:textId="77777777" w:rsidR="00153611" w:rsidRPr="00845520" w:rsidRDefault="00153611" w:rsidP="00947F08">
            <w:pPr>
              <w:pStyle w:val="NoSpacing"/>
              <w:rPr>
                <w:rFonts w:ascii="Calibri" w:hAnsi="Calibri" w:cs="Calibri"/>
                <w:color w:val="000000"/>
              </w:rPr>
            </w:pPr>
            <w:r w:rsidRPr="00845520">
              <w:rPr>
                <w:rFonts w:ascii="Calibri" w:hAnsi="Calibri" w:cs="Calibri"/>
                <w:color w:val="000000"/>
              </w:rPr>
              <w:t>71</w:t>
            </w:r>
          </w:p>
        </w:tc>
        <w:tc>
          <w:tcPr>
            <w:tcW w:w="8015" w:type="dxa"/>
            <w:vAlign w:val="center"/>
          </w:tcPr>
          <w:p w14:paraId="37930FAF" w14:textId="77777777" w:rsidR="00153611" w:rsidRPr="00845520" w:rsidRDefault="00153611" w:rsidP="00947F08">
            <w:pPr>
              <w:pStyle w:val="NoSpacing"/>
              <w:cnfStyle w:val="000000100000" w:firstRow="0" w:lastRow="0" w:firstColumn="0" w:lastColumn="0" w:oddVBand="0" w:evenVBand="0" w:oddHBand="1" w:evenHBand="0" w:firstRowFirstColumn="0" w:firstRowLastColumn="0" w:lastRowFirstColumn="0" w:lastRowLastColumn="0"/>
              <w:rPr>
                <w:rFonts w:ascii="Calibri" w:hAnsi="Calibri" w:cstheme="minorHAnsi"/>
                <w:color w:val="000000"/>
              </w:rPr>
            </w:pPr>
            <w:r w:rsidRPr="00845520">
              <w:rPr>
                <w:rFonts w:ascii="Calibri" w:hAnsi="Calibri" w:cs="Calibri"/>
                <w:color w:val="000000"/>
              </w:rPr>
              <w:t>Questioning</w:t>
            </w:r>
          </w:p>
        </w:tc>
      </w:tr>
    </w:tbl>
    <w:p w14:paraId="5E4CD42C" w14:textId="68D11A2A" w:rsidR="00623EE5" w:rsidRDefault="00623EE5" w:rsidP="0088191A">
      <w:pPr>
        <w:pStyle w:val="Heading2"/>
      </w:pPr>
      <w:bookmarkStart w:id="906" w:name="_Get_Counts_of"/>
      <w:bookmarkStart w:id="907" w:name="_Toc79154010"/>
      <w:bookmarkStart w:id="908" w:name="_Toc37849823"/>
      <w:bookmarkEnd w:id="906"/>
      <w:r>
        <w:t>Get Counts of Bednights</w:t>
      </w:r>
      <w:bookmarkEnd w:id="907"/>
      <w:r>
        <w:t xml:space="preserve"> </w:t>
      </w:r>
      <w:bookmarkEnd w:id="908"/>
    </w:p>
    <w:p w14:paraId="2665F9DD" w14:textId="06C2EA63" w:rsidR="00F824D6" w:rsidRPr="00F824D6" w:rsidRDefault="0034194F" w:rsidP="00F824D6">
      <w:pPr>
        <w:jc w:val="center"/>
      </w:pPr>
      <w:r>
        <w:rPr>
          <w:rFonts w:ascii="Times New Roman" w:hAnsi="Times New Roman" w:cs="Times New Roman"/>
          <w:noProof/>
          <w:sz w:val="24"/>
          <w:szCs w:val="24"/>
        </w:rPr>
        <mc:AlternateContent>
          <mc:Choice Requires="wpg">
            <w:drawing>
              <wp:inline distT="0" distB="0" distL="0" distR="0" wp14:anchorId="463FA86D" wp14:editId="132D4108">
                <wp:extent cx="4961890" cy="1737360"/>
                <wp:effectExtent l="0" t="0" r="10160" b="15240"/>
                <wp:docPr id="74486020" name="Group 744860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61890" cy="1737360"/>
                          <a:chOff x="1115883" y="1123398"/>
                          <a:chExt cx="49620" cy="17373"/>
                        </a:xfrm>
                      </wpg:grpSpPr>
                      <wps:wsp>
                        <wps:cNvPr id="74486021" name="AutoShape 65"/>
                        <wps:cNvCnPr>
                          <a:cxnSpLocks noChangeShapeType="1"/>
                        </wps:cNvCnPr>
                        <wps:spPr bwMode="auto">
                          <a:xfrm>
                            <a:off x="1148082" y="1132085"/>
                            <a:ext cx="5534" cy="0"/>
                          </a:xfrm>
                          <a:prstGeom prst="straightConnector1">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74486022" name="AutoShape 66"/>
                        <wps:cNvSpPr>
                          <a:spLocks noChangeArrowheads="1"/>
                        </wps:cNvSpPr>
                        <wps:spPr bwMode="auto">
                          <a:xfrm>
                            <a:off x="1153616" y="1130713"/>
                            <a:ext cx="11887" cy="2743"/>
                          </a:xfrm>
                          <a:prstGeom prst="flowChartDocument">
                            <a:avLst/>
                          </a:prstGeom>
                          <a:solidFill>
                            <a:srgbClr val="FCE5D6"/>
                          </a:solidFill>
                          <a:ln w="6350">
                            <a:solidFill>
                              <a:srgbClr val="F5B18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570E4BCD" w14:textId="77777777" w:rsidR="0034194F" w:rsidRDefault="0034194F" w:rsidP="0034194F">
                              <w:pPr>
                                <w:pStyle w:val="Style3"/>
                              </w:pPr>
                              <w:r>
                                <w:t>lsa_Calculated</w:t>
                              </w:r>
                            </w:p>
                          </w:txbxContent>
                        </wps:txbx>
                        <wps:bodyPr rot="0" vert="horz" wrap="square" lIns="0" tIns="0" rIns="0" bIns="0" anchor="ctr" anchorCtr="0" upright="1">
                          <a:noAutofit/>
                        </wps:bodyPr>
                      </wps:wsp>
                      <wps:wsp>
                        <wps:cNvPr id="74486023" name="AutoShape 390"/>
                        <wps:cNvSpPr>
                          <a:spLocks noChangeArrowheads="1"/>
                        </wps:cNvSpPr>
                        <wps:spPr bwMode="auto">
                          <a:xfrm>
                            <a:off x="1115883" y="1130713"/>
                            <a:ext cx="12801" cy="2743"/>
                          </a:xfrm>
                          <a:prstGeom prst="flowChartDocument">
                            <a:avLst/>
                          </a:prstGeom>
                          <a:solidFill>
                            <a:srgbClr val="FCE5D6"/>
                          </a:solidFill>
                          <a:ln w="6350">
                            <a:solidFill>
                              <a:srgbClr val="F5B18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514CF7E9" w14:textId="77777777" w:rsidR="0034194F" w:rsidRDefault="0034194F" w:rsidP="0034194F">
                              <w:pPr>
                                <w:pStyle w:val="Style3"/>
                              </w:pPr>
                              <w:r>
                                <w:t>lsa_Report</w:t>
                              </w:r>
                            </w:p>
                          </w:txbxContent>
                        </wps:txbx>
                        <wps:bodyPr rot="0" vert="horz" wrap="square" lIns="0" tIns="0" rIns="0" bIns="0" anchor="ctr" anchorCtr="0" upright="1">
                          <a:noAutofit/>
                        </wps:bodyPr>
                      </wps:wsp>
                      <wps:wsp>
                        <wps:cNvPr id="74486024" name="AutoShape 68"/>
                        <wps:cNvCnPr>
                          <a:cxnSpLocks noChangeShapeType="1"/>
                        </wps:cNvCnPr>
                        <wps:spPr bwMode="auto">
                          <a:xfrm>
                            <a:off x="1128684" y="1132085"/>
                            <a:ext cx="5534" cy="0"/>
                          </a:xfrm>
                          <a:prstGeom prst="straightConnector1">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g:grpSp>
                        <wpg:cNvPr id="74486025" name="Group 69"/>
                        <wpg:cNvGrpSpPr>
                          <a:grpSpLocks/>
                        </wpg:cNvGrpSpPr>
                        <wpg:grpSpPr bwMode="auto">
                          <a:xfrm>
                            <a:off x="1134218" y="1123398"/>
                            <a:ext cx="13864" cy="17373"/>
                            <a:chOff x="1055351" y="1120540"/>
                            <a:chExt cx="13863" cy="17373"/>
                          </a:xfrm>
                        </wpg:grpSpPr>
                        <wpg:grpSp>
                          <wpg:cNvPr id="74486026" name="Group 70"/>
                          <wpg:cNvGrpSpPr>
                            <a:grpSpLocks/>
                          </wpg:cNvGrpSpPr>
                          <wpg:grpSpPr bwMode="auto">
                            <a:xfrm>
                              <a:off x="1056308" y="1125512"/>
                              <a:ext cx="11887" cy="6912"/>
                              <a:chOff x="1054307" y="1104837"/>
                              <a:chExt cx="11887" cy="6911"/>
                            </a:xfrm>
                          </wpg:grpSpPr>
                          <wps:wsp>
                            <wps:cNvPr id="74486031" name="AutoShape 462"/>
                            <wps:cNvSpPr>
                              <a:spLocks noChangeArrowheads="1"/>
                            </wps:cNvSpPr>
                            <wps:spPr bwMode="auto">
                              <a:xfrm>
                                <a:off x="1054307" y="1109006"/>
                                <a:ext cx="11887"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04B09A55" w14:textId="77777777" w:rsidR="0034194F" w:rsidRDefault="0034194F" w:rsidP="0034194F">
                                  <w:pPr>
                                    <w:pStyle w:val="Style3"/>
                                  </w:pPr>
                                  <w:r>
                                    <w:t>tlsa_Enrollment</w:t>
                                  </w:r>
                                </w:p>
                              </w:txbxContent>
                            </wps:txbx>
                            <wps:bodyPr rot="0" vert="horz" wrap="square" lIns="0" tIns="0" rIns="0" bIns="0" anchor="ctr" anchorCtr="0" upright="1">
                              <a:noAutofit/>
                            </wps:bodyPr>
                          </wps:wsp>
                          <wps:wsp>
                            <wps:cNvPr id="74486032" name="AutoShape 462"/>
                            <wps:cNvSpPr>
                              <a:spLocks noChangeArrowheads="1"/>
                            </wps:cNvSpPr>
                            <wps:spPr bwMode="auto">
                              <a:xfrm>
                                <a:off x="1054307" y="1104837"/>
                                <a:ext cx="11887" cy="2744"/>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3180E127" w14:textId="77777777" w:rsidR="0034194F" w:rsidRDefault="0034194F" w:rsidP="0034194F">
                                  <w:pPr>
                                    <w:pStyle w:val="Style3"/>
                                  </w:pPr>
                                  <w:r>
                                    <w:t>tlsa_HHID</w:t>
                                  </w:r>
                                </w:p>
                              </w:txbxContent>
                            </wps:txbx>
                            <wps:bodyPr rot="0" vert="horz" wrap="square" lIns="0" tIns="0" rIns="0" bIns="0" anchor="ctr" anchorCtr="0" upright="1">
                              <a:noAutofit/>
                            </wps:bodyPr>
                          </wps:wsp>
                        </wpg:grpSp>
                        <wps:wsp>
                          <wps:cNvPr id="74486041" name="AutoShape 407"/>
                          <wps:cNvSpPr>
                            <a:spLocks/>
                          </wps:cNvSpPr>
                          <wps:spPr bwMode="auto">
                            <a:xfrm flipV="1">
                              <a:off x="1055351" y="1120540"/>
                              <a:ext cx="2401" cy="17374"/>
                            </a:xfrm>
                            <a:prstGeom prst="leftBracket">
                              <a:avLst>
                                <a:gd name="adj" fmla="val 60301"/>
                              </a:avLst>
                            </a:prstGeom>
                            <a:noFill/>
                            <a:ln w="6350">
                              <a:solidFill>
                                <a:schemeClr val="dk1">
                                  <a:lumMod val="0"/>
                                  <a:lumOff val="0"/>
                                </a:schemeClr>
                              </a:solidFill>
                              <a:round/>
                              <a:headEnd/>
                              <a:tailEnd/>
                            </a:ln>
                            <a:effectLst/>
                            <a:extLst>
                              <a:ext uri="{909E8E84-426E-40DD-AFC4-6F175D3DCCD1}">
                                <a14:hiddenFill xmlns:a14="http://schemas.microsoft.com/office/drawing/2010/main">
                                  <a:solidFill>
                                    <a:srgbClr val="5B9BD5"/>
                                  </a:solid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74486051" name="AutoShape 74"/>
                          <wps:cNvSpPr>
                            <a:spLocks/>
                          </wps:cNvSpPr>
                          <wps:spPr bwMode="auto">
                            <a:xfrm flipH="1" flipV="1">
                              <a:off x="1066815" y="1120540"/>
                              <a:ext cx="2400" cy="17374"/>
                            </a:xfrm>
                            <a:prstGeom prst="leftBracket">
                              <a:avLst>
                                <a:gd name="adj" fmla="val 60326"/>
                              </a:avLst>
                            </a:prstGeom>
                            <a:noFill/>
                            <a:ln w="6350">
                              <a:solidFill>
                                <a:schemeClr val="dk1">
                                  <a:lumMod val="0"/>
                                  <a:lumOff val="0"/>
                                </a:schemeClr>
                              </a:solidFill>
                              <a:round/>
                              <a:headEnd/>
                              <a:tailEnd/>
                            </a:ln>
                            <a:effectLst/>
                            <a:extLst>
                              <a:ext uri="{909E8E84-426E-40DD-AFC4-6F175D3DCCD1}">
                                <a14:hiddenFill xmlns:a14="http://schemas.microsoft.com/office/drawing/2010/main">
                                  <a:solidFill>
                                    <a:srgbClr val="5B9BD5"/>
                                  </a:solid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74486052" name="AutoShape 448"/>
                          <wps:cNvSpPr>
                            <a:spLocks noChangeArrowheads="1"/>
                          </wps:cNvSpPr>
                          <wps:spPr bwMode="auto">
                            <a:xfrm>
                              <a:off x="1056308" y="1133836"/>
                              <a:ext cx="11887" cy="3658"/>
                            </a:xfrm>
                            <a:prstGeom prst="flowChartMagneticDisk">
                              <a:avLst/>
                            </a:prstGeom>
                            <a:solidFill>
                              <a:srgbClr val="DFEBF7"/>
                            </a:solidFill>
                            <a:ln w="6350">
                              <a:solidFill>
                                <a:srgbClr val="5B9BD5"/>
                              </a:solidFill>
                              <a:round/>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18E524AC" w14:textId="77777777" w:rsidR="0034194F" w:rsidRDefault="0034194F" w:rsidP="0034194F">
                                <w:pPr>
                                  <w:pStyle w:val="Style3"/>
                                </w:pPr>
                                <w:r>
                                  <w:t>hmis_Services</w:t>
                                </w:r>
                              </w:p>
                            </w:txbxContent>
                          </wps:txbx>
                          <wps:bodyPr rot="0" vert="horz" wrap="square" lIns="0" tIns="0" rIns="0" bIns="0" anchor="ctr" anchorCtr="0" upright="1">
                            <a:noAutofit/>
                          </wps:bodyPr>
                        </wps:wsp>
                        <wps:wsp>
                          <wps:cNvPr id="74486053" name="AutoShape 76"/>
                          <wps:cNvSpPr>
                            <a:spLocks noChangeArrowheads="1"/>
                          </wps:cNvSpPr>
                          <wps:spPr bwMode="auto">
                            <a:xfrm>
                              <a:off x="1056127" y="1121356"/>
                              <a:ext cx="11888"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4196486D" w14:textId="77777777" w:rsidR="0034194F" w:rsidRDefault="0034194F" w:rsidP="0034194F">
                                <w:pPr>
                                  <w:widowControl w:val="0"/>
                                  <w:spacing w:after="0"/>
                                  <w:jc w:val="center"/>
                                </w:pPr>
                                <w:r>
                                  <w:t>tlsa_Person</w:t>
                                </w:r>
                              </w:p>
                            </w:txbxContent>
                          </wps:txbx>
                          <wps:bodyPr rot="0" vert="horz" wrap="square" lIns="0" tIns="0" rIns="0" bIns="0" anchor="t" anchorCtr="0" upright="1">
                            <a:noAutofit/>
                          </wps:bodyPr>
                        </wps:wsp>
                      </wpg:grpSp>
                    </wpg:wgp>
                  </a:graphicData>
                </a:graphic>
              </wp:inline>
            </w:drawing>
          </mc:Choice>
          <mc:Fallback>
            <w:pict>
              <v:group w14:anchorId="463FA86D" id="Group 74486020" o:spid="_x0000_s1517" style="width:390.7pt;height:136.8pt;mso-position-horizontal-relative:char;mso-position-vertical-relative:line" coordorigin="11158,11233" coordsize="496,1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">
                <v:shape id="AutoShape 65" o:spid="_x0000_s1518" type="#_x0000_t32" style="position:absolute;left:11480;top:11320;width: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" strokecolor="black [0]" strokeweight=".5pt">
                  <v:stroke endarrow="block"/>
                  <v:shadow color="black [0]"/>
                </v:shape>
                <v:shape id="AutoShape 66" o:spid="_x0000_s1519" type="#_x0000_t114" style="position:absolute;left:11536;top:11307;width:119;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" fillcolor="#fce5d6" strokecolor="#f5b183" strokeweight=".5pt">
                  <v:shadow color="black" opacity="0" offset="0,0"/>
                  <v:textbox inset="0,0,0,0">
                    <w:txbxContent>
                      <w:p w14:paraId="570E4BCD" w14:textId="77777777" w:rsidR="0034194F" w:rsidRDefault="0034194F" w:rsidP="0034194F">
                        <w:pPr>
                          <w:pStyle w:val="Style3"/>
                        </w:pPr>
                        <w:r>
                          <w:t>lsa_Calculated</w:t>
                        </w:r>
                      </w:p>
                    </w:txbxContent>
                  </v:textbox>
                </v:shape>
                <v:shape id="AutoShape 390" o:spid="_x0000_s1520" type="#_x0000_t114" style="position:absolute;left:11158;top:11307;width:128;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" fillcolor="#fce5d6" strokecolor="#f5b183" strokeweight=".5pt">
                  <v:shadow color="black" opacity="0" offset="0,0"/>
                  <v:textbox inset="0,0,0,0">
                    <w:txbxContent>
                      <w:p w14:paraId="514CF7E9" w14:textId="77777777" w:rsidR="0034194F" w:rsidRDefault="0034194F" w:rsidP="0034194F">
                        <w:pPr>
                          <w:pStyle w:val="Style3"/>
                        </w:pPr>
                        <w:r>
                          <w:t>lsa_Report</w:t>
                        </w:r>
                      </w:p>
                    </w:txbxContent>
                  </v:textbox>
                </v:shape>
                <v:shape id="AutoShape 68" o:spid="_x0000_s1521" type="#_x0000_t32" style="position:absolute;left:11286;top:11320;width: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" strokecolor="black [0]" strokeweight=".5pt">
                  <v:stroke endarrow="block"/>
                  <v:shadow color="black [0]"/>
                </v:shape>
                <v:group id="Group 69" o:spid="_x0000_s1522" style="position:absolute;left:11342;top:11233;width:138;height:174" coordorigin="10553,11205" coordsize="138,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">
                  <v:group id="Group 70" o:spid="_x0000_s1523" style="position:absolute;left:10563;top:11255;width:118;height:69" coordorigin="10543,11048" coordsize="11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">
                    <v:shape id="AutoShape 462" o:spid="_x0000_s1524" type="#_x0000_t113" style="position:absolute;left:10543;top:11090;width:118;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" fillcolor="#ebd7e1" strokecolor="#c285a3" strokeweight=".5pt">
                      <v:shadow color="black" opacity="0" offset="0,0"/>
                      <v:textbox inset="0,0,0,0">
                        <w:txbxContent>
                          <w:p w14:paraId="04B09A55" w14:textId="77777777" w:rsidR="0034194F" w:rsidRDefault="0034194F" w:rsidP="0034194F">
                            <w:pPr>
                              <w:pStyle w:val="Style3"/>
                            </w:pPr>
                            <w:r>
                              <w:t>tlsa_Enrollment</w:t>
                            </w:r>
                          </w:p>
                        </w:txbxContent>
                      </v:textbox>
                    </v:shape>
                    <v:shape id="AutoShape 462" o:spid="_x0000_s1525" type="#_x0000_t113" style="position:absolute;left:10543;top:11048;width:118;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" fillcolor="#ebd7e1" strokecolor="#c285a3" strokeweight=".5pt">
                      <v:shadow color="black" opacity="0" offset="0,0"/>
                      <v:textbox inset="0,0,0,0">
                        <w:txbxContent>
                          <w:p w14:paraId="3180E127" w14:textId="77777777" w:rsidR="0034194F" w:rsidRDefault="0034194F" w:rsidP="0034194F">
                            <w:pPr>
                              <w:pStyle w:val="Style3"/>
                            </w:pPr>
                            <w:r>
                              <w:t>tlsa_HHID</w:t>
                            </w:r>
                          </w:p>
                        </w:txbxContent>
                      </v:textbox>
                    </v:shape>
                  </v:group>
                  <v:shape id="AutoShape 407" o:spid="_x0000_s1526" type="#_x0000_t85" style="position:absolute;left:10553;top:11205;width:24;height:174;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" fillcolor="#5b9bd5" strokecolor="black [0]" strokeweight=".5pt">
                    <v:shadow color="black [0]"/>
                    <v:textbox inset="2.88pt,2.88pt,2.88pt,2.88pt"/>
                  </v:shape>
                  <v:shape id="AutoShape 74" o:spid="_x0000_s1527" type="#_x0000_t85" style="position:absolute;left:10668;top:11205;width:24;height:174;flip:x 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" fillcolor="#5b9bd5" strokecolor="black [0]" strokeweight=".5pt">
                    <v:shadow color="black [0]"/>
                    <v:textbox inset="2.88pt,2.88pt,2.88pt,2.88pt"/>
                  </v:shape>
                  <v:shape id="AutoShape 448" o:spid="_x0000_s1528" type="#_x0000_t132" style="position:absolute;left:10563;top:11338;width:118;height: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" fillcolor="#dfebf7" strokecolor="#5b9bd5" strokeweight=".5pt">
                    <v:shadow color="black" opacity="0" offset="0,0"/>
                    <v:textbox inset="0,0,0,0">
                      <w:txbxContent>
                        <w:p w14:paraId="18E524AC" w14:textId="77777777" w:rsidR="0034194F" w:rsidRDefault="0034194F" w:rsidP="0034194F">
                          <w:pPr>
                            <w:pStyle w:val="Style3"/>
                          </w:pPr>
                          <w:r>
                            <w:t>hmis_Services</w:t>
                          </w:r>
                        </w:p>
                      </w:txbxContent>
                    </v:textbox>
                  </v:shape>
                  <v:shape id="AutoShape 76" o:spid="_x0000_s1529" type="#_x0000_t113" style="position:absolute;left:10561;top:11213;width:119;height: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" fillcolor="#ebd7e1" strokecolor="#c285a3" strokeweight=".5pt">
                    <v:shadow color="black" opacity="0" offset="0,0"/>
                    <v:textbox inset="0,0,0,0">
                      <w:txbxContent>
                        <w:p w14:paraId="4196486D" w14:textId="77777777" w:rsidR="0034194F" w:rsidRDefault="0034194F" w:rsidP="0034194F">
                          <w:pPr>
                            <w:widowControl w:val="0"/>
                            <w:spacing w:after="0"/>
                            <w:jc w:val="center"/>
                          </w:pPr>
                          <w:r>
                            <w:t>tlsa_Person</w:t>
                          </w:r>
                        </w:p>
                      </w:txbxContent>
                    </v:textbox>
                  </v:shape>
                </v:group>
                <w10:anchorlock/>
              </v:group>
            </w:pict>
          </mc:Fallback>
        </mc:AlternateContent>
      </w:r>
    </w:p>
    <w:p w14:paraId="0967B158" w14:textId="77777777" w:rsidR="006D690D" w:rsidRDefault="006D690D" w:rsidP="006D690D">
      <w:pPr>
        <w:pStyle w:val="Heading3"/>
      </w:pPr>
      <w:r>
        <w:t>Relevant Data</w:t>
      </w:r>
    </w:p>
    <w:p w14:paraId="6A0B2295" w14:textId="77777777" w:rsidR="006D690D" w:rsidRDefault="006D690D" w:rsidP="006D690D">
      <w:pPr>
        <w:pStyle w:val="Heading4"/>
      </w:pPr>
      <w:r>
        <w:t>Source</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5"/>
      </w:tblGrid>
      <w:tr w:rsidR="006D690D" w:rsidRPr="005F4836" w14:paraId="0B991B06" w14:textId="77777777" w:rsidTr="00947F08">
        <w:trPr>
          <w:trHeight w:val="216"/>
        </w:trPr>
        <w:tc>
          <w:tcPr>
            <w:tcW w:w="9355" w:type="dxa"/>
            <w:shd w:val="clear" w:color="auto" w:fill="FDE9D9" w:themeFill="accent6" w:themeFillTint="33"/>
          </w:tcPr>
          <w:p w14:paraId="483A9CAB" w14:textId="77777777" w:rsidR="006D690D" w:rsidRPr="005F4836" w:rsidRDefault="006D690D" w:rsidP="00947F08">
            <w:pPr>
              <w:pStyle w:val="NoSpacing"/>
              <w:rPr>
                <w:b/>
                <w:bCs/>
              </w:rPr>
            </w:pPr>
            <w:r>
              <w:rPr>
                <w:b/>
                <w:bCs/>
              </w:rPr>
              <w:t>tlsa</w:t>
            </w:r>
            <w:r w:rsidRPr="005F4836">
              <w:rPr>
                <w:b/>
                <w:bCs/>
              </w:rPr>
              <w:t>_</w:t>
            </w:r>
            <w:r>
              <w:rPr>
                <w:b/>
                <w:bCs/>
              </w:rPr>
              <w:t>Enrollment</w:t>
            </w:r>
          </w:p>
        </w:tc>
      </w:tr>
      <w:tr w:rsidR="006D690D" w:rsidRPr="005F4836" w14:paraId="3E7B94FC" w14:textId="77777777" w:rsidTr="00947F08">
        <w:trPr>
          <w:trHeight w:val="216"/>
        </w:trPr>
        <w:tc>
          <w:tcPr>
            <w:tcW w:w="9355" w:type="dxa"/>
          </w:tcPr>
          <w:p w14:paraId="0BAE72ED" w14:textId="77777777" w:rsidR="006D690D" w:rsidRPr="00246D5B" w:rsidRDefault="006D690D" w:rsidP="00947F08">
            <w:pPr>
              <w:pStyle w:val="NoSpacing"/>
            </w:pPr>
            <w:r w:rsidRPr="00246D5B">
              <w:t>AHAR</w:t>
            </w:r>
          </w:p>
        </w:tc>
      </w:tr>
      <w:tr w:rsidR="0014378B" w:rsidRPr="005F4836" w14:paraId="5938030E" w14:textId="77777777" w:rsidTr="00947F08">
        <w:trPr>
          <w:trHeight w:val="216"/>
        </w:trPr>
        <w:tc>
          <w:tcPr>
            <w:tcW w:w="9355" w:type="dxa"/>
          </w:tcPr>
          <w:p w14:paraId="06A3E940" w14:textId="39A871CB" w:rsidR="0014378B" w:rsidRPr="00246D5B" w:rsidRDefault="0014378B" w:rsidP="00947F08">
            <w:pPr>
              <w:pStyle w:val="NoSpacing"/>
            </w:pPr>
            <w:r>
              <w:t>MoveInDate</w:t>
            </w:r>
          </w:p>
        </w:tc>
      </w:tr>
      <w:tr w:rsidR="0014378B" w:rsidRPr="005F4836" w14:paraId="4E6B74A6" w14:textId="77777777" w:rsidTr="00947F08">
        <w:trPr>
          <w:trHeight w:val="216"/>
        </w:trPr>
        <w:tc>
          <w:tcPr>
            <w:tcW w:w="9355" w:type="dxa"/>
          </w:tcPr>
          <w:p w14:paraId="73BDAB8F" w14:textId="3F4DE1E2" w:rsidR="0014378B" w:rsidRPr="00246D5B" w:rsidRDefault="0014378B" w:rsidP="00947F08">
            <w:pPr>
              <w:pStyle w:val="NoSpacing"/>
            </w:pPr>
            <w:r>
              <w:t>ExitDate</w:t>
            </w:r>
          </w:p>
        </w:tc>
      </w:tr>
      <w:tr w:rsidR="006D690D" w:rsidRPr="00845520" w14:paraId="224CB01A" w14:textId="77777777" w:rsidTr="00947F08">
        <w:trPr>
          <w:trHeight w:val="216"/>
        </w:trPr>
        <w:tc>
          <w:tcPr>
            <w:tcW w:w="9355" w:type="dxa"/>
            <w:shd w:val="clear" w:color="auto" w:fill="FDE9D9" w:themeFill="accent6" w:themeFillTint="33"/>
          </w:tcPr>
          <w:p w14:paraId="6ABE5195" w14:textId="77777777" w:rsidR="006D690D" w:rsidRPr="00845520" w:rsidRDefault="006D690D" w:rsidP="00947F08">
            <w:pPr>
              <w:pStyle w:val="NoSpacing"/>
              <w:rPr>
                <w:b/>
                <w:bCs/>
              </w:rPr>
            </w:pPr>
            <w:r w:rsidRPr="00845520">
              <w:rPr>
                <w:b/>
                <w:bCs/>
              </w:rPr>
              <w:t>tlsa_HHID</w:t>
            </w:r>
          </w:p>
        </w:tc>
      </w:tr>
      <w:tr w:rsidR="006D690D" w:rsidRPr="005F4836" w14:paraId="42FBF6C2" w14:textId="77777777" w:rsidTr="00947F08">
        <w:trPr>
          <w:trHeight w:val="216"/>
        </w:trPr>
        <w:tc>
          <w:tcPr>
            <w:tcW w:w="9355" w:type="dxa"/>
          </w:tcPr>
          <w:p w14:paraId="730C894B" w14:textId="77777777" w:rsidR="006D690D" w:rsidRPr="00845520" w:rsidRDefault="006D690D" w:rsidP="00947F08">
            <w:pPr>
              <w:pStyle w:val="NoSpacing"/>
            </w:pPr>
            <w:r>
              <w:t>ActiveHHType</w:t>
            </w:r>
          </w:p>
        </w:tc>
      </w:tr>
      <w:tr w:rsidR="006D690D" w:rsidRPr="005F4836" w14:paraId="5B68B918" w14:textId="77777777" w:rsidTr="00947F08">
        <w:trPr>
          <w:trHeight w:val="216"/>
        </w:trPr>
        <w:tc>
          <w:tcPr>
            <w:tcW w:w="9355" w:type="dxa"/>
          </w:tcPr>
          <w:p w14:paraId="57365BB3" w14:textId="77777777" w:rsidR="006D690D" w:rsidRDefault="006D690D" w:rsidP="00947F08">
            <w:pPr>
              <w:pStyle w:val="NoSpacing"/>
            </w:pPr>
            <w:r>
              <w:t>ProjectID</w:t>
            </w:r>
          </w:p>
        </w:tc>
      </w:tr>
      <w:tr w:rsidR="006D690D" w:rsidRPr="005F4836" w14:paraId="7E37A638" w14:textId="77777777" w:rsidTr="00947F08">
        <w:trPr>
          <w:trHeight w:val="216"/>
        </w:trPr>
        <w:tc>
          <w:tcPr>
            <w:tcW w:w="9355" w:type="dxa"/>
          </w:tcPr>
          <w:p w14:paraId="5B91AA1B" w14:textId="77777777" w:rsidR="006D690D" w:rsidRDefault="006D690D" w:rsidP="00947F08">
            <w:pPr>
              <w:pStyle w:val="NoSpacing"/>
            </w:pPr>
            <w:r>
              <w:t>ProjectType</w:t>
            </w:r>
          </w:p>
        </w:tc>
      </w:tr>
      <w:tr w:rsidR="0014378B" w:rsidRPr="005F4836" w14:paraId="24C9A26B" w14:textId="77777777" w:rsidTr="00947F08">
        <w:trPr>
          <w:trHeight w:val="216"/>
        </w:trPr>
        <w:tc>
          <w:tcPr>
            <w:tcW w:w="9355" w:type="dxa"/>
          </w:tcPr>
          <w:p w14:paraId="7A658C70" w14:textId="7A8F17A7" w:rsidR="0014378B" w:rsidRDefault="0014378B" w:rsidP="00947F08">
            <w:pPr>
              <w:pStyle w:val="NoSpacing"/>
            </w:pPr>
            <w:r>
              <w:t>TrackingMethod</w:t>
            </w:r>
          </w:p>
        </w:tc>
      </w:tr>
      <w:tr w:rsidR="006D690D" w:rsidRPr="005F4836" w14:paraId="7CD0BBC2" w14:textId="77777777" w:rsidTr="00947F08">
        <w:trPr>
          <w:trHeight w:val="216"/>
        </w:trPr>
        <w:tc>
          <w:tcPr>
            <w:tcW w:w="9355" w:type="dxa"/>
          </w:tcPr>
          <w:p w14:paraId="52896ABD" w14:textId="77777777" w:rsidR="006D690D" w:rsidRPr="00845520" w:rsidRDefault="006D690D" w:rsidP="00947F08">
            <w:pPr>
              <w:pStyle w:val="NoSpacing"/>
              <w:rPr>
                <w:bCs/>
              </w:rPr>
            </w:pPr>
            <w:r w:rsidRPr="00845520">
              <w:rPr>
                <w:bCs/>
              </w:rPr>
              <w:t>HHAdultAge</w:t>
            </w:r>
          </w:p>
        </w:tc>
      </w:tr>
      <w:tr w:rsidR="0014378B" w:rsidRPr="005F4836" w14:paraId="7E43F81D" w14:textId="77777777" w:rsidTr="009F7C9F">
        <w:trPr>
          <w:trHeight w:val="216"/>
        </w:trPr>
        <w:tc>
          <w:tcPr>
            <w:tcW w:w="9355" w:type="dxa"/>
            <w:shd w:val="clear" w:color="auto" w:fill="FDE9D9" w:themeFill="accent6" w:themeFillTint="33"/>
          </w:tcPr>
          <w:p w14:paraId="2498355D" w14:textId="15F97E85" w:rsidR="0014378B" w:rsidRPr="009F7C9F" w:rsidRDefault="0014378B" w:rsidP="00947F08">
            <w:pPr>
              <w:pStyle w:val="NoSpacing"/>
              <w:rPr>
                <w:b/>
              </w:rPr>
            </w:pPr>
            <w:r w:rsidRPr="009F7C9F">
              <w:rPr>
                <w:b/>
              </w:rPr>
              <w:t>tlsa_Person</w:t>
            </w:r>
          </w:p>
        </w:tc>
      </w:tr>
      <w:tr w:rsidR="0014378B" w:rsidRPr="005F4836" w14:paraId="090FEE84" w14:textId="77777777" w:rsidTr="00947F08">
        <w:trPr>
          <w:trHeight w:val="216"/>
        </w:trPr>
        <w:tc>
          <w:tcPr>
            <w:tcW w:w="9355" w:type="dxa"/>
          </w:tcPr>
          <w:p w14:paraId="5C88D994" w14:textId="38B885CE" w:rsidR="0014378B" w:rsidRPr="00845520" w:rsidRDefault="0014378B" w:rsidP="00947F08">
            <w:pPr>
              <w:pStyle w:val="NoSpacing"/>
              <w:rPr>
                <w:bCs/>
              </w:rPr>
            </w:pPr>
            <w:r>
              <w:rPr>
                <w:bCs/>
              </w:rPr>
              <w:t>VetStatus</w:t>
            </w:r>
          </w:p>
        </w:tc>
      </w:tr>
      <w:tr w:rsidR="0014378B" w:rsidRPr="005F4836" w14:paraId="13D58317" w14:textId="77777777" w:rsidTr="00947F08">
        <w:trPr>
          <w:trHeight w:val="216"/>
        </w:trPr>
        <w:tc>
          <w:tcPr>
            <w:tcW w:w="9355" w:type="dxa"/>
          </w:tcPr>
          <w:p w14:paraId="3B890D71" w14:textId="382DF228" w:rsidR="0014378B" w:rsidRPr="00845520" w:rsidRDefault="0014378B" w:rsidP="00947F08">
            <w:pPr>
              <w:pStyle w:val="NoSpacing"/>
              <w:rPr>
                <w:bCs/>
              </w:rPr>
            </w:pPr>
            <w:r>
              <w:rPr>
                <w:bCs/>
              </w:rPr>
              <w:t>DisabilityStatus</w:t>
            </w:r>
          </w:p>
        </w:tc>
      </w:tr>
      <w:tr w:rsidR="0014378B" w:rsidRPr="005F4836" w14:paraId="7A83E84C" w14:textId="77777777" w:rsidTr="00947F08">
        <w:trPr>
          <w:trHeight w:val="216"/>
        </w:trPr>
        <w:tc>
          <w:tcPr>
            <w:tcW w:w="9355" w:type="dxa"/>
          </w:tcPr>
          <w:p w14:paraId="4ADF7B24" w14:textId="72C6ABF5" w:rsidR="0014378B" w:rsidRPr="00845520" w:rsidRDefault="0014378B" w:rsidP="00947F08">
            <w:pPr>
              <w:pStyle w:val="NoSpacing"/>
              <w:rPr>
                <w:bCs/>
              </w:rPr>
            </w:pPr>
            <w:r>
              <w:rPr>
                <w:bCs/>
              </w:rPr>
              <w:t>CHTime</w:t>
            </w:r>
          </w:p>
        </w:tc>
      </w:tr>
      <w:tr w:rsidR="0014378B" w:rsidRPr="005F4836" w14:paraId="5A0B4341" w14:textId="77777777" w:rsidTr="00947F08">
        <w:trPr>
          <w:trHeight w:val="216"/>
        </w:trPr>
        <w:tc>
          <w:tcPr>
            <w:tcW w:w="9355" w:type="dxa"/>
          </w:tcPr>
          <w:p w14:paraId="3A7C9FCD" w14:textId="6CBDA1C3" w:rsidR="0014378B" w:rsidRPr="00845520" w:rsidRDefault="0014378B" w:rsidP="00947F08">
            <w:pPr>
              <w:pStyle w:val="NoSpacing"/>
              <w:rPr>
                <w:bCs/>
              </w:rPr>
            </w:pPr>
            <w:r>
              <w:rPr>
                <w:bCs/>
              </w:rPr>
              <w:t>CHTimeStatus</w:t>
            </w:r>
          </w:p>
        </w:tc>
      </w:tr>
    </w:tbl>
    <w:p w14:paraId="45FA7E0A" w14:textId="77777777" w:rsidR="006D690D" w:rsidRDefault="006D690D" w:rsidP="006D690D">
      <w:pPr>
        <w:pStyle w:val="Heading4"/>
      </w:pPr>
      <w:r>
        <w:t>Target</w:t>
      </w:r>
    </w:p>
    <w:tbl>
      <w:tblPr>
        <w:tblStyle w:val="Style1"/>
        <w:tblW w:w="9355" w:type="dxa"/>
        <w:tblLook w:val="04A0" w:firstRow="1" w:lastRow="0" w:firstColumn="1" w:lastColumn="0" w:noHBand="0" w:noVBand="1"/>
      </w:tblPr>
      <w:tblGrid>
        <w:gridCol w:w="9355"/>
      </w:tblGrid>
      <w:tr w:rsidR="006D690D" w:rsidRPr="006B4F91" w14:paraId="71C5A791" w14:textId="77777777" w:rsidTr="00947F08">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9355" w:type="dxa"/>
            <w:shd w:val="clear" w:color="auto" w:fill="76923C" w:themeFill="accent3" w:themeFillShade="BF"/>
          </w:tcPr>
          <w:p w14:paraId="35C215A8" w14:textId="77777777" w:rsidR="006D690D" w:rsidRPr="005F4836" w:rsidRDefault="006D690D" w:rsidP="00947F08">
            <w:pPr>
              <w:pStyle w:val="NoSpacing"/>
              <w:rPr>
                <w:b w:val="0"/>
                <w:bCs w:val="0"/>
                <w:color w:val="FFFFFF" w:themeColor="background1"/>
              </w:rPr>
            </w:pPr>
            <w:r>
              <w:rPr>
                <w:b w:val="0"/>
                <w:bCs w:val="0"/>
                <w:color w:val="FFFFFF" w:themeColor="background1"/>
              </w:rPr>
              <w:t>lsa</w:t>
            </w:r>
            <w:r w:rsidRPr="005F4836">
              <w:rPr>
                <w:b w:val="0"/>
                <w:bCs w:val="0"/>
                <w:color w:val="FFFFFF" w:themeColor="background1"/>
              </w:rPr>
              <w:t>_</w:t>
            </w:r>
            <w:r>
              <w:rPr>
                <w:b w:val="0"/>
                <w:bCs w:val="0"/>
                <w:color w:val="FFFFFF" w:themeColor="background1"/>
              </w:rPr>
              <w:t>Calculated</w:t>
            </w:r>
          </w:p>
        </w:tc>
      </w:tr>
    </w:tbl>
    <w:tbl>
      <w:tblPr>
        <w:tblStyle w:val="TableGrid"/>
        <w:tblW w:w="9350" w:type="dxa"/>
        <w:tblLook w:val="04A0" w:firstRow="1" w:lastRow="0" w:firstColumn="1" w:lastColumn="0" w:noHBand="0" w:noVBand="1"/>
      </w:tblPr>
      <w:tblGrid>
        <w:gridCol w:w="1435"/>
        <w:gridCol w:w="7915"/>
      </w:tblGrid>
      <w:tr w:rsidR="006D690D" w:rsidRPr="003A0FA0" w14:paraId="3DD139E3" w14:textId="77777777" w:rsidTr="00947F08">
        <w:tc>
          <w:tcPr>
            <w:tcW w:w="1435" w:type="dxa"/>
          </w:tcPr>
          <w:p w14:paraId="46BA6833" w14:textId="77777777" w:rsidR="006D690D" w:rsidRPr="003A0FA0" w:rsidRDefault="006D690D" w:rsidP="00947F08">
            <w:pPr>
              <w:pStyle w:val="NoSpacing"/>
            </w:pPr>
            <w:r w:rsidRPr="00845520">
              <w:rPr>
                <w:b/>
                <w:bCs/>
              </w:rPr>
              <w:t>Value</w:t>
            </w:r>
          </w:p>
        </w:tc>
        <w:tc>
          <w:tcPr>
            <w:tcW w:w="7915" w:type="dxa"/>
          </w:tcPr>
          <w:p w14:paraId="783C568C" w14:textId="7D6943B1" w:rsidR="006D690D" w:rsidRPr="003A0FA0" w:rsidRDefault="007C7494" w:rsidP="00947F08">
            <w:pPr>
              <w:pStyle w:val="NoSpacing"/>
            </w:pPr>
            <w:r>
              <w:t>See below</w:t>
            </w:r>
          </w:p>
        </w:tc>
      </w:tr>
      <w:tr w:rsidR="006D690D" w:rsidRPr="003A0FA0" w14:paraId="48DC1EED" w14:textId="77777777" w:rsidTr="00947F08">
        <w:tc>
          <w:tcPr>
            <w:tcW w:w="1435" w:type="dxa"/>
          </w:tcPr>
          <w:p w14:paraId="1EA68B37" w14:textId="77777777" w:rsidR="006D690D" w:rsidRPr="00845520" w:rsidRDefault="006D690D" w:rsidP="00947F08">
            <w:pPr>
              <w:pStyle w:val="NoSpacing"/>
              <w:rPr>
                <w:b/>
                <w:bCs/>
              </w:rPr>
            </w:pPr>
            <w:r w:rsidRPr="00845520">
              <w:rPr>
                <w:b/>
                <w:bCs/>
              </w:rPr>
              <w:t>Cohort</w:t>
            </w:r>
          </w:p>
        </w:tc>
        <w:tc>
          <w:tcPr>
            <w:tcW w:w="7915" w:type="dxa"/>
          </w:tcPr>
          <w:p w14:paraId="763776F9" w14:textId="0F3D1838" w:rsidR="006D690D" w:rsidRPr="003A0FA0" w:rsidRDefault="00EB6790" w:rsidP="00947F08">
            <w:pPr>
              <w:pStyle w:val="NoSpacing"/>
            </w:pPr>
            <w:r>
              <w:t>1</w:t>
            </w:r>
          </w:p>
        </w:tc>
      </w:tr>
      <w:tr w:rsidR="006D690D" w:rsidRPr="003A0FA0" w14:paraId="61E5CC35" w14:textId="77777777" w:rsidTr="00947F08">
        <w:tc>
          <w:tcPr>
            <w:tcW w:w="1435" w:type="dxa"/>
          </w:tcPr>
          <w:p w14:paraId="3F9B364D" w14:textId="77777777" w:rsidR="006D690D" w:rsidRPr="00845520" w:rsidRDefault="006D690D" w:rsidP="00947F08">
            <w:pPr>
              <w:pStyle w:val="NoSpacing"/>
              <w:rPr>
                <w:b/>
                <w:bCs/>
              </w:rPr>
            </w:pPr>
            <w:r w:rsidRPr="00845520">
              <w:rPr>
                <w:b/>
                <w:bCs/>
              </w:rPr>
              <w:t>Universe</w:t>
            </w:r>
          </w:p>
        </w:tc>
        <w:tc>
          <w:tcPr>
            <w:tcW w:w="7915" w:type="dxa"/>
          </w:tcPr>
          <w:p w14:paraId="407EF766" w14:textId="13CE12A5" w:rsidR="006D690D" w:rsidRPr="003A0FA0" w:rsidRDefault="007C7494" w:rsidP="00947F08">
            <w:pPr>
              <w:pStyle w:val="NoSpacing"/>
            </w:pPr>
            <w:r>
              <w:t>See below</w:t>
            </w:r>
            <w:r w:rsidR="006D690D">
              <w:t xml:space="preserve"> </w:t>
            </w:r>
          </w:p>
        </w:tc>
      </w:tr>
      <w:tr w:rsidR="006D690D" w:rsidRPr="003A0FA0" w14:paraId="6A6A8938" w14:textId="77777777" w:rsidTr="00947F08">
        <w:tc>
          <w:tcPr>
            <w:tcW w:w="1435" w:type="dxa"/>
          </w:tcPr>
          <w:p w14:paraId="47D80A62" w14:textId="77777777" w:rsidR="006D690D" w:rsidRPr="003A0FA0" w:rsidRDefault="006D690D" w:rsidP="00947F08">
            <w:pPr>
              <w:pStyle w:val="NoSpacing"/>
            </w:pPr>
            <w:r w:rsidRPr="00845520">
              <w:rPr>
                <w:b/>
                <w:bCs/>
              </w:rPr>
              <w:t>HHType</w:t>
            </w:r>
          </w:p>
        </w:tc>
        <w:tc>
          <w:tcPr>
            <w:tcW w:w="7915" w:type="dxa"/>
          </w:tcPr>
          <w:p w14:paraId="4613387A" w14:textId="77777777" w:rsidR="006D690D" w:rsidRPr="003A0FA0" w:rsidRDefault="006D690D" w:rsidP="00947F08">
            <w:pPr>
              <w:pStyle w:val="NoSpacing"/>
            </w:pPr>
            <w:r>
              <w:t>See below</w:t>
            </w:r>
          </w:p>
        </w:tc>
      </w:tr>
      <w:tr w:rsidR="006D690D" w:rsidRPr="003A0FA0" w14:paraId="4C679F28" w14:textId="77777777" w:rsidTr="00947F08">
        <w:tc>
          <w:tcPr>
            <w:tcW w:w="1435" w:type="dxa"/>
          </w:tcPr>
          <w:p w14:paraId="141F0E93" w14:textId="77777777" w:rsidR="006D690D" w:rsidRPr="003A0FA0" w:rsidRDefault="006D690D" w:rsidP="00947F08">
            <w:pPr>
              <w:pStyle w:val="NoSpacing"/>
            </w:pPr>
            <w:r w:rsidRPr="00845520">
              <w:rPr>
                <w:b/>
                <w:bCs/>
              </w:rPr>
              <w:t>Population</w:t>
            </w:r>
          </w:p>
        </w:tc>
        <w:tc>
          <w:tcPr>
            <w:tcW w:w="7915" w:type="dxa"/>
          </w:tcPr>
          <w:p w14:paraId="067EE018" w14:textId="77777777" w:rsidR="006D690D" w:rsidRPr="003A0FA0" w:rsidRDefault="006D690D" w:rsidP="00947F08">
            <w:pPr>
              <w:pStyle w:val="NoSpacing"/>
            </w:pPr>
            <w:r>
              <w:t>See below</w:t>
            </w:r>
          </w:p>
        </w:tc>
      </w:tr>
      <w:tr w:rsidR="006D690D" w:rsidRPr="003A0FA0" w14:paraId="5A12254B" w14:textId="77777777" w:rsidTr="00947F08">
        <w:tc>
          <w:tcPr>
            <w:tcW w:w="1435" w:type="dxa"/>
          </w:tcPr>
          <w:p w14:paraId="3E51A257" w14:textId="77777777" w:rsidR="006D690D" w:rsidRPr="00845520" w:rsidRDefault="006D690D" w:rsidP="00947F08">
            <w:pPr>
              <w:pStyle w:val="NoSpacing"/>
              <w:rPr>
                <w:b/>
                <w:bCs/>
              </w:rPr>
            </w:pPr>
            <w:r w:rsidRPr="00845520">
              <w:rPr>
                <w:b/>
                <w:bCs/>
              </w:rPr>
              <w:t>SystemPath</w:t>
            </w:r>
          </w:p>
        </w:tc>
        <w:tc>
          <w:tcPr>
            <w:tcW w:w="7915" w:type="dxa"/>
          </w:tcPr>
          <w:p w14:paraId="5CCDB128" w14:textId="77777777" w:rsidR="006D690D" w:rsidRPr="003A0FA0" w:rsidRDefault="006D690D" w:rsidP="00947F08">
            <w:pPr>
              <w:pStyle w:val="NoSpacing"/>
            </w:pPr>
            <w:r>
              <w:t>-1</w:t>
            </w:r>
          </w:p>
        </w:tc>
      </w:tr>
      <w:tr w:rsidR="006D690D" w:rsidRPr="003A0FA0" w14:paraId="03BADE42" w14:textId="77777777" w:rsidTr="00947F08">
        <w:tc>
          <w:tcPr>
            <w:tcW w:w="1435" w:type="dxa"/>
          </w:tcPr>
          <w:p w14:paraId="052D9F51" w14:textId="77777777" w:rsidR="006D690D" w:rsidRPr="00845520" w:rsidRDefault="006D690D" w:rsidP="00947F08">
            <w:pPr>
              <w:pStyle w:val="NoSpacing"/>
              <w:rPr>
                <w:b/>
                <w:bCs/>
              </w:rPr>
            </w:pPr>
            <w:r w:rsidRPr="00845520">
              <w:rPr>
                <w:b/>
                <w:bCs/>
              </w:rPr>
              <w:t>ProjectID</w:t>
            </w:r>
          </w:p>
        </w:tc>
        <w:tc>
          <w:tcPr>
            <w:tcW w:w="7915" w:type="dxa"/>
          </w:tcPr>
          <w:p w14:paraId="42459D93" w14:textId="6C29D1D5" w:rsidR="006D690D" w:rsidRPr="003A0FA0" w:rsidRDefault="007C7494" w:rsidP="00947F08">
            <w:pPr>
              <w:pStyle w:val="NoSpacing"/>
            </w:pPr>
            <w:r>
              <w:t>See below</w:t>
            </w:r>
          </w:p>
        </w:tc>
      </w:tr>
      <w:tr w:rsidR="006D690D" w:rsidRPr="003A0FA0" w14:paraId="593C1E5E" w14:textId="77777777" w:rsidTr="00947F08">
        <w:tc>
          <w:tcPr>
            <w:tcW w:w="1435" w:type="dxa"/>
          </w:tcPr>
          <w:p w14:paraId="32ED32E3" w14:textId="77777777" w:rsidR="006D690D" w:rsidRPr="003A0FA0" w:rsidRDefault="006D690D" w:rsidP="00947F08">
            <w:pPr>
              <w:pStyle w:val="NoSpacing"/>
            </w:pPr>
            <w:r w:rsidRPr="00845520">
              <w:rPr>
                <w:b/>
                <w:bCs/>
              </w:rPr>
              <w:t>ReportRow</w:t>
            </w:r>
          </w:p>
        </w:tc>
        <w:tc>
          <w:tcPr>
            <w:tcW w:w="7915" w:type="dxa"/>
          </w:tcPr>
          <w:p w14:paraId="50C60F0C" w14:textId="25D9375A" w:rsidR="006D690D" w:rsidRPr="003A0FA0" w:rsidRDefault="006D690D" w:rsidP="00947F08">
            <w:pPr>
              <w:pStyle w:val="NoSpacing"/>
            </w:pPr>
            <w:r>
              <w:t xml:space="preserve">56 </w:t>
            </w:r>
            <w:r w:rsidR="007C7494">
              <w:t>and 57 (see below)</w:t>
            </w:r>
          </w:p>
        </w:tc>
      </w:tr>
      <w:tr w:rsidR="006D690D" w:rsidRPr="003A0FA0" w14:paraId="14A42FBD" w14:textId="77777777" w:rsidTr="00947F08">
        <w:tc>
          <w:tcPr>
            <w:tcW w:w="1435" w:type="dxa"/>
          </w:tcPr>
          <w:p w14:paraId="7265E246" w14:textId="77777777" w:rsidR="006D690D" w:rsidRPr="003A0FA0" w:rsidRDefault="006D690D" w:rsidP="00947F08">
            <w:pPr>
              <w:pStyle w:val="NoSpacing"/>
            </w:pPr>
            <w:r w:rsidRPr="003A0FA0">
              <w:t>ReportID</w:t>
            </w:r>
          </w:p>
        </w:tc>
        <w:tc>
          <w:tcPr>
            <w:tcW w:w="7915" w:type="dxa"/>
          </w:tcPr>
          <w:p w14:paraId="49A6875F" w14:textId="77777777" w:rsidR="006D690D" w:rsidRPr="003A0FA0" w:rsidRDefault="006D690D" w:rsidP="00947F08">
            <w:pPr>
              <w:pStyle w:val="NoSpacing"/>
            </w:pPr>
            <w:r>
              <w:t>Must match LSAReport.</w:t>
            </w:r>
            <w:r w:rsidRPr="00845520">
              <w:rPr>
                <w:b/>
                <w:bCs/>
              </w:rPr>
              <w:t>ReportID</w:t>
            </w:r>
          </w:p>
        </w:tc>
      </w:tr>
    </w:tbl>
    <w:p w14:paraId="79C83289" w14:textId="77777777" w:rsidR="006D690D" w:rsidRDefault="006D690D" w:rsidP="006D690D">
      <w:pPr>
        <w:pStyle w:val="Heading3"/>
      </w:pPr>
      <w:r>
        <w:t>Logic</w:t>
      </w:r>
    </w:p>
    <w:p w14:paraId="47B3EF66" w14:textId="77777777" w:rsidR="00FD7A5D" w:rsidRDefault="00FD7A5D" w:rsidP="00FD7A5D">
      <w:r>
        <w:t xml:space="preserve">These counts may be included under any circumstances but are required in LSACalculated only if: </w:t>
      </w:r>
    </w:p>
    <w:p w14:paraId="5CF40780" w14:textId="77777777" w:rsidR="00FD7A5D" w:rsidRDefault="00FD7A5D" w:rsidP="00FD7A5D">
      <w:pPr>
        <w:pStyle w:val="ListParagraph"/>
        <w:numPr>
          <w:ilvl w:val="0"/>
          <w:numId w:val="9"/>
        </w:numPr>
      </w:pPr>
      <w:r w:rsidRPr="00271EB6">
        <w:rPr>
          <w:u w:val="single"/>
        </w:rPr>
        <w:t>ReportStart</w:t>
      </w:r>
      <w:r>
        <w:t xml:space="preserve"> is October 1 </w:t>
      </w:r>
    </w:p>
    <w:p w14:paraId="18D0A579" w14:textId="77777777" w:rsidR="00FD7A5D" w:rsidRDefault="00FD7A5D" w:rsidP="00FD7A5D">
      <w:pPr>
        <w:pStyle w:val="ListParagraph"/>
        <w:numPr>
          <w:ilvl w:val="0"/>
          <w:numId w:val="9"/>
        </w:numPr>
      </w:pPr>
      <w:r w:rsidRPr="00271EB6">
        <w:rPr>
          <w:u w:val="single"/>
        </w:rPr>
        <w:t>ReportEnd</w:t>
      </w:r>
      <w:r>
        <w:t xml:space="preserve"> is September 30 of the following year</w:t>
      </w:r>
    </w:p>
    <w:p w14:paraId="1768E2FC" w14:textId="77777777" w:rsidR="00FD7A5D" w:rsidRDefault="00FD7A5D" w:rsidP="00FD7A5D">
      <w:pPr>
        <w:pStyle w:val="ListParagraph"/>
        <w:numPr>
          <w:ilvl w:val="0"/>
          <w:numId w:val="9"/>
        </w:numPr>
      </w:pPr>
      <w:r>
        <w:t>LSAReport.</w:t>
      </w:r>
      <w:r w:rsidRPr="00271EB6">
        <w:rPr>
          <w:b/>
        </w:rPr>
        <w:t>LSAScope</w:t>
      </w:r>
      <w:r>
        <w:t xml:space="preserve"> = 1</w:t>
      </w:r>
    </w:p>
    <w:p w14:paraId="28D5A466" w14:textId="77777777" w:rsidR="007C7494" w:rsidRDefault="007C7494" w:rsidP="007C7494">
      <w:pPr>
        <w:pStyle w:val="Heading4"/>
      </w:pPr>
      <w:r>
        <w:t>Universe and ProjectID</w:t>
      </w:r>
    </w:p>
    <w:p w14:paraId="2710952E" w14:textId="63EBEA80" w:rsidR="007C7494" w:rsidRPr="00845520" w:rsidRDefault="007C7494" w:rsidP="007C7494">
      <w:r>
        <w:t xml:space="preserve">Report rows 56 and 57 are required for each of the following </w:t>
      </w:r>
      <w:r w:rsidRPr="00845520">
        <w:rPr>
          <w:b/>
          <w:bCs/>
        </w:rPr>
        <w:t>Universe</w:t>
      </w:r>
      <w:r>
        <w:t xml:space="preserve"> values grouped by cohort, household type, and population.  For project-level counts (</w:t>
      </w:r>
      <w:r w:rsidRPr="00845520">
        <w:rPr>
          <w:b/>
          <w:bCs/>
        </w:rPr>
        <w:t>Universe</w:t>
      </w:r>
      <w:r>
        <w:t xml:space="preserve"> = 10), the </w:t>
      </w:r>
      <w:r w:rsidRPr="00845520">
        <w:rPr>
          <w:b/>
          <w:bCs/>
        </w:rPr>
        <w:t>ProjectID</w:t>
      </w:r>
      <w:r>
        <w:t xml:space="preserve"> from tlsa_HHID is required and should match a record in lsa_Project.</w:t>
      </w:r>
    </w:p>
    <w:tbl>
      <w:tblPr>
        <w:tblStyle w:val="Style11"/>
        <w:tblW w:w="9265" w:type="dxa"/>
        <w:tblLook w:val="04A0" w:firstRow="1" w:lastRow="0" w:firstColumn="1" w:lastColumn="0" w:noHBand="0" w:noVBand="1"/>
      </w:tblPr>
      <w:tblGrid>
        <w:gridCol w:w="3025"/>
        <w:gridCol w:w="2071"/>
        <w:gridCol w:w="4169"/>
      </w:tblGrid>
      <w:tr w:rsidR="007C7494" w:rsidRPr="00BF3C9C" w14:paraId="5EF52EC1" w14:textId="77777777" w:rsidTr="00947F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5" w:type="dxa"/>
          </w:tcPr>
          <w:p w14:paraId="4237BB0F" w14:textId="77777777" w:rsidR="007C7494" w:rsidRPr="00BF3C9C" w:rsidRDefault="007C7494" w:rsidP="00947F08">
            <w:pPr>
              <w:pStyle w:val="NoSpacing"/>
            </w:pPr>
            <w:r w:rsidRPr="00BF3C9C">
              <w:t>Universe</w:t>
            </w:r>
          </w:p>
        </w:tc>
        <w:tc>
          <w:tcPr>
            <w:tcW w:w="2071" w:type="dxa"/>
          </w:tcPr>
          <w:p w14:paraId="6F1014E0" w14:textId="77777777" w:rsidR="007C7494" w:rsidRPr="00845520" w:rsidRDefault="007C7494" w:rsidP="00947F08">
            <w:pPr>
              <w:pStyle w:val="NoSpacing"/>
              <w:cnfStyle w:val="100000000000" w:firstRow="1" w:lastRow="0" w:firstColumn="0" w:lastColumn="0" w:oddVBand="0" w:evenVBand="0" w:oddHBand="0" w:evenHBand="0" w:firstRowFirstColumn="0" w:firstRowLastColumn="0" w:lastRowFirstColumn="0" w:lastRowLastColumn="0"/>
            </w:pPr>
            <w:r w:rsidRPr="00BF3C9C">
              <w:t>ProjectID</w:t>
            </w:r>
          </w:p>
        </w:tc>
        <w:tc>
          <w:tcPr>
            <w:tcW w:w="4169" w:type="dxa"/>
          </w:tcPr>
          <w:p w14:paraId="56FDBAD4" w14:textId="77777777" w:rsidR="007C7494" w:rsidRPr="00845520" w:rsidRDefault="007C7494" w:rsidP="00947F08">
            <w:pPr>
              <w:pStyle w:val="NoSpacing"/>
              <w:cnfStyle w:val="100000000000" w:firstRow="1" w:lastRow="0" w:firstColumn="0" w:lastColumn="0" w:oddVBand="0" w:evenVBand="0" w:oddHBand="0" w:evenHBand="0" w:firstRowFirstColumn="0" w:firstRowLastColumn="0" w:lastRowFirstColumn="0" w:lastRowLastColumn="0"/>
            </w:pPr>
            <w:r w:rsidRPr="00845520">
              <w:t>Criteria</w:t>
            </w:r>
          </w:p>
        </w:tc>
      </w:tr>
      <w:tr w:rsidR="007C7494" w:rsidRPr="00BF3C9C" w14:paraId="2474A008" w14:textId="77777777" w:rsidTr="00947F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5" w:type="dxa"/>
          </w:tcPr>
          <w:p w14:paraId="7F0F96D9" w14:textId="77777777" w:rsidR="007C7494" w:rsidRDefault="007C7494" w:rsidP="00947F08">
            <w:pPr>
              <w:pStyle w:val="NoSpacing"/>
            </w:pPr>
            <w:r>
              <w:t>10 = Project-level</w:t>
            </w:r>
          </w:p>
        </w:tc>
        <w:tc>
          <w:tcPr>
            <w:tcW w:w="2071" w:type="dxa"/>
          </w:tcPr>
          <w:p w14:paraId="141B02E3" w14:textId="77777777" w:rsidR="007C7494" w:rsidRDefault="007C7494" w:rsidP="00947F08">
            <w:pPr>
              <w:pStyle w:val="NoSpacing"/>
              <w:cnfStyle w:val="000000100000" w:firstRow="0" w:lastRow="0" w:firstColumn="0" w:lastColumn="0" w:oddVBand="0" w:evenVBand="0" w:oddHBand="1" w:evenHBand="0" w:firstRowFirstColumn="0" w:firstRowLastColumn="0" w:lastRowFirstColumn="0" w:lastRowLastColumn="0"/>
            </w:pPr>
            <w:r>
              <w:t>=tlsa_HHID.</w:t>
            </w:r>
            <w:r w:rsidRPr="00845520">
              <w:rPr>
                <w:b/>
                <w:bCs/>
              </w:rPr>
              <w:t>ProjectID</w:t>
            </w:r>
          </w:p>
        </w:tc>
        <w:tc>
          <w:tcPr>
            <w:tcW w:w="4169" w:type="dxa"/>
          </w:tcPr>
          <w:p w14:paraId="6B4A8246" w14:textId="77777777" w:rsidR="007C7494" w:rsidRPr="00BF3C9C" w:rsidRDefault="007C7494" w:rsidP="00947F08">
            <w:pPr>
              <w:pStyle w:val="NoSpacing"/>
              <w:cnfStyle w:val="000000100000" w:firstRow="0" w:lastRow="0" w:firstColumn="0" w:lastColumn="0" w:oddVBand="0" w:evenVBand="0" w:oddHBand="1" w:evenHBand="0" w:firstRowFirstColumn="0" w:firstRowLastColumn="0" w:lastRowFirstColumn="0" w:lastRowLastColumn="0"/>
            </w:pPr>
            <w:r>
              <w:t>-</w:t>
            </w:r>
          </w:p>
        </w:tc>
      </w:tr>
      <w:tr w:rsidR="007C7494" w:rsidRPr="00BF3C9C" w14:paraId="26D766B9" w14:textId="77777777" w:rsidTr="00947F0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5" w:type="dxa"/>
          </w:tcPr>
          <w:p w14:paraId="292C1C43" w14:textId="77777777" w:rsidR="007C7494" w:rsidRPr="008A7566" w:rsidRDefault="007C7494" w:rsidP="00947F08">
            <w:pPr>
              <w:pStyle w:val="NoSpacing"/>
            </w:pPr>
            <w:r>
              <w:t>11=ES project type</w:t>
            </w:r>
          </w:p>
        </w:tc>
        <w:tc>
          <w:tcPr>
            <w:tcW w:w="2071" w:type="dxa"/>
          </w:tcPr>
          <w:p w14:paraId="1C450983" w14:textId="77777777" w:rsidR="007C7494" w:rsidRPr="00845520" w:rsidRDefault="007C7494" w:rsidP="00947F08">
            <w:pPr>
              <w:pStyle w:val="NoSpacing"/>
              <w:cnfStyle w:val="000000010000" w:firstRow="0" w:lastRow="0" w:firstColumn="0" w:lastColumn="0" w:oddVBand="0" w:evenVBand="0" w:oddHBand="0" w:evenHBand="1" w:firstRowFirstColumn="0" w:firstRowLastColumn="0" w:lastRowFirstColumn="0" w:lastRowLastColumn="0"/>
            </w:pPr>
            <w:r w:rsidRPr="00845520">
              <w:t>NULL</w:t>
            </w:r>
          </w:p>
        </w:tc>
        <w:tc>
          <w:tcPr>
            <w:tcW w:w="4169" w:type="dxa"/>
          </w:tcPr>
          <w:p w14:paraId="1F8AB1E5" w14:textId="77777777" w:rsidR="007C7494" w:rsidRPr="00BF3C9C" w:rsidRDefault="007C7494" w:rsidP="00947F08">
            <w:pPr>
              <w:pStyle w:val="NoSpacing"/>
              <w:cnfStyle w:val="000000010000" w:firstRow="0" w:lastRow="0" w:firstColumn="0" w:lastColumn="0" w:oddVBand="0" w:evenVBand="0" w:oddHBand="0" w:evenHBand="1" w:firstRowFirstColumn="0" w:firstRowLastColumn="0" w:lastRowFirstColumn="0" w:lastRowLastColumn="0"/>
            </w:pPr>
            <w:r>
              <w:t>tlsa_HHID.</w:t>
            </w:r>
            <w:r w:rsidRPr="00845520">
              <w:rPr>
                <w:b/>
                <w:bCs/>
              </w:rPr>
              <w:t>ProjectType</w:t>
            </w:r>
            <w:r>
              <w:t xml:space="preserve"> = 1</w:t>
            </w:r>
          </w:p>
        </w:tc>
      </w:tr>
      <w:tr w:rsidR="007C7494" w:rsidRPr="00BF3C9C" w14:paraId="51662EFE" w14:textId="77777777" w:rsidTr="00947F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5" w:type="dxa"/>
          </w:tcPr>
          <w:p w14:paraId="308C9A74" w14:textId="77777777" w:rsidR="007C7494" w:rsidRDefault="007C7494" w:rsidP="00947F08">
            <w:pPr>
              <w:pStyle w:val="NoSpacing"/>
            </w:pPr>
            <w:r>
              <w:t>12=SH project type</w:t>
            </w:r>
          </w:p>
        </w:tc>
        <w:tc>
          <w:tcPr>
            <w:tcW w:w="2071" w:type="dxa"/>
          </w:tcPr>
          <w:p w14:paraId="1D0E266A" w14:textId="77777777" w:rsidR="007C7494" w:rsidRPr="00845520" w:rsidRDefault="007C7494" w:rsidP="00947F08">
            <w:pPr>
              <w:pStyle w:val="NoSpacing"/>
              <w:cnfStyle w:val="000000100000" w:firstRow="0" w:lastRow="0" w:firstColumn="0" w:lastColumn="0" w:oddVBand="0" w:evenVBand="0" w:oddHBand="1" w:evenHBand="0" w:firstRowFirstColumn="0" w:firstRowLastColumn="0" w:lastRowFirstColumn="0" w:lastRowLastColumn="0"/>
              <w:rPr>
                <w:b/>
                <w:bCs/>
              </w:rPr>
            </w:pPr>
            <w:r w:rsidRPr="00FE65B4">
              <w:t>NULL</w:t>
            </w:r>
          </w:p>
        </w:tc>
        <w:tc>
          <w:tcPr>
            <w:tcW w:w="4169" w:type="dxa"/>
          </w:tcPr>
          <w:p w14:paraId="42E474EB" w14:textId="77777777" w:rsidR="007C7494" w:rsidRPr="00BF3C9C" w:rsidRDefault="007C7494" w:rsidP="00947F08">
            <w:pPr>
              <w:pStyle w:val="NoSpacing"/>
              <w:cnfStyle w:val="000000100000" w:firstRow="0" w:lastRow="0" w:firstColumn="0" w:lastColumn="0" w:oddVBand="0" w:evenVBand="0" w:oddHBand="1" w:evenHBand="0" w:firstRowFirstColumn="0" w:firstRowLastColumn="0" w:lastRowFirstColumn="0" w:lastRowLastColumn="0"/>
            </w:pPr>
            <w:r>
              <w:t>tlsa_HHID.</w:t>
            </w:r>
            <w:r w:rsidRPr="00845520">
              <w:rPr>
                <w:b/>
                <w:bCs/>
              </w:rPr>
              <w:t>ProjectType</w:t>
            </w:r>
            <w:r>
              <w:t xml:space="preserve"> = 8</w:t>
            </w:r>
          </w:p>
        </w:tc>
      </w:tr>
      <w:tr w:rsidR="007C7494" w:rsidRPr="00BF3C9C" w14:paraId="5FC8A628" w14:textId="77777777" w:rsidTr="00947F0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5" w:type="dxa"/>
          </w:tcPr>
          <w:p w14:paraId="58259506" w14:textId="77777777" w:rsidR="007C7494" w:rsidRDefault="007C7494" w:rsidP="00947F08">
            <w:pPr>
              <w:pStyle w:val="NoSpacing"/>
            </w:pPr>
            <w:r>
              <w:t>13=TH project type</w:t>
            </w:r>
          </w:p>
        </w:tc>
        <w:tc>
          <w:tcPr>
            <w:tcW w:w="2071" w:type="dxa"/>
          </w:tcPr>
          <w:p w14:paraId="34D2DD59" w14:textId="77777777" w:rsidR="007C7494" w:rsidRPr="00845520" w:rsidRDefault="007C7494" w:rsidP="00947F08">
            <w:pPr>
              <w:pStyle w:val="NoSpacing"/>
              <w:cnfStyle w:val="000000010000" w:firstRow="0" w:lastRow="0" w:firstColumn="0" w:lastColumn="0" w:oddVBand="0" w:evenVBand="0" w:oddHBand="0" w:evenHBand="1" w:firstRowFirstColumn="0" w:firstRowLastColumn="0" w:lastRowFirstColumn="0" w:lastRowLastColumn="0"/>
              <w:rPr>
                <w:b/>
                <w:bCs/>
              </w:rPr>
            </w:pPr>
            <w:r w:rsidRPr="00FE65B4">
              <w:t>NULL</w:t>
            </w:r>
          </w:p>
        </w:tc>
        <w:tc>
          <w:tcPr>
            <w:tcW w:w="4169" w:type="dxa"/>
          </w:tcPr>
          <w:p w14:paraId="188274D4" w14:textId="77777777" w:rsidR="007C7494" w:rsidRPr="00BF3C9C" w:rsidRDefault="007C7494" w:rsidP="00947F08">
            <w:pPr>
              <w:pStyle w:val="NoSpacing"/>
              <w:cnfStyle w:val="000000010000" w:firstRow="0" w:lastRow="0" w:firstColumn="0" w:lastColumn="0" w:oddVBand="0" w:evenVBand="0" w:oddHBand="0" w:evenHBand="1" w:firstRowFirstColumn="0" w:firstRowLastColumn="0" w:lastRowFirstColumn="0" w:lastRowLastColumn="0"/>
            </w:pPr>
            <w:r>
              <w:t>tlsa_HHID.</w:t>
            </w:r>
            <w:r w:rsidRPr="00845520">
              <w:rPr>
                <w:b/>
                <w:bCs/>
              </w:rPr>
              <w:t>ProjectType</w:t>
            </w:r>
            <w:r>
              <w:t xml:space="preserve"> = 2</w:t>
            </w:r>
          </w:p>
        </w:tc>
      </w:tr>
      <w:tr w:rsidR="007C7494" w:rsidRPr="00BF3C9C" w14:paraId="7FDF4A3D" w14:textId="77777777" w:rsidTr="00947F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5" w:type="dxa"/>
          </w:tcPr>
          <w:p w14:paraId="2F9B2EC3" w14:textId="77777777" w:rsidR="007C7494" w:rsidRDefault="007C7494" w:rsidP="00947F08">
            <w:pPr>
              <w:pStyle w:val="NoSpacing"/>
            </w:pPr>
            <w:r>
              <w:t xml:space="preserve">14=Housed in RRH </w:t>
            </w:r>
          </w:p>
        </w:tc>
        <w:tc>
          <w:tcPr>
            <w:tcW w:w="2071" w:type="dxa"/>
          </w:tcPr>
          <w:p w14:paraId="6F5DCDB2" w14:textId="77777777" w:rsidR="007C7494" w:rsidRPr="00845520" w:rsidRDefault="007C7494" w:rsidP="00947F08">
            <w:pPr>
              <w:pStyle w:val="NoSpacing"/>
              <w:cnfStyle w:val="000000100000" w:firstRow="0" w:lastRow="0" w:firstColumn="0" w:lastColumn="0" w:oddVBand="0" w:evenVBand="0" w:oddHBand="1" w:evenHBand="0" w:firstRowFirstColumn="0" w:firstRowLastColumn="0" w:lastRowFirstColumn="0" w:lastRowLastColumn="0"/>
              <w:rPr>
                <w:b/>
                <w:bCs/>
              </w:rPr>
            </w:pPr>
            <w:r w:rsidRPr="00FE65B4">
              <w:t>NULL</w:t>
            </w:r>
          </w:p>
        </w:tc>
        <w:tc>
          <w:tcPr>
            <w:tcW w:w="4169" w:type="dxa"/>
          </w:tcPr>
          <w:p w14:paraId="7CA92437" w14:textId="77777777" w:rsidR="007C7494" w:rsidRPr="00BF3C9C" w:rsidRDefault="007C7494" w:rsidP="00947F08">
            <w:pPr>
              <w:pStyle w:val="NoSpacing"/>
              <w:cnfStyle w:val="000000100000" w:firstRow="0" w:lastRow="0" w:firstColumn="0" w:lastColumn="0" w:oddVBand="0" w:evenVBand="0" w:oddHBand="1" w:evenHBand="0" w:firstRowFirstColumn="0" w:firstRowLastColumn="0" w:lastRowFirstColumn="0" w:lastRowLastColumn="0"/>
            </w:pPr>
            <w:r>
              <w:t>tlsa_HHID.</w:t>
            </w:r>
            <w:r w:rsidRPr="00845520">
              <w:rPr>
                <w:b/>
                <w:bCs/>
              </w:rPr>
              <w:t>ProjectType</w:t>
            </w:r>
            <w:r>
              <w:t xml:space="preserve"> = 13</w:t>
            </w:r>
          </w:p>
        </w:tc>
      </w:tr>
      <w:tr w:rsidR="007C7494" w:rsidRPr="00BF3C9C" w14:paraId="5810DD0C" w14:textId="77777777" w:rsidTr="00947F0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5" w:type="dxa"/>
          </w:tcPr>
          <w:p w14:paraId="342FF488" w14:textId="77777777" w:rsidR="007C7494" w:rsidRDefault="007C7494" w:rsidP="00947F08">
            <w:pPr>
              <w:pStyle w:val="NoSpacing"/>
            </w:pPr>
            <w:r>
              <w:t xml:space="preserve">15=Housed in PSH </w:t>
            </w:r>
          </w:p>
        </w:tc>
        <w:tc>
          <w:tcPr>
            <w:tcW w:w="2071" w:type="dxa"/>
          </w:tcPr>
          <w:p w14:paraId="2EC4CE50" w14:textId="77777777" w:rsidR="007C7494" w:rsidRPr="00845520" w:rsidRDefault="007C7494" w:rsidP="00947F08">
            <w:pPr>
              <w:pStyle w:val="NoSpacing"/>
              <w:cnfStyle w:val="000000010000" w:firstRow="0" w:lastRow="0" w:firstColumn="0" w:lastColumn="0" w:oddVBand="0" w:evenVBand="0" w:oddHBand="0" w:evenHBand="1" w:firstRowFirstColumn="0" w:firstRowLastColumn="0" w:lastRowFirstColumn="0" w:lastRowLastColumn="0"/>
              <w:rPr>
                <w:b/>
                <w:bCs/>
              </w:rPr>
            </w:pPr>
            <w:r w:rsidRPr="00FE65B4">
              <w:t>NULL</w:t>
            </w:r>
          </w:p>
        </w:tc>
        <w:tc>
          <w:tcPr>
            <w:tcW w:w="4169" w:type="dxa"/>
          </w:tcPr>
          <w:p w14:paraId="4F2BA2C9" w14:textId="77777777" w:rsidR="007C7494" w:rsidRPr="00BF3C9C" w:rsidRDefault="007C7494" w:rsidP="00947F08">
            <w:pPr>
              <w:pStyle w:val="NoSpacing"/>
              <w:cnfStyle w:val="000000010000" w:firstRow="0" w:lastRow="0" w:firstColumn="0" w:lastColumn="0" w:oddVBand="0" w:evenVBand="0" w:oddHBand="0" w:evenHBand="1" w:firstRowFirstColumn="0" w:firstRowLastColumn="0" w:lastRowFirstColumn="0" w:lastRowLastColumn="0"/>
            </w:pPr>
            <w:r>
              <w:t>tlsa_HHID.</w:t>
            </w:r>
            <w:r w:rsidRPr="00845520">
              <w:rPr>
                <w:b/>
                <w:bCs/>
              </w:rPr>
              <w:t>ProjectType</w:t>
            </w:r>
            <w:r>
              <w:t xml:space="preserve"> = 1</w:t>
            </w:r>
          </w:p>
        </w:tc>
      </w:tr>
      <w:tr w:rsidR="007C7494" w:rsidRPr="00BF3C9C" w14:paraId="39D9627E" w14:textId="77777777" w:rsidTr="00947F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5" w:type="dxa"/>
          </w:tcPr>
          <w:p w14:paraId="19FD0202" w14:textId="77777777" w:rsidR="007C7494" w:rsidRDefault="007C7494" w:rsidP="00947F08">
            <w:pPr>
              <w:pStyle w:val="NoSpacing"/>
            </w:pPr>
            <w:r>
              <w:t>16=ES/SH/TH unduplicated</w:t>
            </w:r>
          </w:p>
        </w:tc>
        <w:tc>
          <w:tcPr>
            <w:tcW w:w="2071" w:type="dxa"/>
          </w:tcPr>
          <w:p w14:paraId="1A42C8BE" w14:textId="77777777" w:rsidR="007C7494" w:rsidRPr="00845520" w:rsidRDefault="007C7494" w:rsidP="00947F08">
            <w:pPr>
              <w:pStyle w:val="NoSpacing"/>
              <w:cnfStyle w:val="000000100000" w:firstRow="0" w:lastRow="0" w:firstColumn="0" w:lastColumn="0" w:oddVBand="0" w:evenVBand="0" w:oddHBand="1" w:evenHBand="0" w:firstRowFirstColumn="0" w:firstRowLastColumn="0" w:lastRowFirstColumn="0" w:lastRowLastColumn="0"/>
              <w:rPr>
                <w:b/>
                <w:bCs/>
              </w:rPr>
            </w:pPr>
            <w:r w:rsidRPr="00FE65B4">
              <w:t>NULL</w:t>
            </w:r>
          </w:p>
        </w:tc>
        <w:tc>
          <w:tcPr>
            <w:tcW w:w="4169" w:type="dxa"/>
          </w:tcPr>
          <w:p w14:paraId="0F1BD57A" w14:textId="77777777" w:rsidR="007C7494" w:rsidRPr="00BF3C9C" w:rsidRDefault="007C7494" w:rsidP="00947F08">
            <w:pPr>
              <w:pStyle w:val="NoSpacing"/>
              <w:cnfStyle w:val="000000100000" w:firstRow="0" w:lastRow="0" w:firstColumn="0" w:lastColumn="0" w:oddVBand="0" w:evenVBand="0" w:oddHBand="1" w:evenHBand="0" w:firstRowFirstColumn="0" w:firstRowLastColumn="0" w:lastRowFirstColumn="0" w:lastRowLastColumn="0"/>
            </w:pPr>
            <w:r>
              <w:t>tlsa_HHID.</w:t>
            </w:r>
            <w:r w:rsidRPr="00845520">
              <w:rPr>
                <w:b/>
                <w:bCs/>
              </w:rPr>
              <w:t>ProjectType</w:t>
            </w:r>
            <w:r>
              <w:t xml:space="preserve"> in (1,8,2)</w:t>
            </w:r>
          </w:p>
        </w:tc>
      </w:tr>
    </w:tbl>
    <w:p w14:paraId="4120C8C3" w14:textId="4F019A9D" w:rsidR="00FD2071" w:rsidRDefault="002949D6" w:rsidP="006D690D">
      <w:pPr>
        <w:pStyle w:val="Heading4"/>
      </w:pPr>
      <w:r>
        <w:t xml:space="preserve">ReportRow, </w:t>
      </w:r>
      <w:r w:rsidR="006D690D">
        <w:t>Population</w:t>
      </w:r>
      <w:r>
        <w:t>,</w:t>
      </w:r>
      <w:r w:rsidR="00B06D16">
        <w:t xml:space="preserve"> </w:t>
      </w:r>
      <w:r w:rsidR="006D690D">
        <w:t>and HHType</w:t>
      </w:r>
    </w:p>
    <w:p w14:paraId="63C36C79" w14:textId="0B956336" w:rsidR="002949D6" w:rsidRPr="00EB6790" w:rsidRDefault="002949D6" w:rsidP="00806558">
      <w:r>
        <w:t>The only difference in logic between rows 56 and 57 are the populations. Both count bednights in the LSA report period</w:t>
      </w:r>
      <w:r w:rsidR="0034194F">
        <w:t xml:space="preserve"> for the populations and household types in the table below</w:t>
      </w:r>
      <w:r>
        <w:t>.</w:t>
      </w:r>
    </w:p>
    <w:tbl>
      <w:tblPr>
        <w:tblStyle w:val="Style11"/>
        <w:tblW w:w="9355" w:type="dxa"/>
        <w:tblLook w:val="04A0" w:firstRow="1" w:lastRow="0" w:firstColumn="1" w:lastColumn="0" w:noHBand="0" w:noVBand="1"/>
      </w:tblPr>
      <w:tblGrid>
        <w:gridCol w:w="1154"/>
        <w:gridCol w:w="1126"/>
        <w:gridCol w:w="2223"/>
        <w:gridCol w:w="1964"/>
        <w:gridCol w:w="2888"/>
      </w:tblGrid>
      <w:tr w:rsidR="00FD7A5D" w:rsidRPr="00221967" w14:paraId="68EF9B9C" w14:textId="77777777" w:rsidTr="00947F08">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1154" w:type="dxa"/>
          </w:tcPr>
          <w:p w14:paraId="085D72DF" w14:textId="77777777" w:rsidR="00FD7A5D" w:rsidRDefault="00FD7A5D" w:rsidP="00947F08">
            <w:pPr>
              <w:pStyle w:val="NoSpacing"/>
            </w:pPr>
            <w:r>
              <w:t>ReportRow</w:t>
            </w:r>
          </w:p>
        </w:tc>
        <w:tc>
          <w:tcPr>
            <w:tcW w:w="1126" w:type="dxa"/>
          </w:tcPr>
          <w:p w14:paraId="040C9827" w14:textId="77777777" w:rsidR="00FD7A5D" w:rsidRPr="001475A1" w:rsidRDefault="00FD7A5D" w:rsidP="00947F08">
            <w:pPr>
              <w:pStyle w:val="NoSpacing"/>
              <w:cnfStyle w:val="100000000000" w:firstRow="1" w:lastRow="0" w:firstColumn="0" w:lastColumn="0" w:oddVBand="0" w:evenVBand="0" w:oddHBand="0" w:evenHBand="0" w:firstRowFirstColumn="0" w:firstRowLastColumn="0" w:lastRowFirstColumn="0" w:lastRowLastColumn="0"/>
            </w:pPr>
            <w:r>
              <w:t>Population</w:t>
            </w:r>
          </w:p>
        </w:tc>
        <w:tc>
          <w:tcPr>
            <w:tcW w:w="2223" w:type="dxa"/>
          </w:tcPr>
          <w:p w14:paraId="7235BA0D" w14:textId="77777777" w:rsidR="00FD7A5D" w:rsidRPr="001475A1" w:rsidRDefault="00FD7A5D" w:rsidP="00947F08">
            <w:pPr>
              <w:pStyle w:val="NoSpacing"/>
              <w:cnfStyle w:val="100000000000" w:firstRow="1" w:lastRow="0" w:firstColumn="0" w:lastColumn="0" w:oddVBand="0" w:evenVBand="0" w:oddHBand="0" w:evenHBand="0" w:firstRowFirstColumn="0" w:firstRowLastColumn="0" w:lastRowFirstColumn="0" w:lastRowLastColumn="0"/>
              <w:rPr>
                <w:b w:val="0"/>
                <w:bCs w:val="0"/>
              </w:rPr>
            </w:pPr>
            <w:r>
              <w:rPr>
                <w:b w:val="0"/>
                <w:bCs w:val="0"/>
              </w:rPr>
              <w:t>Name</w:t>
            </w:r>
          </w:p>
        </w:tc>
        <w:tc>
          <w:tcPr>
            <w:tcW w:w="1964" w:type="dxa"/>
          </w:tcPr>
          <w:p w14:paraId="122F732C" w14:textId="77777777" w:rsidR="00FD7A5D" w:rsidRPr="004C74F2" w:rsidRDefault="00FD7A5D" w:rsidP="00947F08">
            <w:pPr>
              <w:pStyle w:val="NoSpacing"/>
              <w:cnfStyle w:val="100000000000" w:firstRow="1" w:lastRow="0" w:firstColumn="0" w:lastColumn="0" w:oddVBand="0" w:evenVBand="0" w:oddHBand="0" w:evenHBand="0" w:firstRowFirstColumn="0" w:firstRowLastColumn="0" w:lastRowFirstColumn="0" w:lastRowLastColumn="0"/>
              <w:rPr>
                <w:bCs w:val="0"/>
              </w:rPr>
            </w:pPr>
            <w:r w:rsidRPr="004C74F2">
              <w:rPr>
                <w:bCs w:val="0"/>
              </w:rPr>
              <w:t>HHType</w:t>
            </w:r>
          </w:p>
        </w:tc>
        <w:tc>
          <w:tcPr>
            <w:tcW w:w="2888" w:type="dxa"/>
          </w:tcPr>
          <w:p w14:paraId="41620892" w14:textId="77777777" w:rsidR="00FD7A5D" w:rsidRPr="001475A1" w:rsidRDefault="00FD7A5D" w:rsidP="00947F08">
            <w:pPr>
              <w:pStyle w:val="NoSpacing"/>
              <w:cnfStyle w:val="100000000000" w:firstRow="1" w:lastRow="0" w:firstColumn="0" w:lastColumn="0" w:oddVBand="0" w:evenVBand="0" w:oddHBand="0" w:evenHBand="0" w:firstRowFirstColumn="0" w:firstRowLastColumn="0" w:lastRowFirstColumn="0" w:lastRowLastColumn="0"/>
            </w:pPr>
            <w:r>
              <w:t>Criteria</w:t>
            </w:r>
          </w:p>
        </w:tc>
      </w:tr>
      <w:tr w:rsidR="00FD7A5D" w:rsidRPr="001475A1" w14:paraId="6798F13C" w14:textId="77777777" w:rsidTr="00947F0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154" w:type="dxa"/>
          </w:tcPr>
          <w:p w14:paraId="4B318FF4" w14:textId="77777777" w:rsidR="00FD7A5D" w:rsidRPr="00F016B9" w:rsidRDefault="00FD7A5D" w:rsidP="00947F08">
            <w:pPr>
              <w:pStyle w:val="NoSpacing"/>
            </w:pPr>
            <w:r>
              <w:t>56</w:t>
            </w:r>
          </w:p>
        </w:tc>
        <w:tc>
          <w:tcPr>
            <w:tcW w:w="1126" w:type="dxa"/>
          </w:tcPr>
          <w:p w14:paraId="476C6D24" w14:textId="77777777" w:rsidR="00FD7A5D" w:rsidRPr="001475A1" w:rsidRDefault="00FD7A5D" w:rsidP="00947F08">
            <w:pPr>
              <w:pStyle w:val="NoSpacing"/>
              <w:cnfStyle w:val="000000100000" w:firstRow="0" w:lastRow="0" w:firstColumn="0" w:lastColumn="0" w:oddVBand="0" w:evenVBand="0" w:oddHBand="1" w:evenHBand="0" w:firstRowFirstColumn="0" w:firstRowLastColumn="0" w:lastRowFirstColumn="0" w:lastRowLastColumn="0"/>
            </w:pPr>
            <w:r w:rsidRPr="00F016B9">
              <w:t>0</w:t>
            </w:r>
          </w:p>
        </w:tc>
        <w:tc>
          <w:tcPr>
            <w:tcW w:w="2223" w:type="dxa"/>
          </w:tcPr>
          <w:p w14:paraId="25A3CE54" w14:textId="77777777" w:rsidR="00FD7A5D" w:rsidRPr="001475A1" w:rsidRDefault="00FD7A5D" w:rsidP="00947F08">
            <w:pPr>
              <w:pStyle w:val="NoSpacing"/>
              <w:cnfStyle w:val="000000100000" w:firstRow="0" w:lastRow="0" w:firstColumn="0" w:lastColumn="0" w:oddVBand="0" w:evenVBand="0" w:oddHBand="1" w:evenHBand="0" w:firstRowFirstColumn="0" w:firstRowLastColumn="0" w:lastRowFirstColumn="0" w:lastRowLastColumn="0"/>
            </w:pPr>
            <w:r w:rsidRPr="00F016B9">
              <w:t>All</w:t>
            </w:r>
          </w:p>
        </w:tc>
        <w:tc>
          <w:tcPr>
            <w:tcW w:w="1964" w:type="dxa"/>
          </w:tcPr>
          <w:p w14:paraId="182F3499" w14:textId="77777777" w:rsidR="00FD7A5D" w:rsidRPr="001475A1" w:rsidRDefault="00FD7A5D" w:rsidP="00947F08">
            <w:pPr>
              <w:pStyle w:val="NoSpacing"/>
              <w:cnfStyle w:val="000000100000" w:firstRow="0" w:lastRow="0" w:firstColumn="0" w:lastColumn="0" w:oddVBand="0" w:evenVBand="0" w:oddHBand="1" w:evenHBand="0" w:firstRowFirstColumn="0" w:firstRowLastColumn="0" w:lastRowFirstColumn="0" w:lastRowLastColumn="0"/>
            </w:pPr>
            <w:r>
              <w:t>0,1,2,3,99</w:t>
            </w:r>
          </w:p>
        </w:tc>
        <w:tc>
          <w:tcPr>
            <w:tcW w:w="2888" w:type="dxa"/>
          </w:tcPr>
          <w:p w14:paraId="6601A161" w14:textId="77777777" w:rsidR="00FD7A5D" w:rsidRPr="001475A1" w:rsidRDefault="00FD7A5D" w:rsidP="00947F08">
            <w:pPr>
              <w:pStyle w:val="NoSpacing"/>
              <w:cnfStyle w:val="000000100000" w:firstRow="0" w:lastRow="0" w:firstColumn="0" w:lastColumn="0" w:oddVBand="0" w:evenVBand="0" w:oddHBand="1" w:evenHBand="0" w:firstRowFirstColumn="0" w:firstRowLastColumn="0" w:lastRowFirstColumn="0" w:lastRowLastColumn="0"/>
            </w:pPr>
            <w:r>
              <w:t>-</w:t>
            </w:r>
          </w:p>
        </w:tc>
      </w:tr>
      <w:tr w:rsidR="00FD7A5D" w:rsidRPr="001475A1" w14:paraId="7A5DADF9" w14:textId="77777777" w:rsidTr="00947F0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154" w:type="dxa"/>
          </w:tcPr>
          <w:p w14:paraId="716B7352" w14:textId="77777777" w:rsidR="00FD7A5D" w:rsidRPr="00F016B9" w:rsidRDefault="00FD7A5D" w:rsidP="00947F08">
            <w:pPr>
              <w:pStyle w:val="NoSpacing"/>
            </w:pPr>
            <w:r>
              <w:t>56</w:t>
            </w:r>
          </w:p>
        </w:tc>
        <w:tc>
          <w:tcPr>
            <w:tcW w:w="1126" w:type="dxa"/>
          </w:tcPr>
          <w:p w14:paraId="4233F98A" w14:textId="77777777" w:rsidR="00FD7A5D" w:rsidRPr="001475A1" w:rsidRDefault="00FD7A5D" w:rsidP="00947F08">
            <w:pPr>
              <w:pStyle w:val="NoSpacing"/>
              <w:cnfStyle w:val="000000010000" w:firstRow="0" w:lastRow="0" w:firstColumn="0" w:lastColumn="0" w:oddVBand="0" w:evenVBand="0" w:oddHBand="0" w:evenHBand="1" w:firstRowFirstColumn="0" w:firstRowLastColumn="0" w:lastRowFirstColumn="0" w:lastRowLastColumn="0"/>
            </w:pPr>
            <w:r w:rsidRPr="00F016B9">
              <w:t>1</w:t>
            </w:r>
          </w:p>
        </w:tc>
        <w:tc>
          <w:tcPr>
            <w:tcW w:w="2223" w:type="dxa"/>
          </w:tcPr>
          <w:p w14:paraId="5EF8FA93" w14:textId="77777777" w:rsidR="00FD7A5D" w:rsidRPr="001475A1" w:rsidRDefault="00FD7A5D" w:rsidP="00947F08">
            <w:pPr>
              <w:pStyle w:val="NoSpacing"/>
              <w:cnfStyle w:val="000000010000" w:firstRow="0" w:lastRow="0" w:firstColumn="0" w:lastColumn="0" w:oddVBand="0" w:evenVBand="0" w:oddHBand="0" w:evenHBand="1" w:firstRowFirstColumn="0" w:firstRowLastColumn="0" w:lastRowFirstColumn="0" w:lastRowLastColumn="0"/>
            </w:pPr>
            <w:r w:rsidRPr="00F016B9">
              <w:t>Youth</w:t>
            </w:r>
            <w:r>
              <w:t xml:space="preserve"> </w:t>
            </w:r>
            <w:r w:rsidRPr="00F016B9">
              <w:t>18-21</w:t>
            </w:r>
          </w:p>
        </w:tc>
        <w:tc>
          <w:tcPr>
            <w:tcW w:w="1964" w:type="dxa"/>
          </w:tcPr>
          <w:p w14:paraId="10B1B245" w14:textId="77777777" w:rsidR="00FD7A5D" w:rsidRPr="001475A1" w:rsidRDefault="00FD7A5D" w:rsidP="00947F08">
            <w:pPr>
              <w:pStyle w:val="NoSpacing"/>
              <w:cnfStyle w:val="000000010000" w:firstRow="0" w:lastRow="0" w:firstColumn="0" w:lastColumn="0" w:oddVBand="0" w:evenVBand="0" w:oddHBand="0" w:evenHBand="1" w:firstRowFirstColumn="0" w:firstRowLastColumn="0" w:lastRowFirstColumn="0" w:lastRowLastColumn="0"/>
            </w:pPr>
            <w:r>
              <w:t>1</w:t>
            </w:r>
          </w:p>
        </w:tc>
        <w:tc>
          <w:tcPr>
            <w:tcW w:w="2888" w:type="dxa"/>
          </w:tcPr>
          <w:p w14:paraId="0C10C4E1" w14:textId="77777777" w:rsidR="00FD7A5D" w:rsidRPr="001475A1" w:rsidRDefault="00FD7A5D" w:rsidP="00947F08">
            <w:pPr>
              <w:pStyle w:val="NoSpacing"/>
              <w:cnfStyle w:val="000000010000" w:firstRow="0" w:lastRow="0" w:firstColumn="0" w:lastColumn="0" w:oddVBand="0" w:evenVBand="0" w:oddHBand="0" w:evenHBand="1" w:firstRowFirstColumn="0" w:firstRowLastColumn="0" w:lastRowFirstColumn="0" w:lastRowLastColumn="0"/>
            </w:pPr>
            <w:r>
              <w:rPr>
                <w:b/>
              </w:rPr>
              <w:t xml:space="preserve">HHAdultAge </w:t>
            </w:r>
            <w:r w:rsidRPr="00A116C0">
              <w:t>= 18</w:t>
            </w:r>
            <w:r>
              <w:t xml:space="preserve"> </w:t>
            </w:r>
          </w:p>
        </w:tc>
      </w:tr>
      <w:tr w:rsidR="00FD7A5D" w:rsidRPr="001475A1" w14:paraId="7CCC4A9D" w14:textId="77777777" w:rsidTr="00947F0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154" w:type="dxa"/>
          </w:tcPr>
          <w:p w14:paraId="76E8192C" w14:textId="77777777" w:rsidR="00FD7A5D" w:rsidRPr="00F016B9" w:rsidRDefault="00FD7A5D" w:rsidP="00947F08">
            <w:pPr>
              <w:pStyle w:val="NoSpacing"/>
            </w:pPr>
            <w:r>
              <w:t>56</w:t>
            </w:r>
          </w:p>
        </w:tc>
        <w:tc>
          <w:tcPr>
            <w:tcW w:w="1126" w:type="dxa"/>
          </w:tcPr>
          <w:p w14:paraId="411AA698" w14:textId="77777777" w:rsidR="00FD7A5D" w:rsidRPr="001475A1" w:rsidRDefault="00FD7A5D" w:rsidP="00947F08">
            <w:pPr>
              <w:pStyle w:val="NoSpacing"/>
              <w:cnfStyle w:val="000000100000" w:firstRow="0" w:lastRow="0" w:firstColumn="0" w:lastColumn="0" w:oddVBand="0" w:evenVBand="0" w:oddHBand="1" w:evenHBand="0" w:firstRowFirstColumn="0" w:firstRowLastColumn="0" w:lastRowFirstColumn="0" w:lastRowLastColumn="0"/>
            </w:pPr>
            <w:r w:rsidRPr="00F016B9">
              <w:t>2</w:t>
            </w:r>
          </w:p>
        </w:tc>
        <w:tc>
          <w:tcPr>
            <w:tcW w:w="2223" w:type="dxa"/>
          </w:tcPr>
          <w:p w14:paraId="3675E791" w14:textId="77777777" w:rsidR="00FD7A5D" w:rsidRPr="001475A1" w:rsidRDefault="00FD7A5D" w:rsidP="00947F08">
            <w:pPr>
              <w:pStyle w:val="NoSpacing"/>
              <w:cnfStyle w:val="000000100000" w:firstRow="0" w:lastRow="0" w:firstColumn="0" w:lastColumn="0" w:oddVBand="0" w:evenVBand="0" w:oddHBand="1" w:evenHBand="0" w:firstRowFirstColumn="0" w:firstRowLastColumn="0" w:lastRowFirstColumn="0" w:lastRowLastColumn="0"/>
            </w:pPr>
            <w:r w:rsidRPr="00F016B9">
              <w:t>Youth 22-24</w:t>
            </w:r>
          </w:p>
        </w:tc>
        <w:tc>
          <w:tcPr>
            <w:tcW w:w="1964" w:type="dxa"/>
          </w:tcPr>
          <w:p w14:paraId="6441710D" w14:textId="77777777" w:rsidR="00FD7A5D" w:rsidRPr="001475A1" w:rsidRDefault="00FD7A5D" w:rsidP="00947F08">
            <w:pPr>
              <w:pStyle w:val="NoSpacing"/>
              <w:cnfStyle w:val="000000100000" w:firstRow="0" w:lastRow="0" w:firstColumn="0" w:lastColumn="0" w:oddVBand="0" w:evenVBand="0" w:oddHBand="1" w:evenHBand="0" w:firstRowFirstColumn="0" w:firstRowLastColumn="0" w:lastRowFirstColumn="0" w:lastRowLastColumn="0"/>
            </w:pPr>
            <w:r>
              <w:t>1</w:t>
            </w:r>
          </w:p>
        </w:tc>
        <w:tc>
          <w:tcPr>
            <w:tcW w:w="2888" w:type="dxa"/>
          </w:tcPr>
          <w:p w14:paraId="3D9AF596" w14:textId="77777777" w:rsidR="00FD7A5D" w:rsidRPr="001475A1" w:rsidRDefault="00FD7A5D" w:rsidP="00947F08">
            <w:pPr>
              <w:pStyle w:val="NoSpacing"/>
              <w:cnfStyle w:val="000000100000" w:firstRow="0" w:lastRow="0" w:firstColumn="0" w:lastColumn="0" w:oddVBand="0" w:evenVBand="0" w:oddHBand="1" w:evenHBand="0" w:firstRowFirstColumn="0" w:firstRowLastColumn="0" w:lastRowFirstColumn="0" w:lastRowLastColumn="0"/>
            </w:pPr>
            <w:r>
              <w:rPr>
                <w:b/>
              </w:rPr>
              <w:t xml:space="preserve">HHAdultAge </w:t>
            </w:r>
            <w:r w:rsidRPr="00A116C0">
              <w:t>= 24</w:t>
            </w:r>
            <w:r>
              <w:t xml:space="preserve"> </w:t>
            </w:r>
          </w:p>
        </w:tc>
      </w:tr>
      <w:tr w:rsidR="00FD7A5D" w:rsidRPr="001475A1" w14:paraId="384EEED4" w14:textId="77777777" w:rsidTr="00947F0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154" w:type="dxa"/>
          </w:tcPr>
          <w:p w14:paraId="4457620B" w14:textId="77777777" w:rsidR="00FD7A5D" w:rsidRDefault="00FD7A5D" w:rsidP="00947F08">
            <w:pPr>
              <w:pStyle w:val="NoSpacing"/>
            </w:pPr>
            <w:r>
              <w:t>57</w:t>
            </w:r>
          </w:p>
        </w:tc>
        <w:tc>
          <w:tcPr>
            <w:tcW w:w="1126" w:type="dxa"/>
          </w:tcPr>
          <w:p w14:paraId="67592752" w14:textId="77777777" w:rsidR="00FD7A5D" w:rsidRPr="00F016B9" w:rsidRDefault="00FD7A5D" w:rsidP="00947F08">
            <w:pPr>
              <w:pStyle w:val="NoSpacing"/>
              <w:cnfStyle w:val="000000010000" w:firstRow="0" w:lastRow="0" w:firstColumn="0" w:lastColumn="0" w:oddVBand="0" w:evenVBand="0" w:oddHBand="0" w:evenHBand="1" w:firstRowFirstColumn="0" w:firstRowLastColumn="0" w:lastRowFirstColumn="0" w:lastRowLastColumn="0"/>
            </w:pPr>
            <w:r>
              <w:t>50</w:t>
            </w:r>
          </w:p>
        </w:tc>
        <w:tc>
          <w:tcPr>
            <w:tcW w:w="2223" w:type="dxa"/>
          </w:tcPr>
          <w:p w14:paraId="62466122" w14:textId="77777777" w:rsidR="00FD7A5D" w:rsidRPr="00F016B9" w:rsidRDefault="00FD7A5D" w:rsidP="00947F08">
            <w:pPr>
              <w:pStyle w:val="NoSpacing"/>
              <w:cnfStyle w:val="000000010000" w:firstRow="0" w:lastRow="0" w:firstColumn="0" w:lastColumn="0" w:oddVBand="0" w:evenVBand="0" w:oddHBand="0" w:evenHBand="1" w:firstRowFirstColumn="0" w:firstRowLastColumn="0" w:lastRowFirstColumn="0" w:lastRowLastColumn="0"/>
            </w:pPr>
            <w:r w:rsidRPr="00BD3702">
              <w:t>Veteran</w:t>
            </w:r>
          </w:p>
        </w:tc>
        <w:tc>
          <w:tcPr>
            <w:tcW w:w="1964" w:type="dxa"/>
          </w:tcPr>
          <w:p w14:paraId="41094838" w14:textId="77777777" w:rsidR="00FD7A5D" w:rsidRDefault="00FD7A5D" w:rsidP="00947F08">
            <w:pPr>
              <w:pStyle w:val="NoSpacing"/>
              <w:cnfStyle w:val="000000010000" w:firstRow="0" w:lastRow="0" w:firstColumn="0" w:lastColumn="0" w:oddVBand="0" w:evenVBand="0" w:oddHBand="0" w:evenHBand="1" w:firstRowFirstColumn="0" w:firstRowLastColumn="0" w:lastRowFirstColumn="0" w:lastRowLastColumn="0"/>
            </w:pPr>
            <w:r>
              <w:t>0,1,2,99</w:t>
            </w:r>
          </w:p>
        </w:tc>
        <w:tc>
          <w:tcPr>
            <w:tcW w:w="2888" w:type="dxa"/>
          </w:tcPr>
          <w:p w14:paraId="1C245148" w14:textId="77777777" w:rsidR="00FD7A5D" w:rsidRDefault="00FD7A5D" w:rsidP="00947F08">
            <w:pPr>
              <w:pStyle w:val="NoSpacing"/>
              <w:cnfStyle w:val="000000010000" w:firstRow="0" w:lastRow="0" w:firstColumn="0" w:lastColumn="0" w:oddVBand="0" w:evenVBand="0" w:oddHBand="0" w:evenHBand="1" w:firstRowFirstColumn="0" w:firstRowLastColumn="0" w:lastRowFirstColumn="0" w:lastRowLastColumn="0"/>
              <w:rPr>
                <w:b/>
              </w:rPr>
            </w:pPr>
            <w:r w:rsidRPr="002C297C">
              <w:rPr>
                <w:b/>
              </w:rPr>
              <w:t>VetStatus</w:t>
            </w:r>
            <w:r>
              <w:t xml:space="preserve"> = 1</w:t>
            </w:r>
          </w:p>
        </w:tc>
      </w:tr>
      <w:tr w:rsidR="00FD7A5D" w:rsidRPr="001475A1" w14:paraId="724948FC" w14:textId="77777777" w:rsidTr="00947F0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154" w:type="dxa"/>
          </w:tcPr>
          <w:p w14:paraId="472D1348" w14:textId="77777777" w:rsidR="00FD7A5D" w:rsidRDefault="00FD7A5D" w:rsidP="00947F08">
            <w:pPr>
              <w:pStyle w:val="NoSpacing"/>
            </w:pPr>
            <w:r>
              <w:t>57</w:t>
            </w:r>
          </w:p>
        </w:tc>
        <w:tc>
          <w:tcPr>
            <w:tcW w:w="1126" w:type="dxa"/>
          </w:tcPr>
          <w:p w14:paraId="274989F3" w14:textId="77777777" w:rsidR="00FD7A5D" w:rsidRPr="00F016B9" w:rsidRDefault="00FD7A5D" w:rsidP="00947F08">
            <w:pPr>
              <w:pStyle w:val="NoSpacing"/>
              <w:cnfStyle w:val="000000100000" w:firstRow="0" w:lastRow="0" w:firstColumn="0" w:lastColumn="0" w:oddVBand="0" w:evenVBand="0" w:oddHBand="1" w:evenHBand="0" w:firstRowFirstColumn="0" w:firstRowLastColumn="0" w:lastRowFirstColumn="0" w:lastRowLastColumn="0"/>
            </w:pPr>
            <w:r>
              <w:t>53</w:t>
            </w:r>
          </w:p>
        </w:tc>
        <w:tc>
          <w:tcPr>
            <w:tcW w:w="2223" w:type="dxa"/>
          </w:tcPr>
          <w:p w14:paraId="4B3DEC1E" w14:textId="77777777" w:rsidR="00FD7A5D" w:rsidRPr="00F016B9" w:rsidRDefault="00FD7A5D" w:rsidP="00947F08">
            <w:pPr>
              <w:pStyle w:val="NoSpacing"/>
              <w:cnfStyle w:val="000000100000" w:firstRow="0" w:lastRow="0" w:firstColumn="0" w:lastColumn="0" w:oddVBand="0" w:evenVBand="0" w:oddHBand="1" w:evenHBand="0" w:firstRowFirstColumn="0" w:firstRowLastColumn="0" w:lastRowFirstColumn="0" w:lastRowLastColumn="0"/>
            </w:pPr>
            <w:r w:rsidRPr="00BD3702">
              <w:t>Chronically Homeless Adult/HoH</w:t>
            </w:r>
          </w:p>
        </w:tc>
        <w:tc>
          <w:tcPr>
            <w:tcW w:w="1964" w:type="dxa"/>
          </w:tcPr>
          <w:p w14:paraId="2198279F" w14:textId="77777777" w:rsidR="00FD7A5D" w:rsidRDefault="00FD7A5D" w:rsidP="00947F08">
            <w:pPr>
              <w:pStyle w:val="NoSpacing"/>
              <w:cnfStyle w:val="000000100000" w:firstRow="0" w:lastRow="0" w:firstColumn="0" w:lastColumn="0" w:oddVBand="0" w:evenVBand="0" w:oddHBand="1" w:evenHBand="0" w:firstRowFirstColumn="0" w:firstRowLastColumn="0" w:lastRowFirstColumn="0" w:lastRowLastColumn="0"/>
            </w:pPr>
            <w:r>
              <w:t>0,1,2,3,99</w:t>
            </w:r>
          </w:p>
        </w:tc>
        <w:tc>
          <w:tcPr>
            <w:tcW w:w="2888" w:type="dxa"/>
          </w:tcPr>
          <w:p w14:paraId="6534C7BD" w14:textId="77777777" w:rsidR="00FD7A5D" w:rsidRPr="00107D01" w:rsidRDefault="00FD7A5D" w:rsidP="00947F08">
            <w:pPr>
              <w:pStyle w:val="NoSpacing"/>
              <w:cnfStyle w:val="000000100000" w:firstRow="0" w:lastRow="0" w:firstColumn="0" w:lastColumn="0" w:oddVBand="0" w:evenVBand="0" w:oddHBand="1" w:evenHBand="0" w:firstRowFirstColumn="0" w:firstRowLastColumn="0" w:lastRowFirstColumn="0" w:lastRowLastColumn="0"/>
            </w:pPr>
            <w:r>
              <w:rPr>
                <w:b/>
              </w:rPr>
              <w:t>D</w:t>
            </w:r>
            <w:r w:rsidRPr="0060237C">
              <w:rPr>
                <w:b/>
              </w:rPr>
              <w:t>isabilityStatus</w:t>
            </w:r>
            <w:r w:rsidRPr="00107D01">
              <w:t xml:space="preserve"> = 1 and</w:t>
            </w:r>
            <w:r>
              <w:t>:</w:t>
            </w:r>
          </w:p>
          <w:p w14:paraId="34DF9AB7" w14:textId="77777777" w:rsidR="00FD7A5D" w:rsidRDefault="00FD7A5D" w:rsidP="00947F08">
            <w:pPr>
              <w:pStyle w:val="NoSpacing"/>
              <w:cnfStyle w:val="000000100000" w:firstRow="0" w:lastRow="0" w:firstColumn="0" w:lastColumn="0" w:oddVBand="0" w:evenVBand="0" w:oddHBand="1" w:evenHBand="0" w:firstRowFirstColumn="0" w:firstRowLastColumn="0" w:lastRowFirstColumn="0" w:lastRowLastColumn="0"/>
            </w:pPr>
            <w:r w:rsidRPr="00B432AB">
              <w:rPr>
                <w:b/>
              </w:rPr>
              <w:t>C</w:t>
            </w:r>
            <w:r w:rsidRPr="0092779E">
              <w:rPr>
                <w:b/>
              </w:rPr>
              <w:t>HTime</w:t>
            </w:r>
            <w:r w:rsidRPr="00107D01">
              <w:t xml:space="preserve"> = 365</w:t>
            </w:r>
            <w:r>
              <w:t xml:space="preserve"> and </w:t>
            </w:r>
            <w:r w:rsidRPr="00B432AB">
              <w:rPr>
                <w:b/>
              </w:rPr>
              <w:t>CHTimeStatus</w:t>
            </w:r>
            <w:r w:rsidRPr="00107D01">
              <w:t xml:space="preserve"> in (1,2)</w:t>
            </w:r>
            <w:r>
              <w:t>; or</w:t>
            </w:r>
          </w:p>
          <w:p w14:paraId="013F3E65" w14:textId="77777777" w:rsidR="00FD7A5D" w:rsidRDefault="00FD7A5D" w:rsidP="00947F08">
            <w:pPr>
              <w:pStyle w:val="NoSpacing"/>
              <w:cnfStyle w:val="000000100000" w:firstRow="0" w:lastRow="0" w:firstColumn="0" w:lastColumn="0" w:oddVBand="0" w:evenVBand="0" w:oddHBand="1" w:evenHBand="0" w:firstRowFirstColumn="0" w:firstRowLastColumn="0" w:lastRowFirstColumn="0" w:lastRowLastColumn="0"/>
              <w:rPr>
                <w:b/>
              </w:rPr>
            </w:pPr>
            <w:r w:rsidRPr="002C297C">
              <w:rPr>
                <w:b/>
              </w:rPr>
              <w:t>CHTime</w:t>
            </w:r>
            <w:r w:rsidRPr="005F4836">
              <w:t xml:space="preserve"> = 400 and </w:t>
            </w:r>
            <w:r w:rsidRPr="002C297C">
              <w:rPr>
                <w:b/>
              </w:rPr>
              <w:t>CHTimeStatus</w:t>
            </w:r>
            <w:r w:rsidRPr="005F4836">
              <w:t xml:space="preserve"> = 2</w:t>
            </w:r>
          </w:p>
        </w:tc>
      </w:tr>
    </w:tbl>
    <w:p w14:paraId="4C3C95C5" w14:textId="77777777" w:rsidR="00FD7A5D" w:rsidRPr="00806558" w:rsidRDefault="00FD7A5D" w:rsidP="00806558">
      <w:pPr>
        <w:pStyle w:val="Heading4"/>
      </w:pPr>
      <w:r w:rsidRPr="00806558">
        <w:t>Value</w:t>
      </w:r>
    </w:p>
    <w:p w14:paraId="1308008C" w14:textId="307DF248" w:rsidR="00B651D0" w:rsidRDefault="002256C7" w:rsidP="002256C7">
      <w:r w:rsidRPr="00A355EA">
        <w:rPr>
          <w:b/>
        </w:rPr>
        <w:t>Value</w:t>
      </w:r>
      <w:r>
        <w:t xml:space="preserve"> = a count of </w:t>
      </w:r>
      <w:r w:rsidR="0067749F">
        <w:t xml:space="preserve">the combination of </w:t>
      </w:r>
      <w:r w:rsidR="00A768D9">
        <w:t xml:space="preserve">[Date] and distinct </w:t>
      </w:r>
      <w:r w:rsidR="00A768D9" w:rsidRPr="00291CD4">
        <w:rPr>
          <w:b/>
        </w:rPr>
        <w:t>PersonalID</w:t>
      </w:r>
      <w:r w:rsidR="00A768D9" w:rsidRPr="00A005D8">
        <w:rPr>
          <w:iCs/>
        </w:rPr>
        <w:t>s</w:t>
      </w:r>
      <w:r w:rsidR="00A768D9" w:rsidRPr="00081EF8">
        <w:rPr>
          <w:iCs/>
        </w:rPr>
        <w:t xml:space="preserve"> </w:t>
      </w:r>
      <w:r w:rsidR="00A768D9">
        <w:t xml:space="preserve">in </w:t>
      </w:r>
      <w:r w:rsidR="008D320E">
        <w:t xml:space="preserve">tlsa_Enrollment where </w:t>
      </w:r>
      <w:r w:rsidR="008D320E" w:rsidRPr="008D320E">
        <w:rPr>
          <w:b/>
          <w:bCs/>
        </w:rPr>
        <w:t>AHAR</w:t>
      </w:r>
      <w:r w:rsidR="008D320E">
        <w:t xml:space="preserve"> = 1 and meet the criteria for inclusion based on household type and population identfiers</w:t>
      </w:r>
      <w:r w:rsidR="002949D6">
        <w:t xml:space="preserve"> </w:t>
      </w:r>
      <w:r w:rsidR="00BA1FB4">
        <w:t>where</w:t>
      </w:r>
      <w:r w:rsidR="00B651D0">
        <w:t xml:space="preserve"> [Date] is between </w:t>
      </w:r>
      <w:r w:rsidR="00B651D0" w:rsidRPr="00291CD4">
        <w:rPr>
          <w:u w:val="single"/>
        </w:rPr>
        <w:t>ReportStart</w:t>
      </w:r>
      <w:r w:rsidR="00B651D0">
        <w:t xml:space="preserve"> and </w:t>
      </w:r>
      <w:r w:rsidR="00B651D0" w:rsidRPr="00291CD4">
        <w:rPr>
          <w:u w:val="single"/>
        </w:rPr>
        <w:t>ReportEnd</w:t>
      </w:r>
      <w:r w:rsidR="00B651D0">
        <w:t xml:space="preserve"> and:</w:t>
      </w:r>
    </w:p>
    <w:tbl>
      <w:tblPr>
        <w:tblStyle w:val="Style11"/>
        <w:tblW w:w="0" w:type="auto"/>
        <w:tblLook w:val="04A0" w:firstRow="1" w:lastRow="0" w:firstColumn="1" w:lastColumn="0" w:noHBand="0" w:noVBand="1"/>
      </w:tblPr>
      <w:tblGrid>
        <w:gridCol w:w="3055"/>
        <w:gridCol w:w="1800"/>
        <w:gridCol w:w="4495"/>
      </w:tblGrid>
      <w:tr w:rsidR="00783723" w:rsidRPr="00AE734F" w14:paraId="1CB4C53E" w14:textId="77777777" w:rsidTr="00072386">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3055" w:type="dxa"/>
          </w:tcPr>
          <w:p w14:paraId="4FAA4399" w14:textId="77777777" w:rsidR="00783723" w:rsidRPr="00AE734F" w:rsidRDefault="00783723" w:rsidP="00072386">
            <w:pPr>
              <w:pStyle w:val="NoSpacing"/>
            </w:pPr>
            <w:r w:rsidRPr="00AE734F">
              <w:t>Project</w:t>
            </w:r>
          </w:p>
        </w:tc>
        <w:tc>
          <w:tcPr>
            <w:tcW w:w="1800" w:type="dxa"/>
          </w:tcPr>
          <w:p w14:paraId="51F02850" w14:textId="77777777" w:rsidR="00783723" w:rsidRPr="00AE734F" w:rsidRDefault="00783723" w:rsidP="00072386">
            <w:pPr>
              <w:pStyle w:val="NoSpacing"/>
              <w:cnfStyle w:val="100000000000" w:firstRow="1" w:lastRow="0" w:firstColumn="0" w:lastColumn="0" w:oddVBand="0" w:evenVBand="0" w:oddHBand="0" w:evenHBand="0" w:firstRowFirstColumn="0" w:firstRowLastColumn="0" w:lastRowFirstColumn="0" w:lastRowLastColumn="0"/>
            </w:pPr>
            <w:r>
              <w:t>[</w:t>
            </w:r>
            <w:r w:rsidRPr="00AE734F">
              <w:t>Date</w:t>
            </w:r>
            <w:r>
              <w:t>]</w:t>
            </w:r>
          </w:p>
        </w:tc>
        <w:tc>
          <w:tcPr>
            <w:tcW w:w="4495" w:type="dxa"/>
          </w:tcPr>
          <w:p w14:paraId="054755D7" w14:textId="77777777" w:rsidR="00783723" w:rsidRPr="00AE734F" w:rsidRDefault="00783723" w:rsidP="00072386">
            <w:pPr>
              <w:pStyle w:val="NoSpacing"/>
              <w:cnfStyle w:val="100000000000" w:firstRow="1" w:lastRow="0" w:firstColumn="0" w:lastColumn="0" w:oddVBand="0" w:evenVBand="0" w:oddHBand="0" w:evenHBand="0" w:firstRowFirstColumn="0" w:firstRowLastColumn="0" w:lastRowFirstColumn="0" w:lastRowLastColumn="0"/>
            </w:pPr>
            <w:r>
              <w:t>[</w:t>
            </w:r>
            <w:r w:rsidRPr="00AE734F">
              <w:t>Date</w:t>
            </w:r>
            <w:r>
              <w:t>]</w:t>
            </w:r>
          </w:p>
        </w:tc>
      </w:tr>
      <w:tr w:rsidR="00783723" w:rsidRPr="00AE734F" w14:paraId="621B2A30" w14:textId="77777777" w:rsidTr="00072386">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3055" w:type="dxa"/>
          </w:tcPr>
          <w:p w14:paraId="5DFF8E79" w14:textId="0A57E12D" w:rsidR="00783723" w:rsidRPr="00AE734F" w:rsidRDefault="00783723" w:rsidP="00072386">
            <w:pPr>
              <w:pStyle w:val="NoSpacing"/>
            </w:pPr>
            <w:r w:rsidRPr="00291CD4">
              <w:rPr>
                <w:b/>
              </w:rPr>
              <w:t>ProjectType</w:t>
            </w:r>
            <w:r>
              <w:t xml:space="preserve"> </w:t>
            </w:r>
            <w:r w:rsidR="00315CB5">
              <w:t>= 3</w:t>
            </w:r>
          </w:p>
        </w:tc>
        <w:tc>
          <w:tcPr>
            <w:tcW w:w="1800" w:type="dxa"/>
          </w:tcPr>
          <w:p w14:paraId="3009A594" w14:textId="77777777" w:rsidR="00783723" w:rsidRPr="00291CD4" w:rsidRDefault="00783723" w:rsidP="00072386">
            <w:pPr>
              <w:pStyle w:val="NoSpacing"/>
              <w:cnfStyle w:val="000000100000" w:firstRow="0" w:lastRow="0" w:firstColumn="0" w:lastColumn="0" w:oddVBand="0" w:evenVBand="0" w:oddHBand="1" w:evenHBand="0" w:firstRowFirstColumn="0" w:firstRowLastColumn="0" w:lastRowFirstColumn="0" w:lastRowLastColumn="0"/>
              <w:rPr>
                <w:b/>
              </w:rPr>
            </w:pPr>
            <w:r>
              <w:rPr>
                <w:b/>
              </w:rPr>
              <w:t>&gt;=</w:t>
            </w:r>
            <w:r w:rsidRPr="00291CD4">
              <w:rPr>
                <w:b/>
              </w:rPr>
              <w:t>MoveInDate</w:t>
            </w:r>
          </w:p>
        </w:tc>
        <w:tc>
          <w:tcPr>
            <w:tcW w:w="4495" w:type="dxa"/>
          </w:tcPr>
          <w:p w14:paraId="7D21EEA3" w14:textId="10110F5B" w:rsidR="00783723" w:rsidRDefault="00783723" w:rsidP="00072386">
            <w:pPr>
              <w:pStyle w:val="NoSpacing"/>
              <w:cnfStyle w:val="000000100000" w:firstRow="0" w:lastRow="0" w:firstColumn="0" w:lastColumn="0" w:oddVBand="0" w:evenVBand="0" w:oddHBand="1" w:evenHBand="0" w:firstRowFirstColumn="0" w:firstRowLastColumn="0" w:lastRowFirstColumn="0" w:lastRowLastColumn="0"/>
            </w:pPr>
            <w:r>
              <w:t>&lt;= (</w:t>
            </w:r>
            <w:r w:rsidRPr="00291CD4">
              <w:rPr>
                <w:b/>
              </w:rPr>
              <w:t>ExitDate</w:t>
            </w:r>
            <w:r>
              <w:t xml:space="preserve"> – 1 day)</w:t>
            </w:r>
            <w:r w:rsidR="00F074C9">
              <w:t xml:space="preserve"> </w:t>
            </w:r>
            <w:r>
              <w:t xml:space="preserve">or, </w:t>
            </w:r>
          </w:p>
          <w:p w14:paraId="19CCD52F" w14:textId="31C717E7" w:rsidR="00783723" w:rsidRPr="00AE734F" w:rsidRDefault="00783723" w:rsidP="00072386">
            <w:pPr>
              <w:pStyle w:val="NoSpacing"/>
              <w:cnfStyle w:val="000000100000" w:firstRow="0" w:lastRow="0" w:firstColumn="0" w:lastColumn="0" w:oddVBand="0" w:evenVBand="0" w:oddHBand="1" w:evenHBand="0" w:firstRowFirstColumn="0" w:firstRowLastColumn="0" w:lastRowFirstColumn="0" w:lastRowLastColumn="0"/>
            </w:pPr>
            <w:r>
              <w:t xml:space="preserve">If </w:t>
            </w:r>
            <w:r w:rsidRPr="00291CD4">
              <w:rPr>
                <w:b/>
              </w:rPr>
              <w:t>ExitDate</w:t>
            </w:r>
            <w:r>
              <w:t xml:space="preserve"> is </w:t>
            </w:r>
            <w:r w:rsidR="00143E83">
              <w:t>NULL</w:t>
            </w:r>
            <w:r>
              <w:t xml:space="preserve">, </w:t>
            </w:r>
            <w:r w:rsidRPr="001E1821">
              <w:rPr>
                <w:u w:val="single"/>
              </w:rPr>
              <w:t>ReportEnd</w:t>
            </w:r>
          </w:p>
        </w:tc>
      </w:tr>
      <w:tr w:rsidR="00315CB5" w:rsidRPr="00AE734F" w14:paraId="576BFE05" w14:textId="77777777" w:rsidTr="00072386">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3055" w:type="dxa"/>
          </w:tcPr>
          <w:p w14:paraId="288BB64A" w14:textId="54A22164" w:rsidR="00315CB5" w:rsidRPr="00291CD4" w:rsidRDefault="00315CB5" w:rsidP="00315CB5">
            <w:pPr>
              <w:pStyle w:val="NoSpacing"/>
              <w:rPr>
                <w:b/>
              </w:rPr>
            </w:pPr>
            <w:r w:rsidRPr="00291CD4">
              <w:rPr>
                <w:b/>
              </w:rPr>
              <w:t>ProjectType</w:t>
            </w:r>
            <w:r>
              <w:t xml:space="preserve"> </w:t>
            </w:r>
            <w:r w:rsidR="006D16CD">
              <w:t>= 13</w:t>
            </w:r>
          </w:p>
        </w:tc>
        <w:tc>
          <w:tcPr>
            <w:tcW w:w="1800" w:type="dxa"/>
          </w:tcPr>
          <w:p w14:paraId="12DCF2B4" w14:textId="3D166662" w:rsidR="00315CB5" w:rsidRDefault="00315CB5" w:rsidP="00315CB5">
            <w:pPr>
              <w:pStyle w:val="NoSpacing"/>
              <w:cnfStyle w:val="000000010000" w:firstRow="0" w:lastRow="0" w:firstColumn="0" w:lastColumn="0" w:oddVBand="0" w:evenVBand="0" w:oddHBand="0" w:evenHBand="1" w:firstRowFirstColumn="0" w:firstRowLastColumn="0" w:lastRowFirstColumn="0" w:lastRowLastColumn="0"/>
              <w:rPr>
                <w:b/>
              </w:rPr>
            </w:pPr>
            <w:r>
              <w:rPr>
                <w:b/>
              </w:rPr>
              <w:t>&gt;=</w:t>
            </w:r>
            <w:r w:rsidRPr="00291CD4">
              <w:rPr>
                <w:b/>
              </w:rPr>
              <w:t>MoveInDate</w:t>
            </w:r>
          </w:p>
        </w:tc>
        <w:tc>
          <w:tcPr>
            <w:tcW w:w="4495" w:type="dxa"/>
          </w:tcPr>
          <w:p w14:paraId="1F62A348" w14:textId="6AE7DF3A" w:rsidR="00315CB5" w:rsidRDefault="00315CB5" w:rsidP="00315CB5">
            <w:pPr>
              <w:pStyle w:val="NoSpacing"/>
              <w:cnfStyle w:val="000000010000" w:firstRow="0" w:lastRow="0" w:firstColumn="0" w:lastColumn="0" w:oddVBand="0" w:evenVBand="0" w:oddHBand="0" w:evenHBand="1" w:firstRowFirstColumn="0" w:firstRowLastColumn="0" w:lastRowFirstColumn="0" w:lastRowLastColumn="0"/>
            </w:pPr>
            <w:r>
              <w:t>&lt;= (</w:t>
            </w:r>
            <w:r w:rsidRPr="00291CD4">
              <w:rPr>
                <w:b/>
              </w:rPr>
              <w:t>ExitDate</w:t>
            </w:r>
            <w:r>
              <w:t xml:space="preserve"> – 1 day) or, </w:t>
            </w:r>
          </w:p>
          <w:p w14:paraId="5C6BB578" w14:textId="277BE6F7" w:rsidR="006D16CD" w:rsidRPr="006D16CD" w:rsidRDefault="006D16CD" w:rsidP="00315CB5">
            <w:pPr>
              <w:pStyle w:val="NoSpacing"/>
              <w:cnfStyle w:val="000000010000" w:firstRow="0" w:lastRow="0" w:firstColumn="0" w:lastColumn="0" w:oddVBand="0" w:evenVBand="0" w:oddHBand="0" w:evenHBand="1" w:firstRowFirstColumn="0" w:firstRowLastColumn="0" w:lastRowFirstColumn="0" w:lastRowLastColumn="0"/>
            </w:pPr>
            <w:r>
              <w:t xml:space="preserve">= </w:t>
            </w:r>
            <w:r w:rsidRPr="0083187A">
              <w:rPr>
                <w:b/>
                <w:bCs/>
              </w:rPr>
              <w:t>MoveInDate</w:t>
            </w:r>
            <w:r>
              <w:t xml:space="preserve"> and = </w:t>
            </w:r>
            <w:r w:rsidRPr="0083187A">
              <w:rPr>
                <w:b/>
                <w:bCs/>
              </w:rPr>
              <w:t>ExitDate</w:t>
            </w:r>
            <w:r>
              <w:t>; or</w:t>
            </w:r>
          </w:p>
          <w:p w14:paraId="4157913F" w14:textId="261EC74B" w:rsidR="00315CB5" w:rsidRDefault="00315CB5" w:rsidP="00315CB5">
            <w:pPr>
              <w:pStyle w:val="NoSpacing"/>
              <w:cnfStyle w:val="000000010000" w:firstRow="0" w:lastRow="0" w:firstColumn="0" w:lastColumn="0" w:oddVBand="0" w:evenVBand="0" w:oddHBand="0" w:evenHBand="1" w:firstRowFirstColumn="0" w:firstRowLastColumn="0" w:lastRowFirstColumn="0" w:lastRowLastColumn="0"/>
            </w:pPr>
            <w:r>
              <w:t xml:space="preserve">If </w:t>
            </w:r>
            <w:r w:rsidRPr="00291CD4">
              <w:rPr>
                <w:b/>
              </w:rPr>
              <w:t>ExitDate</w:t>
            </w:r>
            <w:r>
              <w:t xml:space="preserve"> is NULL, </w:t>
            </w:r>
            <w:r w:rsidRPr="001E1821">
              <w:rPr>
                <w:u w:val="single"/>
              </w:rPr>
              <w:t>ReportEnd</w:t>
            </w:r>
          </w:p>
        </w:tc>
      </w:tr>
      <w:tr w:rsidR="00783723" w:rsidRPr="00AE734F" w14:paraId="0332D342" w14:textId="77777777" w:rsidTr="00072386">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3055" w:type="dxa"/>
          </w:tcPr>
          <w:p w14:paraId="472E6388" w14:textId="77777777" w:rsidR="00783723" w:rsidRPr="00291CD4" w:rsidRDefault="00783723" w:rsidP="00072386">
            <w:pPr>
              <w:pStyle w:val="NoSpacing"/>
              <w:rPr>
                <w:bCs w:val="0"/>
              </w:rPr>
            </w:pPr>
            <w:r w:rsidRPr="00291CD4">
              <w:rPr>
                <w:b/>
              </w:rPr>
              <w:t>ProjectType</w:t>
            </w:r>
            <w:r>
              <w:t xml:space="preserve"> in (2,3,8) or </w:t>
            </w:r>
            <w:r>
              <w:rPr>
                <w:b/>
              </w:rPr>
              <w:t xml:space="preserve">ProjectType </w:t>
            </w:r>
            <w:r w:rsidRPr="00E36C4B">
              <w:t>= 1 and</w:t>
            </w:r>
            <w:r>
              <w:rPr>
                <w:b/>
              </w:rPr>
              <w:t xml:space="preserve"> </w:t>
            </w:r>
            <w:r w:rsidRPr="00291CD4">
              <w:rPr>
                <w:b/>
              </w:rPr>
              <w:t>TrackingMethod</w:t>
            </w:r>
            <w:r>
              <w:t xml:space="preserve"> = 0</w:t>
            </w:r>
          </w:p>
        </w:tc>
        <w:tc>
          <w:tcPr>
            <w:tcW w:w="1800" w:type="dxa"/>
          </w:tcPr>
          <w:p w14:paraId="59AD280E" w14:textId="77777777" w:rsidR="00783723" w:rsidRPr="00291CD4" w:rsidRDefault="00783723" w:rsidP="00072386">
            <w:pPr>
              <w:pStyle w:val="NoSpacing"/>
              <w:cnfStyle w:val="000000100000" w:firstRow="0" w:lastRow="0" w:firstColumn="0" w:lastColumn="0" w:oddVBand="0" w:evenVBand="0" w:oddHBand="1" w:evenHBand="0" w:firstRowFirstColumn="0" w:firstRowLastColumn="0" w:lastRowFirstColumn="0" w:lastRowLastColumn="0"/>
              <w:rPr>
                <w:b/>
              </w:rPr>
            </w:pPr>
            <w:r>
              <w:rPr>
                <w:b/>
              </w:rPr>
              <w:t>&gt;=</w:t>
            </w:r>
            <w:r w:rsidRPr="00291CD4">
              <w:rPr>
                <w:b/>
              </w:rPr>
              <w:t>EntryDate</w:t>
            </w:r>
          </w:p>
        </w:tc>
        <w:tc>
          <w:tcPr>
            <w:tcW w:w="4495" w:type="dxa"/>
          </w:tcPr>
          <w:p w14:paraId="62E67E25" w14:textId="77777777" w:rsidR="00783723" w:rsidRDefault="00783723" w:rsidP="00072386">
            <w:pPr>
              <w:pStyle w:val="NoSpacing"/>
              <w:cnfStyle w:val="000000100000" w:firstRow="0" w:lastRow="0" w:firstColumn="0" w:lastColumn="0" w:oddVBand="0" w:evenVBand="0" w:oddHBand="1" w:evenHBand="0" w:firstRowFirstColumn="0" w:firstRowLastColumn="0" w:lastRowFirstColumn="0" w:lastRowLastColumn="0"/>
            </w:pPr>
            <w:r>
              <w:t>&lt;= (</w:t>
            </w:r>
            <w:r w:rsidRPr="00291CD4">
              <w:rPr>
                <w:b/>
              </w:rPr>
              <w:t>ExitDate</w:t>
            </w:r>
            <w:r>
              <w:t xml:space="preserve"> – 1 day) or, </w:t>
            </w:r>
          </w:p>
          <w:p w14:paraId="3F824235" w14:textId="3D08A012" w:rsidR="00783723" w:rsidRDefault="00783723" w:rsidP="00072386">
            <w:pPr>
              <w:pStyle w:val="NoSpacing"/>
              <w:cnfStyle w:val="000000100000" w:firstRow="0" w:lastRow="0" w:firstColumn="0" w:lastColumn="0" w:oddVBand="0" w:evenVBand="0" w:oddHBand="1" w:evenHBand="0" w:firstRowFirstColumn="0" w:firstRowLastColumn="0" w:lastRowFirstColumn="0" w:lastRowLastColumn="0"/>
            </w:pPr>
            <w:r>
              <w:t xml:space="preserve">If </w:t>
            </w:r>
            <w:r w:rsidRPr="00291CD4">
              <w:rPr>
                <w:b/>
              </w:rPr>
              <w:t>ExitDate</w:t>
            </w:r>
            <w:r>
              <w:t xml:space="preserve"> is </w:t>
            </w:r>
            <w:r w:rsidR="00143E83">
              <w:t>NULL</w:t>
            </w:r>
            <w:r>
              <w:t xml:space="preserve">, </w:t>
            </w:r>
            <w:r w:rsidRPr="001E1821">
              <w:rPr>
                <w:u w:val="single"/>
              </w:rPr>
              <w:t>ReportEnd</w:t>
            </w:r>
          </w:p>
        </w:tc>
      </w:tr>
      <w:tr w:rsidR="00783723" w:rsidRPr="00AE734F" w14:paraId="12452266" w14:textId="77777777" w:rsidTr="00072386">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3055" w:type="dxa"/>
          </w:tcPr>
          <w:p w14:paraId="4FDF42F3" w14:textId="77777777" w:rsidR="00783723" w:rsidRPr="00291CD4" w:rsidRDefault="00783723" w:rsidP="00072386">
            <w:pPr>
              <w:pStyle w:val="NoSpacing"/>
            </w:pPr>
            <w:r>
              <w:rPr>
                <w:b/>
              </w:rPr>
              <w:t xml:space="preserve">ProjectType </w:t>
            </w:r>
            <w:r w:rsidRPr="00E36C4B">
              <w:t>= 1 and</w:t>
            </w:r>
            <w:r>
              <w:rPr>
                <w:b/>
              </w:rPr>
              <w:t xml:space="preserve"> </w:t>
            </w:r>
            <w:r w:rsidRPr="00291CD4">
              <w:rPr>
                <w:b/>
              </w:rPr>
              <w:t>TrackingMethod</w:t>
            </w:r>
            <w:r>
              <w:t xml:space="preserve"> = 3</w:t>
            </w:r>
          </w:p>
        </w:tc>
        <w:tc>
          <w:tcPr>
            <w:tcW w:w="6295" w:type="dxa"/>
            <w:gridSpan w:val="2"/>
          </w:tcPr>
          <w:p w14:paraId="4318320E" w14:textId="05262036" w:rsidR="00783723" w:rsidRPr="00291CD4" w:rsidRDefault="00783723" w:rsidP="00072386">
            <w:pPr>
              <w:pStyle w:val="NoSpacing"/>
              <w:cnfStyle w:val="000000010000" w:firstRow="0" w:lastRow="0" w:firstColumn="0" w:lastColumn="0" w:oddVBand="0" w:evenVBand="0" w:oddHBand="0" w:evenHBand="1" w:firstRowFirstColumn="0" w:firstRowLastColumn="0" w:lastRowFirstColumn="0" w:lastRowLastColumn="0"/>
              <w:rPr>
                <w:i/>
              </w:rPr>
            </w:pPr>
            <w:r>
              <w:rPr>
                <w:i/>
              </w:rPr>
              <w:t>=</w:t>
            </w:r>
            <w:r w:rsidR="003C4035" w:rsidRPr="003C4035">
              <w:rPr>
                <w:i/>
              </w:rPr>
              <w:t>BedNightDate</w:t>
            </w:r>
            <w:r w:rsidRPr="00291CD4">
              <w:rPr>
                <w:i/>
              </w:rPr>
              <w:t xml:space="preserve"> </w:t>
            </w:r>
            <w:r w:rsidR="00FA5BF3">
              <w:t>(hmis_Services.</w:t>
            </w:r>
            <w:r w:rsidR="00FA5BF3" w:rsidRPr="00DE5402">
              <w:rPr>
                <w:i/>
                <w:iCs/>
              </w:rPr>
              <w:t>DateProvided</w:t>
            </w:r>
            <w:r w:rsidR="00FA5BF3">
              <w:t xml:space="preserve"> where </w:t>
            </w:r>
            <w:r w:rsidR="00FA5BF3" w:rsidRPr="00DE5402">
              <w:rPr>
                <w:i/>
                <w:iCs/>
              </w:rPr>
              <w:t>RecordType</w:t>
            </w:r>
            <w:r w:rsidR="00FA5BF3">
              <w:t xml:space="preserve"> = 200)</w:t>
            </w:r>
          </w:p>
        </w:tc>
      </w:tr>
    </w:tbl>
    <w:p w14:paraId="6D50E43A" w14:textId="77777777" w:rsidR="0014378B" w:rsidRDefault="0014378B" w:rsidP="00D95273">
      <w:pPr>
        <w:pStyle w:val="Heading1"/>
        <w:sectPr w:rsidR="0014378B" w:rsidSect="008E62AC">
          <w:pgSz w:w="12240" w:h="15840"/>
          <w:pgMar w:top="1350" w:right="1440" w:bottom="1260" w:left="1440" w:header="720" w:footer="465" w:gutter="0"/>
          <w:cols w:space="720"/>
          <w:docGrid w:linePitch="326"/>
        </w:sectPr>
      </w:pPr>
      <w:bookmarkStart w:id="909" w:name="_Toc31198840"/>
      <w:bookmarkStart w:id="910" w:name="_Toc37849827"/>
      <w:bookmarkEnd w:id="909"/>
    </w:p>
    <w:p w14:paraId="3E3DE72A" w14:textId="46CACE15" w:rsidR="00E86581" w:rsidRDefault="00E86581" w:rsidP="00D95273">
      <w:pPr>
        <w:pStyle w:val="Heading1"/>
      </w:pPr>
      <w:bookmarkStart w:id="911" w:name="_Toc79154011"/>
      <w:r>
        <w:t>HMIS Business Logic:  LSACalculated Data Quality Counts</w:t>
      </w:r>
      <w:bookmarkEnd w:id="911"/>
    </w:p>
    <w:p w14:paraId="39ADE38B" w14:textId="000657C4" w:rsidR="008554E6" w:rsidRDefault="008554E6" w:rsidP="008554E6">
      <w:pPr>
        <w:pStyle w:val="Heading2"/>
      </w:pPr>
      <w:bookmarkStart w:id="912" w:name="_Toc79154012"/>
      <w:r>
        <w:t>Report Rows for LSACalculated Data Quality Counts</w:t>
      </w:r>
      <w:bookmarkEnd w:id="912"/>
    </w:p>
    <w:tbl>
      <w:tblPr>
        <w:tblStyle w:val="Style11"/>
        <w:tblW w:w="9355" w:type="dxa"/>
        <w:tblLook w:val="04A0" w:firstRow="1" w:lastRow="0" w:firstColumn="1" w:lastColumn="0" w:noHBand="0" w:noVBand="1"/>
      </w:tblPr>
      <w:tblGrid>
        <w:gridCol w:w="623"/>
        <w:gridCol w:w="6932"/>
        <w:gridCol w:w="1800"/>
      </w:tblGrid>
      <w:tr w:rsidR="008554E6" w:rsidRPr="008F33F7" w14:paraId="5074D6E8" w14:textId="77777777" w:rsidTr="004E0ACE">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3" w:type="dxa"/>
            <w:noWrap/>
          </w:tcPr>
          <w:p w14:paraId="5EFF13CD" w14:textId="77777777" w:rsidR="008554E6" w:rsidRPr="005A6F21" w:rsidRDefault="008554E6" w:rsidP="004E0ACE">
            <w:pPr>
              <w:spacing w:before="0" w:after="0" w:line="240" w:lineRule="auto"/>
              <w:jc w:val="right"/>
              <w:rPr>
                <w:rFonts w:ascii="Calibri" w:hAnsi="Calibri" w:cs="Calibri"/>
                <w:color w:val="000000"/>
              </w:rPr>
            </w:pPr>
            <w:r w:rsidRPr="005A6F21">
              <w:rPr>
                <w:rFonts w:ascii="Calibri" w:hAnsi="Calibri" w:cs="Calibri"/>
                <w:color w:val="000000"/>
              </w:rPr>
              <w:t>Row</w:t>
            </w:r>
          </w:p>
        </w:tc>
        <w:tc>
          <w:tcPr>
            <w:tcW w:w="6932" w:type="dxa"/>
            <w:noWrap/>
          </w:tcPr>
          <w:p w14:paraId="7AA7842C" w14:textId="77777777" w:rsidR="008554E6" w:rsidRPr="005A6F21" w:rsidRDefault="008554E6" w:rsidP="004E0ACE">
            <w:pPr>
              <w:spacing w:before="0" w:after="0" w:line="240"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rPr>
            </w:pPr>
            <w:r w:rsidRPr="005A6F21">
              <w:rPr>
                <w:rFonts w:ascii="Calibri" w:hAnsi="Calibri" w:cs="Calibri"/>
                <w:color w:val="000000"/>
              </w:rPr>
              <w:t>Reporting Category</w:t>
            </w:r>
          </w:p>
        </w:tc>
        <w:tc>
          <w:tcPr>
            <w:tcW w:w="1800" w:type="dxa"/>
          </w:tcPr>
          <w:p w14:paraId="078690FC" w14:textId="77777777" w:rsidR="008554E6" w:rsidRPr="005A6F21" w:rsidRDefault="008554E6" w:rsidP="004E0ACE">
            <w:pPr>
              <w:spacing w:before="0" w:after="0" w:line="240" w:lineRule="auto"/>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5A6F21">
              <w:rPr>
                <w:rFonts w:ascii="Calibri" w:hAnsi="Calibri" w:cs="Calibri"/>
                <w:color w:val="000000"/>
              </w:rPr>
              <w:t>Section</w:t>
            </w:r>
          </w:p>
        </w:tc>
      </w:tr>
      <w:tr w:rsidR="008554E6" w:rsidRPr="008F33F7" w14:paraId="1A193E08" w14:textId="77777777" w:rsidTr="004E0AC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3" w:type="dxa"/>
            <w:noWrap/>
            <w:hideMark/>
          </w:tcPr>
          <w:p w14:paraId="3524DB78" w14:textId="77777777" w:rsidR="008554E6" w:rsidRPr="005A6F21" w:rsidRDefault="008554E6" w:rsidP="004E0ACE">
            <w:pPr>
              <w:spacing w:before="0" w:after="0" w:line="240" w:lineRule="auto"/>
              <w:jc w:val="right"/>
              <w:rPr>
                <w:rFonts w:ascii="Calibri" w:hAnsi="Calibri" w:cs="Calibri"/>
                <w:color w:val="000000"/>
              </w:rPr>
            </w:pPr>
            <w:r w:rsidRPr="005A6F21">
              <w:rPr>
                <w:rFonts w:ascii="Calibri" w:hAnsi="Calibri" w:cs="Calibri"/>
                <w:color w:val="000000"/>
              </w:rPr>
              <w:t>58</w:t>
            </w:r>
          </w:p>
        </w:tc>
        <w:tc>
          <w:tcPr>
            <w:tcW w:w="6932" w:type="dxa"/>
            <w:noWrap/>
            <w:hideMark/>
          </w:tcPr>
          <w:p w14:paraId="62044855" w14:textId="77777777" w:rsidR="008554E6" w:rsidRPr="005A6F21" w:rsidRDefault="008554E6" w:rsidP="004E0ACE">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5A6F21">
              <w:rPr>
                <w:rFonts w:ascii="Calibri" w:hAnsi="Calibri" w:cs="Calibri"/>
                <w:color w:val="000000"/>
              </w:rPr>
              <w:t>DQ – Active enrollments in inactive projects</w:t>
            </w:r>
          </w:p>
        </w:tc>
        <w:tc>
          <w:tcPr>
            <w:tcW w:w="1800" w:type="dxa"/>
          </w:tcPr>
          <w:p w14:paraId="5957D87E" w14:textId="1DE7F7E2" w:rsidR="008554E6" w:rsidRPr="005A6F21" w:rsidRDefault="008554E6" w:rsidP="004E0ACE">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5A6F21">
              <w:rPr>
                <w:rFonts w:ascii="Calibri" w:hAnsi="Calibri" w:cs="Calibri"/>
                <w:color w:val="000000"/>
              </w:rPr>
              <w:t>Section 10.2</w:t>
            </w:r>
          </w:p>
        </w:tc>
      </w:tr>
      <w:tr w:rsidR="008554E6" w:rsidRPr="008F33F7" w14:paraId="26208D2A" w14:textId="77777777" w:rsidTr="004E0ACE">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3" w:type="dxa"/>
            <w:noWrap/>
            <w:hideMark/>
          </w:tcPr>
          <w:p w14:paraId="556D6DBB" w14:textId="77777777" w:rsidR="008554E6" w:rsidRPr="005A6F21" w:rsidRDefault="008554E6" w:rsidP="004E0ACE">
            <w:pPr>
              <w:spacing w:before="0" w:after="0" w:line="240" w:lineRule="auto"/>
              <w:jc w:val="right"/>
              <w:rPr>
                <w:rFonts w:ascii="Calibri" w:hAnsi="Calibri" w:cs="Calibri"/>
                <w:color w:val="000000"/>
              </w:rPr>
            </w:pPr>
            <w:r w:rsidRPr="005A6F21">
              <w:rPr>
                <w:rFonts w:ascii="Calibri" w:hAnsi="Calibri" w:cs="Calibri"/>
                <w:color w:val="000000"/>
              </w:rPr>
              <w:t>59</w:t>
            </w:r>
          </w:p>
        </w:tc>
        <w:tc>
          <w:tcPr>
            <w:tcW w:w="6932" w:type="dxa"/>
            <w:noWrap/>
            <w:hideMark/>
          </w:tcPr>
          <w:p w14:paraId="62177AF2" w14:textId="77777777" w:rsidR="008554E6" w:rsidRPr="005A6F21" w:rsidRDefault="008554E6" w:rsidP="004E0ACE">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5A6F21">
              <w:rPr>
                <w:rFonts w:ascii="Calibri" w:hAnsi="Calibri" w:cs="Calibri"/>
                <w:color w:val="000000"/>
              </w:rPr>
              <w:t>DQ - Exits after project operating end date</w:t>
            </w:r>
          </w:p>
        </w:tc>
        <w:tc>
          <w:tcPr>
            <w:tcW w:w="1800" w:type="dxa"/>
          </w:tcPr>
          <w:p w14:paraId="39D471DA" w14:textId="33252C92" w:rsidR="008554E6" w:rsidRPr="005A6F21" w:rsidRDefault="008554E6" w:rsidP="004E0ACE">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5A6F21">
              <w:rPr>
                <w:rFonts w:ascii="Calibri" w:hAnsi="Calibri" w:cs="Calibri"/>
                <w:color w:val="000000"/>
              </w:rPr>
              <w:t>Section 10.2</w:t>
            </w:r>
          </w:p>
        </w:tc>
      </w:tr>
      <w:tr w:rsidR="008554E6" w:rsidRPr="008F33F7" w14:paraId="4A767823" w14:textId="77777777" w:rsidTr="004E0AC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3" w:type="dxa"/>
            <w:noWrap/>
            <w:hideMark/>
          </w:tcPr>
          <w:p w14:paraId="49D45D59" w14:textId="77777777" w:rsidR="008554E6" w:rsidRPr="005A6F21" w:rsidRDefault="008554E6" w:rsidP="004E0ACE">
            <w:pPr>
              <w:spacing w:before="0" w:after="0" w:line="240" w:lineRule="auto"/>
              <w:jc w:val="right"/>
              <w:rPr>
                <w:rFonts w:ascii="Calibri" w:hAnsi="Calibri" w:cs="Calibri"/>
                <w:color w:val="000000"/>
              </w:rPr>
            </w:pPr>
            <w:r w:rsidRPr="005A6F21">
              <w:rPr>
                <w:rFonts w:ascii="Calibri" w:hAnsi="Calibri" w:cs="Calibri"/>
                <w:color w:val="000000"/>
              </w:rPr>
              <w:t>60</w:t>
            </w:r>
          </w:p>
        </w:tc>
        <w:tc>
          <w:tcPr>
            <w:tcW w:w="6932" w:type="dxa"/>
            <w:noWrap/>
            <w:hideMark/>
          </w:tcPr>
          <w:p w14:paraId="730DF80B" w14:textId="77777777" w:rsidR="008554E6" w:rsidRPr="005A6F21" w:rsidRDefault="008554E6" w:rsidP="004E0ACE">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5A6F21">
              <w:rPr>
                <w:rFonts w:ascii="Calibri" w:hAnsi="Calibri" w:cs="Calibri"/>
                <w:color w:val="000000"/>
              </w:rPr>
              <w:t xml:space="preserve">DQ – Night-by-night enrollments active 90+ days after last bed night </w:t>
            </w:r>
          </w:p>
        </w:tc>
        <w:tc>
          <w:tcPr>
            <w:tcW w:w="1800" w:type="dxa"/>
          </w:tcPr>
          <w:p w14:paraId="79F1C098" w14:textId="0B07E268" w:rsidR="008554E6" w:rsidRPr="005A6F21" w:rsidRDefault="008554E6" w:rsidP="004E0ACE">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5A6F21">
              <w:rPr>
                <w:rFonts w:ascii="Calibri" w:hAnsi="Calibri" w:cs="Calibri"/>
                <w:color w:val="000000"/>
              </w:rPr>
              <w:t>Section 10.3</w:t>
            </w:r>
          </w:p>
        </w:tc>
      </w:tr>
      <w:tr w:rsidR="008554E6" w:rsidRPr="008F33F7" w14:paraId="1A3602CD" w14:textId="77777777" w:rsidTr="004E0ACE">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3" w:type="dxa"/>
            <w:noWrap/>
            <w:hideMark/>
          </w:tcPr>
          <w:p w14:paraId="3DEBA65D" w14:textId="77777777" w:rsidR="008554E6" w:rsidRPr="005A6F21" w:rsidRDefault="008554E6" w:rsidP="004E0ACE">
            <w:pPr>
              <w:spacing w:before="0" w:after="0" w:line="240" w:lineRule="auto"/>
              <w:jc w:val="right"/>
              <w:rPr>
                <w:rFonts w:ascii="Calibri" w:hAnsi="Calibri" w:cs="Calibri"/>
                <w:color w:val="000000"/>
              </w:rPr>
            </w:pPr>
            <w:r w:rsidRPr="005A6F21">
              <w:rPr>
                <w:rFonts w:ascii="Calibri" w:hAnsi="Calibri" w:cs="Calibri"/>
                <w:color w:val="000000"/>
              </w:rPr>
              <w:t>61</w:t>
            </w:r>
          </w:p>
        </w:tc>
        <w:tc>
          <w:tcPr>
            <w:tcW w:w="6932" w:type="dxa"/>
            <w:noWrap/>
            <w:hideMark/>
          </w:tcPr>
          <w:p w14:paraId="145A1AD9" w14:textId="77777777" w:rsidR="008554E6" w:rsidRPr="005A6F21" w:rsidRDefault="008554E6" w:rsidP="004E0ACE">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5A6F21">
              <w:rPr>
                <w:rFonts w:ascii="Calibri" w:hAnsi="Calibri" w:cs="Calibri"/>
                <w:color w:val="000000"/>
              </w:rPr>
              <w:t>DQ – Night-by-night enrollments exited with no bed night on the day prior</w:t>
            </w:r>
          </w:p>
        </w:tc>
        <w:tc>
          <w:tcPr>
            <w:tcW w:w="1800" w:type="dxa"/>
          </w:tcPr>
          <w:p w14:paraId="5FC4C13C" w14:textId="0AC6490D" w:rsidR="008554E6" w:rsidRPr="005A6F21" w:rsidRDefault="008554E6" w:rsidP="004E0ACE">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5A6F21">
              <w:rPr>
                <w:rFonts w:ascii="Calibri" w:hAnsi="Calibri" w:cs="Calibri"/>
                <w:color w:val="000000"/>
              </w:rPr>
              <w:t>Section 10.3</w:t>
            </w:r>
          </w:p>
        </w:tc>
      </w:tr>
      <w:tr w:rsidR="008554E6" w:rsidRPr="008F33F7" w14:paraId="4E6D9D83" w14:textId="77777777" w:rsidTr="004E0AC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3" w:type="dxa"/>
            <w:noWrap/>
            <w:hideMark/>
          </w:tcPr>
          <w:p w14:paraId="25162A72" w14:textId="77777777" w:rsidR="008554E6" w:rsidRPr="005A6F21" w:rsidRDefault="008554E6" w:rsidP="004E0ACE">
            <w:pPr>
              <w:spacing w:before="0" w:after="0" w:line="240" w:lineRule="auto"/>
              <w:jc w:val="right"/>
              <w:rPr>
                <w:rFonts w:ascii="Calibri" w:hAnsi="Calibri" w:cs="Calibri"/>
                <w:color w:val="000000"/>
              </w:rPr>
            </w:pPr>
            <w:r w:rsidRPr="005A6F21">
              <w:rPr>
                <w:rFonts w:ascii="Calibri" w:hAnsi="Calibri" w:cs="Calibri"/>
                <w:color w:val="000000"/>
              </w:rPr>
              <w:t>62</w:t>
            </w:r>
          </w:p>
        </w:tc>
        <w:tc>
          <w:tcPr>
            <w:tcW w:w="6932" w:type="dxa"/>
            <w:noWrap/>
            <w:hideMark/>
          </w:tcPr>
          <w:p w14:paraId="5E672530" w14:textId="77777777" w:rsidR="008554E6" w:rsidRPr="005A6F21" w:rsidRDefault="008554E6" w:rsidP="004E0ACE">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5A6F21">
              <w:rPr>
                <w:rFonts w:ascii="Calibri" w:hAnsi="Calibri" w:cs="Calibri"/>
                <w:color w:val="000000"/>
              </w:rPr>
              <w:t>DQ count of enrollments without a valid EnrollmentCoC</w:t>
            </w:r>
          </w:p>
        </w:tc>
        <w:tc>
          <w:tcPr>
            <w:tcW w:w="1800" w:type="dxa"/>
          </w:tcPr>
          <w:p w14:paraId="360A911C" w14:textId="7DAFAE95" w:rsidR="008554E6" w:rsidRPr="005A6F21" w:rsidRDefault="008554E6" w:rsidP="004E0ACE">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5A6F21">
              <w:rPr>
                <w:rFonts w:ascii="Calibri" w:hAnsi="Calibri" w:cs="Calibri"/>
                <w:color w:val="000000"/>
              </w:rPr>
              <w:t xml:space="preserve">Section </w:t>
            </w:r>
            <w:r w:rsidR="00370F6D" w:rsidRPr="005A6F21">
              <w:rPr>
                <w:rFonts w:ascii="Calibri" w:hAnsi="Calibri" w:cs="Calibri"/>
                <w:color w:val="000000"/>
              </w:rPr>
              <w:t>10.</w:t>
            </w:r>
            <w:r w:rsidR="007411D3" w:rsidRPr="005A6F21">
              <w:rPr>
                <w:rFonts w:ascii="Calibri" w:hAnsi="Calibri" w:cs="Calibri"/>
                <w:color w:val="000000"/>
              </w:rPr>
              <w:t>4</w:t>
            </w:r>
          </w:p>
        </w:tc>
      </w:tr>
    </w:tbl>
    <w:p w14:paraId="615963C3" w14:textId="406066AE" w:rsidR="00DE2AC2" w:rsidRPr="00000B20" w:rsidRDefault="00DE2AC2" w:rsidP="0088191A">
      <w:pPr>
        <w:pStyle w:val="Heading2"/>
      </w:pPr>
      <w:bookmarkStart w:id="913" w:name="_Toc79154013"/>
      <w:r>
        <w:t>Enrollments Active After Project Operating End Date</w:t>
      </w:r>
      <w:r w:rsidR="00DA0B37">
        <w:t xml:space="preserve"> by Project</w:t>
      </w:r>
      <w:bookmarkEnd w:id="910"/>
      <w:bookmarkEnd w:id="913"/>
    </w:p>
    <w:p w14:paraId="617B8F7A" w14:textId="18BFF5AC" w:rsidR="00874C52" w:rsidRPr="00874C52" w:rsidRDefault="00FC12AA" w:rsidP="00686AF1">
      <w:pPr>
        <w:jc w:val="center"/>
      </w:pPr>
      <w:r>
        <w:rPr>
          <w:rFonts w:ascii="Times New Roman" w:hAnsi="Times New Roman" w:cs="Times New Roman"/>
          <w:noProof/>
          <w:sz w:val="24"/>
          <w:szCs w:val="24"/>
        </w:rPr>
        <mc:AlternateContent>
          <mc:Choice Requires="wpg">
            <w:drawing>
              <wp:inline distT="0" distB="0" distL="0" distR="0" wp14:anchorId="36F08FBE" wp14:editId="6DE51FE0">
                <wp:extent cx="5016500" cy="1645920"/>
                <wp:effectExtent l="0" t="0" r="12700" b="11430"/>
                <wp:docPr id="74486195" name="Group 744861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16500" cy="1645920"/>
                          <a:chOff x="1035454" y="1066567"/>
                          <a:chExt cx="50169" cy="16459"/>
                        </a:xfrm>
                      </wpg:grpSpPr>
                      <wps:wsp>
                        <wps:cNvPr id="74486196" name="AutoShape 137"/>
                        <wps:cNvCnPr>
                          <a:cxnSpLocks noChangeShapeType="1"/>
                          <a:stCxn id="74486199" idx="1"/>
                          <a:endCxn id="74486197" idx="1"/>
                        </wps:cNvCnPr>
                        <wps:spPr bwMode="auto">
                          <a:xfrm>
                            <a:off x="1067797" y="1074797"/>
                            <a:ext cx="5939" cy="0"/>
                          </a:xfrm>
                          <a:prstGeom prst="straightConnector1">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74486197" name="AutoShape 138"/>
                        <wps:cNvSpPr>
                          <a:spLocks noChangeArrowheads="1"/>
                        </wps:cNvSpPr>
                        <wps:spPr bwMode="auto">
                          <a:xfrm>
                            <a:off x="1073736" y="1073425"/>
                            <a:ext cx="11887" cy="2743"/>
                          </a:xfrm>
                          <a:prstGeom prst="flowChartDocument">
                            <a:avLst/>
                          </a:prstGeom>
                          <a:solidFill>
                            <a:srgbClr val="FCE5D6"/>
                          </a:solidFill>
                          <a:ln w="6350">
                            <a:solidFill>
                              <a:srgbClr val="F5B18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45C72BB6" w14:textId="70436301" w:rsidR="00004824" w:rsidRDefault="00004824" w:rsidP="00686AF1">
                              <w:pPr>
                                <w:pStyle w:val="Style3"/>
                              </w:pPr>
                              <w:r>
                                <w:t>lsa_Calculated</w:t>
                              </w:r>
                            </w:p>
                          </w:txbxContent>
                        </wps:txbx>
                        <wps:bodyPr rot="0" vert="horz" wrap="square" lIns="0" tIns="0" rIns="0" bIns="0" anchor="ctr" anchorCtr="0" upright="1">
                          <a:noAutofit/>
                        </wps:bodyPr>
                      </wps:wsp>
                      <wpg:grpSp>
                        <wpg:cNvPr id="74486198" name="Group 139"/>
                        <wpg:cNvGrpSpPr>
                          <a:grpSpLocks/>
                        </wpg:cNvGrpSpPr>
                        <wpg:grpSpPr bwMode="auto">
                          <a:xfrm>
                            <a:off x="1052525" y="1066567"/>
                            <a:ext cx="15272" cy="16459"/>
                            <a:chOff x="1052525" y="1066567"/>
                            <a:chExt cx="15272" cy="16459"/>
                          </a:xfrm>
                        </wpg:grpSpPr>
                        <wps:wsp>
                          <wps:cNvPr id="74486199" name="Left Bracket 244"/>
                          <wps:cNvSpPr>
                            <a:spLocks/>
                          </wps:cNvSpPr>
                          <wps:spPr bwMode="auto">
                            <a:xfrm flipH="1" flipV="1">
                              <a:off x="1065371" y="1066567"/>
                              <a:ext cx="2426" cy="16459"/>
                            </a:xfrm>
                            <a:prstGeom prst="leftBracket">
                              <a:avLst>
                                <a:gd name="adj" fmla="val 56537"/>
                              </a:avLst>
                            </a:prstGeom>
                            <a:noFill/>
                            <a:ln w="6350">
                              <a:solidFill>
                                <a:schemeClr val="dk1">
                                  <a:lumMod val="0"/>
                                  <a:lumOff val="0"/>
                                </a:schemeClr>
                              </a:solidFill>
                              <a:round/>
                              <a:headEnd/>
                              <a:tailEnd/>
                            </a:ln>
                            <a:effectLst/>
                            <a:extLst>
                              <a:ext uri="{909E8E84-426E-40DD-AFC4-6F175D3DCCD1}">
                                <a14:hiddenFill xmlns:a14="http://schemas.microsoft.com/office/drawing/2010/main">
                                  <a:solidFill>
                                    <a:srgbClr val="5B9BD5"/>
                                  </a:solid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74486200" name="Left Bracket 245"/>
                          <wps:cNvSpPr>
                            <a:spLocks/>
                          </wps:cNvSpPr>
                          <wps:spPr bwMode="auto">
                            <a:xfrm flipV="1">
                              <a:off x="1052525" y="1066567"/>
                              <a:ext cx="2426" cy="16459"/>
                            </a:xfrm>
                            <a:prstGeom prst="leftBracket">
                              <a:avLst>
                                <a:gd name="adj" fmla="val 56537"/>
                              </a:avLst>
                            </a:prstGeom>
                            <a:noFill/>
                            <a:ln w="6350">
                              <a:solidFill>
                                <a:schemeClr val="dk1">
                                  <a:lumMod val="0"/>
                                  <a:lumOff val="0"/>
                                </a:schemeClr>
                              </a:solidFill>
                              <a:round/>
                              <a:headEnd/>
                              <a:tailEnd/>
                            </a:ln>
                            <a:effectLst/>
                            <a:extLst>
                              <a:ext uri="{909E8E84-426E-40DD-AFC4-6F175D3DCCD1}">
                                <a14:hiddenFill xmlns:a14="http://schemas.microsoft.com/office/drawing/2010/main">
                                  <a:solidFill>
                                    <a:srgbClr val="5B9BD5"/>
                                  </a:solid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74486201" name="AutoShape 9"/>
                          <wps:cNvSpPr>
                            <a:spLocks noChangeArrowheads="1"/>
                          </wps:cNvSpPr>
                          <wps:spPr bwMode="auto">
                            <a:xfrm>
                              <a:off x="1053729" y="1078528"/>
                              <a:ext cx="12802" cy="3611"/>
                            </a:xfrm>
                            <a:prstGeom prst="flowChartMagneticDisk">
                              <a:avLst/>
                            </a:prstGeom>
                            <a:solidFill>
                              <a:srgbClr val="DFEBF7"/>
                            </a:solidFill>
                            <a:ln w="6350">
                              <a:solidFill>
                                <a:srgbClr val="5B9BD5"/>
                              </a:solidFill>
                              <a:round/>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58C3348D" w14:textId="77777777" w:rsidR="00004824" w:rsidRDefault="00004824" w:rsidP="00FC12AA">
                                <w:pPr>
                                  <w:pStyle w:val="Style3"/>
                                </w:pPr>
                                <w:r>
                                  <w:t>hmis_Exit</w:t>
                                </w:r>
                              </w:p>
                            </w:txbxContent>
                          </wps:txbx>
                          <wps:bodyPr rot="0" vert="horz" wrap="square" lIns="0" tIns="0" rIns="0" bIns="0" anchor="ctr" anchorCtr="0" upright="1">
                            <a:noAutofit/>
                          </wps:bodyPr>
                        </wps:wsp>
                        <wps:wsp>
                          <wps:cNvPr id="74486202" name="AutoShape 10"/>
                          <wps:cNvSpPr>
                            <a:spLocks noChangeArrowheads="1"/>
                          </wps:cNvSpPr>
                          <wps:spPr bwMode="auto">
                            <a:xfrm>
                              <a:off x="1053729" y="1067955"/>
                              <a:ext cx="12802" cy="3658"/>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1DFAA759" w14:textId="77777777" w:rsidR="00004824" w:rsidRDefault="00004824" w:rsidP="00FC12AA">
                                <w:pPr>
                                  <w:pStyle w:val="Style3"/>
                                </w:pPr>
                                <w:r>
                                  <w:t>tlsa_Enrollment</w:t>
                                </w:r>
                              </w:p>
                            </w:txbxContent>
                          </wps:txbx>
                          <wps:bodyPr rot="0" vert="horz" wrap="square" lIns="0" tIns="0" rIns="0" bIns="0" anchor="ctr" anchorCtr="0" upright="1">
                            <a:noAutofit/>
                          </wps:bodyPr>
                        </wps:wsp>
                        <wps:wsp>
                          <wps:cNvPr id="74486203" name="AutoShape 13"/>
                          <wps:cNvSpPr>
                            <a:spLocks noChangeArrowheads="1"/>
                          </wps:cNvSpPr>
                          <wps:spPr bwMode="auto">
                            <a:xfrm>
                              <a:off x="1053729" y="1073462"/>
                              <a:ext cx="12802" cy="3611"/>
                            </a:xfrm>
                            <a:prstGeom prst="flowChartMagneticDisk">
                              <a:avLst/>
                            </a:prstGeom>
                            <a:solidFill>
                              <a:srgbClr val="DFEBF7"/>
                            </a:solidFill>
                            <a:ln w="6350">
                              <a:solidFill>
                                <a:srgbClr val="5B9BD5"/>
                              </a:solidFill>
                              <a:round/>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019374ED" w14:textId="77777777" w:rsidR="00004824" w:rsidRDefault="00004824" w:rsidP="00FC12AA">
                                <w:pPr>
                                  <w:pStyle w:val="Style3"/>
                                </w:pPr>
                                <w:r>
                                  <w:t>hmis_Project</w:t>
                                </w:r>
                              </w:p>
                            </w:txbxContent>
                          </wps:txbx>
                          <wps:bodyPr rot="0" vert="horz" wrap="square" lIns="0" tIns="0" rIns="0" bIns="0" anchor="ctr" anchorCtr="0" upright="1">
                            <a:noAutofit/>
                          </wps:bodyPr>
                        </wps:wsp>
                      </wpg:grpSp>
                      <wps:wsp>
                        <wps:cNvPr id="74486204" name="AutoShape 145"/>
                        <wps:cNvSpPr>
                          <a:spLocks noChangeArrowheads="1"/>
                        </wps:cNvSpPr>
                        <wps:spPr bwMode="auto">
                          <a:xfrm>
                            <a:off x="1035454" y="1073425"/>
                            <a:ext cx="11887"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497FE4F9" w14:textId="77777777" w:rsidR="00004824" w:rsidRDefault="00004824" w:rsidP="00686AF1">
                              <w:pPr>
                                <w:pStyle w:val="Style3"/>
                              </w:pPr>
                              <w:r>
                                <w:t>tlsa_CohortDates</w:t>
                              </w:r>
                            </w:p>
                          </w:txbxContent>
                        </wps:txbx>
                        <wps:bodyPr rot="0" vert="horz" wrap="square" lIns="0" tIns="0" rIns="0" bIns="0" anchor="t" anchorCtr="0" upright="1">
                          <a:noAutofit/>
                        </wps:bodyPr>
                      </wps:wsp>
                      <wps:wsp>
                        <wps:cNvPr id="74486205" name="AutoShape 146"/>
                        <wps:cNvCnPr>
                          <a:cxnSpLocks noChangeShapeType="1"/>
                          <a:stCxn id="74486204" idx="3"/>
                          <a:endCxn id="74486200" idx="1"/>
                        </wps:cNvCnPr>
                        <wps:spPr bwMode="auto">
                          <a:xfrm>
                            <a:off x="1047341" y="1074797"/>
                            <a:ext cx="5184" cy="0"/>
                          </a:xfrm>
                          <a:prstGeom prst="straightConnector1">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g:wgp>
                  </a:graphicData>
                </a:graphic>
              </wp:inline>
            </w:drawing>
          </mc:Choice>
          <mc:Fallback>
            <w:pict>
              <v:group w14:anchorId="36F08FBE" id="Group 74486195" o:spid="_x0000_s1530" style="width:395pt;height:129.6pt;mso-position-horizontal-relative:char;mso-position-vertical-relative:line" coordorigin="10354,10665" coordsize="501,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">
                <v:shape id="AutoShape 137" o:spid="_x0000_s1531" type="#_x0000_t32" style="position:absolute;left:10677;top:10747;width: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" strokecolor="black [0]" strokeweight=".5pt">
                  <v:stroke endarrow="block"/>
                  <v:shadow color="black [0]"/>
                </v:shape>
                <v:shape id="AutoShape 138" o:spid="_x0000_s1532" type="#_x0000_t114" style="position:absolute;left:10737;top:10734;width:119;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" fillcolor="#fce5d6" strokecolor="#f5b183" strokeweight=".5pt">
                  <v:shadow color="black" opacity="0" offset="0,0"/>
                  <v:textbox inset="0,0,0,0">
                    <w:txbxContent>
                      <w:p w14:paraId="45C72BB6" w14:textId="70436301" w:rsidR="00004824" w:rsidRDefault="00004824" w:rsidP="00686AF1">
                        <w:pPr>
                          <w:pStyle w:val="Style3"/>
                        </w:pPr>
                        <w:r>
                          <w:t>lsa_Calculated</w:t>
                        </w:r>
                      </w:p>
                    </w:txbxContent>
                  </v:textbox>
                </v:shape>
                <v:group id="Group 139" o:spid="_x0000_s1533" style="position:absolute;left:10525;top:10665;width:152;height:165" coordorigin="10525,10665" coordsize="152,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">
                  <v:shape id="Left Bracket 244" o:spid="_x0000_s1534" type="#_x0000_t85" style="position:absolute;left:10653;top:10665;width:24;height:165;flip:x 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" fillcolor="#5b9bd5" strokecolor="black [0]" strokeweight=".5pt">
                    <v:shadow color="black [0]"/>
                    <v:textbox inset="2.88pt,2.88pt,2.88pt,2.88pt"/>
                  </v:shape>
                  <v:shape id="Left Bracket 245" o:spid="_x0000_s1535" type="#_x0000_t85" style="position:absolute;left:10525;top:10665;width:24;height:165;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" fillcolor="#5b9bd5" strokecolor="black [0]" strokeweight=".5pt">
                    <v:shadow color="black [0]"/>
                    <v:textbox inset="2.88pt,2.88pt,2.88pt,2.88pt"/>
                  </v:shape>
                  <v:shape id="AutoShape 9" o:spid="_x0000_s1536" type="#_x0000_t132" style="position:absolute;left:10537;top:10785;width:128;height: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" fillcolor="#dfebf7" strokecolor="#5b9bd5" strokeweight=".5pt">
                    <v:shadow color="black" opacity="0" offset="0,0"/>
                    <v:textbox inset="0,0,0,0">
                      <w:txbxContent>
                        <w:p w14:paraId="58C3348D" w14:textId="77777777" w:rsidR="00004824" w:rsidRDefault="00004824" w:rsidP="00FC12AA">
                          <w:pPr>
                            <w:pStyle w:val="Style3"/>
                          </w:pPr>
                          <w:r>
                            <w:t>hmis_Exit</w:t>
                          </w:r>
                        </w:p>
                      </w:txbxContent>
                    </v:textbox>
                  </v:shape>
                  <v:shape id="AutoShape 10" o:spid="_x0000_s1537" type="#_x0000_t113" style="position:absolute;left:10537;top:10679;width:128;height: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" fillcolor="#ebd7e1" strokecolor="#c285a3" strokeweight=".5pt">
                    <v:shadow color="black" opacity="0" offset="0,0"/>
                    <v:textbox inset="0,0,0,0">
                      <w:txbxContent>
                        <w:p w14:paraId="1DFAA759" w14:textId="77777777" w:rsidR="00004824" w:rsidRDefault="00004824" w:rsidP="00FC12AA">
                          <w:pPr>
                            <w:pStyle w:val="Style3"/>
                          </w:pPr>
                          <w:r>
                            <w:t>tlsa_Enrollment</w:t>
                          </w:r>
                        </w:p>
                      </w:txbxContent>
                    </v:textbox>
                  </v:shape>
                  <v:shape id="AutoShape 13" o:spid="_x0000_s1538" type="#_x0000_t132" style="position:absolute;left:10537;top:10734;width:128;height: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" fillcolor="#dfebf7" strokecolor="#5b9bd5" strokeweight=".5pt">
                    <v:shadow color="black" opacity="0" offset="0,0"/>
                    <v:textbox inset="0,0,0,0">
                      <w:txbxContent>
                        <w:p w14:paraId="019374ED" w14:textId="77777777" w:rsidR="00004824" w:rsidRDefault="00004824" w:rsidP="00FC12AA">
                          <w:pPr>
                            <w:pStyle w:val="Style3"/>
                          </w:pPr>
                          <w:r>
                            <w:t>hmis_Project</w:t>
                          </w:r>
                        </w:p>
                      </w:txbxContent>
                    </v:textbox>
                  </v:shape>
                </v:group>
                <v:shape id="AutoShape 145" o:spid="_x0000_s1539" type="#_x0000_t113" style="position:absolute;left:10354;top:10734;width:119;height: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" fillcolor="#ebd7e1" strokecolor="#c285a3" strokeweight=".5pt">
                  <v:shadow color="black" opacity="0" offset="0,0"/>
                  <v:textbox inset="0,0,0,0">
                    <w:txbxContent>
                      <w:p w14:paraId="497FE4F9" w14:textId="77777777" w:rsidR="00004824" w:rsidRDefault="00004824" w:rsidP="00686AF1">
                        <w:pPr>
                          <w:pStyle w:val="Style3"/>
                        </w:pPr>
                        <w:r>
                          <w:t>tlsa_CohortDates</w:t>
                        </w:r>
                      </w:p>
                    </w:txbxContent>
                  </v:textbox>
                </v:shape>
                <v:shape id="AutoShape 146" o:spid="_x0000_s1540" type="#_x0000_t32" style="position:absolute;left:10473;top:10747;width: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" strokecolor="black [0]" strokeweight=".5pt">
                  <v:stroke endarrow="block"/>
                  <v:shadow color="black [0]"/>
                </v:shape>
                <w10:anchorlock/>
              </v:group>
            </w:pict>
          </mc:Fallback>
        </mc:AlternateContent>
      </w:r>
    </w:p>
    <w:p w14:paraId="0DF48560" w14:textId="77777777" w:rsidR="00A51A8B" w:rsidRDefault="00A51A8B" w:rsidP="00A51A8B">
      <w:pPr>
        <w:pStyle w:val="Heading3"/>
      </w:pPr>
      <w:r>
        <w:t>Relevant Data</w:t>
      </w:r>
    </w:p>
    <w:p w14:paraId="78AD5956" w14:textId="77777777" w:rsidR="00A51A8B" w:rsidRDefault="00A51A8B" w:rsidP="00A51A8B">
      <w:pPr>
        <w:pStyle w:val="Heading4"/>
      </w:pPr>
      <w:r>
        <w:t>Source</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5"/>
      </w:tblGrid>
      <w:tr w:rsidR="00A51A8B" w:rsidRPr="005F4836" w14:paraId="6BFECB0E" w14:textId="77777777" w:rsidTr="00B934DC">
        <w:trPr>
          <w:trHeight w:val="216"/>
        </w:trPr>
        <w:tc>
          <w:tcPr>
            <w:tcW w:w="9355" w:type="dxa"/>
            <w:shd w:val="clear" w:color="auto" w:fill="DBE5F1" w:themeFill="accent1" w:themeFillTint="33"/>
          </w:tcPr>
          <w:p w14:paraId="2D49318D" w14:textId="189B2949" w:rsidR="00A51A8B" w:rsidRPr="005F4836" w:rsidRDefault="005375BD" w:rsidP="00947F08">
            <w:pPr>
              <w:pStyle w:val="NoSpacing"/>
              <w:rPr>
                <w:b/>
                <w:bCs/>
              </w:rPr>
            </w:pPr>
            <w:r>
              <w:rPr>
                <w:b/>
                <w:bCs/>
              </w:rPr>
              <w:t>hmis</w:t>
            </w:r>
            <w:r w:rsidR="00A51A8B" w:rsidRPr="005F4836">
              <w:rPr>
                <w:b/>
                <w:bCs/>
              </w:rPr>
              <w:t>_</w:t>
            </w:r>
            <w:r>
              <w:rPr>
                <w:b/>
                <w:bCs/>
              </w:rPr>
              <w:t>Project</w:t>
            </w:r>
          </w:p>
        </w:tc>
      </w:tr>
      <w:tr w:rsidR="00A51A8B" w:rsidRPr="005F4836" w14:paraId="0983FD37" w14:textId="77777777" w:rsidTr="00947F08">
        <w:trPr>
          <w:trHeight w:val="216"/>
        </w:trPr>
        <w:tc>
          <w:tcPr>
            <w:tcW w:w="9355" w:type="dxa"/>
          </w:tcPr>
          <w:p w14:paraId="28C0DA50" w14:textId="6D7D5666" w:rsidR="00A51A8B" w:rsidRPr="00246D5B" w:rsidRDefault="005375BD" w:rsidP="00947F08">
            <w:pPr>
              <w:pStyle w:val="NoSpacing"/>
            </w:pPr>
            <w:r>
              <w:t>ProjectType</w:t>
            </w:r>
          </w:p>
        </w:tc>
      </w:tr>
      <w:tr w:rsidR="005375BD" w:rsidRPr="005F4836" w14:paraId="6752B438" w14:textId="77777777" w:rsidTr="00947F08">
        <w:trPr>
          <w:trHeight w:val="216"/>
        </w:trPr>
        <w:tc>
          <w:tcPr>
            <w:tcW w:w="9355" w:type="dxa"/>
          </w:tcPr>
          <w:p w14:paraId="37D7A7F2" w14:textId="43EFC451" w:rsidR="005375BD" w:rsidRDefault="005375BD" w:rsidP="00947F08">
            <w:pPr>
              <w:pStyle w:val="NoSpacing"/>
            </w:pPr>
            <w:r>
              <w:t>ContinuumProject</w:t>
            </w:r>
          </w:p>
        </w:tc>
      </w:tr>
      <w:tr w:rsidR="005375BD" w:rsidRPr="005F4836" w14:paraId="48E66C51" w14:textId="77777777" w:rsidTr="00947F08">
        <w:trPr>
          <w:trHeight w:val="216"/>
        </w:trPr>
        <w:tc>
          <w:tcPr>
            <w:tcW w:w="9355" w:type="dxa"/>
          </w:tcPr>
          <w:p w14:paraId="4E5C6047" w14:textId="2E138A9B" w:rsidR="005375BD" w:rsidRDefault="005375BD" w:rsidP="00947F08">
            <w:pPr>
              <w:pStyle w:val="NoSpacing"/>
            </w:pPr>
            <w:r>
              <w:t>OperatingEndDate</w:t>
            </w:r>
          </w:p>
        </w:tc>
      </w:tr>
      <w:tr w:rsidR="00A51A8B" w:rsidRPr="005F4836" w14:paraId="3D828E4D" w14:textId="77777777" w:rsidTr="00B934DC">
        <w:trPr>
          <w:trHeight w:val="216"/>
        </w:trPr>
        <w:tc>
          <w:tcPr>
            <w:tcW w:w="9355" w:type="dxa"/>
            <w:shd w:val="clear" w:color="auto" w:fill="DBE5F1" w:themeFill="accent1" w:themeFillTint="33"/>
          </w:tcPr>
          <w:p w14:paraId="2795EBC4" w14:textId="383AC54C" w:rsidR="00A51A8B" w:rsidRPr="00B934DC" w:rsidRDefault="005375BD" w:rsidP="00947F08">
            <w:pPr>
              <w:pStyle w:val="NoSpacing"/>
              <w:rPr>
                <w:b/>
                <w:bCs/>
              </w:rPr>
            </w:pPr>
            <w:r w:rsidRPr="00B934DC">
              <w:rPr>
                <w:b/>
                <w:bCs/>
              </w:rPr>
              <w:t>hmis_Exit</w:t>
            </w:r>
          </w:p>
        </w:tc>
      </w:tr>
      <w:tr w:rsidR="00A51A8B" w:rsidRPr="005F4836" w14:paraId="331146BA" w14:textId="77777777" w:rsidTr="00947F08">
        <w:trPr>
          <w:trHeight w:val="216"/>
        </w:trPr>
        <w:tc>
          <w:tcPr>
            <w:tcW w:w="9355" w:type="dxa"/>
          </w:tcPr>
          <w:p w14:paraId="549A007B" w14:textId="77777777" w:rsidR="00A51A8B" w:rsidRPr="00246D5B" w:rsidRDefault="00A51A8B" w:rsidP="00947F08">
            <w:pPr>
              <w:pStyle w:val="NoSpacing"/>
            </w:pPr>
            <w:r>
              <w:t>ExitDate</w:t>
            </w:r>
          </w:p>
        </w:tc>
      </w:tr>
      <w:tr w:rsidR="00A51A8B" w:rsidRPr="00845520" w14:paraId="14517EB6" w14:textId="77777777" w:rsidTr="00947F08">
        <w:trPr>
          <w:trHeight w:val="216"/>
        </w:trPr>
        <w:tc>
          <w:tcPr>
            <w:tcW w:w="9355" w:type="dxa"/>
            <w:shd w:val="clear" w:color="auto" w:fill="FDE9D9" w:themeFill="accent6" w:themeFillTint="33"/>
          </w:tcPr>
          <w:p w14:paraId="38D31175" w14:textId="54208F16" w:rsidR="00A51A8B" w:rsidRPr="00845520" w:rsidRDefault="0060685A" w:rsidP="00947F08">
            <w:pPr>
              <w:pStyle w:val="NoSpacing"/>
              <w:rPr>
                <w:b/>
                <w:bCs/>
              </w:rPr>
            </w:pPr>
            <w:r>
              <w:rPr>
                <w:b/>
                <w:bCs/>
              </w:rPr>
              <w:t>tlsa</w:t>
            </w:r>
            <w:r w:rsidR="00A51A8B" w:rsidRPr="00845520">
              <w:rPr>
                <w:b/>
                <w:bCs/>
              </w:rPr>
              <w:t>_</w:t>
            </w:r>
            <w:r w:rsidR="005375BD">
              <w:rPr>
                <w:b/>
                <w:bCs/>
              </w:rPr>
              <w:t>Enrollment</w:t>
            </w:r>
          </w:p>
        </w:tc>
      </w:tr>
      <w:tr w:rsidR="00A51A8B" w:rsidRPr="005F4836" w14:paraId="1F1BF9A0" w14:textId="77777777" w:rsidTr="00947F08">
        <w:trPr>
          <w:trHeight w:val="216"/>
        </w:trPr>
        <w:tc>
          <w:tcPr>
            <w:tcW w:w="9355" w:type="dxa"/>
          </w:tcPr>
          <w:p w14:paraId="5D1C3B4E" w14:textId="77777777" w:rsidR="00A51A8B" w:rsidRDefault="00A51A8B" w:rsidP="00947F08">
            <w:pPr>
              <w:pStyle w:val="NoSpacing"/>
            </w:pPr>
            <w:r>
              <w:t>ProjectID</w:t>
            </w:r>
          </w:p>
        </w:tc>
      </w:tr>
    </w:tbl>
    <w:p w14:paraId="6A024678" w14:textId="77777777" w:rsidR="00A51A8B" w:rsidRDefault="00A51A8B" w:rsidP="00A51A8B">
      <w:pPr>
        <w:pStyle w:val="Heading4"/>
      </w:pPr>
      <w:r>
        <w:t>Target</w:t>
      </w:r>
    </w:p>
    <w:tbl>
      <w:tblPr>
        <w:tblStyle w:val="Style1"/>
        <w:tblW w:w="9355" w:type="dxa"/>
        <w:tblLook w:val="04A0" w:firstRow="1" w:lastRow="0" w:firstColumn="1" w:lastColumn="0" w:noHBand="0" w:noVBand="1"/>
      </w:tblPr>
      <w:tblGrid>
        <w:gridCol w:w="9355"/>
      </w:tblGrid>
      <w:tr w:rsidR="00A51A8B" w:rsidRPr="006B4F91" w14:paraId="2D5A2001" w14:textId="77777777" w:rsidTr="00947F08">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9355" w:type="dxa"/>
            <w:shd w:val="clear" w:color="auto" w:fill="76923C" w:themeFill="accent3" w:themeFillShade="BF"/>
          </w:tcPr>
          <w:p w14:paraId="745649CC" w14:textId="77777777" w:rsidR="00A51A8B" w:rsidRPr="005F4836" w:rsidRDefault="00A51A8B" w:rsidP="00947F08">
            <w:pPr>
              <w:pStyle w:val="NoSpacing"/>
              <w:rPr>
                <w:b w:val="0"/>
                <w:bCs w:val="0"/>
                <w:color w:val="FFFFFF" w:themeColor="background1"/>
              </w:rPr>
            </w:pPr>
            <w:r>
              <w:rPr>
                <w:b w:val="0"/>
                <w:bCs w:val="0"/>
                <w:color w:val="FFFFFF" w:themeColor="background1"/>
              </w:rPr>
              <w:t>lsa</w:t>
            </w:r>
            <w:r w:rsidRPr="005F4836">
              <w:rPr>
                <w:b w:val="0"/>
                <w:bCs w:val="0"/>
                <w:color w:val="FFFFFF" w:themeColor="background1"/>
              </w:rPr>
              <w:t>_</w:t>
            </w:r>
            <w:r>
              <w:rPr>
                <w:b w:val="0"/>
                <w:bCs w:val="0"/>
                <w:color w:val="FFFFFF" w:themeColor="background1"/>
              </w:rPr>
              <w:t>Calculated</w:t>
            </w:r>
          </w:p>
        </w:tc>
      </w:tr>
    </w:tbl>
    <w:tbl>
      <w:tblPr>
        <w:tblStyle w:val="TableGrid"/>
        <w:tblW w:w="9350" w:type="dxa"/>
        <w:tblLook w:val="04A0" w:firstRow="1" w:lastRow="0" w:firstColumn="1" w:lastColumn="0" w:noHBand="0" w:noVBand="1"/>
      </w:tblPr>
      <w:tblGrid>
        <w:gridCol w:w="1435"/>
        <w:gridCol w:w="7915"/>
      </w:tblGrid>
      <w:tr w:rsidR="00A51A8B" w:rsidRPr="003A0FA0" w14:paraId="7EF0F1B8" w14:textId="77777777" w:rsidTr="00947F08">
        <w:tc>
          <w:tcPr>
            <w:tcW w:w="1435" w:type="dxa"/>
          </w:tcPr>
          <w:p w14:paraId="758A9ACE" w14:textId="77777777" w:rsidR="00A51A8B" w:rsidRPr="003A0FA0" w:rsidRDefault="00A51A8B" w:rsidP="00947F08">
            <w:pPr>
              <w:pStyle w:val="NoSpacing"/>
            </w:pPr>
            <w:r w:rsidRPr="00845520">
              <w:rPr>
                <w:b/>
                <w:bCs/>
              </w:rPr>
              <w:t>Value</w:t>
            </w:r>
          </w:p>
        </w:tc>
        <w:tc>
          <w:tcPr>
            <w:tcW w:w="7915" w:type="dxa"/>
          </w:tcPr>
          <w:p w14:paraId="6161C5DF" w14:textId="77777777" w:rsidR="00A51A8B" w:rsidRPr="003A0FA0" w:rsidRDefault="00A51A8B" w:rsidP="00947F08">
            <w:pPr>
              <w:pStyle w:val="NoSpacing"/>
            </w:pPr>
            <w:r>
              <w:t>See below</w:t>
            </w:r>
          </w:p>
        </w:tc>
      </w:tr>
      <w:tr w:rsidR="00A51A8B" w:rsidRPr="003A0FA0" w14:paraId="3D8C041B" w14:textId="77777777" w:rsidTr="00947F08">
        <w:tc>
          <w:tcPr>
            <w:tcW w:w="1435" w:type="dxa"/>
          </w:tcPr>
          <w:p w14:paraId="7C762DC1" w14:textId="77777777" w:rsidR="00A51A8B" w:rsidRPr="00845520" w:rsidRDefault="00A51A8B" w:rsidP="00947F08">
            <w:pPr>
              <w:pStyle w:val="NoSpacing"/>
              <w:rPr>
                <w:b/>
                <w:bCs/>
              </w:rPr>
            </w:pPr>
            <w:r w:rsidRPr="00845520">
              <w:rPr>
                <w:b/>
                <w:bCs/>
              </w:rPr>
              <w:t>Cohort</w:t>
            </w:r>
          </w:p>
        </w:tc>
        <w:tc>
          <w:tcPr>
            <w:tcW w:w="7915" w:type="dxa"/>
          </w:tcPr>
          <w:p w14:paraId="5CC64683" w14:textId="08016AC4" w:rsidR="00A51A8B" w:rsidRPr="003A0FA0" w:rsidRDefault="00A51A8B" w:rsidP="00947F08">
            <w:pPr>
              <w:pStyle w:val="NoSpacing"/>
            </w:pPr>
            <w:r>
              <w:t>20</w:t>
            </w:r>
          </w:p>
        </w:tc>
      </w:tr>
      <w:tr w:rsidR="00A51A8B" w:rsidRPr="003A0FA0" w14:paraId="7C1042EE" w14:textId="77777777" w:rsidTr="00947F08">
        <w:tc>
          <w:tcPr>
            <w:tcW w:w="1435" w:type="dxa"/>
          </w:tcPr>
          <w:p w14:paraId="3F864498" w14:textId="77777777" w:rsidR="00A51A8B" w:rsidRPr="00845520" w:rsidRDefault="00A51A8B" w:rsidP="00947F08">
            <w:pPr>
              <w:pStyle w:val="NoSpacing"/>
              <w:rPr>
                <w:b/>
                <w:bCs/>
              </w:rPr>
            </w:pPr>
            <w:r w:rsidRPr="00845520">
              <w:rPr>
                <w:b/>
                <w:bCs/>
              </w:rPr>
              <w:t>Universe</w:t>
            </w:r>
          </w:p>
        </w:tc>
        <w:tc>
          <w:tcPr>
            <w:tcW w:w="7915" w:type="dxa"/>
          </w:tcPr>
          <w:p w14:paraId="1D024B52" w14:textId="00E2A51C" w:rsidR="00A51A8B" w:rsidRPr="003A0FA0" w:rsidRDefault="001F2C07" w:rsidP="00947F08">
            <w:pPr>
              <w:pStyle w:val="NoSpacing"/>
            </w:pPr>
            <w:r>
              <w:t>10</w:t>
            </w:r>
            <w:r w:rsidR="00A51A8B">
              <w:t xml:space="preserve"> </w:t>
            </w:r>
          </w:p>
        </w:tc>
      </w:tr>
      <w:tr w:rsidR="00A51A8B" w:rsidRPr="003A0FA0" w14:paraId="732A4AD8" w14:textId="77777777" w:rsidTr="00947F08">
        <w:tc>
          <w:tcPr>
            <w:tcW w:w="1435" w:type="dxa"/>
          </w:tcPr>
          <w:p w14:paraId="16E4A2DE" w14:textId="77777777" w:rsidR="00A51A8B" w:rsidRPr="003A0FA0" w:rsidRDefault="00A51A8B" w:rsidP="00947F08">
            <w:pPr>
              <w:pStyle w:val="NoSpacing"/>
            </w:pPr>
            <w:r w:rsidRPr="00845520">
              <w:rPr>
                <w:b/>
                <w:bCs/>
              </w:rPr>
              <w:t>HHType</w:t>
            </w:r>
          </w:p>
        </w:tc>
        <w:tc>
          <w:tcPr>
            <w:tcW w:w="7915" w:type="dxa"/>
          </w:tcPr>
          <w:p w14:paraId="5C48E29B" w14:textId="423CB1DF" w:rsidR="00A51A8B" w:rsidRPr="003A0FA0" w:rsidRDefault="00A51A8B" w:rsidP="00947F08">
            <w:pPr>
              <w:pStyle w:val="NoSpacing"/>
            </w:pPr>
            <w:r>
              <w:t>0</w:t>
            </w:r>
          </w:p>
        </w:tc>
      </w:tr>
      <w:tr w:rsidR="00A51A8B" w:rsidRPr="003A0FA0" w14:paraId="4A8EAFDF" w14:textId="77777777" w:rsidTr="00947F08">
        <w:tc>
          <w:tcPr>
            <w:tcW w:w="1435" w:type="dxa"/>
          </w:tcPr>
          <w:p w14:paraId="388627F2" w14:textId="77777777" w:rsidR="00A51A8B" w:rsidRPr="003A0FA0" w:rsidRDefault="00A51A8B" w:rsidP="00947F08">
            <w:pPr>
              <w:pStyle w:val="NoSpacing"/>
            </w:pPr>
            <w:r w:rsidRPr="00845520">
              <w:rPr>
                <w:b/>
                <w:bCs/>
              </w:rPr>
              <w:t>Population</w:t>
            </w:r>
          </w:p>
        </w:tc>
        <w:tc>
          <w:tcPr>
            <w:tcW w:w="7915" w:type="dxa"/>
          </w:tcPr>
          <w:p w14:paraId="0DB742E9" w14:textId="363A82F5" w:rsidR="00A51A8B" w:rsidRPr="003A0FA0" w:rsidRDefault="00A51A8B" w:rsidP="00947F08">
            <w:pPr>
              <w:pStyle w:val="NoSpacing"/>
            </w:pPr>
            <w:r>
              <w:t>0</w:t>
            </w:r>
          </w:p>
        </w:tc>
      </w:tr>
      <w:tr w:rsidR="00A51A8B" w:rsidRPr="003A0FA0" w14:paraId="1CDABC7C" w14:textId="77777777" w:rsidTr="00947F08">
        <w:tc>
          <w:tcPr>
            <w:tcW w:w="1435" w:type="dxa"/>
          </w:tcPr>
          <w:p w14:paraId="5EFDE5F0" w14:textId="77777777" w:rsidR="00A51A8B" w:rsidRPr="00845520" w:rsidRDefault="00A51A8B" w:rsidP="00947F08">
            <w:pPr>
              <w:pStyle w:val="NoSpacing"/>
              <w:rPr>
                <w:b/>
                <w:bCs/>
              </w:rPr>
            </w:pPr>
            <w:r w:rsidRPr="00845520">
              <w:rPr>
                <w:b/>
                <w:bCs/>
              </w:rPr>
              <w:t>SystemPath</w:t>
            </w:r>
          </w:p>
        </w:tc>
        <w:tc>
          <w:tcPr>
            <w:tcW w:w="7915" w:type="dxa"/>
          </w:tcPr>
          <w:p w14:paraId="4D6AFF8E" w14:textId="77777777" w:rsidR="00A51A8B" w:rsidRPr="003A0FA0" w:rsidRDefault="00A51A8B" w:rsidP="00947F08">
            <w:pPr>
              <w:pStyle w:val="NoSpacing"/>
            </w:pPr>
            <w:r>
              <w:t>-1</w:t>
            </w:r>
          </w:p>
        </w:tc>
      </w:tr>
      <w:tr w:rsidR="00A51A8B" w:rsidRPr="003A0FA0" w14:paraId="7426043C" w14:textId="77777777" w:rsidTr="00947F08">
        <w:tc>
          <w:tcPr>
            <w:tcW w:w="1435" w:type="dxa"/>
          </w:tcPr>
          <w:p w14:paraId="0E7DA8FB" w14:textId="77777777" w:rsidR="00A51A8B" w:rsidRPr="00845520" w:rsidRDefault="00A51A8B" w:rsidP="00947F08">
            <w:pPr>
              <w:pStyle w:val="NoSpacing"/>
              <w:rPr>
                <w:b/>
                <w:bCs/>
              </w:rPr>
            </w:pPr>
            <w:r w:rsidRPr="00845520">
              <w:rPr>
                <w:b/>
                <w:bCs/>
              </w:rPr>
              <w:t>ProjectID</w:t>
            </w:r>
          </w:p>
        </w:tc>
        <w:tc>
          <w:tcPr>
            <w:tcW w:w="7915" w:type="dxa"/>
          </w:tcPr>
          <w:p w14:paraId="05C8670D" w14:textId="37ECC1C0" w:rsidR="00A51A8B" w:rsidRPr="003A0FA0" w:rsidRDefault="00A51A8B" w:rsidP="00947F08">
            <w:pPr>
              <w:pStyle w:val="NoSpacing"/>
            </w:pPr>
            <w:r>
              <w:t>Must match Project.</w:t>
            </w:r>
            <w:r w:rsidRPr="00A51A8B">
              <w:rPr>
                <w:b/>
                <w:bCs/>
              </w:rPr>
              <w:t>ProjectID</w:t>
            </w:r>
            <w:r>
              <w:t>.</w:t>
            </w:r>
          </w:p>
        </w:tc>
      </w:tr>
      <w:tr w:rsidR="00A51A8B" w:rsidRPr="003A0FA0" w14:paraId="2ED51677" w14:textId="77777777" w:rsidTr="00947F08">
        <w:tc>
          <w:tcPr>
            <w:tcW w:w="1435" w:type="dxa"/>
          </w:tcPr>
          <w:p w14:paraId="717D5992" w14:textId="77777777" w:rsidR="00A51A8B" w:rsidRPr="003A0FA0" w:rsidRDefault="00A51A8B" w:rsidP="00947F08">
            <w:pPr>
              <w:pStyle w:val="NoSpacing"/>
            </w:pPr>
            <w:r w:rsidRPr="00845520">
              <w:rPr>
                <w:b/>
                <w:bCs/>
              </w:rPr>
              <w:t>ReportRow</w:t>
            </w:r>
          </w:p>
        </w:tc>
        <w:tc>
          <w:tcPr>
            <w:tcW w:w="7915" w:type="dxa"/>
          </w:tcPr>
          <w:p w14:paraId="70E225E8" w14:textId="6AAC760D" w:rsidR="00A51A8B" w:rsidRPr="003A0FA0" w:rsidRDefault="00A51A8B" w:rsidP="00947F08">
            <w:pPr>
              <w:pStyle w:val="NoSpacing"/>
            </w:pPr>
            <w:r>
              <w:t>58 and 59 (see below)</w:t>
            </w:r>
          </w:p>
        </w:tc>
      </w:tr>
      <w:tr w:rsidR="00A51A8B" w:rsidRPr="003A0FA0" w14:paraId="5030DCF7" w14:textId="77777777" w:rsidTr="00947F08">
        <w:tc>
          <w:tcPr>
            <w:tcW w:w="1435" w:type="dxa"/>
          </w:tcPr>
          <w:p w14:paraId="3FCB9D56" w14:textId="77777777" w:rsidR="00A51A8B" w:rsidRPr="003A0FA0" w:rsidRDefault="00A51A8B" w:rsidP="00947F08">
            <w:pPr>
              <w:pStyle w:val="NoSpacing"/>
            </w:pPr>
            <w:r w:rsidRPr="003A0FA0">
              <w:t>ReportID</w:t>
            </w:r>
          </w:p>
        </w:tc>
        <w:tc>
          <w:tcPr>
            <w:tcW w:w="7915" w:type="dxa"/>
          </w:tcPr>
          <w:p w14:paraId="015FB860" w14:textId="77777777" w:rsidR="00A51A8B" w:rsidRPr="003A0FA0" w:rsidRDefault="00A51A8B" w:rsidP="00947F08">
            <w:pPr>
              <w:pStyle w:val="NoSpacing"/>
            </w:pPr>
            <w:r>
              <w:t>Must match LSAReport.</w:t>
            </w:r>
            <w:r w:rsidRPr="00845520">
              <w:rPr>
                <w:b/>
                <w:bCs/>
              </w:rPr>
              <w:t>ReportID</w:t>
            </w:r>
          </w:p>
        </w:tc>
      </w:tr>
    </w:tbl>
    <w:p w14:paraId="7D99E25E" w14:textId="7DBEC43F" w:rsidR="00A51A8B" w:rsidRDefault="00A51A8B" w:rsidP="00A51A8B">
      <w:pPr>
        <w:pStyle w:val="Heading3"/>
      </w:pPr>
      <w:r>
        <w:t>Logic</w:t>
      </w:r>
    </w:p>
    <w:p w14:paraId="1A7B9D86" w14:textId="791DA71D" w:rsidR="00A51A8B" w:rsidRDefault="00A51A8B" w:rsidP="00A51A8B">
      <w:r>
        <w:t xml:space="preserve">See above table for </w:t>
      </w:r>
      <w:r w:rsidRPr="00A51A8B">
        <w:rPr>
          <w:b/>
          <w:bCs/>
        </w:rPr>
        <w:t>Cohort</w:t>
      </w:r>
      <w:r>
        <w:t xml:space="preserve">, </w:t>
      </w:r>
      <w:r w:rsidRPr="00A51A8B">
        <w:rPr>
          <w:b/>
          <w:bCs/>
        </w:rPr>
        <w:t>HHType</w:t>
      </w:r>
      <w:r>
        <w:t xml:space="preserve">, </w:t>
      </w:r>
      <w:r w:rsidRPr="00A51A8B">
        <w:rPr>
          <w:b/>
          <w:bCs/>
        </w:rPr>
        <w:t>Population</w:t>
      </w:r>
      <w:r>
        <w:t xml:space="preserve">, and </w:t>
      </w:r>
      <w:r w:rsidRPr="00A51A8B">
        <w:rPr>
          <w:b/>
          <w:bCs/>
        </w:rPr>
        <w:t>SystemPath</w:t>
      </w:r>
      <w:r>
        <w:t>.</w:t>
      </w:r>
    </w:p>
    <w:p w14:paraId="05DF21AB" w14:textId="77777777" w:rsidR="00DE2AC2" w:rsidRDefault="00DE2AC2" w:rsidP="00DE2AC2">
      <w:pPr>
        <w:rPr>
          <w:u w:val="single"/>
        </w:rPr>
      </w:pPr>
      <w:r>
        <w:rPr>
          <w:b/>
          <w:bCs/>
        </w:rPr>
        <w:t>ReportRow</w:t>
      </w:r>
      <w:r>
        <w:t xml:space="preserve"> 58 counts enrollments without an </w:t>
      </w:r>
      <w:r>
        <w:rPr>
          <w:i/>
          <w:iCs/>
        </w:rPr>
        <w:t>ExitDate</w:t>
      </w:r>
      <w:r>
        <w:t xml:space="preserve"> in continuum ES/SH/TH/RRH/PSH projects that have an </w:t>
      </w:r>
      <w:r>
        <w:rPr>
          <w:i/>
          <w:iCs/>
        </w:rPr>
        <w:t>OperatingEndDate</w:t>
      </w:r>
      <w:r>
        <w:t xml:space="preserve"> between </w:t>
      </w:r>
      <w:r>
        <w:rPr>
          <w:u w:val="single"/>
        </w:rPr>
        <w:t>CohortStart</w:t>
      </w:r>
      <w:r>
        <w:t xml:space="preserve"> and </w:t>
      </w:r>
      <w:r>
        <w:rPr>
          <w:u w:val="single"/>
        </w:rPr>
        <w:t>CohortEnd</w:t>
      </w:r>
      <w:r>
        <w:t>.</w:t>
      </w:r>
    </w:p>
    <w:p w14:paraId="5C1B407C" w14:textId="1368E6CD" w:rsidR="00DE2AC2" w:rsidRDefault="00DE2AC2" w:rsidP="00DE2AC2">
      <w:r>
        <w:rPr>
          <w:b/>
          <w:bCs/>
        </w:rPr>
        <w:t>ReportRow</w:t>
      </w:r>
      <w:r>
        <w:t xml:space="preserve"> 59 counts enrollments with an </w:t>
      </w:r>
      <w:r>
        <w:rPr>
          <w:i/>
          <w:iCs/>
        </w:rPr>
        <w:t>ExitDate</w:t>
      </w:r>
      <w:r>
        <w:t xml:space="preserve"> from a continuum ES/SH/TH/RRH/PSH project where </w:t>
      </w:r>
      <w:r>
        <w:rPr>
          <w:i/>
          <w:iCs/>
        </w:rPr>
        <w:t>OperatingEndDate</w:t>
      </w:r>
      <w:r>
        <w:t xml:space="preserve"> is between </w:t>
      </w:r>
      <w:r>
        <w:rPr>
          <w:u w:val="single"/>
        </w:rPr>
        <w:t>CohortStart</w:t>
      </w:r>
      <w:r>
        <w:t xml:space="preserve"> and </w:t>
      </w:r>
      <w:r>
        <w:rPr>
          <w:u w:val="single"/>
        </w:rPr>
        <w:t xml:space="preserve">CohortEnd </w:t>
      </w:r>
      <w:r>
        <w:t xml:space="preserve">and </w:t>
      </w:r>
      <w:r>
        <w:rPr>
          <w:i/>
          <w:iCs/>
        </w:rPr>
        <w:t>ExitDate</w:t>
      </w:r>
      <w:r>
        <w:t xml:space="preserve"> &gt; </w:t>
      </w:r>
      <w:r>
        <w:rPr>
          <w:i/>
          <w:iCs/>
        </w:rPr>
        <w:t>OperatingEndDate</w:t>
      </w:r>
      <w:r w:rsidR="004873DC">
        <w:t xml:space="preserve">. </w:t>
      </w:r>
    </w:p>
    <w:p w14:paraId="6BABF801" w14:textId="6831ABDC" w:rsidR="00DE2AC2" w:rsidRDefault="00DE2AC2" w:rsidP="00DE2AC2">
      <w:r>
        <w:t xml:space="preserve">These counts are grouped by </w:t>
      </w:r>
      <w:r w:rsidRPr="00E27371">
        <w:rPr>
          <w:b/>
          <w:bCs/>
        </w:rPr>
        <w:t>ProjectID</w:t>
      </w:r>
      <w:r w:rsidR="004873DC">
        <w:t xml:space="preserve">. </w:t>
      </w:r>
    </w:p>
    <w:p w14:paraId="3F561D5F" w14:textId="5FA8365D" w:rsidR="00DE2AC2" w:rsidRDefault="00DE2AC2" w:rsidP="00DE2AC2">
      <w:r>
        <w:rPr>
          <w:b/>
          <w:bCs/>
        </w:rPr>
        <w:t>Value</w:t>
      </w:r>
      <w:r>
        <w:t xml:space="preserve"> = a count of distinct </w:t>
      </w:r>
      <w:r>
        <w:rPr>
          <w:i/>
          <w:iCs/>
        </w:rPr>
        <w:t>EnrollmentID</w:t>
      </w:r>
      <w:r>
        <w:t>s in hmis_Enrollment where:</w:t>
      </w:r>
    </w:p>
    <w:p w14:paraId="65B1ABA3" w14:textId="77777777" w:rsidR="00DE2AC2" w:rsidRDefault="00DE2AC2" w:rsidP="0030608E">
      <w:pPr>
        <w:pStyle w:val="ListParagraph"/>
        <w:numPr>
          <w:ilvl w:val="0"/>
          <w:numId w:val="39"/>
        </w:numPr>
        <w:rPr>
          <w:rFonts w:ascii="Calibri" w:hAnsi="Calibri" w:cs="Calibri"/>
        </w:rPr>
      </w:pPr>
      <w:r>
        <w:rPr>
          <w:rFonts w:ascii="Calibri" w:hAnsi="Calibri" w:cs="Calibri"/>
        </w:rPr>
        <w:t>Project.</w:t>
      </w:r>
      <w:r>
        <w:rPr>
          <w:rFonts w:ascii="Calibri" w:hAnsi="Calibri" w:cs="Calibri"/>
          <w:i/>
          <w:iCs/>
        </w:rPr>
        <w:t>OperatingEndDate</w:t>
      </w:r>
      <w:r>
        <w:rPr>
          <w:rFonts w:ascii="Calibri" w:hAnsi="Calibri" w:cs="Calibri"/>
        </w:rPr>
        <w:t xml:space="preserve"> between </w:t>
      </w:r>
      <w:r>
        <w:rPr>
          <w:rFonts w:ascii="Calibri" w:hAnsi="Calibri" w:cs="Calibri"/>
          <w:u w:val="single"/>
        </w:rPr>
        <w:t>CohortStart</w:t>
      </w:r>
      <w:r>
        <w:rPr>
          <w:rFonts w:ascii="Calibri" w:hAnsi="Calibri" w:cs="Calibri"/>
        </w:rPr>
        <w:t xml:space="preserve"> and </w:t>
      </w:r>
      <w:r>
        <w:rPr>
          <w:rFonts w:ascii="Calibri" w:hAnsi="Calibri" w:cs="Calibri"/>
          <w:u w:val="single"/>
        </w:rPr>
        <w:t>CohortEnd</w:t>
      </w:r>
    </w:p>
    <w:p w14:paraId="6C127C28" w14:textId="77777777" w:rsidR="00DE2AC2" w:rsidRDefault="00DE2AC2" w:rsidP="0030608E">
      <w:pPr>
        <w:pStyle w:val="ListParagraph"/>
        <w:numPr>
          <w:ilvl w:val="0"/>
          <w:numId w:val="39"/>
        </w:numPr>
        <w:rPr>
          <w:rFonts w:ascii="Calibri" w:hAnsi="Calibri" w:cs="Calibri"/>
        </w:rPr>
      </w:pPr>
      <w:r>
        <w:rPr>
          <w:rFonts w:ascii="Calibri" w:hAnsi="Calibri" w:cs="Calibri"/>
        </w:rPr>
        <w:t>Project.</w:t>
      </w:r>
      <w:r>
        <w:rPr>
          <w:rFonts w:ascii="Calibri" w:hAnsi="Calibri" w:cs="Calibri"/>
          <w:i/>
          <w:iCs/>
        </w:rPr>
        <w:t>ProjectType</w:t>
      </w:r>
      <w:r>
        <w:rPr>
          <w:rFonts w:ascii="Calibri" w:hAnsi="Calibri" w:cs="Calibri"/>
        </w:rPr>
        <w:t xml:space="preserve"> in (1,2,3,8,13)</w:t>
      </w:r>
    </w:p>
    <w:p w14:paraId="1C31F29C" w14:textId="77777777" w:rsidR="00DE2AC2" w:rsidRDefault="00DE2AC2" w:rsidP="0030608E">
      <w:pPr>
        <w:pStyle w:val="ListParagraph"/>
        <w:numPr>
          <w:ilvl w:val="0"/>
          <w:numId w:val="39"/>
        </w:numPr>
        <w:rPr>
          <w:rFonts w:ascii="Calibri" w:hAnsi="Calibri" w:cs="Calibri"/>
        </w:rPr>
      </w:pPr>
      <w:r>
        <w:rPr>
          <w:rFonts w:ascii="Calibri" w:hAnsi="Calibri" w:cs="Calibri"/>
        </w:rPr>
        <w:t>Project.</w:t>
      </w:r>
      <w:r>
        <w:rPr>
          <w:rFonts w:ascii="Calibri" w:hAnsi="Calibri" w:cs="Calibri"/>
          <w:i/>
          <w:iCs/>
        </w:rPr>
        <w:t>ContinuumProject</w:t>
      </w:r>
      <w:r>
        <w:rPr>
          <w:rFonts w:ascii="Calibri" w:hAnsi="Calibri" w:cs="Calibri"/>
        </w:rPr>
        <w:t xml:space="preserve"> = 1 </w:t>
      </w:r>
    </w:p>
    <w:p w14:paraId="433509B0" w14:textId="7D343258" w:rsidR="00DE2AC2" w:rsidRDefault="00DE2AC2" w:rsidP="0030608E">
      <w:pPr>
        <w:pStyle w:val="ListParagraph"/>
        <w:numPr>
          <w:ilvl w:val="1"/>
          <w:numId w:val="39"/>
        </w:numPr>
        <w:rPr>
          <w:rFonts w:ascii="Calibri" w:hAnsi="Calibri" w:cs="Calibri"/>
          <w:u w:val="single"/>
        </w:rPr>
      </w:pPr>
      <w:r>
        <w:rPr>
          <w:rFonts w:ascii="Calibri" w:hAnsi="Calibri" w:cs="Calibri"/>
        </w:rPr>
        <w:t>Exit.</w:t>
      </w:r>
      <w:r>
        <w:rPr>
          <w:rFonts w:ascii="Calibri" w:hAnsi="Calibri" w:cs="Calibri"/>
          <w:i/>
          <w:iCs/>
        </w:rPr>
        <w:t>ExitDate</w:t>
      </w:r>
      <w:r>
        <w:rPr>
          <w:rFonts w:ascii="Calibri" w:hAnsi="Calibri" w:cs="Calibri"/>
        </w:rPr>
        <w:t xml:space="preserve"> is </w:t>
      </w:r>
      <w:r w:rsidR="00143E83">
        <w:rPr>
          <w:rFonts w:ascii="Calibri" w:hAnsi="Calibri" w:cs="Calibri"/>
        </w:rPr>
        <w:t>NULL</w:t>
      </w:r>
      <w:r>
        <w:rPr>
          <w:rFonts w:ascii="Calibri" w:hAnsi="Calibri" w:cs="Calibri"/>
        </w:rPr>
        <w:t xml:space="preserve"> (</w:t>
      </w:r>
      <w:r>
        <w:rPr>
          <w:rFonts w:ascii="Calibri" w:hAnsi="Calibri" w:cs="Calibri"/>
          <w:b/>
          <w:bCs/>
        </w:rPr>
        <w:t>ReportRow</w:t>
      </w:r>
      <w:r>
        <w:rPr>
          <w:rFonts w:ascii="Calibri" w:hAnsi="Calibri" w:cs="Calibri"/>
        </w:rPr>
        <w:t xml:space="preserve"> 58); or </w:t>
      </w:r>
    </w:p>
    <w:p w14:paraId="64C1758F" w14:textId="7DEDD78F" w:rsidR="00DE2AC2" w:rsidRDefault="00DE2AC2" w:rsidP="0030608E">
      <w:pPr>
        <w:pStyle w:val="ListParagraph"/>
        <w:numPr>
          <w:ilvl w:val="1"/>
          <w:numId w:val="39"/>
        </w:numPr>
        <w:rPr>
          <w:rFonts w:ascii="Calibri" w:hAnsi="Calibri" w:cs="Calibri"/>
          <w:u w:val="single"/>
        </w:rPr>
      </w:pPr>
      <w:r>
        <w:rPr>
          <w:rFonts w:ascii="Calibri" w:hAnsi="Calibri" w:cs="Calibri"/>
        </w:rPr>
        <w:t>Exit.</w:t>
      </w:r>
      <w:r w:rsidRPr="00A51A8B">
        <w:rPr>
          <w:rFonts w:ascii="Calibri" w:hAnsi="Calibri" w:cs="Calibri"/>
          <w:i/>
          <w:iCs/>
        </w:rPr>
        <w:t>ExitDate</w:t>
      </w:r>
      <w:r>
        <w:rPr>
          <w:rFonts w:ascii="Calibri" w:hAnsi="Calibri" w:cs="Calibri"/>
        </w:rPr>
        <w:t xml:space="preserve"> &gt; Project</w:t>
      </w:r>
      <w:r w:rsidR="004873DC">
        <w:rPr>
          <w:rFonts w:ascii="Calibri" w:hAnsi="Calibri" w:cs="Calibri"/>
        </w:rPr>
        <w:t xml:space="preserve">. </w:t>
      </w:r>
      <w:r>
        <w:rPr>
          <w:rFonts w:ascii="Calibri" w:hAnsi="Calibri" w:cs="Calibri"/>
          <w:i/>
          <w:iCs/>
        </w:rPr>
        <w:t xml:space="preserve">OperatingEndDate </w:t>
      </w:r>
      <w:r>
        <w:rPr>
          <w:rFonts w:ascii="Calibri" w:hAnsi="Calibri" w:cs="Calibri"/>
        </w:rPr>
        <w:t>(</w:t>
      </w:r>
      <w:r>
        <w:rPr>
          <w:rFonts w:ascii="Calibri" w:hAnsi="Calibri" w:cs="Calibri"/>
          <w:b/>
          <w:bCs/>
        </w:rPr>
        <w:t>ReportRow</w:t>
      </w:r>
      <w:r>
        <w:rPr>
          <w:rFonts w:ascii="Calibri" w:hAnsi="Calibri" w:cs="Calibri"/>
        </w:rPr>
        <w:t xml:space="preserve"> 59)</w:t>
      </w:r>
    </w:p>
    <w:p w14:paraId="6CC7D9DF" w14:textId="533A8778" w:rsidR="00DE2AC2" w:rsidRDefault="00DE2AC2" w:rsidP="0030608E">
      <w:pPr>
        <w:pStyle w:val="ListParagraph"/>
        <w:numPr>
          <w:ilvl w:val="0"/>
          <w:numId w:val="39"/>
        </w:numPr>
        <w:rPr>
          <w:rFonts w:ascii="Calibri" w:hAnsi="Calibri" w:cs="Calibri"/>
          <w:u w:val="single"/>
        </w:rPr>
      </w:pPr>
      <w:r>
        <w:rPr>
          <w:rFonts w:ascii="Calibri" w:hAnsi="Calibri" w:cs="Calibri"/>
        </w:rPr>
        <w:t xml:space="preserve">There is an EnrollmentCoC record for the </w:t>
      </w:r>
      <w:r>
        <w:rPr>
          <w:rFonts w:ascii="Calibri" w:hAnsi="Calibri" w:cs="Calibri"/>
          <w:i/>
          <w:iCs/>
        </w:rPr>
        <w:t>HouseholdID</w:t>
      </w:r>
      <w:r>
        <w:rPr>
          <w:rFonts w:ascii="Calibri" w:hAnsi="Calibri" w:cs="Calibri"/>
        </w:rPr>
        <w:t xml:space="preserve"> where </w:t>
      </w:r>
      <w:r>
        <w:rPr>
          <w:rFonts w:ascii="Calibri" w:hAnsi="Calibri" w:cs="Calibri"/>
          <w:i/>
          <w:iCs/>
        </w:rPr>
        <w:t>InformationDate</w:t>
      </w:r>
      <w:r>
        <w:rPr>
          <w:rFonts w:ascii="Calibri" w:hAnsi="Calibri" w:cs="Calibri"/>
        </w:rPr>
        <w:t xml:space="preserve"> &lt;= </w:t>
      </w:r>
      <w:r>
        <w:rPr>
          <w:rFonts w:ascii="Calibri" w:hAnsi="Calibri" w:cs="Calibri"/>
          <w:u w:val="single"/>
        </w:rPr>
        <w:t>ReportEnd</w:t>
      </w:r>
      <w:r>
        <w:rPr>
          <w:rFonts w:ascii="Calibri" w:hAnsi="Calibri" w:cs="Calibri"/>
        </w:rPr>
        <w:t xml:space="preserve"> and </w:t>
      </w:r>
      <w:r>
        <w:rPr>
          <w:rFonts w:ascii="Calibri" w:hAnsi="Calibri" w:cs="Calibri"/>
          <w:i/>
          <w:iCs/>
        </w:rPr>
        <w:t>CoCCode</w:t>
      </w:r>
      <w:r>
        <w:rPr>
          <w:rFonts w:ascii="Calibri" w:hAnsi="Calibri" w:cs="Calibri"/>
        </w:rPr>
        <w:t xml:space="preserve"> = </w:t>
      </w:r>
      <w:r>
        <w:rPr>
          <w:rFonts w:ascii="Calibri" w:hAnsi="Calibri" w:cs="Calibri"/>
          <w:u w:val="single"/>
        </w:rPr>
        <w:t xml:space="preserve">ReportCoC </w:t>
      </w:r>
    </w:p>
    <w:p w14:paraId="076BDFD6" w14:textId="5979D8F6" w:rsidR="00E5055B" w:rsidRPr="009064C3" w:rsidRDefault="00E5055B" w:rsidP="003A576D">
      <w:r w:rsidRPr="003A576D">
        <w:t xml:space="preserve">Records are only included when the count is greater than zero.  </w:t>
      </w:r>
    </w:p>
    <w:p w14:paraId="03452587" w14:textId="5848E434" w:rsidR="00DE2AC2" w:rsidRDefault="00DE2AC2" w:rsidP="0088191A">
      <w:pPr>
        <w:pStyle w:val="Heading2"/>
      </w:pPr>
      <w:bookmarkStart w:id="914" w:name="_Toc37849828"/>
      <w:bookmarkStart w:id="915" w:name="_Toc79154014"/>
      <w:r>
        <w:t xml:space="preserve">Night-by-Night Enrollments </w:t>
      </w:r>
      <w:r w:rsidR="00E53100">
        <w:t xml:space="preserve">with Exit Date Discrepancies </w:t>
      </w:r>
      <w:r w:rsidR="00D705D2">
        <w:t>by Project</w:t>
      </w:r>
      <w:bookmarkEnd w:id="914"/>
      <w:bookmarkEnd w:id="915"/>
    </w:p>
    <w:p w14:paraId="651A8F15" w14:textId="457324F5" w:rsidR="00E53100" w:rsidRPr="00E53100" w:rsidRDefault="00DF5517" w:rsidP="00506C76">
      <w:pPr>
        <w:jc w:val="center"/>
      </w:pPr>
      <w:r>
        <w:rPr>
          <w:rFonts w:ascii="Times New Roman" w:hAnsi="Times New Roman" w:cs="Times New Roman"/>
          <w:noProof/>
          <w:sz w:val="24"/>
          <w:szCs w:val="24"/>
        </w:rPr>
        <mc:AlternateContent>
          <mc:Choice Requires="wpg">
            <w:drawing>
              <wp:inline distT="0" distB="0" distL="0" distR="0" wp14:anchorId="52F63653" wp14:editId="03A4590D">
                <wp:extent cx="5142865" cy="2286000"/>
                <wp:effectExtent l="0" t="0" r="19685" b="19050"/>
                <wp:docPr id="74486206" name="Group 744862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42865" cy="2286000"/>
                          <a:chOff x="1035454" y="1088470"/>
                          <a:chExt cx="51426" cy="22860"/>
                        </a:xfrm>
                      </wpg:grpSpPr>
                      <wps:wsp>
                        <wps:cNvPr id="74486207" name="AutoShape 148"/>
                        <wps:cNvCnPr>
                          <a:cxnSpLocks noChangeShapeType="1"/>
                          <a:stCxn id="74486212" idx="1"/>
                          <a:endCxn id="74486208" idx="1"/>
                        </wps:cNvCnPr>
                        <wps:spPr bwMode="auto">
                          <a:xfrm>
                            <a:off x="1069054" y="1099900"/>
                            <a:ext cx="5940" cy="0"/>
                          </a:xfrm>
                          <a:prstGeom prst="straightConnector1">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74486208" name="AutoShape 149"/>
                        <wps:cNvSpPr>
                          <a:spLocks noChangeArrowheads="1"/>
                        </wps:cNvSpPr>
                        <wps:spPr bwMode="auto">
                          <a:xfrm>
                            <a:off x="1074994" y="1098528"/>
                            <a:ext cx="11887" cy="2743"/>
                          </a:xfrm>
                          <a:prstGeom prst="flowChartDocument">
                            <a:avLst/>
                          </a:prstGeom>
                          <a:solidFill>
                            <a:srgbClr val="FCE5D6"/>
                          </a:solidFill>
                          <a:ln w="6350">
                            <a:solidFill>
                              <a:srgbClr val="F5B18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4A8EE0B9" w14:textId="70B381A7" w:rsidR="00004824" w:rsidRDefault="00004824" w:rsidP="00506C76">
                              <w:pPr>
                                <w:pStyle w:val="Style3"/>
                              </w:pPr>
                              <w:r>
                                <w:t>lsa_Calculated</w:t>
                              </w:r>
                            </w:p>
                          </w:txbxContent>
                        </wps:txbx>
                        <wps:bodyPr rot="0" vert="horz" wrap="square" lIns="0" tIns="0" rIns="0" bIns="0" anchor="ctr" anchorCtr="0" upright="1">
                          <a:noAutofit/>
                        </wps:bodyPr>
                      </wps:wsp>
                      <wps:wsp>
                        <wps:cNvPr id="74486209" name="AutoShape 150"/>
                        <wps:cNvCnPr>
                          <a:cxnSpLocks noChangeShapeType="1"/>
                          <a:stCxn id="74486210" idx="3"/>
                          <a:endCxn id="74486213" idx="1"/>
                        </wps:cNvCnPr>
                        <wps:spPr bwMode="auto">
                          <a:xfrm>
                            <a:off x="1047341" y="1099900"/>
                            <a:ext cx="6441" cy="0"/>
                          </a:xfrm>
                          <a:prstGeom prst="straightConnector1">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74486210" name="AutoShape 13"/>
                        <wps:cNvSpPr>
                          <a:spLocks noChangeArrowheads="1"/>
                        </wps:cNvSpPr>
                        <wps:spPr bwMode="auto">
                          <a:xfrm>
                            <a:off x="1035454" y="1098528"/>
                            <a:ext cx="11887" cy="2743"/>
                          </a:xfrm>
                          <a:prstGeom prst="flowChartDocument">
                            <a:avLst/>
                          </a:prstGeom>
                          <a:solidFill>
                            <a:srgbClr val="FCE5D6"/>
                          </a:solidFill>
                          <a:ln w="6350">
                            <a:solidFill>
                              <a:srgbClr val="F5B18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252319E9" w14:textId="77777777" w:rsidR="00004824" w:rsidRDefault="00004824" w:rsidP="00DF5517">
                              <w:pPr>
                                <w:pStyle w:val="Style3"/>
                              </w:pPr>
                              <w:r>
                                <w:t>lsa_Report</w:t>
                              </w:r>
                            </w:p>
                          </w:txbxContent>
                        </wps:txbx>
                        <wps:bodyPr rot="0" vert="horz" wrap="square" lIns="0" tIns="0" rIns="0" bIns="0" anchor="ctr" anchorCtr="0" upright="1">
                          <a:noAutofit/>
                        </wps:bodyPr>
                      </wps:wsp>
                      <wpg:grpSp>
                        <wpg:cNvPr id="74486211" name="Group 152"/>
                        <wpg:cNvGrpSpPr>
                          <a:grpSpLocks/>
                        </wpg:cNvGrpSpPr>
                        <wpg:grpSpPr bwMode="auto">
                          <a:xfrm>
                            <a:off x="1053782" y="1088470"/>
                            <a:ext cx="15272" cy="22860"/>
                            <a:chOff x="1053782" y="1088470"/>
                            <a:chExt cx="15272" cy="22860"/>
                          </a:xfrm>
                        </wpg:grpSpPr>
                        <wps:wsp>
                          <wps:cNvPr id="74486212" name="Left Bracket 244"/>
                          <wps:cNvSpPr>
                            <a:spLocks/>
                          </wps:cNvSpPr>
                          <wps:spPr bwMode="auto">
                            <a:xfrm flipH="1" flipV="1">
                              <a:off x="1066628" y="1088470"/>
                              <a:ext cx="2426" cy="22860"/>
                            </a:xfrm>
                            <a:prstGeom prst="leftBracket">
                              <a:avLst>
                                <a:gd name="adj" fmla="val 78524"/>
                              </a:avLst>
                            </a:prstGeom>
                            <a:noFill/>
                            <a:ln w="6350">
                              <a:solidFill>
                                <a:schemeClr val="dk1">
                                  <a:lumMod val="0"/>
                                  <a:lumOff val="0"/>
                                </a:schemeClr>
                              </a:solidFill>
                              <a:round/>
                              <a:headEnd/>
                              <a:tailEnd/>
                            </a:ln>
                            <a:effectLst/>
                            <a:extLst>
                              <a:ext uri="{909E8E84-426E-40DD-AFC4-6F175D3DCCD1}">
                                <a14:hiddenFill xmlns:a14="http://schemas.microsoft.com/office/drawing/2010/main">
                                  <a:solidFill>
                                    <a:srgbClr val="5B9BD5"/>
                                  </a:solid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74486213" name="Left Bracket 245"/>
                          <wps:cNvSpPr>
                            <a:spLocks/>
                          </wps:cNvSpPr>
                          <wps:spPr bwMode="auto">
                            <a:xfrm flipV="1">
                              <a:off x="1053782" y="1088470"/>
                              <a:ext cx="2426" cy="22860"/>
                            </a:xfrm>
                            <a:prstGeom prst="leftBracket">
                              <a:avLst>
                                <a:gd name="adj" fmla="val 78524"/>
                              </a:avLst>
                            </a:prstGeom>
                            <a:noFill/>
                            <a:ln w="6350">
                              <a:solidFill>
                                <a:schemeClr val="dk1">
                                  <a:lumMod val="0"/>
                                  <a:lumOff val="0"/>
                                </a:schemeClr>
                              </a:solidFill>
                              <a:round/>
                              <a:headEnd/>
                              <a:tailEnd/>
                            </a:ln>
                            <a:effectLst/>
                            <a:extLst>
                              <a:ext uri="{909E8E84-426E-40DD-AFC4-6F175D3DCCD1}">
                                <a14:hiddenFill xmlns:a14="http://schemas.microsoft.com/office/drawing/2010/main">
                                  <a:solidFill>
                                    <a:srgbClr val="5B9BD5"/>
                                  </a:solid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74486214" name="AutoShape 9"/>
                          <wps:cNvSpPr>
                            <a:spLocks noChangeArrowheads="1"/>
                          </wps:cNvSpPr>
                          <wps:spPr bwMode="auto">
                            <a:xfrm>
                              <a:off x="1054986" y="1097859"/>
                              <a:ext cx="12802" cy="3611"/>
                            </a:xfrm>
                            <a:prstGeom prst="flowChartMagneticDisk">
                              <a:avLst/>
                            </a:prstGeom>
                            <a:solidFill>
                              <a:srgbClr val="DFEBF7"/>
                            </a:solidFill>
                            <a:ln w="6350">
                              <a:solidFill>
                                <a:srgbClr val="5B9BD5"/>
                              </a:solidFill>
                              <a:round/>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4A254C46" w14:textId="77777777" w:rsidR="00004824" w:rsidRDefault="00004824" w:rsidP="00DF5517">
                                <w:pPr>
                                  <w:pStyle w:val="Style3"/>
                                </w:pPr>
                                <w:r>
                                  <w:t>hmis_Exit</w:t>
                                </w:r>
                              </w:p>
                            </w:txbxContent>
                          </wps:txbx>
                          <wps:bodyPr rot="0" vert="horz" wrap="square" lIns="0" tIns="0" rIns="0" bIns="0" anchor="ctr" anchorCtr="0" upright="1">
                            <a:noAutofit/>
                          </wps:bodyPr>
                        </wps:wsp>
                        <wps:wsp>
                          <wps:cNvPr id="74486215" name="AutoShape 10"/>
                          <wps:cNvSpPr>
                            <a:spLocks noChangeArrowheads="1"/>
                          </wps:cNvSpPr>
                          <wps:spPr bwMode="auto">
                            <a:xfrm>
                              <a:off x="1054986" y="1089391"/>
                              <a:ext cx="12802"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5C5F4111" w14:textId="77777777" w:rsidR="00004824" w:rsidRDefault="00004824" w:rsidP="00DF5517">
                                <w:pPr>
                                  <w:pStyle w:val="Style3"/>
                                </w:pPr>
                                <w:r>
                                  <w:t>tlsa_HHID</w:t>
                                </w:r>
                              </w:p>
                            </w:txbxContent>
                          </wps:txbx>
                          <wps:bodyPr rot="0" vert="horz" wrap="square" lIns="0" tIns="0" rIns="0" bIns="0" anchor="ctr" anchorCtr="0" upright="1">
                            <a:noAutofit/>
                          </wps:bodyPr>
                        </wps:wsp>
                        <wps:wsp>
                          <wps:cNvPr id="74486216" name="AutoShape 13"/>
                          <wps:cNvSpPr>
                            <a:spLocks noChangeArrowheads="1"/>
                          </wps:cNvSpPr>
                          <wps:spPr bwMode="auto">
                            <a:xfrm>
                              <a:off x="1054986" y="1093191"/>
                              <a:ext cx="12802" cy="3611"/>
                            </a:xfrm>
                            <a:prstGeom prst="flowChartMagneticDisk">
                              <a:avLst/>
                            </a:prstGeom>
                            <a:solidFill>
                              <a:srgbClr val="DFEBF7"/>
                            </a:solidFill>
                            <a:ln w="6350">
                              <a:solidFill>
                                <a:srgbClr val="5B9BD5"/>
                              </a:solidFill>
                              <a:round/>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13C3E8C8" w14:textId="77777777" w:rsidR="00004824" w:rsidRDefault="00004824" w:rsidP="00DF5517">
                                <w:pPr>
                                  <w:pStyle w:val="Style3"/>
                                </w:pPr>
                                <w:r>
                                  <w:t>hmis_Enrollment</w:t>
                                </w:r>
                              </w:p>
                            </w:txbxContent>
                          </wps:txbx>
                          <wps:bodyPr rot="0" vert="horz" wrap="square" lIns="0" tIns="0" rIns="0" bIns="0" anchor="ctr" anchorCtr="0" upright="1">
                            <a:noAutofit/>
                          </wps:bodyPr>
                        </wps:wsp>
                        <wps:wsp>
                          <wps:cNvPr id="74486217" name="AutoShape 9"/>
                          <wps:cNvSpPr>
                            <a:spLocks noChangeArrowheads="1"/>
                          </wps:cNvSpPr>
                          <wps:spPr bwMode="auto">
                            <a:xfrm>
                              <a:off x="1054933" y="1102527"/>
                              <a:ext cx="12802" cy="3611"/>
                            </a:xfrm>
                            <a:prstGeom prst="flowChartMagneticDisk">
                              <a:avLst/>
                            </a:prstGeom>
                            <a:solidFill>
                              <a:srgbClr val="DFEBF7"/>
                            </a:solidFill>
                            <a:ln w="6350">
                              <a:solidFill>
                                <a:srgbClr val="5B9BD5"/>
                              </a:solidFill>
                              <a:round/>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0DD1D26D" w14:textId="77777777" w:rsidR="00004824" w:rsidRDefault="00004824" w:rsidP="00DF5517">
                                <w:pPr>
                                  <w:pStyle w:val="Style3"/>
                                </w:pPr>
                                <w:r>
                                  <w:t>hmis_Project</w:t>
                                </w:r>
                              </w:p>
                            </w:txbxContent>
                          </wps:txbx>
                          <wps:bodyPr rot="0" vert="horz" wrap="square" lIns="0" tIns="0" rIns="0" bIns="0" anchor="ctr" anchorCtr="0" upright="1">
                            <a:noAutofit/>
                          </wps:bodyPr>
                        </wps:wsp>
                        <wps:wsp>
                          <wps:cNvPr id="74486218" name="AutoShape 9"/>
                          <wps:cNvSpPr>
                            <a:spLocks noChangeArrowheads="1"/>
                          </wps:cNvSpPr>
                          <wps:spPr bwMode="auto">
                            <a:xfrm>
                              <a:off x="1054951" y="1107195"/>
                              <a:ext cx="12802" cy="3611"/>
                            </a:xfrm>
                            <a:prstGeom prst="flowChartMagneticDisk">
                              <a:avLst/>
                            </a:prstGeom>
                            <a:solidFill>
                              <a:srgbClr val="DFEBF7"/>
                            </a:solidFill>
                            <a:ln w="6350">
                              <a:solidFill>
                                <a:srgbClr val="5B9BD5"/>
                              </a:solidFill>
                              <a:round/>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31A8E95F" w14:textId="77777777" w:rsidR="00004824" w:rsidRDefault="00004824" w:rsidP="00DF5517">
                                <w:pPr>
                                  <w:pStyle w:val="Style3"/>
                                </w:pPr>
                                <w:r>
                                  <w:t>hmis_Services</w:t>
                                </w:r>
                              </w:p>
                            </w:txbxContent>
                          </wps:txbx>
                          <wps:bodyPr rot="0" vert="horz" wrap="square" lIns="0" tIns="0" rIns="0" bIns="0" anchor="ctr" anchorCtr="0" upright="1">
                            <a:noAutofit/>
                          </wps:bodyPr>
                        </wps:wsp>
                      </wpg:grpSp>
                    </wpg:wgp>
                  </a:graphicData>
                </a:graphic>
              </wp:inline>
            </w:drawing>
          </mc:Choice>
          <mc:Fallback>
            <w:pict>
              <v:group w14:anchorId="52F63653" id="Group 74486206" o:spid="_x0000_s1541" style="width:404.95pt;height:180pt;mso-position-horizontal-relative:char;mso-position-vertical-relative:line" coordorigin="10354,10884" coordsize="514,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">
                <v:shape id="AutoShape 148" o:spid="_x0000_s1542" type="#_x0000_t32" style="position:absolute;left:10690;top:10999;width: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" strokecolor="black [0]" strokeweight=".5pt">
                  <v:stroke endarrow="block"/>
                  <v:shadow color="black [0]"/>
                </v:shape>
                <v:shape id="AutoShape 149" o:spid="_x0000_s1543" type="#_x0000_t114" style="position:absolute;left:10749;top:10985;width:119;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" fillcolor="#fce5d6" strokecolor="#f5b183" strokeweight=".5pt">
                  <v:shadow color="black" opacity="0" offset="0,0"/>
                  <v:textbox inset="0,0,0,0">
                    <w:txbxContent>
                      <w:p w14:paraId="4A8EE0B9" w14:textId="70B381A7" w:rsidR="00004824" w:rsidRDefault="00004824" w:rsidP="00506C76">
                        <w:pPr>
                          <w:pStyle w:val="Style3"/>
                        </w:pPr>
                        <w:r>
                          <w:t>lsa_Calculated</w:t>
                        </w:r>
                      </w:p>
                    </w:txbxContent>
                  </v:textbox>
                </v:shape>
                <v:shape id="AutoShape 150" o:spid="_x0000_s1544" type="#_x0000_t32" style="position:absolute;left:10473;top:10999;width:6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" strokecolor="black [0]" strokeweight=".5pt">
                  <v:stroke endarrow="block"/>
                  <v:shadow color="black [0]"/>
                </v:shape>
                <v:shape id="AutoShape 13" o:spid="_x0000_s1545" type="#_x0000_t114" style="position:absolute;left:10354;top:10985;width:119;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" fillcolor="#fce5d6" strokecolor="#f5b183" strokeweight=".5pt">
                  <v:shadow color="black" opacity="0" offset="0,0"/>
                  <v:textbox inset="0,0,0,0">
                    <w:txbxContent>
                      <w:p w14:paraId="252319E9" w14:textId="77777777" w:rsidR="00004824" w:rsidRDefault="00004824" w:rsidP="00DF5517">
                        <w:pPr>
                          <w:pStyle w:val="Style3"/>
                        </w:pPr>
                        <w:r>
                          <w:t>lsa_Report</w:t>
                        </w:r>
                      </w:p>
                    </w:txbxContent>
                  </v:textbox>
                </v:shape>
                <v:group id="Group 152" o:spid="_x0000_s1546" style="position:absolute;left:10537;top:10884;width:153;height:229" coordorigin="10537,10884" coordsize="152,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">
                  <v:shape id="Left Bracket 244" o:spid="_x0000_s1547" type="#_x0000_t85" style="position:absolute;left:10666;top:10884;width:24;height:229;flip:x 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" fillcolor="#5b9bd5" strokecolor="black [0]" strokeweight=".5pt">
                    <v:shadow color="black [0]"/>
                    <v:textbox inset="2.88pt,2.88pt,2.88pt,2.88pt"/>
                  </v:shape>
                  <v:shape id="Left Bracket 245" o:spid="_x0000_s1548" type="#_x0000_t85" style="position:absolute;left:10537;top:10884;width:25;height:229;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" fillcolor="#5b9bd5" strokecolor="black [0]" strokeweight=".5pt">
                    <v:shadow color="black [0]"/>
                    <v:textbox inset="2.88pt,2.88pt,2.88pt,2.88pt"/>
                  </v:shape>
                  <v:shape id="AutoShape 9" o:spid="_x0000_s1549" type="#_x0000_t132" style="position:absolute;left:10549;top:10978;width:128;height: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" fillcolor="#dfebf7" strokecolor="#5b9bd5" strokeweight=".5pt">
                    <v:shadow color="black" opacity="0" offset="0,0"/>
                    <v:textbox inset="0,0,0,0">
                      <w:txbxContent>
                        <w:p w14:paraId="4A254C46" w14:textId="77777777" w:rsidR="00004824" w:rsidRDefault="00004824" w:rsidP="00DF5517">
                          <w:pPr>
                            <w:pStyle w:val="Style3"/>
                          </w:pPr>
                          <w:r>
                            <w:t>hmis_Exit</w:t>
                          </w:r>
                        </w:p>
                      </w:txbxContent>
                    </v:textbox>
                  </v:shape>
                  <v:shape id="AutoShape 10" o:spid="_x0000_s1550" type="#_x0000_t113" style="position:absolute;left:10549;top:10893;width:128;height: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" fillcolor="#ebd7e1" strokecolor="#c285a3" strokeweight=".5pt">
                    <v:shadow color="black" opacity="0" offset="0,0"/>
                    <v:textbox inset="0,0,0,0">
                      <w:txbxContent>
                        <w:p w14:paraId="5C5F4111" w14:textId="77777777" w:rsidR="00004824" w:rsidRDefault="00004824" w:rsidP="00DF5517">
                          <w:pPr>
                            <w:pStyle w:val="Style3"/>
                          </w:pPr>
                          <w:r>
                            <w:t>tlsa_HHID</w:t>
                          </w:r>
                        </w:p>
                      </w:txbxContent>
                    </v:textbox>
                  </v:shape>
                  <v:shape id="AutoShape 13" o:spid="_x0000_s1551" type="#_x0000_t132" style="position:absolute;left:10549;top:10931;width:128;height: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" fillcolor="#dfebf7" strokecolor="#5b9bd5" strokeweight=".5pt">
                    <v:shadow color="black" opacity="0" offset="0,0"/>
                    <v:textbox inset="0,0,0,0">
                      <w:txbxContent>
                        <w:p w14:paraId="13C3E8C8" w14:textId="77777777" w:rsidR="00004824" w:rsidRDefault="00004824" w:rsidP="00DF5517">
                          <w:pPr>
                            <w:pStyle w:val="Style3"/>
                          </w:pPr>
                          <w:r>
                            <w:t>hmis_Enrollment</w:t>
                          </w:r>
                        </w:p>
                      </w:txbxContent>
                    </v:textbox>
                  </v:shape>
                  <v:shape id="AutoShape 9" o:spid="_x0000_s1552" type="#_x0000_t132" style="position:absolute;left:10549;top:11025;width:128;height: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" fillcolor="#dfebf7" strokecolor="#5b9bd5" strokeweight=".5pt">
                    <v:shadow color="black" opacity="0" offset="0,0"/>
                    <v:textbox inset="0,0,0,0">
                      <w:txbxContent>
                        <w:p w14:paraId="0DD1D26D" w14:textId="77777777" w:rsidR="00004824" w:rsidRDefault="00004824" w:rsidP="00DF5517">
                          <w:pPr>
                            <w:pStyle w:val="Style3"/>
                          </w:pPr>
                          <w:r>
                            <w:t>hmis_Project</w:t>
                          </w:r>
                        </w:p>
                      </w:txbxContent>
                    </v:textbox>
                  </v:shape>
                  <v:shape id="AutoShape 9" o:spid="_x0000_s1553" type="#_x0000_t132" style="position:absolute;left:10549;top:11071;width:128;height: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" fillcolor="#dfebf7" strokecolor="#5b9bd5" strokeweight=".5pt">
                    <v:shadow color="black" opacity="0" offset="0,0"/>
                    <v:textbox inset="0,0,0,0">
                      <w:txbxContent>
                        <w:p w14:paraId="31A8E95F" w14:textId="77777777" w:rsidR="00004824" w:rsidRDefault="00004824" w:rsidP="00DF5517">
                          <w:pPr>
                            <w:pStyle w:val="Style3"/>
                          </w:pPr>
                          <w:r>
                            <w:t>hmis_Services</w:t>
                          </w:r>
                        </w:p>
                      </w:txbxContent>
                    </v:textbox>
                  </v:shape>
                </v:group>
                <w10:anchorlock/>
              </v:group>
            </w:pict>
          </mc:Fallback>
        </mc:AlternateContent>
      </w:r>
    </w:p>
    <w:p w14:paraId="17420A18" w14:textId="77777777" w:rsidR="0060685A" w:rsidRDefault="0060685A" w:rsidP="0060685A">
      <w:pPr>
        <w:pStyle w:val="Heading3"/>
      </w:pPr>
      <w:r>
        <w:t>Relevant Data</w:t>
      </w:r>
    </w:p>
    <w:p w14:paraId="5B89E8A6" w14:textId="77777777" w:rsidR="0060685A" w:rsidRDefault="0060685A" w:rsidP="0060685A">
      <w:pPr>
        <w:pStyle w:val="Heading4"/>
      </w:pPr>
      <w:r>
        <w:t>Source</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5"/>
      </w:tblGrid>
      <w:tr w:rsidR="0060685A" w:rsidRPr="005F4836" w14:paraId="5AEEE039" w14:textId="77777777" w:rsidTr="00947F08">
        <w:trPr>
          <w:trHeight w:val="216"/>
        </w:trPr>
        <w:tc>
          <w:tcPr>
            <w:tcW w:w="9355" w:type="dxa"/>
            <w:shd w:val="clear" w:color="auto" w:fill="DBE5F1" w:themeFill="accent1" w:themeFillTint="33"/>
          </w:tcPr>
          <w:p w14:paraId="54AF0F68" w14:textId="77777777" w:rsidR="0060685A" w:rsidRPr="005F4836" w:rsidRDefault="0060685A" w:rsidP="00947F08">
            <w:pPr>
              <w:pStyle w:val="NoSpacing"/>
              <w:rPr>
                <w:b/>
                <w:bCs/>
              </w:rPr>
            </w:pPr>
            <w:r>
              <w:rPr>
                <w:b/>
                <w:bCs/>
              </w:rPr>
              <w:t>hmis</w:t>
            </w:r>
            <w:r w:rsidRPr="005F4836">
              <w:rPr>
                <w:b/>
                <w:bCs/>
              </w:rPr>
              <w:t>_</w:t>
            </w:r>
            <w:r>
              <w:rPr>
                <w:b/>
                <w:bCs/>
              </w:rPr>
              <w:t>Project</w:t>
            </w:r>
          </w:p>
        </w:tc>
      </w:tr>
      <w:tr w:rsidR="0060685A" w:rsidRPr="005F4836" w14:paraId="7F87A235" w14:textId="77777777" w:rsidTr="00947F08">
        <w:trPr>
          <w:trHeight w:val="216"/>
        </w:trPr>
        <w:tc>
          <w:tcPr>
            <w:tcW w:w="9355" w:type="dxa"/>
          </w:tcPr>
          <w:p w14:paraId="191CC393" w14:textId="77777777" w:rsidR="0060685A" w:rsidRPr="00246D5B" w:rsidRDefault="0060685A" w:rsidP="00947F08">
            <w:pPr>
              <w:pStyle w:val="NoSpacing"/>
            </w:pPr>
            <w:r>
              <w:t>ProjectType</w:t>
            </w:r>
          </w:p>
        </w:tc>
      </w:tr>
      <w:tr w:rsidR="001F2C07" w:rsidRPr="005F4836" w14:paraId="0FB4A152" w14:textId="77777777" w:rsidTr="00947F08">
        <w:trPr>
          <w:trHeight w:val="216"/>
        </w:trPr>
        <w:tc>
          <w:tcPr>
            <w:tcW w:w="9355" w:type="dxa"/>
          </w:tcPr>
          <w:p w14:paraId="1C7355F0" w14:textId="39D2EC30" w:rsidR="001F2C07" w:rsidRDefault="001F2C07" w:rsidP="00947F08">
            <w:pPr>
              <w:pStyle w:val="NoSpacing"/>
            </w:pPr>
            <w:r>
              <w:t>TrackingMethod</w:t>
            </w:r>
          </w:p>
        </w:tc>
      </w:tr>
      <w:tr w:rsidR="0060685A" w:rsidRPr="005F4836" w14:paraId="31CE5FB3" w14:textId="77777777" w:rsidTr="00947F08">
        <w:trPr>
          <w:trHeight w:val="216"/>
        </w:trPr>
        <w:tc>
          <w:tcPr>
            <w:tcW w:w="9355" w:type="dxa"/>
          </w:tcPr>
          <w:p w14:paraId="1166DA38" w14:textId="77777777" w:rsidR="0060685A" w:rsidRDefault="0060685A" w:rsidP="00947F08">
            <w:pPr>
              <w:pStyle w:val="NoSpacing"/>
            </w:pPr>
            <w:r>
              <w:t>ContinuumProject</w:t>
            </w:r>
          </w:p>
        </w:tc>
      </w:tr>
      <w:tr w:rsidR="0060685A" w:rsidRPr="005F4836" w14:paraId="334B54D5" w14:textId="77777777" w:rsidTr="00947F08">
        <w:trPr>
          <w:trHeight w:val="216"/>
        </w:trPr>
        <w:tc>
          <w:tcPr>
            <w:tcW w:w="9355" w:type="dxa"/>
          </w:tcPr>
          <w:p w14:paraId="553A2932" w14:textId="77777777" w:rsidR="0060685A" w:rsidRDefault="0060685A" w:rsidP="00947F08">
            <w:pPr>
              <w:pStyle w:val="NoSpacing"/>
            </w:pPr>
            <w:r>
              <w:t>OperatingEndDate</w:t>
            </w:r>
          </w:p>
        </w:tc>
      </w:tr>
      <w:tr w:rsidR="0060685A" w:rsidRPr="005F4836" w14:paraId="2C27B8E4" w14:textId="77777777" w:rsidTr="00947F08">
        <w:trPr>
          <w:trHeight w:val="216"/>
        </w:trPr>
        <w:tc>
          <w:tcPr>
            <w:tcW w:w="9355" w:type="dxa"/>
            <w:shd w:val="clear" w:color="auto" w:fill="DBE5F1" w:themeFill="accent1" w:themeFillTint="33"/>
          </w:tcPr>
          <w:p w14:paraId="6C0237E8" w14:textId="77777777" w:rsidR="0060685A" w:rsidRPr="00947F08" w:rsidRDefault="0060685A" w:rsidP="00947F08">
            <w:pPr>
              <w:pStyle w:val="NoSpacing"/>
              <w:rPr>
                <w:b/>
                <w:bCs/>
              </w:rPr>
            </w:pPr>
            <w:r w:rsidRPr="00947F08">
              <w:rPr>
                <w:b/>
                <w:bCs/>
              </w:rPr>
              <w:t>hmis_Exit</w:t>
            </w:r>
          </w:p>
        </w:tc>
      </w:tr>
      <w:tr w:rsidR="0060685A" w:rsidRPr="005F4836" w14:paraId="3ABAEABA" w14:textId="77777777" w:rsidTr="00947F08">
        <w:trPr>
          <w:trHeight w:val="216"/>
        </w:trPr>
        <w:tc>
          <w:tcPr>
            <w:tcW w:w="9355" w:type="dxa"/>
          </w:tcPr>
          <w:p w14:paraId="0AECD52E" w14:textId="77777777" w:rsidR="0060685A" w:rsidRPr="00246D5B" w:rsidRDefault="0060685A" w:rsidP="00947F08">
            <w:pPr>
              <w:pStyle w:val="NoSpacing"/>
            </w:pPr>
            <w:r>
              <w:t>ExitDate</w:t>
            </w:r>
          </w:p>
        </w:tc>
      </w:tr>
      <w:tr w:rsidR="001F2C07" w:rsidRPr="00845520" w14:paraId="5BBD26AF" w14:textId="77777777" w:rsidTr="00947F08">
        <w:trPr>
          <w:trHeight w:val="216"/>
        </w:trPr>
        <w:tc>
          <w:tcPr>
            <w:tcW w:w="9355" w:type="dxa"/>
            <w:shd w:val="clear" w:color="auto" w:fill="DBE5F1" w:themeFill="accent1" w:themeFillTint="33"/>
          </w:tcPr>
          <w:p w14:paraId="32254B0E" w14:textId="77777777" w:rsidR="001F2C07" w:rsidRPr="00845520" w:rsidRDefault="001F2C07" w:rsidP="00947F08">
            <w:pPr>
              <w:pStyle w:val="NoSpacing"/>
              <w:rPr>
                <w:b/>
                <w:bCs/>
              </w:rPr>
            </w:pPr>
            <w:r>
              <w:rPr>
                <w:b/>
                <w:bCs/>
              </w:rPr>
              <w:t>hmis</w:t>
            </w:r>
            <w:r w:rsidRPr="00845520">
              <w:rPr>
                <w:b/>
                <w:bCs/>
              </w:rPr>
              <w:t>_</w:t>
            </w:r>
            <w:r>
              <w:rPr>
                <w:b/>
                <w:bCs/>
              </w:rPr>
              <w:t>Enrollment</w:t>
            </w:r>
          </w:p>
        </w:tc>
      </w:tr>
      <w:tr w:rsidR="001F2C07" w:rsidRPr="005F4836" w14:paraId="4ECDAD5B" w14:textId="77777777" w:rsidTr="00947F08">
        <w:trPr>
          <w:trHeight w:val="216"/>
        </w:trPr>
        <w:tc>
          <w:tcPr>
            <w:tcW w:w="9355" w:type="dxa"/>
          </w:tcPr>
          <w:p w14:paraId="0281F62C" w14:textId="77777777" w:rsidR="001F2C07" w:rsidRDefault="001F2C07" w:rsidP="00947F08">
            <w:pPr>
              <w:pStyle w:val="NoSpacing"/>
            </w:pPr>
            <w:r>
              <w:t>ProjectID</w:t>
            </w:r>
          </w:p>
        </w:tc>
      </w:tr>
      <w:tr w:rsidR="0060685A" w:rsidRPr="00845520" w14:paraId="3454CEAA" w14:textId="77777777" w:rsidTr="001F2C07">
        <w:trPr>
          <w:trHeight w:val="216"/>
        </w:trPr>
        <w:tc>
          <w:tcPr>
            <w:tcW w:w="9355" w:type="dxa"/>
            <w:shd w:val="clear" w:color="auto" w:fill="DBE5F1" w:themeFill="accent1" w:themeFillTint="33"/>
          </w:tcPr>
          <w:p w14:paraId="2FCBB112" w14:textId="10F57C9F" w:rsidR="0060685A" w:rsidRPr="00845520" w:rsidRDefault="001F2C07" w:rsidP="00947F08">
            <w:pPr>
              <w:pStyle w:val="NoSpacing"/>
              <w:rPr>
                <w:b/>
                <w:bCs/>
              </w:rPr>
            </w:pPr>
            <w:r>
              <w:rPr>
                <w:b/>
                <w:bCs/>
              </w:rPr>
              <w:t>hmis</w:t>
            </w:r>
            <w:r w:rsidR="0060685A" w:rsidRPr="00845520">
              <w:rPr>
                <w:b/>
                <w:bCs/>
              </w:rPr>
              <w:t>_</w:t>
            </w:r>
            <w:r>
              <w:rPr>
                <w:b/>
                <w:bCs/>
              </w:rPr>
              <w:t>Services</w:t>
            </w:r>
          </w:p>
        </w:tc>
      </w:tr>
      <w:tr w:rsidR="0060685A" w:rsidRPr="005F4836" w14:paraId="0BF9B0AC" w14:textId="77777777" w:rsidTr="00947F08">
        <w:trPr>
          <w:trHeight w:val="216"/>
        </w:trPr>
        <w:tc>
          <w:tcPr>
            <w:tcW w:w="9355" w:type="dxa"/>
          </w:tcPr>
          <w:p w14:paraId="34892268" w14:textId="2B78A4A6" w:rsidR="0060685A" w:rsidRDefault="001F2C07" w:rsidP="00947F08">
            <w:pPr>
              <w:pStyle w:val="NoSpacing"/>
            </w:pPr>
            <w:r>
              <w:t>DateProvided</w:t>
            </w:r>
          </w:p>
        </w:tc>
      </w:tr>
      <w:tr w:rsidR="001F2C07" w:rsidRPr="005F4836" w14:paraId="5BBF0129" w14:textId="77777777" w:rsidTr="00947F08">
        <w:trPr>
          <w:trHeight w:val="216"/>
        </w:trPr>
        <w:tc>
          <w:tcPr>
            <w:tcW w:w="9355" w:type="dxa"/>
          </w:tcPr>
          <w:p w14:paraId="1C0DE2B5" w14:textId="1754D34D" w:rsidR="001F2C07" w:rsidRDefault="001F2C07" w:rsidP="00947F08">
            <w:pPr>
              <w:pStyle w:val="NoSpacing"/>
            </w:pPr>
            <w:r>
              <w:t xml:space="preserve">RecordType </w:t>
            </w:r>
          </w:p>
        </w:tc>
      </w:tr>
      <w:tr w:rsidR="001F2C07" w:rsidRPr="005F4836" w14:paraId="60E1E273" w14:textId="77777777" w:rsidTr="001F2C07">
        <w:trPr>
          <w:trHeight w:val="216"/>
        </w:trPr>
        <w:tc>
          <w:tcPr>
            <w:tcW w:w="9355" w:type="dxa"/>
            <w:shd w:val="clear" w:color="auto" w:fill="FDE9D9" w:themeFill="accent6" w:themeFillTint="33"/>
          </w:tcPr>
          <w:p w14:paraId="6ABC9D0D" w14:textId="300CA35C" w:rsidR="001F2C07" w:rsidRPr="001F2C07" w:rsidRDefault="001F2C07" w:rsidP="00947F08">
            <w:pPr>
              <w:pStyle w:val="NoSpacing"/>
              <w:rPr>
                <w:b/>
                <w:bCs/>
              </w:rPr>
            </w:pPr>
            <w:r w:rsidRPr="001F2C07">
              <w:rPr>
                <w:b/>
                <w:bCs/>
              </w:rPr>
              <w:t>tlsa_HHID</w:t>
            </w:r>
          </w:p>
        </w:tc>
      </w:tr>
      <w:tr w:rsidR="001F2C07" w:rsidRPr="005F4836" w14:paraId="540BC4EB" w14:textId="77777777" w:rsidTr="00947F08">
        <w:trPr>
          <w:trHeight w:val="216"/>
        </w:trPr>
        <w:tc>
          <w:tcPr>
            <w:tcW w:w="9355" w:type="dxa"/>
          </w:tcPr>
          <w:p w14:paraId="2FB1D381" w14:textId="5C9B82AA" w:rsidR="001F2C07" w:rsidRDefault="001F2C07" w:rsidP="00947F08">
            <w:pPr>
              <w:pStyle w:val="NoSpacing"/>
            </w:pPr>
            <w:r>
              <w:t>HouseholdID</w:t>
            </w:r>
          </w:p>
        </w:tc>
      </w:tr>
    </w:tbl>
    <w:p w14:paraId="04FB7581" w14:textId="77777777" w:rsidR="0060685A" w:rsidRDefault="0060685A" w:rsidP="0060685A">
      <w:pPr>
        <w:pStyle w:val="Heading4"/>
      </w:pPr>
      <w:r>
        <w:t>Target</w:t>
      </w:r>
    </w:p>
    <w:tbl>
      <w:tblPr>
        <w:tblStyle w:val="Style1"/>
        <w:tblW w:w="9355" w:type="dxa"/>
        <w:tblLook w:val="04A0" w:firstRow="1" w:lastRow="0" w:firstColumn="1" w:lastColumn="0" w:noHBand="0" w:noVBand="1"/>
      </w:tblPr>
      <w:tblGrid>
        <w:gridCol w:w="9355"/>
      </w:tblGrid>
      <w:tr w:rsidR="0060685A" w:rsidRPr="006B4F91" w14:paraId="0F5B1030" w14:textId="77777777" w:rsidTr="00947F08">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9355" w:type="dxa"/>
            <w:shd w:val="clear" w:color="auto" w:fill="76923C" w:themeFill="accent3" w:themeFillShade="BF"/>
          </w:tcPr>
          <w:p w14:paraId="3DD78020" w14:textId="77777777" w:rsidR="0060685A" w:rsidRPr="005F4836" w:rsidRDefault="0060685A" w:rsidP="00947F08">
            <w:pPr>
              <w:pStyle w:val="NoSpacing"/>
              <w:rPr>
                <w:b w:val="0"/>
                <w:bCs w:val="0"/>
                <w:color w:val="FFFFFF" w:themeColor="background1"/>
              </w:rPr>
            </w:pPr>
            <w:r>
              <w:rPr>
                <w:b w:val="0"/>
                <w:bCs w:val="0"/>
                <w:color w:val="FFFFFF" w:themeColor="background1"/>
              </w:rPr>
              <w:t>lsa</w:t>
            </w:r>
            <w:r w:rsidRPr="005F4836">
              <w:rPr>
                <w:b w:val="0"/>
                <w:bCs w:val="0"/>
                <w:color w:val="FFFFFF" w:themeColor="background1"/>
              </w:rPr>
              <w:t>_</w:t>
            </w:r>
            <w:r>
              <w:rPr>
                <w:b w:val="0"/>
                <w:bCs w:val="0"/>
                <w:color w:val="FFFFFF" w:themeColor="background1"/>
              </w:rPr>
              <w:t>Calculated</w:t>
            </w:r>
          </w:p>
        </w:tc>
      </w:tr>
    </w:tbl>
    <w:tbl>
      <w:tblPr>
        <w:tblStyle w:val="TableGrid"/>
        <w:tblW w:w="9350" w:type="dxa"/>
        <w:tblLook w:val="04A0" w:firstRow="1" w:lastRow="0" w:firstColumn="1" w:lastColumn="0" w:noHBand="0" w:noVBand="1"/>
      </w:tblPr>
      <w:tblGrid>
        <w:gridCol w:w="1435"/>
        <w:gridCol w:w="7915"/>
      </w:tblGrid>
      <w:tr w:rsidR="0060685A" w:rsidRPr="003A0FA0" w14:paraId="24A5F557" w14:textId="77777777" w:rsidTr="00947F08">
        <w:tc>
          <w:tcPr>
            <w:tcW w:w="1435" w:type="dxa"/>
          </w:tcPr>
          <w:p w14:paraId="3388BCA2" w14:textId="77777777" w:rsidR="0060685A" w:rsidRPr="003A0FA0" w:rsidRDefault="0060685A" w:rsidP="00947F08">
            <w:pPr>
              <w:pStyle w:val="NoSpacing"/>
            </w:pPr>
            <w:r w:rsidRPr="00845520">
              <w:rPr>
                <w:b/>
                <w:bCs/>
              </w:rPr>
              <w:t>Value</w:t>
            </w:r>
          </w:p>
        </w:tc>
        <w:tc>
          <w:tcPr>
            <w:tcW w:w="7915" w:type="dxa"/>
          </w:tcPr>
          <w:p w14:paraId="1FB9595D" w14:textId="77777777" w:rsidR="0060685A" w:rsidRPr="003A0FA0" w:rsidRDefault="0060685A" w:rsidP="00947F08">
            <w:pPr>
              <w:pStyle w:val="NoSpacing"/>
            </w:pPr>
            <w:r>
              <w:t>See below</w:t>
            </w:r>
          </w:p>
        </w:tc>
      </w:tr>
      <w:tr w:rsidR="0060685A" w:rsidRPr="003A0FA0" w14:paraId="79F834FF" w14:textId="77777777" w:rsidTr="00947F08">
        <w:tc>
          <w:tcPr>
            <w:tcW w:w="1435" w:type="dxa"/>
          </w:tcPr>
          <w:p w14:paraId="0DC1D90F" w14:textId="77777777" w:rsidR="0060685A" w:rsidRPr="00845520" w:rsidRDefault="0060685A" w:rsidP="00947F08">
            <w:pPr>
              <w:pStyle w:val="NoSpacing"/>
              <w:rPr>
                <w:b/>
                <w:bCs/>
              </w:rPr>
            </w:pPr>
            <w:r w:rsidRPr="00845520">
              <w:rPr>
                <w:b/>
                <w:bCs/>
              </w:rPr>
              <w:t>Cohort</w:t>
            </w:r>
          </w:p>
        </w:tc>
        <w:tc>
          <w:tcPr>
            <w:tcW w:w="7915" w:type="dxa"/>
          </w:tcPr>
          <w:p w14:paraId="60B0CEBE" w14:textId="77777777" w:rsidR="0060685A" w:rsidRPr="003A0FA0" w:rsidRDefault="0060685A" w:rsidP="00947F08">
            <w:pPr>
              <w:pStyle w:val="NoSpacing"/>
            </w:pPr>
            <w:r>
              <w:t>20</w:t>
            </w:r>
          </w:p>
        </w:tc>
      </w:tr>
      <w:tr w:rsidR="0060685A" w:rsidRPr="003A0FA0" w14:paraId="386470C4" w14:textId="77777777" w:rsidTr="00947F08">
        <w:tc>
          <w:tcPr>
            <w:tcW w:w="1435" w:type="dxa"/>
          </w:tcPr>
          <w:p w14:paraId="42162302" w14:textId="77777777" w:rsidR="0060685A" w:rsidRPr="00845520" w:rsidRDefault="0060685A" w:rsidP="00947F08">
            <w:pPr>
              <w:pStyle w:val="NoSpacing"/>
              <w:rPr>
                <w:b/>
                <w:bCs/>
              </w:rPr>
            </w:pPr>
            <w:r w:rsidRPr="00845520">
              <w:rPr>
                <w:b/>
                <w:bCs/>
              </w:rPr>
              <w:t>Universe</w:t>
            </w:r>
          </w:p>
        </w:tc>
        <w:tc>
          <w:tcPr>
            <w:tcW w:w="7915" w:type="dxa"/>
          </w:tcPr>
          <w:p w14:paraId="6649CDAE" w14:textId="30F12A57" w:rsidR="0060685A" w:rsidRPr="003A0FA0" w:rsidRDefault="001F2C07" w:rsidP="00947F08">
            <w:pPr>
              <w:pStyle w:val="NoSpacing"/>
            </w:pPr>
            <w:r>
              <w:t>10</w:t>
            </w:r>
            <w:r w:rsidR="0060685A">
              <w:t xml:space="preserve"> </w:t>
            </w:r>
          </w:p>
        </w:tc>
      </w:tr>
      <w:tr w:rsidR="0060685A" w:rsidRPr="003A0FA0" w14:paraId="70352ED9" w14:textId="77777777" w:rsidTr="00947F08">
        <w:tc>
          <w:tcPr>
            <w:tcW w:w="1435" w:type="dxa"/>
          </w:tcPr>
          <w:p w14:paraId="0046DFE8" w14:textId="77777777" w:rsidR="0060685A" w:rsidRPr="003A0FA0" w:rsidRDefault="0060685A" w:rsidP="00947F08">
            <w:pPr>
              <w:pStyle w:val="NoSpacing"/>
            </w:pPr>
            <w:r w:rsidRPr="00845520">
              <w:rPr>
                <w:b/>
                <w:bCs/>
              </w:rPr>
              <w:t>HHType</w:t>
            </w:r>
          </w:p>
        </w:tc>
        <w:tc>
          <w:tcPr>
            <w:tcW w:w="7915" w:type="dxa"/>
          </w:tcPr>
          <w:p w14:paraId="3A086C72" w14:textId="77777777" w:rsidR="0060685A" w:rsidRPr="003A0FA0" w:rsidRDefault="0060685A" w:rsidP="00947F08">
            <w:pPr>
              <w:pStyle w:val="NoSpacing"/>
            </w:pPr>
            <w:r>
              <w:t>0</w:t>
            </w:r>
          </w:p>
        </w:tc>
      </w:tr>
      <w:tr w:rsidR="0060685A" w:rsidRPr="003A0FA0" w14:paraId="16B9105B" w14:textId="77777777" w:rsidTr="00947F08">
        <w:tc>
          <w:tcPr>
            <w:tcW w:w="1435" w:type="dxa"/>
          </w:tcPr>
          <w:p w14:paraId="43533677" w14:textId="77777777" w:rsidR="0060685A" w:rsidRPr="003A0FA0" w:rsidRDefault="0060685A" w:rsidP="00947F08">
            <w:pPr>
              <w:pStyle w:val="NoSpacing"/>
            </w:pPr>
            <w:r w:rsidRPr="00845520">
              <w:rPr>
                <w:b/>
                <w:bCs/>
              </w:rPr>
              <w:t>Population</w:t>
            </w:r>
          </w:p>
        </w:tc>
        <w:tc>
          <w:tcPr>
            <w:tcW w:w="7915" w:type="dxa"/>
          </w:tcPr>
          <w:p w14:paraId="6A5D41FA" w14:textId="77777777" w:rsidR="0060685A" w:rsidRPr="003A0FA0" w:rsidRDefault="0060685A" w:rsidP="00947F08">
            <w:pPr>
              <w:pStyle w:val="NoSpacing"/>
            </w:pPr>
            <w:r>
              <w:t>0</w:t>
            </w:r>
          </w:p>
        </w:tc>
      </w:tr>
      <w:tr w:rsidR="0060685A" w:rsidRPr="003A0FA0" w14:paraId="06C5F5C9" w14:textId="77777777" w:rsidTr="00947F08">
        <w:tc>
          <w:tcPr>
            <w:tcW w:w="1435" w:type="dxa"/>
          </w:tcPr>
          <w:p w14:paraId="54B52230" w14:textId="77777777" w:rsidR="0060685A" w:rsidRPr="00845520" w:rsidRDefault="0060685A" w:rsidP="00947F08">
            <w:pPr>
              <w:pStyle w:val="NoSpacing"/>
              <w:rPr>
                <w:b/>
                <w:bCs/>
              </w:rPr>
            </w:pPr>
            <w:r w:rsidRPr="00845520">
              <w:rPr>
                <w:b/>
                <w:bCs/>
              </w:rPr>
              <w:t>SystemPath</w:t>
            </w:r>
          </w:p>
        </w:tc>
        <w:tc>
          <w:tcPr>
            <w:tcW w:w="7915" w:type="dxa"/>
          </w:tcPr>
          <w:p w14:paraId="43ED6EF1" w14:textId="77777777" w:rsidR="0060685A" w:rsidRPr="003A0FA0" w:rsidRDefault="0060685A" w:rsidP="00947F08">
            <w:pPr>
              <w:pStyle w:val="NoSpacing"/>
            </w:pPr>
            <w:r>
              <w:t>-1</w:t>
            </w:r>
          </w:p>
        </w:tc>
      </w:tr>
      <w:tr w:rsidR="0060685A" w:rsidRPr="003A0FA0" w14:paraId="64501556" w14:textId="77777777" w:rsidTr="00947F08">
        <w:tc>
          <w:tcPr>
            <w:tcW w:w="1435" w:type="dxa"/>
          </w:tcPr>
          <w:p w14:paraId="7372D883" w14:textId="77777777" w:rsidR="0060685A" w:rsidRPr="00845520" w:rsidRDefault="0060685A" w:rsidP="00947F08">
            <w:pPr>
              <w:pStyle w:val="NoSpacing"/>
              <w:rPr>
                <w:b/>
                <w:bCs/>
              </w:rPr>
            </w:pPr>
            <w:r w:rsidRPr="00845520">
              <w:rPr>
                <w:b/>
                <w:bCs/>
              </w:rPr>
              <w:t>ProjectID</w:t>
            </w:r>
          </w:p>
        </w:tc>
        <w:tc>
          <w:tcPr>
            <w:tcW w:w="7915" w:type="dxa"/>
          </w:tcPr>
          <w:p w14:paraId="17E91826" w14:textId="77777777" w:rsidR="0060685A" w:rsidRPr="003A0FA0" w:rsidRDefault="0060685A" w:rsidP="00947F08">
            <w:pPr>
              <w:pStyle w:val="NoSpacing"/>
            </w:pPr>
            <w:r>
              <w:t>Must match Project.</w:t>
            </w:r>
            <w:r w:rsidRPr="00A51A8B">
              <w:rPr>
                <w:b/>
                <w:bCs/>
              </w:rPr>
              <w:t>ProjectID</w:t>
            </w:r>
            <w:r>
              <w:t>.</w:t>
            </w:r>
          </w:p>
        </w:tc>
      </w:tr>
      <w:tr w:rsidR="0060685A" w:rsidRPr="003A0FA0" w14:paraId="075CD898" w14:textId="77777777" w:rsidTr="00947F08">
        <w:tc>
          <w:tcPr>
            <w:tcW w:w="1435" w:type="dxa"/>
          </w:tcPr>
          <w:p w14:paraId="6F4F7289" w14:textId="77777777" w:rsidR="0060685A" w:rsidRPr="003A0FA0" w:rsidRDefault="0060685A" w:rsidP="00947F08">
            <w:pPr>
              <w:pStyle w:val="NoSpacing"/>
            </w:pPr>
            <w:r w:rsidRPr="00845520">
              <w:rPr>
                <w:b/>
                <w:bCs/>
              </w:rPr>
              <w:t>ReportRow</w:t>
            </w:r>
          </w:p>
        </w:tc>
        <w:tc>
          <w:tcPr>
            <w:tcW w:w="7915" w:type="dxa"/>
          </w:tcPr>
          <w:p w14:paraId="55E9D9FE" w14:textId="56CED0B1" w:rsidR="0060685A" w:rsidRPr="003A0FA0" w:rsidRDefault="001F2C07" w:rsidP="00947F08">
            <w:pPr>
              <w:pStyle w:val="NoSpacing"/>
            </w:pPr>
            <w:r>
              <w:t>60</w:t>
            </w:r>
            <w:r w:rsidR="0060685A">
              <w:t xml:space="preserve"> and </w:t>
            </w:r>
            <w:r>
              <w:t>61</w:t>
            </w:r>
            <w:r w:rsidR="0060685A">
              <w:t xml:space="preserve"> (see below)</w:t>
            </w:r>
          </w:p>
        </w:tc>
      </w:tr>
      <w:tr w:rsidR="0060685A" w:rsidRPr="003A0FA0" w14:paraId="328D241C" w14:textId="77777777" w:rsidTr="00947F08">
        <w:tc>
          <w:tcPr>
            <w:tcW w:w="1435" w:type="dxa"/>
          </w:tcPr>
          <w:p w14:paraId="0FEDE13D" w14:textId="77777777" w:rsidR="0060685A" w:rsidRPr="003A0FA0" w:rsidRDefault="0060685A" w:rsidP="00947F08">
            <w:pPr>
              <w:pStyle w:val="NoSpacing"/>
            </w:pPr>
            <w:r w:rsidRPr="003A0FA0">
              <w:t>ReportID</w:t>
            </w:r>
          </w:p>
        </w:tc>
        <w:tc>
          <w:tcPr>
            <w:tcW w:w="7915" w:type="dxa"/>
          </w:tcPr>
          <w:p w14:paraId="33E6A678" w14:textId="77777777" w:rsidR="0060685A" w:rsidRPr="003A0FA0" w:rsidRDefault="0060685A" w:rsidP="00947F08">
            <w:pPr>
              <w:pStyle w:val="NoSpacing"/>
            </w:pPr>
            <w:r>
              <w:t>Must match LSAReport.</w:t>
            </w:r>
            <w:r w:rsidRPr="00845520">
              <w:rPr>
                <w:b/>
                <w:bCs/>
              </w:rPr>
              <w:t>ReportID</w:t>
            </w:r>
          </w:p>
        </w:tc>
      </w:tr>
    </w:tbl>
    <w:p w14:paraId="6BAF09D4" w14:textId="77777777" w:rsidR="0060685A" w:rsidRDefault="0060685A" w:rsidP="0060685A">
      <w:pPr>
        <w:pStyle w:val="Heading3"/>
      </w:pPr>
      <w:r>
        <w:t>Logic</w:t>
      </w:r>
    </w:p>
    <w:p w14:paraId="35190B0B" w14:textId="77777777" w:rsidR="0060685A" w:rsidRDefault="0060685A" w:rsidP="0060685A">
      <w:r>
        <w:t xml:space="preserve">See above table for </w:t>
      </w:r>
      <w:r w:rsidRPr="00A51A8B">
        <w:rPr>
          <w:b/>
          <w:bCs/>
        </w:rPr>
        <w:t>Cohort</w:t>
      </w:r>
      <w:r>
        <w:t xml:space="preserve">, </w:t>
      </w:r>
      <w:r w:rsidRPr="00A51A8B">
        <w:rPr>
          <w:b/>
          <w:bCs/>
        </w:rPr>
        <w:t>HHType</w:t>
      </w:r>
      <w:r>
        <w:t xml:space="preserve">, </w:t>
      </w:r>
      <w:r w:rsidRPr="00A51A8B">
        <w:rPr>
          <w:b/>
          <w:bCs/>
        </w:rPr>
        <w:t>Population</w:t>
      </w:r>
      <w:r>
        <w:t xml:space="preserve">, and </w:t>
      </w:r>
      <w:r w:rsidRPr="00A51A8B">
        <w:rPr>
          <w:b/>
          <w:bCs/>
        </w:rPr>
        <w:t>SystemPath</w:t>
      </w:r>
      <w:r>
        <w:t>.</w:t>
      </w:r>
    </w:p>
    <w:p w14:paraId="132B75CD" w14:textId="1B5DA6F5" w:rsidR="00DE2AC2" w:rsidRDefault="00DE2AC2" w:rsidP="00DE2AC2">
      <w:pPr>
        <w:rPr>
          <w:u w:val="single"/>
        </w:rPr>
      </w:pPr>
      <w:r>
        <w:rPr>
          <w:b/>
          <w:bCs/>
        </w:rPr>
        <w:t>ReportRow</w:t>
      </w:r>
      <w:r>
        <w:t xml:space="preserve"> 60 counts enrollments without an </w:t>
      </w:r>
      <w:r>
        <w:rPr>
          <w:i/>
          <w:iCs/>
        </w:rPr>
        <w:t>ExitDate</w:t>
      </w:r>
      <w:r>
        <w:t xml:space="preserve"> </w:t>
      </w:r>
      <w:r w:rsidR="00E27371">
        <w:t xml:space="preserve">as of </w:t>
      </w:r>
      <w:r w:rsidR="00E27371" w:rsidRPr="001A0862">
        <w:rPr>
          <w:rFonts w:cstheme="minorHAnsi"/>
          <w:u w:val="single"/>
        </w:rPr>
        <w:t>ReportEnd</w:t>
      </w:r>
      <w:r w:rsidR="00E27371">
        <w:t xml:space="preserve"> (i.e., </w:t>
      </w:r>
      <w:r w:rsidR="00E27371" w:rsidRPr="001A0862">
        <w:rPr>
          <w:i/>
          <w:iCs/>
        </w:rPr>
        <w:t>ExitDate</w:t>
      </w:r>
      <w:r w:rsidR="00E27371">
        <w:t xml:space="preserve"> is after </w:t>
      </w:r>
      <w:r w:rsidR="00E27371" w:rsidRPr="001A0862">
        <w:rPr>
          <w:rFonts w:cstheme="minorHAnsi"/>
          <w:u w:val="single"/>
        </w:rPr>
        <w:t>ReportEnd</w:t>
      </w:r>
      <w:r w:rsidR="00E27371">
        <w:t xml:space="preserve"> or is NULL) in continuum night-by-night ES projects that have no record of a bednight in the 90 days ending on </w:t>
      </w:r>
      <w:r w:rsidR="00E27371">
        <w:rPr>
          <w:u w:val="single"/>
        </w:rPr>
        <w:t>ReportEnd</w:t>
      </w:r>
      <w:r w:rsidR="00E27371">
        <w:t>.</w:t>
      </w:r>
    </w:p>
    <w:p w14:paraId="05530527" w14:textId="09B20DB8" w:rsidR="00DE2AC2" w:rsidRDefault="00DE2AC2" w:rsidP="00DE2AC2">
      <w:r>
        <w:rPr>
          <w:b/>
          <w:bCs/>
        </w:rPr>
        <w:t>ReportRow</w:t>
      </w:r>
      <w:r>
        <w:t xml:space="preserve"> 61 counts enrollments with an </w:t>
      </w:r>
      <w:r>
        <w:rPr>
          <w:i/>
          <w:iCs/>
        </w:rPr>
        <w:t>ExitDate</w:t>
      </w:r>
      <w:r>
        <w:t xml:space="preserve"> </w:t>
      </w:r>
      <w:r w:rsidR="0025467F">
        <w:t xml:space="preserve">in continuum night-by-night ES projects </w:t>
      </w:r>
      <w:r>
        <w:t xml:space="preserve">between </w:t>
      </w:r>
      <w:r>
        <w:rPr>
          <w:u w:val="single"/>
        </w:rPr>
        <w:t>CohortStart</w:t>
      </w:r>
      <w:r>
        <w:t xml:space="preserve"> and </w:t>
      </w:r>
      <w:r>
        <w:rPr>
          <w:u w:val="single"/>
        </w:rPr>
        <w:t xml:space="preserve">CohortEnd </w:t>
      </w:r>
      <w:r>
        <w:t>and where there is no record of a bed night on [</w:t>
      </w:r>
      <w:r>
        <w:rPr>
          <w:i/>
          <w:iCs/>
        </w:rPr>
        <w:t>ExitDate</w:t>
      </w:r>
      <w:r>
        <w:t xml:space="preserve"> – 1 day]</w:t>
      </w:r>
      <w:r w:rsidR="004873DC">
        <w:t xml:space="preserve">. </w:t>
      </w:r>
    </w:p>
    <w:p w14:paraId="584F18BB" w14:textId="77777777" w:rsidR="00DE2AC2" w:rsidRDefault="00DE2AC2" w:rsidP="00DE2AC2">
      <w:r>
        <w:rPr>
          <w:b/>
          <w:bCs/>
        </w:rPr>
        <w:t>Value</w:t>
      </w:r>
      <w:r>
        <w:t xml:space="preserve"> = a count of distinct </w:t>
      </w:r>
      <w:r>
        <w:rPr>
          <w:i/>
          <w:iCs/>
        </w:rPr>
        <w:t>EnrollmentID</w:t>
      </w:r>
      <w:r>
        <w:t>s in hmis_Enrollment where:</w:t>
      </w:r>
    </w:p>
    <w:p w14:paraId="6D749AD8" w14:textId="77777777" w:rsidR="00DE2AC2" w:rsidRDefault="00DE2AC2" w:rsidP="0030608E">
      <w:pPr>
        <w:pStyle w:val="ListParagraph"/>
        <w:numPr>
          <w:ilvl w:val="0"/>
          <w:numId w:val="39"/>
        </w:numPr>
        <w:rPr>
          <w:rFonts w:ascii="Calibri" w:hAnsi="Calibri" w:cs="Calibri"/>
        </w:rPr>
      </w:pPr>
      <w:r>
        <w:rPr>
          <w:rFonts w:ascii="Calibri" w:hAnsi="Calibri" w:cs="Calibri"/>
        </w:rPr>
        <w:t>Project.</w:t>
      </w:r>
      <w:r>
        <w:rPr>
          <w:rFonts w:ascii="Calibri" w:hAnsi="Calibri" w:cs="Calibri"/>
          <w:i/>
          <w:iCs/>
        </w:rPr>
        <w:t>ProjectType</w:t>
      </w:r>
      <w:r>
        <w:rPr>
          <w:rFonts w:ascii="Calibri" w:hAnsi="Calibri" w:cs="Calibri"/>
        </w:rPr>
        <w:t xml:space="preserve"> = 1 and Project.</w:t>
      </w:r>
      <w:r>
        <w:rPr>
          <w:rFonts w:ascii="Calibri" w:hAnsi="Calibri" w:cs="Calibri"/>
          <w:i/>
          <w:iCs/>
        </w:rPr>
        <w:t>TrackingMethod</w:t>
      </w:r>
      <w:r>
        <w:rPr>
          <w:rFonts w:ascii="Calibri" w:hAnsi="Calibri" w:cs="Calibri"/>
        </w:rPr>
        <w:t xml:space="preserve"> = 3</w:t>
      </w:r>
    </w:p>
    <w:p w14:paraId="2D65334D" w14:textId="77777777" w:rsidR="00DE2AC2" w:rsidRDefault="00DE2AC2" w:rsidP="0030608E">
      <w:pPr>
        <w:pStyle w:val="ListParagraph"/>
        <w:numPr>
          <w:ilvl w:val="0"/>
          <w:numId w:val="39"/>
        </w:numPr>
        <w:rPr>
          <w:rFonts w:ascii="Calibri" w:hAnsi="Calibri" w:cs="Calibri"/>
        </w:rPr>
      </w:pPr>
      <w:r>
        <w:rPr>
          <w:rFonts w:ascii="Calibri" w:hAnsi="Calibri" w:cs="Calibri"/>
        </w:rPr>
        <w:t>Project.</w:t>
      </w:r>
      <w:r>
        <w:rPr>
          <w:rFonts w:ascii="Calibri" w:hAnsi="Calibri" w:cs="Calibri"/>
          <w:i/>
          <w:iCs/>
        </w:rPr>
        <w:t>ContinuumProject</w:t>
      </w:r>
      <w:r>
        <w:rPr>
          <w:rFonts w:ascii="Calibri" w:hAnsi="Calibri" w:cs="Calibri"/>
        </w:rPr>
        <w:t xml:space="preserve"> = 1 </w:t>
      </w:r>
    </w:p>
    <w:p w14:paraId="1E6DDAEE" w14:textId="0C7ECDE2" w:rsidR="00DE2AC2" w:rsidRDefault="00DE2AC2" w:rsidP="0030608E">
      <w:pPr>
        <w:pStyle w:val="ListParagraph"/>
        <w:numPr>
          <w:ilvl w:val="0"/>
          <w:numId w:val="39"/>
        </w:numPr>
        <w:rPr>
          <w:rFonts w:ascii="Calibri" w:hAnsi="Calibri" w:cs="Calibri"/>
          <w:u w:val="single"/>
        </w:rPr>
      </w:pPr>
      <w:r>
        <w:rPr>
          <w:rFonts w:ascii="Calibri" w:hAnsi="Calibri" w:cs="Calibri"/>
        </w:rPr>
        <w:t>There is a</w:t>
      </w:r>
      <w:r w:rsidR="00084D18">
        <w:rPr>
          <w:rFonts w:ascii="Calibri" w:hAnsi="Calibri" w:cs="Calibri"/>
        </w:rPr>
        <w:t xml:space="preserve"> record for the </w:t>
      </w:r>
      <w:r w:rsidR="00084D18" w:rsidRPr="00084D18">
        <w:rPr>
          <w:rFonts w:ascii="Calibri" w:hAnsi="Calibri" w:cs="Calibri"/>
          <w:i/>
          <w:iCs/>
        </w:rPr>
        <w:t>HouseholdID</w:t>
      </w:r>
      <w:r w:rsidR="00084D18">
        <w:rPr>
          <w:rFonts w:ascii="Calibri" w:hAnsi="Calibri" w:cs="Calibri"/>
        </w:rPr>
        <w:t xml:space="preserve"> in tlsa_HHID (i.e., the household was active in </w:t>
      </w:r>
      <w:r w:rsidR="00084D18" w:rsidRPr="00084D18">
        <w:rPr>
          <w:rFonts w:ascii="Calibri" w:hAnsi="Calibri" w:cs="Calibri"/>
          <w:u w:val="single"/>
        </w:rPr>
        <w:t>ReportCoC</w:t>
      </w:r>
      <w:r w:rsidR="00084D18">
        <w:rPr>
          <w:rFonts w:ascii="Calibri" w:hAnsi="Calibri" w:cs="Calibri"/>
        </w:rPr>
        <w:t>)</w:t>
      </w:r>
    </w:p>
    <w:p w14:paraId="1DD5DA98" w14:textId="1D4D9263" w:rsidR="00581CAA" w:rsidRPr="00581CAA" w:rsidRDefault="00DE2AC2" w:rsidP="0030608E">
      <w:pPr>
        <w:pStyle w:val="ListParagraph"/>
        <w:numPr>
          <w:ilvl w:val="1"/>
          <w:numId w:val="39"/>
        </w:numPr>
        <w:rPr>
          <w:rFonts w:ascii="Calibri" w:hAnsi="Calibri" w:cs="Calibri"/>
          <w:u w:val="single"/>
        </w:rPr>
      </w:pPr>
      <w:r>
        <w:rPr>
          <w:rFonts w:ascii="Calibri" w:hAnsi="Calibri" w:cs="Calibri"/>
        </w:rPr>
        <w:t>Exit.</w:t>
      </w:r>
      <w:r>
        <w:rPr>
          <w:rFonts w:ascii="Calibri" w:hAnsi="Calibri" w:cs="Calibri"/>
          <w:i/>
          <w:iCs/>
        </w:rPr>
        <w:t>ExitDate</w:t>
      </w:r>
      <w:r>
        <w:rPr>
          <w:rFonts w:ascii="Calibri" w:hAnsi="Calibri" w:cs="Calibri"/>
        </w:rPr>
        <w:t xml:space="preserve"> is </w:t>
      </w:r>
      <w:r w:rsidR="00143E83">
        <w:rPr>
          <w:rFonts w:ascii="Calibri" w:hAnsi="Calibri" w:cs="Calibri"/>
        </w:rPr>
        <w:t>NULL</w:t>
      </w:r>
      <w:r>
        <w:rPr>
          <w:rFonts w:ascii="Calibri" w:hAnsi="Calibri" w:cs="Calibri"/>
        </w:rPr>
        <w:t xml:space="preserve"> </w:t>
      </w:r>
      <w:r w:rsidR="00042024">
        <w:rPr>
          <w:rFonts w:ascii="Calibri" w:hAnsi="Calibri" w:cs="Calibri"/>
        </w:rPr>
        <w:t>or Exit.</w:t>
      </w:r>
      <w:r w:rsidR="00042024" w:rsidRPr="00042024">
        <w:rPr>
          <w:rFonts w:ascii="Calibri" w:hAnsi="Calibri" w:cs="Calibri"/>
          <w:i/>
          <w:iCs/>
        </w:rPr>
        <w:t>ExitDate</w:t>
      </w:r>
      <w:r w:rsidR="00042024">
        <w:rPr>
          <w:rFonts w:ascii="Calibri" w:hAnsi="Calibri" w:cs="Calibri"/>
        </w:rPr>
        <w:t xml:space="preserve"> &gt; </w:t>
      </w:r>
      <w:r w:rsidR="00581CAA">
        <w:rPr>
          <w:rFonts w:ascii="Calibri" w:hAnsi="Calibri" w:cs="Calibri"/>
          <w:u w:val="single"/>
        </w:rPr>
        <w:t>ReportEnd;</w:t>
      </w:r>
      <w:r w:rsidR="00042024">
        <w:rPr>
          <w:rFonts w:ascii="Calibri" w:hAnsi="Calibri" w:cs="Calibri"/>
        </w:rPr>
        <w:t xml:space="preserve"> </w:t>
      </w:r>
      <w:r>
        <w:rPr>
          <w:rFonts w:ascii="Calibri" w:hAnsi="Calibri" w:cs="Calibri"/>
        </w:rPr>
        <w:t xml:space="preserve">and </w:t>
      </w:r>
    </w:p>
    <w:p w14:paraId="77749AA6" w14:textId="0BBE47D1" w:rsidR="00DE2AC2" w:rsidRDefault="00DE2AC2" w:rsidP="00581CAA">
      <w:pPr>
        <w:pStyle w:val="ListParagraph"/>
        <w:numPr>
          <w:ilvl w:val="2"/>
          <w:numId w:val="39"/>
        </w:numPr>
        <w:rPr>
          <w:rFonts w:ascii="Calibri" w:hAnsi="Calibri" w:cs="Calibri"/>
          <w:u w:val="single"/>
        </w:rPr>
      </w:pPr>
      <w:r>
        <w:rPr>
          <w:rFonts w:ascii="Calibri" w:hAnsi="Calibri" w:cs="Calibri"/>
          <w:b/>
          <w:bCs/>
        </w:rPr>
        <w:t>LastBednight</w:t>
      </w:r>
      <w:r>
        <w:rPr>
          <w:rFonts w:ascii="Calibri" w:hAnsi="Calibri" w:cs="Calibri"/>
        </w:rPr>
        <w:t xml:space="preserve"> &lt;= [CohortEnd – 90 days](</w:t>
      </w:r>
      <w:r>
        <w:rPr>
          <w:rFonts w:ascii="Calibri" w:hAnsi="Calibri" w:cs="Calibri"/>
          <w:b/>
          <w:bCs/>
        </w:rPr>
        <w:t>ReportRow</w:t>
      </w:r>
      <w:r>
        <w:rPr>
          <w:rFonts w:ascii="Calibri" w:hAnsi="Calibri" w:cs="Calibri"/>
        </w:rPr>
        <w:t xml:space="preserve"> 60); or </w:t>
      </w:r>
    </w:p>
    <w:p w14:paraId="4F5DC95D" w14:textId="77777777" w:rsidR="00DE2AC2" w:rsidRPr="00AB2970" w:rsidRDefault="00DE2AC2" w:rsidP="0030608E">
      <w:pPr>
        <w:pStyle w:val="ListParagraph"/>
        <w:numPr>
          <w:ilvl w:val="1"/>
          <w:numId w:val="39"/>
        </w:numPr>
        <w:rPr>
          <w:rFonts w:ascii="Calibri" w:hAnsi="Calibri" w:cs="Calibri"/>
          <w:u w:val="single"/>
        </w:rPr>
      </w:pPr>
      <w:r>
        <w:rPr>
          <w:rFonts w:ascii="Calibri" w:hAnsi="Calibri" w:cs="Calibri"/>
        </w:rPr>
        <w:t>Exit.</w:t>
      </w:r>
      <w:r>
        <w:rPr>
          <w:rFonts w:ascii="Calibri" w:hAnsi="Calibri" w:cs="Calibri"/>
          <w:i/>
          <w:iCs/>
        </w:rPr>
        <w:t>ExitDate</w:t>
      </w:r>
      <w:r>
        <w:rPr>
          <w:rFonts w:ascii="Calibri" w:hAnsi="Calibri" w:cs="Calibri"/>
        </w:rPr>
        <w:t xml:space="preserve"> between </w:t>
      </w:r>
      <w:r>
        <w:rPr>
          <w:rFonts w:ascii="Calibri" w:hAnsi="Calibri" w:cs="Calibri"/>
          <w:u w:val="single"/>
        </w:rPr>
        <w:t>CohortStart</w:t>
      </w:r>
      <w:r>
        <w:rPr>
          <w:rFonts w:ascii="Calibri" w:hAnsi="Calibri" w:cs="Calibri"/>
        </w:rPr>
        <w:t xml:space="preserve"> and </w:t>
      </w:r>
      <w:r>
        <w:rPr>
          <w:rFonts w:ascii="Calibri" w:hAnsi="Calibri" w:cs="Calibri"/>
          <w:u w:val="single"/>
        </w:rPr>
        <w:t>CohortEnd</w:t>
      </w:r>
      <w:r>
        <w:rPr>
          <w:rFonts w:ascii="Calibri" w:hAnsi="Calibri" w:cs="Calibri"/>
        </w:rPr>
        <w:t xml:space="preserve"> and </w:t>
      </w:r>
      <w:r>
        <w:rPr>
          <w:rFonts w:ascii="Calibri" w:hAnsi="Calibri" w:cs="Calibri"/>
          <w:b/>
          <w:bCs/>
        </w:rPr>
        <w:t>LastBednight</w:t>
      </w:r>
      <w:r>
        <w:rPr>
          <w:rFonts w:ascii="Calibri" w:hAnsi="Calibri" w:cs="Calibri"/>
        </w:rPr>
        <w:t xml:space="preserve"> &lt;&gt; </w:t>
      </w:r>
      <w:r>
        <w:rPr>
          <w:rFonts w:ascii="Calibri" w:hAnsi="Calibri" w:cs="Calibri"/>
          <w:i/>
          <w:iCs/>
        </w:rPr>
        <w:t>ExitDate</w:t>
      </w:r>
      <w:r>
        <w:rPr>
          <w:rFonts w:ascii="Calibri" w:hAnsi="Calibri" w:cs="Calibri"/>
        </w:rPr>
        <w:t xml:space="preserve"> – 1 day] (</w:t>
      </w:r>
      <w:r>
        <w:rPr>
          <w:rFonts w:ascii="Calibri" w:hAnsi="Calibri" w:cs="Calibri"/>
          <w:b/>
          <w:bCs/>
        </w:rPr>
        <w:t>ReportRow</w:t>
      </w:r>
      <w:r>
        <w:rPr>
          <w:rFonts w:ascii="Calibri" w:hAnsi="Calibri" w:cs="Calibri"/>
        </w:rPr>
        <w:t xml:space="preserve"> 61)</w:t>
      </w:r>
    </w:p>
    <w:p w14:paraId="5D384B35" w14:textId="1FCF4962" w:rsidR="00FA1CFE" w:rsidRPr="00AB2970" w:rsidRDefault="00FA1CFE" w:rsidP="00AB2970">
      <w:pPr>
        <w:rPr>
          <w:rFonts w:ascii="Calibri" w:hAnsi="Calibri" w:cs="Calibri"/>
          <w:u w:val="single"/>
        </w:rPr>
      </w:pPr>
      <w:r>
        <w:t xml:space="preserve">In this context, </w:t>
      </w:r>
      <w:r w:rsidRPr="00AB2970">
        <w:rPr>
          <w:b/>
        </w:rPr>
        <w:t>LastBednight</w:t>
      </w:r>
      <w:r>
        <w:t xml:space="preserve"> is the most recent bednight for the enrollment on or before </w:t>
      </w:r>
      <w:r>
        <w:rPr>
          <w:u w:val="single"/>
        </w:rPr>
        <w:t>ReportEnd</w:t>
      </w:r>
      <w:r w:rsidR="004873DC">
        <w:t xml:space="preserve">. </w:t>
      </w:r>
    </w:p>
    <w:p w14:paraId="6C21ADB4" w14:textId="53EEB151" w:rsidR="00D705D2" w:rsidRPr="00000B20" w:rsidRDefault="00D705D2" w:rsidP="0088191A">
      <w:pPr>
        <w:pStyle w:val="Heading2"/>
      </w:pPr>
      <w:bookmarkStart w:id="916" w:name="_Data_Quality_–"/>
      <w:bookmarkStart w:id="917" w:name="_Counts_of_Households"/>
      <w:bookmarkStart w:id="918" w:name="_Toc37849829"/>
      <w:bookmarkStart w:id="919" w:name="_Toc79154015"/>
      <w:bookmarkEnd w:id="916"/>
      <w:bookmarkEnd w:id="917"/>
      <w:r>
        <w:t xml:space="preserve">Counts of </w:t>
      </w:r>
      <w:r w:rsidR="00EB1C9F">
        <w:t xml:space="preserve">Households </w:t>
      </w:r>
      <w:r>
        <w:t>with no EnrollmentCoC Record by Project</w:t>
      </w:r>
      <w:bookmarkEnd w:id="918"/>
      <w:bookmarkEnd w:id="919"/>
    </w:p>
    <w:p w14:paraId="30E606E8" w14:textId="04699942" w:rsidR="00EB1C9F" w:rsidRPr="00EF3C8B" w:rsidRDefault="00EB1C9F" w:rsidP="009400D2">
      <w:pPr>
        <w:jc w:val="center"/>
      </w:pPr>
      <w:r w:rsidRPr="00EB1C9F">
        <w:rPr>
          <w:rFonts w:ascii="Times New Roman" w:hAnsi="Times New Roman" w:cs="Times New Roman"/>
          <w:noProof/>
          <w:sz w:val="24"/>
          <w:szCs w:val="24"/>
        </w:rPr>
        <mc:AlternateContent>
          <mc:Choice Requires="wpg">
            <w:drawing>
              <wp:inline distT="0" distB="0" distL="0" distR="0" wp14:anchorId="452950DA" wp14:editId="3619182D">
                <wp:extent cx="5153025" cy="1838960"/>
                <wp:effectExtent l="0" t="0" r="28575" b="27940"/>
                <wp:docPr id="74485566"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53025" cy="1838960"/>
                          <a:chOff x="1041455" y="1128438"/>
                          <a:chExt cx="51528" cy="18388"/>
                        </a:xfrm>
                      </wpg:grpSpPr>
                      <wps:wsp>
                        <wps:cNvPr id="74485567" name="AutoShape 161"/>
                        <wps:cNvCnPr>
                          <a:cxnSpLocks noChangeShapeType="1"/>
                        </wps:cNvCnPr>
                        <wps:spPr bwMode="auto">
                          <a:xfrm>
                            <a:off x="1075073" y="1137632"/>
                            <a:ext cx="6004" cy="0"/>
                          </a:xfrm>
                          <a:prstGeom prst="straightConnector1">
                            <a:avLst/>
                          </a:prstGeom>
                          <a:noFill/>
                          <a:ln w="6350">
                            <a:solidFill>
                              <a:sysClr val="windowText" lastClr="000000">
                                <a:lumMod val="0"/>
                                <a:lumOff val="0"/>
                              </a:sys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74485696" name="AutoShape 162"/>
                        <wps:cNvSpPr>
                          <a:spLocks noChangeArrowheads="1"/>
                        </wps:cNvSpPr>
                        <wps:spPr bwMode="auto">
                          <a:xfrm>
                            <a:off x="1081077" y="1136276"/>
                            <a:ext cx="11906" cy="2713"/>
                          </a:xfrm>
                          <a:prstGeom prst="flowChartDocument">
                            <a:avLst/>
                          </a:prstGeom>
                          <a:solidFill>
                            <a:srgbClr val="FCE5D6"/>
                          </a:solidFill>
                          <a:ln w="6350">
                            <a:solidFill>
                              <a:srgbClr val="F5B18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5B3F27B3" w14:textId="77777777" w:rsidR="00004824" w:rsidRDefault="00004824" w:rsidP="00EB1C9F">
                              <w:pPr>
                                <w:pStyle w:val="Style3"/>
                              </w:pPr>
                              <w:r>
                                <w:t>lsa_Calculated</w:t>
                              </w:r>
                            </w:p>
                          </w:txbxContent>
                        </wps:txbx>
                        <wps:bodyPr rot="0" vert="horz" wrap="square" lIns="0" tIns="0" rIns="0" bIns="0" anchor="ctr" anchorCtr="0" upright="1">
                          <a:noAutofit/>
                        </wps:bodyPr>
                      </wps:wsp>
                      <wps:wsp>
                        <wps:cNvPr id="74485701" name="AutoShape 163"/>
                        <wps:cNvCnPr>
                          <a:cxnSpLocks noChangeShapeType="1"/>
                        </wps:cNvCnPr>
                        <wps:spPr bwMode="auto">
                          <a:xfrm flipV="1">
                            <a:off x="1053361" y="1137632"/>
                            <a:ext cx="6504" cy="0"/>
                          </a:xfrm>
                          <a:prstGeom prst="straightConnector1">
                            <a:avLst/>
                          </a:prstGeom>
                          <a:noFill/>
                          <a:ln w="6350">
                            <a:solidFill>
                              <a:sysClr val="windowText" lastClr="000000">
                                <a:lumMod val="0"/>
                                <a:lumOff val="0"/>
                              </a:sys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74485702" name="AutoShape 13"/>
                        <wps:cNvSpPr>
                          <a:spLocks noChangeArrowheads="1"/>
                        </wps:cNvSpPr>
                        <wps:spPr bwMode="auto">
                          <a:xfrm>
                            <a:off x="1041455" y="1136276"/>
                            <a:ext cx="11906" cy="2713"/>
                          </a:xfrm>
                          <a:prstGeom prst="flowChartDocument">
                            <a:avLst/>
                          </a:prstGeom>
                          <a:solidFill>
                            <a:srgbClr val="FCE5D6"/>
                          </a:solidFill>
                          <a:ln w="6350">
                            <a:solidFill>
                              <a:srgbClr val="F5B18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20E2E189" w14:textId="77777777" w:rsidR="00004824" w:rsidRDefault="00004824" w:rsidP="00EB1C9F">
                              <w:pPr>
                                <w:pStyle w:val="Style3"/>
                              </w:pPr>
                              <w:r>
                                <w:t>lsa_Report</w:t>
                              </w:r>
                            </w:p>
                          </w:txbxContent>
                        </wps:txbx>
                        <wps:bodyPr rot="0" vert="horz" wrap="square" lIns="0" tIns="0" rIns="0" bIns="0" anchor="ctr" anchorCtr="0" upright="1">
                          <a:noAutofit/>
                        </wps:bodyPr>
                      </wps:wsp>
                      <wps:wsp>
                        <wps:cNvPr id="74485703" name="Left Bracket 244"/>
                        <wps:cNvSpPr>
                          <a:spLocks/>
                        </wps:cNvSpPr>
                        <wps:spPr bwMode="auto">
                          <a:xfrm flipH="1" flipV="1">
                            <a:off x="1072672" y="1128438"/>
                            <a:ext cx="2401" cy="18388"/>
                          </a:xfrm>
                          <a:prstGeom prst="leftBracket">
                            <a:avLst>
                              <a:gd name="adj" fmla="val 82967"/>
                            </a:avLst>
                          </a:prstGeom>
                          <a:noFill/>
                          <a:ln w="6350">
                            <a:solidFill>
                              <a:sysClr val="windowText" lastClr="000000">
                                <a:lumMod val="0"/>
                                <a:lumOff val="0"/>
                              </a:sysClr>
                            </a:solidFill>
                            <a:round/>
                            <a:headEnd/>
                            <a:tailEnd/>
                          </a:ln>
                          <a:effectLst/>
                          <a:extLst>
                            <a:ext uri="{909E8E84-426E-40DD-AFC4-6F175D3DCCD1}">
                              <a14:hiddenFill xmlns:a14="http://schemas.microsoft.com/office/drawing/2010/main">
                                <a:solidFill>
                                  <a:srgbClr val="5B9BD5"/>
                                </a:solid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74485704" name="Left Bracket 245"/>
                        <wps:cNvSpPr>
                          <a:spLocks/>
                        </wps:cNvSpPr>
                        <wps:spPr bwMode="auto">
                          <a:xfrm flipV="1">
                            <a:off x="1059865" y="1128438"/>
                            <a:ext cx="2401" cy="18388"/>
                          </a:xfrm>
                          <a:prstGeom prst="leftBracket">
                            <a:avLst>
                              <a:gd name="adj" fmla="val 82967"/>
                            </a:avLst>
                          </a:prstGeom>
                          <a:noFill/>
                          <a:ln w="6350">
                            <a:solidFill>
                              <a:sysClr val="windowText" lastClr="000000">
                                <a:lumMod val="0"/>
                                <a:lumOff val="0"/>
                              </a:sysClr>
                            </a:solidFill>
                            <a:round/>
                            <a:headEnd/>
                            <a:tailEnd/>
                          </a:ln>
                          <a:effectLst/>
                          <a:extLst>
                            <a:ext uri="{909E8E84-426E-40DD-AFC4-6F175D3DCCD1}">
                              <a14:hiddenFill xmlns:a14="http://schemas.microsoft.com/office/drawing/2010/main">
                                <a:solidFill>
                                  <a:srgbClr val="5B9BD5"/>
                                </a:solid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74485705" name="AutoShape 9"/>
                        <wps:cNvSpPr>
                          <a:spLocks noChangeArrowheads="1"/>
                        </wps:cNvSpPr>
                        <wps:spPr bwMode="auto">
                          <a:xfrm>
                            <a:off x="1061066" y="1142807"/>
                            <a:ext cx="12807" cy="3618"/>
                          </a:xfrm>
                          <a:prstGeom prst="flowChartMagneticDisk">
                            <a:avLst/>
                          </a:prstGeom>
                          <a:solidFill>
                            <a:srgbClr val="DFEBF7"/>
                          </a:solidFill>
                          <a:ln w="6350">
                            <a:solidFill>
                              <a:srgbClr val="5B9BD5"/>
                            </a:solidFill>
                            <a:round/>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3AF300A3" w14:textId="77777777" w:rsidR="00004824" w:rsidRDefault="00004824" w:rsidP="00EB1C9F">
                              <w:pPr>
                                <w:pStyle w:val="Style3"/>
                              </w:pPr>
                              <w:r>
                                <w:t>hmis_Exit</w:t>
                              </w:r>
                            </w:p>
                          </w:txbxContent>
                        </wps:txbx>
                        <wps:bodyPr rot="0" vert="horz" wrap="square" lIns="0" tIns="0" rIns="0" bIns="0" anchor="ctr" anchorCtr="0" upright="1">
                          <a:noAutofit/>
                        </wps:bodyPr>
                      </wps:wsp>
                      <wps:wsp>
                        <wps:cNvPr id="74485706" name="AutoShape 13"/>
                        <wps:cNvSpPr>
                          <a:spLocks noChangeArrowheads="1"/>
                        </wps:cNvSpPr>
                        <wps:spPr bwMode="auto">
                          <a:xfrm>
                            <a:off x="1061066" y="1133563"/>
                            <a:ext cx="12807" cy="3617"/>
                          </a:xfrm>
                          <a:prstGeom prst="flowChartMagneticDisk">
                            <a:avLst/>
                          </a:prstGeom>
                          <a:solidFill>
                            <a:srgbClr val="DFEBF7"/>
                          </a:solidFill>
                          <a:ln w="6350">
                            <a:solidFill>
                              <a:srgbClr val="5B9BD5"/>
                            </a:solidFill>
                            <a:round/>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176C4C14" w14:textId="77777777" w:rsidR="00004824" w:rsidRDefault="00004824" w:rsidP="00EB1C9F">
                              <w:pPr>
                                <w:pStyle w:val="Style3"/>
                              </w:pPr>
                              <w:r>
                                <w:t>hmis_Enrollment</w:t>
                              </w:r>
                            </w:p>
                          </w:txbxContent>
                        </wps:txbx>
                        <wps:bodyPr rot="0" vert="horz" wrap="square" lIns="0" tIns="0" rIns="0" bIns="0" anchor="ctr" anchorCtr="0" upright="1">
                          <a:noAutofit/>
                        </wps:bodyPr>
                      </wps:wsp>
                      <wps:wsp>
                        <wps:cNvPr id="74485707" name="AutoShape 9"/>
                        <wps:cNvSpPr>
                          <a:spLocks noChangeArrowheads="1"/>
                        </wps:cNvSpPr>
                        <wps:spPr bwMode="auto">
                          <a:xfrm>
                            <a:off x="1061066" y="1129242"/>
                            <a:ext cx="12807" cy="2743"/>
                          </a:xfrm>
                          <a:prstGeom prst="flowChartDocument">
                            <a:avLst/>
                          </a:prstGeom>
                          <a:solidFill>
                            <a:srgbClr val="FDE9D9"/>
                          </a:solidFill>
                          <a:ln w="6350">
                            <a:solidFill>
                              <a:srgbClr val="FABF8F"/>
                            </a:solidFill>
                            <a:round/>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30AF4D18" w14:textId="77777777" w:rsidR="00004824" w:rsidRDefault="00004824" w:rsidP="00EB1C9F">
                              <w:pPr>
                                <w:pStyle w:val="Style3"/>
                              </w:pPr>
                              <w:r>
                                <w:t>lsa_Project</w:t>
                              </w:r>
                            </w:p>
                          </w:txbxContent>
                        </wps:txbx>
                        <wps:bodyPr rot="0" vert="horz" wrap="square" lIns="0" tIns="0" rIns="0" bIns="0" anchor="ctr" anchorCtr="0" upright="1">
                          <a:noAutofit/>
                        </wps:bodyPr>
                      </wps:wsp>
                      <wps:wsp>
                        <wps:cNvPr id="74485708" name="AutoShape 9"/>
                        <wps:cNvSpPr>
                          <a:spLocks noChangeArrowheads="1"/>
                        </wps:cNvSpPr>
                        <wps:spPr bwMode="auto">
                          <a:xfrm>
                            <a:off x="1061066" y="1138084"/>
                            <a:ext cx="12807" cy="3718"/>
                          </a:xfrm>
                          <a:prstGeom prst="flowChartMagneticDisk">
                            <a:avLst/>
                          </a:prstGeom>
                          <a:solidFill>
                            <a:srgbClr val="DFEBF7"/>
                          </a:solidFill>
                          <a:ln w="6350">
                            <a:solidFill>
                              <a:srgbClr val="5B9BD5"/>
                            </a:solidFill>
                            <a:round/>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502D638A" w14:textId="77777777" w:rsidR="00004824" w:rsidRDefault="00004824" w:rsidP="00EB1C9F">
                              <w:pPr>
                                <w:pStyle w:val="Style3"/>
                              </w:pPr>
                              <w:r>
                                <w:t>hmis_EnrollmentCoC</w:t>
                              </w:r>
                            </w:p>
                          </w:txbxContent>
                        </wps:txbx>
                        <wps:bodyPr rot="0" vert="horz" wrap="square" lIns="0" tIns="0" rIns="0" bIns="0" anchor="ctr" anchorCtr="0" upright="1">
                          <a:noAutofit/>
                        </wps:bodyPr>
                      </wps:wsp>
                    </wpg:wgp>
                  </a:graphicData>
                </a:graphic>
              </wp:inline>
            </w:drawing>
          </mc:Choice>
          <mc:Fallback>
            <w:pict>
              <v:group w14:anchorId="452950DA" id="_x0000_s1554" style="width:405.75pt;height:144.8pt;mso-position-horizontal-relative:char;mso-position-vertical-relative:line" coordorigin="10414,11284" coordsize="515,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">
                <v:shape id="AutoShape 161" o:spid="_x0000_s1555" type="#_x0000_t32" style="position:absolute;left:10750;top:11376;width: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" strokeweight=".5pt">
                  <v:stroke endarrow="block"/>
                  <v:shadow color="black [0]"/>
                </v:shape>
                <v:shape id="AutoShape 162" o:spid="_x0000_s1556" type="#_x0000_t114" style="position:absolute;left:10810;top:11362;width:119;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" fillcolor="#fce5d6" strokecolor="#f5b183" strokeweight=".5pt">
                  <v:shadow color="black" opacity="0" offset="0,0"/>
                  <v:textbox inset="0,0,0,0">
                    <w:txbxContent>
                      <w:p w14:paraId="5B3F27B3" w14:textId="77777777" w:rsidR="00004824" w:rsidRDefault="00004824" w:rsidP="00EB1C9F">
                        <w:pPr>
                          <w:pStyle w:val="Style3"/>
                        </w:pPr>
                        <w:r>
                          <w:t>lsa_Calculated</w:t>
                        </w:r>
                      </w:p>
                    </w:txbxContent>
                  </v:textbox>
                </v:shape>
                <v:shape id="AutoShape 163" o:spid="_x0000_s1557" type="#_x0000_t32" style="position:absolute;left:10533;top:11376;width:65;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" strokeweight=".5pt">
                  <v:stroke endarrow="block"/>
                  <v:shadow color="black [0]"/>
                </v:shape>
                <v:shape id="AutoShape 13" o:spid="_x0000_s1558" type="#_x0000_t114" style="position:absolute;left:10414;top:11362;width:119;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" fillcolor="#fce5d6" strokecolor="#f5b183" strokeweight=".5pt">
                  <v:shadow color="black" opacity="0" offset="0,0"/>
                  <v:textbox inset="0,0,0,0">
                    <w:txbxContent>
                      <w:p w14:paraId="20E2E189" w14:textId="77777777" w:rsidR="00004824" w:rsidRDefault="00004824" w:rsidP="00EB1C9F">
                        <w:pPr>
                          <w:pStyle w:val="Style3"/>
                        </w:pPr>
                        <w:r>
                          <w:t>lsa_Report</w:t>
                        </w:r>
                      </w:p>
                    </w:txbxContent>
                  </v:textbox>
                </v:shape>
                <v:shape id="Left Bracket 244" o:spid="_x0000_s1559" type="#_x0000_t85" style="position:absolute;left:10726;top:11284;width:24;height:184;flip:x 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" adj="2340" fillcolor="#5b9bd5" strokeweight=".5pt">
                  <v:shadow color="black [0]"/>
                  <v:textbox inset="2.88pt,2.88pt,2.88pt,2.88pt"/>
                </v:shape>
                <v:shape id="Left Bracket 245" o:spid="_x0000_s1560" type="#_x0000_t85" style="position:absolute;left:10598;top:11284;width:24;height:184;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" adj="2340" fillcolor="#5b9bd5" strokeweight=".5pt">
                  <v:shadow color="black [0]"/>
                  <v:textbox inset="2.88pt,2.88pt,2.88pt,2.88pt"/>
                </v:shape>
                <v:shape id="AutoShape 9" o:spid="_x0000_s1561" type="#_x0000_t132" style="position:absolute;left:10610;top:11428;width:128;height: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" fillcolor="#dfebf7" strokecolor="#5b9bd5" strokeweight=".5pt">
                  <v:shadow color="black" opacity="0" offset="0,0"/>
                  <v:textbox inset="0,0,0,0">
                    <w:txbxContent>
                      <w:p w14:paraId="3AF300A3" w14:textId="77777777" w:rsidR="00004824" w:rsidRDefault="00004824" w:rsidP="00EB1C9F">
                        <w:pPr>
                          <w:pStyle w:val="Style3"/>
                        </w:pPr>
                        <w:r>
                          <w:t>hmis_Exit</w:t>
                        </w:r>
                      </w:p>
                    </w:txbxContent>
                  </v:textbox>
                </v:shape>
                <v:shape id="AutoShape 13" o:spid="_x0000_s1562" type="#_x0000_t132" style="position:absolute;left:10610;top:11335;width:128;height: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" fillcolor="#dfebf7" strokecolor="#5b9bd5" strokeweight=".5pt">
                  <v:shadow color="black" opacity="0" offset="0,0"/>
                  <v:textbox inset="0,0,0,0">
                    <w:txbxContent>
                      <w:p w14:paraId="176C4C14" w14:textId="77777777" w:rsidR="00004824" w:rsidRDefault="00004824" w:rsidP="00EB1C9F">
                        <w:pPr>
                          <w:pStyle w:val="Style3"/>
                        </w:pPr>
                        <w:r>
                          <w:t>hmis_Enrollment</w:t>
                        </w:r>
                      </w:p>
                    </w:txbxContent>
                  </v:textbox>
                </v:shape>
                <v:shape id="AutoShape 9" o:spid="_x0000_s1563" type="#_x0000_t114" style="position:absolute;left:10610;top:11292;width:128;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" fillcolor="#fde9d9" strokecolor="#fabf8f" strokeweight=".5pt">
                  <v:stroke joinstyle="round"/>
                  <v:shadow color="black" opacity="0" offset="0,0"/>
                  <v:textbox inset="0,0,0,0">
                    <w:txbxContent>
                      <w:p w14:paraId="30AF4D18" w14:textId="77777777" w:rsidR="00004824" w:rsidRDefault="00004824" w:rsidP="00EB1C9F">
                        <w:pPr>
                          <w:pStyle w:val="Style3"/>
                        </w:pPr>
                        <w:r>
                          <w:t>lsa_Project</w:t>
                        </w:r>
                      </w:p>
                    </w:txbxContent>
                  </v:textbox>
                </v:shape>
                <v:shape id="AutoShape 9" o:spid="_x0000_s1564" type="#_x0000_t132" style="position:absolute;left:10610;top:11380;width:128;height: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" fillcolor="#dfebf7" strokecolor="#5b9bd5" strokeweight=".5pt">
                  <v:shadow color="black" opacity="0" offset="0,0"/>
                  <v:textbox inset="0,0,0,0">
                    <w:txbxContent>
                      <w:p w14:paraId="502D638A" w14:textId="77777777" w:rsidR="00004824" w:rsidRDefault="00004824" w:rsidP="00EB1C9F">
                        <w:pPr>
                          <w:pStyle w:val="Style3"/>
                        </w:pPr>
                        <w:r>
                          <w:t>hmis_EnrollmentCoC</w:t>
                        </w:r>
                      </w:p>
                    </w:txbxContent>
                  </v:textbox>
                </v:shape>
                <w10:anchorlock/>
              </v:group>
            </w:pict>
          </mc:Fallback>
        </mc:AlternateConten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5"/>
      </w:tblGrid>
      <w:tr w:rsidR="0021678F" w:rsidRPr="00845520" w14:paraId="1949A7AC" w14:textId="77777777" w:rsidTr="00947F08">
        <w:trPr>
          <w:trHeight w:val="216"/>
        </w:trPr>
        <w:tc>
          <w:tcPr>
            <w:tcW w:w="9355" w:type="dxa"/>
            <w:shd w:val="clear" w:color="auto" w:fill="DBE5F1" w:themeFill="accent1" w:themeFillTint="33"/>
          </w:tcPr>
          <w:p w14:paraId="58E30BD4" w14:textId="77777777" w:rsidR="0021678F" w:rsidRPr="00845520" w:rsidRDefault="0021678F" w:rsidP="00947F08">
            <w:pPr>
              <w:pStyle w:val="NoSpacing"/>
              <w:rPr>
                <w:b/>
                <w:bCs/>
              </w:rPr>
            </w:pPr>
            <w:r>
              <w:rPr>
                <w:b/>
                <w:bCs/>
              </w:rPr>
              <w:t>hmis</w:t>
            </w:r>
            <w:r w:rsidRPr="00845520">
              <w:rPr>
                <w:b/>
                <w:bCs/>
              </w:rPr>
              <w:t>_</w:t>
            </w:r>
            <w:r>
              <w:rPr>
                <w:b/>
                <w:bCs/>
              </w:rPr>
              <w:t>EnrollmentCoC</w:t>
            </w:r>
          </w:p>
        </w:tc>
      </w:tr>
      <w:tr w:rsidR="0021678F" w:rsidRPr="005F4836" w14:paraId="05995C81" w14:textId="77777777" w:rsidTr="00947F08">
        <w:trPr>
          <w:trHeight w:val="216"/>
        </w:trPr>
        <w:tc>
          <w:tcPr>
            <w:tcW w:w="9355" w:type="dxa"/>
          </w:tcPr>
          <w:p w14:paraId="39B23B4A" w14:textId="77777777" w:rsidR="0021678F" w:rsidRDefault="0021678F" w:rsidP="00947F08">
            <w:pPr>
              <w:pStyle w:val="NoSpacing"/>
            </w:pPr>
            <w:r>
              <w:t>CoCCode</w:t>
            </w:r>
          </w:p>
        </w:tc>
      </w:tr>
    </w:tbl>
    <w:p w14:paraId="6A809C51" w14:textId="77777777" w:rsidR="0021678F" w:rsidRDefault="0021678F" w:rsidP="0021678F">
      <w:pPr>
        <w:pStyle w:val="Heading3"/>
      </w:pPr>
      <w:r>
        <w:t>Relevant Data</w:t>
      </w:r>
    </w:p>
    <w:p w14:paraId="62F9C669" w14:textId="77777777" w:rsidR="0021678F" w:rsidRDefault="0021678F" w:rsidP="0021678F">
      <w:pPr>
        <w:pStyle w:val="Heading4"/>
      </w:pPr>
      <w:r>
        <w:t>Source</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5"/>
      </w:tblGrid>
      <w:tr w:rsidR="0021678F" w:rsidRPr="005F4836" w14:paraId="0C8C8EBC" w14:textId="77777777" w:rsidTr="00EA02DC">
        <w:trPr>
          <w:trHeight w:val="216"/>
        </w:trPr>
        <w:tc>
          <w:tcPr>
            <w:tcW w:w="9355" w:type="dxa"/>
            <w:shd w:val="clear" w:color="auto" w:fill="FDE9D9" w:themeFill="accent6" w:themeFillTint="33"/>
          </w:tcPr>
          <w:p w14:paraId="233D9512" w14:textId="20F0CB3A" w:rsidR="0021678F" w:rsidRPr="005F4836" w:rsidRDefault="0021678F" w:rsidP="00947F08">
            <w:pPr>
              <w:pStyle w:val="NoSpacing"/>
              <w:rPr>
                <w:b/>
                <w:bCs/>
              </w:rPr>
            </w:pPr>
            <w:r>
              <w:rPr>
                <w:b/>
                <w:bCs/>
              </w:rPr>
              <w:t>lsa_Project</w:t>
            </w:r>
          </w:p>
        </w:tc>
      </w:tr>
      <w:tr w:rsidR="0021678F" w:rsidRPr="005F4836" w14:paraId="1E291DC1" w14:textId="77777777" w:rsidTr="00947F08">
        <w:trPr>
          <w:trHeight w:val="216"/>
        </w:trPr>
        <w:tc>
          <w:tcPr>
            <w:tcW w:w="9355" w:type="dxa"/>
          </w:tcPr>
          <w:p w14:paraId="074C88CF" w14:textId="77777777" w:rsidR="0021678F" w:rsidRPr="00246D5B" w:rsidRDefault="0021678F" w:rsidP="00947F08">
            <w:pPr>
              <w:pStyle w:val="NoSpacing"/>
            </w:pPr>
            <w:r>
              <w:t>ProjectType</w:t>
            </w:r>
          </w:p>
        </w:tc>
      </w:tr>
      <w:tr w:rsidR="0021678F" w:rsidRPr="005F4836" w14:paraId="20BEB101" w14:textId="77777777" w:rsidTr="00947F08">
        <w:trPr>
          <w:trHeight w:val="216"/>
        </w:trPr>
        <w:tc>
          <w:tcPr>
            <w:tcW w:w="9355" w:type="dxa"/>
            <w:shd w:val="clear" w:color="auto" w:fill="DBE5F1" w:themeFill="accent1" w:themeFillTint="33"/>
          </w:tcPr>
          <w:p w14:paraId="2084C678" w14:textId="77777777" w:rsidR="0021678F" w:rsidRPr="00947F08" w:rsidRDefault="0021678F" w:rsidP="00947F08">
            <w:pPr>
              <w:pStyle w:val="NoSpacing"/>
              <w:rPr>
                <w:b/>
                <w:bCs/>
              </w:rPr>
            </w:pPr>
            <w:r w:rsidRPr="00947F08">
              <w:rPr>
                <w:b/>
                <w:bCs/>
              </w:rPr>
              <w:t>hmis_Exit</w:t>
            </w:r>
          </w:p>
        </w:tc>
      </w:tr>
      <w:tr w:rsidR="0021678F" w:rsidRPr="005F4836" w14:paraId="650C30EC" w14:textId="77777777" w:rsidTr="00947F08">
        <w:trPr>
          <w:trHeight w:val="216"/>
        </w:trPr>
        <w:tc>
          <w:tcPr>
            <w:tcW w:w="9355" w:type="dxa"/>
          </w:tcPr>
          <w:p w14:paraId="4E992ACF" w14:textId="77777777" w:rsidR="0021678F" w:rsidRPr="00246D5B" w:rsidRDefault="0021678F" w:rsidP="00947F08">
            <w:pPr>
              <w:pStyle w:val="NoSpacing"/>
            </w:pPr>
            <w:r>
              <w:t>ExitDate</w:t>
            </w:r>
          </w:p>
        </w:tc>
      </w:tr>
      <w:tr w:rsidR="0021678F" w:rsidRPr="00845520" w14:paraId="4B84908C" w14:textId="77777777" w:rsidTr="00947F08">
        <w:trPr>
          <w:trHeight w:val="216"/>
        </w:trPr>
        <w:tc>
          <w:tcPr>
            <w:tcW w:w="9355" w:type="dxa"/>
            <w:shd w:val="clear" w:color="auto" w:fill="DBE5F1" w:themeFill="accent1" w:themeFillTint="33"/>
          </w:tcPr>
          <w:p w14:paraId="1FBDB2E4" w14:textId="77777777" w:rsidR="0021678F" w:rsidRPr="00845520" w:rsidRDefault="0021678F" w:rsidP="00947F08">
            <w:pPr>
              <w:pStyle w:val="NoSpacing"/>
              <w:rPr>
                <w:b/>
                <w:bCs/>
              </w:rPr>
            </w:pPr>
            <w:r>
              <w:rPr>
                <w:b/>
                <w:bCs/>
              </w:rPr>
              <w:t>hmis</w:t>
            </w:r>
            <w:r w:rsidRPr="00845520">
              <w:rPr>
                <w:b/>
                <w:bCs/>
              </w:rPr>
              <w:t>_</w:t>
            </w:r>
            <w:r>
              <w:rPr>
                <w:b/>
                <w:bCs/>
              </w:rPr>
              <w:t>Enrollment</w:t>
            </w:r>
          </w:p>
        </w:tc>
      </w:tr>
      <w:tr w:rsidR="0021678F" w:rsidRPr="005F4836" w14:paraId="13F8A818" w14:textId="77777777" w:rsidTr="00947F08">
        <w:trPr>
          <w:trHeight w:val="216"/>
        </w:trPr>
        <w:tc>
          <w:tcPr>
            <w:tcW w:w="9355" w:type="dxa"/>
          </w:tcPr>
          <w:p w14:paraId="37AA1BC8" w14:textId="77777777" w:rsidR="0021678F" w:rsidRDefault="0021678F" w:rsidP="00947F08">
            <w:pPr>
              <w:pStyle w:val="NoSpacing"/>
            </w:pPr>
            <w:r>
              <w:t>ProjectID</w:t>
            </w:r>
          </w:p>
        </w:tc>
      </w:tr>
      <w:tr w:rsidR="0021678F" w:rsidRPr="005F4836" w14:paraId="4AB1761D" w14:textId="77777777" w:rsidTr="00947F08">
        <w:trPr>
          <w:trHeight w:val="216"/>
        </w:trPr>
        <w:tc>
          <w:tcPr>
            <w:tcW w:w="9355" w:type="dxa"/>
          </w:tcPr>
          <w:p w14:paraId="0D568177" w14:textId="6CA6AFBB" w:rsidR="0021678F" w:rsidRDefault="0021678F" w:rsidP="00947F08">
            <w:pPr>
              <w:pStyle w:val="NoSpacing"/>
            </w:pPr>
            <w:r>
              <w:t>RelationshipToHoH</w:t>
            </w:r>
          </w:p>
        </w:tc>
      </w:tr>
      <w:tr w:rsidR="0021678F" w:rsidRPr="005F4836" w14:paraId="79699CB2" w14:textId="77777777" w:rsidTr="00947F08">
        <w:trPr>
          <w:trHeight w:val="216"/>
        </w:trPr>
        <w:tc>
          <w:tcPr>
            <w:tcW w:w="9355" w:type="dxa"/>
          </w:tcPr>
          <w:p w14:paraId="2F981BA7" w14:textId="46F7ABA0" w:rsidR="0021678F" w:rsidRDefault="00EA02DC" w:rsidP="00947F08">
            <w:pPr>
              <w:pStyle w:val="NoSpacing"/>
            </w:pPr>
            <w:r>
              <w:t>EntryDate</w:t>
            </w:r>
          </w:p>
        </w:tc>
      </w:tr>
      <w:tr w:rsidR="0021678F" w:rsidRPr="005F4836" w14:paraId="34F7AD78" w14:textId="77777777" w:rsidTr="00EA02DC">
        <w:trPr>
          <w:trHeight w:val="216"/>
        </w:trPr>
        <w:tc>
          <w:tcPr>
            <w:tcW w:w="9355" w:type="dxa"/>
            <w:shd w:val="clear" w:color="auto" w:fill="DBE5F1" w:themeFill="accent1" w:themeFillTint="33"/>
          </w:tcPr>
          <w:p w14:paraId="38ABE186" w14:textId="515ACACD" w:rsidR="0021678F" w:rsidRDefault="0021678F" w:rsidP="0021678F">
            <w:pPr>
              <w:pStyle w:val="NoSpacing"/>
            </w:pPr>
            <w:r>
              <w:rPr>
                <w:b/>
                <w:bCs/>
              </w:rPr>
              <w:t>hmis</w:t>
            </w:r>
            <w:r w:rsidRPr="00845520">
              <w:rPr>
                <w:b/>
                <w:bCs/>
              </w:rPr>
              <w:t>_</w:t>
            </w:r>
            <w:r>
              <w:rPr>
                <w:b/>
                <w:bCs/>
              </w:rPr>
              <w:t>EnrollmentCoC</w:t>
            </w:r>
          </w:p>
        </w:tc>
      </w:tr>
      <w:tr w:rsidR="0021678F" w:rsidRPr="005F4836" w14:paraId="4F3CDF60" w14:textId="77777777" w:rsidTr="00947F08">
        <w:trPr>
          <w:trHeight w:val="216"/>
        </w:trPr>
        <w:tc>
          <w:tcPr>
            <w:tcW w:w="9355" w:type="dxa"/>
          </w:tcPr>
          <w:p w14:paraId="0FDDE8E9" w14:textId="3F1D7BEF" w:rsidR="0021678F" w:rsidRDefault="0021678F" w:rsidP="0021678F">
            <w:pPr>
              <w:pStyle w:val="NoSpacing"/>
              <w:rPr>
                <w:b/>
                <w:bCs/>
              </w:rPr>
            </w:pPr>
            <w:r>
              <w:t>InformationDate</w:t>
            </w:r>
          </w:p>
        </w:tc>
      </w:tr>
      <w:tr w:rsidR="0021678F" w:rsidRPr="005F4836" w14:paraId="2C447667" w14:textId="77777777" w:rsidTr="00947F08">
        <w:trPr>
          <w:trHeight w:val="216"/>
        </w:trPr>
        <w:tc>
          <w:tcPr>
            <w:tcW w:w="9355" w:type="dxa"/>
          </w:tcPr>
          <w:p w14:paraId="7CA3A02A" w14:textId="7A184E6D" w:rsidR="0021678F" w:rsidRDefault="0021678F" w:rsidP="0021678F">
            <w:pPr>
              <w:pStyle w:val="NoSpacing"/>
            </w:pPr>
            <w:r>
              <w:t>CoCCode</w:t>
            </w:r>
          </w:p>
        </w:tc>
      </w:tr>
    </w:tbl>
    <w:p w14:paraId="1CC69BA1" w14:textId="77777777" w:rsidR="0021678F" w:rsidRDefault="0021678F" w:rsidP="0021678F">
      <w:pPr>
        <w:pStyle w:val="Heading4"/>
      </w:pPr>
      <w:r>
        <w:t>Target</w:t>
      </w:r>
    </w:p>
    <w:tbl>
      <w:tblPr>
        <w:tblStyle w:val="Style1"/>
        <w:tblW w:w="9355" w:type="dxa"/>
        <w:tblLook w:val="04A0" w:firstRow="1" w:lastRow="0" w:firstColumn="1" w:lastColumn="0" w:noHBand="0" w:noVBand="1"/>
      </w:tblPr>
      <w:tblGrid>
        <w:gridCol w:w="9355"/>
      </w:tblGrid>
      <w:tr w:rsidR="0021678F" w:rsidRPr="006B4F91" w14:paraId="4D62A278" w14:textId="77777777" w:rsidTr="00947F08">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9355" w:type="dxa"/>
            <w:shd w:val="clear" w:color="auto" w:fill="76923C" w:themeFill="accent3" w:themeFillShade="BF"/>
          </w:tcPr>
          <w:p w14:paraId="0A4D2A76" w14:textId="77777777" w:rsidR="0021678F" w:rsidRPr="005F4836" w:rsidRDefault="0021678F" w:rsidP="00947F08">
            <w:pPr>
              <w:pStyle w:val="NoSpacing"/>
              <w:rPr>
                <w:b w:val="0"/>
                <w:bCs w:val="0"/>
                <w:color w:val="FFFFFF" w:themeColor="background1"/>
              </w:rPr>
            </w:pPr>
            <w:r>
              <w:rPr>
                <w:b w:val="0"/>
                <w:bCs w:val="0"/>
                <w:color w:val="FFFFFF" w:themeColor="background1"/>
              </w:rPr>
              <w:t>lsa</w:t>
            </w:r>
            <w:r w:rsidRPr="005F4836">
              <w:rPr>
                <w:b w:val="0"/>
                <w:bCs w:val="0"/>
                <w:color w:val="FFFFFF" w:themeColor="background1"/>
              </w:rPr>
              <w:t>_</w:t>
            </w:r>
            <w:r>
              <w:rPr>
                <w:b w:val="0"/>
                <w:bCs w:val="0"/>
                <w:color w:val="FFFFFF" w:themeColor="background1"/>
              </w:rPr>
              <w:t>Calculated</w:t>
            </w:r>
          </w:p>
        </w:tc>
      </w:tr>
    </w:tbl>
    <w:tbl>
      <w:tblPr>
        <w:tblStyle w:val="TableGrid"/>
        <w:tblW w:w="9350" w:type="dxa"/>
        <w:tblLook w:val="04A0" w:firstRow="1" w:lastRow="0" w:firstColumn="1" w:lastColumn="0" w:noHBand="0" w:noVBand="1"/>
      </w:tblPr>
      <w:tblGrid>
        <w:gridCol w:w="1435"/>
        <w:gridCol w:w="7915"/>
      </w:tblGrid>
      <w:tr w:rsidR="0021678F" w:rsidRPr="003A0FA0" w14:paraId="2B935C40" w14:textId="77777777" w:rsidTr="00947F08">
        <w:tc>
          <w:tcPr>
            <w:tcW w:w="1435" w:type="dxa"/>
          </w:tcPr>
          <w:p w14:paraId="5BFFB8DF" w14:textId="77777777" w:rsidR="0021678F" w:rsidRPr="003A0FA0" w:rsidRDefault="0021678F" w:rsidP="00947F08">
            <w:pPr>
              <w:pStyle w:val="NoSpacing"/>
            </w:pPr>
            <w:r w:rsidRPr="00845520">
              <w:rPr>
                <w:b/>
                <w:bCs/>
              </w:rPr>
              <w:t>Value</w:t>
            </w:r>
          </w:p>
        </w:tc>
        <w:tc>
          <w:tcPr>
            <w:tcW w:w="7915" w:type="dxa"/>
          </w:tcPr>
          <w:p w14:paraId="7C6436B3" w14:textId="77777777" w:rsidR="0021678F" w:rsidRPr="003A0FA0" w:rsidRDefault="0021678F" w:rsidP="00947F08">
            <w:pPr>
              <w:pStyle w:val="NoSpacing"/>
            </w:pPr>
            <w:r>
              <w:t>See below</w:t>
            </w:r>
          </w:p>
        </w:tc>
      </w:tr>
      <w:tr w:rsidR="0021678F" w:rsidRPr="003A0FA0" w14:paraId="4AF43ADE" w14:textId="77777777" w:rsidTr="00947F08">
        <w:tc>
          <w:tcPr>
            <w:tcW w:w="1435" w:type="dxa"/>
          </w:tcPr>
          <w:p w14:paraId="4F46DA64" w14:textId="77777777" w:rsidR="0021678F" w:rsidRPr="00845520" w:rsidRDefault="0021678F" w:rsidP="00947F08">
            <w:pPr>
              <w:pStyle w:val="NoSpacing"/>
              <w:rPr>
                <w:b/>
                <w:bCs/>
              </w:rPr>
            </w:pPr>
            <w:r w:rsidRPr="00845520">
              <w:rPr>
                <w:b/>
                <w:bCs/>
              </w:rPr>
              <w:t>Cohort</w:t>
            </w:r>
          </w:p>
        </w:tc>
        <w:tc>
          <w:tcPr>
            <w:tcW w:w="7915" w:type="dxa"/>
          </w:tcPr>
          <w:p w14:paraId="6C3511AE" w14:textId="0701A8C6" w:rsidR="0021678F" w:rsidRPr="003A0FA0" w:rsidRDefault="00EA02DC" w:rsidP="00947F08">
            <w:pPr>
              <w:pStyle w:val="NoSpacing"/>
            </w:pPr>
            <w:r>
              <w:t>1</w:t>
            </w:r>
          </w:p>
        </w:tc>
      </w:tr>
      <w:tr w:rsidR="0021678F" w:rsidRPr="003A0FA0" w14:paraId="28DA888F" w14:textId="77777777" w:rsidTr="00947F08">
        <w:tc>
          <w:tcPr>
            <w:tcW w:w="1435" w:type="dxa"/>
          </w:tcPr>
          <w:p w14:paraId="16833DD4" w14:textId="77777777" w:rsidR="0021678F" w:rsidRPr="00845520" w:rsidRDefault="0021678F" w:rsidP="00947F08">
            <w:pPr>
              <w:pStyle w:val="NoSpacing"/>
              <w:rPr>
                <w:b/>
                <w:bCs/>
              </w:rPr>
            </w:pPr>
            <w:r w:rsidRPr="00845520">
              <w:rPr>
                <w:b/>
                <w:bCs/>
              </w:rPr>
              <w:t>Universe</w:t>
            </w:r>
          </w:p>
        </w:tc>
        <w:tc>
          <w:tcPr>
            <w:tcW w:w="7915" w:type="dxa"/>
          </w:tcPr>
          <w:p w14:paraId="43E7A610" w14:textId="77777777" w:rsidR="0021678F" w:rsidRPr="003A0FA0" w:rsidRDefault="0021678F" w:rsidP="00947F08">
            <w:pPr>
              <w:pStyle w:val="NoSpacing"/>
            </w:pPr>
            <w:r>
              <w:t xml:space="preserve">10 </w:t>
            </w:r>
          </w:p>
        </w:tc>
      </w:tr>
      <w:tr w:rsidR="0021678F" w:rsidRPr="003A0FA0" w14:paraId="157C2A14" w14:textId="77777777" w:rsidTr="00947F08">
        <w:tc>
          <w:tcPr>
            <w:tcW w:w="1435" w:type="dxa"/>
          </w:tcPr>
          <w:p w14:paraId="62B59A22" w14:textId="77777777" w:rsidR="0021678F" w:rsidRPr="003A0FA0" w:rsidRDefault="0021678F" w:rsidP="00947F08">
            <w:pPr>
              <w:pStyle w:val="NoSpacing"/>
            </w:pPr>
            <w:r w:rsidRPr="00845520">
              <w:rPr>
                <w:b/>
                <w:bCs/>
              </w:rPr>
              <w:t>HHType</w:t>
            </w:r>
          </w:p>
        </w:tc>
        <w:tc>
          <w:tcPr>
            <w:tcW w:w="7915" w:type="dxa"/>
          </w:tcPr>
          <w:p w14:paraId="6BE6EF6D" w14:textId="77777777" w:rsidR="0021678F" w:rsidRPr="003A0FA0" w:rsidRDefault="0021678F" w:rsidP="00947F08">
            <w:pPr>
              <w:pStyle w:val="NoSpacing"/>
            </w:pPr>
            <w:r>
              <w:t>0</w:t>
            </w:r>
          </w:p>
        </w:tc>
      </w:tr>
      <w:tr w:rsidR="0021678F" w:rsidRPr="003A0FA0" w14:paraId="3682830D" w14:textId="77777777" w:rsidTr="00947F08">
        <w:tc>
          <w:tcPr>
            <w:tcW w:w="1435" w:type="dxa"/>
          </w:tcPr>
          <w:p w14:paraId="5766EFF2" w14:textId="77777777" w:rsidR="0021678F" w:rsidRPr="003A0FA0" w:rsidRDefault="0021678F" w:rsidP="00947F08">
            <w:pPr>
              <w:pStyle w:val="NoSpacing"/>
            </w:pPr>
            <w:r w:rsidRPr="00845520">
              <w:rPr>
                <w:b/>
                <w:bCs/>
              </w:rPr>
              <w:t>Population</w:t>
            </w:r>
          </w:p>
        </w:tc>
        <w:tc>
          <w:tcPr>
            <w:tcW w:w="7915" w:type="dxa"/>
          </w:tcPr>
          <w:p w14:paraId="230FF6F9" w14:textId="77777777" w:rsidR="0021678F" w:rsidRPr="003A0FA0" w:rsidRDefault="0021678F" w:rsidP="00947F08">
            <w:pPr>
              <w:pStyle w:val="NoSpacing"/>
            </w:pPr>
            <w:r>
              <w:t>0</w:t>
            </w:r>
          </w:p>
        </w:tc>
      </w:tr>
      <w:tr w:rsidR="0021678F" w:rsidRPr="003A0FA0" w14:paraId="60FB56E4" w14:textId="77777777" w:rsidTr="00947F08">
        <w:tc>
          <w:tcPr>
            <w:tcW w:w="1435" w:type="dxa"/>
          </w:tcPr>
          <w:p w14:paraId="47EA6655" w14:textId="77777777" w:rsidR="0021678F" w:rsidRPr="00845520" w:rsidRDefault="0021678F" w:rsidP="00947F08">
            <w:pPr>
              <w:pStyle w:val="NoSpacing"/>
              <w:rPr>
                <w:b/>
                <w:bCs/>
              </w:rPr>
            </w:pPr>
            <w:r w:rsidRPr="00845520">
              <w:rPr>
                <w:b/>
                <w:bCs/>
              </w:rPr>
              <w:t>SystemPath</w:t>
            </w:r>
          </w:p>
        </w:tc>
        <w:tc>
          <w:tcPr>
            <w:tcW w:w="7915" w:type="dxa"/>
          </w:tcPr>
          <w:p w14:paraId="0664B834" w14:textId="77777777" w:rsidR="0021678F" w:rsidRPr="003A0FA0" w:rsidRDefault="0021678F" w:rsidP="00947F08">
            <w:pPr>
              <w:pStyle w:val="NoSpacing"/>
            </w:pPr>
            <w:r>
              <w:t>-1</w:t>
            </w:r>
          </w:p>
        </w:tc>
      </w:tr>
      <w:tr w:rsidR="0021678F" w:rsidRPr="003A0FA0" w14:paraId="451F8CDB" w14:textId="77777777" w:rsidTr="00947F08">
        <w:tc>
          <w:tcPr>
            <w:tcW w:w="1435" w:type="dxa"/>
          </w:tcPr>
          <w:p w14:paraId="254144EB" w14:textId="77777777" w:rsidR="0021678F" w:rsidRPr="00845520" w:rsidRDefault="0021678F" w:rsidP="00947F08">
            <w:pPr>
              <w:pStyle w:val="NoSpacing"/>
              <w:rPr>
                <w:b/>
                <w:bCs/>
              </w:rPr>
            </w:pPr>
            <w:r w:rsidRPr="00845520">
              <w:rPr>
                <w:b/>
                <w:bCs/>
              </w:rPr>
              <w:t>ProjectID</w:t>
            </w:r>
          </w:p>
        </w:tc>
        <w:tc>
          <w:tcPr>
            <w:tcW w:w="7915" w:type="dxa"/>
          </w:tcPr>
          <w:p w14:paraId="53FDA7EA" w14:textId="77777777" w:rsidR="0021678F" w:rsidRPr="003A0FA0" w:rsidRDefault="0021678F" w:rsidP="00947F08">
            <w:pPr>
              <w:pStyle w:val="NoSpacing"/>
            </w:pPr>
            <w:r>
              <w:t>Must match Project.</w:t>
            </w:r>
            <w:r w:rsidRPr="00A51A8B">
              <w:rPr>
                <w:b/>
                <w:bCs/>
              </w:rPr>
              <w:t>ProjectID</w:t>
            </w:r>
            <w:r>
              <w:t>.</w:t>
            </w:r>
          </w:p>
        </w:tc>
      </w:tr>
      <w:tr w:rsidR="0021678F" w:rsidRPr="003A0FA0" w14:paraId="7EF21881" w14:textId="77777777" w:rsidTr="00947F08">
        <w:tc>
          <w:tcPr>
            <w:tcW w:w="1435" w:type="dxa"/>
          </w:tcPr>
          <w:p w14:paraId="666B8705" w14:textId="77777777" w:rsidR="0021678F" w:rsidRPr="003A0FA0" w:rsidRDefault="0021678F" w:rsidP="00947F08">
            <w:pPr>
              <w:pStyle w:val="NoSpacing"/>
            </w:pPr>
            <w:r w:rsidRPr="00845520">
              <w:rPr>
                <w:b/>
                <w:bCs/>
              </w:rPr>
              <w:t>ReportRow</w:t>
            </w:r>
          </w:p>
        </w:tc>
        <w:tc>
          <w:tcPr>
            <w:tcW w:w="7915" w:type="dxa"/>
          </w:tcPr>
          <w:p w14:paraId="4627C660" w14:textId="09250458" w:rsidR="0021678F" w:rsidRPr="003A0FA0" w:rsidRDefault="00EA02DC" w:rsidP="00947F08">
            <w:pPr>
              <w:pStyle w:val="NoSpacing"/>
            </w:pPr>
            <w:r>
              <w:t>62</w:t>
            </w:r>
          </w:p>
        </w:tc>
      </w:tr>
      <w:tr w:rsidR="0021678F" w:rsidRPr="003A0FA0" w14:paraId="29AEC7C6" w14:textId="77777777" w:rsidTr="00947F08">
        <w:tc>
          <w:tcPr>
            <w:tcW w:w="1435" w:type="dxa"/>
          </w:tcPr>
          <w:p w14:paraId="28A2FF95" w14:textId="77777777" w:rsidR="0021678F" w:rsidRPr="003A0FA0" w:rsidRDefault="0021678F" w:rsidP="00947F08">
            <w:pPr>
              <w:pStyle w:val="NoSpacing"/>
            </w:pPr>
            <w:r w:rsidRPr="003A0FA0">
              <w:t>ReportID</w:t>
            </w:r>
          </w:p>
        </w:tc>
        <w:tc>
          <w:tcPr>
            <w:tcW w:w="7915" w:type="dxa"/>
          </w:tcPr>
          <w:p w14:paraId="1033AE34" w14:textId="77777777" w:rsidR="0021678F" w:rsidRPr="003A0FA0" w:rsidRDefault="0021678F" w:rsidP="00947F08">
            <w:pPr>
              <w:pStyle w:val="NoSpacing"/>
            </w:pPr>
            <w:r>
              <w:t>Must match LSAReport.</w:t>
            </w:r>
            <w:r w:rsidRPr="00845520">
              <w:rPr>
                <w:b/>
                <w:bCs/>
              </w:rPr>
              <w:t>ReportID</w:t>
            </w:r>
          </w:p>
        </w:tc>
      </w:tr>
    </w:tbl>
    <w:p w14:paraId="6311BC1D" w14:textId="622ABDD6" w:rsidR="00D705D2" w:rsidRDefault="00D705D2" w:rsidP="0088191A">
      <w:pPr>
        <w:pStyle w:val="Heading3"/>
      </w:pPr>
      <w:r w:rsidRPr="00AB2970">
        <w:t>ReportRow</w:t>
      </w:r>
      <w:r w:rsidR="00EB1C9F">
        <w:t xml:space="preserve"> and Value</w:t>
      </w:r>
    </w:p>
    <w:p w14:paraId="4C396F73" w14:textId="24BB5BD3" w:rsidR="00EB1C9F" w:rsidRDefault="00D705D2" w:rsidP="00D705D2">
      <w:r>
        <w:rPr>
          <w:b/>
          <w:bCs/>
        </w:rPr>
        <w:t>ReportRow</w:t>
      </w:r>
      <w:r>
        <w:t xml:space="preserve"> 62 counts</w:t>
      </w:r>
      <w:r w:rsidR="00EB1C9F">
        <w:t xml:space="preserve"> households that are active in a continuum ES/SH/TH/RRH/PSH project during the report period and whose enrollment(s) are not associated with any CoC. </w:t>
      </w:r>
    </w:p>
    <w:p w14:paraId="75764086" w14:textId="77777777" w:rsidR="00EB1C9F" w:rsidRDefault="00EB1C9F" w:rsidP="00EB1C9F">
      <w:r>
        <w:rPr>
          <w:b/>
          <w:bCs/>
        </w:rPr>
        <w:t>Value</w:t>
      </w:r>
      <w:r>
        <w:t xml:space="preserve"> = a count of distinct </w:t>
      </w:r>
      <w:r>
        <w:rPr>
          <w:i/>
          <w:iCs/>
        </w:rPr>
        <w:t>HouseholdID</w:t>
      </w:r>
      <w:r>
        <w:t>s in hmis_Enrollment where:</w:t>
      </w:r>
    </w:p>
    <w:p w14:paraId="549656E7" w14:textId="38BE4DED" w:rsidR="00EB1C9F" w:rsidRDefault="00EB1C9F" w:rsidP="00EB1C9F">
      <w:pPr>
        <w:pStyle w:val="ListParagraph"/>
        <w:numPr>
          <w:ilvl w:val="0"/>
          <w:numId w:val="39"/>
        </w:numPr>
        <w:rPr>
          <w:rFonts w:ascii="Calibri" w:hAnsi="Calibri" w:cs="Calibri"/>
        </w:rPr>
      </w:pPr>
      <w:r>
        <w:rPr>
          <w:rFonts w:ascii="Calibri" w:hAnsi="Calibri" w:cs="Calibri"/>
          <w:i/>
          <w:iCs/>
        </w:rPr>
        <w:t>ProjectID</w:t>
      </w:r>
      <w:r>
        <w:rPr>
          <w:rFonts w:ascii="Calibri" w:hAnsi="Calibri" w:cs="Calibri"/>
        </w:rPr>
        <w:t xml:space="preserve"> = lsa_Project.</w:t>
      </w:r>
      <w:r w:rsidRPr="003C4035">
        <w:rPr>
          <w:rFonts w:ascii="Calibri" w:hAnsi="Calibri" w:cs="Calibri"/>
          <w:b/>
          <w:bCs/>
        </w:rPr>
        <w:t>ProjectID</w:t>
      </w:r>
      <w:r>
        <w:rPr>
          <w:rFonts w:ascii="Calibri" w:hAnsi="Calibri" w:cs="Calibri"/>
        </w:rPr>
        <w:t xml:space="preserve"> and </w:t>
      </w:r>
      <w:r>
        <w:rPr>
          <w:rFonts w:ascii="Calibri" w:hAnsi="Calibri" w:cs="Calibri"/>
          <w:i/>
          <w:iCs/>
        </w:rPr>
        <w:t>ProjectType</w:t>
      </w:r>
      <w:r>
        <w:rPr>
          <w:rFonts w:ascii="Calibri" w:hAnsi="Calibri" w:cs="Calibri"/>
        </w:rPr>
        <w:t xml:space="preserve"> is not in (9,10); and</w:t>
      </w:r>
    </w:p>
    <w:p w14:paraId="2690D06F" w14:textId="460A8EC3" w:rsidR="00EB1C9F" w:rsidRDefault="00EB1C9F" w:rsidP="00EB1C9F">
      <w:pPr>
        <w:pStyle w:val="ListParagraph"/>
        <w:numPr>
          <w:ilvl w:val="0"/>
          <w:numId w:val="39"/>
        </w:numPr>
        <w:rPr>
          <w:rFonts w:ascii="Calibri" w:hAnsi="Calibri" w:cs="Calibri"/>
        </w:rPr>
      </w:pPr>
      <w:r>
        <w:rPr>
          <w:rFonts w:ascii="Calibri" w:hAnsi="Calibri" w:cs="Calibri"/>
          <w:i/>
          <w:iCs/>
        </w:rPr>
        <w:t>EntryDate</w:t>
      </w:r>
      <w:r>
        <w:rPr>
          <w:rFonts w:ascii="Calibri" w:hAnsi="Calibri" w:cs="Calibri"/>
        </w:rPr>
        <w:t xml:space="preserve"> &lt;= </w:t>
      </w:r>
      <w:r w:rsidRPr="00EB1C9F">
        <w:rPr>
          <w:rFonts w:ascii="Calibri" w:hAnsi="Calibri"/>
          <w:u w:val="single"/>
        </w:rPr>
        <w:t>ReportEnd</w:t>
      </w:r>
      <w:r>
        <w:rPr>
          <w:rFonts w:ascii="Calibri" w:hAnsi="Calibri" w:cs="Calibri"/>
          <w:u w:val="single"/>
        </w:rPr>
        <w:t>; and</w:t>
      </w:r>
    </w:p>
    <w:p w14:paraId="1C98F71C" w14:textId="3C4C2EEC" w:rsidR="00EB1C9F" w:rsidRDefault="00EB1C9F" w:rsidP="00EB1C9F">
      <w:pPr>
        <w:pStyle w:val="ListParagraph"/>
        <w:numPr>
          <w:ilvl w:val="0"/>
          <w:numId w:val="39"/>
        </w:numPr>
        <w:rPr>
          <w:rFonts w:ascii="Calibri" w:hAnsi="Calibri" w:cs="Calibri"/>
          <w:u w:val="single"/>
        </w:rPr>
      </w:pPr>
      <w:r>
        <w:rPr>
          <w:rFonts w:ascii="Calibri" w:hAnsi="Calibri" w:cs="Calibri"/>
        </w:rPr>
        <w:t>hmis_Exit.</w:t>
      </w:r>
      <w:r>
        <w:rPr>
          <w:rFonts w:ascii="Calibri" w:hAnsi="Calibri" w:cs="Calibri"/>
          <w:i/>
          <w:iCs/>
        </w:rPr>
        <w:t>ExitDate</w:t>
      </w:r>
      <w:r>
        <w:rPr>
          <w:rFonts w:ascii="Calibri" w:hAnsi="Calibri" w:cs="Calibri"/>
        </w:rPr>
        <w:t xml:space="preserve"> is NULL or </w:t>
      </w:r>
    </w:p>
    <w:p w14:paraId="334CBD45" w14:textId="77777777" w:rsidR="00EB1C9F" w:rsidRDefault="00EB1C9F" w:rsidP="00EB1C9F">
      <w:pPr>
        <w:pStyle w:val="ListParagraph"/>
        <w:numPr>
          <w:ilvl w:val="1"/>
          <w:numId w:val="39"/>
        </w:numPr>
        <w:rPr>
          <w:rFonts w:ascii="Calibri" w:hAnsi="Calibri" w:cs="Calibri"/>
          <w:u w:val="single"/>
        </w:rPr>
      </w:pPr>
      <w:r>
        <w:rPr>
          <w:rFonts w:ascii="Calibri" w:hAnsi="Calibri" w:cs="Calibri"/>
        </w:rPr>
        <w:t>Exit</w:t>
      </w:r>
      <w:r>
        <w:rPr>
          <w:rFonts w:ascii="Calibri" w:hAnsi="Calibri" w:cs="Calibri"/>
          <w:i/>
          <w:iCs/>
        </w:rPr>
        <w:t>.ExitDate</w:t>
      </w:r>
      <w:r>
        <w:rPr>
          <w:rFonts w:ascii="Calibri" w:hAnsi="Calibri" w:cs="Calibri"/>
        </w:rPr>
        <w:t xml:space="preserve"> &gt;= </w:t>
      </w:r>
      <w:r>
        <w:rPr>
          <w:rFonts w:ascii="Calibri" w:hAnsi="Calibri" w:cs="Calibri"/>
          <w:u w:val="single"/>
        </w:rPr>
        <w:t>ReportStart</w:t>
      </w:r>
      <w:r>
        <w:rPr>
          <w:rFonts w:ascii="Calibri" w:hAnsi="Calibri" w:cs="Calibri"/>
        </w:rPr>
        <w:t xml:space="preserve">; and </w:t>
      </w:r>
    </w:p>
    <w:p w14:paraId="2205E094" w14:textId="77777777" w:rsidR="00EB1C9F" w:rsidRDefault="00EB1C9F" w:rsidP="00EB1C9F">
      <w:pPr>
        <w:pStyle w:val="ListParagraph"/>
        <w:numPr>
          <w:ilvl w:val="1"/>
          <w:numId w:val="39"/>
        </w:numPr>
        <w:rPr>
          <w:rFonts w:ascii="Calibri" w:hAnsi="Calibri" w:cs="Calibri"/>
          <w:u w:val="single"/>
        </w:rPr>
      </w:pPr>
      <w:r>
        <w:rPr>
          <w:rFonts w:ascii="Calibri" w:hAnsi="Calibri" w:cs="Calibri"/>
        </w:rPr>
        <w:t>Exit</w:t>
      </w:r>
      <w:r>
        <w:rPr>
          <w:rFonts w:ascii="Calibri" w:hAnsi="Calibri" w:cs="Calibri"/>
          <w:i/>
          <w:iCs/>
        </w:rPr>
        <w:t>.ExitDate</w:t>
      </w:r>
      <w:r>
        <w:rPr>
          <w:rFonts w:ascii="Calibri" w:hAnsi="Calibri" w:cs="Calibri"/>
        </w:rPr>
        <w:t xml:space="preserve"> &gt; Enrollment.</w:t>
      </w:r>
      <w:r>
        <w:rPr>
          <w:rFonts w:ascii="Calibri" w:hAnsi="Calibri" w:cs="Calibri"/>
          <w:i/>
          <w:iCs/>
        </w:rPr>
        <w:t>EntryDate</w:t>
      </w:r>
    </w:p>
    <w:p w14:paraId="08989EFC" w14:textId="5C145C76" w:rsidR="00EB1C9F" w:rsidRPr="00EB1C9F" w:rsidRDefault="00EB1C9F" w:rsidP="00EB1C9F">
      <w:pPr>
        <w:pStyle w:val="ListParagraph"/>
        <w:numPr>
          <w:ilvl w:val="0"/>
          <w:numId w:val="39"/>
        </w:numPr>
        <w:rPr>
          <w:rFonts w:ascii="Calibri" w:hAnsi="Calibri" w:cs="Calibri"/>
          <w:u w:val="single"/>
        </w:rPr>
      </w:pPr>
      <w:r>
        <w:rPr>
          <w:rFonts w:ascii="Calibri" w:hAnsi="Calibri" w:cs="Calibri"/>
        </w:rPr>
        <w:t>There is no hmis_EnrollmentCoC record where:</w:t>
      </w:r>
    </w:p>
    <w:p w14:paraId="638A4760" w14:textId="0635C2EB" w:rsidR="00EB1C9F" w:rsidRPr="00EB1C9F" w:rsidRDefault="00EB1C9F" w:rsidP="00EB1C9F">
      <w:pPr>
        <w:pStyle w:val="ListParagraph"/>
        <w:numPr>
          <w:ilvl w:val="1"/>
          <w:numId w:val="39"/>
        </w:numPr>
        <w:rPr>
          <w:rFonts w:ascii="Calibri" w:hAnsi="Calibri" w:cs="Calibri"/>
          <w:u w:val="single"/>
        </w:rPr>
      </w:pPr>
      <w:r w:rsidRPr="00EB1C9F">
        <w:rPr>
          <w:rFonts w:ascii="Calibri" w:hAnsi="Calibri" w:cs="Calibri"/>
          <w:i/>
          <w:iCs/>
        </w:rPr>
        <w:t>CoCCode</w:t>
      </w:r>
      <w:r>
        <w:rPr>
          <w:rFonts w:ascii="Calibri" w:hAnsi="Calibri" w:cs="Calibri"/>
        </w:rPr>
        <w:t xml:space="preserve"> is not NULL; and</w:t>
      </w:r>
    </w:p>
    <w:p w14:paraId="3D0CA3FD" w14:textId="5CD6D046" w:rsidR="00EB1C9F" w:rsidRPr="00EB1C9F" w:rsidRDefault="00EB1C9F" w:rsidP="00EB1C9F">
      <w:pPr>
        <w:pStyle w:val="ListParagraph"/>
        <w:numPr>
          <w:ilvl w:val="1"/>
          <w:numId w:val="39"/>
        </w:numPr>
        <w:rPr>
          <w:rFonts w:ascii="Calibri" w:hAnsi="Calibri" w:cs="Calibri"/>
          <w:u w:val="single"/>
        </w:rPr>
      </w:pPr>
      <w:r w:rsidRPr="00EB1C9F">
        <w:rPr>
          <w:rFonts w:ascii="Calibri" w:hAnsi="Calibri" w:cs="Calibri"/>
          <w:i/>
          <w:iCs/>
        </w:rPr>
        <w:t>HouseholdID</w:t>
      </w:r>
      <w:r>
        <w:rPr>
          <w:rFonts w:ascii="Calibri" w:hAnsi="Calibri" w:cs="Calibri"/>
        </w:rPr>
        <w:t xml:space="preserve"> = hmis_Enrollment.</w:t>
      </w:r>
      <w:r w:rsidRPr="00EB1C9F">
        <w:rPr>
          <w:rFonts w:ascii="Calibri" w:hAnsi="Calibri" w:cs="Calibri"/>
          <w:i/>
          <w:iCs/>
        </w:rPr>
        <w:t>HouseholdID</w:t>
      </w:r>
      <w:r w:rsidR="00047209">
        <w:rPr>
          <w:rFonts w:ascii="Calibri" w:hAnsi="Calibri" w:cs="Calibri"/>
        </w:rPr>
        <w:t xml:space="preserve"> where </w:t>
      </w:r>
      <w:r w:rsidR="00047209" w:rsidRPr="000240DC">
        <w:rPr>
          <w:rFonts w:ascii="Calibri" w:hAnsi="Calibri" w:cs="Calibri"/>
          <w:i/>
          <w:iCs/>
        </w:rPr>
        <w:t>RelationshipToHoH</w:t>
      </w:r>
      <w:r w:rsidR="00047209">
        <w:rPr>
          <w:rFonts w:ascii="Calibri" w:hAnsi="Calibri" w:cs="Calibri"/>
        </w:rPr>
        <w:t xml:space="preserve"> = 1</w:t>
      </w:r>
      <w:r>
        <w:rPr>
          <w:rFonts w:ascii="Calibri" w:hAnsi="Calibri" w:cs="Calibri"/>
        </w:rPr>
        <w:t xml:space="preserve">; and </w:t>
      </w:r>
    </w:p>
    <w:p w14:paraId="56853F71" w14:textId="5B317A1E" w:rsidR="00EB1C9F" w:rsidRPr="00EB1C9F" w:rsidRDefault="00EB1C9F" w:rsidP="00EB1C9F">
      <w:pPr>
        <w:pStyle w:val="ListParagraph"/>
        <w:numPr>
          <w:ilvl w:val="1"/>
          <w:numId w:val="39"/>
        </w:numPr>
        <w:rPr>
          <w:rFonts w:ascii="Calibri" w:hAnsi="Calibri" w:cs="Calibri"/>
          <w:u w:val="single"/>
        </w:rPr>
      </w:pPr>
      <w:r>
        <w:rPr>
          <w:rFonts w:ascii="Calibri" w:hAnsi="Calibri" w:cs="Calibri"/>
          <w:i/>
          <w:iCs/>
        </w:rPr>
        <w:t>InformationDate</w:t>
      </w:r>
      <w:r>
        <w:rPr>
          <w:rFonts w:ascii="Calibri" w:hAnsi="Calibri" w:cs="Calibri"/>
        </w:rPr>
        <w:t xml:space="preserve"> &lt;= </w:t>
      </w:r>
      <w:r>
        <w:rPr>
          <w:rFonts w:ascii="Calibri" w:hAnsi="Calibri" w:cs="Calibri"/>
          <w:u w:val="single"/>
        </w:rPr>
        <w:t>ReportEnd</w:t>
      </w:r>
      <w:r>
        <w:rPr>
          <w:rFonts w:ascii="Calibri" w:hAnsi="Calibri" w:cs="Calibri"/>
        </w:rPr>
        <w:t xml:space="preserve"> </w:t>
      </w:r>
    </w:p>
    <w:p w14:paraId="4B385E16" w14:textId="77777777" w:rsidR="007C0D7B" w:rsidRDefault="007C0D7B" w:rsidP="007C0D7B">
      <w:pPr>
        <w:pStyle w:val="Heading2"/>
      </w:pPr>
      <w:bookmarkStart w:id="920" w:name="_HMIS_Business_Logic:"/>
      <w:bookmarkStart w:id="921" w:name="_Toc37849830"/>
      <w:bookmarkStart w:id="922" w:name="_Toc79154016"/>
      <w:bookmarkEnd w:id="920"/>
      <w:r>
        <w:t>LSACalculated</w:t>
      </w:r>
      <w:bookmarkEnd w:id="921"/>
      <w:bookmarkEnd w:id="922"/>
    </w:p>
    <w:p w14:paraId="4C7E45C3" w14:textId="6567BE32" w:rsidR="007C0D7B" w:rsidRDefault="007C0D7B" w:rsidP="007C0D7B">
      <w:r>
        <w:t>LSACalculated has nine columns</w:t>
      </w:r>
      <w:r w:rsidR="004873DC">
        <w:t xml:space="preserve">. </w:t>
      </w:r>
      <w:r>
        <w:t xml:space="preserve">With the exception of </w:t>
      </w:r>
      <w:r>
        <w:rPr>
          <w:b/>
        </w:rPr>
        <w:t xml:space="preserve">ProjectID, </w:t>
      </w:r>
      <w:r>
        <w:t xml:space="preserve">the datatype for all columns is integer and none may be </w:t>
      </w:r>
      <w:r w:rsidR="00143E83">
        <w:t>NULL</w:t>
      </w:r>
      <w:r w:rsidR="004873DC">
        <w:t xml:space="preserve">. </w:t>
      </w:r>
    </w:p>
    <w:p w14:paraId="57F881BE" w14:textId="16559C0D" w:rsidR="007002AF" w:rsidRPr="007002AF" w:rsidRDefault="007002AF" w:rsidP="007C0D7B">
      <w:r w:rsidRPr="007002AF">
        <w:rPr>
          <w:b/>
          <w:bCs/>
        </w:rPr>
        <w:t>Value</w:t>
      </w:r>
      <w:r>
        <w:rPr>
          <w:b/>
          <w:bCs/>
        </w:rPr>
        <w:t xml:space="preserve"> </w:t>
      </w:r>
      <w:r>
        <w:t>for every record must be greater than zero; neither averages nor counts are generated when there are no records that meet criteria specific to the household type, population, cohort, etc.</w:t>
      </w:r>
    </w:p>
    <w:p w14:paraId="23472687" w14:textId="77777777" w:rsidR="007C0D7B" w:rsidRPr="00291CD4" w:rsidRDefault="007C0D7B" w:rsidP="007C0D7B">
      <w:r>
        <w:t xml:space="preserve">The data type for the </w:t>
      </w:r>
      <w:r>
        <w:rPr>
          <w:b/>
        </w:rPr>
        <w:t xml:space="preserve">ProjectID </w:t>
      </w:r>
      <w:r>
        <w:t>column is an alphanumeric string of no more than 32 characters.</w:t>
      </w:r>
    </w:p>
    <w:p w14:paraId="7B9DD6F7" w14:textId="09666AA0" w:rsidR="007C0D7B" w:rsidRDefault="007C0D7B" w:rsidP="0030608E">
      <w:pPr>
        <w:pStyle w:val="ListParagraph"/>
        <w:numPr>
          <w:ilvl w:val="0"/>
          <w:numId w:val="11"/>
        </w:numPr>
      </w:pPr>
      <w:r>
        <w:t xml:space="preserve">If </w:t>
      </w:r>
      <w:r w:rsidRPr="00291CD4">
        <w:rPr>
          <w:b/>
        </w:rPr>
        <w:t xml:space="preserve">Universe </w:t>
      </w:r>
      <w:r>
        <w:t xml:space="preserve">&lt;&gt; 10, </w:t>
      </w:r>
      <w:r w:rsidRPr="00291CD4">
        <w:rPr>
          <w:b/>
        </w:rPr>
        <w:t xml:space="preserve">ProjectID </w:t>
      </w:r>
      <w:r>
        <w:t xml:space="preserve">must be </w:t>
      </w:r>
      <w:r w:rsidR="00143E83">
        <w:t>NULL</w:t>
      </w:r>
      <w:r w:rsidR="004873DC">
        <w:t xml:space="preserve">. </w:t>
      </w:r>
    </w:p>
    <w:p w14:paraId="714CBE55" w14:textId="4B3D15E4" w:rsidR="007C0D7B" w:rsidRDefault="007C0D7B" w:rsidP="0030608E">
      <w:pPr>
        <w:pStyle w:val="ListParagraph"/>
        <w:numPr>
          <w:ilvl w:val="0"/>
          <w:numId w:val="11"/>
        </w:numPr>
      </w:pPr>
      <w:r w:rsidRPr="00291CD4">
        <w:t xml:space="preserve">If </w:t>
      </w:r>
      <w:r w:rsidRPr="00291CD4">
        <w:rPr>
          <w:b/>
        </w:rPr>
        <w:t xml:space="preserve">Universe </w:t>
      </w:r>
      <w:r>
        <w:t xml:space="preserve">= 10, </w:t>
      </w:r>
      <w:r w:rsidRPr="00291CD4">
        <w:rPr>
          <w:b/>
        </w:rPr>
        <w:t>ProjectID</w:t>
      </w:r>
      <w:r w:rsidRPr="00291CD4">
        <w:t xml:space="preserve"> </w:t>
      </w:r>
      <w:r w:rsidR="00A47288">
        <w:t>may not be NULL</w:t>
      </w:r>
      <w:r w:rsidR="004873DC">
        <w:t>.</w:t>
      </w:r>
      <w:r w:rsidR="00A47288">
        <w:t xml:space="preserve">  </w:t>
      </w:r>
      <w:r w:rsidR="004873DC">
        <w:t xml:space="preserve"> </w:t>
      </w:r>
    </w:p>
    <w:p w14:paraId="2DF560DE" w14:textId="50571407" w:rsidR="00E028AF" w:rsidRPr="00291CD4" w:rsidRDefault="00E028AF" w:rsidP="0083187A">
      <w:pPr>
        <w:pStyle w:val="ListParagraph"/>
        <w:numPr>
          <w:ilvl w:val="1"/>
          <w:numId w:val="11"/>
        </w:numPr>
      </w:pPr>
      <w:r>
        <w:t>Unless otherwise noted (</w:t>
      </w:r>
      <w:r w:rsidRPr="0083187A">
        <w:rPr>
          <w:b/>
          <w:bCs/>
        </w:rPr>
        <w:t>ReportRow</w:t>
      </w:r>
      <w:r>
        <w:t xml:space="preserve">s 60-62), </w:t>
      </w:r>
      <w:r w:rsidRPr="0083187A">
        <w:rPr>
          <w:b/>
          <w:bCs/>
        </w:rPr>
        <w:t>ProjectID</w:t>
      </w:r>
      <w:r>
        <w:t xml:space="preserve">s in LSACalculated must match a </w:t>
      </w:r>
      <w:r w:rsidRPr="0083187A">
        <w:rPr>
          <w:b/>
          <w:bCs/>
        </w:rPr>
        <w:t>ProjectID</w:t>
      </w:r>
      <w:r>
        <w:t xml:space="preserve"> in Project.csv.  </w:t>
      </w:r>
    </w:p>
    <w:tbl>
      <w:tblPr>
        <w:tblStyle w:val="Style11"/>
        <w:tblW w:w="5360" w:type="dxa"/>
        <w:tblLook w:val="04A0" w:firstRow="1" w:lastRow="0" w:firstColumn="1" w:lastColumn="0" w:noHBand="0" w:noVBand="1"/>
      </w:tblPr>
      <w:tblGrid>
        <w:gridCol w:w="715"/>
        <w:gridCol w:w="4645"/>
      </w:tblGrid>
      <w:tr w:rsidR="007C0D7B" w:rsidRPr="00996F9E" w14:paraId="6026FD4C" w14:textId="77777777" w:rsidTr="00BC0469">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715" w:type="dxa"/>
            <w:noWrap/>
          </w:tcPr>
          <w:p w14:paraId="282EC5C8" w14:textId="77777777" w:rsidR="007C0D7B" w:rsidRPr="00291CD4" w:rsidRDefault="007C0D7B" w:rsidP="00BC0469">
            <w:pPr>
              <w:pStyle w:val="NoSpacing"/>
            </w:pPr>
            <w:r>
              <w:t>#</w:t>
            </w:r>
          </w:p>
        </w:tc>
        <w:tc>
          <w:tcPr>
            <w:tcW w:w="4645" w:type="dxa"/>
            <w:noWrap/>
          </w:tcPr>
          <w:p w14:paraId="256649B9" w14:textId="77777777" w:rsidR="007C0D7B" w:rsidRPr="00291CD4" w:rsidRDefault="007C0D7B" w:rsidP="00BC0469">
            <w:pPr>
              <w:pStyle w:val="NoSpacing"/>
              <w:cnfStyle w:val="100000000000" w:firstRow="1" w:lastRow="0" w:firstColumn="0" w:lastColumn="0" w:oddVBand="0" w:evenVBand="0" w:oddHBand="0" w:evenHBand="0" w:firstRowFirstColumn="0" w:firstRowLastColumn="0" w:lastRowFirstColumn="0" w:lastRowLastColumn="0"/>
            </w:pPr>
            <w:r>
              <w:t>Column Name</w:t>
            </w:r>
          </w:p>
        </w:tc>
      </w:tr>
      <w:tr w:rsidR="007C0D7B" w:rsidRPr="00996F9E" w14:paraId="0A323B73" w14:textId="77777777" w:rsidTr="00BC0469">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tcPr>
          <w:p w14:paraId="52D02433" w14:textId="77777777" w:rsidR="007C0D7B" w:rsidRPr="00291CD4" w:rsidRDefault="007C0D7B" w:rsidP="00BC0469">
            <w:pPr>
              <w:pStyle w:val="NoSpacing"/>
            </w:pPr>
            <w:r w:rsidRPr="00726DA9">
              <w:t>1</w:t>
            </w:r>
          </w:p>
        </w:tc>
        <w:tc>
          <w:tcPr>
            <w:tcW w:w="4645" w:type="dxa"/>
            <w:noWrap/>
          </w:tcPr>
          <w:p w14:paraId="16099F55" w14:textId="77777777" w:rsidR="007C0D7B" w:rsidRPr="00E46DCB" w:rsidRDefault="007C0D7B" w:rsidP="00BC0469">
            <w:pPr>
              <w:pStyle w:val="NoSpacing"/>
              <w:cnfStyle w:val="000000100000" w:firstRow="0" w:lastRow="0" w:firstColumn="0" w:lastColumn="0" w:oddVBand="0" w:evenVBand="0" w:oddHBand="1" w:evenHBand="0" w:firstRowFirstColumn="0" w:firstRowLastColumn="0" w:lastRowFirstColumn="0" w:lastRowLastColumn="0"/>
              <w:rPr>
                <w:b/>
              </w:rPr>
            </w:pPr>
            <w:r w:rsidRPr="00E46DCB">
              <w:rPr>
                <w:b/>
              </w:rPr>
              <w:t>Value</w:t>
            </w:r>
          </w:p>
        </w:tc>
      </w:tr>
      <w:tr w:rsidR="007C0D7B" w:rsidRPr="00996F9E" w14:paraId="3D7A2A47" w14:textId="77777777" w:rsidTr="00BC0469">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hideMark/>
          </w:tcPr>
          <w:p w14:paraId="441F6DC3" w14:textId="77777777" w:rsidR="007C0D7B" w:rsidRPr="00291CD4" w:rsidRDefault="007C0D7B" w:rsidP="00BC0469">
            <w:pPr>
              <w:pStyle w:val="NoSpacing"/>
            </w:pPr>
            <w:r w:rsidRPr="00291CD4">
              <w:t>2</w:t>
            </w:r>
          </w:p>
        </w:tc>
        <w:tc>
          <w:tcPr>
            <w:tcW w:w="4645" w:type="dxa"/>
            <w:noWrap/>
            <w:hideMark/>
          </w:tcPr>
          <w:p w14:paraId="04C2BA85" w14:textId="77777777" w:rsidR="007C0D7B" w:rsidRPr="00E46DCB" w:rsidRDefault="007C0D7B" w:rsidP="00BC0469">
            <w:pPr>
              <w:pStyle w:val="NoSpacing"/>
              <w:cnfStyle w:val="000000010000" w:firstRow="0" w:lastRow="0" w:firstColumn="0" w:lastColumn="0" w:oddVBand="0" w:evenVBand="0" w:oddHBand="0" w:evenHBand="1" w:firstRowFirstColumn="0" w:firstRowLastColumn="0" w:lastRowFirstColumn="0" w:lastRowLastColumn="0"/>
              <w:rPr>
                <w:b/>
              </w:rPr>
            </w:pPr>
            <w:r w:rsidRPr="00E46DCB">
              <w:rPr>
                <w:b/>
              </w:rPr>
              <w:t>Cohort</w:t>
            </w:r>
          </w:p>
        </w:tc>
      </w:tr>
      <w:tr w:rsidR="007C0D7B" w:rsidRPr="00996F9E" w14:paraId="137C0CD1" w14:textId="77777777" w:rsidTr="00BC0469">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hideMark/>
          </w:tcPr>
          <w:p w14:paraId="12B4B4D8" w14:textId="77777777" w:rsidR="007C0D7B" w:rsidRPr="00291CD4" w:rsidRDefault="007C0D7B" w:rsidP="00BC0469">
            <w:pPr>
              <w:pStyle w:val="NoSpacing"/>
            </w:pPr>
            <w:r w:rsidRPr="00291CD4">
              <w:t>3</w:t>
            </w:r>
          </w:p>
        </w:tc>
        <w:tc>
          <w:tcPr>
            <w:tcW w:w="4645" w:type="dxa"/>
            <w:noWrap/>
            <w:hideMark/>
          </w:tcPr>
          <w:p w14:paraId="398A8E26" w14:textId="77777777" w:rsidR="007C0D7B" w:rsidRPr="00E46DCB" w:rsidRDefault="007C0D7B" w:rsidP="00BC0469">
            <w:pPr>
              <w:pStyle w:val="NoSpacing"/>
              <w:cnfStyle w:val="000000100000" w:firstRow="0" w:lastRow="0" w:firstColumn="0" w:lastColumn="0" w:oddVBand="0" w:evenVBand="0" w:oddHBand="1" w:evenHBand="0" w:firstRowFirstColumn="0" w:firstRowLastColumn="0" w:lastRowFirstColumn="0" w:lastRowLastColumn="0"/>
              <w:rPr>
                <w:b/>
              </w:rPr>
            </w:pPr>
            <w:r w:rsidRPr="00E46DCB">
              <w:rPr>
                <w:b/>
              </w:rPr>
              <w:t>Universe</w:t>
            </w:r>
          </w:p>
        </w:tc>
      </w:tr>
      <w:tr w:rsidR="007C0D7B" w:rsidRPr="00996F9E" w14:paraId="1402B375" w14:textId="77777777" w:rsidTr="00BC0469">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hideMark/>
          </w:tcPr>
          <w:p w14:paraId="19046C92" w14:textId="77777777" w:rsidR="007C0D7B" w:rsidRPr="00291CD4" w:rsidRDefault="007C0D7B" w:rsidP="00BC0469">
            <w:pPr>
              <w:pStyle w:val="NoSpacing"/>
            </w:pPr>
            <w:r w:rsidRPr="00291CD4">
              <w:t>4</w:t>
            </w:r>
          </w:p>
        </w:tc>
        <w:tc>
          <w:tcPr>
            <w:tcW w:w="4645" w:type="dxa"/>
            <w:noWrap/>
            <w:hideMark/>
          </w:tcPr>
          <w:p w14:paraId="59C5CAD2" w14:textId="77777777" w:rsidR="007C0D7B" w:rsidRPr="00E46DCB" w:rsidRDefault="007C0D7B" w:rsidP="00BC0469">
            <w:pPr>
              <w:pStyle w:val="NoSpacing"/>
              <w:cnfStyle w:val="000000010000" w:firstRow="0" w:lastRow="0" w:firstColumn="0" w:lastColumn="0" w:oddVBand="0" w:evenVBand="0" w:oddHBand="0" w:evenHBand="1" w:firstRowFirstColumn="0" w:firstRowLastColumn="0" w:lastRowFirstColumn="0" w:lastRowLastColumn="0"/>
              <w:rPr>
                <w:b/>
              </w:rPr>
            </w:pPr>
            <w:r w:rsidRPr="00E46DCB">
              <w:rPr>
                <w:b/>
              </w:rPr>
              <w:t>HHType</w:t>
            </w:r>
          </w:p>
        </w:tc>
      </w:tr>
      <w:tr w:rsidR="007C0D7B" w:rsidRPr="00996F9E" w14:paraId="3C78B66C" w14:textId="77777777" w:rsidTr="00BC0469">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hideMark/>
          </w:tcPr>
          <w:p w14:paraId="46AB48D3" w14:textId="77777777" w:rsidR="007C0D7B" w:rsidRPr="00291CD4" w:rsidRDefault="007C0D7B" w:rsidP="00BC0469">
            <w:pPr>
              <w:pStyle w:val="NoSpacing"/>
            </w:pPr>
            <w:r w:rsidRPr="00291CD4">
              <w:t>5</w:t>
            </w:r>
          </w:p>
        </w:tc>
        <w:tc>
          <w:tcPr>
            <w:tcW w:w="4645" w:type="dxa"/>
            <w:noWrap/>
            <w:hideMark/>
          </w:tcPr>
          <w:p w14:paraId="34159EC5" w14:textId="77777777" w:rsidR="007C0D7B" w:rsidRPr="00E46DCB" w:rsidRDefault="007C0D7B" w:rsidP="00BC0469">
            <w:pPr>
              <w:pStyle w:val="NoSpacing"/>
              <w:cnfStyle w:val="000000100000" w:firstRow="0" w:lastRow="0" w:firstColumn="0" w:lastColumn="0" w:oddVBand="0" w:evenVBand="0" w:oddHBand="1" w:evenHBand="0" w:firstRowFirstColumn="0" w:firstRowLastColumn="0" w:lastRowFirstColumn="0" w:lastRowLastColumn="0"/>
              <w:rPr>
                <w:b/>
              </w:rPr>
            </w:pPr>
            <w:r w:rsidRPr="00E46DCB">
              <w:rPr>
                <w:b/>
              </w:rPr>
              <w:t>Population</w:t>
            </w:r>
          </w:p>
        </w:tc>
      </w:tr>
      <w:tr w:rsidR="007C0D7B" w:rsidRPr="00996F9E" w14:paraId="5FDBAE27" w14:textId="77777777" w:rsidTr="00BC0469">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hideMark/>
          </w:tcPr>
          <w:p w14:paraId="7DFB1251" w14:textId="77777777" w:rsidR="007C0D7B" w:rsidRPr="00291CD4" w:rsidRDefault="007C0D7B" w:rsidP="00BC0469">
            <w:pPr>
              <w:pStyle w:val="NoSpacing"/>
            </w:pPr>
            <w:r w:rsidRPr="00291CD4">
              <w:t>6</w:t>
            </w:r>
          </w:p>
        </w:tc>
        <w:tc>
          <w:tcPr>
            <w:tcW w:w="4645" w:type="dxa"/>
            <w:noWrap/>
            <w:hideMark/>
          </w:tcPr>
          <w:p w14:paraId="23FA9966" w14:textId="77777777" w:rsidR="007C0D7B" w:rsidRPr="00E46DCB" w:rsidRDefault="007C0D7B" w:rsidP="00BC0469">
            <w:pPr>
              <w:pStyle w:val="NoSpacing"/>
              <w:cnfStyle w:val="000000010000" w:firstRow="0" w:lastRow="0" w:firstColumn="0" w:lastColumn="0" w:oddVBand="0" w:evenVBand="0" w:oddHBand="0" w:evenHBand="1" w:firstRowFirstColumn="0" w:firstRowLastColumn="0" w:lastRowFirstColumn="0" w:lastRowLastColumn="0"/>
              <w:rPr>
                <w:b/>
              </w:rPr>
            </w:pPr>
            <w:r w:rsidRPr="00E46DCB">
              <w:rPr>
                <w:b/>
              </w:rPr>
              <w:t>SystemPath</w:t>
            </w:r>
          </w:p>
        </w:tc>
      </w:tr>
      <w:tr w:rsidR="007C0D7B" w:rsidRPr="00996F9E" w14:paraId="7E2100B6" w14:textId="77777777" w:rsidTr="00BC0469">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hideMark/>
          </w:tcPr>
          <w:p w14:paraId="09B4EEAE" w14:textId="77777777" w:rsidR="007C0D7B" w:rsidRPr="00291CD4" w:rsidRDefault="007C0D7B" w:rsidP="00BC0469">
            <w:pPr>
              <w:pStyle w:val="NoSpacing"/>
            </w:pPr>
            <w:r w:rsidRPr="00291CD4">
              <w:t>7</w:t>
            </w:r>
          </w:p>
        </w:tc>
        <w:tc>
          <w:tcPr>
            <w:tcW w:w="4645" w:type="dxa"/>
            <w:noWrap/>
            <w:hideMark/>
          </w:tcPr>
          <w:p w14:paraId="7D353AE3" w14:textId="77777777" w:rsidR="007C0D7B" w:rsidRPr="00E46DCB" w:rsidRDefault="007C0D7B" w:rsidP="00BC0469">
            <w:pPr>
              <w:pStyle w:val="NoSpacing"/>
              <w:cnfStyle w:val="000000100000" w:firstRow="0" w:lastRow="0" w:firstColumn="0" w:lastColumn="0" w:oddVBand="0" w:evenVBand="0" w:oddHBand="1" w:evenHBand="0" w:firstRowFirstColumn="0" w:firstRowLastColumn="0" w:lastRowFirstColumn="0" w:lastRowLastColumn="0"/>
              <w:rPr>
                <w:b/>
              </w:rPr>
            </w:pPr>
            <w:r w:rsidRPr="00E46DCB">
              <w:rPr>
                <w:b/>
              </w:rPr>
              <w:t>ProjectID</w:t>
            </w:r>
          </w:p>
        </w:tc>
      </w:tr>
      <w:tr w:rsidR="007C0D7B" w:rsidRPr="00996F9E" w14:paraId="6FB12D2E" w14:textId="77777777" w:rsidTr="00BC0469">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hideMark/>
          </w:tcPr>
          <w:p w14:paraId="532535D6" w14:textId="77777777" w:rsidR="007C0D7B" w:rsidRPr="00291CD4" w:rsidRDefault="007C0D7B" w:rsidP="00BC0469">
            <w:pPr>
              <w:pStyle w:val="NoSpacing"/>
            </w:pPr>
            <w:r w:rsidRPr="00291CD4">
              <w:t>8</w:t>
            </w:r>
          </w:p>
        </w:tc>
        <w:tc>
          <w:tcPr>
            <w:tcW w:w="4645" w:type="dxa"/>
            <w:noWrap/>
            <w:hideMark/>
          </w:tcPr>
          <w:p w14:paraId="558F25FD" w14:textId="77777777" w:rsidR="007C0D7B" w:rsidRPr="00E46DCB" w:rsidRDefault="007C0D7B" w:rsidP="00BC0469">
            <w:pPr>
              <w:pStyle w:val="NoSpacing"/>
              <w:cnfStyle w:val="000000010000" w:firstRow="0" w:lastRow="0" w:firstColumn="0" w:lastColumn="0" w:oddVBand="0" w:evenVBand="0" w:oddHBand="0" w:evenHBand="1" w:firstRowFirstColumn="0" w:firstRowLastColumn="0" w:lastRowFirstColumn="0" w:lastRowLastColumn="0"/>
              <w:rPr>
                <w:b/>
              </w:rPr>
            </w:pPr>
            <w:r w:rsidRPr="00E46DCB">
              <w:rPr>
                <w:b/>
              </w:rPr>
              <w:t>ReportRow</w:t>
            </w:r>
          </w:p>
        </w:tc>
      </w:tr>
      <w:tr w:rsidR="007C0D7B" w:rsidRPr="00996F9E" w14:paraId="23007ED2" w14:textId="77777777" w:rsidTr="00BC0469">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hideMark/>
          </w:tcPr>
          <w:p w14:paraId="7B1F287B" w14:textId="77777777" w:rsidR="007C0D7B" w:rsidRPr="00291CD4" w:rsidRDefault="007C0D7B" w:rsidP="00BC0469">
            <w:pPr>
              <w:pStyle w:val="NoSpacing"/>
            </w:pPr>
            <w:r w:rsidRPr="00291CD4">
              <w:t>9</w:t>
            </w:r>
          </w:p>
        </w:tc>
        <w:tc>
          <w:tcPr>
            <w:tcW w:w="4645" w:type="dxa"/>
            <w:noWrap/>
            <w:hideMark/>
          </w:tcPr>
          <w:p w14:paraId="7560F0BD" w14:textId="77777777" w:rsidR="007C0D7B" w:rsidRPr="00E46DCB" w:rsidRDefault="007C0D7B" w:rsidP="00BC0469">
            <w:pPr>
              <w:pStyle w:val="NoSpacing"/>
              <w:cnfStyle w:val="000000100000" w:firstRow="0" w:lastRow="0" w:firstColumn="0" w:lastColumn="0" w:oddVBand="0" w:evenVBand="0" w:oddHBand="1" w:evenHBand="0" w:firstRowFirstColumn="0" w:firstRowLastColumn="0" w:lastRowFirstColumn="0" w:lastRowLastColumn="0"/>
              <w:rPr>
                <w:b/>
              </w:rPr>
            </w:pPr>
            <w:r w:rsidRPr="00E46DCB">
              <w:rPr>
                <w:b/>
              </w:rPr>
              <w:t>ReportID</w:t>
            </w:r>
          </w:p>
        </w:tc>
      </w:tr>
    </w:tbl>
    <w:bookmarkStart w:id="923" w:name="_HMIS_Business_Logic:_4"/>
    <w:bookmarkStart w:id="924" w:name="_Toc37849831"/>
    <w:bookmarkStart w:id="925" w:name="_Toc79154017"/>
    <w:bookmarkEnd w:id="923"/>
    <w:p w14:paraId="1EDCFB18" w14:textId="5E1D9619" w:rsidR="00F25CD0" w:rsidRDefault="00E5008A" w:rsidP="0088191A">
      <w:pPr>
        <w:pStyle w:val="Heading1"/>
      </w:pPr>
      <w:r>
        <w:rPr>
          <w:noProof/>
        </w:rPr>
        <mc:AlternateContent>
          <mc:Choice Requires="wps">
            <w:drawing>
              <wp:anchor distT="0" distB="0" distL="114300" distR="114300" simplePos="0" relativeHeight="251658240" behindDoc="0" locked="0" layoutInCell="1" allowOverlap="1" wp14:anchorId="03F4FDDD" wp14:editId="5DC92438">
                <wp:simplePos x="0" y="0"/>
                <wp:positionH relativeFrom="margin">
                  <wp:posOffset>-28575</wp:posOffset>
                </wp:positionH>
                <wp:positionV relativeFrom="paragraph">
                  <wp:posOffset>346710</wp:posOffset>
                </wp:positionV>
                <wp:extent cx="1828800" cy="676275"/>
                <wp:effectExtent l="0" t="0" r="12700" b="28575"/>
                <wp:wrapSquare wrapText="bothSides"/>
                <wp:docPr id="8" name="Text Box 8"/>
                <wp:cNvGraphicFramePr/>
                <a:graphic xmlns:a="http://schemas.openxmlformats.org/drawingml/2006/main">
                  <a:graphicData uri="http://schemas.microsoft.com/office/word/2010/wordprocessingShape">
                    <wps:wsp>
                      <wps:cNvSpPr txBox="1"/>
                      <wps:spPr>
                        <a:xfrm>
                          <a:off x="0" y="0"/>
                          <a:ext cx="1828800" cy="676275"/>
                        </a:xfrm>
                        <a:prstGeom prst="rect">
                          <a:avLst/>
                        </a:prstGeom>
                        <a:noFill/>
                        <a:ln w="6350">
                          <a:solidFill>
                            <a:prstClr val="black"/>
                          </a:solidFill>
                        </a:ln>
                        <a:effectLst/>
                      </wps:spPr>
                      <wps:txbx>
                        <w:txbxContent>
                          <w:p w14:paraId="4BC6A60C" w14:textId="7A8D413D" w:rsidR="00004824" w:rsidRPr="00923BE2" w:rsidRDefault="00004824" w:rsidP="00F25CD0">
                            <w:r w:rsidRPr="0088191A">
                              <w:rPr>
                                <w:b/>
                              </w:rPr>
                              <w:t>Note:</w:t>
                            </w:r>
                            <w:r>
                              <w:t xml:space="preserve"> Data quality is assessed systemwide at a much broader level than actual LSA reporting. For example, the data quality columns look at race, ethnicity, etc. for children who are not heads of household. This is done to get a sense of systemwide data quality.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F4FDDD" id="Text Box 8" o:spid="_x0000_s1565" type="#_x0000_t202" style="position:absolute;left:0;text-align:left;margin-left:-2.25pt;margin-top:27.3pt;width:2in;height:53.25pt;z-index:251658240;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" filled="f" strokeweight=".5pt">
                <v:textbox>
                  <w:txbxContent>
                    <w:p w14:paraId="4BC6A60C" w14:textId="7A8D413D" w:rsidR="00004824" w:rsidRPr="00923BE2" w:rsidRDefault="00004824" w:rsidP="00F25CD0">
                      <w:r w:rsidRPr="0088191A">
                        <w:rPr>
                          <w:b/>
                        </w:rPr>
                        <w:t>Note:</w:t>
                      </w:r>
                      <w:r>
                        <w:t xml:space="preserve"> Data quality is assessed systemwide at a much broader level than actual LSA reporting. For example, the data quality columns look at race, ethnicity, etc. for children who are not heads of household. This is done to get a sense of systemwide data quality.</w:t>
                      </w:r>
                    </w:p>
                  </w:txbxContent>
                </v:textbox>
                <w10:wrap type="square" anchorx="margin"/>
              </v:shape>
            </w:pict>
          </mc:Fallback>
        </mc:AlternateContent>
      </w:r>
      <w:r w:rsidR="00914DDA" w:rsidRPr="00C52062">
        <w:t>HMIS Business Logic</w:t>
      </w:r>
      <w:r w:rsidR="00914DDA">
        <w:t>: LSAReport</w:t>
      </w:r>
      <w:r w:rsidR="006D6D01">
        <w:t xml:space="preserve"> Data Quality</w:t>
      </w:r>
      <w:r w:rsidR="00D854C4">
        <w:t xml:space="preserve"> and ReportDate</w:t>
      </w:r>
      <w:bookmarkEnd w:id="924"/>
      <w:bookmarkEnd w:id="925"/>
    </w:p>
    <w:p w14:paraId="408EA906" w14:textId="61AFB04E" w:rsidR="007242D3" w:rsidRDefault="007242D3" w:rsidP="007242D3">
      <w:pPr>
        <w:pStyle w:val="Heading2"/>
      </w:pPr>
      <w:bookmarkStart w:id="926" w:name="_Toc37849832"/>
      <w:bookmarkStart w:id="927" w:name="_Toc79154018"/>
      <w:r>
        <w:t>Get HMIS Enrollments Active in the Three-Year Data Quality Report Period</w:t>
      </w:r>
      <w:bookmarkEnd w:id="926"/>
      <w:bookmarkEnd w:id="927"/>
    </w:p>
    <w:p w14:paraId="2C0B8E55" w14:textId="4AF25D99" w:rsidR="00BC0469" w:rsidRPr="00BC0469" w:rsidRDefault="00BC0469" w:rsidP="00BC0469">
      <w:pPr>
        <w:jc w:val="center"/>
      </w:pPr>
      <w:r>
        <w:rPr>
          <w:rFonts w:ascii="Times New Roman" w:hAnsi="Times New Roman" w:cs="Times New Roman"/>
          <w:noProof/>
          <w:sz w:val="24"/>
          <w:szCs w:val="24"/>
        </w:rPr>
        <mc:AlternateContent>
          <mc:Choice Requires="wpg">
            <w:drawing>
              <wp:inline distT="0" distB="0" distL="0" distR="0" wp14:anchorId="44C17827" wp14:editId="50D8846D">
                <wp:extent cx="5047615" cy="2194560"/>
                <wp:effectExtent l="0" t="0" r="19685" b="15240"/>
                <wp:docPr id="74485317" name="Group 744853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47615" cy="2194560"/>
                          <a:chOff x="1028333" y="1097541"/>
                          <a:chExt cx="50477" cy="21945"/>
                        </a:xfrm>
                      </wpg:grpSpPr>
                      <wps:wsp>
                        <wps:cNvPr id="74485318" name="Left Bracket 4"/>
                        <wps:cNvSpPr>
                          <a:spLocks/>
                        </wps:cNvSpPr>
                        <wps:spPr bwMode="auto">
                          <a:xfrm flipH="1" flipV="1">
                            <a:off x="1058681" y="1097541"/>
                            <a:ext cx="2426" cy="21946"/>
                          </a:xfrm>
                          <a:prstGeom prst="leftBracket">
                            <a:avLst>
                              <a:gd name="adj" fmla="val 75385"/>
                            </a:avLst>
                          </a:prstGeom>
                          <a:noFill/>
                          <a:ln w="6350">
                            <a:solidFill>
                              <a:schemeClr val="dk1">
                                <a:lumMod val="0"/>
                                <a:lumOff val="0"/>
                              </a:schemeClr>
                            </a:solidFill>
                            <a:round/>
                            <a:headEnd/>
                            <a:tailEnd/>
                          </a:ln>
                          <a:effectLst/>
                          <a:extLst>
                            <a:ext uri="{909E8E84-426E-40DD-AFC4-6F175D3DCCD1}">
                              <a14:hiddenFill xmlns:a14="http://schemas.microsoft.com/office/drawing/2010/main">
                                <a:solidFill>
                                  <a:srgbClr val="5B9BD5"/>
                                </a:solid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74485319" name="Left Bracket 5"/>
                        <wps:cNvSpPr>
                          <a:spLocks/>
                        </wps:cNvSpPr>
                        <wps:spPr bwMode="auto">
                          <a:xfrm flipV="1">
                            <a:off x="1045835" y="1097541"/>
                            <a:ext cx="2426" cy="21946"/>
                          </a:xfrm>
                          <a:prstGeom prst="leftBracket">
                            <a:avLst>
                              <a:gd name="adj" fmla="val 75385"/>
                            </a:avLst>
                          </a:prstGeom>
                          <a:noFill/>
                          <a:ln w="6350">
                            <a:solidFill>
                              <a:schemeClr val="dk1">
                                <a:lumMod val="0"/>
                                <a:lumOff val="0"/>
                              </a:schemeClr>
                            </a:solidFill>
                            <a:round/>
                            <a:headEnd/>
                            <a:tailEnd/>
                          </a:ln>
                          <a:effectLst/>
                          <a:extLst>
                            <a:ext uri="{909E8E84-426E-40DD-AFC4-6F175D3DCCD1}">
                              <a14:hiddenFill xmlns:a14="http://schemas.microsoft.com/office/drawing/2010/main">
                                <a:solidFill>
                                  <a:srgbClr val="5B9BD5"/>
                                </a:solid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74485320" name="Straight Arrow Connector 6"/>
                        <wps:cNvCnPr>
                          <a:cxnSpLocks noChangeShapeType="1"/>
                        </wps:cNvCnPr>
                        <wps:spPr bwMode="auto">
                          <a:xfrm>
                            <a:off x="1061075" y="1108577"/>
                            <a:ext cx="5848" cy="1"/>
                          </a:xfrm>
                          <a:prstGeom prst="straightConnector1">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74485321" name="Straight Arrow Connector 9"/>
                        <wps:cNvCnPr>
                          <a:cxnSpLocks noChangeShapeType="1"/>
                        </wps:cNvCnPr>
                        <wps:spPr bwMode="auto">
                          <a:xfrm>
                            <a:off x="1039847" y="1108577"/>
                            <a:ext cx="6026" cy="1"/>
                          </a:xfrm>
                          <a:prstGeom prst="straightConnector1">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74485322" name="Flowchart: Internal Storage 10"/>
                        <wps:cNvSpPr>
                          <a:spLocks noChangeArrowheads="1"/>
                        </wps:cNvSpPr>
                        <wps:spPr bwMode="auto">
                          <a:xfrm>
                            <a:off x="1066923" y="1107205"/>
                            <a:ext cx="11888"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4D2B5685" w14:textId="77777777" w:rsidR="00004824" w:rsidRDefault="00004824" w:rsidP="00BC0469">
                              <w:pPr>
                                <w:pStyle w:val="Style3"/>
                              </w:pPr>
                              <w:r>
                                <w:t>dq_Enrollment</w:t>
                              </w:r>
                            </w:p>
                          </w:txbxContent>
                        </wps:txbx>
                        <wps:bodyPr rot="0" vert="horz" wrap="square" lIns="0" tIns="0" rIns="0" bIns="0" anchor="ctr" anchorCtr="0" upright="1">
                          <a:noAutofit/>
                        </wps:bodyPr>
                      </wps:wsp>
                      <wps:wsp>
                        <wps:cNvPr id="74485323" name="AutoShape 9"/>
                        <wps:cNvSpPr>
                          <a:spLocks noChangeArrowheads="1"/>
                        </wps:cNvSpPr>
                        <wps:spPr bwMode="auto">
                          <a:xfrm>
                            <a:off x="1047032" y="1114727"/>
                            <a:ext cx="12802" cy="3658"/>
                          </a:xfrm>
                          <a:prstGeom prst="flowChartMagneticDisk">
                            <a:avLst/>
                          </a:prstGeom>
                          <a:solidFill>
                            <a:srgbClr val="DFEBF7"/>
                          </a:solidFill>
                          <a:ln w="6350">
                            <a:solidFill>
                              <a:srgbClr val="5B9BD5"/>
                            </a:solidFill>
                            <a:round/>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12A30ACE" w14:textId="77777777" w:rsidR="00004824" w:rsidRDefault="00004824" w:rsidP="00BC0469">
                              <w:pPr>
                                <w:pStyle w:val="Style3"/>
                              </w:pPr>
                              <w:r>
                                <w:t>hmis_Exit</w:t>
                              </w:r>
                            </w:p>
                          </w:txbxContent>
                        </wps:txbx>
                        <wps:bodyPr rot="0" vert="horz" wrap="square" lIns="0" tIns="0" rIns="0" bIns="0" anchor="ctr" anchorCtr="0" upright="1">
                          <a:noAutofit/>
                        </wps:bodyPr>
                      </wps:wsp>
                      <wps:wsp>
                        <wps:cNvPr id="74485324" name="AutoShape 10"/>
                        <wps:cNvSpPr>
                          <a:spLocks noChangeArrowheads="1"/>
                        </wps:cNvSpPr>
                        <wps:spPr bwMode="auto">
                          <a:xfrm>
                            <a:off x="1047032" y="1106300"/>
                            <a:ext cx="12802" cy="3658"/>
                          </a:xfrm>
                          <a:prstGeom prst="flowChartMagneticDisk">
                            <a:avLst/>
                          </a:prstGeom>
                          <a:solidFill>
                            <a:srgbClr val="DFEBF7"/>
                          </a:solidFill>
                          <a:ln w="6350">
                            <a:solidFill>
                              <a:srgbClr val="5B9BD5"/>
                            </a:solidFill>
                            <a:round/>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13E23630" w14:textId="77777777" w:rsidR="00004824" w:rsidRDefault="00004824" w:rsidP="00BC0469">
                              <w:pPr>
                                <w:pStyle w:val="Style3"/>
                              </w:pPr>
                              <w:r>
                                <w:t>hmis_EnrollmentCoC</w:t>
                              </w:r>
                            </w:p>
                          </w:txbxContent>
                        </wps:txbx>
                        <wps:bodyPr rot="0" vert="horz" wrap="square" lIns="0" tIns="0" rIns="0" bIns="0" anchor="ctr" anchorCtr="0" upright="1">
                          <a:noAutofit/>
                        </wps:bodyPr>
                      </wps:wsp>
                      <wps:wsp>
                        <wps:cNvPr id="74485325" name="AutoShape 11"/>
                        <wps:cNvSpPr>
                          <a:spLocks noChangeArrowheads="1"/>
                        </wps:cNvSpPr>
                        <wps:spPr bwMode="auto">
                          <a:xfrm>
                            <a:off x="1047032" y="1102087"/>
                            <a:ext cx="12802" cy="3658"/>
                          </a:xfrm>
                          <a:prstGeom prst="flowChartMagneticDisk">
                            <a:avLst/>
                          </a:prstGeom>
                          <a:solidFill>
                            <a:srgbClr val="DFEBF7"/>
                          </a:solidFill>
                          <a:ln w="6350">
                            <a:solidFill>
                              <a:srgbClr val="5B9BD5"/>
                            </a:solidFill>
                            <a:round/>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68458F80" w14:textId="77777777" w:rsidR="00004824" w:rsidRDefault="00004824" w:rsidP="00BC0469">
                              <w:pPr>
                                <w:pStyle w:val="Style3"/>
                              </w:pPr>
                              <w:r>
                                <w:t>hmis_Enrollment</w:t>
                              </w:r>
                            </w:p>
                          </w:txbxContent>
                        </wps:txbx>
                        <wps:bodyPr rot="0" vert="horz" wrap="square" lIns="0" tIns="0" rIns="0" bIns="0" anchor="ctr" anchorCtr="0" upright="1">
                          <a:noAutofit/>
                        </wps:bodyPr>
                      </wps:wsp>
                      <wps:wsp>
                        <wps:cNvPr id="74485326" name="AutoShape 12"/>
                        <wps:cNvSpPr>
                          <a:spLocks noChangeArrowheads="1"/>
                        </wps:cNvSpPr>
                        <wps:spPr bwMode="auto">
                          <a:xfrm>
                            <a:off x="1047032" y="1110514"/>
                            <a:ext cx="12802" cy="3657"/>
                          </a:xfrm>
                          <a:prstGeom prst="flowChartMagneticDisk">
                            <a:avLst/>
                          </a:prstGeom>
                          <a:solidFill>
                            <a:srgbClr val="DFEBF7"/>
                          </a:solidFill>
                          <a:ln w="6350">
                            <a:solidFill>
                              <a:srgbClr val="5B9BD5"/>
                            </a:solidFill>
                            <a:round/>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4F9F06F4" w14:textId="77777777" w:rsidR="00004824" w:rsidRDefault="00004824" w:rsidP="00BC0469">
                              <w:pPr>
                                <w:pStyle w:val="Style3"/>
                              </w:pPr>
                              <w:r>
                                <w:t>hmis_Services</w:t>
                              </w:r>
                            </w:p>
                          </w:txbxContent>
                        </wps:txbx>
                        <wps:bodyPr rot="0" vert="horz" wrap="square" lIns="0" tIns="0" rIns="0" bIns="0" anchor="ctr" anchorCtr="0" upright="1">
                          <a:noAutofit/>
                        </wps:bodyPr>
                      </wps:wsp>
                      <wps:wsp>
                        <wps:cNvPr id="74485327" name="AutoShape 13"/>
                        <wps:cNvSpPr>
                          <a:spLocks noChangeArrowheads="1"/>
                        </wps:cNvSpPr>
                        <wps:spPr bwMode="auto">
                          <a:xfrm>
                            <a:off x="1047032" y="1097974"/>
                            <a:ext cx="12802" cy="3658"/>
                          </a:xfrm>
                          <a:prstGeom prst="flowChartMagneticDisk">
                            <a:avLst/>
                          </a:prstGeom>
                          <a:solidFill>
                            <a:srgbClr val="DFEBF7"/>
                          </a:solidFill>
                          <a:ln w="6350">
                            <a:solidFill>
                              <a:srgbClr val="5B9BD5"/>
                            </a:solidFill>
                            <a:round/>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22DA963C" w14:textId="77777777" w:rsidR="00004824" w:rsidRDefault="00004824" w:rsidP="00BC0469">
                              <w:pPr>
                                <w:pStyle w:val="Style3"/>
                              </w:pPr>
                              <w:r>
                                <w:t>hmis_Project</w:t>
                              </w:r>
                            </w:p>
                          </w:txbxContent>
                        </wps:txbx>
                        <wps:bodyPr rot="0" vert="horz" wrap="square" lIns="0" tIns="0" rIns="0" bIns="0" anchor="ctr" anchorCtr="0" upright="1">
                          <a:noAutofit/>
                        </wps:bodyPr>
                      </wps:wsp>
                      <wps:wsp>
                        <wps:cNvPr id="74485328" name="Flowchart: Internal Storage 20"/>
                        <wps:cNvSpPr>
                          <a:spLocks noChangeArrowheads="1"/>
                        </wps:cNvSpPr>
                        <wps:spPr bwMode="auto">
                          <a:xfrm>
                            <a:off x="1028333" y="1107205"/>
                            <a:ext cx="11888"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36C23C3C" w14:textId="77777777" w:rsidR="00004824" w:rsidRDefault="00004824" w:rsidP="00BC0469">
                              <w:pPr>
                                <w:pStyle w:val="Style3"/>
                              </w:pPr>
                              <w:r>
                                <w:t>tlsa_CohortDates</w:t>
                              </w:r>
                            </w:p>
                          </w:txbxContent>
                        </wps:txbx>
                        <wps:bodyPr rot="0" vert="horz" wrap="square" lIns="0" tIns="0" rIns="0" bIns="0" anchor="ctr" anchorCtr="0" upright="1">
                          <a:noAutofit/>
                        </wps:bodyPr>
                      </wps:wsp>
                    </wpg:wgp>
                  </a:graphicData>
                </a:graphic>
              </wp:inline>
            </w:drawing>
          </mc:Choice>
          <mc:Fallback>
            <w:pict>
              <v:group w14:anchorId="44C17827" id="Group 74485317" o:spid="_x0000_s1566" style="width:397.45pt;height:172.8pt;mso-position-horizontal-relative:char;mso-position-vertical-relative:line" coordorigin="10283,10975" coordsize="504,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">
                <v:shape id="Left Bracket 4" o:spid="_x0000_s1567" type="#_x0000_t85" style="position:absolute;left:10586;top:10975;width:25;height:219;flip:x 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" fillcolor="#5b9bd5" strokecolor="black [0]" strokeweight=".5pt">
                  <v:shadow color="black [0]"/>
                  <v:textbox inset="2.88pt,2.88pt,2.88pt,2.88pt"/>
                </v:shape>
                <v:shape id="Left Bracket 5" o:spid="_x0000_s1568" type="#_x0000_t85" style="position:absolute;left:10458;top:10975;width:24;height:219;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" fillcolor="#5b9bd5" strokecolor="black [0]" strokeweight=".5pt">
                  <v:shadow color="black [0]"/>
                  <v:textbox inset="2.88pt,2.88pt,2.88pt,2.88pt"/>
                </v:shape>
                <v:shape id="Straight Arrow Connector 6" o:spid="_x0000_s1569" type="#_x0000_t32" style="position:absolute;left:10610;top:11085;width: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" strokecolor="black [0]" strokeweight=".5pt">
                  <v:stroke endarrow="block"/>
                  <v:shadow color="black [0]"/>
                </v:shape>
                <v:shape id="Straight Arrow Connector 9" o:spid="_x0000_s1570" type="#_x0000_t32" style="position:absolute;left:10398;top:11085;width: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" strokecolor="black [0]" strokeweight=".5pt">
                  <v:stroke endarrow="block"/>
                  <v:shadow color="black [0]"/>
                </v:shape>
                <v:shape id="Flowchart: Internal Storage 10" o:spid="_x0000_s1571" type="#_x0000_t113" style="position:absolute;left:10669;top:11072;width:119;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" fillcolor="#ebd7e1" strokecolor="#c285a3" strokeweight=".5pt">
                  <v:shadow color="black" opacity="0" offset="0,0"/>
                  <v:textbox inset="0,0,0,0">
                    <w:txbxContent>
                      <w:p w14:paraId="4D2B5685" w14:textId="77777777" w:rsidR="00004824" w:rsidRDefault="00004824" w:rsidP="00BC0469">
                        <w:pPr>
                          <w:pStyle w:val="Style3"/>
                        </w:pPr>
                        <w:r>
                          <w:t>dq_Enrollment</w:t>
                        </w:r>
                      </w:p>
                    </w:txbxContent>
                  </v:textbox>
                </v:shape>
                <v:shape id="AutoShape 9" o:spid="_x0000_s1572" type="#_x0000_t132" style="position:absolute;left:10470;top:11147;width:128;height: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" fillcolor="#dfebf7" strokecolor="#5b9bd5" strokeweight=".5pt">
                  <v:shadow color="black" opacity="0" offset="0,0"/>
                  <v:textbox inset="0,0,0,0">
                    <w:txbxContent>
                      <w:p w14:paraId="12A30ACE" w14:textId="77777777" w:rsidR="00004824" w:rsidRDefault="00004824" w:rsidP="00BC0469">
                        <w:pPr>
                          <w:pStyle w:val="Style3"/>
                        </w:pPr>
                        <w:r>
                          <w:t>hmis_Exit</w:t>
                        </w:r>
                      </w:p>
                    </w:txbxContent>
                  </v:textbox>
                </v:shape>
                <v:shape id="AutoShape 10" o:spid="_x0000_s1573" type="#_x0000_t132" style="position:absolute;left:10470;top:11063;width:128;height: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" fillcolor="#dfebf7" strokecolor="#5b9bd5" strokeweight=".5pt">
                  <v:shadow color="black" opacity="0" offset="0,0"/>
                  <v:textbox inset="0,0,0,0">
                    <w:txbxContent>
                      <w:p w14:paraId="13E23630" w14:textId="77777777" w:rsidR="00004824" w:rsidRDefault="00004824" w:rsidP="00BC0469">
                        <w:pPr>
                          <w:pStyle w:val="Style3"/>
                        </w:pPr>
                        <w:r>
                          <w:t>hmis_EnrollmentCoC</w:t>
                        </w:r>
                      </w:p>
                    </w:txbxContent>
                  </v:textbox>
                </v:shape>
                <v:shape id="AutoShape 11" o:spid="_x0000_s1574" type="#_x0000_t132" style="position:absolute;left:10470;top:11020;width:128;height: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" fillcolor="#dfebf7" strokecolor="#5b9bd5" strokeweight=".5pt">
                  <v:shadow color="black" opacity="0" offset="0,0"/>
                  <v:textbox inset="0,0,0,0">
                    <w:txbxContent>
                      <w:p w14:paraId="68458F80" w14:textId="77777777" w:rsidR="00004824" w:rsidRDefault="00004824" w:rsidP="00BC0469">
                        <w:pPr>
                          <w:pStyle w:val="Style3"/>
                        </w:pPr>
                        <w:r>
                          <w:t>hmis_Enrollment</w:t>
                        </w:r>
                      </w:p>
                    </w:txbxContent>
                  </v:textbox>
                </v:shape>
                <v:shape id="AutoShape 12" o:spid="_x0000_s1575" type="#_x0000_t132" style="position:absolute;left:10470;top:11105;width:128;height: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" fillcolor="#dfebf7" strokecolor="#5b9bd5" strokeweight=".5pt">
                  <v:shadow color="black" opacity="0" offset="0,0"/>
                  <v:textbox inset="0,0,0,0">
                    <w:txbxContent>
                      <w:p w14:paraId="4F9F06F4" w14:textId="77777777" w:rsidR="00004824" w:rsidRDefault="00004824" w:rsidP="00BC0469">
                        <w:pPr>
                          <w:pStyle w:val="Style3"/>
                        </w:pPr>
                        <w:r>
                          <w:t>hmis_Services</w:t>
                        </w:r>
                      </w:p>
                    </w:txbxContent>
                  </v:textbox>
                </v:shape>
                <v:shape id="AutoShape 13" o:spid="_x0000_s1576" type="#_x0000_t132" style="position:absolute;left:10470;top:10979;width:128;height: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" fillcolor="#dfebf7" strokecolor="#5b9bd5" strokeweight=".5pt">
                  <v:shadow color="black" opacity="0" offset="0,0"/>
                  <v:textbox inset="0,0,0,0">
                    <w:txbxContent>
                      <w:p w14:paraId="22DA963C" w14:textId="77777777" w:rsidR="00004824" w:rsidRDefault="00004824" w:rsidP="00BC0469">
                        <w:pPr>
                          <w:pStyle w:val="Style3"/>
                        </w:pPr>
                        <w:r>
                          <w:t>hmis_Project</w:t>
                        </w:r>
                      </w:p>
                    </w:txbxContent>
                  </v:textbox>
                </v:shape>
                <v:shape id="Flowchart: Internal Storage 20" o:spid="_x0000_s1577" type="#_x0000_t113" style="position:absolute;left:10283;top:11072;width:119;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" fillcolor="#ebd7e1" strokecolor="#c285a3" strokeweight=".5pt">
                  <v:shadow color="black" opacity="0" offset="0,0"/>
                  <v:textbox inset="0,0,0,0">
                    <w:txbxContent>
                      <w:p w14:paraId="36C23C3C" w14:textId="77777777" w:rsidR="00004824" w:rsidRDefault="00004824" w:rsidP="00BC0469">
                        <w:pPr>
                          <w:pStyle w:val="Style3"/>
                        </w:pPr>
                        <w:r>
                          <w:t>tlsa_CohortDates</w:t>
                        </w:r>
                      </w:p>
                    </w:txbxContent>
                  </v:textbox>
                </v:shape>
                <w10:anchorlock/>
              </v:group>
            </w:pict>
          </mc:Fallback>
        </mc:AlternateContent>
      </w:r>
    </w:p>
    <w:p w14:paraId="118DF402" w14:textId="77777777" w:rsidR="007242D3" w:rsidRDefault="007242D3" w:rsidP="007242D3">
      <w:pPr>
        <w:pStyle w:val="Heading3"/>
      </w:pPr>
      <w:r w:rsidRPr="00107D01">
        <w:t>Relevant Data</w:t>
      </w:r>
    </w:p>
    <w:p w14:paraId="0DD69957" w14:textId="77777777" w:rsidR="007242D3" w:rsidRPr="006A3016" w:rsidRDefault="007242D3" w:rsidP="007242D3">
      <w:pPr>
        <w:pStyle w:val="Heading4"/>
      </w:pPr>
      <w:r w:rsidRPr="0088191A">
        <w:t>Source</w:t>
      </w:r>
    </w:p>
    <w:tbl>
      <w:tblPr>
        <w:tblStyle w:val="TableGrid"/>
        <w:tblW w:w="9355" w:type="dxa"/>
        <w:tblLook w:val="04A0" w:firstRow="1" w:lastRow="0" w:firstColumn="1" w:lastColumn="0" w:noHBand="0" w:noVBand="1"/>
      </w:tblPr>
      <w:tblGrid>
        <w:gridCol w:w="9355"/>
      </w:tblGrid>
      <w:tr w:rsidR="007242D3" w:rsidRPr="005F4836" w14:paraId="3B7FE38E" w14:textId="77777777" w:rsidTr="00BC0469">
        <w:trPr>
          <w:cantSplit/>
          <w:trHeight w:val="216"/>
        </w:trPr>
        <w:tc>
          <w:tcPr>
            <w:tcW w:w="9355" w:type="dxa"/>
            <w:shd w:val="clear" w:color="auto" w:fill="FDE9D9" w:themeFill="accent6" w:themeFillTint="33"/>
          </w:tcPr>
          <w:p w14:paraId="7CC56350" w14:textId="07B7D642" w:rsidR="007242D3" w:rsidRPr="00C032F4" w:rsidRDefault="00BC0469" w:rsidP="00BC0469">
            <w:pPr>
              <w:pStyle w:val="NoSpacing"/>
              <w:rPr>
                <w:b/>
                <w:bCs/>
              </w:rPr>
            </w:pPr>
            <w:r>
              <w:rPr>
                <w:b/>
                <w:bCs/>
              </w:rPr>
              <w:t>t</w:t>
            </w:r>
            <w:r w:rsidR="007242D3">
              <w:rPr>
                <w:b/>
                <w:bCs/>
              </w:rPr>
              <w:t>lsa_</w:t>
            </w:r>
            <w:r>
              <w:rPr>
                <w:b/>
                <w:bCs/>
              </w:rPr>
              <w:t>CohortDates</w:t>
            </w:r>
          </w:p>
        </w:tc>
      </w:tr>
      <w:tr w:rsidR="007242D3" w:rsidRPr="00DE4A2E" w14:paraId="08074CA6" w14:textId="77777777" w:rsidTr="00BC0469">
        <w:trPr>
          <w:cantSplit/>
          <w:trHeight w:val="216"/>
        </w:trPr>
        <w:tc>
          <w:tcPr>
            <w:tcW w:w="9355" w:type="dxa"/>
            <w:shd w:val="clear" w:color="auto" w:fill="auto"/>
          </w:tcPr>
          <w:p w14:paraId="3449A337" w14:textId="37A8702D" w:rsidR="007242D3" w:rsidRPr="00DE4A2E" w:rsidRDefault="00BC0469" w:rsidP="00BC0469">
            <w:pPr>
              <w:pStyle w:val="NoSpacing"/>
            </w:pPr>
            <w:r>
              <w:t>Cohort</w:t>
            </w:r>
          </w:p>
        </w:tc>
      </w:tr>
      <w:tr w:rsidR="00BC0469" w:rsidRPr="00DE4A2E" w14:paraId="1F4F9A56" w14:textId="77777777" w:rsidTr="00BC0469">
        <w:trPr>
          <w:cantSplit/>
          <w:trHeight w:val="216"/>
        </w:trPr>
        <w:tc>
          <w:tcPr>
            <w:tcW w:w="9355" w:type="dxa"/>
            <w:shd w:val="clear" w:color="auto" w:fill="auto"/>
          </w:tcPr>
          <w:p w14:paraId="74D80BF5" w14:textId="57039246" w:rsidR="00BC0469" w:rsidRDefault="00BC0469" w:rsidP="00BC0469">
            <w:pPr>
              <w:pStyle w:val="NoSpacing"/>
            </w:pPr>
            <w:r>
              <w:t>CohortStart</w:t>
            </w:r>
          </w:p>
        </w:tc>
      </w:tr>
      <w:tr w:rsidR="007242D3" w:rsidRPr="00DE4A2E" w14:paraId="73767AED" w14:textId="77777777" w:rsidTr="00BC0469">
        <w:trPr>
          <w:cantSplit/>
          <w:trHeight w:val="216"/>
        </w:trPr>
        <w:tc>
          <w:tcPr>
            <w:tcW w:w="9355" w:type="dxa"/>
            <w:shd w:val="clear" w:color="auto" w:fill="auto"/>
          </w:tcPr>
          <w:p w14:paraId="1B1443B7" w14:textId="74CA7C40" w:rsidR="007242D3" w:rsidRPr="00DE4A2E" w:rsidRDefault="00BC0469" w:rsidP="00BC0469">
            <w:pPr>
              <w:pStyle w:val="NoSpacing"/>
            </w:pPr>
            <w:r>
              <w:t>CohortEnd</w:t>
            </w:r>
          </w:p>
        </w:tc>
      </w:tr>
      <w:tr w:rsidR="007242D3" w:rsidRPr="005F4836" w14:paraId="5209C084" w14:textId="77777777" w:rsidTr="00BC0469">
        <w:trPr>
          <w:cantSplit/>
          <w:trHeight w:val="216"/>
        </w:trPr>
        <w:tc>
          <w:tcPr>
            <w:tcW w:w="9355" w:type="dxa"/>
            <w:shd w:val="clear" w:color="auto" w:fill="EEECE1" w:themeFill="background2"/>
          </w:tcPr>
          <w:p w14:paraId="2356BFD3" w14:textId="77777777" w:rsidR="007242D3" w:rsidRDefault="007242D3" w:rsidP="00BC0469">
            <w:pPr>
              <w:pStyle w:val="NoSpacing"/>
              <w:rPr>
                <w:b/>
                <w:bCs/>
              </w:rPr>
            </w:pPr>
            <w:r>
              <w:rPr>
                <w:b/>
                <w:bCs/>
              </w:rPr>
              <w:t>hmis</w:t>
            </w:r>
            <w:r w:rsidRPr="00C032F4">
              <w:rPr>
                <w:b/>
                <w:bCs/>
              </w:rPr>
              <w:t>_Project</w:t>
            </w:r>
          </w:p>
        </w:tc>
      </w:tr>
      <w:tr w:rsidR="007242D3" w14:paraId="2C9B002B" w14:textId="77777777" w:rsidTr="00BC0469">
        <w:trPr>
          <w:cantSplit/>
          <w:trHeight w:val="216"/>
        </w:trPr>
        <w:tc>
          <w:tcPr>
            <w:tcW w:w="9355" w:type="dxa"/>
          </w:tcPr>
          <w:p w14:paraId="5B2B7100" w14:textId="77777777" w:rsidR="007242D3" w:rsidRPr="00C032F4" w:rsidRDefault="007242D3" w:rsidP="00BC0469">
            <w:pPr>
              <w:pStyle w:val="NoSpacing"/>
            </w:pPr>
            <w:r w:rsidRPr="00C032F4">
              <w:t>ProjectID</w:t>
            </w:r>
          </w:p>
        </w:tc>
      </w:tr>
      <w:tr w:rsidR="007242D3" w14:paraId="3E4155BA" w14:textId="77777777" w:rsidTr="00BC0469">
        <w:trPr>
          <w:cantSplit/>
          <w:trHeight w:val="216"/>
        </w:trPr>
        <w:tc>
          <w:tcPr>
            <w:tcW w:w="9355" w:type="dxa"/>
          </w:tcPr>
          <w:p w14:paraId="51622C10" w14:textId="77777777" w:rsidR="007242D3" w:rsidRPr="00C032F4" w:rsidRDefault="007242D3" w:rsidP="00BC0469">
            <w:pPr>
              <w:pStyle w:val="NoSpacing"/>
            </w:pPr>
            <w:r w:rsidRPr="00C032F4">
              <w:t>ProjectType</w:t>
            </w:r>
          </w:p>
        </w:tc>
      </w:tr>
      <w:tr w:rsidR="007242D3" w14:paraId="0C679FF3" w14:textId="77777777" w:rsidTr="00BC0469">
        <w:trPr>
          <w:cantSplit/>
          <w:trHeight w:val="216"/>
        </w:trPr>
        <w:tc>
          <w:tcPr>
            <w:tcW w:w="9355" w:type="dxa"/>
          </w:tcPr>
          <w:p w14:paraId="6B829A55" w14:textId="77777777" w:rsidR="007242D3" w:rsidRPr="00C032F4" w:rsidRDefault="007242D3" w:rsidP="00BC0469">
            <w:pPr>
              <w:pStyle w:val="NoSpacing"/>
            </w:pPr>
            <w:r w:rsidRPr="00C032F4">
              <w:t>TrackingMethod</w:t>
            </w:r>
          </w:p>
        </w:tc>
      </w:tr>
      <w:tr w:rsidR="007242D3" w:rsidRPr="005F4836" w14:paraId="25EE1183" w14:textId="77777777" w:rsidTr="00BC0469">
        <w:trPr>
          <w:cantSplit/>
          <w:trHeight w:val="197"/>
        </w:trPr>
        <w:tc>
          <w:tcPr>
            <w:tcW w:w="9355" w:type="dxa"/>
            <w:shd w:val="clear" w:color="auto" w:fill="EEECE1" w:themeFill="background2"/>
          </w:tcPr>
          <w:p w14:paraId="335A2FF1" w14:textId="77777777" w:rsidR="007242D3" w:rsidRPr="00C032F4" w:rsidRDefault="007242D3" w:rsidP="00BC0469">
            <w:pPr>
              <w:pStyle w:val="NoSpacing"/>
              <w:rPr>
                <w:b/>
                <w:bCs/>
              </w:rPr>
            </w:pPr>
            <w:r w:rsidRPr="00C032F4">
              <w:rPr>
                <w:b/>
                <w:bCs/>
              </w:rPr>
              <w:t>hmis_Enrollment</w:t>
            </w:r>
          </w:p>
        </w:tc>
      </w:tr>
      <w:tr w:rsidR="007242D3" w14:paraId="7C23D500" w14:textId="77777777" w:rsidTr="00BC0469">
        <w:trPr>
          <w:cantSplit/>
          <w:trHeight w:val="216"/>
        </w:trPr>
        <w:tc>
          <w:tcPr>
            <w:tcW w:w="9355" w:type="dxa"/>
          </w:tcPr>
          <w:p w14:paraId="392283B7" w14:textId="77777777" w:rsidR="007242D3" w:rsidRPr="00C032F4" w:rsidRDefault="007242D3" w:rsidP="00BC0469">
            <w:pPr>
              <w:pStyle w:val="NoSpacing"/>
            </w:pPr>
            <w:r w:rsidRPr="00C032F4">
              <w:t>EnrollmentID</w:t>
            </w:r>
          </w:p>
        </w:tc>
      </w:tr>
      <w:tr w:rsidR="007242D3" w14:paraId="3208F278" w14:textId="77777777" w:rsidTr="00BC0469">
        <w:trPr>
          <w:cantSplit/>
          <w:trHeight w:val="216"/>
        </w:trPr>
        <w:tc>
          <w:tcPr>
            <w:tcW w:w="9355" w:type="dxa"/>
          </w:tcPr>
          <w:p w14:paraId="05AF52D2" w14:textId="77777777" w:rsidR="007242D3" w:rsidRPr="00C032F4" w:rsidRDefault="007242D3" w:rsidP="00BC0469">
            <w:pPr>
              <w:pStyle w:val="NoSpacing"/>
            </w:pPr>
            <w:r w:rsidRPr="00C032F4">
              <w:t>PersonalID</w:t>
            </w:r>
          </w:p>
        </w:tc>
      </w:tr>
      <w:tr w:rsidR="007242D3" w14:paraId="79710492" w14:textId="77777777" w:rsidTr="00BC0469">
        <w:trPr>
          <w:cantSplit/>
          <w:trHeight w:val="216"/>
        </w:trPr>
        <w:tc>
          <w:tcPr>
            <w:tcW w:w="9355" w:type="dxa"/>
          </w:tcPr>
          <w:p w14:paraId="1C4AB791" w14:textId="77777777" w:rsidR="007242D3" w:rsidRPr="00C032F4" w:rsidRDefault="007242D3" w:rsidP="00BC0469">
            <w:pPr>
              <w:pStyle w:val="NoSpacing"/>
            </w:pPr>
            <w:r w:rsidRPr="00C032F4">
              <w:t>ProjectID</w:t>
            </w:r>
          </w:p>
        </w:tc>
      </w:tr>
      <w:tr w:rsidR="007242D3" w14:paraId="6B61CB7A" w14:textId="77777777" w:rsidTr="00BC0469">
        <w:trPr>
          <w:cantSplit/>
          <w:trHeight w:val="216"/>
        </w:trPr>
        <w:tc>
          <w:tcPr>
            <w:tcW w:w="9355" w:type="dxa"/>
          </w:tcPr>
          <w:p w14:paraId="7FC95F81" w14:textId="77777777" w:rsidR="007242D3" w:rsidRPr="00C032F4" w:rsidRDefault="007242D3" w:rsidP="00BC0469">
            <w:pPr>
              <w:pStyle w:val="NoSpacing"/>
            </w:pPr>
            <w:r w:rsidRPr="00C032F4">
              <w:t>HouseholdID</w:t>
            </w:r>
          </w:p>
        </w:tc>
      </w:tr>
      <w:tr w:rsidR="007242D3" w14:paraId="0DA8218A" w14:textId="77777777" w:rsidTr="00BC0469">
        <w:trPr>
          <w:cantSplit/>
          <w:trHeight w:val="216"/>
        </w:trPr>
        <w:tc>
          <w:tcPr>
            <w:tcW w:w="9355" w:type="dxa"/>
          </w:tcPr>
          <w:p w14:paraId="21C7EBA7" w14:textId="77777777" w:rsidR="007242D3" w:rsidRPr="00C032F4" w:rsidRDefault="007242D3" w:rsidP="00BC0469">
            <w:pPr>
              <w:pStyle w:val="NoSpacing"/>
            </w:pPr>
            <w:r w:rsidRPr="00C032F4">
              <w:t>EntryDate</w:t>
            </w:r>
          </w:p>
        </w:tc>
      </w:tr>
      <w:tr w:rsidR="007242D3" w14:paraId="63C9EFAD" w14:textId="77777777" w:rsidTr="00BC0469">
        <w:trPr>
          <w:cantSplit/>
          <w:trHeight w:val="216"/>
        </w:trPr>
        <w:tc>
          <w:tcPr>
            <w:tcW w:w="9355" w:type="dxa"/>
          </w:tcPr>
          <w:p w14:paraId="061B63A2" w14:textId="77777777" w:rsidR="007242D3" w:rsidRPr="00C032F4" w:rsidRDefault="007242D3" w:rsidP="00BC0469">
            <w:pPr>
              <w:pStyle w:val="NoSpacing"/>
            </w:pPr>
            <w:r w:rsidRPr="00C032F4">
              <w:t>RelationshipToHoH</w:t>
            </w:r>
          </w:p>
        </w:tc>
      </w:tr>
      <w:tr w:rsidR="007242D3" w14:paraId="7E2CF23B" w14:textId="77777777" w:rsidTr="00BC0469">
        <w:trPr>
          <w:cantSplit/>
          <w:trHeight w:val="216"/>
        </w:trPr>
        <w:tc>
          <w:tcPr>
            <w:tcW w:w="9355" w:type="dxa"/>
          </w:tcPr>
          <w:p w14:paraId="54FCB808" w14:textId="77777777" w:rsidR="007242D3" w:rsidRPr="00C032F4" w:rsidRDefault="007242D3" w:rsidP="00BC0469">
            <w:pPr>
              <w:pStyle w:val="NoSpacing"/>
            </w:pPr>
            <w:r w:rsidRPr="00C032F4">
              <w:t>MoveInDate</w:t>
            </w:r>
          </w:p>
        </w:tc>
      </w:tr>
      <w:tr w:rsidR="007242D3" w:rsidRPr="005F4836" w14:paraId="7AF89E4E" w14:textId="77777777" w:rsidTr="00BC0469">
        <w:trPr>
          <w:cantSplit/>
          <w:trHeight w:val="197"/>
        </w:trPr>
        <w:tc>
          <w:tcPr>
            <w:tcW w:w="9355" w:type="dxa"/>
            <w:shd w:val="clear" w:color="auto" w:fill="EEECE1" w:themeFill="background2"/>
          </w:tcPr>
          <w:p w14:paraId="1D55ADC8" w14:textId="77777777" w:rsidR="007242D3" w:rsidRPr="00C032F4" w:rsidRDefault="007242D3" w:rsidP="00BC0469">
            <w:pPr>
              <w:pStyle w:val="NoSpacing"/>
              <w:rPr>
                <w:b/>
                <w:bCs/>
              </w:rPr>
            </w:pPr>
            <w:r w:rsidRPr="00C032F4">
              <w:rPr>
                <w:b/>
                <w:bCs/>
              </w:rPr>
              <w:t>hmis_EnrollmentCoC</w:t>
            </w:r>
          </w:p>
        </w:tc>
      </w:tr>
      <w:tr w:rsidR="007242D3" w14:paraId="180829FC" w14:textId="77777777" w:rsidTr="00BC0469">
        <w:trPr>
          <w:cantSplit/>
          <w:trHeight w:val="216"/>
        </w:trPr>
        <w:tc>
          <w:tcPr>
            <w:tcW w:w="9355" w:type="dxa"/>
          </w:tcPr>
          <w:p w14:paraId="2EDE0F92" w14:textId="77777777" w:rsidR="007242D3" w:rsidRPr="00C032F4" w:rsidRDefault="007242D3" w:rsidP="00BC0469">
            <w:pPr>
              <w:pStyle w:val="NoSpacing"/>
            </w:pPr>
            <w:r w:rsidRPr="00C032F4">
              <w:t>EnrollmentID</w:t>
            </w:r>
          </w:p>
        </w:tc>
      </w:tr>
      <w:tr w:rsidR="007242D3" w14:paraId="77B12D37" w14:textId="77777777" w:rsidTr="00BC0469">
        <w:trPr>
          <w:cantSplit/>
          <w:trHeight w:val="216"/>
        </w:trPr>
        <w:tc>
          <w:tcPr>
            <w:tcW w:w="9355" w:type="dxa"/>
          </w:tcPr>
          <w:p w14:paraId="0C3F6923" w14:textId="77777777" w:rsidR="007242D3" w:rsidRPr="00C032F4" w:rsidRDefault="007242D3" w:rsidP="00BC0469">
            <w:pPr>
              <w:pStyle w:val="NoSpacing"/>
            </w:pPr>
            <w:r w:rsidRPr="00C032F4">
              <w:t>InformationDate</w:t>
            </w:r>
          </w:p>
        </w:tc>
      </w:tr>
      <w:tr w:rsidR="007242D3" w14:paraId="756B8B33" w14:textId="77777777" w:rsidTr="00BC0469">
        <w:trPr>
          <w:cantSplit/>
          <w:trHeight w:val="216"/>
        </w:trPr>
        <w:tc>
          <w:tcPr>
            <w:tcW w:w="9355" w:type="dxa"/>
          </w:tcPr>
          <w:p w14:paraId="63209E73" w14:textId="77777777" w:rsidR="007242D3" w:rsidRPr="00C032F4" w:rsidRDefault="007242D3" w:rsidP="00BC0469">
            <w:pPr>
              <w:pStyle w:val="NoSpacing"/>
            </w:pPr>
            <w:r w:rsidRPr="00C032F4">
              <w:t>CoCCode</w:t>
            </w:r>
          </w:p>
        </w:tc>
      </w:tr>
      <w:tr w:rsidR="007242D3" w:rsidRPr="005F4836" w14:paraId="4B944B56" w14:textId="77777777" w:rsidTr="00BC0469">
        <w:trPr>
          <w:cantSplit/>
          <w:trHeight w:val="197"/>
        </w:trPr>
        <w:tc>
          <w:tcPr>
            <w:tcW w:w="9355" w:type="dxa"/>
            <w:shd w:val="clear" w:color="auto" w:fill="EEECE1" w:themeFill="background2"/>
          </w:tcPr>
          <w:p w14:paraId="39C8132C" w14:textId="77777777" w:rsidR="007242D3" w:rsidRPr="00C032F4" w:rsidRDefault="007242D3" w:rsidP="00BC0469">
            <w:pPr>
              <w:pStyle w:val="NoSpacing"/>
              <w:rPr>
                <w:b/>
                <w:bCs/>
              </w:rPr>
            </w:pPr>
            <w:r w:rsidRPr="00C032F4">
              <w:rPr>
                <w:b/>
                <w:bCs/>
              </w:rPr>
              <w:t>hmis_Services</w:t>
            </w:r>
          </w:p>
        </w:tc>
      </w:tr>
      <w:tr w:rsidR="007242D3" w14:paraId="0DCC9D3A" w14:textId="77777777" w:rsidTr="00BC0469">
        <w:trPr>
          <w:cantSplit/>
          <w:trHeight w:val="216"/>
        </w:trPr>
        <w:tc>
          <w:tcPr>
            <w:tcW w:w="9355" w:type="dxa"/>
          </w:tcPr>
          <w:p w14:paraId="131AFF9B" w14:textId="77777777" w:rsidR="007242D3" w:rsidRPr="00C032F4" w:rsidRDefault="007242D3" w:rsidP="00BC0469">
            <w:pPr>
              <w:pStyle w:val="NoSpacing"/>
            </w:pPr>
            <w:r w:rsidRPr="00C032F4">
              <w:t>EnrollmentID</w:t>
            </w:r>
          </w:p>
        </w:tc>
      </w:tr>
      <w:tr w:rsidR="007242D3" w14:paraId="26F6498B" w14:textId="77777777" w:rsidTr="00BC0469">
        <w:trPr>
          <w:cantSplit/>
          <w:trHeight w:val="216"/>
        </w:trPr>
        <w:tc>
          <w:tcPr>
            <w:tcW w:w="9355" w:type="dxa"/>
          </w:tcPr>
          <w:p w14:paraId="7DB86B38" w14:textId="77777777" w:rsidR="007242D3" w:rsidRPr="00C032F4" w:rsidRDefault="007242D3" w:rsidP="00BC0469">
            <w:pPr>
              <w:pStyle w:val="NoSpacing"/>
            </w:pPr>
            <w:r w:rsidRPr="003C4035">
              <w:rPr>
                <w:i/>
              </w:rPr>
              <w:t>BedNightDate</w:t>
            </w:r>
            <w:r>
              <w:t xml:space="preserve"> (</w:t>
            </w:r>
            <w:r w:rsidRPr="008F2C7B">
              <w:rPr>
                <w:i/>
                <w:iCs/>
              </w:rPr>
              <w:t>DateProvided</w:t>
            </w:r>
            <w:r>
              <w:t xml:space="preserve"> where </w:t>
            </w:r>
            <w:r w:rsidRPr="008F2C7B">
              <w:rPr>
                <w:i/>
                <w:iCs/>
              </w:rPr>
              <w:t>RecordType</w:t>
            </w:r>
            <w:r>
              <w:t xml:space="preserve"> = 200)</w:t>
            </w:r>
          </w:p>
        </w:tc>
      </w:tr>
      <w:tr w:rsidR="007242D3" w:rsidRPr="005F4836" w14:paraId="5485E8EB" w14:textId="77777777" w:rsidTr="00BC0469">
        <w:trPr>
          <w:cantSplit/>
          <w:trHeight w:val="197"/>
        </w:trPr>
        <w:tc>
          <w:tcPr>
            <w:tcW w:w="9355" w:type="dxa"/>
            <w:shd w:val="clear" w:color="auto" w:fill="EEECE1" w:themeFill="background2"/>
          </w:tcPr>
          <w:p w14:paraId="51701942" w14:textId="77777777" w:rsidR="007242D3" w:rsidRPr="00C032F4" w:rsidRDefault="007242D3" w:rsidP="00BC0469">
            <w:pPr>
              <w:pStyle w:val="NoSpacing"/>
              <w:rPr>
                <w:b/>
                <w:bCs/>
              </w:rPr>
            </w:pPr>
            <w:r w:rsidRPr="00C032F4">
              <w:rPr>
                <w:b/>
                <w:bCs/>
              </w:rPr>
              <w:t>hmis_Exit</w:t>
            </w:r>
          </w:p>
        </w:tc>
      </w:tr>
      <w:tr w:rsidR="007242D3" w14:paraId="719E65B7" w14:textId="77777777" w:rsidTr="00BC0469">
        <w:trPr>
          <w:cantSplit/>
          <w:trHeight w:val="216"/>
        </w:trPr>
        <w:tc>
          <w:tcPr>
            <w:tcW w:w="9355" w:type="dxa"/>
          </w:tcPr>
          <w:p w14:paraId="30456773" w14:textId="77777777" w:rsidR="007242D3" w:rsidRPr="00C032F4" w:rsidRDefault="007242D3" w:rsidP="00BC0469">
            <w:pPr>
              <w:pStyle w:val="NoSpacing"/>
            </w:pPr>
            <w:r w:rsidRPr="00C032F4">
              <w:t>EnrollmentID</w:t>
            </w:r>
          </w:p>
        </w:tc>
      </w:tr>
      <w:tr w:rsidR="007242D3" w14:paraId="775FB041" w14:textId="77777777" w:rsidTr="00BC0469">
        <w:trPr>
          <w:cantSplit/>
          <w:trHeight w:val="216"/>
        </w:trPr>
        <w:tc>
          <w:tcPr>
            <w:tcW w:w="9355" w:type="dxa"/>
          </w:tcPr>
          <w:p w14:paraId="64B10D7F" w14:textId="77777777" w:rsidR="007242D3" w:rsidRPr="00C032F4" w:rsidRDefault="007242D3" w:rsidP="00BC0469">
            <w:pPr>
              <w:pStyle w:val="NoSpacing"/>
            </w:pPr>
            <w:r w:rsidRPr="00C032F4">
              <w:t>ExitDate</w:t>
            </w:r>
          </w:p>
        </w:tc>
      </w:tr>
    </w:tbl>
    <w:p w14:paraId="2CF995C4" w14:textId="77777777" w:rsidR="007242D3" w:rsidRPr="006A3016" w:rsidRDefault="007242D3" w:rsidP="007242D3">
      <w:pPr>
        <w:pStyle w:val="Heading4"/>
      </w:pPr>
      <w:r w:rsidRPr="0088191A">
        <w:t>Target</w:t>
      </w:r>
    </w:p>
    <w:tbl>
      <w:tblPr>
        <w:tblStyle w:val="TableGrid"/>
        <w:tblW w:w="9360" w:type="dxa"/>
        <w:tblLook w:val="04A0" w:firstRow="1" w:lastRow="0" w:firstColumn="1" w:lastColumn="0" w:noHBand="0" w:noVBand="1"/>
      </w:tblPr>
      <w:tblGrid>
        <w:gridCol w:w="2090"/>
        <w:gridCol w:w="7270"/>
      </w:tblGrid>
      <w:tr w:rsidR="003B32CD" w:rsidRPr="005F4836" w14:paraId="3EAAA01A" w14:textId="0BEF1E45" w:rsidTr="00BC0469">
        <w:trPr>
          <w:cantSplit/>
          <w:trHeight w:val="216"/>
        </w:trPr>
        <w:tc>
          <w:tcPr>
            <w:tcW w:w="2090" w:type="dxa"/>
            <w:shd w:val="clear" w:color="auto" w:fill="76923C" w:themeFill="accent3" w:themeFillShade="BF"/>
          </w:tcPr>
          <w:p w14:paraId="78DB4BCF" w14:textId="3602CF89" w:rsidR="003B32CD" w:rsidRPr="005F4836" w:rsidRDefault="003B32CD" w:rsidP="00BC0469">
            <w:pPr>
              <w:pStyle w:val="NoSpacing"/>
              <w:rPr>
                <w:b/>
                <w:bCs/>
                <w:color w:val="FFFFFF" w:themeColor="background1"/>
              </w:rPr>
            </w:pPr>
            <w:r>
              <w:rPr>
                <w:b/>
                <w:bCs/>
                <w:color w:val="FFFFFF" w:themeColor="background1"/>
              </w:rPr>
              <w:t>dq_Enrollment</w:t>
            </w:r>
          </w:p>
        </w:tc>
        <w:tc>
          <w:tcPr>
            <w:tcW w:w="7270" w:type="dxa"/>
            <w:shd w:val="clear" w:color="auto" w:fill="76923C" w:themeFill="accent3" w:themeFillShade="BF"/>
          </w:tcPr>
          <w:p w14:paraId="6F68FEA0" w14:textId="77777777" w:rsidR="003B32CD" w:rsidRDefault="003B32CD" w:rsidP="00BC0469">
            <w:pPr>
              <w:pStyle w:val="NoSpacing"/>
              <w:rPr>
                <w:b/>
                <w:bCs/>
                <w:color w:val="FFFFFF" w:themeColor="background1"/>
              </w:rPr>
            </w:pPr>
          </w:p>
        </w:tc>
      </w:tr>
      <w:tr w:rsidR="00BC0469" w14:paraId="609E997B" w14:textId="31C82C2D" w:rsidTr="00BC0469">
        <w:trPr>
          <w:cantSplit/>
          <w:trHeight w:val="216"/>
        </w:trPr>
        <w:tc>
          <w:tcPr>
            <w:tcW w:w="2090" w:type="dxa"/>
          </w:tcPr>
          <w:p w14:paraId="32CCD8EB" w14:textId="6FAD84F3" w:rsidR="00BC0469" w:rsidRPr="00C032F4" w:rsidRDefault="00BC0469" w:rsidP="00BC0469">
            <w:pPr>
              <w:pStyle w:val="NoSpacing"/>
              <w:rPr>
                <w:b/>
              </w:rPr>
            </w:pPr>
            <w:r>
              <w:rPr>
                <w:b/>
              </w:rPr>
              <w:t>EnrollmentID</w:t>
            </w:r>
          </w:p>
        </w:tc>
        <w:tc>
          <w:tcPr>
            <w:tcW w:w="7270" w:type="dxa"/>
          </w:tcPr>
          <w:p w14:paraId="67539A7B" w14:textId="626331D6" w:rsidR="00BC0469" w:rsidRPr="00BC0469" w:rsidRDefault="00BC0469" w:rsidP="00BC0469">
            <w:pPr>
              <w:pStyle w:val="NoSpacing"/>
              <w:rPr>
                <w:bCs/>
              </w:rPr>
            </w:pPr>
            <w:r w:rsidRPr="00BC0469">
              <w:rPr>
                <w:bCs/>
              </w:rPr>
              <w:t>From hmis_Enrollment</w:t>
            </w:r>
          </w:p>
        </w:tc>
      </w:tr>
      <w:tr w:rsidR="00BC0469" w14:paraId="1BAA108B" w14:textId="1F2EF193" w:rsidTr="00BC0469">
        <w:trPr>
          <w:cantSplit/>
          <w:trHeight w:val="216"/>
        </w:trPr>
        <w:tc>
          <w:tcPr>
            <w:tcW w:w="2090" w:type="dxa"/>
          </w:tcPr>
          <w:p w14:paraId="3F72FECB" w14:textId="7355984A" w:rsidR="00BC0469" w:rsidRPr="00C032F4" w:rsidRDefault="00BC0469" w:rsidP="00BC0469">
            <w:pPr>
              <w:pStyle w:val="NoSpacing"/>
              <w:rPr>
                <w:b/>
              </w:rPr>
            </w:pPr>
            <w:r>
              <w:rPr>
                <w:b/>
              </w:rPr>
              <w:t>PersonalID</w:t>
            </w:r>
          </w:p>
        </w:tc>
        <w:tc>
          <w:tcPr>
            <w:tcW w:w="7270" w:type="dxa"/>
          </w:tcPr>
          <w:p w14:paraId="66F644E1" w14:textId="127BB849" w:rsidR="00BC0469" w:rsidRPr="00BC0469" w:rsidRDefault="00BC0469" w:rsidP="00BC0469">
            <w:pPr>
              <w:pStyle w:val="NoSpacing"/>
              <w:rPr>
                <w:bCs/>
              </w:rPr>
            </w:pPr>
            <w:r w:rsidRPr="00BC0469">
              <w:rPr>
                <w:bCs/>
              </w:rPr>
              <w:t>From hmis_Enrollment</w:t>
            </w:r>
          </w:p>
        </w:tc>
      </w:tr>
      <w:tr w:rsidR="00BC0469" w14:paraId="1DD17C85" w14:textId="07AAE2E3" w:rsidTr="00BC0469">
        <w:trPr>
          <w:cantSplit/>
          <w:trHeight w:val="216"/>
        </w:trPr>
        <w:tc>
          <w:tcPr>
            <w:tcW w:w="2090" w:type="dxa"/>
          </w:tcPr>
          <w:p w14:paraId="6649593E" w14:textId="50C3F37A" w:rsidR="00BC0469" w:rsidRPr="00C032F4" w:rsidRDefault="00BC0469" w:rsidP="00BC0469">
            <w:pPr>
              <w:pStyle w:val="NoSpacing"/>
              <w:rPr>
                <w:b/>
              </w:rPr>
            </w:pPr>
            <w:r>
              <w:rPr>
                <w:b/>
              </w:rPr>
              <w:t>HouseholdID</w:t>
            </w:r>
          </w:p>
        </w:tc>
        <w:tc>
          <w:tcPr>
            <w:tcW w:w="7270" w:type="dxa"/>
          </w:tcPr>
          <w:p w14:paraId="41CEDDA1" w14:textId="2F597E52" w:rsidR="00BC0469" w:rsidRPr="00BC0469" w:rsidRDefault="00BC0469" w:rsidP="00BC0469">
            <w:pPr>
              <w:pStyle w:val="NoSpacing"/>
              <w:rPr>
                <w:bCs/>
              </w:rPr>
            </w:pPr>
            <w:r w:rsidRPr="00BC0469">
              <w:rPr>
                <w:bCs/>
              </w:rPr>
              <w:t>From hmis_Enrollment</w:t>
            </w:r>
          </w:p>
        </w:tc>
      </w:tr>
      <w:tr w:rsidR="003B32CD" w14:paraId="2FE9646F" w14:textId="0B5F7CF1" w:rsidTr="00BC0469">
        <w:trPr>
          <w:cantSplit/>
          <w:trHeight w:val="216"/>
        </w:trPr>
        <w:tc>
          <w:tcPr>
            <w:tcW w:w="2090" w:type="dxa"/>
          </w:tcPr>
          <w:p w14:paraId="7C98FDBF" w14:textId="481068FC" w:rsidR="003B32CD" w:rsidRDefault="003B32CD" w:rsidP="00BC0469">
            <w:pPr>
              <w:pStyle w:val="NoSpacing"/>
              <w:rPr>
                <w:b/>
              </w:rPr>
            </w:pPr>
            <w:r>
              <w:rPr>
                <w:b/>
              </w:rPr>
              <w:t>RelationshipToHoH</w:t>
            </w:r>
          </w:p>
        </w:tc>
        <w:tc>
          <w:tcPr>
            <w:tcW w:w="7270" w:type="dxa"/>
          </w:tcPr>
          <w:p w14:paraId="6948E903" w14:textId="2210647C" w:rsidR="003B32CD" w:rsidRPr="00BC0469" w:rsidRDefault="00BC0469" w:rsidP="00BC0469">
            <w:pPr>
              <w:pStyle w:val="NoSpacing"/>
              <w:rPr>
                <w:bCs/>
              </w:rPr>
            </w:pPr>
            <w:r w:rsidRPr="00BC0469">
              <w:rPr>
                <w:bCs/>
              </w:rPr>
              <w:t>From hmis_Enrollment</w:t>
            </w:r>
          </w:p>
        </w:tc>
      </w:tr>
      <w:tr w:rsidR="003B32CD" w14:paraId="7B222F4F" w14:textId="61BE252E" w:rsidTr="00BC0469">
        <w:trPr>
          <w:cantSplit/>
          <w:trHeight w:val="216"/>
        </w:trPr>
        <w:tc>
          <w:tcPr>
            <w:tcW w:w="2090" w:type="dxa"/>
          </w:tcPr>
          <w:p w14:paraId="53FC1CD0" w14:textId="2774EE26" w:rsidR="003B32CD" w:rsidRDefault="003B32CD" w:rsidP="00BC0469">
            <w:pPr>
              <w:pStyle w:val="NoSpacing"/>
              <w:rPr>
                <w:b/>
              </w:rPr>
            </w:pPr>
            <w:r>
              <w:rPr>
                <w:b/>
              </w:rPr>
              <w:t>ProjectType</w:t>
            </w:r>
          </w:p>
        </w:tc>
        <w:tc>
          <w:tcPr>
            <w:tcW w:w="7270" w:type="dxa"/>
          </w:tcPr>
          <w:p w14:paraId="56A52D73" w14:textId="45B085F1" w:rsidR="003B32CD" w:rsidRPr="00BC0469" w:rsidRDefault="00BC0469" w:rsidP="00BC0469">
            <w:pPr>
              <w:pStyle w:val="NoSpacing"/>
              <w:rPr>
                <w:bCs/>
              </w:rPr>
            </w:pPr>
            <w:r w:rsidRPr="00BC0469">
              <w:rPr>
                <w:bCs/>
              </w:rPr>
              <w:t>From lsa_Project</w:t>
            </w:r>
          </w:p>
        </w:tc>
      </w:tr>
      <w:tr w:rsidR="00BC0469" w14:paraId="1310C186" w14:textId="056B8BAE" w:rsidTr="00BC0469">
        <w:trPr>
          <w:cantSplit/>
          <w:trHeight w:val="216"/>
        </w:trPr>
        <w:tc>
          <w:tcPr>
            <w:tcW w:w="2090" w:type="dxa"/>
          </w:tcPr>
          <w:p w14:paraId="4204C998" w14:textId="0A0559C7" w:rsidR="00BC0469" w:rsidRDefault="00BC0469" w:rsidP="00BC0469">
            <w:pPr>
              <w:pStyle w:val="NoSpacing"/>
              <w:rPr>
                <w:b/>
              </w:rPr>
            </w:pPr>
            <w:r w:rsidRPr="00577A54">
              <w:rPr>
                <w:b/>
              </w:rPr>
              <w:t>EntryDate</w:t>
            </w:r>
          </w:p>
        </w:tc>
        <w:tc>
          <w:tcPr>
            <w:tcW w:w="7270" w:type="dxa"/>
          </w:tcPr>
          <w:p w14:paraId="09DA4D7C" w14:textId="7F53D506" w:rsidR="00BC0469" w:rsidRPr="00BC0469" w:rsidRDefault="00BC0469" w:rsidP="00BC0469">
            <w:pPr>
              <w:pStyle w:val="NoSpacing"/>
              <w:rPr>
                <w:bCs/>
              </w:rPr>
            </w:pPr>
            <w:r w:rsidRPr="00BC0469">
              <w:rPr>
                <w:bCs/>
              </w:rPr>
              <w:t>From hmis_Enrollment</w:t>
            </w:r>
          </w:p>
        </w:tc>
      </w:tr>
      <w:tr w:rsidR="00BC0469" w14:paraId="05E01DEE" w14:textId="14F2AD21" w:rsidTr="00BC0469">
        <w:trPr>
          <w:cantSplit/>
          <w:trHeight w:val="216"/>
        </w:trPr>
        <w:tc>
          <w:tcPr>
            <w:tcW w:w="2090" w:type="dxa"/>
          </w:tcPr>
          <w:p w14:paraId="11815467" w14:textId="0A695D58" w:rsidR="00BC0469" w:rsidRDefault="00BC0469" w:rsidP="00BC0469">
            <w:pPr>
              <w:pStyle w:val="NoSpacing"/>
              <w:rPr>
                <w:b/>
              </w:rPr>
            </w:pPr>
            <w:r w:rsidRPr="00577A54">
              <w:rPr>
                <w:b/>
              </w:rPr>
              <w:t>MoveInDate</w:t>
            </w:r>
          </w:p>
        </w:tc>
        <w:tc>
          <w:tcPr>
            <w:tcW w:w="7270" w:type="dxa"/>
          </w:tcPr>
          <w:p w14:paraId="3CE881C3" w14:textId="4609082D" w:rsidR="00BC0469" w:rsidRPr="00BC0469" w:rsidRDefault="00BC0469" w:rsidP="00BC0469">
            <w:pPr>
              <w:pStyle w:val="NoSpacing"/>
              <w:rPr>
                <w:bCs/>
              </w:rPr>
            </w:pPr>
            <w:r w:rsidRPr="00BC0469">
              <w:rPr>
                <w:bCs/>
              </w:rPr>
              <w:t>From hmis_Enrollment</w:t>
            </w:r>
            <w:r w:rsidR="0045685F">
              <w:rPr>
                <w:bCs/>
              </w:rPr>
              <w:t xml:space="preserve"> for RRH/PSH where </w:t>
            </w:r>
            <w:r w:rsidR="0045685F" w:rsidRPr="0045685F">
              <w:rPr>
                <w:bCs/>
                <w:i/>
                <w:iCs/>
              </w:rPr>
              <w:t>RelationshipToHoH</w:t>
            </w:r>
            <w:r w:rsidR="0045685F">
              <w:rPr>
                <w:bCs/>
              </w:rPr>
              <w:t xml:space="preserve"> = 1</w:t>
            </w:r>
            <w:r w:rsidR="00D519B6">
              <w:rPr>
                <w:bCs/>
              </w:rPr>
              <w:t xml:space="preserve"> and </w:t>
            </w:r>
            <w:r w:rsidR="00D519B6" w:rsidRPr="00D519B6">
              <w:rPr>
                <w:bCs/>
                <w:i/>
                <w:iCs/>
              </w:rPr>
              <w:t>MoveInDate</w:t>
            </w:r>
            <w:r w:rsidR="00D519B6">
              <w:rPr>
                <w:bCs/>
              </w:rPr>
              <w:t xml:space="preserve"> &lt;= </w:t>
            </w:r>
            <w:r w:rsidR="00D519B6" w:rsidRPr="00D519B6">
              <w:rPr>
                <w:bCs/>
                <w:u w:val="single"/>
              </w:rPr>
              <w:t>ReportEnd</w:t>
            </w:r>
          </w:p>
        </w:tc>
      </w:tr>
      <w:tr w:rsidR="00BC0469" w14:paraId="5B476866" w14:textId="0AB774DA" w:rsidTr="00BC0469">
        <w:trPr>
          <w:cantSplit/>
          <w:trHeight w:val="216"/>
        </w:trPr>
        <w:tc>
          <w:tcPr>
            <w:tcW w:w="2090" w:type="dxa"/>
          </w:tcPr>
          <w:p w14:paraId="77528882" w14:textId="27F59555" w:rsidR="00BC0469" w:rsidRDefault="00BC0469" w:rsidP="00BC0469">
            <w:pPr>
              <w:pStyle w:val="NoSpacing"/>
              <w:rPr>
                <w:b/>
              </w:rPr>
            </w:pPr>
            <w:r w:rsidRPr="00577A54">
              <w:rPr>
                <w:b/>
              </w:rPr>
              <w:t>ExitDate</w:t>
            </w:r>
          </w:p>
        </w:tc>
        <w:tc>
          <w:tcPr>
            <w:tcW w:w="7270" w:type="dxa"/>
          </w:tcPr>
          <w:p w14:paraId="3B0A7316" w14:textId="0CF31E95" w:rsidR="00BC0469" w:rsidRPr="00D519B6" w:rsidRDefault="00BC0469" w:rsidP="00BC0469">
            <w:pPr>
              <w:pStyle w:val="NoSpacing"/>
              <w:rPr>
                <w:bCs/>
              </w:rPr>
            </w:pPr>
            <w:r w:rsidRPr="00BC0469">
              <w:rPr>
                <w:bCs/>
              </w:rPr>
              <w:t>From hmis_Exit</w:t>
            </w:r>
            <w:r w:rsidR="00D519B6">
              <w:rPr>
                <w:bCs/>
              </w:rPr>
              <w:t xml:space="preserve"> where </w:t>
            </w:r>
            <w:r w:rsidR="00D519B6">
              <w:rPr>
                <w:bCs/>
                <w:i/>
                <w:iCs/>
              </w:rPr>
              <w:t xml:space="preserve">ExitDate </w:t>
            </w:r>
            <w:r w:rsidR="00D519B6">
              <w:rPr>
                <w:bCs/>
              </w:rPr>
              <w:t xml:space="preserve">&lt;= </w:t>
            </w:r>
            <w:r w:rsidR="00D519B6" w:rsidRPr="00D519B6">
              <w:rPr>
                <w:bCs/>
                <w:u w:val="single"/>
              </w:rPr>
              <w:t>ReportEnd</w:t>
            </w:r>
          </w:p>
        </w:tc>
      </w:tr>
      <w:tr w:rsidR="00BC0469" w14:paraId="67941D8A" w14:textId="77777777" w:rsidTr="00BC0469">
        <w:trPr>
          <w:cantSplit/>
          <w:trHeight w:val="216"/>
        </w:trPr>
        <w:tc>
          <w:tcPr>
            <w:tcW w:w="2090" w:type="dxa"/>
          </w:tcPr>
          <w:p w14:paraId="562B58BD" w14:textId="387CD608" w:rsidR="00BC0469" w:rsidRDefault="003B59C1" w:rsidP="00BC0469">
            <w:pPr>
              <w:pStyle w:val="NoSpacing"/>
              <w:rPr>
                <w:b/>
              </w:rPr>
            </w:pPr>
            <w:r>
              <w:rPr>
                <w:b/>
              </w:rPr>
              <w:t>Status1</w:t>
            </w:r>
          </w:p>
        </w:tc>
        <w:tc>
          <w:tcPr>
            <w:tcW w:w="7270" w:type="dxa"/>
          </w:tcPr>
          <w:p w14:paraId="57F8319C" w14:textId="519BE991" w:rsidR="00BC0469" w:rsidRDefault="0019231B" w:rsidP="00BC0469">
            <w:pPr>
              <w:pStyle w:val="NoSpacing"/>
              <w:rPr>
                <w:b/>
              </w:rPr>
            </w:pPr>
            <w:r>
              <w:rPr>
                <w:rFonts w:cs="Times New Roman"/>
              </w:rPr>
              <w:t>For enrollments active in the report period, based on DOB in</w:t>
            </w:r>
            <w:r w:rsidR="00BC0469">
              <w:rPr>
                <w:rFonts w:cs="Times New Roman"/>
              </w:rPr>
              <w:t xml:space="preserve"> relation to the later of </w:t>
            </w:r>
            <w:r w:rsidR="00BC0469" w:rsidRPr="00CF1247">
              <w:rPr>
                <w:rFonts w:cs="Times New Roman"/>
                <w:i/>
              </w:rPr>
              <w:t>EntryDate</w:t>
            </w:r>
            <w:r w:rsidR="00BC0469">
              <w:rPr>
                <w:rFonts w:cs="Times New Roman"/>
              </w:rPr>
              <w:t xml:space="preserve"> or </w:t>
            </w:r>
            <w:r w:rsidR="00BC0469" w:rsidRPr="00CF1247">
              <w:rPr>
                <w:rFonts w:cs="Times New Roman"/>
                <w:u w:val="single"/>
              </w:rPr>
              <w:t>Repor</w:t>
            </w:r>
            <w:r w:rsidR="00BC0469">
              <w:rPr>
                <w:rFonts w:cs="Times New Roman"/>
                <w:u w:val="single"/>
              </w:rPr>
              <w:t>t</w:t>
            </w:r>
            <w:r w:rsidR="00BC0469" w:rsidRPr="00CF1247">
              <w:rPr>
                <w:rFonts w:cs="Times New Roman"/>
                <w:u w:val="single"/>
              </w:rPr>
              <w:t>Start</w:t>
            </w:r>
            <w:r w:rsidR="00BC0469">
              <w:rPr>
                <w:rFonts w:cs="Times New Roman"/>
              </w:rPr>
              <w:t>: 0 (child), 1 (</w:t>
            </w:r>
            <w:r w:rsidR="0045685F">
              <w:rPr>
                <w:rFonts w:cs="Times New Roman"/>
              </w:rPr>
              <w:t>adult</w:t>
            </w:r>
            <w:r w:rsidR="00BC0469">
              <w:rPr>
                <w:rFonts w:cs="Times New Roman"/>
              </w:rPr>
              <w:t>), 99 (unknown).</w:t>
            </w:r>
            <w:r w:rsidR="0045685F">
              <w:rPr>
                <w:rFonts w:cs="Times New Roman"/>
              </w:rPr>
              <w:t xml:space="preserve"> (</w:t>
            </w:r>
            <w:r>
              <w:rPr>
                <w:rFonts w:cs="Times New Roman"/>
              </w:rPr>
              <w:t xml:space="preserve">A </w:t>
            </w:r>
            <w:r w:rsidR="0045685F">
              <w:rPr>
                <w:rFonts w:cs="Times New Roman"/>
              </w:rPr>
              <w:t xml:space="preserve">NULL value indicates that the enrollment was </w:t>
            </w:r>
            <w:r>
              <w:rPr>
                <w:rFonts w:cs="Times New Roman"/>
              </w:rPr>
              <w:t xml:space="preserve">not </w:t>
            </w:r>
            <w:r w:rsidR="0045685F">
              <w:rPr>
                <w:rFonts w:cs="Times New Roman"/>
              </w:rPr>
              <w:t>active in the report period.)</w:t>
            </w:r>
          </w:p>
        </w:tc>
      </w:tr>
      <w:tr w:rsidR="003B32CD" w14:paraId="6D92B706" w14:textId="493AFEC9" w:rsidTr="00BC0469">
        <w:trPr>
          <w:cantSplit/>
          <w:trHeight w:val="216"/>
        </w:trPr>
        <w:tc>
          <w:tcPr>
            <w:tcW w:w="2090" w:type="dxa"/>
          </w:tcPr>
          <w:p w14:paraId="7F5FD581" w14:textId="332D71A3" w:rsidR="003B32CD" w:rsidRDefault="003B59C1" w:rsidP="003B32CD">
            <w:pPr>
              <w:pStyle w:val="NoSpacing"/>
              <w:rPr>
                <w:b/>
              </w:rPr>
            </w:pPr>
            <w:r>
              <w:rPr>
                <w:b/>
              </w:rPr>
              <w:t>Status3</w:t>
            </w:r>
          </w:p>
        </w:tc>
        <w:tc>
          <w:tcPr>
            <w:tcW w:w="7270" w:type="dxa"/>
          </w:tcPr>
          <w:p w14:paraId="774D345E" w14:textId="45A8709E" w:rsidR="003B32CD" w:rsidRDefault="0019231B" w:rsidP="003B32CD">
            <w:pPr>
              <w:pStyle w:val="NoSpacing"/>
              <w:rPr>
                <w:b/>
              </w:rPr>
            </w:pPr>
            <w:r>
              <w:rPr>
                <w:rFonts w:cs="Times New Roman"/>
              </w:rPr>
              <w:t xml:space="preserve">For all </w:t>
            </w:r>
            <w:r w:rsidR="00D519B6">
              <w:rPr>
                <w:rFonts w:cs="Times New Roman"/>
              </w:rPr>
              <w:t xml:space="preserve">selected </w:t>
            </w:r>
            <w:r>
              <w:rPr>
                <w:rFonts w:cs="Times New Roman"/>
              </w:rPr>
              <w:t>enrollments, based on DOB i</w:t>
            </w:r>
            <w:r w:rsidR="003B32CD">
              <w:rPr>
                <w:rFonts w:cs="Times New Roman"/>
              </w:rPr>
              <w:t xml:space="preserve">n relation to the later of </w:t>
            </w:r>
            <w:r w:rsidR="003B32CD" w:rsidRPr="00CF1247">
              <w:rPr>
                <w:rFonts w:cs="Times New Roman"/>
                <w:i/>
              </w:rPr>
              <w:t>EntryDate</w:t>
            </w:r>
            <w:r w:rsidR="003B32CD">
              <w:rPr>
                <w:rFonts w:cs="Times New Roman"/>
              </w:rPr>
              <w:t xml:space="preserve"> or </w:t>
            </w:r>
            <w:r w:rsidR="003B32CD" w:rsidRPr="00CF1247">
              <w:rPr>
                <w:rFonts w:cs="Times New Roman"/>
                <w:u w:val="single"/>
              </w:rPr>
              <w:t>Repor</w:t>
            </w:r>
            <w:r w:rsidR="003B32CD">
              <w:rPr>
                <w:rFonts w:cs="Times New Roman"/>
                <w:u w:val="single"/>
              </w:rPr>
              <w:t>t</w:t>
            </w:r>
            <w:r w:rsidR="003B32CD" w:rsidRPr="00CF1247">
              <w:rPr>
                <w:rFonts w:cs="Times New Roman"/>
                <w:u w:val="single"/>
              </w:rPr>
              <w:t>Start</w:t>
            </w:r>
            <w:r w:rsidR="003B32CD">
              <w:rPr>
                <w:rFonts w:cs="Times New Roman"/>
              </w:rPr>
              <w:t>-2 years: 0 (child), 1 (</w:t>
            </w:r>
            <w:r w:rsidR="0045685F">
              <w:rPr>
                <w:rFonts w:cs="Times New Roman"/>
              </w:rPr>
              <w:t>adult</w:t>
            </w:r>
            <w:r w:rsidR="003B32CD">
              <w:rPr>
                <w:rFonts w:cs="Times New Roman"/>
              </w:rPr>
              <w:t>), 99 (unknown).</w:t>
            </w:r>
            <w:r w:rsidR="0045685F">
              <w:rPr>
                <w:rFonts w:cs="Times New Roman"/>
              </w:rPr>
              <w:t xml:space="preserve"> (All values will be non-NULL because all enrollments in dq_Enrollment were active in the three year DQ period.) </w:t>
            </w:r>
          </w:p>
        </w:tc>
      </w:tr>
      <w:tr w:rsidR="003B32CD" w14:paraId="22A8749B" w14:textId="55693940" w:rsidTr="00BC0469">
        <w:trPr>
          <w:cantSplit/>
          <w:trHeight w:val="216"/>
        </w:trPr>
        <w:tc>
          <w:tcPr>
            <w:tcW w:w="2090" w:type="dxa"/>
          </w:tcPr>
          <w:p w14:paraId="4447CD37" w14:textId="7B1EF956" w:rsidR="003B32CD" w:rsidRDefault="003B32CD" w:rsidP="003B32CD">
            <w:pPr>
              <w:pStyle w:val="NoSpacing"/>
              <w:rPr>
                <w:b/>
              </w:rPr>
            </w:pPr>
            <w:r w:rsidRPr="00577A54">
              <w:rPr>
                <w:b/>
              </w:rPr>
              <w:t>SSNValid</w:t>
            </w:r>
          </w:p>
        </w:tc>
        <w:tc>
          <w:tcPr>
            <w:tcW w:w="7270" w:type="dxa"/>
          </w:tcPr>
          <w:p w14:paraId="40C63094" w14:textId="197DD4B0" w:rsidR="003B32CD" w:rsidRDefault="003B32CD" w:rsidP="003B32CD">
            <w:pPr>
              <w:pStyle w:val="NoSpacing"/>
              <w:rPr>
                <w:b/>
              </w:rPr>
            </w:pPr>
            <w:r>
              <w:rPr>
                <w:rFonts w:cs="Times New Roman"/>
              </w:rPr>
              <w:t>0 (no, does not meet checked criteria), 1 (meets checked criteria).</w:t>
            </w:r>
          </w:p>
        </w:tc>
      </w:tr>
    </w:tbl>
    <w:p w14:paraId="2D90EA64" w14:textId="77777777" w:rsidR="003B32CD" w:rsidRDefault="003B32CD" w:rsidP="003B32CD">
      <w:pPr>
        <w:pStyle w:val="Heading3"/>
      </w:pPr>
      <w:r>
        <w:t>Logic</w:t>
      </w:r>
    </w:p>
    <w:p w14:paraId="2B7CBC5F" w14:textId="77777777" w:rsidR="003B32CD" w:rsidRPr="006A3016" w:rsidRDefault="003B32CD" w:rsidP="003B32CD">
      <w:pPr>
        <w:pStyle w:val="Heading4"/>
      </w:pPr>
      <w:r w:rsidRPr="0088191A">
        <w:t>Record Selection</w:t>
      </w:r>
    </w:p>
    <w:p w14:paraId="6B5356C6" w14:textId="1418E9BA" w:rsidR="003B32CD" w:rsidRDefault="003B32CD" w:rsidP="003B32CD">
      <w:pPr>
        <w:rPr>
          <w:rFonts w:eastAsia="Times New Roman" w:cstheme="minorHAnsi"/>
        </w:rPr>
      </w:pPr>
      <w:r>
        <w:rPr>
          <w:rFonts w:eastAsia="Times New Roman" w:cstheme="minorHAnsi"/>
        </w:rPr>
        <w:t xml:space="preserve">Enrollments included in </w:t>
      </w:r>
      <w:r w:rsidR="00442D4F">
        <w:rPr>
          <w:rFonts w:eastAsia="Times New Roman" w:cstheme="minorHAnsi"/>
        </w:rPr>
        <w:t>LSA</w:t>
      </w:r>
      <w:r w:rsidR="003A576D">
        <w:rPr>
          <w:rFonts w:eastAsia="Times New Roman" w:cstheme="minorHAnsi"/>
        </w:rPr>
        <w:t>Report</w:t>
      </w:r>
      <w:r w:rsidR="00442D4F">
        <w:rPr>
          <w:rFonts w:eastAsia="Times New Roman" w:cstheme="minorHAnsi"/>
        </w:rPr>
        <w:t xml:space="preserve"> </w:t>
      </w:r>
      <w:r>
        <w:rPr>
          <w:rFonts w:eastAsia="Times New Roman" w:cstheme="minorHAnsi"/>
        </w:rPr>
        <w:t xml:space="preserve">data quality reporting </w:t>
      </w:r>
      <w:r w:rsidRPr="00A6067F">
        <w:rPr>
          <w:rFonts w:eastAsia="Times New Roman" w:cstheme="minorHAnsi"/>
        </w:rPr>
        <w:t xml:space="preserve">are those </w:t>
      </w:r>
      <w:r>
        <w:rPr>
          <w:rFonts w:eastAsia="Times New Roman" w:cstheme="minorHAnsi"/>
        </w:rPr>
        <w:t>in hmis_Enrollment where :</w:t>
      </w:r>
    </w:p>
    <w:p w14:paraId="7734CC58" w14:textId="1ACB3C82" w:rsidR="003B32CD" w:rsidRDefault="003B32CD" w:rsidP="0030608E">
      <w:pPr>
        <w:pStyle w:val="ListParagraph"/>
        <w:numPr>
          <w:ilvl w:val="0"/>
          <w:numId w:val="32"/>
        </w:numPr>
      </w:pPr>
      <w:r>
        <w:t xml:space="preserve">There is a record for the </w:t>
      </w:r>
      <w:r w:rsidRPr="00DE4A2E">
        <w:rPr>
          <w:b/>
          <w:bCs/>
        </w:rPr>
        <w:t>ProjectID</w:t>
      </w:r>
      <w:r>
        <w:t xml:space="preserve"> in lsa_Project; and</w:t>
      </w:r>
    </w:p>
    <w:p w14:paraId="01DCFE57" w14:textId="535E94EF" w:rsidR="003A576D" w:rsidRDefault="003A576D" w:rsidP="0030608E">
      <w:pPr>
        <w:pStyle w:val="ListParagraph"/>
        <w:numPr>
          <w:ilvl w:val="0"/>
          <w:numId w:val="32"/>
        </w:numPr>
      </w:pPr>
      <w:r w:rsidRPr="003A576D">
        <w:rPr>
          <w:b/>
          <w:bCs/>
        </w:rPr>
        <w:t>ProjectType</w:t>
      </w:r>
      <w:r>
        <w:t xml:space="preserve"> in (1,2,3,8,13)</w:t>
      </w:r>
    </w:p>
    <w:p w14:paraId="3A7764BA" w14:textId="2286AE1F" w:rsidR="003B32CD" w:rsidRPr="002F0D32" w:rsidRDefault="003B32CD" w:rsidP="0030608E">
      <w:pPr>
        <w:pStyle w:val="ListParagraph"/>
        <w:numPr>
          <w:ilvl w:val="0"/>
          <w:numId w:val="32"/>
        </w:numPr>
      </w:pPr>
      <w:r>
        <w:t>tlsa_CohortDates.</w:t>
      </w:r>
      <w:r w:rsidRPr="003B32CD">
        <w:rPr>
          <w:b/>
          <w:bCs/>
        </w:rPr>
        <w:t>Cohort</w:t>
      </w:r>
      <w:r>
        <w:t xml:space="preserve"> = 20</w:t>
      </w:r>
    </w:p>
    <w:p w14:paraId="3F904F78" w14:textId="4DCF5CEA" w:rsidR="003B32CD" w:rsidRDefault="003B32CD" w:rsidP="0030608E">
      <w:pPr>
        <w:pStyle w:val="ListParagraph"/>
        <w:numPr>
          <w:ilvl w:val="0"/>
          <w:numId w:val="32"/>
        </w:numPr>
      </w:pPr>
      <w:r w:rsidRPr="00EB1C9F">
        <w:rPr>
          <w:i/>
          <w:iCs/>
        </w:rPr>
        <w:t>EntryDate</w:t>
      </w:r>
      <w:r>
        <w:t xml:space="preserve"> &lt;= </w:t>
      </w:r>
      <w:r w:rsidRPr="003B32CD">
        <w:rPr>
          <w:b/>
          <w:bCs/>
        </w:rPr>
        <w:t>CohortEnd</w:t>
      </w:r>
    </w:p>
    <w:p w14:paraId="1E45800B" w14:textId="7331783B" w:rsidR="003B32CD" w:rsidRPr="007B5290" w:rsidRDefault="003B32CD" w:rsidP="0030608E">
      <w:pPr>
        <w:pStyle w:val="ListParagraph"/>
        <w:numPr>
          <w:ilvl w:val="0"/>
          <w:numId w:val="32"/>
        </w:numPr>
        <w:rPr>
          <w:u w:val="single"/>
        </w:rPr>
      </w:pPr>
      <w:r w:rsidRPr="00EB1C9F">
        <w:rPr>
          <w:i/>
          <w:iCs/>
        </w:rPr>
        <w:t>ExitDate</w:t>
      </w:r>
      <w:r>
        <w:t xml:space="preserve"> is </w:t>
      </w:r>
      <w:r w:rsidR="00143E83">
        <w:t>NULL</w:t>
      </w:r>
      <w:r>
        <w:t xml:space="preserve"> or</w:t>
      </w:r>
      <w:r>
        <w:rPr>
          <w:i/>
          <w:iCs/>
        </w:rPr>
        <w:t xml:space="preserve"> </w:t>
      </w:r>
      <w:r w:rsidRPr="00EB1C9F">
        <w:rPr>
          <w:i/>
          <w:iCs/>
        </w:rPr>
        <w:t>ExitDate</w:t>
      </w:r>
      <w:r>
        <w:t xml:space="preserve"> &gt;= </w:t>
      </w:r>
      <w:r w:rsidRPr="003B32CD">
        <w:rPr>
          <w:b/>
          <w:bCs/>
        </w:rPr>
        <w:t>CohortStart</w:t>
      </w:r>
      <w:r>
        <w:t xml:space="preserve"> </w:t>
      </w:r>
    </w:p>
    <w:p w14:paraId="3E9E58DC" w14:textId="69F52A1F" w:rsidR="00EB1C9F" w:rsidRPr="00EB1C9F" w:rsidRDefault="003B32CD" w:rsidP="00EB1C9F">
      <w:pPr>
        <w:pStyle w:val="ListParagraph"/>
        <w:numPr>
          <w:ilvl w:val="0"/>
          <w:numId w:val="32"/>
        </w:numPr>
        <w:rPr>
          <w:u w:val="single"/>
        </w:rPr>
      </w:pPr>
      <w:r>
        <w:t>hmis_EnrollmentCoC.</w:t>
      </w:r>
      <w:r w:rsidRPr="003D6740">
        <w:rPr>
          <w:i/>
          <w:iCs/>
        </w:rPr>
        <w:t>CoCCode</w:t>
      </w:r>
      <w:r>
        <w:t xml:space="preserve"> = </w:t>
      </w:r>
      <w:r w:rsidRPr="003D6740">
        <w:rPr>
          <w:u w:val="single"/>
        </w:rPr>
        <w:t>ReportCoC</w:t>
      </w:r>
      <w:r w:rsidR="00EB1C9F">
        <w:rPr>
          <w:rStyle w:val="FootnoteReference"/>
          <w:u w:val="single"/>
        </w:rPr>
        <w:footnoteReference w:id="3"/>
      </w:r>
      <w:r w:rsidRPr="00EB1C9F">
        <w:t xml:space="preserve"> for </w:t>
      </w:r>
      <w:r>
        <w:t xml:space="preserve">any </w:t>
      </w:r>
      <w:r w:rsidRPr="002F0D32">
        <w:t>EnrollmentCoC</w:t>
      </w:r>
      <w:r>
        <w:t xml:space="preserve"> record where </w:t>
      </w:r>
      <w:r w:rsidRPr="003D6740">
        <w:rPr>
          <w:i/>
          <w:iCs/>
        </w:rPr>
        <w:t>InformationDate</w:t>
      </w:r>
      <w:r>
        <w:t xml:space="preserve"> &lt;= </w:t>
      </w:r>
      <w:r w:rsidRPr="003B32CD">
        <w:rPr>
          <w:b/>
          <w:bCs/>
        </w:rPr>
        <w:t>CohortEnd</w:t>
      </w:r>
    </w:p>
    <w:p w14:paraId="6575367B" w14:textId="0921DB91" w:rsidR="00BC0469" w:rsidRPr="00F25CD0" w:rsidRDefault="003B59C1" w:rsidP="00BC0469">
      <w:pPr>
        <w:pStyle w:val="Heading4"/>
      </w:pPr>
      <w:r>
        <w:t>Status1</w:t>
      </w:r>
    </w:p>
    <w:p w14:paraId="1D65CC30" w14:textId="77777777" w:rsidR="00A21C5D" w:rsidRDefault="001E126E" w:rsidP="00910810">
      <w:r>
        <w:t xml:space="preserve">For enrollments where </w:t>
      </w:r>
      <w:r w:rsidR="00A21C5D" w:rsidRPr="003A576D">
        <w:rPr>
          <w:i/>
          <w:iCs/>
        </w:rPr>
        <w:t>ExitDate</w:t>
      </w:r>
      <w:r w:rsidR="00A21C5D">
        <w:t xml:space="preserve"> &lt; </w:t>
      </w:r>
      <w:r w:rsidR="00A21C5D" w:rsidRPr="003A576D">
        <w:rPr>
          <w:b/>
          <w:bCs/>
        </w:rPr>
        <w:t>CohortStart</w:t>
      </w:r>
      <w:r w:rsidR="00A21C5D">
        <w:t xml:space="preserve"> for </w:t>
      </w:r>
      <w:r w:rsidR="00A21C5D" w:rsidRPr="003A576D">
        <w:rPr>
          <w:b/>
          <w:bCs/>
        </w:rPr>
        <w:t>Cohort</w:t>
      </w:r>
      <w:r w:rsidR="00A21C5D">
        <w:t xml:space="preserve"> 1, </w:t>
      </w:r>
      <w:r w:rsidR="00A21C5D" w:rsidRPr="003A576D">
        <w:rPr>
          <w:b/>
          <w:bCs/>
        </w:rPr>
        <w:t>Status1</w:t>
      </w:r>
      <w:r w:rsidR="00A21C5D">
        <w:t xml:space="preserve"> is NULL.  </w:t>
      </w:r>
    </w:p>
    <w:p w14:paraId="45EAC45E" w14:textId="7D5DE776" w:rsidR="00910810" w:rsidRPr="006472A5" w:rsidRDefault="00A21C5D" w:rsidP="00910810">
      <w:r>
        <w:t>For other enrollments, a</w:t>
      </w:r>
      <w:r w:rsidR="00910810">
        <w:t xml:space="preserve">n individual’s status as adult, child, or unknown is based on </w:t>
      </w:r>
      <w:r w:rsidR="00910810" w:rsidRPr="00655B0F">
        <w:rPr>
          <w:i/>
        </w:rPr>
        <w:t>DOBDataQuality</w:t>
      </w:r>
      <w:r w:rsidR="00910810">
        <w:t xml:space="preserve"> and </w:t>
      </w:r>
      <w:r w:rsidR="00910810">
        <w:rPr>
          <w:i/>
        </w:rPr>
        <w:t>DOB</w:t>
      </w:r>
      <w:r w:rsidR="00910810">
        <w:t xml:space="preserve"> in relation to </w:t>
      </w:r>
      <w:r w:rsidR="00910810">
        <w:rPr>
          <w:rFonts w:cs="Times New Roman"/>
        </w:rPr>
        <w:t xml:space="preserve">the later of </w:t>
      </w:r>
      <w:r w:rsidR="00910810" w:rsidRPr="0055623B">
        <w:rPr>
          <w:rFonts w:cs="Times New Roman"/>
          <w:i/>
        </w:rPr>
        <w:t>EntryDate</w:t>
      </w:r>
      <w:r w:rsidR="00910810">
        <w:rPr>
          <w:rFonts w:cs="Times New Roman"/>
        </w:rPr>
        <w:t xml:space="preserve"> or </w:t>
      </w:r>
      <w:r w:rsidR="00910810" w:rsidRPr="00910810">
        <w:rPr>
          <w:rFonts w:cs="Times New Roman"/>
          <w:b/>
          <w:bCs/>
        </w:rPr>
        <w:t>CohortStart</w:t>
      </w:r>
      <w:r w:rsidR="00910810">
        <w:rPr>
          <w:rFonts w:cs="Times New Roman"/>
        </w:rPr>
        <w:t xml:space="preserve"> </w:t>
      </w:r>
      <w:r w:rsidR="00D9573B">
        <w:rPr>
          <w:rFonts w:cs="Times New Roman"/>
        </w:rPr>
        <w:t>(</w:t>
      </w:r>
      <w:r w:rsidR="00D9573B" w:rsidRPr="00D9573B">
        <w:rPr>
          <w:rFonts w:cs="Times New Roman"/>
          <w:b/>
          <w:bCs/>
        </w:rPr>
        <w:t>AgeDate</w:t>
      </w:r>
      <w:r w:rsidR="00D9573B">
        <w:rPr>
          <w:rFonts w:cs="Times New Roman"/>
        </w:rPr>
        <w:t>)</w:t>
      </w:r>
      <w:r w:rsidR="00C42C02">
        <w:rPr>
          <w:rFonts w:cs="Times New Roman"/>
        </w:rPr>
        <w:t xml:space="preserve"> </w:t>
      </w:r>
      <w:r w:rsidR="00910810">
        <w:rPr>
          <w:rFonts w:cs="Times New Roman"/>
        </w:rPr>
        <w:t xml:space="preserve">where </w:t>
      </w:r>
      <w:r w:rsidR="00910810" w:rsidRPr="00910810">
        <w:rPr>
          <w:rFonts w:cs="Times New Roman"/>
          <w:b/>
          <w:bCs/>
        </w:rPr>
        <w:t>Cohort</w:t>
      </w:r>
      <w:r w:rsidR="00910810">
        <w:rPr>
          <w:rFonts w:cs="Times New Roman"/>
        </w:rPr>
        <w:t xml:space="preserve"> = 1</w:t>
      </w:r>
      <w:r w:rsidR="004873DC">
        <w:rPr>
          <w:rFonts w:cs="Times New Roman"/>
        </w:rPr>
        <w:t xml:space="preserve">. </w:t>
      </w:r>
    </w:p>
    <w:tbl>
      <w:tblPr>
        <w:tblStyle w:val="Style11"/>
        <w:tblW w:w="3368" w:type="pct"/>
        <w:tblLook w:val="0420" w:firstRow="1" w:lastRow="0" w:firstColumn="0" w:lastColumn="0" w:noHBand="0" w:noVBand="1"/>
      </w:tblPr>
      <w:tblGrid>
        <w:gridCol w:w="968"/>
        <w:gridCol w:w="4070"/>
        <w:gridCol w:w="1260"/>
      </w:tblGrid>
      <w:tr w:rsidR="00BC0469" w:rsidRPr="00107D01" w14:paraId="1EAE131B" w14:textId="77777777" w:rsidTr="00BC0469">
        <w:trPr>
          <w:cnfStyle w:val="100000000000" w:firstRow="1" w:lastRow="0" w:firstColumn="0" w:lastColumn="0" w:oddVBand="0" w:evenVBand="0" w:oddHBand="0" w:evenHBand="0" w:firstRowFirstColumn="0" w:firstRowLastColumn="0" w:lastRowFirstColumn="0" w:lastRowLastColumn="0"/>
          <w:cantSplit/>
          <w:trHeight w:val="216"/>
          <w:tblHeader/>
        </w:trPr>
        <w:tc>
          <w:tcPr>
            <w:tcW w:w="769" w:type="pct"/>
          </w:tcPr>
          <w:p w14:paraId="173B8709" w14:textId="77777777" w:rsidR="00BC0469" w:rsidRPr="008743AE" w:rsidRDefault="00BC0469" w:rsidP="00BC0469">
            <w:pPr>
              <w:spacing w:before="0" w:after="0"/>
              <w:rPr>
                <w:rFonts w:cstheme="minorHAnsi"/>
              </w:rPr>
            </w:pPr>
            <w:r w:rsidRPr="008743AE">
              <w:rPr>
                <w:rFonts w:cstheme="minorHAnsi"/>
              </w:rPr>
              <w:t>Priority</w:t>
            </w:r>
          </w:p>
        </w:tc>
        <w:tc>
          <w:tcPr>
            <w:tcW w:w="3230" w:type="pct"/>
          </w:tcPr>
          <w:p w14:paraId="61B814D2" w14:textId="77777777" w:rsidR="00BC0469" w:rsidRPr="008743AE" w:rsidRDefault="00BC0469" w:rsidP="00BC0469">
            <w:pPr>
              <w:spacing w:before="0" w:after="0"/>
              <w:rPr>
                <w:rFonts w:cstheme="minorHAnsi"/>
              </w:rPr>
            </w:pPr>
            <w:r w:rsidRPr="008743AE">
              <w:rPr>
                <w:rFonts w:cstheme="minorHAnsi"/>
              </w:rPr>
              <w:t>Condition</w:t>
            </w:r>
          </w:p>
        </w:tc>
        <w:tc>
          <w:tcPr>
            <w:tcW w:w="1000" w:type="pct"/>
          </w:tcPr>
          <w:p w14:paraId="6E03B11A" w14:textId="72F0EEC3" w:rsidR="00BC0469" w:rsidRPr="008743AE" w:rsidRDefault="003B59C1" w:rsidP="00BC0469">
            <w:pPr>
              <w:spacing w:before="0" w:after="0"/>
              <w:rPr>
                <w:rFonts w:cstheme="minorHAnsi"/>
              </w:rPr>
            </w:pPr>
            <w:r>
              <w:rPr>
                <w:rFonts w:cstheme="minorHAnsi"/>
              </w:rPr>
              <w:t>Status1</w:t>
            </w:r>
          </w:p>
        </w:tc>
      </w:tr>
      <w:tr w:rsidR="00BC0469" w:rsidRPr="006472A5" w14:paraId="1AC2E448" w14:textId="77777777" w:rsidTr="00BC0469">
        <w:trPr>
          <w:cnfStyle w:val="000000100000" w:firstRow="0" w:lastRow="0" w:firstColumn="0" w:lastColumn="0" w:oddVBand="0" w:evenVBand="0" w:oddHBand="1" w:evenHBand="0" w:firstRowFirstColumn="0" w:firstRowLastColumn="0" w:lastRowFirstColumn="0" w:lastRowLastColumn="0"/>
          <w:cantSplit/>
          <w:trHeight w:val="216"/>
        </w:trPr>
        <w:tc>
          <w:tcPr>
            <w:tcW w:w="769" w:type="pct"/>
          </w:tcPr>
          <w:p w14:paraId="171FB293" w14:textId="77777777" w:rsidR="00BC0469" w:rsidRPr="00577A54" w:rsidRDefault="00BC0469" w:rsidP="00BC0469">
            <w:pPr>
              <w:spacing w:before="0" w:after="0"/>
              <w:rPr>
                <w:rFonts w:cstheme="minorHAnsi"/>
              </w:rPr>
            </w:pPr>
            <w:r w:rsidRPr="00577A54">
              <w:rPr>
                <w:rFonts w:cstheme="minorHAnsi"/>
              </w:rPr>
              <w:t>1</w:t>
            </w:r>
          </w:p>
        </w:tc>
        <w:tc>
          <w:tcPr>
            <w:tcW w:w="3230" w:type="pct"/>
          </w:tcPr>
          <w:p w14:paraId="36127AFC" w14:textId="77777777" w:rsidR="00BC0469" w:rsidRPr="00107D01" w:rsidRDefault="00BC0469" w:rsidP="00BC0469">
            <w:pPr>
              <w:spacing w:before="0" w:after="0"/>
              <w:rPr>
                <w:rFonts w:ascii="Open Sans" w:hAnsi="Open Sans" w:cs="Open Sans"/>
              </w:rPr>
            </w:pPr>
            <w:r w:rsidRPr="00655B0F">
              <w:rPr>
                <w:i/>
              </w:rPr>
              <w:t xml:space="preserve">DOBDataQuality </w:t>
            </w:r>
            <w:r w:rsidRPr="00A6067F">
              <w:rPr>
                <w:rFonts w:cstheme="minorHAnsi"/>
              </w:rPr>
              <w:t>in (8,9)</w:t>
            </w:r>
          </w:p>
        </w:tc>
        <w:tc>
          <w:tcPr>
            <w:tcW w:w="1000" w:type="pct"/>
          </w:tcPr>
          <w:p w14:paraId="7E04D741" w14:textId="77777777" w:rsidR="00BC0469" w:rsidRPr="006472A5" w:rsidRDefault="00BC0469" w:rsidP="00BC0469">
            <w:pPr>
              <w:pStyle w:val="NoSpacing"/>
            </w:pPr>
            <w:r w:rsidRPr="006472A5">
              <w:t>99</w:t>
            </w:r>
          </w:p>
        </w:tc>
      </w:tr>
      <w:tr w:rsidR="00BC0469" w:rsidRPr="006472A5" w14:paraId="6F641FDB" w14:textId="77777777" w:rsidTr="00BC0469">
        <w:trPr>
          <w:cnfStyle w:val="000000010000" w:firstRow="0" w:lastRow="0" w:firstColumn="0" w:lastColumn="0" w:oddVBand="0" w:evenVBand="0" w:oddHBand="0" w:evenHBand="1" w:firstRowFirstColumn="0" w:firstRowLastColumn="0" w:lastRowFirstColumn="0" w:lastRowLastColumn="0"/>
          <w:cantSplit/>
          <w:trHeight w:val="216"/>
        </w:trPr>
        <w:tc>
          <w:tcPr>
            <w:tcW w:w="769" w:type="pct"/>
          </w:tcPr>
          <w:p w14:paraId="41BC67D0" w14:textId="77777777" w:rsidR="00BC0469" w:rsidRPr="00577A54" w:rsidRDefault="00BC0469" w:rsidP="00BC0469">
            <w:pPr>
              <w:spacing w:before="0" w:after="0"/>
              <w:rPr>
                <w:rFonts w:cstheme="minorHAnsi"/>
              </w:rPr>
            </w:pPr>
            <w:r w:rsidRPr="00577A54">
              <w:rPr>
                <w:rFonts w:cstheme="minorHAnsi"/>
              </w:rPr>
              <w:t>2</w:t>
            </w:r>
          </w:p>
        </w:tc>
        <w:tc>
          <w:tcPr>
            <w:tcW w:w="3230" w:type="pct"/>
          </w:tcPr>
          <w:p w14:paraId="73E75F3D" w14:textId="77777777" w:rsidR="00BC0469" w:rsidRPr="00107D01" w:rsidRDefault="00BC0469" w:rsidP="00BC0469">
            <w:pPr>
              <w:spacing w:before="0" w:after="0"/>
              <w:rPr>
                <w:rFonts w:ascii="Open Sans" w:hAnsi="Open Sans" w:cs="Open Sans"/>
              </w:rPr>
            </w:pPr>
            <w:r w:rsidRPr="00655B0F">
              <w:rPr>
                <w:i/>
              </w:rPr>
              <w:t xml:space="preserve">DOBDataQuality </w:t>
            </w:r>
            <w:r w:rsidRPr="00A6067F">
              <w:rPr>
                <w:rFonts w:cstheme="minorHAnsi"/>
              </w:rPr>
              <w:t>not in (1,2)</w:t>
            </w:r>
          </w:p>
        </w:tc>
        <w:tc>
          <w:tcPr>
            <w:tcW w:w="1000" w:type="pct"/>
          </w:tcPr>
          <w:p w14:paraId="0E3DAEB5" w14:textId="77777777" w:rsidR="00BC0469" w:rsidRPr="006472A5" w:rsidRDefault="00BC0469" w:rsidP="00BC0469">
            <w:pPr>
              <w:pStyle w:val="NoSpacing"/>
            </w:pPr>
            <w:r w:rsidRPr="006472A5">
              <w:t>99</w:t>
            </w:r>
          </w:p>
        </w:tc>
      </w:tr>
      <w:tr w:rsidR="00BC0469" w:rsidRPr="006472A5" w14:paraId="6F57862C" w14:textId="77777777" w:rsidTr="00BC0469">
        <w:trPr>
          <w:cnfStyle w:val="000000100000" w:firstRow="0" w:lastRow="0" w:firstColumn="0" w:lastColumn="0" w:oddVBand="0" w:evenVBand="0" w:oddHBand="1" w:evenHBand="0" w:firstRowFirstColumn="0" w:firstRowLastColumn="0" w:lastRowFirstColumn="0" w:lastRowLastColumn="0"/>
          <w:cantSplit/>
          <w:trHeight w:val="216"/>
        </w:trPr>
        <w:tc>
          <w:tcPr>
            <w:tcW w:w="769" w:type="pct"/>
          </w:tcPr>
          <w:p w14:paraId="6F27070C" w14:textId="77777777" w:rsidR="00BC0469" w:rsidRPr="00577A54" w:rsidRDefault="00BC0469" w:rsidP="00BC0469">
            <w:pPr>
              <w:spacing w:before="0" w:after="0"/>
              <w:rPr>
                <w:rFonts w:cstheme="minorHAnsi"/>
              </w:rPr>
            </w:pPr>
            <w:r w:rsidRPr="00577A54">
              <w:rPr>
                <w:rFonts w:cstheme="minorHAnsi"/>
              </w:rPr>
              <w:t>3</w:t>
            </w:r>
          </w:p>
        </w:tc>
        <w:tc>
          <w:tcPr>
            <w:tcW w:w="3230" w:type="pct"/>
          </w:tcPr>
          <w:p w14:paraId="4746462E" w14:textId="77777777" w:rsidR="00BC0469" w:rsidRPr="00107D01" w:rsidRDefault="00BC0469" w:rsidP="00BC0469">
            <w:pPr>
              <w:spacing w:before="0" w:after="0"/>
              <w:rPr>
                <w:rFonts w:ascii="Open Sans" w:hAnsi="Open Sans" w:cs="Open Sans"/>
              </w:rPr>
            </w:pPr>
            <w:r>
              <w:rPr>
                <w:i/>
              </w:rPr>
              <w:t>DOB</w:t>
            </w:r>
            <w:r w:rsidRPr="005D0E7C">
              <w:t xml:space="preserve"> </w:t>
            </w:r>
            <w:r w:rsidRPr="00A6067F">
              <w:rPr>
                <w:rFonts w:cstheme="minorHAnsi"/>
              </w:rPr>
              <w:t>is missing or set to a system default</w:t>
            </w:r>
          </w:p>
        </w:tc>
        <w:tc>
          <w:tcPr>
            <w:tcW w:w="1000" w:type="pct"/>
          </w:tcPr>
          <w:p w14:paraId="6DFF1F0F" w14:textId="77777777" w:rsidR="00BC0469" w:rsidRPr="006472A5" w:rsidRDefault="00BC0469" w:rsidP="00BC0469">
            <w:pPr>
              <w:pStyle w:val="NoSpacing"/>
            </w:pPr>
            <w:r w:rsidRPr="006472A5">
              <w:t>99</w:t>
            </w:r>
          </w:p>
        </w:tc>
      </w:tr>
      <w:tr w:rsidR="00BC0469" w:rsidRPr="006472A5" w14:paraId="391DBEAD" w14:textId="77777777" w:rsidTr="00BC0469">
        <w:trPr>
          <w:cnfStyle w:val="000000010000" w:firstRow="0" w:lastRow="0" w:firstColumn="0" w:lastColumn="0" w:oddVBand="0" w:evenVBand="0" w:oddHBand="0" w:evenHBand="1" w:firstRowFirstColumn="0" w:firstRowLastColumn="0" w:lastRowFirstColumn="0" w:lastRowLastColumn="0"/>
          <w:cantSplit/>
          <w:trHeight w:val="216"/>
        </w:trPr>
        <w:tc>
          <w:tcPr>
            <w:tcW w:w="769" w:type="pct"/>
          </w:tcPr>
          <w:p w14:paraId="0BC32C6A" w14:textId="77777777" w:rsidR="00BC0469" w:rsidRPr="00577A54" w:rsidRDefault="00BC0469" w:rsidP="00BC0469">
            <w:pPr>
              <w:spacing w:before="0" w:after="0"/>
              <w:rPr>
                <w:rFonts w:cstheme="minorHAnsi"/>
              </w:rPr>
            </w:pPr>
            <w:r w:rsidRPr="00577A54">
              <w:rPr>
                <w:rFonts w:cstheme="minorHAnsi"/>
              </w:rPr>
              <w:t>4</w:t>
            </w:r>
          </w:p>
        </w:tc>
        <w:tc>
          <w:tcPr>
            <w:tcW w:w="3230" w:type="pct"/>
          </w:tcPr>
          <w:p w14:paraId="598B9DAC" w14:textId="77777777" w:rsidR="00BC0469" w:rsidRPr="00107D01" w:rsidRDefault="00BC0469" w:rsidP="00BC0469">
            <w:pPr>
              <w:spacing w:before="0" w:after="0"/>
              <w:rPr>
                <w:rFonts w:ascii="Open Sans" w:hAnsi="Open Sans" w:cs="Open Sans"/>
              </w:rPr>
            </w:pPr>
            <w:r>
              <w:rPr>
                <w:i/>
              </w:rPr>
              <w:t>DOB</w:t>
            </w:r>
            <w:r w:rsidRPr="005D0E7C">
              <w:t xml:space="preserve"> </w:t>
            </w:r>
            <w:r w:rsidRPr="00655B0F">
              <w:rPr>
                <w:i/>
              </w:rPr>
              <w:t>&gt; EntryDate</w:t>
            </w:r>
          </w:p>
        </w:tc>
        <w:tc>
          <w:tcPr>
            <w:tcW w:w="1000" w:type="pct"/>
          </w:tcPr>
          <w:p w14:paraId="5C2CAE0B" w14:textId="77777777" w:rsidR="00BC0469" w:rsidRPr="006472A5" w:rsidRDefault="00BC0469" w:rsidP="00BC0469">
            <w:pPr>
              <w:pStyle w:val="NoSpacing"/>
            </w:pPr>
            <w:r w:rsidRPr="006472A5">
              <w:t>99</w:t>
            </w:r>
          </w:p>
        </w:tc>
      </w:tr>
      <w:tr w:rsidR="00BC0469" w:rsidRPr="006472A5" w14:paraId="79A221F2" w14:textId="77777777" w:rsidTr="00BC0469">
        <w:trPr>
          <w:cnfStyle w:val="000000100000" w:firstRow="0" w:lastRow="0" w:firstColumn="0" w:lastColumn="0" w:oddVBand="0" w:evenVBand="0" w:oddHBand="1" w:evenHBand="0" w:firstRowFirstColumn="0" w:firstRowLastColumn="0" w:lastRowFirstColumn="0" w:lastRowLastColumn="0"/>
          <w:cantSplit/>
          <w:trHeight w:val="216"/>
        </w:trPr>
        <w:tc>
          <w:tcPr>
            <w:tcW w:w="769" w:type="pct"/>
          </w:tcPr>
          <w:p w14:paraId="4528D527" w14:textId="77777777" w:rsidR="00BC0469" w:rsidRPr="00A6067F" w:rsidRDefault="00BC0469" w:rsidP="00BC0469">
            <w:pPr>
              <w:spacing w:before="0" w:after="0"/>
              <w:rPr>
                <w:rFonts w:cstheme="minorHAnsi"/>
              </w:rPr>
            </w:pPr>
            <w:r w:rsidRPr="00A6067F">
              <w:rPr>
                <w:rFonts w:cstheme="minorHAnsi"/>
              </w:rPr>
              <w:t>5</w:t>
            </w:r>
          </w:p>
        </w:tc>
        <w:tc>
          <w:tcPr>
            <w:tcW w:w="3230" w:type="pct"/>
          </w:tcPr>
          <w:p w14:paraId="4A861EFF" w14:textId="77777777" w:rsidR="00BC0469" w:rsidRPr="006C26B8" w:rsidRDefault="00BC0469" w:rsidP="00BC0469">
            <w:pPr>
              <w:spacing w:before="0" w:after="0"/>
              <w:rPr>
                <w:rFonts w:ascii="Calibri" w:hAnsi="Calibri" w:cs="Calibri"/>
                <w:i/>
              </w:rPr>
            </w:pPr>
            <w:r w:rsidRPr="00577A54">
              <w:rPr>
                <w:i/>
              </w:rPr>
              <w:t xml:space="preserve">RelationshipToHoH </w:t>
            </w:r>
            <w:r w:rsidRPr="005D0E7C">
              <w:t xml:space="preserve">= 1 and </w:t>
            </w:r>
            <w:r>
              <w:rPr>
                <w:i/>
              </w:rPr>
              <w:t>DOB</w:t>
            </w:r>
            <w:r w:rsidRPr="005D0E7C">
              <w:t xml:space="preserve"> </w:t>
            </w:r>
            <w:r w:rsidRPr="00577A54">
              <w:rPr>
                <w:i/>
              </w:rPr>
              <w:t>= EntryDate</w:t>
            </w:r>
          </w:p>
        </w:tc>
        <w:tc>
          <w:tcPr>
            <w:tcW w:w="1000" w:type="pct"/>
          </w:tcPr>
          <w:p w14:paraId="165FF0B6" w14:textId="77777777" w:rsidR="00BC0469" w:rsidRPr="006472A5" w:rsidRDefault="00BC0469" w:rsidP="00BC0469">
            <w:pPr>
              <w:pStyle w:val="NoSpacing"/>
            </w:pPr>
            <w:r w:rsidRPr="006472A5">
              <w:t>99</w:t>
            </w:r>
          </w:p>
        </w:tc>
      </w:tr>
      <w:tr w:rsidR="00BC0469" w:rsidRPr="006472A5" w14:paraId="475E9C27" w14:textId="77777777" w:rsidTr="00BC0469">
        <w:trPr>
          <w:cnfStyle w:val="000000010000" w:firstRow="0" w:lastRow="0" w:firstColumn="0" w:lastColumn="0" w:oddVBand="0" w:evenVBand="0" w:oddHBand="0" w:evenHBand="1" w:firstRowFirstColumn="0" w:firstRowLastColumn="0" w:lastRowFirstColumn="0" w:lastRowLastColumn="0"/>
          <w:cantSplit/>
          <w:trHeight w:val="216"/>
        </w:trPr>
        <w:tc>
          <w:tcPr>
            <w:tcW w:w="769" w:type="pct"/>
          </w:tcPr>
          <w:p w14:paraId="5BFD4B15" w14:textId="77777777" w:rsidR="00BC0469" w:rsidRPr="00577A54" w:rsidRDefault="00BC0469" w:rsidP="00BC0469">
            <w:pPr>
              <w:spacing w:before="0" w:after="0"/>
              <w:rPr>
                <w:rFonts w:cstheme="minorHAnsi"/>
              </w:rPr>
            </w:pPr>
            <w:r w:rsidRPr="00577A54">
              <w:rPr>
                <w:rFonts w:cstheme="minorHAnsi"/>
              </w:rPr>
              <w:t>5</w:t>
            </w:r>
          </w:p>
        </w:tc>
        <w:tc>
          <w:tcPr>
            <w:tcW w:w="3230" w:type="pct"/>
          </w:tcPr>
          <w:p w14:paraId="1F363C5F" w14:textId="77777777" w:rsidR="00BC0469" w:rsidRPr="00107D01" w:rsidRDefault="00BC0469" w:rsidP="00BC0469">
            <w:pPr>
              <w:spacing w:before="0" w:after="0"/>
              <w:rPr>
                <w:rFonts w:ascii="Open Sans" w:hAnsi="Open Sans" w:cs="Open Sans"/>
                <w:i/>
              </w:rPr>
            </w:pPr>
            <w:r w:rsidRPr="00A6067F">
              <w:rPr>
                <w:rFonts w:cstheme="minorHAnsi"/>
              </w:rPr>
              <w:t>[</w:t>
            </w:r>
            <w:r>
              <w:rPr>
                <w:i/>
              </w:rPr>
              <w:t>DOB</w:t>
            </w:r>
            <w:r w:rsidRPr="005D0E7C">
              <w:t xml:space="preserve"> </w:t>
            </w:r>
            <w:r w:rsidRPr="00655B0F">
              <w:rPr>
                <w:i/>
              </w:rPr>
              <w:t xml:space="preserve">+ </w:t>
            </w:r>
            <w:r w:rsidRPr="00577A54">
              <w:t>105 years</w:t>
            </w:r>
            <w:r w:rsidRPr="00A6067F">
              <w:rPr>
                <w:rFonts w:cstheme="minorHAnsi"/>
              </w:rPr>
              <w:t>]</w:t>
            </w:r>
            <w:r w:rsidRPr="00655B0F">
              <w:rPr>
                <w:i/>
              </w:rPr>
              <w:t xml:space="preserve"> &lt;= </w:t>
            </w:r>
            <w:r w:rsidRPr="00577A54">
              <w:rPr>
                <w:b/>
              </w:rPr>
              <w:t>AgeDate</w:t>
            </w:r>
          </w:p>
        </w:tc>
        <w:tc>
          <w:tcPr>
            <w:tcW w:w="1000" w:type="pct"/>
          </w:tcPr>
          <w:p w14:paraId="7EB6D6E2" w14:textId="77777777" w:rsidR="00BC0469" w:rsidRPr="006472A5" w:rsidRDefault="00BC0469" w:rsidP="00BC0469">
            <w:pPr>
              <w:pStyle w:val="NoSpacing"/>
            </w:pPr>
            <w:r w:rsidRPr="006472A5">
              <w:t>99</w:t>
            </w:r>
          </w:p>
        </w:tc>
      </w:tr>
      <w:tr w:rsidR="00BC0469" w:rsidRPr="006472A5" w14:paraId="6C3FEDD7" w14:textId="77777777" w:rsidTr="00BC0469">
        <w:trPr>
          <w:cnfStyle w:val="000000100000" w:firstRow="0" w:lastRow="0" w:firstColumn="0" w:lastColumn="0" w:oddVBand="0" w:evenVBand="0" w:oddHBand="1" w:evenHBand="0" w:firstRowFirstColumn="0" w:firstRowLastColumn="0" w:lastRowFirstColumn="0" w:lastRowLastColumn="0"/>
          <w:cantSplit/>
          <w:trHeight w:val="216"/>
        </w:trPr>
        <w:tc>
          <w:tcPr>
            <w:tcW w:w="769" w:type="pct"/>
          </w:tcPr>
          <w:p w14:paraId="13996E58" w14:textId="77777777" w:rsidR="00BC0469" w:rsidRPr="00577A54" w:rsidRDefault="00BC0469" w:rsidP="00BC0469">
            <w:pPr>
              <w:spacing w:before="0" w:after="0"/>
              <w:rPr>
                <w:rFonts w:cstheme="minorHAnsi"/>
              </w:rPr>
            </w:pPr>
            <w:r w:rsidRPr="00577A54">
              <w:rPr>
                <w:rFonts w:cstheme="minorHAnsi"/>
              </w:rPr>
              <w:t>6</w:t>
            </w:r>
          </w:p>
        </w:tc>
        <w:tc>
          <w:tcPr>
            <w:tcW w:w="3230" w:type="pct"/>
          </w:tcPr>
          <w:p w14:paraId="002AE836" w14:textId="77777777" w:rsidR="00BC0469" w:rsidRPr="00107D01" w:rsidRDefault="00BC0469" w:rsidP="00BC0469">
            <w:pPr>
              <w:spacing w:before="0" w:after="0"/>
              <w:rPr>
                <w:rFonts w:ascii="Open Sans" w:hAnsi="Open Sans" w:cs="Open Sans"/>
              </w:rPr>
            </w:pPr>
            <w:r w:rsidRPr="00A6067F">
              <w:rPr>
                <w:rFonts w:cstheme="minorHAnsi"/>
              </w:rPr>
              <w:t>[</w:t>
            </w:r>
            <w:r>
              <w:rPr>
                <w:i/>
              </w:rPr>
              <w:t>DOB</w:t>
            </w:r>
            <w:r w:rsidRPr="005D0E7C">
              <w:t xml:space="preserve"> </w:t>
            </w:r>
            <w:r w:rsidRPr="00655B0F">
              <w:rPr>
                <w:i/>
              </w:rPr>
              <w:t xml:space="preserve">+ </w:t>
            </w:r>
            <w:r w:rsidRPr="00577A54">
              <w:t>18 years</w:t>
            </w:r>
            <w:r w:rsidRPr="00A6067F">
              <w:rPr>
                <w:rFonts w:cstheme="minorHAnsi"/>
              </w:rPr>
              <w:t>]</w:t>
            </w:r>
            <w:r w:rsidRPr="00655B0F">
              <w:rPr>
                <w:i/>
              </w:rPr>
              <w:t xml:space="preserve"> &lt;= </w:t>
            </w:r>
            <w:r w:rsidRPr="00577A54">
              <w:rPr>
                <w:b/>
              </w:rPr>
              <w:t>AgeDate</w:t>
            </w:r>
            <w:r w:rsidRPr="00655B0F">
              <w:rPr>
                <w:i/>
              </w:rPr>
              <w:t xml:space="preserve"> </w:t>
            </w:r>
          </w:p>
        </w:tc>
        <w:tc>
          <w:tcPr>
            <w:tcW w:w="1000" w:type="pct"/>
          </w:tcPr>
          <w:p w14:paraId="091B029D" w14:textId="77777777" w:rsidR="00BC0469" w:rsidRPr="006472A5" w:rsidRDefault="00BC0469" w:rsidP="00BC0469">
            <w:pPr>
              <w:pStyle w:val="NoSpacing"/>
            </w:pPr>
            <w:r>
              <w:t>1</w:t>
            </w:r>
          </w:p>
        </w:tc>
      </w:tr>
      <w:tr w:rsidR="00BC0469" w:rsidRPr="006472A5" w14:paraId="75A241C3" w14:textId="77777777" w:rsidTr="00BC0469">
        <w:trPr>
          <w:cnfStyle w:val="000000010000" w:firstRow="0" w:lastRow="0" w:firstColumn="0" w:lastColumn="0" w:oddVBand="0" w:evenVBand="0" w:oddHBand="0" w:evenHBand="1" w:firstRowFirstColumn="0" w:firstRowLastColumn="0" w:lastRowFirstColumn="0" w:lastRowLastColumn="0"/>
          <w:cantSplit/>
          <w:trHeight w:val="216"/>
        </w:trPr>
        <w:tc>
          <w:tcPr>
            <w:tcW w:w="769" w:type="pct"/>
          </w:tcPr>
          <w:p w14:paraId="6B945125" w14:textId="77777777" w:rsidR="00BC0469" w:rsidRPr="00577A54" w:rsidRDefault="00BC0469" w:rsidP="00BC0469">
            <w:pPr>
              <w:spacing w:before="0" w:after="0"/>
              <w:rPr>
                <w:rFonts w:cstheme="minorHAnsi"/>
              </w:rPr>
            </w:pPr>
            <w:r w:rsidRPr="00577A54">
              <w:rPr>
                <w:rFonts w:cstheme="minorHAnsi"/>
              </w:rPr>
              <w:t>7</w:t>
            </w:r>
          </w:p>
        </w:tc>
        <w:tc>
          <w:tcPr>
            <w:tcW w:w="3230" w:type="pct"/>
          </w:tcPr>
          <w:p w14:paraId="33F9F9B2" w14:textId="77777777" w:rsidR="00BC0469" w:rsidRPr="00577A54" w:rsidRDefault="00BC0469" w:rsidP="00BC0469">
            <w:pPr>
              <w:spacing w:before="0" w:after="0"/>
              <w:rPr>
                <w:rFonts w:cstheme="minorHAnsi"/>
              </w:rPr>
            </w:pPr>
            <w:r w:rsidRPr="00577A54">
              <w:rPr>
                <w:rFonts w:cstheme="minorHAnsi"/>
              </w:rPr>
              <w:t>(other)</w:t>
            </w:r>
          </w:p>
        </w:tc>
        <w:tc>
          <w:tcPr>
            <w:tcW w:w="1000" w:type="pct"/>
          </w:tcPr>
          <w:p w14:paraId="17ECE1E1" w14:textId="77777777" w:rsidR="00BC0469" w:rsidRPr="006472A5" w:rsidRDefault="00BC0469" w:rsidP="00BC0469">
            <w:pPr>
              <w:pStyle w:val="NoSpacing"/>
            </w:pPr>
            <w:r w:rsidRPr="006472A5">
              <w:t>0</w:t>
            </w:r>
          </w:p>
        </w:tc>
      </w:tr>
    </w:tbl>
    <w:p w14:paraId="6FC1B1C3" w14:textId="6E3AB0A3" w:rsidR="00BC0469" w:rsidRPr="00F25CD0" w:rsidRDefault="003B59C1" w:rsidP="00BC0469">
      <w:pPr>
        <w:pStyle w:val="Heading4"/>
      </w:pPr>
      <w:r>
        <w:t>Status3</w:t>
      </w:r>
    </w:p>
    <w:p w14:paraId="64100502" w14:textId="1ABAFB68" w:rsidR="00910810" w:rsidRPr="006472A5" w:rsidRDefault="00910810" w:rsidP="00910810">
      <w:r>
        <w:t xml:space="preserve">An individual’s status as adult, child, or unknown is based on </w:t>
      </w:r>
      <w:r w:rsidRPr="00655B0F">
        <w:rPr>
          <w:i/>
        </w:rPr>
        <w:t>DOBDataQuality</w:t>
      </w:r>
      <w:r>
        <w:t xml:space="preserve"> and </w:t>
      </w:r>
      <w:r>
        <w:rPr>
          <w:i/>
        </w:rPr>
        <w:t>DOB</w:t>
      </w:r>
      <w:r>
        <w:t xml:space="preserve"> in relation to </w:t>
      </w:r>
      <w:r>
        <w:rPr>
          <w:rFonts w:cs="Times New Roman"/>
        </w:rPr>
        <w:t xml:space="preserve">the later of </w:t>
      </w:r>
      <w:r w:rsidRPr="0055623B">
        <w:rPr>
          <w:rFonts w:cs="Times New Roman"/>
          <w:i/>
        </w:rPr>
        <w:t>EntryDate</w:t>
      </w:r>
      <w:r>
        <w:rPr>
          <w:rFonts w:cs="Times New Roman"/>
        </w:rPr>
        <w:t xml:space="preserve"> or </w:t>
      </w:r>
      <w:r w:rsidRPr="00910810">
        <w:rPr>
          <w:rFonts w:cs="Times New Roman"/>
          <w:b/>
          <w:bCs/>
        </w:rPr>
        <w:t>CohortStart</w:t>
      </w:r>
      <w:r>
        <w:rPr>
          <w:rFonts w:cs="Times New Roman"/>
        </w:rPr>
        <w:t xml:space="preserve"> </w:t>
      </w:r>
      <w:r w:rsidR="00D9573B">
        <w:rPr>
          <w:rFonts w:cs="Times New Roman"/>
        </w:rPr>
        <w:t>(</w:t>
      </w:r>
      <w:r w:rsidR="00D9573B" w:rsidRPr="00D9573B">
        <w:rPr>
          <w:rFonts w:cs="Times New Roman"/>
          <w:b/>
          <w:bCs/>
        </w:rPr>
        <w:t>AgeDate</w:t>
      </w:r>
      <w:r w:rsidR="00D9573B">
        <w:rPr>
          <w:rFonts w:cs="Times New Roman"/>
        </w:rPr>
        <w:t xml:space="preserve">) </w:t>
      </w:r>
      <w:r>
        <w:rPr>
          <w:rFonts w:cs="Times New Roman"/>
        </w:rPr>
        <w:t xml:space="preserve">where </w:t>
      </w:r>
      <w:r w:rsidRPr="00910810">
        <w:rPr>
          <w:rFonts w:cs="Times New Roman"/>
          <w:b/>
          <w:bCs/>
        </w:rPr>
        <w:t>Cohort</w:t>
      </w:r>
      <w:r>
        <w:rPr>
          <w:rFonts w:cs="Times New Roman"/>
        </w:rPr>
        <w:t xml:space="preserve"> = 20</w:t>
      </w:r>
      <w:r w:rsidR="00C42C02">
        <w:rPr>
          <w:rFonts w:cs="Times New Roman"/>
        </w:rPr>
        <w:t>.</w:t>
      </w:r>
      <w:r>
        <w:rPr>
          <w:i/>
        </w:rPr>
        <w:t xml:space="preserve"> </w:t>
      </w:r>
    </w:p>
    <w:tbl>
      <w:tblPr>
        <w:tblStyle w:val="Style11"/>
        <w:tblW w:w="3368" w:type="pct"/>
        <w:tblLook w:val="0420" w:firstRow="1" w:lastRow="0" w:firstColumn="0" w:lastColumn="0" w:noHBand="0" w:noVBand="1"/>
      </w:tblPr>
      <w:tblGrid>
        <w:gridCol w:w="968"/>
        <w:gridCol w:w="4070"/>
        <w:gridCol w:w="1260"/>
      </w:tblGrid>
      <w:tr w:rsidR="00BC0469" w:rsidRPr="00107D01" w14:paraId="0B2B9D6F" w14:textId="77777777" w:rsidTr="00910810">
        <w:trPr>
          <w:cnfStyle w:val="100000000000" w:firstRow="1" w:lastRow="0" w:firstColumn="0" w:lastColumn="0" w:oddVBand="0" w:evenVBand="0" w:oddHBand="0" w:evenHBand="0" w:firstRowFirstColumn="0" w:firstRowLastColumn="0" w:lastRowFirstColumn="0" w:lastRowLastColumn="0"/>
          <w:cantSplit/>
          <w:trHeight w:val="216"/>
          <w:tblHeader/>
        </w:trPr>
        <w:tc>
          <w:tcPr>
            <w:tcW w:w="769" w:type="pct"/>
          </w:tcPr>
          <w:p w14:paraId="082F6D44" w14:textId="77777777" w:rsidR="00BC0469" w:rsidRPr="008743AE" w:rsidRDefault="00BC0469" w:rsidP="00BC0469">
            <w:pPr>
              <w:spacing w:before="0" w:after="0"/>
              <w:rPr>
                <w:rFonts w:cstheme="minorHAnsi"/>
              </w:rPr>
            </w:pPr>
            <w:r w:rsidRPr="008743AE">
              <w:rPr>
                <w:rFonts w:cstheme="minorHAnsi"/>
              </w:rPr>
              <w:t>Priority</w:t>
            </w:r>
          </w:p>
        </w:tc>
        <w:tc>
          <w:tcPr>
            <w:tcW w:w="3230" w:type="pct"/>
          </w:tcPr>
          <w:p w14:paraId="1E7F81AD" w14:textId="77777777" w:rsidR="00BC0469" w:rsidRPr="008743AE" w:rsidRDefault="00BC0469" w:rsidP="00BC0469">
            <w:pPr>
              <w:spacing w:before="0" w:after="0"/>
              <w:rPr>
                <w:rFonts w:cstheme="minorHAnsi"/>
              </w:rPr>
            </w:pPr>
            <w:r w:rsidRPr="008743AE">
              <w:rPr>
                <w:rFonts w:cstheme="minorHAnsi"/>
              </w:rPr>
              <w:t>Condition</w:t>
            </w:r>
          </w:p>
        </w:tc>
        <w:tc>
          <w:tcPr>
            <w:tcW w:w="1000" w:type="pct"/>
          </w:tcPr>
          <w:p w14:paraId="1C9E97A0" w14:textId="5C973E2C" w:rsidR="00BC0469" w:rsidRPr="008743AE" w:rsidRDefault="003B59C1" w:rsidP="00BC0469">
            <w:pPr>
              <w:spacing w:before="0" w:after="0"/>
              <w:rPr>
                <w:rFonts w:cstheme="minorHAnsi"/>
              </w:rPr>
            </w:pPr>
            <w:r>
              <w:rPr>
                <w:rFonts w:cstheme="minorHAnsi"/>
              </w:rPr>
              <w:t>Status3</w:t>
            </w:r>
          </w:p>
        </w:tc>
      </w:tr>
      <w:tr w:rsidR="00BC0469" w:rsidRPr="006472A5" w14:paraId="45BEAB28" w14:textId="77777777" w:rsidTr="00910810">
        <w:trPr>
          <w:cnfStyle w:val="000000100000" w:firstRow="0" w:lastRow="0" w:firstColumn="0" w:lastColumn="0" w:oddVBand="0" w:evenVBand="0" w:oddHBand="1" w:evenHBand="0" w:firstRowFirstColumn="0" w:firstRowLastColumn="0" w:lastRowFirstColumn="0" w:lastRowLastColumn="0"/>
          <w:cantSplit/>
          <w:trHeight w:val="216"/>
        </w:trPr>
        <w:tc>
          <w:tcPr>
            <w:tcW w:w="769" w:type="pct"/>
          </w:tcPr>
          <w:p w14:paraId="234369AB" w14:textId="77777777" w:rsidR="00BC0469" w:rsidRPr="00577A54" w:rsidRDefault="00BC0469" w:rsidP="00BC0469">
            <w:pPr>
              <w:spacing w:before="0" w:after="0"/>
              <w:rPr>
                <w:rFonts w:cstheme="minorHAnsi"/>
              </w:rPr>
            </w:pPr>
            <w:r w:rsidRPr="00577A54">
              <w:rPr>
                <w:rFonts w:cstheme="minorHAnsi"/>
              </w:rPr>
              <w:t>1</w:t>
            </w:r>
          </w:p>
        </w:tc>
        <w:tc>
          <w:tcPr>
            <w:tcW w:w="3230" w:type="pct"/>
          </w:tcPr>
          <w:p w14:paraId="6C397D64" w14:textId="77777777" w:rsidR="00BC0469" w:rsidRPr="00107D01" w:rsidRDefault="00BC0469" w:rsidP="00BC0469">
            <w:pPr>
              <w:spacing w:before="0" w:after="0"/>
              <w:rPr>
                <w:rFonts w:ascii="Open Sans" w:hAnsi="Open Sans" w:cs="Open Sans"/>
              </w:rPr>
            </w:pPr>
            <w:r w:rsidRPr="00655B0F">
              <w:rPr>
                <w:i/>
              </w:rPr>
              <w:t xml:space="preserve">DOBDataQuality </w:t>
            </w:r>
            <w:r w:rsidRPr="00A6067F">
              <w:rPr>
                <w:rFonts w:cstheme="minorHAnsi"/>
              </w:rPr>
              <w:t>in (8,9)</w:t>
            </w:r>
          </w:p>
        </w:tc>
        <w:tc>
          <w:tcPr>
            <w:tcW w:w="1000" w:type="pct"/>
          </w:tcPr>
          <w:p w14:paraId="748C4EF9" w14:textId="77777777" w:rsidR="00BC0469" w:rsidRPr="006472A5" w:rsidRDefault="00BC0469" w:rsidP="00BC0469">
            <w:pPr>
              <w:pStyle w:val="NoSpacing"/>
            </w:pPr>
            <w:r w:rsidRPr="006472A5">
              <w:t>99</w:t>
            </w:r>
          </w:p>
        </w:tc>
      </w:tr>
      <w:tr w:rsidR="00BC0469" w:rsidRPr="006472A5" w14:paraId="58A72803" w14:textId="77777777" w:rsidTr="00910810">
        <w:trPr>
          <w:cnfStyle w:val="000000010000" w:firstRow="0" w:lastRow="0" w:firstColumn="0" w:lastColumn="0" w:oddVBand="0" w:evenVBand="0" w:oddHBand="0" w:evenHBand="1" w:firstRowFirstColumn="0" w:firstRowLastColumn="0" w:lastRowFirstColumn="0" w:lastRowLastColumn="0"/>
          <w:cantSplit/>
          <w:trHeight w:val="216"/>
        </w:trPr>
        <w:tc>
          <w:tcPr>
            <w:tcW w:w="769" w:type="pct"/>
          </w:tcPr>
          <w:p w14:paraId="3EB8EB62" w14:textId="77777777" w:rsidR="00BC0469" w:rsidRPr="00577A54" w:rsidRDefault="00BC0469" w:rsidP="00BC0469">
            <w:pPr>
              <w:spacing w:before="0" w:after="0"/>
              <w:rPr>
                <w:rFonts w:cstheme="minorHAnsi"/>
              </w:rPr>
            </w:pPr>
            <w:r w:rsidRPr="00577A54">
              <w:rPr>
                <w:rFonts w:cstheme="minorHAnsi"/>
              </w:rPr>
              <w:t>2</w:t>
            </w:r>
          </w:p>
        </w:tc>
        <w:tc>
          <w:tcPr>
            <w:tcW w:w="3230" w:type="pct"/>
          </w:tcPr>
          <w:p w14:paraId="572ADDE0" w14:textId="77777777" w:rsidR="00BC0469" w:rsidRPr="00107D01" w:rsidRDefault="00BC0469" w:rsidP="00BC0469">
            <w:pPr>
              <w:spacing w:before="0" w:after="0"/>
              <w:rPr>
                <w:rFonts w:ascii="Open Sans" w:hAnsi="Open Sans" w:cs="Open Sans"/>
              </w:rPr>
            </w:pPr>
            <w:r w:rsidRPr="00655B0F">
              <w:rPr>
                <w:i/>
              </w:rPr>
              <w:t xml:space="preserve">DOBDataQuality </w:t>
            </w:r>
            <w:r w:rsidRPr="00A6067F">
              <w:rPr>
                <w:rFonts w:cstheme="minorHAnsi"/>
              </w:rPr>
              <w:t>not in (1,2)</w:t>
            </w:r>
          </w:p>
        </w:tc>
        <w:tc>
          <w:tcPr>
            <w:tcW w:w="1000" w:type="pct"/>
          </w:tcPr>
          <w:p w14:paraId="228EBAF6" w14:textId="77777777" w:rsidR="00BC0469" w:rsidRPr="006472A5" w:rsidRDefault="00BC0469" w:rsidP="00BC0469">
            <w:pPr>
              <w:pStyle w:val="NoSpacing"/>
            </w:pPr>
            <w:r w:rsidRPr="006472A5">
              <w:t>99</w:t>
            </w:r>
          </w:p>
        </w:tc>
      </w:tr>
      <w:tr w:rsidR="00BC0469" w:rsidRPr="006472A5" w14:paraId="1026B581" w14:textId="77777777" w:rsidTr="00910810">
        <w:trPr>
          <w:cnfStyle w:val="000000100000" w:firstRow="0" w:lastRow="0" w:firstColumn="0" w:lastColumn="0" w:oddVBand="0" w:evenVBand="0" w:oddHBand="1" w:evenHBand="0" w:firstRowFirstColumn="0" w:firstRowLastColumn="0" w:lastRowFirstColumn="0" w:lastRowLastColumn="0"/>
          <w:cantSplit/>
          <w:trHeight w:val="216"/>
        </w:trPr>
        <w:tc>
          <w:tcPr>
            <w:tcW w:w="769" w:type="pct"/>
          </w:tcPr>
          <w:p w14:paraId="1FB6E138" w14:textId="77777777" w:rsidR="00BC0469" w:rsidRPr="00577A54" w:rsidRDefault="00BC0469" w:rsidP="00BC0469">
            <w:pPr>
              <w:spacing w:before="0" w:after="0"/>
              <w:rPr>
                <w:rFonts w:cstheme="minorHAnsi"/>
              </w:rPr>
            </w:pPr>
            <w:r w:rsidRPr="00577A54">
              <w:rPr>
                <w:rFonts w:cstheme="minorHAnsi"/>
              </w:rPr>
              <w:t>3</w:t>
            </w:r>
          </w:p>
        </w:tc>
        <w:tc>
          <w:tcPr>
            <w:tcW w:w="3230" w:type="pct"/>
          </w:tcPr>
          <w:p w14:paraId="45EAEAEC" w14:textId="77777777" w:rsidR="00BC0469" w:rsidRPr="00107D01" w:rsidRDefault="00BC0469" w:rsidP="00BC0469">
            <w:pPr>
              <w:spacing w:before="0" w:after="0"/>
              <w:rPr>
                <w:rFonts w:ascii="Open Sans" w:hAnsi="Open Sans" w:cs="Open Sans"/>
              </w:rPr>
            </w:pPr>
            <w:r>
              <w:rPr>
                <w:i/>
              </w:rPr>
              <w:t>DOB</w:t>
            </w:r>
            <w:r w:rsidRPr="005D0E7C">
              <w:t xml:space="preserve"> </w:t>
            </w:r>
            <w:r w:rsidRPr="00A6067F">
              <w:rPr>
                <w:rFonts w:cstheme="minorHAnsi"/>
              </w:rPr>
              <w:t>is missing or set to a system default</w:t>
            </w:r>
          </w:p>
        </w:tc>
        <w:tc>
          <w:tcPr>
            <w:tcW w:w="1000" w:type="pct"/>
          </w:tcPr>
          <w:p w14:paraId="604347CF" w14:textId="77777777" w:rsidR="00BC0469" w:rsidRPr="006472A5" w:rsidRDefault="00BC0469" w:rsidP="00BC0469">
            <w:pPr>
              <w:pStyle w:val="NoSpacing"/>
            </w:pPr>
            <w:r w:rsidRPr="006472A5">
              <w:t>99</w:t>
            </w:r>
          </w:p>
        </w:tc>
      </w:tr>
      <w:tr w:rsidR="00BC0469" w:rsidRPr="006472A5" w14:paraId="0AAFDE52" w14:textId="77777777" w:rsidTr="00910810">
        <w:trPr>
          <w:cnfStyle w:val="000000010000" w:firstRow="0" w:lastRow="0" w:firstColumn="0" w:lastColumn="0" w:oddVBand="0" w:evenVBand="0" w:oddHBand="0" w:evenHBand="1" w:firstRowFirstColumn="0" w:firstRowLastColumn="0" w:lastRowFirstColumn="0" w:lastRowLastColumn="0"/>
          <w:cantSplit/>
          <w:trHeight w:val="216"/>
        </w:trPr>
        <w:tc>
          <w:tcPr>
            <w:tcW w:w="769" w:type="pct"/>
          </w:tcPr>
          <w:p w14:paraId="380DDF85" w14:textId="77777777" w:rsidR="00BC0469" w:rsidRPr="00577A54" w:rsidRDefault="00BC0469" w:rsidP="00BC0469">
            <w:pPr>
              <w:spacing w:before="0" w:after="0"/>
              <w:rPr>
                <w:rFonts w:cstheme="minorHAnsi"/>
              </w:rPr>
            </w:pPr>
            <w:r w:rsidRPr="00577A54">
              <w:rPr>
                <w:rFonts w:cstheme="minorHAnsi"/>
              </w:rPr>
              <w:t>4</w:t>
            </w:r>
          </w:p>
        </w:tc>
        <w:tc>
          <w:tcPr>
            <w:tcW w:w="3230" w:type="pct"/>
          </w:tcPr>
          <w:p w14:paraId="0744BA00" w14:textId="77777777" w:rsidR="00BC0469" w:rsidRPr="00107D01" w:rsidRDefault="00BC0469" w:rsidP="00BC0469">
            <w:pPr>
              <w:spacing w:before="0" w:after="0"/>
              <w:rPr>
                <w:rFonts w:ascii="Open Sans" w:hAnsi="Open Sans" w:cs="Open Sans"/>
              </w:rPr>
            </w:pPr>
            <w:r>
              <w:rPr>
                <w:i/>
              </w:rPr>
              <w:t>DOB</w:t>
            </w:r>
            <w:r w:rsidRPr="005D0E7C">
              <w:t xml:space="preserve"> </w:t>
            </w:r>
            <w:r w:rsidRPr="00655B0F">
              <w:rPr>
                <w:i/>
              </w:rPr>
              <w:t>&gt; EntryDate</w:t>
            </w:r>
          </w:p>
        </w:tc>
        <w:tc>
          <w:tcPr>
            <w:tcW w:w="1000" w:type="pct"/>
          </w:tcPr>
          <w:p w14:paraId="72A04CD1" w14:textId="77777777" w:rsidR="00BC0469" w:rsidRPr="006472A5" w:rsidRDefault="00BC0469" w:rsidP="00BC0469">
            <w:pPr>
              <w:pStyle w:val="NoSpacing"/>
            </w:pPr>
            <w:r w:rsidRPr="006472A5">
              <w:t>99</w:t>
            </w:r>
          </w:p>
        </w:tc>
      </w:tr>
      <w:tr w:rsidR="00BC0469" w:rsidRPr="006472A5" w14:paraId="18D37BC9" w14:textId="77777777" w:rsidTr="00910810">
        <w:trPr>
          <w:cnfStyle w:val="000000100000" w:firstRow="0" w:lastRow="0" w:firstColumn="0" w:lastColumn="0" w:oddVBand="0" w:evenVBand="0" w:oddHBand="1" w:evenHBand="0" w:firstRowFirstColumn="0" w:firstRowLastColumn="0" w:lastRowFirstColumn="0" w:lastRowLastColumn="0"/>
          <w:cantSplit/>
          <w:trHeight w:val="216"/>
        </w:trPr>
        <w:tc>
          <w:tcPr>
            <w:tcW w:w="769" w:type="pct"/>
          </w:tcPr>
          <w:p w14:paraId="17F0B4F3" w14:textId="77777777" w:rsidR="00BC0469" w:rsidRPr="00A6067F" w:rsidRDefault="00BC0469" w:rsidP="00BC0469">
            <w:pPr>
              <w:spacing w:before="0" w:after="0"/>
              <w:rPr>
                <w:rFonts w:cstheme="minorHAnsi"/>
              </w:rPr>
            </w:pPr>
            <w:r w:rsidRPr="00A6067F">
              <w:rPr>
                <w:rFonts w:cstheme="minorHAnsi"/>
              </w:rPr>
              <w:t>5</w:t>
            </w:r>
          </w:p>
        </w:tc>
        <w:tc>
          <w:tcPr>
            <w:tcW w:w="3230" w:type="pct"/>
          </w:tcPr>
          <w:p w14:paraId="085A9ADC" w14:textId="77777777" w:rsidR="00BC0469" w:rsidRPr="006C26B8" w:rsidRDefault="00BC0469" w:rsidP="00BC0469">
            <w:pPr>
              <w:spacing w:before="0" w:after="0"/>
              <w:rPr>
                <w:rFonts w:ascii="Calibri" w:hAnsi="Calibri" w:cs="Calibri"/>
                <w:i/>
              </w:rPr>
            </w:pPr>
            <w:r w:rsidRPr="00577A54">
              <w:rPr>
                <w:i/>
              </w:rPr>
              <w:t xml:space="preserve">RelationshipToHoH </w:t>
            </w:r>
            <w:r w:rsidRPr="005D0E7C">
              <w:t xml:space="preserve">= 1 and </w:t>
            </w:r>
            <w:r>
              <w:rPr>
                <w:i/>
              </w:rPr>
              <w:t>DOB</w:t>
            </w:r>
            <w:r w:rsidRPr="005D0E7C">
              <w:t xml:space="preserve"> </w:t>
            </w:r>
            <w:r w:rsidRPr="00577A54">
              <w:rPr>
                <w:i/>
              </w:rPr>
              <w:t>= EntryDate</w:t>
            </w:r>
          </w:p>
        </w:tc>
        <w:tc>
          <w:tcPr>
            <w:tcW w:w="1000" w:type="pct"/>
          </w:tcPr>
          <w:p w14:paraId="16F38F77" w14:textId="77777777" w:rsidR="00BC0469" w:rsidRPr="006472A5" w:rsidRDefault="00BC0469" w:rsidP="00BC0469">
            <w:pPr>
              <w:pStyle w:val="NoSpacing"/>
            </w:pPr>
            <w:r w:rsidRPr="006472A5">
              <w:t>99</w:t>
            </w:r>
          </w:p>
        </w:tc>
      </w:tr>
      <w:tr w:rsidR="00BC0469" w:rsidRPr="006472A5" w14:paraId="4B82F7D6" w14:textId="77777777" w:rsidTr="00910810">
        <w:trPr>
          <w:cnfStyle w:val="000000010000" w:firstRow="0" w:lastRow="0" w:firstColumn="0" w:lastColumn="0" w:oddVBand="0" w:evenVBand="0" w:oddHBand="0" w:evenHBand="1" w:firstRowFirstColumn="0" w:firstRowLastColumn="0" w:lastRowFirstColumn="0" w:lastRowLastColumn="0"/>
          <w:cantSplit/>
          <w:trHeight w:val="216"/>
        </w:trPr>
        <w:tc>
          <w:tcPr>
            <w:tcW w:w="769" w:type="pct"/>
          </w:tcPr>
          <w:p w14:paraId="0440804D" w14:textId="77777777" w:rsidR="00BC0469" w:rsidRPr="00577A54" w:rsidRDefault="00BC0469" w:rsidP="00BC0469">
            <w:pPr>
              <w:spacing w:before="0" w:after="0"/>
              <w:rPr>
                <w:rFonts w:cstheme="minorHAnsi"/>
              </w:rPr>
            </w:pPr>
            <w:r w:rsidRPr="00577A54">
              <w:rPr>
                <w:rFonts w:cstheme="minorHAnsi"/>
              </w:rPr>
              <w:t>5</w:t>
            </w:r>
          </w:p>
        </w:tc>
        <w:tc>
          <w:tcPr>
            <w:tcW w:w="3230" w:type="pct"/>
          </w:tcPr>
          <w:p w14:paraId="3986B8E1" w14:textId="77777777" w:rsidR="00BC0469" w:rsidRPr="00107D01" w:rsidRDefault="00BC0469" w:rsidP="00BC0469">
            <w:pPr>
              <w:spacing w:before="0" w:after="0"/>
              <w:rPr>
                <w:rFonts w:ascii="Open Sans" w:hAnsi="Open Sans" w:cs="Open Sans"/>
                <w:i/>
              </w:rPr>
            </w:pPr>
            <w:r w:rsidRPr="00A6067F">
              <w:rPr>
                <w:rFonts w:cstheme="minorHAnsi"/>
              </w:rPr>
              <w:t>[</w:t>
            </w:r>
            <w:r>
              <w:rPr>
                <w:i/>
              </w:rPr>
              <w:t>DOB</w:t>
            </w:r>
            <w:r w:rsidRPr="005D0E7C">
              <w:t xml:space="preserve"> </w:t>
            </w:r>
            <w:r w:rsidRPr="00655B0F">
              <w:rPr>
                <w:i/>
              </w:rPr>
              <w:t xml:space="preserve">+ </w:t>
            </w:r>
            <w:r w:rsidRPr="00577A54">
              <w:t>105 years</w:t>
            </w:r>
            <w:r w:rsidRPr="00A6067F">
              <w:rPr>
                <w:rFonts w:cstheme="minorHAnsi"/>
              </w:rPr>
              <w:t>]</w:t>
            </w:r>
            <w:r w:rsidRPr="00655B0F">
              <w:rPr>
                <w:i/>
              </w:rPr>
              <w:t xml:space="preserve"> &lt;= </w:t>
            </w:r>
            <w:r w:rsidRPr="00577A54">
              <w:rPr>
                <w:b/>
              </w:rPr>
              <w:t>AgeDate</w:t>
            </w:r>
          </w:p>
        </w:tc>
        <w:tc>
          <w:tcPr>
            <w:tcW w:w="1000" w:type="pct"/>
          </w:tcPr>
          <w:p w14:paraId="006F5E58" w14:textId="77777777" w:rsidR="00BC0469" w:rsidRPr="006472A5" w:rsidRDefault="00BC0469" w:rsidP="00BC0469">
            <w:pPr>
              <w:pStyle w:val="NoSpacing"/>
            </w:pPr>
            <w:r w:rsidRPr="006472A5">
              <w:t>99</w:t>
            </w:r>
          </w:p>
        </w:tc>
      </w:tr>
      <w:tr w:rsidR="00BC0469" w:rsidRPr="006472A5" w14:paraId="68CE5832" w14:textId="77777777" w:rsidTr="00910810">
        <w:trPr>
          <w:cnfStyle w:val="000000100000" w:firstRow="0" w:lastRow="0" w:firstColumn="0" w:lastColumn="0" w:oddVBand="0" w:evenVBand="0" w:oddHBand="1" w:evenHBand="0" w:firstRowFirstColumn="0" w:firstRowLastColumn="0" w:lastRowFirstColumn="0" w:lastRowLastColumn="0"/>
          <w:cantSplit/>
          <w:trHeight w:val="216"/>
        </w:trPr>
        <w:tc>
          <w:tcPr>
            <w:tcW w:w="769" w:type="pct"/>
          </w:tcPr>
          <w:p w14:paraId="7A6AAA7A" w14:textId="77777777" w:rsidR="00BC0469" w:rsidRPr="00577A54" w:rsidRDefault="00BC0469" w:rsidP="00BC0469">
            <w:pPr>
              <w:spacing w:before="0" w:after="0"/>
              <w:rPr>
                <w:rFonts w:cstheme="minorHAnsi"/>
              </w:rPr>
            </w:pPr>
            <w:r w:rsidRPr="00577A54">
              <w:rPr>
                <w:rFonts w:cstheme="minorHAnsi"/>
              </w:rPr>
              <w:t>6</w:t>
            </w:r>
          </w:p>
        </w:tc>
        <w:tc>
          <w:tcPr>
            <w:tcW w:w="3230" w:type="pct"/>
          </w:tcPr>
          <w:p w14:paraId="691AF88A" w14:textId="77777777" w:rsidR="00BC0469" w:rsidRPr="00107D01" w:rsidRDefault="00BC0469" w:rsidP="00BC0469">
            <w:pPr>
              <w:spacing w:before="0" w:after="0"/>
              <w:rPr>
                <w:rFonts w:ascii="Open Sans" w:hAnsi="Open Sans" w:cs="Open Sans"/>
              </w:rPr>
            </w:pPr>
            <w:r w:rsidRPr="00A6067F">
              <w:rPr>
                <w:rFonts w:cstheme="minorHAnsi"/>
              </w:rPr>
              <w:t>[</w:t>
            </w:r>
            <w:r>
              <w:rPr>
                <w:i/>
              </w:rPr>
              <w:t>DOB</w:t>
            </w:r>
            <w:r w:rsidRPr="005D0E7C">
              <w:t xml:space="preserve"> </w:t>
            </w:r>
            <w:r w:rsidRPr="00655B0F">
              <w:rPr>
                <w:i/>
              </w:rPr>
              <w:t xml:space="preserve">+ </w:t>
            </w:r>
            <w:r w:rsidRPr="00577A54">
              <w:t>18 years</w:t>
            </w:r>
            <w:r w:rsidRPr="00A6067F">
              <w:rPr>
                <w:rFonts w:cstheme="minorHAnsi"/>
              </w:rPr>
              <w:t>]</w:t>
            </w:r>
            <w:r w:rsidRPr="00655B0F">
              <w:rPr>
                <w:i/>
              </w:rPr>
              <w:t xml:space="preserve"> &lt;= </w:t>
            </w:r>
            <w:r w:rsidRPr="00577A54">
              <w:rPr>
                <w:b/>
              </w:rPr>
              <w:t>AgeDate</w:t>
            </w:r>
            <w:r w:rsidRPr="00655B0F">
              <w:rPr>
                <w:i/>
              </w:rPr>
              <w:t xml:space="preserve"> </w:t>
            </w:r>
          </w:p>
        </w:tc>
        <w:tc>
          <w:tcPr>
            <w:tcW w:w="1000" w:type="pct"/>
          </w:tcPr>
          <w:p w14:paraId="4ABDA777" w14:textId="77777777" w:rsidR="00BC0469" w:rsidRPr="006472A5" w:rsidRDefault="00BC0469" w:rsidP="00BC0469">
            <w:pPr>
              <w:pStyle w:val="NoSpacing"/>
            </w:pPr>
            <w:r>
              <w:t>1</w:t>
            </w:r>
          </w:p>
        </w:tc>
      </w:tr>
      <w:tr w:rsidR="00BC0469" w:rsidRPr="006472A5" w14:paraId="0C940D2C" w14:textId="77777777" w:rsidTr="00910810">
        <w:trPr>
          <w:cnfStyle w:val="000000010000" w:firstRow="0" w:lastRow="0" w:firstColumn="0" w:lastColumn="0" w:oddVBand="0" w:evenVBand="0" w:oddHBand="0" w:evenHBand="1" w:firstRowFirstColumn="0" w:firstRowLastColumn="0" w:lastRowFirstColumn="0" w:lastRowLastColumn="0"/>
          <w:cantSplit/>
          <w:trHeight w:val="216"/>
        </w:trPr>
        <w:tc>
          <w:tcPr>
            <w:tcW w:w="769" w:type="pct"/>
          </w:tcPr>
          <w:p w14:paraId="4F1A5972" w14:textId="77777777" w:rsidR="00BC0469" w:rsidRPr="00577A54" w:rsidRDefault="00BC0469" w:rsidP="00BC0469">
            <w:pPr>
              <w:spacing w:before="0" w:after="0"/>
              <w:rPr>
                <w:rFonts w:cstheme="minorHAnsi"/>
              </w:rPr>
            </w:pPr>
            <w:r w:rsidRPr="00577A54">
              <w:rPr>
                <w:rFonts w:cstheme="minorHAnsi"/>
              </w:rPr>
              <w:t>7</w:t>
            </w:r>
          </w:p>
        </w:tc>
        <w:tc>
          <w:tcPr>
            <w:tcW w:w="3230" w:type="pct"/>
          </w:tcPr>
          <w:p w14:paraId="40E637BE" w14:textId="77777777" w:rsidR="00BC0469" w:rsidRPr="00577A54" w:rsidRDefault="00BC0469" w:rsidP="00BC0469">
            <w:pPr>
              <w:spacing w:before="0" w:after="0"/>
              <w:rPr>
                <w:rFonts w:cstheme="minorHAnsi"/>
              </w:rPr>
            </w:pPr>
            <w:r w:rsidRPr="00577A54">
              <w:rPr>
                <w:rFonts w:cstheme="minorHAnsi"/>
              </w:rPr>
              <w:t>(other)</w:t>
            </w:r>
          </w:p>
        </w:tc>
        <w:tc>
          <w:tcPr>
            <w:tcW w:w="1000" w:type="pct"/>
          </w:tcPr>
          <w:p w14:paraId="5AF538E2" w14:textId="77777777" w:rsidR="00BC0469" w:rsidRPr="006472A5" w:rsidRDefault="00BC0469" w:rsidP="00BC0469">
            <w:pPr>
              <w:pStyle w:val="NoSpacing"/>
            </w:pPr>
            <w:r w:rsidRPr="006472A5">
              <w:t>0</w:t>
            </w:r>
          </w:p>
        </w:tc>
      </w:tr>
    </w:tbl>
    <w:p w14:paraId="6F09BF31" w14:textId="77777777" w:rsidR="00BC0469" w:rsidRPr="00F25CD0" w:rsidRDefault="00BC0469" w:rsidP="00BC0469">
      <w:pPr>
        <w:pStyle w:val="Heading4"/>
      </w:pPr>
      <w:r w:rsidRPr="00F25CD0">
        <w:t>SSNValid</w:t>
      </w:r>
    </w:p>
    <w:p w14:paraId="6BDBBB73" w14:textId="13E07F41" w:rsidR="00521BD2" w:rsidRPr="00014E85" w:rsidRDefault="00521BD2" w:rsidP="00BC0469">
      <w:pPr>
        <w:rPr>
          <w:bCs/>
        </w:rPr>
      </w:pPr>
      <w:r>
        <w:rPr>
          <w:b/>
        </w:rPr>
        <w:t>SSNValid</w:t>
      </w:r>
      <w:r w:rsidR="00CF36DE">
        <w:rPr>
          <w:b/>
        </w:rPr>
        <w:t xml:space="preserve"> </w:t>
      </w:r>
      <w:r w:rsidR="00CF36DE">
        <w:rPr>
          <w:bCs/>
        </w:rPr>
        <w:t>is null for any client record where SSNDataQuality in (</w:t>
      </w:r>
      <w:r w:rsidR="00956F04">
        <w:rPr>
          <w:bCs/>
        </w:rPr>
        <w:t>8,9).</w:t>
      </w:r>
    </w:p>
    <w:p w14:paraId="63F8BDB3" w14:textId="7C8094DC" w:rsidR="00BC0469" w:rsidRPr="000D3DC5" w:rsidRDefault="00BC0469" w:rsidP="00BC0469">
      <w:r>
        <w:rPr>
          <w:b/>
        </w:rPr>
        <w:t xml:space="preserve">SSNValid </w:t>
      </w:r>
      <w:r>
        <w:t xml:space="preserve">= 0 for any </w:t>
      </w:r>
      <w:r w:rsidRPr="00E46DCB">
        <w:rPr>
          <w:i/>
        </w:rPr>
        <w:t>SSN</w:t>
      </w:r>
      <w:r>
        <w:t xml:space="preserve"> where:</w:t>
      </w:r>
    </w:p>
    <w:p w14:paraId="58926274" w14:textId="77777777" w:rsidR="00BC0469" w:rsidRDefault="00BC0469" w:rsidP="0030608E">
      <w:pPr>
        <w:pStyle w:val="ListParagraph"/>
        <w:numPr>
          <w:ilvl w:val="0"/>
          <w:numId w:val="12"/>
        </w:numPr>
      </w:pPr>
      <w:r>
        <w:t>Length(</w:t>
      </w:r>
      <w:r w:rsidRPr="00E46DCB">
        <w:rPr>
          <w:i/>
        </w:rPr>
        <w:t>SSN</w:t>
      </w:r>
      <w:r>
        <w:t>) &lt;&gt; 9; or</w:t>
      </w:r>
    </w:p>
    <w:p w14:paraId="02D7E199" w14:textId="2B266350" w:rsidR="00BC0469" w:rsidRDefault="00BC0469" w:rsidP="0030608E">
      <w:pPr>
        <w:pStyle w:val="ListParagraph"/>
        <w:numPr>
          <w:ilvl w:val="0"/>
          <w:numId w:val="12"/>
        </w:numPr>
      </w:pPr>
      <w:r w:rsidRPr="00E46DCB">
        <w:rPr>
          <w:i/>
        </w:rPr>
        <w:t>SSN</w:t>
      </w:r>
      <w:r>
        <w:t xml:space="preserve"> is </w:t>
      </w:r>
      <w:r w:rsidR="00143E83">
        <w:t>NULL</w:t>
      </w:r>
      <w:r>
        <w:t xml:space="preserve"> or set to system default; or</w:t>
      </w:r>
    </w:p>
    <w:p w14:paraId="2EF65BD0" w14:textId="77777777" w:rsidR="00BC0469" w:rsidRDefault="00BC0469" w:rsidP="0030608E">
      <w:pPr>
        <w:pStyle w:val="ListParagraph"/>
        <w:numPr>
          <w:ilvl w:val="0"/>
          <w:numId w:val="12"/>
        </w:numPr>
      </w:pPr>
      <w:r w:rsidRPr="00E46DCB">
        <w:rPr>
          <w:i/>
        </w:rPr>
        <w:t>SSN</w:t>
      </w:r>
      <w:r>
        <w:t xml:space="preserve"> begins with ‘000’, ‘666’, or ‘9’; or</w:t>
      </w:r>
    </w:p>
    <w:p w14:paraId="3C2CFB01" w14:textId="3564C835" w:rsidR="00BC0469" w:rsidRDefault="00BC0469" w:rsidP="0030608E">
      <w:pPr>
        <w:pStyle w:val="ListParagraph"/>
        <w:numPr>
          <w:ilvl w:val="0"/>
          <w:numId w:val="12"/>
        </w:numPr>
      </w:pPr>
      <w:r w:rsidRPr="00E46DCB">
        <w:rPr>
          <w:i/>
        </w:rPr>
        <w:t>SSN</w:t>
      </w:r>
      <w:r>
        <w:t xml:space="preserve"> middle 2 digits are ‘00’ (e.g</w:t>
      </w:r>
      <w:r w:rsidR="004873DC">
        <w:t xml:space="preserve">. </w:t>
      </w:r>
      <w:r>
        <w:t>999-00-9999); or</w:t>
      </w:r>
    </w:p>
    <w:p w14:paraId="24A627F0" w14:textId="77777777" w:rsidR="00BC0469" w:rsidRDefault="00BC0469" w:rsidP="0030608E">
      <w:pPr>
        <w:pStyle w:val="ListParagraph"/>
        <w:numPr>
          <w:ilvl w:val="0"/>
          <w:numId w:val="12"/>
        </w:numPr>
      </w:pPr>
      <w:r w:rsidRPr="00E46DCB">
        <w:rPr>
          <w:i/>
        </w:rPr>
        <w:t>SSN</w:t>
      </w:r>
      <w:r>
        <w:t xml:space="preserve"> last 4 digits are ‘0000’; or</w:t>
      </w:r>
    </w:p>
    <w:p w14:paraId="1556DC1C" w14:textId="77777777" w:rsidR="00BC0469" w:rsidRDefault="00BC0469" w:rsidP="0030608E">
      <w:pPr>
        <w:pStyle w:val="ListParagraph"/>
        <w:numPr>
          <w:ilvl w:val="0"/>
          <w:numId w:val="12"/>
        </w:numPr>
      </w:pPr>
      <w:r w:rsidRPr="00E46DCB">
        <w:rPr>
          <w:i/>
        </w:rPr>
        <w:t>SSN</w:t>
      </w:r>
      <w:r>
        <w:t xml:space="preserve"> contains any character other than 0-9; or</w:t>
      </w:r>
    </w:p>
    <w:p w14:paraId="4046E14F" w14:textId="481C9563" w:rsidR="00BC0469" w:rsidRPr="000D3DC5" w:rsidRDefault="00BC0469" w:rsidP="0030608E">
      <w:pPr>
        <w:pStyle w:val="ListParagraph"/>
        <w:numPr>
          <w:ilvl w:val="0"/>
          <w:numId w:val="12"/>
        </w:numPr>
      </w:pPr>
      <w:r w:rsidRPr="00E46DCB">
        <w:rPr>
          <w:i/>
        </w:rPr>
        <w:t>SSN</w:t>
      </w:r>
      <w:r>
        <w:t xml:space="preserve"> in (</w:t>
      </w:r>
      <w:r w:rsidR="00ED02F6">
        <w:t xml:space="preserve">‘123456789’, </w:t>
      </w:r>
      <w:r>
        <w:t>'111111111', '222222222', '333333333', '444444444', '555555555', '777777777', '888888888')</w:t>
      </w:r>
    </w:p>
    <w:p w14:paraId="7A3E63F2" w14:textId="13FC2C38" w:rsidR="00BC0469" w:rsidRPr="000D3DC5" w:rsidRDefault="00BC0469" w:rsidP="00BC0469">
      <w:r>
        <w:t xml:space="preserve">Otherwise, </w:t>
      </w:r>
      <w:r>
        <w:rPr>
          <w:b/>
        </w:rPr>
        <w:t xml:space="preserve">SSNValid </w:t>
      </w:r>
      <w:r>
        <w:t>= 1</w:t>
      </w:r>
      <w:r w:rsidR="004873DC">
        <w:t xml:space="preserve">. </w:t>
      </w:r>
      <w:r>
        <w:t>(These checks will not catch every invalid SSN, but those that meet the criteria will be assumed to be valid.)</w:t>
      </w:r>
    </w:p>
    <w:p w14:paraId="721E6C72" w14:textId="42CEF613" w:rsidR="007C0D7B" w:rsidRDefault="007C0D7B" w:rsidP="007C0D7B">
      <w:pPr>
        <w:pStyle w:val="Heading2"/>
      </w:pPr>
      <w:bookmarkStart w:id="928" w:name="_Toc37849833"/>
      <w:bookmarkStart w:id="929" w:name="_Toc79154019"/>
      <w:r>
        <w:t>Set LSAReport Data Quality Values</w:t>
      </w:r>
      <w:bookmarkEnd w:id="928"/>
      <w:bookmarkEnd w:id="929"/>
      <w:r w:rsidR="00D05131">
        <w:t xml:space="preserve"> </w:t>
      </w:r>
    </w:p>
    <w:p w14:paraId="10F85D15" w14:textId="77777777" w:rsidR="00741942" w:rsidRDefault="00741942" w:rsidP="00741942">
      <w:r>
        <w:t xml:space="preserve">For columns that are reported for both the active cohort and the three-year data quality cohort (e.g., </w:t>
      </w:r>
      <w:r w:rsidRPr="003322F3">
        <w:rPr>
          <w:b/>
          <w:bCs/>
        </w:rPr>
        <w:t>UnduplicatedClient1</w:t>
      </w:r>
      <w:r>
        <w:t xml:space="preserve"> and </w:t>
      </w:r>
      <w:r w:rsidRPr="003322F3">
        <w:rPr>
          <w:b/>
          <w:bCs/>
        </w:rPr>
        <w:t>UnduplicatedClient3</w:t>
      </w:r>
      <w:r>
        <w:t>), cohort dates are as set in tlsa_CohortDates:</w:t>
      </w:r>
    </w:p>
    <w:tbl>
      <w:tblPr>
        <w:tblStyle w:val="Style11"/>
        <w:tblW w:w="9366" w:type="dxa"/>
        <w:tblLook w:val="04A0" w:firstRow="1" w:lastRow="0" w:firstColumn="1" w:lastColumn="0" w:noHBand="0" w:noVBand="1"/>
      </w:tblPr>
      <w:tblGrid>
        <w:gridCol w:w="846"/>
        <w:gridCol w:w="1878"/>
        <w:gridCol w:w="2761"/>
        <w:gridCol w:w="3881"/>
      </w:tblGrid>
      <w:tr w:rsidR="00741942" w:rsidRPr="00D045AC" w14:paraId="48BFEE2C" w14:textId="77777777" w:rsidTr="003F2061">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46" w:type="dxa"/>
            <w:noWrap/>
          </w:tcPr>
          <w:p w14:paraId="2317B104" w14:textId="77777777" w:rsidR="00741942" w:rsidRPr="00D045AC" w:rsidRDefault="00741942" w:rsidP="003F2061">
            <w:pPr>
              <w:pStyle w:val="NoSpacing"/>
            </w:pPr>
            <w:r>
              <w:t>Cohort</w:t>
            </w:r>
          </w:p>
        </w:tc>
        <w:tc>
          <w:tcPr>
            <w:tcW w:w="1878" w:type="dxa"/>
            <w:noWrap/>
          </w:tcPr>
          <w:p w14:paraId="5EEEBDBE" w14:textId="77777777" w:rsidR="00741942" w:rsidRPr="00D045AC" w:rsidRDefault="00741942" w:rsidP="003F2061">
            <w:pPr>
              <w:pStyle w:val="NoSpacing"/>
              <w:cnfStyle w:val="100000000000" w:firstRow="1" w:lastRow="0" w:firstColumn="0" w:lastColumn="0" w:oddVBand="0" w:evenVBand="0" w:oddHBand="0" w:evenHBand="0" w:firstRowFirstColumn="0" w:firstRowLastColumn="0" w:lastRowFirstColumn="0" w:lastRowLastColumn="0"/>
            </w:pPr>
            <w:r>
              <w:t>Type</w:t>
            </w:r>
          </w:p>
        </w:tc>
        <w:tc>
          <w:tcPr>
            <w:tcW w:w="2761" w:type="dxa"/>
          </w:tcPr>
          <w:p w14:paraId="07F21352" w14:textId="77777777" w:rsidR="00741942" w:rsidRPr="007546C8" w:rsidRDefault="00741942" w:rsidP="003F2061">
            <w:pPr>
              <w:pStyle w:val="NoSpacing"/>
              <w:cnfStyle w:val="100000000000" w:firstRow="1" w:lastRow="0" w:firstColumn="0" w:lastColumn="0" w:oddVBand="0" w:evenVBand="0" w:oddHBand="0" w:evenHBand="0" w:firstRowFirstColumn="0" w:firstRowLastColumn="0" w:lastRowFirstColumn="0" w:lastRowLastColumn="0"/>
            </w:pPr>
            <w:r w:rsidRPr="007546C8">
              <w:t>CohortStart</w:t>
            </w:r>
          </w:p>
        </w:tc>
        <w:tc>
          <w:tcPr>
            <w:tcW w:w="3881" w:type="dxa"/>
          </w:tcPr>
          <w:p w14:paraId="6CDBD67A" w14:textId="77777777" w:rsidR="00741942" w:rsidRPr="007546C8" w:rsidRDefault="00741942" w:rsidP="003F2061">
            <w:pPr>
              <w:pStyle w:val="NoSpacing"/>
              <w:cnfStyle w:val="100000000000" w:firstRow="1" w:lastRow="0" w:firstColumn="0" w:lastColumn="0" w:oddVBand="0" w:evenVBand="0" w:oddHBand="0" w:evenHBand="0" w:firstRowFirstColumn="0" w:firstRowLastColumn="0" w:lastRowFirstColumn="0" w:lastRowLastColumn="0"/>
            </w:pPr>
            <w:r w:rsidRPr="007546C8">
              <w:t>CohortEnd</w:t>
            </w:r>
          </w:p>
        </w:tc>
      </w:tr>
      <w:tr w:rsidR="00741942" w:rsidRPr="00D045AC" w14:paraId="546F2534" w14:textId="77777777" w:rsidTr="003F206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46" w:type="dxa"/>
            <w:noWrap/>
          </w:tcPr>
          <w:p w14:paraId="0620DE89" w14:textId="77777777" w:rsidR="00741942" w:rsidRPr="00D045AC" w:rsidRDefault="00741942" w:rsidP="003F2061">
            <w:pPr>
              <w:pStyle w:val="NoSpacing"/>
            </w:pPr>
            <w:r w:rsidRPr="00D045AC">
              <w:t>1</w:t>
            </w:r>
          </w:p>
        </w:tc>
        <w:tc>
          <w:tcPr>
            <w:tcW w:w="1878" w:type="dxa"/>
            <w:noWrap/>
          </w:tcPr>
          <w:p w14:paraId="3605EB5D" w14:textId="77777777" w:rsidR="00741942" w:rsidRDefault="00741942" w:rsidP="003F2061">
            <w:pPr>
              <w:pStyle w:val="NoSpacing"/>
              <w:cnfStyle w:val="000000100000" w:firstRow="0" w:lastRow="0" w:firstColumn="0" w:lastColumn="0" w:oddVBand="0" w:evenVBand="0" w:oddHBand="1" w:evenHBand="0" w:firstRowFirstColumn="0" w:firstRowLastColumn="0" w:lastRowFirstColumn="0" w:lastRowLastColumn="0"/>
            </w:pPr>
            <w:r>
              <w:t>Active</w:t>
            </w:r>
          </w:p>
        </w:tc>
        <w:tc>
          <w:tcPr>
            <w:tcW w:w="2761" w:type="dxa"/>
          </w:tcPr>
          <w:p w14:paraId="1C230E1A" w14:textId="77777777" w:rsidR="00741942" w:rsidRPr="00B6694F" w:rsidRDefault="00741942" w:rsidP="003F2061">
            <w:pPr>
              <w:pStyle w:val="NoSpacing"/>
              <w:cnfStyle w:val="000000100000" w:firstRow="0" w:lastRow="0" w:firstColumn="0" w:lastColumn="0" w:oddVBand="0" w:evenVBand="0" w:oddHBand="1" w:evenHBand="0" w:firstRowFirstColumn="0" w:firstRowLastColumn="0" w:lastRowFirstColumn="0" w:lastRowLastColumn="0"/>
              <w:rPr>
                <w:u w:val="single"/>
              </w:rPr>
            </w:pPr>
            <w:r w:rsidRPr="00B6694F">
              <w:rPr>
                <w:u w:val="single"/>
              </w:rPr>
              <w:t>ReportStart</w:t>
            </w:r>
          </w:p>
        </w:tc>
        <w:tc>
          <w:tcPr>
            <w:tcW w:w="3881" w:type="dxa"/>
          </w:tcPr>
          <w:p w14:paraId="07E0C195" w14:textId="77777777" w:rsidR="00741942" w:rsidRPr="00B6694F" w:rsidRDefault="00741942" w:rsidP="003F2061">
            <w:pPr>
              <w:pStyle w:val="NoSpacing"/>
              <w:cnfStyle w:val="000000100000" w:firstRow="0" w:lastRow="0" w:firstColumn="0" w:lastColumn="0" w:oddVBand="0" w:evenVBand="0" w:oddHBand="1" w:evenHBand="0" w:firstRowFirstColumn="0" w:firstRowLastColumn="0" w:lastRowFirstColumn="0" w:lastRowLastColumn="0"/>
              <w:rPr>
                <w:u w:val="single"/>
              </w:rPr>
            </w:pPr>
            <w:r w:rsidRPr="00B6694F">
              <w:rPr>
                <w:u w:val="single"/>
              </w:rPr>
              <w:t>ReportEnd</w:t>
            </w:r>
          </w:p>
        </w:tc>
      </w:tr>
      <w:tr w:rsidR="00741942" w:rsidRPr="00D045AC" w14:paraId="26AEC3C1" w14:textId="77777777" w:rsidTr="003F2061">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46" w:type="dxa"/>
            <w:noWrap/>
            <w:hideMark/>
          </w:tcPr>
          <w:p w14:paraId="46F31EF2" w14:textId="77777777" w:rsidR="00741942" w:rsidRPr="00D045AC" w:rsidRDefault="00741942" w:rsidP="003F2061">
            <w:pPr>
              <w:pStyle w:val="NoSpacing"/>
            </w:pPr>
            <w:r w:rsidRPr="00D045AC">
              <w:t>20</w:t>
            </w:r>
          </w:p>
        </w:tc>
        <w:tc>
          <w:tcPr>
            <w:tcW w:w="1878" w:type="dxa"/>
            <w:noWrap/>
            <w:hideMark/>
          </w:tcPr>
          <w:p w14:paraId="77F708B2" w14:textId="77777777" w:rsidR="00741942" w:rsidRPr="00D045AC" w:rsidRDefault="00741942" w:rsidP="003F2061">
            <w:pPr>
              <w:pStyle w:val="NoSpacing"/>
              <w:cnfStyle w:val="000000010000" w:firstRow="0" w:lastRow="0" w:firstColumn="0" w:lastColumn="0" w:oddVBand="0" w:evenVBand="0" w:oddHBand="0" w:evenHBand="1" w:firstRowFirstColumn="0" w:firstRowLastColumn="0" w:lastRowFirstColumn="0" w:lastRowLastColumn="0"/>
            </w:pPr>
            <w:r>
              <w:t>Data quality</w:t>
            </w:r>
          </w:p>
        </w:tc>
        <w:tc>
          <w:tcPr>
            <w:tcW w:w="2761" w:type="dxa"/>
          </w:tcPr>
          <w:p w14:paraId="5B158C40" w14:textId="77777777" w:rsidR="00741942" w:rsidRPr="00D045AC" w:rsidRDefault="00741942" w:rsidP="003F2061">
            <w:pPr>
              <w:pStyle w:val="NoSpacing"/>
              <w:cnfStyle w:val="000000010000" w:firstRow="0" w:lastRow="0" w:firstColumn="0" w:lastColumn="0" w:oddVBand="0" w:evenVBand="0" w:oddHBand="0" w:evenHBand="1" w:firstRowFirstColumn="0" w:firstRowLastColumn="0" w:lastRowFirstColumn="0" w:lastRowLastColumn="0"/>
            </w:pPr>
            <w:r w:rsidRPr="00D045AC">
              <w:t>([ReportEnd – 3 years] + 1 day)</w:t>
            </w:r>
          </w:p>
        </w:tc>
        <w:tc>
          <w:tcPr>
            <w:tcW w:w="3881" w:type="dxa"/>
          </w:tcPr>
          <w:p w14:paraId="64B24931" w14:textId="77777777" w:rsidR="00741942" w:rsidRPr="00B6694F" w:rsidRDefault="00741942" w:rsidP="003F2061">
            <w:pPr>
              <w:pStyle w:val="NoSpacing"/>
              <w:cnfStyle w:val="000000010000" w:firstRow="0" w:lastRow="0" w:firstColumn="0" w:lastColumn="0" w:oddVBand="0" w:evenVBand="0" w:oddHBand="0" w:evenHBand="1" w:firstRowFirstColumn="0" w:firstRowLastColumn="0" w:lastRowFirstColumn="0" w:lastRowLastColumn="0"/>
              <w:rPr>
                <w:u w:val="single"/>
              </w:rPr>
            </w:pPr>
            <w:r w:rsidRPr="00B6694F">
              <w:rPr>
                <w:u w:val="single"/>
              </w:rPr>
              <w:t>ReportEnd</w:t>
            </w:r>
          </w:p>
        </w:tc>
      </w:tr>
    </w:tbl>
    <w:p w14:paraId="4D4D9DB1" w14:textId="2B499AAE" w:rsidR="00D05131" w:rsidRDefault="00D05131" w:rsidP="00D05131">
      <w:pPr>
        <w:pStyle w:val="Heading3"/>
      </w:pPr>
      <w:bookmarkStart w:id="930" w:name="_NoCoC"/>
      <w:bookmarkEnd w:id="930"/>
      <w:r>
        <w:t>NoCoC</w:t>
      </w:r>
    </w:p>
    <w:p w14:paraId="3960A7EE" w14:textId="30A21A76" w:rsidR="00F96F3E" w:rsidRDefault="00F96F3E" w:rsidP="00D05131">
      <w:r w:rsidRPr="00EB1C9F">
        <w:rPr>
          <w:b/>
          <w:bCs/>
        </w:rPr>
        <w:t>NoCoC</w:t>
      </w:r>
      <w:r>
        <w:t xml:space="preserve"> is a systemwide count of distinct </w:t>
      </w:r>
      <w:r>
        <w:rPr>
          <w:i/>
        </w:rPr>
        <w:t>HouseholdIDs</w:t>
      </w:r>
      <w:r>
        <w:t xml:space="preserve"> in hmis_Enrollment </w:t>
      </w:r>
      <w:r w:rsidR="007D79CD">
        <w:t xml:space="preserve">for continuum ES/SH/TH/RRH/PSH project </w:t>
      </w:r>
      <w:r>
        <w:t xml:space="preserve">with no EnrollmentCoC </w:t>
      </w:r>
      <w:r w:rsidR="007D79CD">
        <w:t xml:space="preserve">active in the </w:t>
      </w:r>
      <w:r>
        <w:t xml:space="preserve">three-year DQ cohort period. </w:t>
      </w:r>
    </w:p>
    <w:p w14:paraId="35A76013" w14:textId="673E3E73" w:rsidR="00D05131" w:rsidRDefault="00EB1C9F" w:rsidP="00D05131">
      <w:r>
        <w:t xml:space="preserve">LSACalculated </w:t>
      </w:r>
      <w:r w:rsidRPr="00017776">
        <w:rPr>
          <w:b/>
          <w:bCs/>
        </w:rPr>
        <w:t>ReportRow</w:t>
      </w:r>
      <w:r>
        <w:t xml:space="preserve"> 62 (see </w:t>
      </w:r>
      <w:hyperlink w:anchor="_Counts_of_Households" w:history="1">
        <w:r w:rsidRPr="00EB1C9F">
          <w:rPr>
            <w:rStyle w:val="Hyperlink"/>
          </w:rPr>
          <w:t xml:space="preserve">section </w:t>
        </w:r>
        <w:r w:rsidR="00047209">
          <w:rPr>
            <w:rStyle w:val="Hyperlink"/>
          </w:rPr>
          <w:t>10.4</w:t>
        </w:r>
      </w:hyperlink>
      <w:r>
        <w:t xml:space="preserve">) includes project-level </w:t>
      </w:r>
      <w:r w:rsidR="00C201EB">
        <w:t xml:space="preserve">(vs. systemwide) </w:t>
      </w:r>
      <w:r>
        <w:t xml:space="preserve">counts of </w:t>
      </w:r>
      <w:r w:rsidR="00C201EB">
        <w:t>the same data quali</w:t>
      </w:r>
      <w:r w:rsidR="00682BC3">
        <w:t>t</w:t>
      </w:r>
      <w:r w:rsidR="00C201EB">
        <w:t xml:space="preserve">y issue, limited to </w:t>
      </w:r>
      <w:r>
        <w:t>the report period</w:t>
      </w:r>
      <w:r w:rsidR="00C201EB">
        <w:t xml:space="preserve"> (vs. the three year DQ cohort period).  </w:t>
      </w:r>
      <w:r w:rsidR="00F96F3E">
        <w:t xml:space="preserve">  </w:t>
      </w:r>
    </w:p>
    <w:tbl>
      <w:tblPr>
        <w:tblStyle w:val="TableGrid"/>
        <w:tblW w:w="0" w:type="auto"/>
        <w:tblLook w:val="04A0" w:firstRow="1" w:lastRow="0" w:firstColumn="1" w:lastColumn="0" w:noHBand="0" w:noVBand="1"/>
      </w:tblPr>
      <w:tblGrid>
        <w:gridCol w:w="3235"/>
        <w:gridCol w:w="6115"/>
      </w:tblGrid>
      <w:tr w:rsidR="00144379" w14:paraId="2D69B126" w14:textId="77777777" w:rsidTr="00A33436">
        <w:trPr>
          <w:cantSplit/>
          <w:trHeight w:val="216"/>
        </w:trPr>
        <w:tc>
          <w:tcPr>
            <w:tcW w:w="3235" w:type="dxa"/>
            <w:shd w:val="clear" w:color="auto" w:fill="FDE9D9" w:themeFill="accent6" w:themeFillTint="33"/>
          </w:tcPr>
          <w:p w14:paraId="6C35AD1D" w14:textId="59EEB58A" w:rsidR="00144379" w:rsidRPr="00956E23" w:rsidRDefault="00144379" w:rsidP="00A33436">
            <w:pPr>
              <w:pStyle w:val="NoSpacing"/>
              <w:rPr>
                <w:b/>
                <w:bCs/>
                <w:color w:val="000000" w:themeColor="text1"/>
              </w:rPr>
            </w:pPr>
            <w:r>
              <w:rPr>
                <w:b/>
                <w:bCs/>
                <w:color w:val="000000" w:themeColor="text1"/>
              </w:rPr>
              <w:t>lsa_</w:t>
            </w:r>
            <w:r w:rsidR="00F96F3E">
              <w:rPr>
                <w:b/>
                <w:bCs/>
                <w:color w:val="000000" w:themeColor="text1"/>
              </w:rPr>
              <w:t>Project</w:t>
            </w:r>
          </w:p>
        </w:tc>
        <w:tc>
          <w:tcPr>
            <w:tcW w:w="6115" w:type="dxa"/>
            <w:shd w:val="clear" w:color="auto" w:fill="FDE9D9" w:themeFill="accent6" w:themeFillTint="33"/>
          </w:tcPr>
          <w:p w14:paraId="623F31E3" w14:textId="77777777" w:rsidR="00144379" w:rsidRPr="003C4035" w:rsidRDefault="00144379" w:rsidP="00A33436">
            <w:pPr>
              <w:pStyle w:val="NoSpacing"/>
              <w:rPr>
                <w:b/>
                <w:bCs/>
                <w:color w:val="000000" w:themeColor="text1"/>
              </w:rPr>
            </w:pPr>
            <w:r>
              <w:rPr>
                <w:b/>
                <w:bCs/>
                <w:color w:val="000000" w:themeColor="text1"/>
              </w:rPr>
              <w:t>Notes</w:t>
            </w:r>
          </w:p>
        </w:tc>
      </w:tr>
      <w:tr w:rsidR="00144379" w14:paraId="219CF3F1" w14:textId="77777777" w:rsidTr="00A33436">
        <w:trPr>
          <w:cantSplit/>
          <w:trHeight w:val="216"/>
        </w:trPr>
        <w:tc>
          <w:tcPr>
            <w:tcW w:w="3235" w:type="dxa"/>
          </w:tcPr>
          <w:p w14:paraId="4ABDD6EC" w14:textId="35B76153" w:rsidR="00144379" w:rsidRPr="00956E23" w:rsidRDefault="00F96F3E" w:rsidP="00A33436">
            <w:pPr>
              <w:pStyle w:val="NoSpacing"/>
            </w:pPr>
            <w:r>
              <w:t>ProjectID</w:t>
            </w:r>
          </w:p>
        </w:tc>
        <w:tc>
          <w:tcPr>
            <w:tcW w:w="6115" w:type="dxa"/>
          </w:tcPr>
          <w:p w14:paraId="6FEAE696" w14:textId="77777777" w:rsidR="00144379" w:rsidRDefault="00144379" w:rsidP="00A33436">
            <w:pPr>
              <w:pStyle w:val="NoSpacing"/>
            </w:pPr>
            <w:r>
              <w:t>Query parameter</w:t>
            </w:r>
          </w:p>
        </w:tc>
      </w:tr>
      <w:tr w:rsidR="00682BC3" w14:paraId="1EDD512E" w14:textId="77777777" w:rsidTr="00BE7F14">
        <w:trPr>
          <w:cantSplit/>
          <w:trHeight w:val="143"/>
        </w:trPr>
        <w:tc>
          <w:tcPr>
            <w:tcW w:w="3235" w:type="dxa"/>
          </w:tcPr>
          <w:p w14:paraId="12FAB89C" w14:textId="77777777" w:rsidR="00682BC3" w:rsidRPr="00956E23" w:rsidRDefault="00682BC3" w:rsidP="00947F08">
            <w:pPr>
              <w:pStyle w:val="NoSpacing"/>
            </w:pPr>
            <w:r w:rsidRPr="00956E23">
              <w:t>ProjectType</w:t>
            </w:r>
          </w:p>
        </w:tc>
        <w:tc>
          <w:tcPr>
            <w:tcW w:w="6115" w:type="dxa"/>
          </w:tcPr>
          <w:p w14:paraId="378906F9" w14:textId="77777777" w:rsidR="00682BC3" w:rsidRDefault="00682BC3" w:rsidP="00947F08">
            <w:pPr>
              <w:pStyle w:val="NoSpacing"/>
            </w:pPr>
            <w:r>
              <w:t>in (1,2,3,8,13)</w:t>
            </w:r>
          </w:p>
        </w:tc>
      </w:tr>
      <w:tr w:rsidR="00144379" w14:paraId="7AB982B0" w14:textId="77777777" w:rsidTr="00A33436">
        <w:trPr>
          <w:cantSplit/>
          <w:trHeight w:val="216"/>
        </w:trPr>
        <w:tc>
          <w:tcPr>
            <w:tcW w:w="3235" w:type="dxa"/>
            <w:shd w:val="clear" w:color="auto" w:fill="FDE9D9" w:themeFill="accent6" w:themeFillTint="33"/>
          </w:tcPr>
          <w:p w14:paraId="1D472A50" w14:textId="77777777" w:rsidR="00144379" w:rsidRPr="00956E23" w:rsidRDefault="00144379" w:rsidP="00A33436">
            <w:pPr>
              <w:pStyle w:val="NoSpacing"/>
              <w:rPr>
                <w:b/>
                <w:bCs/>
                <w:color w:val="000000" w:themeColor="text1"/>
              </w:rPr>
            </w:pPr>
            <w:r>
              <w:rPr>
                <w:b/>
                <w:bCs/>
                <w:color w:val="000000" w:themeColor="text1"/>
              </w:rPr>
              <w:t>tlsa_CohortDates</w:t>
            </w:r>
          </w:p>
        </w:tc>
        <w:tc>
          <w:tcPr>
            <w:tcW w:w="6115" w:type="dxa"/>
            <w:shd w:val="clear" w:color="auto" w:fill="FDE9D9" w:themeFill="accent6" w:themeFillTint="33"/>
          </w:tcPr>
          <w:p w14:paraId="4E2EF6A9" w14:textId="77777777" w:rsidR="00144379" w:rsidRPr="003C4035" w:rsidRDefault="00144379" w:rsidP="00A33436">
            <w:pPr>
              <w:pStyle w:val="NoSpacing"/>
              <w:rPr>
                <w:b/>
                <w:bCs/>
                <w:color w:val="000000" w:themeColor="text1"/>
              </w:rPr>
            </w:pPr>
            <w:r>
              <w:rPr>
                <w:b/>
                <w:bCs/>
                <w:color w:val="000000" w:themeColor="text1"/>
              </w:rPr>
              <w:t>Notes</w:t>
            </w:r>
          </w:p>
        </w:tc>
      </w:tr>
      <w:tr w:rsidR="00144379" w14:paraId="4B0C1CA8" w14:textId="77777777" w:rsidTr="00A33436">
        <w:trPr>
          <w:cantSplit/>
          <w:trHeight w:val="216"/>
        </w:trPr>
        <w:tc>
          <w:tcPr>
            <w:tcW w:w="3235" w:type="dxa"/>
          </w:tcPr>
          <w:p w14:paraId="39D79D36" w14:textId="77777777" w:rsidR="00144379" w:rsidRPr="00956E23" w:rsidRDefault="00144379" w:rsidP="00A33436">
            <w:pPr>
              <w:pStyle w:val="NoSpacing"/>
            </w:pPr>
            <w:r>
              <w:t>Cohort</w:t>
            </w:r>
          </w:p>
        </w:tc>
        <w:tc>
          <w:tcPr>
            <w:tcW w:w="6115" w:type="dxa"/>
          </w:tcPr>
          <w:p w14:paraId="1FB70373" w14:textId="5A4F58F1" w:rsidR="00144379" w:rsidRDefault="00144379" w:rsidP="00A33436">
            <w:pPr>
              <w:pStyle w:val="NoSpacing"/>
            </w:pPr>
            <w:r>
              <w:t>20</w:t>
            </w:r>
          </w:p>
        </w:tc>
      </w:tr>
      <w:tr w:rsidR="00144379" w14:paraId="4000CF7F" w14:textId="77777777" w:rsidTr="00A33436">
        <w:trPr>
          <w:cantSplit/>
          <w:trHeight w:val="216"/>
        </w:trPr>
        <w:tc>
          <w:tcPr>
            <w:tcW w:w="3235" w:type="dxa"/>
          </w:tcPr>
          <w:p w14:paraId="2AB4369E" w14:textId="77777777" w:rsidR="00144379" w:rsidRDefault="00144379" w:rsidP="00A33436">
            <w:pPr>
              <w:pStyle w:val="NoSpacing"/>
            </w:pPr>
            <w:r>
              <w:t>CohortStart</w:t>
            </w:r>
          </w:p>
        </w:tc>
        <w:tc>
          <w:tcPr>
            <w:tcW w:w="6115" w:type="dxa"/>
          </w:tcPr>
          <w:p w14:paraId="5EA02037" w14:textId="77777777" w:rsidR="00144379" w:rsidRDefault="00144379" w:rsidP="00A33436">
            <w:pPr>
              <w:pStyle w:val="NoSpacing"/>
            </w:pPr>
            <w:r>
              <w:t>Query parameter</w:t>
            </w:r>
          </w:p>
        </w:tc>
      </w:tr>
      <w:tr w:rsidR="00144379" w14:paraId="1215E2DB" w14:textId="77777777" w:rsidTr="00A33436">
        <w:trPr>
          <w:cantSplit/>
          <w:trHeight w:val="216"/>
        </w:trPr>
        <w:tc>
          <w:tcPr>
            <w:tcW w:w="3235" w:type="dxa"/>
          </w:tcPr>
          <w:p w14:paraId="7A251C17" w14:textId="77777777" w:rsidR="00144379" w:rsidRDefault="00144379" w:rsidP="00A33436">
            <w:pPr>
              <w:pStyle w:val="NoSpacing"/>
            </w:pPr>
            <w:r>
              <w:t>CohortEnd</w:t>
            </w:r>
          </w:p>
        </w:tc>
        <w:tc>
          <w:tcPr>
            <w:tcW w:w="6115" w:type="dxa"/>
          </w:tcPr>
          <w:p w14:paraId="7CB3A034" w14:textId="77777777" w:rsidR="00144379" w:rsidRDefault="00144379" w:rsidP="00A33436">
            <w:pPr>
              <w:pStyle w:val="NoSpacing"/>
            </w:pPr>
            <w:r>
              <w:t>Query parameter</w:t>
            </w:r>
          </w:p>
        </w:tc>
      </w:tr>
      <w:tr w:rsidR="00D05131" w14:paraId="763080C4" w14:textId="77777777" w:rsidTr="003F2061">
        <w:trPr>
          <w:cantSplit/>
          <w:trHeight w:val="216"/>
        </w:trPr>
        <w:tc>
          <w:tcPr>
            <w:tcW w:w="3235" w:type="dxa"/>
            <w:shd w:val="clear" w:color="auto" w:fill="EEECE1" w:themeFill="background2"/>
          </w:tcPr>
          <w:p w14:paraId="711D8B65" w14:textId="77777777" w:rsidR="00D05131" w:rsidRPr="00956E23" w:rsidRDefault="00D05131" w:rsidP="003F2061">
            <w:pPr>
              <w:pStyle w:val="NoSpacing"/>
              <w:rPr>
                <w:b/>
                <w:bCs/>
                <w:color w:val="000000" w:themeColor="text1"/>
              </w:rPr>
            </w:pPr>
            <w:r w:rsidRPr="00956E23">
              <w:rPr>
                <w:b/>
                <w:bCs/>
                <w:color w:val="000000" w:themeColor="text1"/>
              </w:rPr>
              <w:t>hmis_Enrollment</w:t>
            </w:r>
          </w:p>
        </w:tc>
        <w:tc>
          <w:tcPr>
            <w:tcW w:w="6115" w:type="dxa"/>
            <w:shd w:val="clear" w:color="auto" w:fill="EEECE1" w:themeFill="background2"/>
          </w:tcPr>
          <w:p w14:paraId="1579A15F" w14:textId="77777777" w:rsidR="00D05131" w:rsidRPr="003C4035" w:rsidRDefault="00D05131" w:rsidP="003F2061">
            <w:pPr>
              <w:pStyle w:val="NoSpacing"/>
              <w:rPr>
                <w:b/>
                <w:bCs/>
                <w:color w:val="000000" w:themeColor="text1"/>
              </w:rPr>
            </w:pPr>
            <w:r w:rsidRPr="003C4035">
              <w:rPr>
                <w:b/>
                <w:bCs/>
                <w:color w:val="000000" w:themeColor="text1"/>
              </w:rPr>
              <w:t>Condition</w:t>
            </w:r>
          </w:p>
        </w:tc>
      </w:tr>
      <w:tr w:rsidR="00D05131" w14:paraId="118479D1" w14:textId="77777777" w:rsidTr="003F2061">
        <w:trPr>
          <w:cantSplit/>
          <w:trHeight w:val="216"/>
        </w:trPr>
        <w:tc>
          <w:tcPr>
            <w:tcW w:w="3235" w:type="dxa"/>
          </w:tcPr>
          <w:p w14:paraId="3DC8D571" w14:textId="77777777" w:rsidR="00D05131" w:rsidRPr="00956E23" w:rsidRDefault="00D05131" w:rsidP="003F2061">
            <w:pPr>
              <w:pStyle w:val="NoSpacing"/>
            </w:pPr>
            <w:r w:rsidRPr="00956E23">
              <w:t>RelationshipToHoH</w:t>
            </w:r>
          </w:p>
        </w:tc>
        <w:tc>
          <w:tcPr>
            <w:tcW w:w="6115" w:type="dxa"/>
          </w:tcPr>
          <w:p w14:paraId="5CB11BCD" w14:textId="77777777" w:rsidR="00D05131" w:rsidRDefault="00D05131" w:rsidP="003F2061">
            <w:pPr>
              <w:pStyle w:val="NoSpacing"/>
            </w:pPr>
            <w:r>
              <w:t>1</w:t>
            </w:r>
          </w:p>
        </w:tc>
      </w:tr>
      <w:tr w:rsidR="00D05131" w14:paraId="45341478" w14:textId="77777777" w:rsidTr="003F2061">
        <w:trPr>
          <w:cantSplit/>
          <w:trHeight w:val="216"/>
        </w:trPr>
        <w:tc>
          <w:tcPr>
            <w:tcW w:w="3235" w:type="dxa"/>
          </w:tcPr>
          <w:p w14:paraId="22420172" w14:textId="77777777" w:rsidR="00D05131" w:rsidRPr="00956E23" w:rsidRDefault="00D05131" w:rsidP="003F2061">
            <w:pPr>
              <w:pStyle w:val="NoSpacing"/>
            </w:pPr>
            <w:r w:rsidRPr="00956E23">
              <w:t>EntryDate</w:t>
            </w:r>
          </w:p>
        </w:tc>
        <w:tc>
          <w:tcPr>
            <w:tcW w:w="6115" w:type="dxa"/>
          </w:tcPr>
          <w:p w14:paraId="593E46EF" w14:textId="63690AC8" w:rsidR="00D05131" w:rsidRPr="00D05131" w:rsidRDefault="00D05131" w:rsidP="003F2061">
            <w:pPr>
              <w:pStyle w:val="NoSpacing"/>
            </w:pPr>
            <w:r>
              <w:t xml:space="preserve">&lt;= </w:t>
            </w:r>
            <w:r>
              <w:rPr>
                <w:b/>
                <w:bCs/>
              </w:rPr>
              <w:t xml:space="preserve">CohortEnd </w:t>
            </w:r>
            <w:r>
              <w:t xml:space="preserve">where </w:t>
            </w:r>
            <w:r w:rsidRPr="00D05131">
              <w:rPr>
                <w:b/>
                <w:bCs/>
              </w:rPr>
              <w:t>Cohort</w:t>
            </w:r>
            <w:r>
              <w:t xml:space="preserve"> = 20</w:t>
            </w:r>
          </w:p>
        </w:tc>
      </w:tr>
      <w:tr w:rsidR="00D05131" w:rsidRPr="003C4035" w14:paraId="76E2FBA3" w14:textId="77777777" w:rsidTr="003F2061">
        <w:trPr>
          <w:cantSplit/>
          <w:trHeight w:val="216"/>
        </w:trPr>
        <w:tc>
          <w:tcPr>
            <w:tcW w:w="3235" w:type="dxa"/>
            <w:shd w:val="clear" w:color="auto" w:fill="EEECE1" w:themeFill="background2"/>
          </w:tcPr>
          <w:p w14:paraId="7A020AAB" w14:textId="77777777" w:rsidR="00D05131" w:rsidRPr="00956E23" w:rsidRDefault="00D05131" w:rsidP="003F2061">
            <w:pPr>
              <w:pStyle w:val="NoSpacing"/>
              <w:rPr>
                <w:b/>
                <w:bCs/>
              </w:rPr>
            </w:pPr>
            <w:r w:rsidRPr="00956E23">
              <w:rPr>
                <w:b/>
                <w:bCs/>
              </w:rPr>
              <w:t xml:space="preserve">hmis_Exit </w:t>
            </w:r>
          </w:p>
        </w:tc>
        <w:tc>
          <w:tcPr>
            <w:tcW w:w="6115" w:type="dxa"/>
            <w:shd w:val="clear" w:color="auto" w:fill="EEECE1" w:themeFill="background2"/>
          </w:tcPr>
          <w:p w14:paraId="3B604279" w14:textId="77777777" w:rsidR="00D05131" w:rsidRPr="003C4035" w:rsidRDefault="00D05131" w:rsidP="003F2061">
            <w:pPr>
              <w:pStyle w:val="NoSpacing"/>
              <w:rPr>
                <w:b/>
                <w:bCs/>
              </w:rPr>
            </w:pPr>
            <w:r w:rsidRPr="003C4035">
              <w:rPr>
                <w:b/>
                <w:bCs/>
              </w:rPr>
              <w:t>Condition</w:t>
            </w:r>
          </w:p>
        </w:tc>
      </w:tr>
      <w:tr w:rsidR="00D05131" w14:paraId="2107D87A" w14:textId="77777777" w:rsidTr="003F2061">
        <w:trPr>
          <w:cantSplit/>
          <w:trHeight w:val="216"/>
        </w:trPr>
        <w:tc>
          <w:tcPr>
            <w:tcW w:w="3235" w:type="dxa"/>
          </w:tcPr>
          <w:p w14:paraId="7CDC9AB1" w14:textId="77777777" w:rsidR="00D05131" w:rsidRPr="00956E23" w:rsidRDefault="00D05131" w:rsidP="003F2061">
            <w:pPr>
              <w:pStyle w:val="NoSpacing"/>
            </w:pPr>
            <w:r w:rsidRPr="00956E23">
              <w:t>ExitDate</w:t>
            </w:r>
          </w:p>
        </w:tc>
        <w:tc>
          <w:tcPr>
            <w:tcW w:w="6115" w:type="dxa"/>
          </w:tcPr>
          <w:p w14:paraId="36276985" w14:textId="24F563FC" w:rsidR="00D05131" w:rsidRDefault="00D05131" w:rsidP="003F2061">
            <w:pPr>
              <w:pStyle w:val="NoSpacing"/>
            </w:pPr>
            <w:r>
              <w:t xml:space="preserve">&gt;= </w:t>
            </w:r>
            <w:r>
              <w:rPr>
                <w:b/>
                <w:bCs/>
              </w:rPr>
              <w:t xml:space="preserve">CohortStart </w:t>
            </w:r>
            <w:r>
              <w:t xml:space="preserve">where </w:t>
            </w:r>
            <w:r w:rsidRPr="00D05131">
              <w:rPr>
                <w:b/>
                <w:bCs/>
              </w:rPr>
              <w:t>Cohort</w:t>
            </w:r>
            <w:r>
              <w:t xml:space="preserve"> = 20</w:t>
            </w:r>
            <w:r w:rsidR="00D8455B">
              <w:t xml:space="preserve"> or NULL</w:t>
            </w:r>
          </w:p>
        </w:tc>
      </w:tr>
      <w:tr w:rsidR="00D05131" w:rsidRPr="003C4035" w14:paraId="3D548900" w14:textId="77777777" w:rsidTr="003F2061">
        <w:trPr>
          <w:cantSplit/>
          <w:trHeight w:val="216"/>
        </w:trPr>
        <w:tc>
          <w:tcPr>
            <w:tcW w:w="3235" w:type="dxa"/>
            <w:shd w:val="clear" w:color="auto" w:fill="EEECE1" w:themeFill="background2"/>
          </w:tcPr>
          <w:p w14:paraId="57E4373D" w14:textId="77777777" w:rsidR="00D05131" w:rsidRPr="00956E23" w:rsidRDefault="00D05131" w:rsidP="003F2061">
            <w:pPr>
              <w:pStyle w:val="NoSpacing"/>
              <w:rPr>
                <w:b/>
                <w:bCs/>
              </w:rPr>
            </w:pPr>
            <w:r w:rsidRPr="00956E23">
              <w:rPr>
                <w:b/>
                <w:bCs/>
              </w:rPr>
              <w:t>hmis_EnrollmentCoC</w:t>
            </w:r>
          </w:p>
        </w:tc>
        <w:tc>
          <w:tcPr>
            <w:tcW w:w="6115" w:type="dxa"/>
            <w:shd w:val="clear" w:color="auto" w:fill="EEECE1" w:themeFill="background2"/>
          </w:tcPr>
          <w:p w14:paraId="6927F7A6" w14:textId="77777777" w:rsidR="00D05131" w:rsidRPr="003C4035" w:rsidRDefault="00D05131" w:rsidP="003F2061">
            <w:pPr>
              <w:pStyle w:val="NoSpacing"/>
              <w:rPr>
                <w:b/>
                <w:bCs/>
              </w:rPr>
            </w:pPr>
            <w:r w:rsidRPr="003C4035">
              <w:rPr>
                <w:b/>
                <w:bCs/>
              </w:rPr>
              <w:t>Condition</w:t>
            </w:r>
          </w:p>
        </w:tc>
      </w:tr>
      <w:tr w:rsidR="00EB1C9F" w14:paraId="0ECB6749" w14:textId="77777777" w:rsidTr="00ED62C9">
        <w:trPr>
          <w:cantSplit/>
          <w:trHeight w:val="216"/>
        </w:trPr>
        <w:tc>
          <w:tcPr>
            <w:tcW w:w="3235" w:type="dxa"/>
          </w:tcPr>
          <w:p w14:paraId="4F69CE88" w14:textId="54A0580C" w:rsidR="00EB1C9F" w:rsidRPr="00956E23" w:rsidRDefault="00EB1C9F" w:rsidP="00ED62C9">
            <w:pPr>
              <w:pStyle w:val="NoSpacing"/>
            </w:pPr>
          </w:p>
        </w:tc>
        <w:tc>
          <w:tcPr>
            <w:tcW w:w="6115" w:type="dxa"/>
          </w:tcPr>
          <w:p w14:paraId="3EF448D5" w14:textId="0FE95583" w:rsidR="00EB1C9F" w:rsidRDefault="00EB1C9F" w:rsidP="00ED62C9">
            <w:pPr>
              <w:pStyle w:val="NoSpacing"/>
            </w:pPr>
            <w:r>
              <w:t xml:space="preserve">No EnrollmentCoC records exists for the </w:t>
            </w:r>
            <w:r w:rsidRPr="00EB1C9F">
              <w:rPr>
                <w:i/>
                <w:iCs/>
              </w:rPr>
              <w:t>HouseholdID</w:t>
            </w:r>
            <w:r>
              <w:t xml:space="preserve"> where:</w:t>
            </w:r>
          </w:p>
          <w:p w14:paraId="23EB2E11" w14:textId="77777777" w:rsidR="00EB1C9F" w:rsidRDefault="00EB1C9F" w:rsidP="00EB1C9F">
            <w:pPr>
              <w:pStyle w:val="NoSpacing"/>
              <w:numPr>
                <w:ilvl w:val="0"/>
                <w:numId w:val="78"/>
              </w:numPr>
            </w:pPr>
            <w:r w:rsidRPr="00EB1C9F">
              <w:rPr>
                <w:i/>
                <w:iCs/>
              </w:rPr>
              <w:t>InformationDate</w:t>
            </w:r>
            <w:r>
              <w:t xml:space="preserve"> &lt;= </w:t>
            </w:r>
            <w:r w:rsidRPr="00EB1C9F">
              <w:rPr>
                <w:b/>
                <w:bCs/>
              </w:rPr>
              <w:t>CohortEnd</w:t>
            </w:r>
            <w:r>
              <w:t xml:space="preserve"> and</w:t>
            </w:r>
          </w:p>
          <w:p w14:paraId="2925160B" w14:textId="6267C316" w:rsidR="00EB1C9F" w:rsidRDefault="00EB1C9F" w:rsidP="00EB1C9F">
            <w:pPr>
              <w:pStyle w:val="NoSpacing"/>
              <w:numPr>
                <w:ilvl w:val="0"/>
                <w:numId w:val="78"/>
              </w:numPr>
            </w:pPr>
            <w:r w:rsidRPr="00EB1C9F">
              <w:rPr>
                <w:i/>
                <w:iCs/>
              </w:rPr>
              <w:t>CoCCode</w:t>
            </w:r>
            <w:r>
              <w:t xml:space="preserve"> is not NULL</w:t>
            </w:r>
          </w:p>
        </w:tc>
      </w:tr>
    </w:tbl>
    <w:p w14:paraId="79189732" w14:textId="26CA740D" w:rsidR="00046859" w:rsidRDefault="00046859" w:rsidP="00046859">
      <w:pPr>
        <w:pStyle w:val="Heading3"/>
      </w:pPr>
      <w:r>
        <w:t>NotOneHoH1/3</w:t>
      </w:r>
    </w:p>
    <w:p w14:paraId="3F6D650E" w14:textId="5E91A90D" w:rsidR="00046859" w:rsidRDefault="00046859" w:rsidP="00046859">
      <w:r>
        <w:t xml:space="preserve">A count of distinct </w:t>
      </w:r>
      <w:r w:rsidRPr="00206475">
        <w:rPr>
          <w:b/>
        </w:rPr>
        <w:t>HouseholdID</w:t>
      </w:r>
      <w:r w:rsidRPr="00206475">
        <w:rPr>
          <w:bCs/>
        </w:rPr>
        <w:t>s</w:t>
      </w:r>
      <w:r>
        <w:t xml:space="preserve"> in </w:t>
      </w:r>
      <w:r w:rsidR="00206475">
        <w:t>dq</w:t>
      </w:r>
      <w:r>
        <w:t xml:space="preserve">_Enrollment </w:t>
      </w:r>
      <w:r w:rsidR="00206475">
        <w:t>with</w:t>
      </w:r>
      <w:r>
        <w:t xml:space="preserve"> no head of household or more than one head of household</w:t>
      </w:r>
      <w:r w:rsidR="004873DC">
        <w:t xml:space="preserve">. </w:t>
      </w:r>
    </w:p>
    <w:tbl>
      <w:tblPr>
        <w:tblStyle w:val="TableGrid"/>
        <w:tblW w:w="0" w:type="auto"/>
        <w:tblLook w:val="04A0" w:firstRow="1" w:lastRow="0" w:firstColumn="1" w:lastColumn="0" w:noHBand="0" w:noVBand="1"/>
      </w:tblPr>
      <w:tblGrid>
        <w:gridCol w:w="3235"/>
        <w:gridCol w:w="6115"/>
      </w:tblGrid>
      <w:tr w:rsidR="00C274E9" w14:paraId="22632646" w14:textId="77777777" w:rsidTr="00171172">
        <w:trPr>
          <w:cantSplit/>
          <w:trHeight w:val="216"/>
        </w:trPr>
        <w:tc>
          <w:tcPr>
            <w:tcW w:w="3235" w:type="dxa"/>
            <w:shd w:val="clear" w:color="auto" w:fill="FDE9D9" w:themeFill="accent6" w:themeFillTint="33"/>
          </w:tcPr>
          <w:p w14:paraId="4648F4E8" w14:textId="7000BF9A" w:rsidR="00C274E9" w:rsidRPr="00956E23" w:rsidRDefault="00206475" w:rsidP="00A33436">
            <w:pPr>
              <w:pStyle w:val="NoSpacing"/>
              <w:rPr>
                <w:b/>
                <w:bCs/>
                <w:color w:val="000000" w:themeColor="text1"/>
              </w:rPr>
            </w:pPr>
            <w:r>
              <w:rPr>
                <w:b/>
                <w:bCs/>
                <w:color w:val="000000" w:themeColor="text1"/>
              </w:rPr>
              <w:t>dq_Enrollment</w:t>
            </w:r>
          </w:p>
        </w:tc>
        <w:tc>
          <w:tcPr>
            <w:tcW w:w="6115" w:type="dxa"/>
            <w:shd w:val="clear" w:color="auto" w:fill="FDE9D9" w:themeFill="accent6" w:themeFillTint="33"/>
          </w:tcPr>
          <w:p w14:paraId="77E835C1" w14:textId="6B25AA82" w:rsidR="00C274E9" w:rsidRPr="003C4035" w:rsidRDefault="00817B93" w:rsidP="00A33436">
            <w:pPr>
              <w:pStyle w:val="NoSpacing"/>
              <w:rPr>
                <w:b/>
                <w:bCs/>
                <w:color w:val="000000" w:themeColor="text1"/>
              </w:rPr>
            </w:pPr>
            <w:r>
              <w:rPr>
                <w:b/>
                <w:bCs/>
                <w:color w:val="000000" w:themeColor="text1"/>
              </w:rPr>
              <w:t>Condition</w:t>
            </w:r>
          </w:p>
        </w:tc>
      </w:tr>
      <w:tr w:rsidR="00C274E9" w14:paraId="5B885D03" w14:textId="77777777" w:rsidTr="00A33436">
        <w:trPr>
          <w:cantSplit/>
          <w:trHeight w:val="216"/>
        </w:trPr>
        <w:tc>
          <w:tcPr>
            <w:tcW w:w="3235" w:type="dxa"/>
          </w:tcPr>
          <w:p w14:paraId="50C01A54" w14:textId="67C35A00" w:rsidR="00C274E9" w:rsidRPr="00956E23" w:rsidRDefault="00206475" w:rsidP="00A33436">
            <w:pPr>
              <w:pStyle w:val="NoSpacing"/>
            </w:pPr>
            <w:r>
              <w:t>Status1</w:t>
            </w:r>
          </w:p>
        </w:tc>
        <w:tc>
          <w:tcPr>
            <w:tcW w:w="6115" w:type="dxa"/>
          </w:tcPr>
          <w:p w14:paraId="3006BB65" w14:textId="4C6090EF" w:rsidR="00206475" w:rsidRDefault="00206475" w:rsidP="00A33436">
            <w:pPr>
              <w:pStyle w:val="NoSpacing"/>
            </w:pPr>
            <w:r>
              <w:t>not NULL (</w:t>
            </w:r>
            <w:r w:rsidRPr="00206475">
              <w:rPr>
                <w:b/>
                <w:bCs/>
              </w:rPr>
              <w:t>NotOneHoH1</w:t>
            </w:r>
            <w:r>
              <w:t>)</w:t>
            </w:r>
          </w:p>
          <w:p w14:paraId="74BEEC9E" w14:textId="744415FA" w:rsidR="00206475" w:rsidRDefault="00206475" w:rsidP="00A33436">
            <w:pPr>
              <w:pStyle w:val="NoSpacing"/>
            </w:pPr>
            <w:r>
              <w:t xml:space="preserve">(n/a for </w:t>
            </w:r>
            <w:r w:rsidRPr="00206475">
              <w:rPr>
                <w:b/>
                <w:bCs/>
              </w:rPr>
              <w:t>NotOneHoH3</w:t>
            </w:r>
            <w:r>
              <w:t>)</w:t>
            </w:r>
          </w:p>
        </w:tc>
      </w:tr>
      <w:tr w:rsidR="00144379" w14:paraId="0262B3F6" w14:textId="77777777" w:rsidTr="00C34F4A">
        <w:trPr>
          <w:cantSplit/>
          <w:trHeight w:val="216"/>
        </w:trPr>
        <w:tc>
          <w:tcPr>
            <w:tcW w:w="3235" w:type="dxa"/>
            <w:shd w:val="clear" w:color="auto" w:fill="EEECE1" w:themeFill="background2"/>
          </w:tcPr>
          <w:p w14:paraId="62CAA8B8" w14:textId="77777777" w:rsidR="00144379" w:rsidRPr="00956E23" w:rsidRDefault="00144379" w:rsidP="00144379">
            <w:pPr>
              <w:pStyle w:val="NoSpacing"/>
              <w:rPr>
                <w:b/>
                <w:bCs/>
                <w:color w:val="000000" w:themeColor="text1"/>
              </w:rPr>
            </w:pPr>
            <w:r w:rsidRPr="00956E23">
              <w:rPr>
                <w:b/>
                <w:bCs/>
                <w:color w:val="000000" w:themeColor="text1"/>
              </w:rPr>
              <w:t>hmis_Enrollment</w:t>
            </w:r>
          </w:p>
        </w:tc>
        <w:tc>
          <w:tcPr>
            <w:tcW w:w="6115" w:type="dxa"/>
            <w:shd w:val="clear" w:color="auto" w:fill="EEECE1" w:themeFill="background2"/>
          </w:tcPr>
          <w:p w14:paraId="13B7847F" w14:textId="77777777" w:rsidR="00144379" w:rsidRPr="003C4035" w:rsidRDefault="00144379" w:rsidP="00144379">
            <w:pPr>
              <w:pStyle w:val="NoSpacing"/>
              <w:rPr>
                <w:b/>
                <w:bCs/>
                <w:color w:val="000000" w:themeColor="text1"/>
              </w:rPr>
            </w:pPr>
            <w:r w:rsidRPr="003C4035">
              <w:rPr>
                <w:b/>
                <w:bCs/>
                <w:color w:val="000000" w:themeColor="text1"/>
              </w:rPr>
              <w:t>Condition</w:t>
            </w:r>
          </w:p>
        </w:tc>
      </w:tr>
      <w:tr w:rsidR="00144379" w14:paraId="54FE946E" w14:textId="77777777" w:rsidTr="00C34F4A">
        <w:trPr>
          <w:cantSplit/>
          <w:trHeight w:val="216"/>
        </w:trPr>
        <w:tc>
          <w:tcPr>
            <w:tcW w:w="3235" w:type="dxa"/>
          </w:tcPr>
          <w:p w14:paraId="1F9EA435" w14:textId="77777777" w:rsidR="00144379" w:rsidRPr="00956E23" w:rsidRDefault="00144379" w:rsidP="00144379">
            <w:pPr>
              <w:pStyle w:val="NoSpacing"/>
            </w:pPr>
            <w:r w:rsidRPr="00956E23">
              <w:t>RelationshipToHoH</w:t>
            </w:r>
          </w:p>
        </w:tc>
        <w:tc>
          <w:tcPr>
            <w:tcW w:w="6115" w:type="dxa"/>
          </w:tcPr>
          <w:p w14:paraId="240E55CE" w14:textId="77777777" w:rsidR="00144379" w:rsidRDefault="00144379" w:rsidP="00144379">
            <w:pPr>
              <w:pStyle w:val="NoSpacing"/>
            </w:pPr>
            <w:r>
              <w:t>1</w:t>
            </w:r>
          </w:p>
        </w:tc>
      </w:tr>
      <w:tr w:rsidR="00144379" w14:paraId="45EE75C9" w14:textId="77777777" w:rsidTr="00C34F4A">
        <w:trPr>
          <w:cantSplit/>
          <w:trHeight w:val="216"/>
        </w:trPr>
        <w:tc>
          <w:tcPr>
            <w:tcW w:w="3235" w:type="dxa"/>
          </w:tcPr>
          <w:p w14:paraId="45911C93" w14:textId="77777777" w:rsidR="00144379" w:rsidRPr="00956E23" w:rsidRDefault="00144379" w:rsidP="00144379">
            <w:pPr>
              <w:pStyle w:val="NoSpacing"/>
            </w:pPr>
            <w:r w:rsidRPr="00E46DCB">
              <w:t>COUNT (distinct</w:t>
            </w:r>
            <w:r>
              <w:rPr>
                <w:i/>
              </w:rPr>
              <w:t xml:space="preserve"> EnrollmentID)</w:t>
            </w:r>
          </w:p>
        </w:tc>
        <w:tc>
          <w:tcPr>
            <w:tcW w:w="6115" w:type="dxa"/>
          </w:tcPr>
          <w:p w14:paraId="6B01FA5B" w14:textId="77777777" w:rsidR="00144379" w:rsidRDefault="00144379" w:rsidP="00144379">
            <w:pPr>
              <w:pStyle w:val="NoSpacing"/>
            </w:pPr>
            <w:r>
              <w:t>&lt;&gt;1</w:t>
            </w:r>
          </w:p>
        </w:tc>
      </w:tr>
    </w:tbl>
    <w:p w14:paraId="01B85236" w14:textId="77777777" w:rsidR="00016CC0" w:rsidRPr="001A0862" w:rsidRDefault="00016CC0" w:rsidP="00016CC0">
      <w:pPr>
        <w:pBdr>
          <w:top w:val="single" w:sz="4" w:space="1" w:color="auto"/>
          <w:left w:val="single" w:sz="4" w:space="4" w:color="auto"/>
          <w:bottom w:val="single" w:sz="4" w:space="1" w:color="auto"/>
          <w:right w:val="single" w:sz="4" w:space="4" w:color="auto"/>
        </w:pBdr>
        <w:rPr>
          <w:b/>
          <w:bCs/>
          <w:color w:val="FF0000"/>
        </w:rPr>
      </w:pPr>
      <w:r w:rsidRPr="001A0862">
        <w:rPr>
          <w:b/>
          <w:bCs/>
          <w:color w:val="FF0000"/>
        </w:rPr>
        <w:t>NOTE TO VENDORS</w:t>
      </w:r>
    </w:p>
    <w:p w14:paraId="173687C2" w14:textId="77777777" w:rsidR="00016CC0" w:rsidRDefault="00016CC0" w:rsidP="00016CC0">
      <w:pPr>
        <w:pBdr>
          <w:top w:val="single" w:sz="4" w:space="1" w:color="auto"/>
          <w:left w:val="single" w:sz="4" w:space="4" w:color="auto"/>
          <w:bottom w:val="single" w:sz="4" w:space="1" w:color="auto"/>
          <w:right w:val="single" w:sz="4" w:space="4" w:color="auto"/>
        </w:pBdr>
      </w:pPr>
      <w:r>
        <w:t xml:space="preserve">Ideally, an HMIS application should make it impossible for this error to occur.  For HMIS applications that do not enforce the requirement that each </w:t>
      </w:r>
      <w:r w:rsidRPr="001A0862">
        <w:rPr>
          <w:i/>
          <w:iCs/>
        </w:rPr>
        <w:t>HouseholdID</w:t>
      </w:r>
      <w:r>
        <w:t xml:space="preserve"> must have exactly one head of household, CoCs will be required to correct all relevant </w:t>
      </w:r>
      <w:r w:rsidRPr="001A0862">
        <w:rPr>
          <w:i/>
          <w:iCs/>
        </w:rPr>
        <w:t>3.15 Relationship to Head of Household</w:t>
      </w:r>
      <w:r>
        <w:t xml:space="preserve"> data such that the counts in these columns equal zero or LSA data will not be considered usable for AHAR purposes.  </w:t>
      </w:r>
    </w:p>
    <w:p w14:paraId="2C85CB71" w14:textId="77777777" w:rsidR="00D05131" w:rsidRDefault="00D05131" w:rsidP="00D05131">
      <w:pPr>
        <w:pStyle w:val="Heading3"/>
      </w:pPr>
      <w:r>
        <w:t>SSNNotProvided</w:t>
      </w:r>
    </w:p>
    <w:p w14:paraId="23DA704A" w14:textId="26E3608D" w:rsidR="00D05131" w:rsidRDefault="00C24F02" w:rsidP="00D05131">
      <w:r>
        <w:t>A</w:t>
      </w:r>
      <w:r w:rsidR="00D05131">
        <w:t xml:space="preserve"> count of distinct </w:t>
      </w:r>
      <w:r w:rsidR="00D05131" w:rsidRPr="002D61ED">
        <w:rPr>
          <w:b/>
        </w:rPr>
        <w:t>PersonalID</w:t>
      </w:r>
      <w:r w:rsidR="00D05131" w:rsidRPr="002D61ED">
        <w:t>s</w:t>
      </w:r>
      <w:r w:rsidR="00D05131">
        <w:t xml:space="preserve"> in dq_Enrollment where the client either did not know or refused to provide a Social Security number:</w:t>
      </w:r>
    </w:p>
    <w:tbl>
      <w:tblPr>
        <w:tblStyle w:val="TableGrid"/>
        <w:tblW w:w="0" w:type="auto"/>
        <w:tblLook w:val="04A0" w:firstRow="1" w:lastRow="0" w:firstColumn="1" w:lastColumn="0" w:noHBand="0" w:noVBand="1"/>
      </w:tblPr>
      <w:tblGrid>
        <w:gridCol w:w="2335"/>
        <w:gridCol w:w="7015"/>
      </w:tblGrid>
      <w:tr w:rsidR="002A38F0" w:rsidRPr="00741942" w14:paraId="221513F6" w14:textId="77777777" w:rsidTr="00A33436">
        <w:trPr>
          <w:cantSplit/>
          <w:trHeight w:val="216"/>
        </w:trPr>
        <w:tc>
          <w:tcPr>
            <w:tcW w:w="2335" w:type="dxa"/>
            <w:shd w:val="clear" w:color="auto" w:fill="FDE9D9" w:themeFill="accent6" w:themeFillTint="33"/>
          </w:tcPr>
          <w:p w14:paraId="7E9BAE5E" w14:textId="77777777" w:rsidR="002A38F0" w:rsidRPr="002A38F0" w:rsidRDefault="002A38F0" w:rsidP="00A33436">
            <w:pPr>
              <w:pStyle w:val="NoSpacing"/>
              <w:rPr>
                <w:b/>
                <w:bCs/>
                <w:color w:val="000000" w:themeColor="text1"/>
              </w:rPr>
            </w:pPr>
            <w:r w:rsidRPr="002A38F0">
              <w:rPr>
                <w:b/>
                <w:bCs/>
                <w:color w:val="000000" w:themeColor="text1"/>
              </w:rPr>
              <w:t>dq_Enrollment</w:t>
            </w:r>
          </w:p>
        </w:tc>
        <w:tc>
          <w:tcPr>
            <w:tcW w:w="7015" w:type="dxa"/>
            <w:shd w:val="clear" w:color="auto" w:fill="FDE9D9" w:themeFill="accent6" w:themeFillTint="33"/>
          </w:tcPr>
          <w:p w14:paraId="357D46E2" w14:textId="77777777" w:rsidR="002A38F0" w:rsidRPr="00741942" w:rsidRDefault="002A38F0" w:rsidP="00A33436">
            <w:pPr>
              <w:pStyle w:val="NoSpacing"/>
              <w:rPr>
                <w:color w:val="000000" w:themeColor="text1"/>
              </w:rPr>
            </w:pPr>
            <w:r w:rsidRPr="00741942">
              <w:rPr>
                <w:b/>
                <w:color w:val="000000" w:themeColor="text1"/>
              </w:rPr>
              <w:t>Condition</w:t>
            </w:r>
          </w:p>
        </w:tc>
      </w:tr>
      <w:tr w:rsidR="002A38F0" w14:paraId="005310A6" w14:textId="77777777" w:rsidTr="00A33436">
        <w:trPr>
          <w:cantSplit/>
          <w:trHeight w:val="216"/>
        </w:trPr>
        <w:tc>
          <w:tcPr>
            <w:tcW w:w="2335" w:type="dxa"/>
          </w:tcPr>
          <w:p w14:paraId="1DAB7F43" w14:textId="259A3B78" w:rsidR="002A38F0" w:rsidRPr="002A38F0" w:rsidRDefault="002A38F0" w:rsidP="00A33436">
            <w:pPr>
              <w:pStyle w:val="NoSpacing"/>
              <w:rPr>
                <w:bCs/>
              </w:rPr>
            </w:pPr>
            <w:r>
              <w:rPr>
                <w:bCs/>
              </w:rPr>
              <w:t>PersonalID</w:t>
            </w:r>
          </w:p>
        </w:tc>
        <w:tc>
          <w:tcPr>
            <w:tcW w:w="7015" w:type="dxa"/>
          </w:tcPr>
          <w:p w14:paraId="573DFE56" w14:textId="4630D9C3" w:rsidR="002A38F0" w:rsidRDefault="005F050C" w:rsidP="00A33436">
            <w:pPr>
              <w:pStyle w:val="NoSpacing"/>
            </w:pPr>
            <w:r>
              <w:t>Query parameter</w:t>
            </w:r>
          </w:p>
        </w:tc>
      </w:tr>
      <w:tr w:rsidR="00582272" w14:paraId="167869B4" w14:textId="77777777" w:rsidTr="00A33436">
        <w:trPr>
          <w:cantSplit/>
          <w:trHeight w:val="216"/>
        </w:trPr>
        <w:tc>
          <w:tcPr>
            <w:tcW w:w="2335" w:type="dxa"/>
          </w:tcPr>
          <w:p w14:paraId="1E64A2FF" w14:textId="569D97DA" w:rsidR="00582272" w:rsidRDefault="00582272" w:rsidP="00A33436">
            <w:pPr>
              <w:pStyle w:val="NoSpacing"/>
              <w:rPr>
                <w:bCs/>
              </w:rPr>
            </w:pPr>
            <w:r>
              <w:rPr>
                <w:bCs/>
              </w:rPr>
              <w:t>SSNValid</w:t>
            </w:r>
          </w:p>
        </w:tc>
        <w:tc>
          <w:tcPr>
            <w:tcW w:w="7015" w:type="dxa"/>
          </w:tcPr>
          <w:p w14:paraId="15CDE289" w14:textId="5D555A15" w:rsidR="00582272" w:rsidRDefault="00582272" w:rsidP="00A33436">
            <w:pPr>
              <w:pStyle w:val="NoSpacing"/>
            </w:pPr>
            <w:r>
              <w:t>Is NULL</w:t>
            </w:r>
          </w:p>
        </w:tc>
      </w:tr>
    </w:tbl>
    <w:p w14:paraId="57CF3888" w14:textId="77777777" w:rsidR="00D05131" w:rsidRDefault="00D05131" w:rsidP="00D05131">
      <w:pPr>
        <w:pStyle w:val="Heading3"/>
      </w:pPr>
      <w:r>
        <w:t>SSNMissingOrInvalid</w:t>
      </w:r>
    </w:p>
    <w:p w14:paraId="43B8B005" w14:textId="77777777" w:rsidR="00D05131" w:rsidRPr="000D3DC5" w:rsidRDefault="00D05131" w:rsidP="00D05131">
      <w:r>
        <w:t xml:space="preserve">A count of distinct </w:t>
      </w:r>
      <w:r w:rsidRPr="002D61ED">
        <w:rPr>
          <w:b/>
        </w:rPr>
        <w:t>PersonalID</w:t>
      </w:r>
      <w:r w:rsidRPr="002D61ED">
        <w:t>s</w:t>
      </w:r>
      <w:r>
        <w:t xml:space="preserve"> in dq_Enrollment where the SSN is not consistent with Social Security Administration guidelines for a valid SSN and the </w:t>
      </w:r>
      <w:r>
        <w:rPr>
          <w:b/>
        </w:rPr>
        <w:t xml:space="preserve">PersonalID </w:t>
      </w:r>
      <w:r>
        <w:t xml:space="preserve">was not counted in </w:t>
      </w:r>
      <w:r w:rsidRPr="000D3DC5">
        <w:rPr>
          <w:b/>
        </w:rPr>
        <w:t>SSNNotProvided</w:t>
      </w:r>
      <w:r>
        <w:t>.</w:t>
      </w:r>
    </w:p>
    <w:tbl>
      <w:tblPr>
        <w:tblStyle w:val="TableGrid"/>
        <w:tblW w:w="0" w:type="auto"/>
        <w:tblLook w:val="04A0" w:firstRow="1" w:lastRow="0" w:firstColumn="1" w:lastColumn="0" w:noHBand="0" w:noVBand="1"/>
      </w:tblPr>
      <w:tblGrid>
        <w:gridCol w:w="2335"/>
        <w:gridCol w:w="7015"/>
      </w:tblGrid>
      <w:tr w:rsidR="00741942" w:rsidRPr="00741942" w14:paraId="1F36A1B2" w14:textId="77777777" w:rsidTr="00741942">
        <w:trPr>
          <w:cantSplit/>
          <w:trHeight w:val="216"/>
        </w:trPr>
        <w:tc>
          <w:tcPr>
            <w:tcW w:w="2335" w:type="dxa"/>
            <w:shd w:val="clear" w:color="auto" w:fill="FDE9D9" w:themeFill="accent6" w:themeFillTint="33"/>
          </w:tcPr>
          <w:p w14:paraId="1F4577E6" w14:textId="77777777" w:rsidR="00D05131" w:rsidRPr="002A38F0" w:rsidRDefault="00D05131" w:rsidP="003F2061">
            <w:pPr>
              <w:pStyle w:val="NoSpacing"/>
              <w:rPr>
                <w:b/>
                <w:bCs/>
                <w:color w:val="000000" w:themeColor="text1"/>
              </w:rPr>
            </w:pPr>
            <w:bookmarkStart w:id="931" w:name="_Hlk37406231"/>
            <w:r w:rsidRPr="002A38F0">
              <w:rPr>
                <w:b/>
                <w:bCs/>
                <w:color w:val="000000" w:themeColor="text1"/>
              </w:rPr>
              <w:t>dq_Enrollment</w:t>
            </w:r>
          </w:p>
        </w:tc>
        <w:tc>
          <w:tcPr>
            <w:tcW w:w="7015" w:type="dxa"/>
            <w:shd w:val="clear" w:color="auto" w:fill="FDE9D9" w:themeFill="accent6" w:themeFillTint="33"/>
          </w:tcPr>
          <w:p w14:paraId="4715825A" w14:textId="77777777" w:rsidR="00D05131" w:rsidRPr="00741942" w:rsidRDefault="00D05131" w:rsidP="003F2061">
            <w:pPr>
              <w:pStyle w:val="NoSpacing"/>
              <w:rPr>
                <w:color w:val="000000" w:themeColor="text1"/>
              </w:rPr>
            </w:pPr>
            <w:r w:rsidRPr="00741942">
              <w:rPr>
                <w:b/>
                <w:color w:val="000000" w:themeColor="text1"/>
              </w:rPr>
              <w:t>Condition</w:t>
            </w:r>
          </w:p>
        </w:tc>
      </w:tr>
      <w:tr w:rsidR="00A43FB2" w:rsidRPr="00A43FB2" w14:paraId="6113E885" w14:textId="77777777" w:rsidTr="00171172">
        <w:trPr>
          <w:cantSplit/>
          <w:trHeight w:val="216"/>
        </w:trPr>
        <w:tc>
          <w:tcPr>
            <w:tcW w:w="2335" w:type="dxa"/>
            <w:shd w:val="clear" w:color="auto" w:fill="auto"/>
          </w:tcPr>
          <w:p w14:paraId="423D6EE3" w14:textId="3287EEC8" w:rsidR="00A43FB2" w:rsidRPr="00171172" w:rsidRDefault="00A43FB2" w:rsidP="003F2061">
            <w:pPr>
              <w:pStyle w:val="NoSpacing"/>
              <w:rPr>
                <w:color w:val="000000" w:themeColor="text1"/>
              </w:rPr>
            </w:pPr>
            <w:r>
              <w:rPr>
                <w:color w:val="000000" w:themeColor="text1"/>
              </w:rPr>
              <w:t>PersonalID</w:t>
            </w:r>
          </w:p>
        </w:tc>
        <w:tc>
          <w:tcPr>
            <w:tcW w:w="7015" w:type="dxa"/>
            <w:shd w:val="clear" w:color="auto" w:fill="auto"/>
          </w:tcPr>
          <w:p w14:paraId="49D3E563" w14:textId="01C2F0B3" w:rsidR="00A43FB2" w:rsidRPr="00171172" w:rsidRDefault="00A43FB2" w:rsidP="003F2061">
            <w:pPr>
              <w:pStyle w:val="NoSpacing"/>
              <w:rPr>
                <w:color w:val="000000" w:themeColor="text1"/>
              </w:rPr>
            </w:pPr>
            <w:r>
              <w:rPr>
                <w:color w:val="000000" w:themeColor="text1"/>
              </w:rPr>
              <w:t>Query parameter</w:t>
            </w:r>
          </w:p>
        </w:tc>
      </w:tr>
      <w:tr w:rsidR="00D05131" w14:paraId="1357D4B6" w14:textId="77777777" w:rsidTr="003F2061">
        <w:trPr>
          <w:cantSplit/>
          <w:trHeight w:val="216"/>
        </w:trPr>
        <w:tc>
          <w:tcPr>
            <w:tcW w:w="2335" w:type="dxa"/>
          </w:tcPr>
          <w:p w14:paraId="0DE5EBD4" w14:textId="77777777" w:rsidR="00D05131" w:rsidRPr="002A38F0" w:rsidRDefault="00D05131" w:rsidP="003F2061">
            <w:pPr>
              <w:pStyle w:val="NoSpacing"/>
              <w:rPr>
                <w:bCs/>
              </w:rPr>
            </w:pPr>
            <w:r w:rsidRPr="002A38F0">
              <w:rPr>
                <w:bCs/>
              </w:rPr>
              <w:t>SSNValid</w:t>
            </w:r>
          </w:p>
        </w:tc>
        <w:tc>
          <w:tcPr>
            <w:tcW w:w="7015" w:type="dxa"/>
          </w:tcPr>
          <w:p w14:paraId="4894E667" w14:textId="6B40A556" w:rsidR="00D05131" w:rsidRDefault="00D05131" w:rsidP="003F2061">
            <w:pPr>
              <w:pStyle w:val="NoSpacing"/>
            </w:pPr>
            <w:r>
              <w:t>0</w:t>
            </w:r>
          </w:p>
        </w:tc>
      </w:tr>
    </w:tbl>
    <w:bookmarkEnd w:id="931"/>
    <w:p w14:paraId="467D3C6F" w14:textId="77777777" w:rsidR="00D05131" w:rsidRDefault="00D05131" w:rsidP="00D05131">
      <w:pPr>
        <w:pStyle w:val="Heading3"/>
      </w:pPr>
      <w:r>
        <w:t>ClientSSNNotUnique</w:t>
      </w:r>
    </w:p>
    <w:p w14:paraId="4D844FCF" w14:textId="77777777" w:rsidR="00D05131" w:rsidRDefault="00D05131" w:rsidP="00D05131">
      <w:r>
        <w:t xml:space="preserve">A count of distinct </w:t>
      </w:r>
      <w:r w:rsidRPr="002D61ED">
        <w:rPr>
          <w:b/>
        </w:rPr>
        <w:t>PersonalID</w:t>
      </w:r>
      <w:r w:rsidRPr="002D61ED">
        <w:t>s</w:t>
      </w:r>
      <w:r>
        <w:t xml:space="preserve"> in dq_Enrollment that have the same (apparently valid) hmis_Client.</w:t>
      </w:r>
      <w:r>
        <w:rPr>
          <w:i/>
        </w:rPr>
        <w:t xml:space="preserve">SSN </w:t>
      </w:r>
      <w:r>
        <w:t xml:space="preserve">as one or more other </w:t>
      </w:r>
      <w:r>
        <w:rPr>
          <w:b/>
        </w:rPr>
        <w:t>PersonalID</w:t>
      </w:r>
      <w:r>
        <w:t>s that appear in dq_Enrollment:</w:t>
      </w:r>
    </w:p>
    <w:tbl>
      <w:tblPr>
        <w:tblStyle w:val="TableGrid"/>
        <w:tblW w:w="0" w:type="auto"/>
        <w:tblLook w:val="04A0" w:firstRow="1" w:lastRow="0" w:firstColumn="1" w:lastColumn="0" w:noHBand="0" w:noVBand="1"/>
      </w:tblPr>
      <w:tblGrid>
        <w:gridCol w:w="2695"/>
        <w:gridCol w:w="6655"/>
      </w:tblGrid>
      <w:tr w:rsidR="00741942" w:rsidRPr="00741942" w14:paraId="19AAA0CD" w14:textId="77777777" w:rsidTr="00741942">
        <w:trPr>
          <w:cantSplit/>
          <w:trHeight w:val="216"/>
        </w:trPr>
        <w:tc>
          <w:tcPr>
            <w:tcW w:w="2695" w:type="dxa"/>
            <w:shd w:val="clear" w:color="auto" w:fill="FDE9D9" w:themeFill="accent6" w:themeFillTint="33"/>
          </w:tcPr>
          <w:p w14:paraId="6C67DCED" w14:textId="77777777" w:rsidR="00741942" w:rsidRPr="00171172" w:rsidRDefault="00741942" w:rsidP="003F2061">
            <w:pPr>
              <w:pStyle w:val="NoSpacing"/>
              <w:rPr>
                <w:b/>
                <w:bCs/>
                <w:color w:val="000000" w:themeColor="text1"/>
              </w:rPr>
            </w:pPr>
            <w:r w:rsidRPr="00171172">
              <w:rPr>
                <w:b/>
                <w:bCs/>
                <w:color w:val="000000" w:themeColor="text1"/>
              </w:rPr>
              <w:t>dq_Enrollment</w:t>
            </w:r>
          </w:p>
        </w:tc>
        <w:tc>
          <w:tcPr>
            <w:tcW w:w="6655" w:type="dxa"/>
            <w:shd w:val="clear" w:color="auto" w:fill="FDE9D9" w:themeFill="accent6" w:themeFillTint="33"/>
          </w:tcPr>
          <w:p w14:paraId="67935181" w14:textId="77777777" w:rsidR="00741942" w:rsidRPr="00741942" w:rsidRDefault="00741942" w:rsidP="003F2061">
            <w:pPr>
              <w:pStyle w:val="NoSpacing"/>
              <w:rPr>
                <w:color w:val="000000" w:themeColor="text1"/>
              </w:rPr>
            </w:pPr>
            <w:r w:rsidRPr="00741942">
              <w:rPr>
                <w:b/>
                <w:color w:val="000000" w:themeColor="text1"/>
              </w:rPr>
              <w:t>Condition</w:t>
            </w:r>
          </w:p>
        </w:tc>
      </w:tr>
      <w:tr w:rsidR="00A43FB2" w:rsidRPr="00A43FB2" w14:paraId="2C79D8FB" w14:textId="77777777" w:rsidTr="00741942">
        <w:trPr>
          <w:cantSplit/>
          <w:trHeight w:val="216"/>
        </w:trPr>
        <w:tc>
          <w:tcPr>
            <w:tcW w:w="2695" w:type="dxa"/>
          </w:tcPr>
          <w:p w14:paraId="07A46AAD" w14:textId="3732040E" w:rsidR="00A43FB2" w:rsidRPr="00A43FB2" w:rsidRDefault="00A43FB2" w:rsidP="00A43FB2">
            <w:pPr>
              <w:pStyle w:val="NoSpacing"/>
              <w:rPr>
                <w:bCs/>
              </w:rPr>
            </w:pPr>
            <w:r>
              <w:rPr>
                <w:color w:val="000000" w:themeColor="text1"/>
              </w:rPr>
              <w:t>PersonalID</w:t>
            </w:r>
          </w:p>
        </w:tc>
        <w:tc>
          <w:tcPr>
            <w:tcW w:w="6655" w:type="dxa"/>
          </w:tcPr>
          <w:p w14:paraId="499D23F9" w14:textId="14D24D14" w:rsidR="00A43FB2" w:rsidRPr="00A43FB2" w:rsidRDefault="00A43FB2" w:rsidP="00A43FB2">
            <w:pPr>
              <w:pStyle w:val="NoSpacing"/>
              <w:rPr>
                <w:bCs/>
              </w:rPr>
            </w:pPr>
            <w:r>
              <w:rPr>
                <w:color w:val="000000" w:themeColor="text1"/>
              </w:rPr>
              <w:t>Query parameter</w:t>
            </w:r>
          </w:p>
        </w:tc>
      </w:tr>
      <w:tr w:rsidR="00741942" w:rsidRPr="00A43FB2" w14:paraId="45C833E7" w14:textId="77777777" w:rsidTr="00741942">
        <w:trPr>
          <w:cantSplit/>
          <w:trHeight w:val="216"/>
        </w:trPr>
        <w:tc>
          <w:tcPr>
            <w:tcW w:w="2695" w:type="dxa"/>
          </w:tcPr>
          <w:p w14:paraId="41E79145" w14:textId="77777777" w:rsidR="00741942" w:rsidRPr="00171172" w:rsidRDefault="00741942" w:rsidP="003F2061">
            <w:pPr>
              <w:pStyle w:val="NoSpacing"/>
              <w:rPr>
                <w:bCs/>
              </w:rPr>
            </w:pPr>
            <w:r w:rsidRPr="00171172">
              <w:rPr>
                <w:bCs/>
              </w:rPr>
              <w:t>SSNValid</w:t>
            </w:r>
          </w:p>
        </w:tc>
        <w:tc>
          <w:tcPr>
            <w:tcW w:w="6655" w:type="dxa"/>
          </w:tcPr>
          <w:p w14:paraId="6BBCD1C4" w14:textId="5AFEC9AE" w:rsidR="00741942" w:rsidRPr="00A43FB2" w:rsidRDefault="00741942" w:rsidP="003F2061">
            <w:pPr>
              <w:pStyle w:val="NoSpacing"/>
              <w:rPr>
                <w:bCs/>
              </w:rPr>
            </w:pPr>
            <w:r w:rsidRPr="00A43FB2">
              <w:rPr>
                <w:bCs/>
              </w:rPr>
              <w:t>1</w:t>
            </w:r>
          </w:p>
        </w:tc>
      </w:tr>
      <w:tr w:rsidR="00741942" w14:paraId="52058753" w14:textId="77777777" w:rsidTr="00741942">
        <w:trPr>
          <w:cantSplit/>
          <w:trHeight w:val="216"/>
        </w:trPr>
        <w:tc>
          <w:tcPr>
            <w:tcW w:w="2695" w:type="dxa"/>
            <w:shd w:val="clear" w:color="auto" w:fill="EEECE1" w:themeFill="background2"/>
          </w:tcPr>
          <w:p w14:paraId="2C7C0DBF" w14:textId="77777777" w:rsidR="00741942" w:rsidRDefault="00741942" w:rsidP="003F2061">
            <w:pPr>
              <w:pStyle w:val="NoSpacing"/>
              <w:rPr>
                <w:b/>
              </w:rPr>
            </w:pPr>
            <w:r>
              <w:t>hmis_Client</w:t>
            </w:r>
          </w:p>
        </w:tc>
        <w:tc>
          <w:tcPr>
            <w:tcW w:w="6655" w:type="dxa"/>
            <w:shd w:val="clear" w:color="auto" w:fill="EEECE1" w:themeFill="background2"/>
          </w:tcPr>
          <w:p w14:paraId="2E281049" w14:textId="77777777" w:rsidR="00741942" w:rsidRDefault="00741942" w:rsidP="003F2061">
            <w:pPr>
              <w:pStyle w:val="NoSpacing"/>
            </w:pPr>
            <w:r w:rsidRPr="00056D05">
              <w:rPr>
                <w:b/>
              </w:rPr>
              <w:t>Condition</w:t>
            </w:r>
          </w:p>
        </w:tc>
      </w:tr>
      <w:tr w:rsidR="00741942" w14:paraId="45F6AA8A" w14:textId="77777777" w:rsidTr="00741942">
        <w:trPr>
          <w:cantSplit/>
          <w:trHeight w:val="216"/>
        </w:trPr>
        <w:tc>
          <w:tcPr>
            <w:tcW w:w="2695" w:type="dxa"/>
            <w:shd w:val="clear" w:color="auto" w:fill="auto"/>
          </w:tcPr>
          <w:p w14:paraId="5ACA8C8C" w14:textId="5D5D9584" w:rsidR="00741942" w:rsidRDefault="00741942" w:rsidP="00741942">
            <w:pPr>
              <w:pStyle w:val="NoSpacing"/>
              <w:rPr>
                <w:i/>
              </w:rPr>
            </w:pPr>
            <w:r>
              <w:rPr>
                <w:i/>
              </w:rPr>
              <w:t>SSN</w:t>
            </w:r>
          </w:p>
        </w:tc>
        <w:tc>
          <w:tcPr>
            <w:tcW w:w="6655" w:type="dxa"/>
            <w:shd w:val="clear" w:color="auto" w:fill="auto"/>
          </w:tcPr>
          <w:p w14:paraId="277EC920" w14:textId="6A3DCF61" w:rsidR="00741942" w:rsidRDefault="00741942" w:rsidP="00741942">
            <w:pPr>
              <w:pStyle w:val="NoSpacing"/>
            </w:pPr>
            <w:r>
              <w:t>= hmis_Client.</w:t>
            </w:r>
            <w:r w:rsidRPr="00095E00">
              <w:rPr>
                <w:i/>
              </w:rPr>
              <w:t>SSN</w:t>
            </w:r>
            <w:r>
              <w:t xml:space="preserve"> where </w:t>
            </w:r>
            <w:r w:rsidRPr="00095E00">
              <w:rPr>
                <w:i/>
              </w:rPr>
              <w:t>PersonalID</w:t>
            </w:r>
            <w:r>
              <w:t xml:space="preserve"> &lt;&gt; dq_Enrollment.</w:t>
            </w:r>
            <w:r w:rsidRPr="00095E00">
              <w:rPr>
                <w:b/>
              </w:rPr>
              <w:t>PersonalID</w:t>
            </w:r>
            <w:r>
              <w:t xml:space="preserve"> </w:t>
            </w:r>
          </w:p>
        </w:tc>
      </w:tr>
    </w:tbl>
    <w:p w14:paraId="50A14236" w14:textId="77777777" w:rsidR="00D05131" w:rsidRDefault="00D05131" w:rsidP="00D05131">
      <w:pPr>
        <w:pStyle w:val="Heading3"/>
      </w:pPr>
      <w:r>
        <w:t>DistinctSSNValueNotUnique</w:t>
      </w:r>
    </w:p>
    <w:p w14:paraId="5575FE1D" w14:textId="052A5009" w:rsidR="00D05131" w:rsidRDefault="00D05131" w:rsidP="00D05131">
      <w:r>
        <w:t xml:space="preserve">A count of distinct (apparently valid) </w:t>
      </w:r>
      <w:r w:rsidRPr="00DC5A3D">
        <w:rPr>
          <w:i/>
        </w:rPr>
        <w:t>SSN</w:t>
      </w:r>
      <w:r>
        <w:rPr>
          <w:b/>
        </w:rPr>
        <w:t xml:space="preserve"> </w:t>
      </w:r>
      <w:r>
        <w:t>values in hmis_Client which are shared by more than one dq_Enrollment.</w:t>
      </w:r>
      <w:r w:rsidRPr="00DC5A3D">
        <w:rPr>
          <w:b/>
        </w:rPr>
        <w:t>PersonalID</w:t>
      </w:r>
      <w:r>
        <w:t>:</w:t>
      </w:r>
    </w:p>
    <w:tbl>
      <w:tblPr>
        <w:tblStyle w:val="TableGrid"/>
        <w:tblW w:w="0" w:type="auto"/>
        <w:tblLook w:val="04A0" w:firstRow="1" w:lastRow="0" w:firstColumn="1" w:lastColumn="0" w:noHBand="0" w:noVBand="1"/>
      </w:tblPr>
      <w:tblGrid>
        <w:gridCol w:w="2695"/>
        <w:gridCol w:w="6655"/>
      </w:tblGrid>
      <w:tr w:rsidR="00741942" w:rsidRPr="00741942" w14:paraId="25E66CDE" w14:textId="77777777" w:rsidTr="00741942">
        <w:trPr>
          <w:cantSplit/>
          <w:trHeight w:val="216"/>
        </w:trPr>
        <w:tc>
          <w:tcPr>
            <w:tcW w:w="2695" w:type="dxa"/>
            <w:shd w:val="clear" w:color="auto" w:fill="FDE9D9" w:themeFill="accent6" w:themeFillTint="33"/>
          </w:tcPr>
          <w:p w14:paraId="5A83F8EB" w14:textId="77777777" w:rsidR="00741942" w:rsidRPr="00171172" w:rsidRDefault="00741942" w:rsidP="003F2061">
            <w:pPr>
              <w:pStyle w:val="NoSpacing"/>
              <w:rPr>
                <w:b/>
                <w:bCs/>
                <w:color w:val="000000" w:themeColor="text1"/>
              </w:rPr>
            </w:pPr>
            <w:r w:rsidRPr="00171172">
              <w:rPr>
                <w:b/>
                <w:bCs/>
                <w:color w:val="000000" w:themeColor="text1"/>
              </w:rPr>
              <w:t>dq_Enrollment</w:t>
            </w:r>
          </w:p>
        </w:tc>
        <w:tc>
          <w:tcPr>
            <w:tcW w:w="6655" w:type="dxa"/>
            <w:shd w:val="clear" w:color="auto" w:fill="FDE9D9" w:themeFill="accent6" w:themeFillTint="33"/>
          </w:tcPr>
          <w:p w14:paraId="13F12A0A" w14:textId="77777777" w:rsidR="00741942" w:rsidRPr="00741942" w:rsidRDefault="00741942" w:rsidP="003F2061">
            <w:pPr>
              <w:pStyle w:val="NoSpacing"/>
              <w:rPr>
                <w:color w:val="000000" w:themeColor="text1"/>
              </w:rPr>
            </w:pPr>
            <w:r w:rsidRPr="00741942">
              <w:rPr>
                <w:b/>
                <w:color w:val="000000" w:themeColor="text1"/>
              </w:rPr>
              <w:t>Condition</w:t>
            </w:r>
          </w:p>
        </w:tc>
      </w:tr>
      <w:tr w:rsidR="00A43FB2" w:rsidRPr="00A43FB2" w14:paraId="76BA3E78" w14:textId="77777777" w:rsidTr="00A33436">
        <w:trPr>
          <w:cantSplit/>
          <w:trHeight w:val="216"/>
        </w:trPr>
        <w:tc>
          <w:tcPr>
            <w:tcW w:w="2695" w:type="dxa"/>
          </w:tcPr>
          <w:p w14:paraId="158C52B0" w14:textId="77777777" w:rsidR="00A43FB2" w:rsidRPr="00A43FB2" w:rsidRDefault="00A43FB2" w:rsidP="00A33436">
            <w:pPr>
              <w:pStyle w:val="NoSpacing"/>
              <w:rPr>
                <w:bCs/>
              </w:rPr>
            </w:pPr>
            <w:r>
              <w:rPr>
                <w:color w:val="000000" w:themeColor="text1"/>
              </w:rPr>
              <w:t>PersonalID</w:t>
            </w:r>
          </w:p>
        </w:tc>
        <w:tc>
          <w:tcPr>
            <w:tcW w:w="6655" w:type="dxa"/>
          </w:tcPr>
          <w:p w14:paraId="434CDCAA" w14:textId="77777777" w:rsidR="00A43FB2" w:rsidRPr="00A43FB2" w:rsidRDefault="00A43FB2" w:rsidP="00A33436">
            <w:pPr>
              <w:pStyle w:val="NoSpacing"/>
              <w:rPr>
                <w:bCs/>
              </w:rPr>
            </w:pPr>
            <w:r>
              <w:rPr>
                <w:color w:val="000000" w:themeColor="text1"/>
              </w:rPr>
              <w:t>Query parameter</w:t>
            </w:r>
          </w:p>
        </w:tc>
      </w:tr>
      <w:tr w:rsidR="00741942" w:rsidRPr="00A43FB2" w14:paraId="0A74EED9" w14:textId="77777777" w:rsidTr="00741942">
        <w:trPr>
          <w:cantSplit/>
          <w:trHeight w:val="216"/>
        </w:trPr>
        <w:tc>
          <w:tcPr>
            <w:tcW w:w="2695" w:type="dxa"/>
          </w:tcPr>
          <w:p w14:paraId="13EB5313" w14:textId="77777777" w:rsidR="00741942" w:rsidRPr="00171172" w:rsidRDefault="00741942" w:rsidP="003F2061">
            <w:pPr>
              <w:pStyle w:val="NoSpacing"/>
              <w:rPr>
                <w:bCs/>
              </w:rPr>
            </w:pPr>
            <w:r w:rsidRPr="00171172">
              <w:rPr>
                <w:bCs/>
              </w:rPr>
              <w:t>SSNValid</w:t>
            </w:r>
          </w:p>
        </w:tc>
        <w:tc>
          <w:tcPr>
            <w:tcW w:w="6655" w:type="dxa"/>
          </w:tcPr>
          <w:p w14:paraId="45DEABE3" w14:textId="77777777" w:rsidR="00741942" w:rsidRPr="00A43FB2" w:rsidRDefault="00741942" w:rsidP="003F2061">
            <w:pPr>
              <w:pStyle w:val="NoSpacing"/>
              <w:rPr>
                <w:bCs/>
              </w:rPr>
            </w:pPr>
            <w:r w:rsidRPr="00A43FB2">
              <w:rPr>
                <w:bCs/>
              </w:rPr>
              <w:t>1</w:t>
            </w:r>
          </w:p>
        </w:tc>
      </w:tr>
      <w:tr w:rsidR="00741942" w:rsidRPr="00171172" w14:paraId="631CA6FD" w14:textId="77777777" w:rsidTr="00741942">
        <w:trPr>
          <w:cantSplit/>
          <w:trHeight w:val="216"/>
        </w:trPr>
        <w:tc>
          <w:tcPr>
            <w:tcW w:w="2695" w:type="dxa"/>
            <w:shd w:val="clear" w:color="auto" w:fill="EEECE1" w:themeFill="background2"/>
          </w:tcPr>
          <w:p w14:paraId="42FBA3F8" w14:textId="77777777" w:rsidR="00741942" w:rsidRPr="00A43FB2" w:rsidRDefault="00741942" w:rsidP="003F2061">
            <w:pPr>
              <w:pStyle w:val="NoSpacing"/>
              <w:rPr>
                <w:b/>
                <w:bCs/>
              </w:rPr>
            </w:pPr>
            <w:r w:rsidRPr="00171172">
              <w:rPr>
                <w:b/>
                <w:bCs/>
              </w:rPr>
              <w:t>hmis_Client</w:t>
            </w:r>
          </w:p>
        </w:tc>
        <w:tc>
          <w:tcPr>
            <w:tcW w:w="6655" w:type="dxa"/>
            <w:shd w:val="clear" w:color="auto" w:fill="EEECE1" w:themeFill="background2"/>
          </w:tcPr>
          <w:p w14:paraId="4ACE3038" w14:textId="77777777" w:rsidR="00741942" w:rsidRPr="00171172" w:rsidRDefault="00741942" w:rsidP="003F2061">
            <w:pPr>
              <w:pStyle w:val="NoSpacing"/>
              <w:rPr>
                <w:b/>
                <w:bCs/>
              </w:rPr>
            </w:pPr>
            <w:r w:rsidRPr="00A43FB2">
              <w:rPr>
                <w:b/>
                <w:bCs/>
              </w:rPr>
              <w:t>Condition</w:t>
            </w:r>
          </w:p>
        </w:tc>
      </w:tr>
      <w:tr w:rsidR="00741942" w14:paraId="35F0470E" w14:textId="77777777" w:rsidTr="00741942">
        <w:trPr>
          <w:cantSplit/>
          <w:trHeight w:val="216"/>
        </w:trPr>
        <w:tc>
          <w:tcPr>
            <w:tcW w:w="2695" w:type="dxa"/>
          </w:tcPr>
          <w:p w14:paraId="5D3F1F29" w14:textId="745E24D6" w:rsidR="00741942" w:rsidRPr="00171172" w:rsidRDefault="00741942" w:rsidP="00741942">
            <w:pPr>
              <w:pStyle w:val="NoSpacing"/>
              <w:rPr>
                <w:iCs/>
              </w:rPr>
            </w:pPr>
            <w:r w:rsidRPr="00171172">
              <w:rPr>
                <w:iCs/>
              </w:rPr>
              <w:t>PersonalID</w:t>
            </w:r>
          </w:p>
        </w:tc>
        <w:tc>
          <w:tcPr>
            <w:tcW w:w="6655" w:type="dxa"/>
          </w:tcPr>
          <w:p w14:paraId="599B4D45" w14:textId="630803F1" w:rsidR="00741942" w:rsidRDefault="00741942" w:rsidP="00741942">
            <w:pPr>
              <w:pStyle w:val="NoSpacing"/>
            </w:pPr>
            <w:r>
              <w:t>in dq_Enrollment.</w:t>
            </w:r>
            <w:r w:rsidRPr="009025F1">
              <w:rPr>
                <w:b/>
              </w:rPr>
              <w:t>PersonalID</w:t>
            </w:r>
          </w:p>
        </w:tc>
      </w:tr>
      <w:tr w:rsidR="00741942" w14:paraId="71C92C01" w14:textId="77777777" w:rsidTr="00741942">
        <w:trPr>
          <w:cantSplit/>
          <w:trHeight w:val="216"/>
        </w:trPr>
        <w:tc>
          <w:tcPr>
            <w:tcW w:w="2695" w:type="dxa"/>
            <w:shd w:val="clear" w:color="auto" w:fill="auto"/>
          </w:tcPr>
          <w:p w14:paraId="5DE2A8A5" w14:textId="2B35EB4D" w:rsidR="00741942" w:rsidRDefault="00741942" w:rsidP="00741942">
            <w:pPr>
              <w:pStyle w:val="NoSpacing"/>
              <w:rPr>
                <w:i/>
              </w:rPr>
            </w:pPr>
            <w:r>
              <w:t xml:space="preserve">Count (distinct </w:t>
            </w:r>
            <w:r w:rsidRPr="00171172">
              <w:rPr>
                <w:iCs/>
              </w:rPr>
              <w:t>PersonalID</w:t>
            </w:r>
            <w:r>
              <w:t>)</w:t>
            </w:r>
          </w:p>
        </w:tc>
        <w:tc>
          <w:tcPr>
            <w:tcW w:w="6655" w:type="dxa"/>
            <w:shd w:val="clear" w:color="auto" w:fill="auto"/>
          </w:tcPr>
          <w:p w14:paraId="5B6CA37F" w14:textId="1F837A49" w:rsidR="00741942" w:rsidRDefault="00741942" w:rsidP="00741942">
            <w:pPr>
              <w:pStyle w:val="NoSpacing"/>
            </w:pPr>
            <w:r>
              <w:t>&gt;1</w:t>
            </w:r>
          </w:p>
        </w:tc>
      </w:tr>
      <w:tr w:rsidR="00741942" w14:paraId="3E639BFC" w14:textId="77777777" w:rsidTr="00741942">
        <w:trPr>
          <w:cantSplit/>
          <w:trHeight w:val="216"/>
        </w:trPr>
        <w:tc>
          <w:tcPr>
            <w:tcW w:w="2695" w:type="dxa"/>
            <w:shd w:val="clear" w:color="auto" w:fill="auto"/>
          </w:tcPr>
          <w:p w14:paraId="4DAA1FA5" w14:textId="77777777" w:rsidR="00741942" w:rsidRDefault="00741942" w:rsidP="003F2061">
            <w:pPr>
              <w:pStyle w:val="NoSpacing"/>
              <w:rPr>
                <w:i/>
              </w:rPr>
            </w:pPr>
            <w:r>
              <w:rPr>
                <w:i/>
              </w:rPr>
              <w:t>SSN</w:t>
            </w:r>
          </w:p>
        </w:tc>
        <w:tc>
          <w:tcPr>
            <w:tcW w:w="6655" w:type="dxa"/>
            <w:shd w:val="clear" w:color="auto" w:fill="auto"/>
          </w:tcPr>
          <w:p w14:paraId="128CCB65" w14:textId="77777777" w:rsidR="00741942" w:rsidRDefault="00741942" w:rsidP="003F2061">
            <w:pPr>
              <w:pStyle w:val="NoSpacing"/>
            </w:pPr>
            <w:r>
              <w:t>= hmis_Client.</w:t>
            </w:r>
            <w:r w:rsidRPr="00095E00">
              <w:rPr>
                <w:i/>
              </w:rPr>
              <w:t>SSN</w:t>
            </w:r>
            <w:r>
              <w:t xml:space="preserve"> where </w:t>
            </w:r>
            <w:r w:rsidRPr="00095E00">
              <w:rPr>
                <w:i/>
              </w:rPr>
              <w:t>PersonalID</w:t>
            </w:r>
            <w:r>
              <w:t xml:space="preserve"> &lt;&gt; dq_Enrollment.</w:t>
            </w:r>
            <w:r w:rsidRPr="00095E00">
              <w:rPr>
                <w:b/>
              </w:rPr>
              <w:t>PersonalID</w:t>
            </w:r>
            <w:r>
              <w:t xml:space="preserve"> </w:t>
            </w:r>
          </w:p>
        </w:tc>
      </w:tr>
    </w:tbl>
    <w:p w14:paraId="3E757E21" w14:textId="02395DF8" w:rsidR="001B1284" w:rsidRDefault="001B1284" w:rsidP="00741942">
      <w:pPr>
        <w:pStyle w:val="Heading3"/>
      </w:pPr>
      <w:r>
        <w:t>UnduplicatedClient1</w:t>
      </w:r>
      <w:r w:rsidR="003322F3">
        <w:t>/3</w:t>
      </w:r>
    </w:p>
    <w:p w14:paraId="58404EFE" w14:textId="1FCFA004" w:rsidR="002F2FF8" w:rsidRDefault="007546C8" w:rsidP="002F2FF8">
      <w:r>
        <w:t>For the active and data quality cohorts, a</w:t>
      </w:r>
      <w:r w:rsidR="002F2FF8">
        <w:t xml:space="preserve"> count of distinct </w:t>
      </w:r>
      <w:r w:rsidR="002F2FF8" w:rsidRPr="002D61ED">
        <w:rPr>
          <w:b/>
        </w:rPr>
        <w:t>PersonalID</w:t>
      </w:r>
      <w:r w:rsidR="002F2FF8">
        <w:t xml:space="preserve">s in </w:t>
      </w:r>
      <w:r>
        <w:t>dq</w:t>
      </w:r>
      <w:r w:rsidR="002F2FF8">
        <w:t>_Enrollment where:</w:t>
      </w:r>
    </w:p>
    <w:tbl>
      <w:tblPr>
        <w:tblStyle w:val="TableGrid"/>
        <w:tblW w:w="9360" w:type="dxa"/>
        <w:tblLook w:val="04A0" w:firstRow="1" w:lastRow="0" w:firstColumn="1" w:lastColumn="0" w:noHBand="0" w:noVBand="1"/>
      </w:tblPr>
      <w:tblGrid>
        <w:gridCol w:w="2425"/>
        <w:gridCol w:w="6935"/>
      </w:tblGrid>
      <w:tr w:rsidR="002F2FF8" w:rsidRPr="00956E23" w14:paraId="7781F0B1" w14:textId="77777777" w:rsidTr="006B1191">
        <w:trPr>
          <w:trHeight w:val="216"/>
        </w:trPr>
        <w:tc>
          <w:tcPr>
            <w:tcW w:w="2425" w:type="dxa"/>
            <w:tcBorders>
              <w:bottom w:val="single" w:sz="4" w:space="0" w:color="auto"/>
            </w:tcBorders>
            <w:shd w:val="clear" w:color="auto" w:fill="FDE9D9" w:themeFill="accent6" w:themeFillTint="33"/>
          </w:tcPr>
          <w:p w14:paraId="362346EF" w14:textId="6D597243" w:rsidR="002F2FF8" w:rsidRPr="00956E23" w:rsidRDefault="007546C8" w:rsidP="00BC0469">
            <w:pPr>
              <w:pStyle w:val="NoSpacing"/>
              <w:rPr>
                <w:b/>
                <w:bCs/>
              </w:rPr>
            </w:pPr>
            <w:r>
              <w:rPr>
                <w:b/>
                <w:bCs/>
              </w:rPr>
              <w:t>dq</w:t>
            </w:r>
            <w:r w:rsidR="002F2FF8">
              <w:rPr>
                <w:b/>
                <w:bCs/>
              </w:rPr>
              <w:t>_Enrollment</w:t>
            </w:r>
          </w:p>
        </w:tc>
        <w:tc>
          <w:tcPr>
            <w:tcW w:w="6935" w:type="dxa"/>
            <w:tcBorders>
              <w:bottom w:val="single" w:sz="4" w:space="0" w:color="auto"/>
            </w:tcBorders>
            <w:shd w:val="clear" w:color="auto" w:fill="FDE9D9" w:themeFill="accent6" w:themeFillTint="33"/>
          </w:tcPr>
          <w:p w14:paraId="0264FE71" w14:textId="77777777" w:rsidR="002F2FF8" w:rsidRPr="00956E23" w:rsidRDefault="002F2FF8" w:rsidP="00BC0469">
            <w:pPr>
              <w:pStyle w:val="NoSpacing"/>
              <w:rPr>
                <w:b/>
                <w:bCs/>
              </w:rPr>
            </w:pPr>
            <w:r w:rsidRPr="00956E23">
              <w:rPr>
                <w:b/>
                <w:bCs/>
              </w:rPr>
              <w:t>Condition</w:t>
            </w:r>
            <w:r>
              <w:rPr>
                <w:b/>
                <w:bCs/>
              </w:rPr>
              <w:t xml:space="preserve"> </w:t>
            </w:r>
          </w:p>
        </w:tc>
      </w:tr>
      <w:tr w:rsidR="00143E83" w14:paraId="0F95DCA3" w14:textId="77777777" w:rsidTr="006B1191">
        <w:trPr>
          <w:trHeight w:val="216"/>
        </w:trPr>
        <w:tc>
          <w:tcPr>
            <w:tcW w:w="2425" w:type="dxa"/>
            <w:tcBorders>
              <w:bottom w:val="single" w:sz="4" w:space="0" w:color="auto"/>
            </w:tcBorders>
          </w:tcPr>
          <w:p w14:paraId="4EFBA69F" w14:textId="75F1CD1F" w:rsidR="00143E83" w:rsidRPr="00956E23" w:rsidRDefault="00143E83" w:rsidP="00143E83">
            <w:pPr>
              <w:pStyle w:val="NoSpacing"/>
              <w:rPr>
                <w:iCs/>
              </w:rPr>
            </w:pPr>
            <w:r>
              <w:rPr>
                <w:iCs/>
              </w:rPr>
              <w:t>Status1/Status3</w:t>
            </w:r>
          </w:p>
        </w:tc>
        <w:tc>
          <w:tcPr>
            <w:tcW w:w="6935" w:type="dxa"/>
            <w:tcBorders>
              <w:bottom w:val="single" w:sz="4" w:space="0" w:color="auto"/>
            </w:tcBorders>
          </w:tcPr>
          <w:p w14:paraId="2733F6F5" w14:textId="67441796" w:rsidR="00143E83" w:rsidRDefault="00143E83" w:rsidP="00143E83">
            <w:pPr>
              <w:pStyle w:val="NoSpacing"/>
            </w:pPr>
            <w:r>
              <w:t>Is not NULL</w:t>
            </w:r>
          </w:p>
        </w:tc>
      </w:tr>
    </w:tbl>
    <w:p w14:paraId="1C468AA2" w14:textId="5FE63385" w:rsidR="001B1284" w:rsidRDefault="001B1284" w:rsidP="006A3016">
      <w:pPr>
        <w:pStyle w:val="Heading3"/>
      </w:pPr>
      <w:r>
        <w:t>Unduplicated</w:t>
      </w:r>
      <w:r w:rsidRPr="001C22FC">
        <w:t>Adult</w:t>
      </w:r>
      <w:r>
        <w:t>1</w:t>
      </w:r>
      <w:r w:rsidR="003322F3">
        <w:t>/3</w:t>
      </w:r>
    </w:p>
    <w:p w14:paraId="2D190C1B" w14:textId="77777777" w:rsidR="007546C8" w:rsidRDefault="007546C8" w:rsidP="007546C8">
      <w:r>
        <w:t xml:space="preserve">For the active and data quality cohorts, a count of distinct </w:t>
      </w:r>
      <w:r w:rsidRPr="002D61ED">
        <w:rPr>
          <w:b/>
        </w:rPr>
        <w:t>PersonalID</w:t>
      </w:r>
      <w:r>
        <w:t>s in dq_Enrollment where:</w:t>
      </w:r>
    </w:p>
    <w:tbl>
      <w:tblPr>
        <w:tblStyle w:val="TableGrid"/>
        <w:tblW w:w="9360" w:type="dxa"/>
        <w:tblLook w:val="04A0" w:firstRow="1" w:lastRow="0" w:firstColumn="1" w:lastColumn="0" w:noHBand="0" w:noVBand="1"/>
      </w:tblPr>
      <w:tblGrid>
        <w:gridCol w:w="2065"/>
        <w:gridCol w:w="7295"/>
      </w:tblGrid>
      <w:tr w:rsidR="007546C8" w:rsidRPr="00956E23" w14:paraId="3E743685" w14:textId="77777777" w:rsidTr="003F2061">
        <w:trPr>
          <w:trHeight w:val="216"/>
        </w:trPr>
        <w:tc>
          <w:tcPr>
            <w:tcW w:w="2065" w:type="dxa"/>
            <w:shd w:val="clear" w:color="auto" w:fill="FDE9D9" w:themeFill="accent6" w:themeFillTint="33"/>
          </w:tcPr>
          <w:p w14:paraId="34F23BF4" w14:textId="77777777" w:rsidR="007546C8" w:rsidRPr="00956E23" w:rsidRDefault="007546C8" w:rsidP="003F2061">
            <w:pPr>
              <w:pStyle w:val="NoSpacing"/>
              <w:rPr>
                <w:b/>
                <w:bCs/>
              </w:rPr>
            </w:pPr>
            <w:r>
              <w:rPr>
                <w:b/>
                <w:bCs/>
              </w:rPr>
              <w:t>dq_Enrollment</w:t>
            </w:r>
          </w:p>
        </w:tc>
        <w:tc>
          <w:tcPr>
            <w:tcW w:w="7295" w:type="dxa"/>
            <w:shd w:val="clear" w:color="auto" w:fill="FDE9D9" w:themeFill="accent6" w:themeFillTint="33"/>
          </w:tcPr>
          <w:p w14:paraId="4BF2D8CE" w14:textId="77777777" w:rsidR="007546C8" w:rsidRPr="00956E23" w:rsidRDefault="007546C8" w:rsidP="003F2061">
            <w:pPr>
              <w:pStyle w:val="NoSpacing"/>
              <w:rPr>
                <w:b/>
                <w:bCs/>
              </w:rPr>
            </w:pPr>
            <w:r w:rsidRPr="00956E23">
              <w:rPr>
                <w:b/>
                <w:bCs/>
              </w:rPr>
              <w:t>Condition</w:t>
            </w:r>
            <w:r>
              <w:rPr>
                <w:b/>
                <w:bCs/>
              </w:rPr>
              <w:t xml:space="preserve"> </w:t>
            </w:r>
          </w:p>
        </w:tc>
      </w:tr>
      <w:tr w:rsidR="00143E83" w14:paraId="2F78B8F8" w14:textId="77777777" w:rsidTr="003F2061">
        <w:trPr>
          <w:trHeight w:val="216"/>
        </w:trPr>
        <w:tc>
          <w:tcPr>
            <w:tcW w:w="2065" w:type="dxa"/>
          </w:tcPr>
          <w:p w14:paraId="05E745DF" w14:textId="64325FFB" w:rsidR="00143E83" w:rsidRDefault="00143E83" w:rsidP="00143E83">
            <w:pPr>
              <w:pStyle w:val="NoSpacing"/>
              <w:rPr>
                <w:iCs/>
              </w:rPr>
            </w:pPr>
            <w:r>
              <w:rPr>
                <w:iCs/>
              </w:rPr>
              <w:t>Status1/Status3</w:t>
            </w:r>
          </w:p>
        </w:tc>
        <w:tc>
          <w:tcPr>
            <w:tcW w:w="7295" w:type="dxa"/>
          </w:tcPr>
          <w:p w14:paraId="1470339D" w14:textId="56AA95B2" w:rsidR="00143E83" w:rsidRDefault="003F2061" w:rsidP="00143E83">
            <w:pPr>
              <w:pStyle w:val="NoSpacing"/>
            </w:pPr>
            <w:r>
              <w:t>= 1</w:t>
            </w:r>
          </w:p>
        </w:tc>
      </w:tr>
    </w:tbl>
    <w:p w14:paraId="67F97735" w14:textId="23B3D94E" w:rsidR="009A4235" w:rsidRDefault="009A4235" w:rsidP="006A3016">
      <w:pPr>
        <w:pStyle w:val="Heading3"/>
      </w:pPr>
      <w:r>
        <w:t>AdultHoH</w:t>
      </w:r>
      <w:r w:rsidRPr="001C22FC">
        <w:t>Entry</w:t>
      </w:r>
      <w:r>
        <w:t>1</w:t>
      </w:r>
      <w:r w:rsidR="003322F3">
        <w:t>/3</w:t>
      </w:r>
    </w:p>
    <w:p w14:paraId="0833F672" w14:textId="50A41FD4" w:rsidR="007546C8" w:rsidRDefault="007546C8" w:rsidP="007546C8">
      <w:r>
        <w:t xml:space="preserve">For the active and data quality cohorts, a count of distinct </w:t>
      </w:r>
      <w:r>
        <w:rPr>
          <w:b/>
        </w:rPr>
        <w:t>EnrollmentID</w:t>
      </w:r>
      <w:r>
        <w:rPr>
          <w:bCs/>
        </w:rPr>
        <w:t>s</w:t>
      </w:r>
      <w:r>
        <w:t xml:space="preserve"> in dq_Enrollment where:</w:t>
      </w:r>
    </w:p>
    <w:tbl>
      <w:tblPr>
        <w:tblStyle w:val="TableGrid"/>
        <w:tblW w:w="9360" w:type="dxa"/>
        <w:tblLook w:val="04A0" w:firstRow="1" w:lastRow="0" w:firstColumn="1" w:lastColumn="0" w:noHBand="0" w:noVBand="1"/>
      </w:tblPr>
      <w:tblGrid>
        <w:gridCol w:w="2065"/>
        <w:gridCol w:w="3647"/>
        <w:gridCol w:w="3648"/>
      </w:tblGrid>
      <w:tr w:rsidR="007546C8" w:rsidRPr="00956E23" w14:paraId="64C07C75" w14:textId="77777777" w:rsidTr="003F2061">
        <w:trPr>
          <w:trHeight w:val="216"/>
        </w:trPr>
        <w:tc>
          <w:tcPr>
            <w:tcW w:w="2065" w:type="dxa"/>
            <w:shd w:val="clear" w:color="auto" w:fill="FDE9D9" w:themeFill="accent6" w:themeFillTint="33"/>
          </w:tcPr>
          <w:p w14:paraId="4C823593" w14:textId="77777777" w:rsidR="007546C8" w:rsidRPr="00956E23" w:rsidRDefault="007546C8" w:rsidP="007546C8">
            <w:pPr>
              <w:pStyle w:val="NoSpacing"/>
              <w:rPr>
                <w:b/>
                <w:bCs/>
              </w:rPr>
            </w:pPr>
            <w:r>
              <w:rPr>
                <w:b/>
                <w:bCs/>
              </w:rPr>
              <w:t>dq_Enrollment</w:t>
            </w:r>
          </w:p>
        </w:tc>
        <w:tc>
          <w:tcPr>
            <w:tcW w:w="3647" w:type="dxa"/>
            <w:shd w:val="clear" w:color="auto" w:fill="FDE9D9" w:themeFill="accent6" w:themeFillTint="33"/>
          </w:tcPr>
          <w:p w14:paraId="6D3B8EDE" w14:textId="77777777" w:rsidR="007546C8" w:rsidRPr="00956E23" w:rsidRDefault="007546C8" w:rsidP="007546C8">
            <w:pPr>
              <w:pStyle w:val="NoSpacing"/>
              <w:rPr>
                <w:b/>
                <w:bCs/>
              </w:rPr>
            </w:pPr>
            <w:r w:rsidRPr="00956E23">
              <w:rPr>
                <w:b/>
                <w:bCs/>
              </w:rPr>
              <w:t>Condition</w:t>
            </w:r>
            <w:r>
              <w:rPr>
                <w:b/>
                <w:bCs/>
              </w:rPr>
              <w:t xml:space="preserve"> </w:t>
            </w:r>
          </w:p>
        </w:tc>
        <w:tc>
          <w:tcPr>
            <w:tcW w:w="3648" w:type="dxa"/>
            <w:shd w:val="clear" w:color="auto" w:fill="FDE9D9" w:themeFill="accent6" w:themeFillTint="33"/>
          </w:tcPr>
          <w:p w14:paraId="3A4E3127" w14:textId="31826B71" w:rsidR="007546C8" w:rsidRPr="00956E23" w:rsidRDefault="007546C8" w:rsidP="007546C8">
            <w:pPr>
              <w:pStyle w:val="NoSpacing"/>
              <w:rPr>
                <w:b/>
                <w:bCs/>
              </w:rPr>
            </w:pPr>
            <w:r>
              <w:rPr>
                <w:b/>
                <w:bCs/>
              </w:rPr>
              <w:t>or Condition 2</w:t>
            </w:r>
          </w:p>
        </w:tc>
      </w:tr>
      <w:tr w:rsidR="00143E83" w14:paraId="7553CB7F" w14:textId="77777777" w:rsidTr="003F2061">
        <w:trPr>
          <w:trHeight w:val="216"/>
        </w:trPr>
        <w:tc>
          <w:tcPr>
            <w:tcW w:w="2065" w:type="dxa"/>
          </w:tcPr>
          <w:p w14:paraId="30A91529" w14:textId="77777777" w:rsidR="00143E83" w:rsidRPr="00956E23" w:rsidRDefault="00143E83" w:rsidP="00143E83">
            <w:pPr>
              <w:pStyle w:val="NoSpacing"/>
              <w:rPr>
                <w:iCs/>
              </w:rPr>
            </w:pPr>
            <w:r>
              <w:rPr>
                <w:iCs/>
              </w:rPr>
              <w:t>Status1/Status3</w:t>
            </w:r>
          </w:p>
        </w:tc>
        <w:tc>
          <w:tcPr>
            <w:tcW w:w="3647" w:type="dxa"/>
          </w:tcPr>
          <w:p w14:paraId="23CD3AC1" w14:textId="21052854" w:rsidR="00143E83" w:rsidRDefault="003F2061" w:rsidP="00143E83">
            <w:pPr>
              <w:pStyle w:val="NoSpacing"/>
            </w:pPr>
            <w:r>
              <w:t>= 1</w:t>
            </w:r>
          </w:p>
        </w:tc>
        <w:tc>
          <w:tcPr>
            <w:tcW w:w="3648" w:type="dxa"/>
          </w:tcPr>
          <w:p w14:paraId="619D946C" w14:textId="29811B00" w:rsidR="00143E83" w:rsidRDefault="00143E83" w:rsidP="00143E83">
            <w:pPr>
              <w:pStyle w:val="NoSpacing"/>
            </w:pPr>
            <w:r>
              <w:t>Is not NULL</w:t>
            </w:r>
          </w:p>
        </w:tc>
      </w:tr>
      <w:tr w:rsidR="00143E83" w14:paraId="6DEDBEB4" w14:textId="77777777" w:rsidTr="003F2061">
        <w:trPr>
          <w:trHeight w:val="216"/>
        </w:trPr>
        <w:tc>
          <w:tcPr>
            <w:tcW w:w="2065" w:type="dxa"/>
          </w:tcPr>
          <w:p w14:paraId="5DCD077B" w14:textId="19066C2D" w:rsidR="00143E83" w:rsidRDefault="00143E83" w:rsidP="00143E83">
            <w:pPr>
              <w:pStyle w:val="NoSpacing"/>
              <w:rPr>
                <w:iCs/>
              </w:rPr>
            </w:pPr>
            <w:r>
              <w:rPr>
                <w:iCs/>
              </w:rPr>
              <w:t>RelationshipToHoH</w:t>
            </w:r>
          </w:p>
        </w:tc>
        <w:tc>
          <w:tcPr>
            <w:tcW w:w="3647" w:type="dxa"/>
          </w:tcPr>
          <w:p w14:paraId="1DA4EDD3" w14:textId="4B508EC1" w:rsidR="00143E83" w:rsidRDefault="00143E83" w:rsidP="00143E83">
            <w:pPr>
              <w:pStyle w:val="NoSpacing"/>
            </w:pPr>
            <w:r>
              <w:t>--</w:t>
            </w:r>
          </w:p>
        </w:tc>
        <w:tc>
          <w:tcPr>
            <w:tcW w:w="3648" w:type="dxa"/>
          </w:tcPr>
          <w:p w14:paraId="5B447FF5" w14:textId="6C816F22" w:rsidR="00143E83" w:rsidRDefault="00143E83" w:rsidP="00143E83">
            <w:pPr>
              <w:pStyle w:val="NoSpacing"/>
            </w:pPr>
            <w:r>
              <w:t>1</w:t>
            </w:r>
          </w:p>
        </w:tc>
      </w:tr>
    </w:tbl>
    <w:p w14:paraId="44683592" w14:textId="49328914" w:rsidR="00046144" w:rsidRDefault="00046144" w:rsidP="006A3016">
      <w:pPr>
        <w:pStyle w:val="Heading3"/>
      </w:pPr>
      <w:r>
        <w:t>Client</w:t>
      </w:r>
      <w:r w:rsidRPr="001C22FC">
        <w:t>Entry</w:t>
      </w:r>
      <w:r>
        <w:t>1</w:t>
      </w:r>
      <w:r w:rsidR="003322F3">
        <w:t>/3</w:t>
      </w:r>
    </w:p>
    <w:p w14:paraId="5FA24457" w14:textId="77777777" w:rsidR="007546C8" w:rsidRDefault="007546C8" w:rsidP="007546C8">
      <w:r>
        <w:t xml:space="preserve">For the active and data quality cohorts, a count of distinct </w:t>
      </w:r>
      <w:r>
        <w:rPr>
          <w:b/>
        </w:rPr>
        <w:t>EnrollmentID</w:t>
      </w:r>
      <w:r>
        <w:rPr>
          <w:bCs/>
        </w:rPr>
        <w:t>s</w:t>
      </w:r>
      <w:r>
        <w:t xml:space="preserve"> in dq_Enrollment where:</w:t>
      </w:r>
    </w:p>
    <w:tbl>
      <w:tblPr>
        <w:tblStyle w:val="TableGrid"/>
        <w:tblW w:w="9360" w:type="dxa"/>
        <w:tblLook w:val="04A0" w:firstRow="1" w:lastRow="0" w:firstColumn="1" w:lastColumn="0" w:noHBand="0" w:noVBand="1"/>
      </w:tblPr>
      <w:tblGrid>
        <w:gridCol w:w="2065"/>
        <w:gridCol w:w="7295"/>
      </w:tblGrid>
      <w:tr w:rsidR="007546C8" w:rsidRPr="00956E23" w14:paraId="038AA3D2" w14:textId="77777777" w:rsidTr="00143E83">
        <w:trPr>
          <w:trHeight w:val="216"/>
        </w:trPr>
        <w:tc>
          <w:tcPr>
            <w:tcW w:w="2065" w:type="dxa"/>
            <w:shd w:val="clear" w:color="auto" w:fill="FDE9D9" w:themeFill="accent6" w:themeFillTint="33"/>
          </w:tcPr>
          <w:p w14:paraId="6F24B02B" w14:textId="77777777" w:rsidR="007546C8" w:rsidRPr="00956E23" w:rsidRDefault="007546C8" w:rsidP="003F2061">
            <w:pPr>
              <w:pStyle w:val="NoSpacing"/>
              <w:rPr>
                <w:b/>
                <w:bCs/>
              </w:rPr>
            </w:pPr>
            <w:r>
              <w:rPr>
                <w:b/>
                <w:bCs/>
              </w:rPr>
              <w:t>dq_Enrollment</w:t>
            </w:r>
          </w:p>
        </w:tc>
        <w:tc>
          <w:tcPr>
            <w:tcW w:w="7295" w:type="dxa"/>
            <w:shd w:val="clear" w:color="auto" w:fill="FDE9D9" w:themeFill="accent6" w:themeFillTint="33"/>
          </w:tcPr>
          <w:p w14:paraId="6D875768" w14:textId="77777777" w:rsidR="007546C8" w:rsidRPr="00956E23" w:rsidRDefault="007546C8" w:rsidP="003F2061">
            <w:pPr>
              <w:pStyle w:val="NoSpacing"/>
              <w:rPr>
                <w:b/>
                <w:bCs/>
              </w:rPr>
            </w:pPr>
            <w:r w:rsidRPr="00956E23">
              <w:rPr>
                <w:b/>
                <w:bCs/>
              </w:rPr>
              <w:t>Condition</w:t>
            </w:r>
            <w:r>
              <w:rPr>
                <w:b/>
                <w:bCs/>
              </w:rPr>
              <w:t xml:space="preserve"> </w:t>
            </w:r>
          </w:p>
        </w:tc>
      </w:tr>
      <w:tr w:rsidR="00143E83" w14:paraId="6FAC73C2" w14:textId="77777777" w:rsidTr="00143E83">
        <w:trPr>
          <w:trHeight w:val="216"/>
        </w:trPr>
        <w:tc>
          <w:tcPr>
            <w:tcW w:w="2065" w:type="dxa"/>
          </w:tcPr>
          <w:p w14:paraId="3F81ED42" w14:textId="77777777" w:rsidR="00143E83" w:rsidRPr="00956E23" w:rsidRDefault="00143E83" w:rsidP="003F2061">
            <w:pPr>
              <w:pStyle w:val="NoSpacing"/>
              <w:rPr>
                <w:iCs/>
              </w:rPr>
            </w:pPr>
            <w:r>
              <w:rPr>
                <w:iCs/>
              </w:rPr>
              <w:t>Status1/Status3</w:t>
            </w:r>
          </w:p>
        </w:tc>
        <w:tc>
          <w:tcPr>
            <w:tcW w:w="7295" w:type="dxa"/>
          </w:tcPr>
          <w:p w14:paraId="7677DED4" w14:textId="2B91DB03" w:rsidR="00143E83" w:rsidRDefault="00143E83" w:rsidP="003F2061">
            <w:pPr>
              <w:pStyle w:val="NoSpacing"/>
            </w:pPr>
            <w:r>
              <w:t>Is not NULL</w:t>
            </w:r>
          </w:p>
        </w:tc>
      </w:tr>
    </w:tbl>
    <w:p w14:paraId="10180165" w14:textId="483A4AB9" w:rsidR="00046144" w:rsidRDefault="00046144" w:rsidP="006A3016">
      <w:pPr>
        <w:pStyle w:val="Heading3"/>
      </w:pPr>
      <w:r>
        <w:t>ClientExit1</w:t>
      </w:r>
      <w:r w:rsidR="003322F3">
        <w:t>/3</w:t>
      </w:r>
    </w:p>
    <w:p w14:paraId="214DCC6E" w14:textId="77777777" w:rsidR="000441B8" w:rsidRDefault="000441B8" w:rsidP="000441B8">
      <w:r>
        <w:t xml:space="preserve">For the active and data quality cohorts, a count of distinct </w:t>
      </w:r>
      <w:r>
        <w:rPr>
          <w:b/>
        </w:rPr>
        <w:t>EnrollmentID</w:t>
      </w:r>
      <w:r>
        <w:rPr>
          <w:bCs/>
        </w:rPr>
        <w:t>s</w:t>
      </w:r>
      <w:r>
        <w:t xml:space="preserve"> in dq_Enrollment where:</w:t>
      </w:r>
    </w:p>
    <w:tbl>
      <w:tblPr>
        <w:tblStyle w:val="TableGrid"/>
        <w:tblW w:w="9355" w:type="dxa"/>
        <w:tblLook w:val="04A0" w:firstRow="1" w:lastRow="0" w:firstColumn="1" w:lastColumn="0" w:noHBand="0" w:noVBand="1"/>
      </w:tblPr>
      <w:tblGrid>
        <w:gridCol w:w="2065"/>
        <w:gridCol w:w="7290"/>
      </w:tblGrid>
      <w:tr w:rsidR="000441B8" w:rsidRPr="00956E23" w14:paraId="6DEC5392" w14:textId="77777777" w:rsidTr="000441B8">
        <w:trPr>
          <w:trHeight w:val="216"/>
        </w:trPr>
        <w:tc>
          <w:tcPr>
            <w:tcW w:w="2065" w:type="dxa"/>
            <w:shd w:val="clear" w:color="auto" w:fill="FDE9D9" w:themeFill="accent6" w:themeFillTint="33"/>
          </w:tcPr>
          <w:p w14:paraId="40A84AFD" w14:textId="77777777" w:rsidR="000441B8" w:rsidRPr="00956E23" w:rsidRDefault="000441B8" w:rsidP="003F2061">
            <w:pPr>
              <w:pStyle w:val="NoSpacing"/>
              <w:rPr>
                <w:b/>
                <w:bCs/>
              </w:rPr>
            </w:pPr>
            <w:r>
              <w:rPr>
                <w:b/>
                <w:bCs/>
              </w:rPr>
              <w:t>dq_Enrollment</w:t>
            </w:r>
          </w:p>
        </w:tc>
        <w:tc>
          <w:tcPr>
            <w:tcW w:w="7290" w:type="dxa"/>
            <w:shd w:val="clear" w:color="auto" w:fill="FDE9D9" w:themeFill="accent6" w:themeFillTint="33"/>
          </w:tcPr>
          <w:p w14:paraId="13519A23" w14:textId="77777777" w:rsidR="000441B8" w:rsidRPr="00956E23" w:rsidRDefault="000441B8" w:rsidP="003F2061">
            <w:pPr>
              <w:pStyle w:val="NoSpacing"/>
              <w:rPr>
                <w:b/>
                <w:bCs/>
              </w:rPr>
            </w:pPr>
            <w:r w:rsidRPr="00956E23">
              <w:rPr>
                <w:b/>
                <w:bCs/>
              </w:rPr>
              <w:t>Condition</w:t>
            </w:r>
            <w:r>
              <w:rPr>
                <w:b/>
                <w:bCs/>
              </w:rPr>
              <w:t xml:space="preserve"> </w:t>
            </w:r>
          </w:p>
        </w:tc>
      </w:tr>
      <w:tr w:rsidR="000441B8" w14:paraId="0F003693" w14:textId="77777777" w:rsidTr="000441B8">
        <w:trPr>
          <w:trHeight w:val="216"/>
        </w:trPr>
        <w:tc>
          <w:tcPr>
            <w:tcW w:w="2065" w:type="dxa"/>
          </w:tcPr>
          <w:p w14:paraId="5297A347" w14:textId="77777777" w:rsidR="000441B8" w:rsidRDefault="000441B8" w:rsidP="003F2061">
            <w:pPr>
              <w:pStyle w:val="NoSpacing"/>
              <w:rPr>
                <w:iCs/>
              </w:rPr>
            </w:pPr>
            <w:r>
              <w:rPr>
                <w:iCs/>
              </w:rPr>
              <w:t xml:space="preserve">ExitDate </w:t>
            </w:r>
          </w:p>
        </w:tc>
        <w:tc>
          <w:tcPr>
            <w:tcW w:w="7290" w:type="dxa"/>
          </w:tcPr>
          <w:p w14:paraId="1E5FB708" w14:textId="6FE85AE8" w:rsidR="000441B8" w:rsidRDefault="000441B8" w:rsidP="003F2061">
            <w:pPr>
              <w:pStyle w:val="NoSpacing"/>
            </w:pPr>
            <w:r>
              <w:t xml:space="preserve">Between </w:t>
            </w:r>
            <w:r w:rsidRPr="000441B8">
              <w:rPr>
                <w:b/>
                <w:bCs/>
              </w:rPr>
              <w:t>CohortStart</w:t>
            </w:r>
            <w:r>
              <w:t xml:space="preserve"> and </w:t>
            </w:r>
            <w:r w:rsidRPr="000441B8">
              <w:rPr>
                <w:b/>
                <w:bCs/>
              </w:rPr>
              <w:t>CohortEnd</w:t>
            </w:r>
          </w:p>
        </w:tc>
      </w:tr>
    </w:tbl>
    <w:p w14:paraId="329E4B99" w14:textId="7309DEC5" w:rsidR="00046144" w:rsidRDefault="00046144" w:rsidP="006A3016">
      <w:pPr>
        <w:pStyle w:val="Heading3"/>
      </w:pPr>
      <w:r>
        <w:t>Household1</w:t>
      </w:r>
      <w:r w:rsidR="003322F3">
        <w:t>/3</w:t>
      </w:r>
    </w:p>
    <w:p w14:paraId="5E5E941A" w14:textId="16F3E54A" w:rsidR="000441B8" w:rsidRDefault="000441B8" w:rsidP="000441B8">
      <w:r>
        <w:t xml:space="preserve">For the active and data quality cohorts, a count of distinct </w:t>
      </w:r>
      <w:r>
        <w:rPr>
          <w:b/>
        </w:rPr>
        <w:t>HouseholdID</w:t>
      </w:r>
      <w:r w:rsidRPr="002D61ED">
        <w:t>s</w:t>
      </w:r>
      <w:r>
        <w:t xml:space="preserve"> in dq_Enrollment where:</w:t>
      </w:r>
    </w:p>
    <w:tbl>
      <w:tblPr>
        <w:tblStyle w:val="TableGrid"/>
        <w:tblW w:w="9360" w:type="dxa"/>
        <w:tblLook w:val="04A0" w:firstRow="1" w:lastRow="0" w:firstColumn="1" w:lastColumn="0" w:noHBand="0" w:noVBand="1"/>
      </w:tblPr>
      <w:tblGrid>
        <w:gridCol w:w="2065"/>
        <w:gridCol w:w="7295"/>
      </w:tblGrid>
      <w:tr w:rsidR="000441B8" w:rsidRPr="00956E23" w14:paraId="15CBA46B" w14:textId="77777777" w:rsidTr="003F2061">
        <w:trPr>
          <w:trHeight w:val="216"/>
        </w:trPr>
        <w:tc>
          <w:tcPr>
            <w:tcW w:w="2065" w:type="dxa"/>
            <w:shd w:val="clear" w:color="auto" w:fill="FDE9D9" w:themeFill="accent6" w:themeFillTint="33"/>
          </w:tcPr>
          <w:p w14:paraId="6D648CB9" w14:textId="77777777" w:rsidR="000441B8" w:rsidRPr="00956E23" w:rsidRDefault="000441B8" w:rsidP="003F2061">
            <w:pPr>
              <w:pStyle w:val="NoSpacing"/>
              <w:rPr>
                <w:b/>
                <w:bCs/>
              </w:rPr>
            </w:pPr>
            <w:r>
              <w:rPr>
                <w:b/>
                <w:bCs/>
              </w:rPr>
              <w:t>dq_Enrollment</w:t>
            </w:r>
          </w:p>
        </w:tc>
        <w:tc>
          <w:tcPr>
            <w:tcW w:w="7295" w:type="dxa"/>
            <w:shd w:val="clear" w:color="auto" w:fill="FDE9D9" w:themeFill="accent6" w:themeFillTint="33"/>
          </w:tcPr>
          <w:p w14:paraId="457788E5" w14:textId="77777777" w:rsidR="000441B8" w:rsidRPr="00956E23" w:rsidRDefault="000441B8" w:rsidP="003F2061">
            <w:pPr>
              <w:pStyle w:val="NoSpacing"/>
              <w:rPr>
                <w:b/>
                <w:bCs/>
              </w:rPr>
            </w:pPr>
            <w:r w:rsidRPr="00956E23">
              <w:rPr>
                <w:b/>
                <w:bCs/>
              </w:rPr>
              <w:t>Condition</w:t>
            </w:r>
            <w:r>
              <w:rPr>
                <w:b/>
                <w:bCs/>
              </w:rPr>
              <w:t xml:space="preserve"> </w:t>
            </w:r>
          </w:p>
        </w:tc>
      </w:tr>
      <w:tr w:rsidR="00143E83" w14:paraId="0909DAE2" w14:textId="77777777" w:rsidTr="003F2061">
        <w:trPr>
          <w:trHeight w:val="216"/>
        </w:trPr>
        <w:tc>
          <w:tcPr>
            <w:tcW w:w="2065" w:type="dxa"/>
          </w:tcPr>
          <w:p w14:paraId="5B6D4FBE" w14:textId="77777777" w:rsidR="00143E83" w:rsidRPr="00956E23" w:rsidRDefault="00143E83" w:rsidP="003F2061">
            <w:pPr>
              <w:pStyle w:val="NoSpacing"/>
              <w:rPr>
                <w:iCs/>
              </w:rPr>
            </w:pPr>
            <w:r>
              <w:rPr>
                <w:iCs/>
              </w:rPr>
              <w:t>Status1/Status3</w:t>
            </w:r>
          </w:p>
        </w:tc>
        <w:tc>
          <w:tcPr>
            <w:tcW w:w="7295" w:type="dxa"/>
          </w:tcPr>
          <w:p w14:paraId="0B990963" w14:textId="1BFD393C" w:rsidR="00143E83" w:rsidRDefault="00143E83" w:rsidP="003F2061">
            <w:pPr>
              <w:pStyle w:val="NoSpacing"/>
            </w:pPr>
            <w:r>
              <w:t>Is not NULL</w:t>
            </w:r>
          </w:p>
        </w:tc>
      </w:tr>
    </w:tbl>
    <w:p w14:paraId="03DFDF35" w14:textId="273F1269" w:rsidR="00424FF3" w:rsidRDefault="00424FF3" w:rsidP="006A3016">
      <w:pPr>
        <w:pStyle w:val="Heading3"/>
      </w:pPr>
      <w:r>
        <w:t>HoHPermToPH1</w:t>
      </w:r>
      <w:r w:rsidR="000441B8">
        <w:t>/3</w:t>
      </w:r>
    </w:p>
    <w:p w14:paraId="298DBA4E" w14:textId="7D5705B2" w:rsidR="003074DE" w:rsidRDefault="003C4035">
      <w:r>
        <w:t xml:space="preserve">A count of distinct active </w:t>
      </w:r>
      <w:r>
        <w:rPr>
          <w:b/>
        </w:rPr>
        <w:t>EnrollmentID</w:t>
      </w:r>
      <w:r w:rsidRPr="002D61ED">
        <w:t>s</w:t>
      </w:r>
      <w:r>
        <w:t xml:space="preserve"> where </w:t>
      </w:r>
      <w:r w:rsidR="006018B9">
        <w:t xml:space="preserve">heads of household served in RRH or PSH projects </w:t>
      </w:r>
      <w:r w:rsidR="002D61ED">
        <w:t>exited to</w:t>
      </w:r>
      <w:r w:rsidR="006018B9">
        <w:t xml:space="preserve"> a permanent housing destination:</w:t>
      </w:r>
    </w:p>
    <w:tbl>
      <w:tblPr>
        <w:tblStyle w:val="TableGrid"/>
        <w:tblW w:w="9355" w:type="dxa"/>
        <w:tblLook w:val="04A0" w:firstRow="1" w:lastRow="0" w:firstColumn="1" w:lastColumn="0" w:noHBand="0" w:noVBand="1"/>
      </w:tblPr>
      <w:tblGrid>
        <w:gridCol w:w="2065"/>
        <w:gridCol w:w="7290"/>
      </w:tblGrid>
      <w:tr w:rsidR="00515702" w14:paraId="25BFB946" w14:textId="77777777" w:rsidTr="009A6FC7">
        <w:trPr>
          <w:cantSplit/>
          <w:trHeight w:val="216"/>
        </w:trPr>
        <w:tc>
          <w:tcPr>
            <w:tcW w:w="2065" w:type="dxa"/>
            <w:shd w:val="clear" w:color="auto" w:fill="FDE9D9" w:themeFill="accent6" w:themeFillTint="33"/>
          </w:tcPr>
          <w:p w14:paraId="04F1AB40" w14:textId="77777777" w:rsidR="00515702" w:rsidRPr="00956E23" w:rsidRDefault="00515702" w:rsidP="00A33436">
            <w:pPr>
              <w:pStyle w:val="NoSpacing"/>
              <w:rPr>
                <w:b/>
                <w:bCs/>
                <w:color w:val="000000" w:themeColor="text1"/>
              </w:rPr>
            </w:pPr>
            <w:r>
              <w:rPr>
                <w:b/>
                <w:bCs/>
                <w:color w:val="000000" w:themeColor="text1"/>
              </w:rPr>
              <w:t>tlsa_CohortDates</w:t>
            </w:r>
          </w:p>
        </w:tc>
        <w:tc>
          <w:tcPr>
            <w:tcW w:w="7290" w:type="dxa"/>
            <w:shd w:val="clear" w:color="auto" w:fill="FDE9D9" w:themeFill="accent6" w:themeFillTint="33"/>
          </w:tcPr>
          <w:p w14:paraId="46437A82" w14:textId="77777777" w:rsidR="00515702" w:rsidRPr="003C4035" w:rsidRDefault="00515702" w:rsidP="00A33436">
            <w:pPr>
              <w:pStyle w:val="NoSpacing"/>
              <w:rPr>
                <w:b/>
                <w:bCs/>
                <w:color w:val="000000" w:themeColor="text1"/>
              </w:rPr>
            </w:pPr>
            <w:r>
              <w:rPr>
                <w:b/>
                <w:bCs/>
                <w:color w:val="000000" w:themeColor="text1"/>
              </w:rPr>
              <w:t>Condition</w:t>
            </w:r>
          </w:p>
        </w:tc>
      </w:tr>
      <w:tr w:rsidR="00515702" w14:paraId="6DE3E834" w14:textId="77777777" w:rsidTr="009A6FC7">
        <w:trPr>
          <w:cantSplit/>
          <w:trHeight w:val="216"/>
        </w:trPr>
        <w:tc>
          <w:tcPr>
            <w:tcW w:w="2065" w:type="dxa"/>
          </w:tcPr>
          <w:p w14:paraId="4733896C" w14:textId="77777777" w:rsidR="00515702" w:rsidRPr="00956E23" w:rsidRDefault="00515702" w:rsidP="00A33436">
            <w:pPr>
              <w:pStyle w:val="NoSpacing"/>
            </w:pPr>
            <w:r>
              <w:t>Cohort</w:t>
            </w:r>
          </w:p>
        </w:tc>
        <w:tc>
          <w:tcPr>
            <w:tcW w:w="7290" w:type="dxa"/>
          </w:tcPr>
          <w:p w14:paraId="1F2BC9A8" w14:textId="16AC80CF" w:rsidR="00515702" w:rsidRDefault="00515702" w:rsidP="00A33436">
            <w:pPr>
              <w:pStyle w:val="NoSpacing"/>
            </w:pPr>
            <w:r>
              <w:t>1 (</w:t>
            </w:r>
            <w:r w:rsidRPr="009A6FC7">
              <w:rPr>
                <w:b/>
                <w:bCs/>
              </w:rPr>
              <w:t>HoHPermToPH1</w:t>
            </w:r>
            <w:r>
              <w:t>) and 20 (</w:t>
            </w:r>
            <w:r w:rsidRPr="009A6FC7">
              <w:rPr>
                <w:b/>
                <w:bCs/>
              </w:rPr>
              <w:t>HoHPermToPH3</w:t>
            </w:r>
            <w:r>
              <w:t>)</w:t>
            </w:r>
          </w:p>
        </w:tc>
      </w:tr>
      <w:tr w:rsidR="00515702" w14:paraId="3FD54E2E" w14:textId="77777777" w:rsidTr="009A6FC7">
        <w:trPr>
          <w:cantSplit/>
          <w:trHeight w:val="216"/>
        </w:trPr>
        <w:tc>
          <w:tcPr>
            <w:tcW w:w="2065" w:type="dxa"/>
          </w:tcPr>
          <w:p w14:paraId="5B4FF93E" w14:textId="77777777" w:rsidR="00515702" w:rsidRDefault="00515702" w:rsidP="00A33436">
            <w:pPr>
              <w:pStyle w:val="NoSpacing"/>
            </w:pPr>
            <w:r>
              <w:t>CohortStart</w:t>
            </w:r>
          </w:p>
        </w:tc>
        <w:tc>
          <w:tcPr>
            <w:tcW w:w="7290" w:type="dxa"/>
          </w:tcPr>
          <w:p w14:paraId="26199E29" w14:textId="77777777" w:rsidR="00515702" w:rsidRDefault="00515702" w:rsidP="00A33436">
            <w:pPr>
              <w:pStyle w:val="NoSpacing"/>
            </w:pPr>
            <w:r>
              <w:t>Query parameter</w:t>
            </w:r>
          </w:p>
        </w:tc>
      </w:tr>
      <w:tr w:rsidR="00515702" w14:paraId="4244C63D" w14:textId="77777777" w:rsidTr="009A6FC7">
        <w:trPr>
          <w:cantSplit/>
          <w:trHeight w:val="216"/>
        </w:trPr>
        <w:tc>
          <w:tcPr>
            <w:tcW w:w="2065" w:type="dxa"/>
          </w:tcPr>
          <w:p w14:paraId="752518E5" w14:textId="77777777" w:rsidR="00515702" w:rsidRDefault="00515702" w:rsidP="00A33436">
            <w:pPr>
              <w:pStyle w:val="NoSpacing"/>
            </w:pPr>
            <w:r>
              <w:t>CohortEnd</w:t>
            </w:r>
          </w:p>
        </w:tc>
        <w:tc>
          <w:tcPr>
            <w:tcW w:w="7290" w:type="dxa"/>
          </w:tcPr>
          <w:p w14:paraId="2B38EF65" w14:textId="77777777" w:rsidR="00515702" w:rsidRDefault="00515702" w:rsidP="00A33436">
            <w:pPr>
              <w:pStyle w:val="NoSpacing"/>
            </w:pPr>
            <w:r>
              <w:t>Query parameter</w:t>
            </w:r>
          </w:p>
        </w:tc>
      </w:tr>
      <w:tr w:rsidR="003C4035" w:rsidRPr="003C4035" w14:paraId="086CED1A" w14:textId="77777777" w:rsidTr="00515702">
        <w:trPr>
          <w:cantSplit/>
          <w:trHeight w:val="216"/>
        </w:trPr>
        <w:tc>
          <w:tcPr>
            <w:tcW w:w="2065" w:type="dxa"/>
            <w:shd w:val="clear" w:color="auto" w:fill="FDE9D9" w:themeFill="accent6" w:themeFillTint="33"/>
          </w:tcPr>
          <w:p w14:paraId="312DA471" w14:textId="05EDF9C6" w:rsidR="006018B9" w:rsidRPr="003C4035" w:rsidRDefault="000441B8" w:rsidP="00F6016E">
            <w:pPr>
              <w:pStyle w:val="NoSpacing"/>
              <w:rPr>
                <w:b/>
                <w:bCs/>
                <w:color w:val="000000" w:themeColor="text1"/>
              </w:rPr>
            </w:pPr>
            <w:r>
              <w:rPr>
                <w:b/>
                <w:bCs/>
                <w:color w:val="000000" w:themeColor="text1"/>
              </w:rPr>
              <w:t>dq</w:t>
            </w:r>
            <w:r w:rsidR="006018B9" w:rsidRPr="003C4035">
              <w:rPr>
                <w:b/>
                <w:bCs/>
                <w:color w:val="000000" w:themeColor="text1"/>
              </w:rPr>
              <w:t>_Enrollment</w:t>
            </w:r>
          </w:p>
        </w:tc>
        <w:tc>
          <w:tcPr>
            <w:tcW w:w="7290" w:type="dxa"/>
            <w:shd w:val="clear" w:color="auto" w:fill="FDE9D9" w:themeFill="accent6" w:themeFillTint="33"/>
          </w:tcPr>
          <w:p w14:paraId="3F0A47AF" w14:textId="1D695A86" w:rsidR="006018B9" w:rsidRPr="003C4035" w:rsidRDefault="00056D05" w:rsidP="00F6016E">
            <w:pPr>
              <w:pStyle w:val="NoSpacing"/>
              <w:rPr>
                <w:b/>
                <w:bCs/>
                <w:color w:val="000000" w:themeColor="text1"/>
              </w:rPr>
            </w:pPr>
            <w:r w:rsidRPr="003C4035">
              <w:rPr>
                <w:b/>
                <w:bCs/>
                <w:color w:val="000000" w:themeColor="text1"/>
              </w:rPr>
              <w:t>Condition</w:t>
            </w:r>
          </w:p>
        </w:tc>
      </w:tr>
      <w:tr w:rsidR="000441B8" w14:paraId="723DD29D" w14:textId="77777777" w:rsidTr="00515702">
        <w:trPr>
          <w:trHeight w:val="216"/>
        </w:trPr>
        <w:tc>
          <w:tcPr>
            <w:tcW w:w="2065" w:type="dxa"/>
          </w:tcPr>
          <w:p w14:paraId="530404C7" w14:textId="77777777" w:rsidR="000441B8" w:rsidRDefault="000441B8" w:rsidP="003F2061">
            <w:pPr>
              <w:pStyle w:val="NoSpacing"/>
              <w:rPr>
                <w:iCs/>
              </w:rPr>
            </w:pPr>
            <w:r>
              <w:rPr>
                <w:iCs/>
              </w:rPr>
              <w:t xml:space="preserve">ExitDate </w:t>
            </w:r>
          </w:p>
        </w:tc>
        <w:tc>
          <w:tcPr>
            <w:tcW w:w="7290" w:type="dxa"/>
          </w:tcPr>
          <w:p w14:paraId="5C382DB1" w14:textId="77777777" w:rsidR="000441B8" w:rsidRDefault="000441B8" w:rsidP="003F2061">
            <w:pPr>
              <w:pStyle w:val="NoSpacing"/>
            </w:pPr>
            <w:r>
              <w:t xml:space="preserve">Between </w:t>
            </w:r>
            <w:r w:rsidRPr="000441B8">
              <w:rPr>
                <w:b/>
                <w:bCs/>
              </w:rPr>
              <w:t>CohortStart</w:t>
            </w:r>
            <w:r>
              <w:t xml:space="preserve"> and </w:t>
            </w:r>
            <w:r w:rsidRPr="000441B8">
              <w:rPr>
                <w:b/>
                <w:bCs/>
              </w:rPr>
              <w:t>CohortEnd</w:t>
            </w:r>
          </w:p>
        </w:tc>
      </w:tr>
      <w:tr w:rsidR="006018B9" w14:paraId="182BD7FA" w14:textId="77777777" w:rsidTr="00515702">
        <w:trPr>
          <w:cantSplit/>
          <w:trHeight w:val="216"/>
        </w:trPr>
        <w:tc>
          <w:tcPr>
            <w:tcW w:w="2065" w:type="dxa"/>
          </w:tcPr>
          <w:p w14:paraId="3BCDBD12" w14:textId="77777777" w:rsidR="006018B9" w:rsidRPr="000441B8" w:rsidRDefault="006018B9" w:rsidP="00A005D8">
            <w:pPr>
              <w:pStyle w:val="NoSpacing"/>
              <w:rPr>
                <w:bCs/>
              </w:rPr>
            </w:pPr>
            <w:r w:rsidRPr="000441B8">
              <w:rPr>
                <w:bCs/>
              </w:rPr>
              <w:t>RelationshipToHoH</w:t>
            </w:r>
          </w:p>
        </w:tc>
        <w:tc>
          <w:tcPr>
            <w:tcW w:w="7290" w:type="dxa"/>
          </w:tcPr>
          <w:p w14:paraId="5EDB251E" w14:textId="77777777" w:rsidR="006018B9" w:rsidRDefault="006018B9" w:rsidP="00F6016E">
            <w:pPr>
              <w:pStyle w:val="NoSpacing"/>
            </w:pPr>
            <w:r>
              <w:t>1</w:t>
            </w:r>
          </w:p>
        </w:tc>
      </w:tr>
      <w:tr w:rsidR="006018B9" w14:paraId="0D825387" w14:textId="77777777" w:rsidTr="00515702">
        <w:trPr>
          <w:cantSplit/>
          <w:trHeight w:val="216"/>
        </w:trPr>
        <w:tc>
          <w:tcPr>
            <w:tcW w:w="2065" w:type="dxa"/>
          </w:tcPr>
          <w:p w14:paraId="30AD7E12" w14:textId="7E478630" w:rsidR="006018B9" w:rsidRPr="000441B8" w:rsidRDefault="006018B9" w:rsidP="00A005D8">
            <w:pPr>
              <w:pStyle w:val="NoSpacing"/>
              <w:rPr>
                <w:bCs/>
              </w:rPr>
            </w:pPr>
            <w:r w:rsidRPr="000441B8">
              <w:rPr>
                <w:bCs/>
              </w:rPr>
              <w:t>ProjectType</w:t>
            </w:r>
          </w:p>
        </w:tc>
        <w:tc>
          <w:tcPr>
            <w:tcW w:w="7290" w:type="dxa"/>
          </w:tcPr>
          <w:p w14:paraId="0ACA49EA" w14:textId="56F11648" w:rsidR="006018B9" w:rsidRDefault="006018B9" w:rsidP="00F6016E">
            <w:pPr>
              <w:pStyle w:val="NoSpacing"/>
            </w:pPr>
            <w:r>
              <w:t>in (3,13)</w:t>
            </w:r>
          </w:p>
        </w:tc>
      </w:tr>
      <w:tr w:rsidR="006018B9" w:rsidRPr="003C4035" w14:paraId="19F610F3" w14:textId="77777777" w:rsidTr="00515702">
        <w:trPr>
          <w:cantSplit/>
          <w:trHeight w:val="216"/>
        </w:trPr>
        <w:tc>
          <w:tcPr>
            <w:tcW w:w="2065" w:type="dxa"/>
            <w:shd w:val="clear" w:color="auto" w:fill="EEECE1" w:themeFill="background2"/>
          </w:tcPr>
          <w:p w14:paraId="2EF928A0" w14:textId="408F7A40" w:rsidR="006018B9" w:rsidRPr="003C4035" w:rsidRDefault="006018B9" w:rsidP="00F6016E">
            <w:pPr>
              <w:pStyle w:val="NoSpacing"/>
              <w:rPr>
                <w:b/>
                <w:bCs/>
              </w:rPr>
            </w:pPr>
            <w:r w:rsidRPr="003C4035">
              <w:rPr>
                <w:b/>
                <w:bCs/>
              </w:rPr>
              <w:t>hmis_Exit</w:t>
            </w:r>
          </w:p>
        </w:tc>
        <w:tc>
          <w:tcPr>
            <w:tcW w:w="7290" w:type="dxa"/>
            <w:shd w:val="clear" w:color="auto" w:fill="EEECE1" w:themeFill="background2"/>
          </w:tcPr>
          <w:p w14:paraId="279854B3" w14:textId="0918BE92" w:rsidR="006018B9" w:rsidRPr="003C4035" w:rsidRDefault="00056D05" w:rsidP="00F6016E">
            <w:pPr>
              <w:pStyle w:val="NoSpacing"/>
              <w:rPr>
                <w:b/>
                <w:bCs/>
              </w:rPr>
            </w:pPr>
            <w:r w:rsidRPr="003C4035">
              <w:rPr>
                <w:b/>
                <w:bCs/>
              </w:rPr>
              <w:t>Condition</w:t>
            </w:r>
          </w:p>
        </w:tc>
      </w:tr>
      <w:tr w:rsidR="002F2FF8" w14:paraId="051981C1" w14:textId="77777777" w:rsidTr="00515702">
        <w:trPr>
          <w:cantSplit/>
          <w:trHeight w:val="216"/>
        </w:trPr>
        <w:tc>
          <w:tcPr>
            <w:tcW w:w="2065" w:type="dxa"/>
          </w:tcPr>
          <w:p w14:paraId="60CA8608" w14:textId="3FAE7A99" w:rsidR="002F2FF8" w:rsidRPr="002F2FF8" w:rsidRDefault="002F2FF8" w:rsidP="002F2FF8">
            <w:pPr>
              <w:pStyle w:val="NoSpacing"/>
              <w:rPr>
                <w:iCs/>
              </w:rPr>
            </w:pPr>
            <w:r w:rsidRPr="002F2FF8">
              <w:rPr>
                <w:iCs/>
              </w:rPr>
              <w:t>Destination</w:t>
            </w:r>
          </w:p>
        </w:tc>
        <w:tc>
          <w:tcPr>
            <w:tcW w:w="7290" w:type="dxa"/>
          </w:tcPr>
          <w:p w14:paraId="5484C8D5" w14:textId="2C5F1267" w:rsidR="002F2FF8" w:rsidRDefault="002F2FF8" w:rsidP="002F2FF8">
            <w:pPr>
              <w:pStyle w:val="NoSpacing"/>
            </w:pPr>
            <w:r>
              <w:t>Permanent - in (3,31,19,20,21,26,28,10,11,22,23</w:t>
            </w:r>
            <w:r w:rsidR="00446C0F">
              <w:t>,33,</w:t>
            </w:r>
            <w:r w:rsidR="00581AC7">
              <w:t>34</w:t>
            </w:r>
            <w:r>
              <w:t>)</w:t>
            </w:r>
          </w:p>
        </w:tc>
      </w:tr>
    </w:tbl>
    <w:p w14:paraId="16964972" w14:textId="0EE6A02A" w:rsidR="00424FF3" w:rsidRDefault="00424FF3" w:rsidP="006A3016">
      <w:pPr>
        <w:pStyle w:val="Heading3"/>
      </w:pPr>
      <w:r>
        <w:t>DOB1</w:t>
      </w:r>
      <w:r w:rsidR="00741942">
        <w:t>/3</w:t>
      </w:r>
    </w:p>
    <w:p w14:paraId="215CBF8F" w14:textId="77777777" w:rsidR="00143E83" w:rsidRDefault="00143E83" w:rsidP="00143E83">
      <w:r>
        <w:t xml:space="preserve">For the active and data quality cohorts, a count of distinct </w:t>
      </w:r>
      <w:r w:rsidRPr="002D61ED">
        <w:rPr>
          <w:b/>
        </w:rPr>
        <w:t>PersonalID</w:t>
      </w:r>
      <w:r>
        <w:t>s in dq_Enrollment where:</w:t>
      </w:r>
    </w:p>
    <w:tbl>
      <w:tblPr>
        <w:tblStyle w:val="TableGrid"/>
        <w:tblW w:w="9360" w:type="dxa"/>
        <w:tblLook w:val="04A0" w:firstRow="1" w:lastRow="0" w:firstColumn="1" w:lastColumn="0" w:noHBand="0" w:noVBand="1"/>
      </w:tblPr>
      <w:tblGrid>
        <w:gridCol w:w="2065"/>
        <w:gridCol w:w="7295"/>
      </w:tblGrid>
      <w:tr w:rsidR="00143E83" w:rsidRPr="00956E23" w14:paraId="3F2AE84D" w14:textId="77777777" w:rsidTr="003F2061">
        <w:trPr>
          <w:trHeight w:val="216"/>
        </w:trPr>
        <w:tc>
          <w:tcPr>
            <w:tcW w:w="2065" w:type="dxa"/>
            <w:shd w:val="clear" w:color="auto" w:fill="FDE9D9" w:themeFill="accent6" w:themeFillTint="33"/>
          </w:tcPr>
          <w:p w14:paraId="7E2D8EE9" w14:textId="77777777" w:rsidR="00143E83" w:rsidRPr="00956E23" w:rsidRDefault="00143E83" w:rsidP="003F2061">
            <w:pPr>
              <w:pStyle w:val="NoSpacing"/>
              <w:rPr>
                <w:b/>
                <w:bCs/>
              </w:rPr>
            </w:pPr>
            <w:r>
              <w:rPr>
                <w:b/>
                <w:bCs/>
              </w:rPr>
              <w:t>dq_Enrollment</w:t>
            </w:r>
          </w:p>
        </w:tc>
        <w:tc>
          <w:tcPr>
            <w:tcW w:w="7295" w:type="dxa"/>
            <w:shd w:val="clear" w:color="auto" w:fill="FDE9D9" w:themeFill="accent6" w:themeFillTint="33"/>
          </w:tcPr>
          <w:p w14:paraId="34D0892A" w14:textId="77777777" w:rsidR="00143E83" w:rsidRPr="00956E23" w:rsidRDefault="00143E83" w:rsidP="003F2061">
            <w:pPr>
              <w:pStyle w:val="NoSpacing"/>
              <w:rPr>
                <w:b/>
                <w:bCs/>
              </w:rPr>
            </w:pPr>
            <w:r w:rsidRPr="00956E23">
              <w:rPr>
                <w:b/>
                <w:bCs/>
              </w:rPr>
              <w:t>Condition</w:t>
            </w:r>
            <w:r>
              <w:rPr>
                <w:b/>
                <w:bCs/>
              </w:rPr>
              <w:t xml:space="preserve"> </w:t>
            </w:r>
          </w:p>
        </w:tc>
      </w:tr>
      <w:tr w:rsidR="00143E83" w14:paraId="685AD14B" w14:textId="77777777" w:rsidTr="003F2061">
        <w:trPr>
          <w:trHeight w:val="216"/>
        </w:trPr>
        <w:tc>
          <w:tcPr>
            <w:tcW w:w="2065" w:type="dxa"/>
          </w:tcPr>
          <w:p w14:paraId="6C1E95DB" w14:textId="641897CB" w:rsidR="00143E83" w:rsidRPr="00956E23" w:rsidRDefault="00143E83" w:rsidP="003F2061">
            <w:pPr>
              <w:pStyle w:val="NoSpacing"/>
              <w:rPr>
                <w:iCs/>
              </w:rPr>
            </w:pPr>
            <w:r>
              <w:rPr>
                <w:iCs/>
              </w:rPr>
              <w:t>Status1/Status3</w:t>
            </w:r>
          </w:p>
        </w:tc>
        <w:tc>
          <w:tcPr>
            <w:tcW w:w="7295" w:type="dxa"/>
          </w:tcPr>
          <w:p w14:paraId="6C67E220" w14:textId="09601516" w:rsidR="00143E83" w:rsidRDefault="00143E83" w:rsidP="003F2061">
            <w:pPr>
              <w:pStyle w:val="NoSpacing"/>
            </w:pPr>
            <w:r>
              <w:t>99</w:t>
            </w:r>
          </w:p>
        </w:tc>
      </w:tr>
    </w:tbl>
    <w:p w14:paraId="0B01AE0F" w14:textId="1DAB794B" w:rsidR="00424FF3" w:rsidRDefault="00424FF3" w:rsidP="006A3016">
      <w:pPr>
        <w:pStyle w:val="Heading3"/>
      </w:pPr>
      <w:r>
        <w:t>Gender1</w:t>
      </w:r>
      <w:r w:rsidR="00741942">
        <w:t>/3</w:t>
      </w:r>
    </w:p>
    <w:p w14:paraId="456B55A2" w14:textId="77777777" w:rsidR="00143E83" w:rsidRDefault="00143E83" w:rsidP="00143E83">
      <w:r>
        <w:t xml:space="preserve">For the active and data quality cohorts, a count of distinct </w:t>
      </w:r>
      <w:r w:rsidRPr="002D61ED">
        <w:rPr>
          <w:b/>
        </w:rPr>
        <w:t>PersonalID</w:t>
      </w:r>
      <w:r>
        <w:t>s in dq_Enrollment where:</w:t>
      </w:r>
    </w:p>
    <w:tbl>
      <w:tblPr>
        <w:tblStyle w:val="TableGrid"/>
        <w:tblW w:w="9360" w:type="dxa"/>
        <w:tblLook w:val="04A0" w:firstRow="1" w:lastRow="0" w:firstColumn="1" w:lastColumn="0" w:noHBand="0" w:noVBand="1"/>
      </w:tblPr>
      <w:tblGrid>
        <w:gridCol w:w="2065"/>
        <w:gridCol w:w="7285"/>
        <w:gridCol w:w="10"/>
      </w:tblGrid>
      <w:tr w:rsidR="00143E83" w:rsidRPr="00956E23" w14:paraId="30393577" w14:textId="77777777" w:rsidTr="003F2061">
        <w:trPr>
          <w:trHeight w:val="216"/>
        </w:trPr>
        <w:tc>
          <w:tcPr>
            <w:tcW w:w="2065" w:type="dxa"/>
            <w:shd w:val="clear" w:color="auto" w:fill="FDE9D9" w:themeFill="accent6" w:themeFillTint="33"/>
          </w:tcPr>
          <w:p w14:paraId="6F470C03" w14:textId="77777777" w:rsidR="00143E83" w:rsidRPr="00956E23" w:rsidRDefault="00143E83" w:rsidP="003F2061">
            <w:pPr>
              <w:pStyle w:val="NoSpacing"/>
              <w:rPr>
                <w:b/>
                <w:bCs/>
              </w:rPr>
            </w:pPr>
            <w:r>
              <w:rPr>
                <w:b/>
                <w:bCs/>
              </w:rPr>
              <w:t>dq_Enrollment</w:t>
            </w:r>
          </w:p>
        </w:tc>
        <w:tc>
          <w:tcPr>
            <w:tcW w:w="7295" w:type="dxa"/>
            <w:gridSpan w:val="2"/>
            <w:shd w:val="clear" w:color="auto" w:fill="FDE9D9" w:themeFill="accent6" w:themeFillTint="33"/>
          </w:tcPr>
          <w:p w14:paraId="13A4B179" w14:textId="77777777" w:rsidR="00143E83" w:rsidRPr="00956E23" w:rsidRDefault="00143E83" w:rsidP="003F2061">
            <w:pPr>
              <w:pStyle w:val="NoSpacing"/>
              <w:rPr>
                <w:b/>
                <w:bCs/>
              </w:rPr>
            </w:pPr>
            <w:r w:rsidRPr="00956E23">
              <w:rPr>
                <w:b/>
                <w:bCs/>
              </w:rPr>
              <w:t>Condition</w:t>
            </w:r>
            <w:r>
              <w:rPr>
                <w:b/>
                <w:bCs/>
              </w:rPr>
              <w:t xml:space="preserve"> </w:t>
            </w:r>
          </w:p>
        </w:tc>
      </w:tr>
      <w:tr w:rsidR="00143E83" w14:paraId="45663345" w14:textId="77777777" w:rsidTr="003F2061">
        <w:trPr>
          <w:trHeight w:val="216"/>
        </w:trPr>
        <w:tc>
          <w:tcPr>
            <w:tcW w:w="2065" w:type="dxa"/>
          </w:tcPr>
          <w:p w14:paraId="1DC4ED26" w14:textId="77777777" w:rsidR="00143E83" w:rsidRPr="00956E23" w:rsidRDefault="00143E83" w:rsidP="003F2061">
            <w:pPr>
              <w:pStyle w:val="NoSpacing"/>
              <w:rPr>
                <w:iCs/>
              </w:rPr>
            </w:pPr>
            <w:r>
              <w:rPr>
                <w:iCs/>
              </w:rPr>
              <w:t>Status1/Status3</w:t>
            </w:r>
          </w:p>
        </w:tc>
        <w:tc>
          <w:tcPr>
            <w:tcW w:w="7295" w:type="dxa"/>
            <w:gridSpan w:val="2"/>
          </w:tcPr>
          <w:p w14:paraId="26CA9942" w14:textId="630A9566" w:rsidR="00143E83" w:rsidRDefault="00143E83" w:rsidP="003F2061">
            <w:pPr>
              <w:pStyle w:val="NoSpacing"/>
            </w:pPr>
            <w:r>
              <w:t>(is not NULL)</w:t>
            </w:r>
          </w:p>
        </w:tc>
      </w:tr>
      <w:tr w:rsidR="002D61ED" w:rsidRPr="003C4035" w14:paraId="669C378B" w14:textId="77777777" w:rsidTr="003F2061">
        <w:trPr>
          <w:gridAfter w:val="1"/>
          <w:wAfter w:w="10" w:type="dxa"/>
          <w:cantSplit/>
          <w:trHeight w:val="216"/>
        </w:trPr>
        <w:tc>
          <w:tcPr>
            <w:tcW w:w="2065" w:type="dxa"/>
            <w:shd w:val="clear" w:color="auto" w:fill="EEECE1" w:themeFill="background2"/>
          </w:tcPr>
          <w:p w14:paraId="2BAF01C1" w14:textId="4ADF8998" w:rsidR="002D61ED" w:rsidRPr="003C4035" w:rsidRDefault="002D61ED" w:rsidP="00F6016E">
            <w:pPr>
              <w:pStyle w:val="NoSpacing"/>
              <w:rPr>
                <w:b/>
                <w:bCs/>
              </w:rPr>
            </w:pPr>
            <w:r w:rsidRPr="003C4035">
              <w:rPr>
                <w:b/>
                <w:bCs/>
              </w:rPr>
              <w:t>hmis_Client</w:t>
            </w:r>
          </w:p>
        </w:tc>
        <w:tc>
          <w:tcPr>
            <w:tcW w:w="7285" w:type="dxa"/>
            <w:shd w:val="clear" w:color="auto" w:fill="EEECE1" w:themeFill="background2"/>
          </w:tcPr>
          <w:p w14:paraId="73E300A2" w14:textId="41D49D37" w:rsidR="002D61ED" w:rsidRPr="003C4035" w:rsidRDefault="00056D05" w:rsidP="00F6016E">
            <w:pPr>
              <w:pStyle w:val="NoSpacing"/>
              <w:rPr>
                <w:b/>
                <w:bCs/>
              </w:rPr>
            </w:pPr>
            <w:r w:rsidRPr="003C4035">
              <w:rPr>
                <w:b/>
                <w:bCs/>
              </w:rPr>
              <w:t>Condition</w:t>
            </w:r>
          </w:p>
        </w:tc>
      </w:tr>
      <w:tr w:rsidR="002D61ED" w:rsidRPr="00956E23" w14:paraId="7C92B4E6" w14:textId="77777777" w:rsidTr="003F2061">
        <w:trPr>
          <w:gridAfter w:val="1"/>
          <w:wAfter w:w="10" w:type="dxa"/>
          <w:cantSplit/>
          <w:trHeight w:val="216"/>
        </w:trPr>
        <w:tc>
          <w:tcPr>
            <w:tcW w:w="2065" w:type="dxa"/>
          </w:tcPr>
          <w:p w14:paraId="120BB088" w14:textId="509261B6" w:rsidR="002D61ED" w:rsidRPr="00956E23" w:rsidRDefault="002D61ED" w:rsidP="00A005D8">
            <w:pPr>
              <w:pStyle w:val="NoSpacing"/>
              <w:rPr>
                <w:iCs/>
              </w:rPr>
            </w:pPr>
            <w:r w:rsidRPr="00956E23">
              <w:rPr>
                <w:rFonts w:cs="Open Sans"/>
                <w:iCs/>
              </w:rPr>
              <w:t>Gender</w:t>
            </w:r>
          </w:p>
        </w:tc>
        <w:tc>
          <w:tcPr>
            <w:tcW w:w="7285" w:type="dxa"/>
          </w:tcPr>
          <w:p w14:paraId="65800D7F" w14:textId="571D8019" w:rsidR="002D61ED" w:rsidRPr="00956E23" w:rsidRDefault="00154F9E" w:rsidP="00F6016E">
            <w:pPr>
              <w:pStyle w:val="NoSpacing"/>
              <w:rPr>
                <w:iCs/>
              </w:rPr>
            </w:pPr>
            <w:r>
              <w:rPr>
                <w:iCs/>
              </w:rPr>
              <w:t xml:space="preserve">The sum of </w:t>
            </w:r>
            <w:r>
              <w:rPr>
                <w:i/>
              </w:rPr>
              <w:t>Female</w:t>
            </w:r>
            <w:r>
              <w:rPr>
                <w:iCs/>
              </w:rPr>
              <w:t xml:space="preserve">, </w:t>
            </w:r>
            <w:r w:rsidRPr="00BE7F14">
              <w:rPr>
                <w:i/>
              </w:rPr>
              <w:t>Male</w:t>
            </w:r>
            <w:r>
              <w:rPr>
                <w:iCs/>
              </w:rPr>
              <w:t xml:space="preserve">, </w:t>
            </w:r>
            <w:r w:rsidRPr="00BE7F14">
              <w:rPr>
                <w:i/>
              </w:rPr>
              <w:t>Transgender</w:t>
            </w:r>
            <w:r>
              <w:rPr>
                <w:iCs/>
              </w:rPr>
              <w:t xml:space="preserve">, </w:t>
            </w:r>
            <w:r w:rsidRPr="00BE7F14">
              <w:rPr>
                <w:i/>
              </w:rPr>
              <w:t>NonSingular</w:t>
            </w:r>
            <w:r>
              <w:rPr>
                <w:iCs/>
              </w:rPr>
              <w:t xml:space="preserve">, and </w:t>
            </w:r>
            <w:r w:rsidRPr="00BE7F14">
              <w:rPr>
                <w:i/>
              </w:rPr>
              <w:t>Questioning</w:t>
            </w:r>
            <w:r>
              <w:rPr>
                <w:iCs/>
              </w:rPr>
              <w:t xml:space="preserve"> = 0</w:t>
            </w:r>
          </w:p>
        </w:tc>
      </w:tr>
      <w:tr w:rsidR="00AA60BD" w:rsidRPr="00956E23" w14:paraId="4087B5E4" w14:textId="77777777" w:rsidTr="00947F08">
        <w:trPr>
          <w:gridAfter w:val="1"/>
          <w:wAfter w:w="10" w:type="dxa"/>
          <w:cantSplit/>
          <w:trHeight w:val="216"/>
        </w:trPr>
        <w:tc>
          <w:tcPr>
            <w:tcW w:w="2065" w:type="dxa"/>
          </w:tcPr>
          <w:p w14:paraId="3C654C70" w14:textId="77777777" w:rsidR="00AA60BD" w:rsidRPr="00956E23" w:rsidRDefault="00AA60BD" w:rsidP="00947F08">
            <w:pPr>
              <w:pStyle w:val="NoSpacing"/>
              <w:rPr>
                <w:rFonts w:cs="Open Sans"/>
                <w:iCs/>
              </w:rPr>
            </w:pPr>
          </w:p>
        </w:tc>
        <w:tc>
          <w:tcPr>
            <w:tcW w:w="7285" w:type="dxa"/>
          </w:tcPr>
          <w:p w14:paraId="15322A26" w14:textId="77777777" w:rsidR="00AA60BD" w:rsidRPr="00956E23" w:rsidDel="00B30A44" w:rsidRDefault="00AA60BD" w:rsidP="00947F08">
            <w:pPr>
              <w:pStyle w:val="NoSpacing"/>
              <w:rPr>
                <w:iCs/>
              </w:rPr>
            </w:pPr>
            <w:r>
              <w:rPr>
                <w:iCs/>
              </w:rPr>
              <w:t>OR</w:t>
            </w:r>
          </w:p>
        </w:tc>
      </w:tr>
      <w:tr w:rsidR="00AA60BD" w:rsidRPr="00956E23" w14:paraId="56FCD78B" w14:textId="77777777" w:rsidTr="00947F08">
        <w:trPr>
          <w:gridAfter w:val="1"/>
          <w:wAfter w:w="10" w:type="dxa"/>
          <w:cantSplit/>
          <w:trHeight w:val="216"/>
        </w:trPr>
        <w:tc>
          <w:tcPr>
            <w:tcW w:w="2065" w:type="dxa"/>
          </w:tcPr>
          <w:p w14:paraId="3159CD9C" w14:textId="77777777" w:rsidR="00AA60BD" w:rsidRPr="00956E23" w:rsidRDefault="00AA60BD" w:rsidP="00947F08">
            <w:pPr>
              <w:pStyle w:val="NoSpacing"/>
              <w:rPr>
                <w:rFonts w:cs="Open Sans"/>
                <w:iCs/>
              </w:rPr>
            </w:pPr>
          </w:p>
        </w:tc>
        <w:tc>
          <w:tcPr>
            <w:tcW w:w="7285" w:type="dxa"/>
          </w:tcPr>
          <w:p w14:paraId="5D31B515" w14:textId="6646E269" w:rsidR="00AA60BD" w:rsidRDefault="00AA60BD" w:rsidP="00947F08">
            <w:pPr>
              <w:pStyle w:val="NoSpacing"/>
              <w:rPr>
                <w:iCs/>
              </w:rPr>
            </w:pPr>
            <w:r>
              <w:rPr>
                <w:i/>
              </w:rPr>
              <w:t>GenderNone</w:t>
            </w:r>
            <w:r>
              <w:rPr>
                <w:iCs/>
              </w:rPr>
              <w:t xml:space="preserve"> in (8,9,99)</w:t>
            </w:r>
          </w:p>
        </w:tc>
      </w:tr>
    </w:tbl>
    <w:p w14:paraId="5C9C6EE5" w14:textId="5658FA67" w:rsidR="00424FF3" w:rsidRDefault="00424FF3" w:rsidP="006A3016">
      <w:pPr>
        <w:pStyle w:val="Heading3"/>
      </w:pPr>
      <w:r>
        <w:t>Race1</w:t>
      </w:r>
      <w:r w:rsidR="00741942">
        <w:t>/3</w:t>
      </w:r>
    </w:p>
    <w:p w14:paraId="10CF4520" w14:textId="77777777" w:rsidR="00143E83" w:rsidRDefault="00143E83" w:rsidP="00143E83">
      <w:r>
        <w:t xml:space="preserve">For the active and data quality cohorts, a count of distinct </w:t>
      </w:r>
      <w:r w:rsidRPr="002D61ED">
        <w:rPr>
          <w:b/>
        </w:rPr>
        <w:t>PersonalID</w:t>
      </w:r>
      <w:r>
        <w:t>s in dq_Enrollment where:</w:t>
      </w:r>
    </w:p>
    <w:tbl>
      <w:tblPr>
        <w:tblStyle w:val="TableGrid"/>
        <w:tblW w:w="9360" w:type="dxa"/>
        <w:tblLook w:val="04A0" w:firstRow="1" w:lastRow="0" w:firstColumn="1" w:lastColumn="0" w:noHBand="0" w:noVBand="1"/>
      </w:tblPr>
      <w:tblGrid>
        <w:gridCol w:w="2065"/>
        <w:gridCol w:w="7285"/>
        <w:gridCol w:w="10"/>
      </w:tblGrid>
      <w:tr w:rsidR="00143E83" w:rsidRPr="00956E23" w14:paraId="4663A7D8" w14:textId="77777777" w:rsidTr="003F2061">
        <w:trPr>
          <w:trHeight w:val="216"/>
        </w:trPr>
        <w:tc>
          <w:tcPr>
            <w:tcW w:w="2065" w:type="dxa"/>
            <w:shd w:val="clear" w:color="auto" w:fill="FDE9D9" w:themeFill="accent6" w:themeFillTint="33"/>
          </w:tcPr>
          <w:p w14:paraId="09133AC2" w14:textId="77777777" w:rsidR="00143E83" w:rsidRPr="00956E23" w:rsidRDefault="00143E83" w:rsidP="003F2061">
            <w:pPr>
              <w:pStyle w:val="NoSpacing"/>
              <w:rPr>
                <w:b/>
                <w:bCs/>
              </w:rPr>
            </w:pPr>
            <w:r>
              <w:rPr>
                <w:b/>
                <w:bCs/>
              </w:rPr>
              <w:t>dq_Enrollment</w:t>
            </w:r>
          </w:p>
        </w:tc>
        <w:tc>
          <w:tcPr>
            <w:tcW w:w="7295" w:type="dxa"/>
            <w:gridSpan w:val="2"/>
            <w:shd w:val="clear" w:color="auto" w:fill="FDE9D9" w:themeFill="accent6" w:themeFillTint="33"/>
          </w:tcPr>
          <w:p w14:paraId="41C1E464" w14:textId="77777777" w:rsidR="00143E83" w:rsidRPr="00956E23" w:rsidRDefault="00143E83" w:rsidP="003F2061">
            <w:pPr>
              <w:pStyle w:val="NoSpacing"/>
              <w:rPr>
                <w:b/>
                <w:bCs/>
              </w:rPr>
            </w:pPr>
            <w:r w:rsidRPr="00956E23">
              <w:rPr>
                <w:b/>
                <w:bCs/>
              </w:rPr>
              <w:t>Condition</w:t>
            </w:r>
            <w:r>
              <w:rPr>
                <w:b/>
                <w:bCs/>
              </w:rPr>
              <w:t xml:space="preserve"> </w:t>
            </w:r>
          </w:p>
        </w:tc>
      </w:tr>
      <w:tr w:rsidR="00143E83" w14:paraId="7244704D" w14:textId="77777777" w:rsidTr="003F2061">
        <w:trPr>
          <w:trHeight w:val="216"/>
        </w:trPr>
        <w:tc>
          <w:tcPr>
            <w:tcW w:w="2065" w:type="dxa"/>
          </w:tcPr>
          <w:p w14:paraId="782AE94D" w14:textId="77777777" w:rsidR="00143E83" w:rsidRPr="00956E23" w:rsidRDefault="00143E83" w:rsidP="003F2061">
            <w:pPr>
              <w:pStyle w:val="NoSpacing"/>
              <w:rPr>
                <w:iCs/>
              </w:rPr>
            </w:pPr>
            <w:r>
              <w:rPr>
                <w:iCs/>
              </w:rPr>
              <w:t>Status1/Status3</w:t>
            </w:r>
          </w:p>
        </w:tc>
        <w:tc>
          <w:tcPr>
            <w:tcW w:w="7295" w:type="dxa"/>
            <w:gridSpan w:val="2"/>
          </w:tcPr>
          <w:p w14:paraId="21451507" w14:textId="5FBDBA1F" w:rsidR="00143E83" w:rsidRDefault="00143E83" w:rsidP="003F2061">
            <w:pPr>
              <w:pStyle w:val="NoSpacing"/>
            </w:pPr>
            <w:r>
              <w:t>(is not NULL)</w:t>
            </w:r>
          </w:p>
        </w:tc>
      </w:tr>
      <w:tr w:rsidR="002D61ED" w:rsidRPr="003C4035" w14:paraId="3D74B908" w14:textId="77777777" w:rsidTr="003F2061">
        <w:trPr>
          <w:gridAfter w:val="1"/>
          <w:wAfter w:w="10" w:type="dxa"/>
          <w:cantSplit/>
          <w:trHeight w:val="216"/>
        </w:trPr>
        <w:tc>
          <w:tcPr>
            <w:tcW w:w="2065" w:type="dxa"/>
            <w:shd w:val="clear" w:color="auto" w:fill="EEECE1" w:themeFill="background2"/>
          </w:tcPr>
          <w:p w14:paraId="3F076BE3" w14:textId="727C8838" w:rsidR="002D61ED" w:rsidRPr="003C4035" w:rsidRDefault="002D61ED" w:rsidP="00F6016E">
            <w:pPr>
              <w:pStyle w:val="NoSpacing"/>
              <w:rPr>
                <w:b/>
                <w:bCs/>
              </w:rPr>
            </w:pPr>
            <w:r w:rsidRPr="003C4035">
              <w:rPr>
                <w:b/>
                <w:bCs/>
              </w:rPr>
              <w:t>hmis_Client</w:t>
            </w:r>
          </w:p>
        </w:tc>
        <w:tc>
          <w:tcPr>
            <w:tcW w:w="7285" w:type="dxa"/>
            <w:shd w:val="clear" w:color="auto" w:fill="EEECE1" w:themeFill="background2"/>
          </w:tcPr>
          <w:p w14:paraId="1AC2C7B9" w14:textId="14A01163" w:rsidR="002D61ED" w:rsidRPr="003C4035" w:rsidRDefault="00056D05" w:rsidP="00F6016E">
            <w:pPr>
              <w:pStyle w:val="NoSpacing"/>
              <w:rPr>
                <w:b/>
                <w:bCs/>
              </w:rPr>
            </w:pPr>
            <w:r w:rsidRPr="003C4035">
              <w:rPr>
                <w:b/>
                <w:bCs/>
              </w:rPr>
              <w:t>Condition</w:t>
            </w:r>
          </w:p>
        </w:tc>
      </w:tr>
      <w:tr w:rsidR="002D61ED" w:rsidRPr="00956E23" w14:paraId="0D902DAC" w14:textId="77777777" w:rsidTr="003F2061">
        <w:trPr>
          <w:gridAfter w:val="1"/>
          <w:wAfter w:w="10" w:type="dxa"/>
          <w:cantSplit/>
          <w:trHeight w:val="216"/>
        </w:trPr>
        <w:tc>
          <w:tcPr>
            <w:tcW w:w="2065" w:type="dxa"/>
          </w:tcPr>
          <w:p w14:paraId="41EB43EB" w14:textId="0EAEE0D3" w:rsidR="002D61ED" w:rsidRPr="00956E23" w:rsidRDefault="002D61ED" w:rsidP="00A005D8">
            <w:pPr>
              <w:pStyle w:val="NoSpacing"/>
              <w:rPr>
                <w:iCs/>
              </w:rPr>
            </w:pPr>
            <w:r w:rsidRPr="00956E23">
              <w:rPr>
                <w:rFonts w:cs="Open Sans"/>
                <w:iCs/>
              </w:rPr>
              <w:t>Race</w:t>
            </w:r>
          </w:p>
        </w:tc>
        <w:tc>
          <w:tcPr>
            <w:tcW w:w="7285" w:type="dxa"/>
          </w:tcPr>
          <w:p w14:paraId="79996A4E" w14:textId="4486BC73" w:rsidR="002D61ED" w:rsidRPr="00956E23" w:rsidRDefault="00B30A44" w:rsidP="00F6016E">
            <w:pPr>
              <w:pStyle w:val="NoSpacing"/>
              <w:rPr>
                <w:iCs/>
              </w:rPr>
            </w:pPr>
            <w:r>
              <w:rPr>
                <w:iCs/>
              </w:rPr>
              <w:t xml:space="preserve">The sum of </w:t>
            </w:r>
            <w:r w:rsidRPr="00260D97">
              <w:rPr>
                <w:i/>
              </w:rPr>
              <w:t>AmIndAKNative</w:t>
            </w:r>
            <w:r>
              <w:rPr>
                <w:iCs/>
              </w:rPr>
              <w:t xml:space="preserve">, </w:t>
            </w:r>
            <w:r w:rsidR="00B81E93" w:rsidRPr="00260D97">
              <w:rPr>
                <w:i/>
              </w:rPr>
              <w:t>Asian</w:t>
            </w:r>
            <w:r w:rsidR="00B81E93">
              <w:rPr>
                <w:iCs/>
              </w:rPr>
              <w:t xml:space="preserve">, </w:t>
            </w:r>
            <w:r w:rsidR="00B81E93" w:rsidRPr="00260D97">
              <w:rPr>
                <w:i/>
              </w:rPr>
              <w:t>BlackAfAmerican</w:t>
            </w:r>
            <w:r w:rsidR="00B81E93">
              <w:rPr>
                <w:iCs/>
              </w:rPr>
              <w:t xml:space="preserve">, </w:t>
            </w:r>
            <w:r w:rsidR="00B81E93" w:rsidRPr="00260D97">
              <w:rPr>
                <w:i/>
              </w:rPr>
              <w:t>NativeHIOtherPacific</w:t>
            </w:r>
            <w:r w:rsidR="00AE2E2E">
              <w:rPr>
                <w:iCs/>
              </w:rPr>
              <w:t xml:space="preserve">, and </w:t>
            </w:r>
            <w:r w:rsidR="00AE2E2E" w:rsidRPr="00260D97">
              <w:rPr>
                <w:i/>
              </w:rPr>
              <w:t>White</w:t>
            </w:r>
            <w:r w:rsidR="00AE2E2E">
              <w:rPr>
                <w:iCs/>
              </w:rPr>
              <w:t xml:space="preserve"> = 0</w:t>
            </w:r>
          </w:p>
        </w:tc>
      </w:tr>
      <w:tr w:rsidR="00AE2E2E" w:rsidRPr="00956E23" w14:paraId="0B0620B2" w14:textId="77777777" w:rsidTr="003F2061">
        <w:trPr>
          <w:gridAfter w:val="1"/>
          <w:wAfter w:w="10" w:type="dxa"/>
          <w:cantSplit/>
          <w:trHeight w:val="216"/>
        </w:trPr>
        <w:tc>
          <w:tcPr>
            <w:tcW w:w="2065" w:type="dxa"/>
          </w:tcPr>
          <w:p w14:paraId="3CB3D769" w14:textId="77777777" w:rsidR="00AE2E2E" w:rsidRPr="00956E23" w:rsidRDefault="00AE2E2E" w:rsidP="00A005D8">
            <w:pPr>
              <w:pStyle w:val="NoSpacing"/>
              <w:rPr>
                <w:rFonts w:cs="Open Sans"/>
                <w:iCs/>
              </w:rPr>
            </w:pPr>
          </w:p>
        </w:tc>
        <w:tc>
          <w:tcPr>
            <w:tcW w:w="7285" w:type="dxa"/>
          </w:tcPr>
          <w:p w14:paraId="5A5BB39B" w14:textId="36F30B4B" w:rsidR="00AE2E2E" w:rsidRPr="00956E23" w:rsidDel="00B30A44" w:rsidRDefault="00C56ED1" w:rsidP="00F6016E">
            <w:pPr>
              <w:pStyle w:val="NoSpacing"/>
              <w:rPr>
                <w:iCs/>
              </w:rPr>
            </w:pPr>
            <w:r>
              <w:rPr>
                <w:iCs/>
              </w:rPr>
              <w:t>OR</w:t>
            </w:r>
          </w:p>
        </w:tc>
      </w:tr>
      <w:tr w:rsidR="00C56ED1" w:rsidRPr="00956E23" w14:paraId="774354CE" w14:textId="77777777" w:rsidTr="003F2061">
        <w:trPr>
          <w:gridAfter w:val="1"/>
          <w:wAfter w:w="10" w:type="dxa"/>
          <w:cantSplit/>
          <w:trHeight w:val="216"/>
        </w:trPr>
        <w:tc>
          <w:tcPr>
            <w:tcW w:w="2065" w:type="dxa"/>
          </w:tcPr>
          <w:p w14:paraId="0AD675F6" w14:textId="77777777" w:rsidR="00C56ED1" w:rsidRPr="00956E23" w:rsidRDefault="00C56ED1" w:rsidP="00A005D8">
            <w:pPr>
              <w:pStyle w:val="NoSpacing"/>
              <w:rPr>
                <w:rFonts w:cs="Open Sans"/>
                <w:iCs/>
              </w:rPr>
            </w:pPr>
          </w:p>
        </w:tc>
        <w:tc>
          <w:tcPr>
            <w:tcW w:w="7285" w:type="dxa"/>
          </w:tcPr>
          <w:p w14:paraId="60780421" w14:textId="32553F68" w:rsidR="00C56ED1" w:rsidRDefault="00C56ED1" w:rsidP="00F6016E">
            <w:pPr>
              <w:pStyle w:val="NoSpacing"/>
              <w:rPr>
                <w:iCs/>
              </w:rPr>
            </w:pPr>
            <w:r w:rsidRPr="00260D97">
              <w:rPr>
                <w:i/>
              </w:rPr>
              <w:t>RaceNone</w:t>
            </w:r>
            <w:r>
              <w:rPr>
                <w:iCs/>
              </w:rPr>
              <w:t xml:space="preserve"> in (8,9,99)</w:t>
            </w:r>
          </w:p>
        </w:tc>
      </w:tr>
    </w:tbl>
    <w:p w14:paraId="4541378C" w14:textId="2E8B1830" w:rsidR="00424FF3" w:rsidRDefault="00424FF3" w:rsidP="006A3016">
      <w:pPr>
        <w:pStyle w:val="Heading3"/>
      </w:pPr>
      <w:r>
        <w:t>Ethnicity1</w:t>
      </w:r>
      <w:r w:rsidR="00741942">
        <w:t>/3</w:t>
      </w:r>
    </w:p>
    <w:p w14:paraId="33C5F579" w14:textId="77777777" w:rsidR="00143E83" w:rsidRDefault="00143E83" w:rsidP="00143E83">
      <w:r>
        <w:t xml:space="preserve">For the active and data quality cohorts, a count of distinct </w:t>
      </w:r>
      <w:r w:rsidRPr="002D61ED">
        <w:rPr>
          <w:b/>
        </w:rPr>
        <w:t>PersonalID</w:t>
      </w:r>
      <w:r>
        <w:t>s in dq_Enrollment where:</w:t>
      </w:r>
    </w:p>
    <w:tbl>
      <w:tblPr>
        <w:tblStyle w:val="TableGrid"/>
        <w:tblW w:w="9360" w:type="dxa"/>
        <w:tblLook w:val="04A0" w:firstRow="1" w:lastRow="0" w:firstColumn="1" w:lastColumn="0" w:noHBand="0" w:noVBand="1"/>
      </w:tblPr>
      <w:tblGrid>
        <w:gridCol w:w="2065"/>
        <w:gridCol w:w="7295"/>
      </w:tblGrid>
      <w:tr w:rsidR="00143E83" w:rsidRPr="00956E23" w14:paraId="3C35C471" w14:textId="77777777" w:rsidTr="003F2061">
        <w:trPr>
          <w:trHeight w:val="216"/>
        </w:trPr>
        <w:tc>
          <w:tcPr>
            <w:tcW w:w="2065" w:type="dxa"/>
            <w:shd w:val="clear" w:color="auto" w:fill="FDE9D9" w:themeFill="accent6" w:themeFillTint="33"/>
          </w:tcPr>
          <w:p w14:paraId="4C670410" w14:textId="77777777" w:rsidR="00143E83" w:rsidRPr="00956E23" w:rsidRDefault="00143E83" w:rsidP="003F2061">
            <w:pPr>
              <w:pStyle w:val="NoSpacing"/>
              <w:rPr>
                <w:b/>
                <w:bCs/>
              </w:rPr>
            </w:pPr>
            <w:r>
              <w:rPr>
                <w:b/>
                <w:bCs/>
              </w:rPr>
              <w:t>dq_Enrollment</w:t>
            </w:r>
          </w:p>
        </w:tc>
        <w:tc>
          <w:tcPr>
            <w:tcW w:w="7295" w:type="dxa"/>
            <w:shd w:val="clear" w:color="auto" w:fill="FDE9D9" w:themeFill="accent6" w:themeFillTint="33"/>
          </w:tcPr>
          <w:p w14:paraId="2713C33D" w14:textId="77777777" w:rsidR="00143E83" w:rsidRPr="00956E23" w:rsidRDefault="00143E83" w:rsidP="003F2061">
            <w:pPr>
              <w:pStyle w:val="NoSpacing"/>
              <w:rPr>
                <w:b/>
                <w:bCs/>
              </w:rPr>
            </w:pPr>
            <w:r w:rsidRPr="00956E23">
              <w:rPr>
                <w:b/>
                <w:bCs/>
              </w:rPr>
              <w:t>Condition</w:t>
            </w:r>
            <w:r>
              <w:rPr>
                <w:b/>
                <w:bCs/>
              </w:rPr>
              <w:t xml:space="preserve"> </w:t>
            </w:r>
          </w:p>
        </w:tc>
      </w:tr>
      <w:tr w:rsidR="00143E83" w14:paraId="25E452DC" w14:textId="77777777" w:rsidTr="003F2061">
        <w:trPr>
          <w:trHeight w:val="216"/>
        </w:trPr>
        <w:tc>
          <w:tcPr>
            <w:tcW w:w="2065" w:type="dxa"/>
          </w:tcPr>
          <w:p w14:paraId="2891B168" w14:textId="77777777" w:rsidR="00143E83" w:rsidRPr="00956E23" w:rsidRDefault="00143E83" w:rsidP="003F2061">
            <w:pPr>
              <w:pStyle w:val="NoSpacing"/>
              <w:rPr>
                <w:iCs/>
              </w:rPr>
            </w:pPr>
            <w:r>
              <w:rPr>
                <w:iCs/>
              </w:rPr>
              <w:t>Status1/Status3</w:t>
            </w:r>
          </w:p>
        </w:tc>
        <w:tc>
          <w:tcPr>
            <w:tcW w:w="7295" w:type="dxa"/>
          </w:tcPr>
          <w:p w14:paraId="784FBBCB" w14:textId="0EB9D6AC" w:rsidR="00143E83" w:rsidRDefault="00143E83" w:rsidP="003F2061">
            <w:pPr>
              <w:pStyle w:val="NoSpacing"/>
            </w:pPr>
            <w:r>
              <w:t>(is not NULL)</w:t>
            </w:r>
          </w:p>
        </w:tc>
      </w:tr>
      <w:tr w:rsidR="002D61ED" w:rsidRPr="003C4035" w14:paraId="156AC887" w14:textId="77777777" w:rsidTr="003F2061">
        <w:trPr>
          <w:cantSplit/>
          <w:trHeight w:val="216"/>
        </w:trPr>
        <w:tc>
          <w:tcPr>
            <w:tcW w:w="2065" w:type="dxa"/>
            <w:shd w:val="clear" w:color="auto" w:fill="EEECE1" w:themeFill="background2"/>
          </w:tcPr>
          <w:p w14:paraId="5876FA13" w14:textId="4C155BE0" w:rsidR="002D61ED" w:rsidRPr="003C4035" w:rsidRDefault="002D61ED" w:rsidP="00F6016E">
            <w:pPr>
              <w:pStyle w:val="NoSpacing"/>
              <w:rPr>
                <w:b/>
                <w:bCs/>
              </w:rPr>
            </w:pPr>
            <w:r w:rsidRPr="003C4035">
              <w:rPr>
                <w:b/>
                <w:bCs/>
              </w:rPr>
              <w:t>hmis_Client</w:t>
            </w:r>
          </w:p>
        </w:tc>
        <w:tc>
          <w:tcPr>
            <w:tcW w:w="7295" w:type="dxa"/>
            <w:shd w:val="clear" w:color="auto" w:fill="EEECE1" w:themeFill="background2"/>
          </w:tcPr>
          <w:p w14:paraId="67647F0B" w14:textId="5BC7C49A" w:rsidR="002D61ED" w:rsidRPr="003C4035" w:rsidRDefault="00056D05" w:rsidP="00F6016E">
            <w:pPr>
              <w:pStyle w:val="NoSpacing"/>
              <w:rPr>
                <w:b/>
                <w:bCs/>
              </w:rPr>
            </w:pPr>
            <w:r w:rsidRPr="003C4035">
              <w:rPr>
                <w:b/>
                <w:bCs/>
              </w:rPr>
              <w:t>Condition</w:t>
            </w:r>
          </w:p>
        </w:tc>
      </w:tr>
      <w:tr w:rsidR="002D61ED" w:rsidRPr="00956E23" w14:paraId="49CD2FC5" w14:textId="77777777" w:rsidTr="003F2061">
        <w:trPr>
          <w:cantSplit/>
          <w:trHeight w:val="216"/>
        </w:trPr>
        <w:tc>
          <w:tcPr>
            <w:tcW w:w="2065" w:type="dxa"/>
          </w:tcPr>
          <w:p w14:paraId="3C9B9C5D" w14:textId="26B2F3C6" w:rsidR="002D61ED" w:rsidRPr="00956E23" w:rsidRDefault="002D61ED" w:rsidP="00A005D8">
            <w:pPr>
              <w:pStyle w:val="NoSpacing"/>
              <w:rPr>
                <w:iCs/>
              </w:rPr>
            </w:pPr>
            <w:r w:rsidRPr="00956E23">
              <w:rPr>
                <w:rFonts w:cs="Open Sans"/>
                <w:iCs/>
              </w:rPr>
              <w:t>Ethnicity</w:t>
            </w:r>
          </w:p>
        </w:tc>
        <w:tc>
          <w:tcPr>
            <w:tcW w:w="7295" w:type="dxa"/>
          </w:tcPr>
          <w:p w14:paraId="38CA73E7" w14:textId="2B581308" w:rsidR="002D61ED" w:rsidRPr="00956E23" w:rsidRDefault="002D61ED" w:rsidP="00F6016E">
            <w:pPr>
              <w:pStyle w:val="NoSpacing"/>
              <w:rPr>
                <w:iCs/>
              </w:rPr>
            </w:pPr>
            <w:r w:rsidRPr="00956E23">
              <w:rPr>
                <w:iCs/>
              </w:rPr>
              <w:t>not in (0,1)</w:t>
            </w:r>
          </w:p>
        </w:tc>
      </w:tr>
    </w:tbl>
    <w:p w14:paraId="0B2BD288" w14:textId="292BA9F4" w:rsidR="00424FF3" w:rsidRDefault="002E318E" w:rsidP="006A3016">
      <w:pPr>
        <w:pStyle w:val="Heading3"/>
      </w:pPr>
      <w:r w:rsidRPr="00655B0F">
        <w:t>VetStatus</w:t>
      </w:r>
      <w:r w:rsidR="00424FF3">
        <w:t>1</w:t>
      </w:r>
      <w:r w:rsidR="00741942">
        <w:t>/3</w:t>
      </w:r>
    </w:p>
    <w:p w14:paraId="562C0867" w14:textId="77777777" w:rsidR="00143E83" w:rsidRDefault="00143E83" w:rsidP="00143E83">
      <w:r>
        <w:t xml:space="preserve">For the active and data quality cohorts, a count of distinct </w:t>
      </w:r>
      <w:r w:rsidRPr="002D61ED">
        <w:rPr>
          <w:b/>
        </w:rPr>
        <w:t>PersonalID</w:t>
      </w:r>
      <w:r>
        <w:t>s in dq_Enrollment where:</w:t>
      </w:r>
    </w:p>
    <w:tbl>
      <w:tblPr>
        <w:tblStyle w:val="TableGrid"/>
        <w:tblW w:w="9360" w:type="dxa"/>
        <w:tblLook w:val="04A0" w:firstRow="1" w:lastRow="0" w:firstColumn="1" w:lastColumn="0" w:noHBand="0" w:noVBand="1"/>
      </w:tblPr>
      <w:tblGrid>
        <w:gridCol w:w="2357"/>
        <w:gridCol w:w="6982"/>
        <w:gridCol w:w="21"/>
      </w:tblGrid>
      <w:tr w:rsidR="00143E83" w:rsidRPr="00956E23" w14:paraId="4D123CFC" w14:textId="77777777" w:rsidTr="00974782">
        <w:trPr>
          <w:trHeight w:val="216"/>
        </w:trPr>
        <w:tc>
          <w:tcPr>
            <w:tcW w:w="2065" w:type="dxa"/>
            <w:shd w:val="clear" w:color="auto" w:fill="FDE9D9" w:themeFill="accent6" w:themeFillTint="33"/>
          </w:tcPr>
          <w:p w14:paraId="724B4D34" w14:textId="77777777" w:rsidR="00143E83" w:rsidRPr="00956E23" w:rsidRDefault="00143E83" w:rsidP="003F2061">
            <w:pPr>
              <w:pStyle w:val="NoSpacing"/>
              <w:rPr>
                <w:b/>
                <w:bCs/>
              </w:rPr>
            </w:pPr>
            <w:r>
              <w:rPr>
                <w:b/>
                <w:bCs/>
              </w:rPr>
              <w:t>dq_Enrollment</w:t>
            </w:r>
          </w:p>
        </w:tc>
        <w:tc>
          <w:tcPr>
            <w:tcW w:w="6133" w:type="dxa"/>
            <w:gridSpan w:val="2"/>
            <w:shd w:val="clear" w:color="auto" w:fill="FDE9D9" w:themeFill="accent6" w:themeFillTint="33"/>
          </w:tcPr>
          <w:p w14:paraId="4DDDB269" w14:textId="77777777" w:rsidR="00143E83" w:rsidRPr="00956E23" w:rsidRDefault="00143E83" w:rsidP="003F2061">
            <w:pPr>
              <w:pStyle w:val="NoSpacing"/>
              <w:rPr>
                <w:b/>
                <w:bCs/>
              </w:rPr>
            </w:pPr>
            <w:r w:rsidRPr="00956E23">
              <w:rPr>
                <w:b/>
                <w:bCs/>
              </w:rPr>
              <w:t>Condition</w:t>
            </w:r>
            <w:r>
              <w:rPr>
                <w:b/>
                <w:bCs/>
              </w:rPr>
              <w:t xml:space="preserve"> </w:t>
            </w:r>
          </w:p>
        </w:tc>
      </w:tr>
      <w:tr w:rsidR="00143E83" w14:paraId="224CD36A" w14:textId="77777777" w:rsidTr="00974782">
        <w:trPr>
          <w:trHeight w:val="216"/>
        </w:trPr>
        <w:tc>
          <w:tcPr>
            <w:tcW w:w="2065" w:type="dxa"/>
          </w:tcPr>
          <w:p w14:paraId="4FBA7D64" w14:textId="2ADE1AB3" w:rsidR="00143E83" w:rsidRPr="00956E23" w:rsidRDefault="00143E83" w:rsidP="003F2061">
            <w:pPr>
              <w:pStyle w:val="NoSpacing"/>
              <w:rPr>
                <w:iCs/>
              </w:rPr>
            </w:pPr>
            <w:r>
              <w:rPr>
                <w:iCs/>
              </w:rPr>
              <w:t>Status1/Status3</w:t>
            </w:r>
          </w:p>
        </w:tc>
        <w:tc>
          <w:tcPr>
            <w:tcW w:w="6133" w:type="dxa"/>
            <w:gridSpan w:val="2"/>
          </w:tcPr>
          <w:p w14:paraId="40694A1B" w14:textId="7C70330D" w:rsidR="00143E83" w:rsidRDefault="00143E83" w:rsidP="003F2061">
            <w:pPr>
              <w:pStyle w:val="NoSpacing"/>
            </w:pPr>
            <w:r>
              <w:t>1</w:t>
            </w:r>
          </w:p>
        </w:tc>
      </w:tr>
      <w:tr w:rsidR="00475659" w:rsidRPr="003C4035" w14:paraId="78F71909" w14:textId="77777777" w:rsidTr="00974782">
        <w:trPr>
          <w:gridAfter w:val="1"/>
          <w:wAfter w:w="18" w:type="dxa"/>
          <w:trHeight w:val="216"/>
        </w:trPr>
        <w:tc>
          <w:tcPr>
            <w:tcW w:w="2065" w:type="dxa"/>
            <w:shd w:val="clear" w:color="auto" w:fill="EEECE1" w:themeFill="background2"/>
          </w:tcPr>
          <w:p w14:paraId="7BA57468" w14:textId="77777777" w:rsidR="00475659" w:rsidRPr="003C4035" w:rsidRDefault="00475659" w:rsidP="001569D1">
            <w:pPr>
              <w:pStyle w:val="NoSpacing"/>
              <w:rPr>
                <w:b/>
                <w:bCs/>
              </w:rPr>
            </w:pPr>
            <w:r w:rsidRPr="003C4035">
              <w:rPr>
                <w:b/>
                <w:bCs/>
              </w:rPr>
              <w:t>hmis_Client</w:t>
            </w:r>
          </w:p>
        </w:tc>
        <w:tc>
          <w:tcPr>
            <w:tcW w:w="6115" w:type="dxa"/>
            <w:tcBorders>
              <w:bottom w:val="single" w:sz="4" w:space="0" w:color="auto"/>
            </w:tcBorders>
            <w:shd w:val="clear" w:color="auto" w:fill="EEECE1" w:themeFill="background2"/>
          </w:tcPr>
          <w:p w14:paraId="156FB172" w14:textId="77777777" w:rsidR="00475659" w:rsidRPr="003C4035" w:rsidRDefault="00475659" w:rsidP="001569D1">
            <w:pPr>
              <w:pStyle w:val="NoSpacing"/>
              <w:rPr>
                <w:b/>
                <w:bCs/>
              </w:rPr>
            </w:pPr>
            <w:r w:rsidRPr="003C4035">
              <w:rPr>
                <w:b/>
                <w:bCs/>
              </w:rPr>
              <w:t>Condition</w:t>
            </w:r>
          </w:p>
        </w:tc>
      </w:tr>
      <w:tr w:rsidR="002D61ED" w:rsidRPr="00956E23" w14:paraId="1F1F20C6" w14:textId="77777777" w:rsidTr="00974782">
        <w:trPr>
          <w:gridAfter w:val="1"/>
          <w:wAfter w:w="18" w:type="dxa"/>
          <w:trHeight w:val="216"/>
        </w:trPr>
        <w:tc>
          <w:tcPr>
            <w:tcW w:w="2065" w:type="dxa"/>
          </w:tcPr>
          <w:p w14:paraId="21F3D457" w14:textId="4AFDC827" w:rsidR="002D61ED" w:rsidRPr="00956E23" w:rsidRDefault="002E318E" w:rsidP="00A005D8">
            <w:pPr>
              <w:pStyle w:val="NoSpacing"/>
              <w:rPr>
                <w:rFonts w:cs="Open Sans"/>
                <w:bCs/>
              </w:rPr>
            </w:pPr>
            <w:r w:rsidRPr="00956E23">
              <w:rPr>
                <w:rFonts w:cs="Open Sans"/>
                <w:bCs/>
              </w:rPr>
              <w:t>Vet</w:t>
            </w:r>
            <w:r w:rsidR="00E80848" w:rsidRPr="00956E23">
              <w:rPr>
                <w:rFonts w:cs="Open Sans"/>
                <w:bCs/>
              </w:rPr>
              <w:t>eran</w:t>
            </w:r>
            <w:r w:rsidRPr="00956E23">
              <w:rPr>
                <w:rFonts w:cs="Open Sans"/>
                <w:bCs/>
              </w:rPr>
              <w:t>Status</w:t>
            </w:r>
          </w:p>
        </w:tc>
        <w:tc>
          <w:tcPr>
            <w:tcW w:w="6115" w:type="dxa"/>
          </w:tcPr>
          <w:p w14:paraId="2225CC66" w14:textId="19FA7633" w:rsidR="002D61ED" w:rsidRPr="00956E23" w:rsidRDefault="00E80848" w:rsidP="00F6016E">
            <w:pPr>
              <w:pStyle w:val="NoSpacing"/>
              <w:rPr>
                <w:bCs/>
              </w:rPr>
            </w:pPr>
            <w:r w:rsidRPr="00956E23">
              <w:rPr>
                <w:bCs/>
              </w:rPr>
              <w:t xml:space="preserve">Not in (0,1) or is </w:t>
            </w:r>
            <w:r w:rsidR="00143E83">
              <w:rPr>
                <w:bCs/>
              </w:rPr>
              <w:t>NULL</w:t>
            </w:r>
          </w:p>
        </w:tc>
      </w:tr>
    </w:tbl>
    <w:p w14:paraId="1F989F3A" w14:textId="22CCE9C2" w:rsidR="000C20AF" w:rsidRPr="0088191A" w:rsidRDefault="000C20AF" w:rsidP="006A3016">
      <w:pPr>
        <w:pStyle w:val="Heading3"/>
      </w:pPr>
      <w:r w:rsidRPr="0088191A">
        <w:t>RelationshipToHoH1</w:t>
      </w:r>
      <w:r w:rsidR="00741942">
        <w:t>/3</w:t>
      </w:r>
    </w:p>
    <w:p w14:paraId="52C1914A" w14:textId="77777777" w:rsidR="00143E83" w:rsidRDefault="00143E83" w:rsidP="00143E83">
      <w:r>
        <w:t xml:space="preserve">For the active and data quality cohorts, a count of distinct </w:t>
      </w:r>
      <w:r w:rsidRPr="002D61ED">
        <w:rPr>
          <w:b/>
        </w:rPr>
        <w:t>PersonalID</w:t>
      </w:r>
      <w:r>
        <w:t>s in dq_Enrollment where:</w:t>
      </w:r>
    </w:p>
    <w:tbl>
      <w:tblPr>
        <w:tblStyle w:val="TableGrid"/>
        <w:tblW w:w="9360" w:type="dxa"/>
        <w:tblLook w:val="04A0" w:firstRow="1" w:lastRow="0" w:firstColumn="1" w:lastColumn="0" w:noHBand="0" w:noVBand="1"/>
      </w:tblPr>
      <w:tblGrid>
        <w:gridCol w:w="2065"/>
        <w:gridCol w:w="7295"/>
      </w:tblGrid>
      <w:tr w:rsidR="00143E83" w:rsidRPr="00956E23" w14:paraId="3A27EB5C" w14:textId="77777777" w:rsidTr="00974782">
        <w:trPr>
          <w:trHeight w:val="216"/>
        </w:trPr>
        <w:tc>
          <w:tcPr>
            <w:tcW w:w="2065" w:type="dxa"/>
            <w:shd w:val="clear" w:color="auto" w:fill="FDE9D9" w:themeFill="accent6" w:themeFillTint="33"/>
          </w:tcPr>
          <w:p w14:paraId="66EF94A7" w14:textId="77777777" w:rsidR="00143E83" w:rsidRPr="00956E23" w:rsidRDefault="00143E83" w:rsidP="003F2061">
            <w:pPr>
              <w:pStyle w:val="NoSpacing"/>
              <w:rPr>
                <w:b/>
                <w:bCs/>
              </w:rPr>
            </w:pPr>
            <w:bookmarkStart w:id="932" w:name="_Hlk37407545"/>
            <w:r>
              <w:rPr>
                <w:b/>
                <w:bCs/>
              </w:rPr>
              <w:t>dq_Enrollment</w:t>
            </w:r>
          </w:p>
        </w:tc>
        <w:tc>
          <w:tcPr>
            <w:tcW w:w="7295" w:type="dxa"/>
            <w:shd w:val="clear" w:color="auto" w:fill="FDE9D9" w:themeFill="accent6" w:themeFillTint="33"/>
          </w:tcPr>
          <w:p w14:paraId="1026C388" w14:textId="77777777" w:rsidR="00143E83" w:rsidRPr="00956E23" w:rsidRDefault="00143E83" w:rsidP="003F2061">
            <w:pPr>
              <w:pStyle w:val="NoSpacing"/>
              <w:rPr>
                <w:b/>
                <w:bCs/>
              </w:rPr>
            </w:pPr>
            <w:r w:rsidRPr="00956E23">
              <w:rPr>
                <w:b/>
                <w:bCs/>
              </w:rPr>
              <w:t>Condition</w:t>
            </w:r>
            <w:r>
              <w:rPr>
                <w:b/>
                <w:bCs/>
              </w:rPr>
              <w:t xml:space="preserve"> </w:t>
            </w:r>
          </w:p>
        </w:tc>
      </w:tr>
      <w:tr w:rsidR="00143E83" w14:paraId="4AEA7588" w14:textId="77777777" w:rsidTr="00974782">
        <w:trPr>
          <w:trHeight w:val="216"/>
        </w:trPr>
        <w:tc>
          <w:tcPr>
            <w:tcW w:w="2065" w:type="dxa"/>
          </w:tcPr>
          <w:p w14:paraId="7049A123" w14:textId="77777777" w:rsidR="00143E83" w:rsidRPr="00956E23" w:rsidRDefault="00143E83" w:rsidP="003F2061">
            <w:pPr>
              <w:pStyle w:val="NoSpacing"/>
              <w:rPr>
                <w:iCs/>
              </w:rPr>
            </w:pPr>
            <w:r>
              <w:rPr>
                <w:iCs/>
              </w:rPr>
              <w:t>Status1/Status3</w:t>
            </w:r>
          </w:p>
        </w:tc>
        <w:tc>
          <w:tcPr>
            <w:tcW w:w="7295" w:type="dxa"/>
          </w:tcPr>
          <w:p w14:paraId="53B7BD6A" w14:textId="2E10942A" w:rsidR="00143E83" w:rsidRDefault="003F2061" w:rsidP="003F2061">
            <w:pPr>
              <w:pStyle w:val="NoSpacing"/>
            </w:pPr>
            <w:r>
              <w:t xml:space="preserve">Is not null </w:t>
            </w:r>
          </w:p>
        </w:tc>
      </w:tr>
      <w:tr w:rsidR="00974782" w14:paraId="15B7D0BE" w14:textId="77777777" w:rsidTr="00974782">
        <w:trPr>
          <w:trHeight w:val="216"/>
        </w:trPr>
        <w:tc>
          <w:tcPr>
            <w:tcW w:w="2065" w:type="dxa"/>
            <w:shd w:val="clear" w:color="auto" w:fill="EEECE1" w:themeFill="background2"/>
          </w:tcPr>
          <w:p w14:paraId="60DDA340" w14:textId="6435649D" w:rsidR="00974782" w:rsidRDefault="00974782" w:rsidP="00974782">
            <w:pPr>
              <w:pStyle w:val="NoSpacing"/>
              <w:rPr>
                <w:iCs/>
              </w:rPr>
            </w:pPr>
            <w:r w:rsidRPr="003C4035">
              <w:rPr>
                <w:rFonts w:ascii="Calibri" w:hAnsi="Calibri" w:cs="Calibri"/>
                <w:b/>
                <w:bCs/>
              </w:rPr>
              <w:t>hmis_Enrollment</w:t>
            </w:r>
          </w:p>
        </w:tc>
        <w:tc>
          <w:tcPr>
            <w:tcW w:w="7295" w:type="dxa"/>
            <w:shd w:val="clear" w:color="auto" w:fill="EEECE1" w:themeFill="background2"/>
          </w:tcPr>
          <w:p w14:paraId="31CCB7E6" w14:textId="6F61C7FA" w:rsidR="00974782" w:rsidRDefault="00974782" w:rsidP="00974782">
            <w:pPr>
              <w:pStyle w:val="NoSpacing"/>
            </w:pPr>
            <w:r w:rsidRPr="003C4035">
              <w:rPr>
                <w:rFonts w:ascii="Calibri" w:hAnsi="Calibri" w:cs="Calibri"/>
                <w:b/>
                <w:bCs/>
                <w:color w:val="000000"/>
              </w:rPr>
              <w:t>Condition</w:t>
            </w:r>
          </w:p>
        </w:tc>
      </w:tr>
      <w:tr w:rsidR="00974782" w14:paraId="6B6F8314" w14:textId="77777777" w:rsidTr="00974782">
        <w:trPr>
          <w:trHeight w:val="216"/>
        </w:trPr>
        <w:tc>
          <w:tcPr>
            <w:tcW w:w="2065" w:type="dxa"/>
          </w:tcPr>
          <w:p w14:paraId="4CFC4D55" w14:textId="1541C612" w:rsidR="00974782" w:rsidRDefault="00974782" w:rsidP="00974782">
            <w:pPr>
              <w:pStyle w:val="NoSpacing"/>
              <w:rPr>
                <w:iCs/>
              </w:rPr>
            </w:pPr>
            <w:r w:rsidRPr="00956E23">
              <w:rPr>
                <w:rFonts w:ascii="Calibri" w:hAnsi="Calibri" w:cs="Calibri"/>
              </w:rPr>
              <w:t>RelationshipToHoH</w:t>
            </w:r>
          </w:p>
        </w:tc>
        <w:tc>
          <w:tcPr>
            <w:tcW w:w="7295" w:type="dxa"/>
          </w:tcPr>
          <w:p w14:paraId="062F9B8F" w14:textId="17586AF2" w:rsidR="00974782" w:rsidRDefault="00974782" w:rsidP="00974782">
            <w:pPr>
              <w:pStyle w:val="NoSpacing"/>
            </w:pPr>
            <w:r w:rsidRPr="00956E23">
              <w:rPr>
                <w:rFonts w:ascii="Calibri" w:hAnsi="Calibri" w:cs="Calibri"/>
              </w:rPr>
              <w:t>Not between 1 and 5</w:t>
            </w:r>
          </w:p>
        </w:tc>
      </w:tr>
    </w:tbl>
    <w:bookmarkEnd w:id="932"/>
    <w:p w14:paraId="022CC663" w14:textId="2A306BA1" w:rsidR="00424FF3" w:rsidRDefault="00424FF3" w:rsidP="006A3016">
      <w:pPr>
        <w:pStyle w:val="Heading3"/>
      </w:pPr>
      <w:r>
        <w:t>DisablingCond1</w:t>
      </w:r>
      <w:r w:rsidR="00741942">
        <w:t>/3</w:t>
      </w:r>
    </w:p>
    <w:p w14:paraId="16C389DA" w14:textId="5A11FD49" w:rsidR="002F2FF8" w:rsidRDefault="002F2FF8" w:rsidP="00BC0469">
      <w:r>
        <w:t xml:space="preserve">A count of distinct </w:t>
      </w:r>
      <w:r>
        <w:rPr>
          <w:b/>
        </w:rPr>
        <w:t>EnrollmentID</w:t>
      </w:r>
      <w:r w:rsidRPr="002D61ED">
        <w:t>s</w:t>
      </w:r>
      <w:r>
        <w:t xml:space="preserve"> in </w:t>
      </w:r>
      <w:r w:rsidR="00974782">
        <w:t>dq</w:t>
      </w:r>
      <w:r>
        <w:t>_Enrollment where:</w:t>
      </w:r>
    </w:p>
    <w:tbl>
      <w:tblPr>
        <w:tblStyle w:val="TableGrid"/>
        <w:tblW w:w="9360" w:type="dxa"/>
        <w:tblLook w:val="04A0" w:firstRow="1" w:lastRow="0" w:firstColumn="1" w:lastColumn="0" w:noHBand="0" w:noVBand="1"/>
      </w:tblPr>
      <w:tblGrid>
        <w:gridCol w:w="2065"/>
        <w:gridCol w:w="7295"/>
      </w:tblGrid>
      <w:tr w:rsidR="00974782" w:rsidRPr="00956E23" w14:paraId="5D8BE046" w14:textId="77777777" w:rsidTr="00C34F4A">
        <w:trPr>
          <w:trHeight w:val="216"/>
        </w:trPr>
        <w:tc>
          <w:tcPr>
            <w:tcW w:w="2065" w:type="dxa"/>
            <w:shd w:val="clear" w:color="auto" w:fill="FDE9D9" w:themeFill="accent6" w:themeFillTint="33"/>
          </w:tcPr>
          <w:p w14:paraId="3947932E" w14:textId="77777777" w:rsidR="00974782" w:rsidRPr="00956E23" w:rsidRDefault="00974782" w:rsidP="00C34F4A">
            <w:pPr>
              <w:pStyle w:val="NoSpacing"/>
              <w:rPr>
                <w:b/>
                <w:bCs/>
              </w:rPr>
            </w:pPr>
            <w:r>
              <w:rPr>
                <w:b/>
                <w:bCs/>
              </w:rPr>
              <w:t>dq_Enrollment</w:t>
            </w:r>
          </w:p>
        </w:tc>
        <w:tc>
          <w:tcPr>
            <w:tcW w:w="7295" w:type="dxa"/>
            <w:shd w:val="clear" w:color="auto" w:fill="FDE9D9" w:themeFill="accent6" w:themeFillTint="33"/>
          </w:tcPr>
          <w:p w14:paraId="09E627A7" w14:textId="77777777" w:rsidR="00974782" w:rsidRPr="00956E23" w:rsidRDefault="00974782" w:rsidP="00C34F4A">
            <w:pPr>
              <w:pStyle w:val="NoSpacing"/>
              <w:rPr>
                <w:b/>
                <w:bCs/>
              </w:rPr>
            </w:pPr>
            <w:r w:rsidRPr="00956E23">
              <w:rPr>
                <w:b/>
                <w:bCs/>
              </w:rPr>
              <w:t>Condition</w:t>
            </w:r>
            <w:r>
              <w:rPr>
                <w:b/>
                <w:bCs/>
              </w:rPr>
              <w:t xml:space="preserve"> </w:t>
            </w:r>
          </w:p>
        </w:tc>
      </w:tr>
      <w:tr w:rsidR="00974782" w14:paraId="380C4025" w14:textId="77777777" w:rsidTr="00C34F4A">
        <w:trPr>
          <w:trHeight w:val="216"/>
        </w:trPr>
        <w:tc>
          <w:tcPr>
            <w:tcW w:w="2065" w:type="dxa"/>
          </w:tcPr>
          <w:p w14:paraId="5A27B685" w14:textId="77777777" w:rsidR="00974782" w:rsidRPr="00956E23" w:rsidRDefault="00974782" w:rsidP="00C34F4A">
            <w:pPr>
              <w:pStyle w:val="NoSpacing"/>
              <w:rPr>
                <w:iCs/>
              </w:rPr>
            </w:pPr>
            <w:r>
              <w:rPr>
                <w:iCs/>
              </w:rPr>
              <w:t>Status1/Status3</w:t>
            </w:r>
          </w:p>
        </w:tc>
        <w:tc>
          <w:tcPr>
            <w:tcW w:w="7295" w:type="dxa"/>
          </w:tcPr>
          <w:p w14:paraId="4091E508" w14:textId="77777777" w:rsidR="00974782" w:rsidRDefault="00974782" w:rsidP="00C34F4A">
            <w:pPr>
              <w:pStyle w:val="NoSpacing"/>
            </w:pPr>
            <w:r>
              <w:t xml:space="preserve">Is not null </w:t>
            </w:r>
          </w:p>
        </w:tc>
      </w:tr>
      <w:tr w:rsidR="00974782" w14:paraId="409EAED2" w14:textId="77777777" w:rsidTr="00C34F4A">
        <w:trPr>
          <w:trHeight w:val="216"/>
        </w:trPr>
        <w:tc>
          <w:tcPr>
            <w:tcW w:w="2065" w:type="dxa"/>
            <w:shd w:val="clear" w:color="auto" w:fill="EEECE1" w:themeFill="background2"/>
          </w:tcPr>
          <w:p w14:paraId="490595EB" w14:textId="77777777" w:rsidR="00974782" w:rsidRDefault="00974782" w:rsidP="00C34F4A">
            <w:pPr>
              <w:pStyle w:val="NoSpacing"/>
              <w:rPr>
                <w:iCs/>
              </w:rPr>
            </w:pPr>
            <w:r w:rsidRPr="003C4035">
              <w:rPr>
                <w:rFonts w:ascii="Calibri" w:hAnsi="Calibri" w:cs="Calibri"/>
                <w:b/>
                <w:bCs/>
              </w:rPr>
              <w:t>hmis_Enrollment</w:t>
            </w:r>
          </w:p>
        </w:tc>
        <w:tc>
          <w:tcPr>
            <w:tcW w:w="7295" w:type="dxa"/>
            <w:shd w:val="clear" w:color="auto" w:fill="EEECE1" w:themeFill="background2"/>
          </w:tcPr>
          <w:p w14:paraId="76554756" w14:textId="77777777" w:rsidR="00974782" w:rsidRDefault="00974782" w:rsidP="00C34F4A">
            <w:pPr>
              <w:pStyle w:val="NoSpacing"/>
            </w:pPr>
            <w:r w:rsidRPr="003C4035">
              <w:rPr>
                <w:rFonts w:ascii="Calibri" w:hAnsi="Calibri" w:cs="Calibri"/>
                <w:b/>
                <w:bCs/>
                <w:color w:val="000000"/>
              </w:rPr>
              <w:t>Condition</w:t>
            </w:r>
          </w:p>
        </w:tc>
      </w:tr>
      <w:tr w:rsidR="00974782" w14:paraId="420344D7" w14:textId="77777777" w:rsidTr="00C34F4A">
        <w:trPr>
          <w:trHeight w:val="216"/>
        </w:trPr>
        <w:tc>
          <w:tcPr>
            <w:tcW w:w="2065" w:type="dxa"/>
          </w:tcPr>
          <w:p w14:paraId="22A57C71" w14:textId="573ACFC1" w:rsidR="00974782" w:rsidRDefault="00974782" w:rsidP="00974782">
            <w:pPr>
              <w:pStyle w:val="NoSpacing"/>
              <w:rPr>
                <w:iCs/>
              </w:rPr>
            </w:pPr>
            <w:r w:rsidRPr="00956E23">
              <w:rPr>
                <w:rFonts w:cs="Open Sans"/>
                <w:iCs/>
              </w:rPr>
              <w:t>DisablingCondition</w:t>
            </w:r>
          </w:p>
        </w:tc>
        <w:tc>
          <w:tcPr>
            <w:tcW w:w="7295" w:type="dxa"/>
          </w:tcPr>
          <w:p w14:paraId="41A3BFD6" w14:textId="058FFAD5" w:rsidR="00974782" w:rsidRDefault="00974782" w:rsidP="00974782">
            <w:pPr>
              <w:pStyle w:val="NoSpacing"/>
            </w:pPr>
            <w:r>
              <w:t>not in (0,1)</w:t>
            </w:r>
          </w:p>
        </w:tc>
      </w:tr>
    </w:tbl>
    <w:p w14:paraId="0784FED5" w14:textId="1E9DC327" w:rsidR="00424FF3" w:rsidRDefault="00424FF3" w:rsidP="006A3016">
      <w:pPr>
        <w:pStyle w:val="Heading3"/>
      </w:pPr>
      <w:r>
        <w:t>LivingSituation1</w:t>
      </w:r>
      <w:r w:rsidR="00741942">
        <w:t>/3</w:t>
      </w:r>
    </w:p>
    <w:p w14:paraId="6E627129" w14:textId="410CDC08" w:rsidR="002F2FF8" w:rsidRDefault="002F2FF8" w:rsidP="00BC0469">
      <w:r>
        <w:t xml:space="preserve">A count of distinct </w:t>
      </w:r>
      <w:r>
        <w:rPr>
          <w:b/>
        </w:rPr>
        <w:t>EnrollmentID</w:t>
      </w:r>
      <w:r w:rsidRPr="002D61ED">
        <w:t>s</w:t>
      </w:r>
      <w:r>
        <w:t xml:space="preserve"> in </w:t>
      </w:r>
      <w:r w:rsidR="00974782">
        <w:t>dq</w:t>
      </w:r>
      <w:r>
        <w:t>_Enrollment where:</w:t>
      </w:r>
    </w:p>
    <w:tbl>
      <w:tblPr>
        <w:tblStyle w:val="TableGrid"/>
        <w:tblW w:w="9360" w:type="dxa"/>
        <w:tblLook w:val="04A0" w:firstRow="1" w:lastRow="0" w:firstColumn="1" w:lastColumn="0" w:noHBand="0" w:noVBand="1"/>
      </w:tblPr>
      <w:tblGrid>
        <w:gridCol w:w="3115"/>
        <w:gridCol w:w="3120"/>
        <w:gridCol w:w="3115"/>
        <w:gridCol w:w="10"/>
      </w:tblGrid>
      <w:tr w:rsidR="002F2FF8" w:rsidRPr="00956E23" w14:paraId="710B92F7" w14:textId="77777777" w:rsidTr="00143E83">
        <w:trPr>
          <w:gridAfter w:val="1"/>
          <w:wAfter w:w="10" w:type="dxa"/>
          <w:trHeight w:val="216"/>
        </w:trPr>
        <w:tc>
          <w:tcPr>
            <w:tcW w:w="3115" w:type="dxa"/>
            <w:shd w:val="clear" w:color="auto" w:fill="FDE9D9" w:themeFill="accent6" w:themeFillTint="33"/>
          </w:tcPr>
          <w:p w14:paraId="519C12A0" w14:textId="7A999F71" w:rsidR="002F2FF8" w:rsidRPr="00956E23" w:rsidRDefault="003F2061" w:rsidP="002F2FF8">
            <w:pPr>
              <w:pStyle w:val="NoSpacing"/>
              <w:rPr>
                <w:b/>
                <w:bCs/>
              </w:rPr>
            </w:pPr>
            <w:r>
              <w:rPr>
                <w:b/>
                <w:bCs/>
              </w:rPr>
              <w:t>dq</w:t>
            </w:r>
            <w:r w:rsidR="002F2FF8">
              <w:rPr>
                <w:b/>
                <w:bCs/>
              </w:rPr>
              <w:t>_Enrollment</w:t>
            </w:r>
          </w:p>
        </w:tc>
        <w:tc>
          <w:tcPr>
            <w:tcW w:w="3120" w:type="dxa"/>
            <w:shd w:val="clear" w:color="auto" w:fill="FDE9D9" w:themeFill="accent6" w:themeFillTint="33"/>
          </w:tcPr>
          <w:p w14:paraId="6B837125" w14:textId="77777777" w:rsidR="002F2FF8" w:rsidRPr="00956E23" w:rsidRDefault="002F2FF8" w:rsidP="002F2FF8">
            <w:pPr>
              <w:pStyle w:val="NoSpacing"/>
              <w:rPr>
                <w:b/>
                <w:bCs/>
              </w:rPr>
            </w:pPr>
            <w:r w:rsidRPr="00956E23">
              <w:rPr>
                <w:b/>
                <w:bCs/>
              </w:rPr>
              <w:t>Condition</w:t>
            </w:r>
            <w:r>
              <w:rPr>
                <w:b/>
                <w:bCs/>
              </w:rPr>
              <w:t xml:space="preserve"> 1</w:t>
            </w:r>
          </w:p>
        </w:tc>
        <w:tc>
          <w:tcPr>
            <w:tcW w:w="3115" w:type="dxa"/>
            <w:shd w:val="clear" w:color="auto" w:fill="FDE9D9" w:themeFill="accent6" w:themeFillTint="33"/>
          </w:tcPr>
          <w:p w14:paraId="2C987D4C" w14:textId="77777777" w:rsidR="002F2FF8" w:rsidRPr="00956E23" w:rsidRDefault="002F2FF8" w:rsidP="002F2FF8">
            <w:pPr>
              <w:pStyle w:val="NoSpacing"/>
              <w:rPr>
                <w:b/>
                <w:bCs/>
              </w:rPr>
            </w:pPr>
            <w:r>
              <w:rPr>
                <w:b/>
                <w:bCs/>
              </w:rPr>
              <w:t>or Condition 2</w:t>
            </w:r>
          </w:p>
        </w:tc>
      </w:tr>
      <w:tr w:rsidR="00143E83" w14:paraId="4D9D044B" w14:textId="77777777" w:rsidTr="00143E83">
        <w:trPr>
          <w:trHeight w:val="216"/>
        </w:trPr>
        <w:tc>
          <w:tcPr>
            <w:tcW w:w="3115" w:type="dxa"/>
          </w:tcPr>
          <w:p w14:paraId="3F98B791" w14:textId="77777777" w:rsidR="00143E83" w:rsidRPr="00956E23" w:rsidRDefault="00143E83" w:rsidP="003F2061">
            <w:pPr>
              <w:pStyle w:val="NoSpacing"/>
              <w:rPr>
                <w:iCs/>
              </w:rPr>
            </w:pPr>
            <w:r>
              <w:rPr>
                <w:iCs/>
              </w:rPr>
              <w:t>Status1/Status3</w:t>
            </w:r>
          </w:p>
        </w:tc>
        <w:tc>
          <w:tcPr>
            <w:tcW w:w="3120" w:type="dxa"/>
          </w:tcPr>
          <w:p w14:paraId="2750ABB4" w14:textId="77777777" w:rsidR="00143E83" w:rsidRDefault="00143E83" w:rsidP="003F2061">
            <w:pPr>
              <w:pStyle w:val="NoSpacing"/>
            </w:pPr>
            <w:r>
              <w:t>1</w:t>
            </w:r>
          </w:p>
        </w:tc>
        <w:tc>
          <w:tcPr>
            <w:tcW w:w="3125" w:type="dxa"/>
            <w:gridSpan w:val="2"/>
          </w:tcPr>
          <w:p w14:paraId="60C701CD" w14:textId="3921B53B" w:rsidR="00143E83" w:rsidRDefault="00143E83" w:rsidP="003F2061">
            <w:pPr>
              <w:pStyle w:val="NoSpacing"/>
            </w:pPr>
            <w:r>
              <w:t>Not NULL</w:t>
            </w:r>
          </w:p>
        </w:tc>
      </w:tr>
      <w:tr w:rsidR="002F2FF8" w14:paraId="46189D85" w14:textId="77777777" w:rsidTr="00143E83">
        <w:trPr>
          <w:gridAfter w:val="1"/>
          <w:wAfter w:w="10" w:type="dxa"/>
          <w:trHeight w:val="216"/>
        </w:trPr>
        <w:tc>
          <w:tcPr>
            <w:tcW w:w="3115" w:type="dxa"/>
          </w:tcPr>
          <w:p w14:paraId="0EB79112" w14:textId="77777777" w:rsidR="002F2FF8" w:rsidRDefault="002F2FF8" w:rsidP="002F2FF8">
            <w:pPr>
              <w:pStyle w:val="NoSpacing"/>
              <w:rPr>
                <w:iCs/>
              </w:rPr>
            </w:pPr>
            <w:r>
              <w:rPr>
                <w:iCs/>
              </w:rPr>
              <w:t>RelationshipToHoH</w:t>
            </w:r>
          </w:p>
        </w:tc>
        <w:tc>
          <w:tcPr>
            <w:tcW w:w="3120" w:type="dxa"/>
          </w:tcPr>
          <w:p w14:paraId="33451F01" w14:textId="5D327737" w:rsidR="002F2FF8" w:rsidRDefault="002F2FF8" w:rsidP="002F2FF8">
            <w:pPr>
              <w:pStyle w:val="NoSpacing"/>
            </w:pPr>
            <w:r>
              <w:t>-</w:t>
            </w:r>
            <w:r w:rsidR="00143E83">
              <w:t>-</w:t>
            </w:r>
          </w:p>
        </w:tc>
        <w:tc>
          <w:tcPr>
            <w:tcW w:w="3115" w:type="dxa"/>
          </w:tcPr>
          <w:p w14:paraId="7DC33D6E" w14:textId="77777777" w:rsidR="002F2FF8" w:rsidRDefault="002F2FF8" w:rsidP="002F2FF8">
            <w:pPr>
              <w:pStyle w:val="NoSpacing"/>
            </w:pPr>
            <w:r>
              <w:t>1</w:t>
            </w:r>
          </w:p>
        </w:tc>
      </w:tr>
    </w:tbl>
    <w:p w14:paraId="395FDB32" w14:textId="77777777" w:rsidR="002F2FF8" w:rsidRDefault="002F2FF8" w:rsidP="002F2FF8">
      <w:r>
        <w:t xml:space="preserve">And: </w:t>
      </w:r>
    </w:p>
    <w:tbl>
      <w:tblPr>
        <w:tblStyle w:val="TableGrid"/>
        <w:tblW w:w="9355" w:type="dxa"/>
        <w:tblLook w:val="04A0" w:firstRow="1" w:lastRow="0" w:firstColumn="1" w:lastColumn="0" w:noHBand="0" w:noVBand="1"/>
      </w:tblPr>
      <w:tblGrid>
        <w:gridCol w:w="3235"/>
        <w:gridCol w:w="6120"/>
      </w:tblGrid>
      <w:tr w:rsidR="00956E23" w:rsidRPr="003C4035" w14:paraId="77209931" w14:textId="6F660252" w:rsidTr="00956E23">
        <w:trPr>
          <w:cantSplit/>
          <w:trHeight w:val="216"/>
        </w:trPr>
        <w:tc>
          <w:tcPr>
            <w:tcW w:w="3235" w:type="dxa"/>
            <w:shd w:val="clear" w:color="auto" w:fill="EEECE1" w:themeFill="background2"/>
          </w:tcPr>
          <w:p w14:paraId="1ECC72F3" w14:textId="0D0FD650" w:rsidR="00956E23" w:rsidRPr="003C4035" w:rsidRDefault="00956E23" w:rsidP="00F6016E">
            <w:pPr>
              <w:pStyle w:val="NoSpacing"/>
              <w:rPr>
                <w:b/>
                <w:bCs/>
              </w:rPr>
            </w:pPr>
            <w:r w:rsidRPr="003C4035">
              <w:rPr>
                <w:b/>
                <w:bCs/>
              </w:rPr>
              <w:t>hmis_Enrollment</w:t>
            </w:r>
          </w:p>
        </w:tc>
        <w:tc>
          <w:tcPr>
            <w:tcW w:w="6120" w:type="dxa"/>
            <w:shd w:val="clear" w:color="auto" w:fill="EEECE1" w:themeFill="background2"/>
          </w:tcPr>
          <w:p w14:paraId="2462A354" w14:textId="6C26B8B1" w:rsidR="00956E23" w:rsidRPr="003C4035" w:rsidRDefault="00956E23" w:rsidP="00F6016E">
            <w:pPr>
              <w:pStyle w:val="NoSpacing"/>
              <w:rPr>
                <w:b/>
                <w:bCs/>
              </w:rPr>
            </w:pPr>
            <w:r w:rsidRPr="003C4035">
              <w:rPr>
                <w:b/>
                <w:bCs/>
              </w:rPr>
              <w:t>Condition</w:t>
            </w:r>
          </w:p>
        </w:tc>
      </w:tr>
      <w:tr w:rsidR="00956E23" w14:paraId="713C41EC" w14:textId="7D427750" w:rsidTr="00956E23">
        <w:trPr>
          <w:cantSplit/>
          <w:trHeight w:val="216"/>
        </w:trPr>
        <w:tc>
          <w:tcPr>
            <w:tcW w:w="3235" w:type="dxa"/>
          </w:tcPr>
          <w:p w14:paraId="38A1D82C" w14:textId="50681346" w:rsidR="00956E23" w:rsidRPr="00956E23" w:rsidRDefault="00956E23" w:rsidP="00956E23">
            <w:pPr>
              <w:pStyle w:val="NoSpacing"/>
              <w:rPr>
                <w:iCs/>
              </w:rPr>
            </w:pPr>
            <w:r w:rsidRPr="00956E23">
              <w:rPr>
                <w:rFonts w:cs="Open Sans"/>
                <w:iCs/>
              </w:rPr>
              <w:t>LivingSituation</w:t>
            </w:r>
          </w:p>
        </w:tc>
        <w:tc>
          <w:tcPr>
            <w:tcW w:w="6120" w:type="dxa"/>
          </w:tcPr>
          <w:p w14:paraId="33EEF510" w14:textId="2338DA8B" w:rsidR="00956E23" w:rsidRDefault="00956E23" w:rsidP="00956E23">
            <w:pPr>
              <w:pStyle w:val="NoSpacing"/>
            </w:pPr>
            <w:r>
              <w:t xml:space="preserve">in (8,9,99) or is </w:t>
            </w:r>
            <w:r w:rsidR="00143E83">
              <w:t>NULL</w:t>
            </w:r>
          </w:p>
        </w:tc>
      </w:tr>
    </w:tbl>
    <w:p w14:paraId="33BC7041" w14:textId="25546378" w:rsidR="00424FF3" w:rsidRDefault="00424FF3" w:rsidP="006A3016">
      <w:pPr>
        <w:pStyle w:val="Heading3"/>
      </w:pPr>
      <w:r>
        <w:t>LengthOfStay1</w:t>
      </w:r>
      <w:r w:rsidR="00741942">
        <w:t>/3</w:t>
      </w:r>
    </w:p>
    <w:p w14:paraId="23037B61" w14:textId="094C0993" w:rsidR="002F2FF8" w:rsidRDefault="002F2FF8" w:rsidP="00BC0469">
      <w:r>
        <w:t xml:space="preserve">A count of distinct </w:t>
      </w:r>
      <w:r>
        <w:rPr>
          <w:b/>
        </w:rPr>
        <w:t>EnrollmentID</w:t>
      </w:r>
      <w:r w:rsidRPr="002D61ED">
        <w:t>s</w:t>
      </w:r>
      <w:r>
        <w:t xml:space="preserve"> in </w:t>
      </w:r>
      <w:r w:rsidR="00974782">
        <w:t>dq</w:t>
      </w:r>
      <w:r>
        <w:t>_Enrollment where:</w:t>
      </w:r>
    </w:p>
    <w:tbl>
      <w:tblPr>
        <w:tblStyle w:val="TableGrid"/>
        <w:tblW w:w="9360" w:type="dxa"/>
        <w:tblLook w:val="04A0" w:firstRow="1" w:lastRow="0" w:firstColumn="1" w:lastColumn="0" w:noHBand="0" w:noVBand="1"/>
      </w:tblPr>
      <w:tblGrid>
        <w:gridCol w:w="3114"/>
        <w:gridCol w:w="3120"/>
        <w:gridCol w:w="3116"/>
        <w:gridCol w:w="10"/>
      </w:tblGrid>
      <w:tr w:rsidR="002F2FF8" w:rsidRPr="00956E23" w14:paraId="75E2BAC8" w14:textId="77777777" w:rsidTr="003F2061">
        <w:trPr>
          <w:gridAfter w:val="1"/>
          <w:wAfter w:w="10" w:type="dxa"/>
          <w:trHeight w:val="216"/>
        </w:trPr>
        <w:tc>
          <w:tcPr>
            <w:tcW w:w="3114" w:type="dxa"/>
            <w:shd w:val="clear" w:color="auto" w:fill="FDE9D9" w:themeFill="accent6" w:themeFillTint="33"/>
          </w:tcPr>
          <w:p w14:paraId="57A0FC32" w14:textId="1517CA8D" w:rsidR="002F2FF8" w:rsidRPr="00956E23" w:rsidRDefault="003F2061" w:rsidP="002F2FF8">
            <w:pPr>
              <w:pStyle w:val="NoSpacing"/>
              <w:rPr>
                <w:b/>
                <w:bCs/>
              </w:rPr>
            </w:pPr>
            <w:r>
              <w:rPr>
                <w:b/>
                <w:bCs/>
              </w:rPr>
              <w:t>dq</w:t>
            </w:r>
            <w:r w:rsidR="002F2FF8">
              <w:rPr>
                <w:b/>
                <w:bCs/>
              </w:rPr>
              <w:t>_Enrollment</w:t>
            </w:r>
          </w:p>
        </w:tc>
        <w:tc>
          <w:tcPr>
            <w:tcW w:w="3120" w:type="dxa"/>
            <w:shd w:val="clear" w:color="auto" w:fill="FDE9D9" w:themeFill="accent6" w:themeFillTint="33"/>
          </w:tcPr>
          <w:p w14:paraId="55F800B3" w14:textId="77777777" w:rsidR="002F2FF8" w:rsidRPr="00956E23" w:rsidRDefault="002F2FF8" w:rsidP="002F2FF8">
            <w:pPr>
              <w:pStyle w:val="NoSpacing"/>
              <w:rPr>
                <w:b/>
                <w:bCs/>
              </w:rPr>
            </w:pPr>
            <w:r w:rsidRPr="00956E23">
              <w:rPr>
                <w:b/>
                <w:bCs/>
              </w:rPr>
              <w:t>Condition</w:t>
            </w:r>
            <w:r>
              <w:rPr>
                <w:b/>
                <w:bCs/>
              </w:rPr>
              <w:t xml:space="preserve"> 1</w:t>
            </w:r>
          </w:p>
        </w:tc>
        <w:tc>
          <w:tcPr>
            <w:tcW w:w="3116" w:type="dxa"/>
            <w:shd w:val="clear" w:color="auto" w:fill="FDE9D9" w:themeFill="accent6" w:themeFillTint="33"/>
          </w:tcPr>
          <w:p w14:paraId="263FBA81" w14:textId="77777777" w:rsidR="002F2FF8" w:rsidRPr="00956E23" w:rsidRDefault="002F2FF8" w:rsidP="002F2FF8">
            <w:pPr>
              <w:pStyle w:val="NoSpacing"/>
              <w:rPr>
                <w:b/>
                <w:bCs/>
              </w:rPr>
            </w:pPr>
            <w:r>
              <w:rPr>
                <w:b/>
                <w:bCs/>
              </w:rPr>
              <w:t>or Condition 2</w:t>
            </w:r>
          </w:p>
        </w:tc>
      </w:tr>
      <w:tr w:rsidR="003F2061" w14:paraId="0AB7F264" w14:textId="77777777" w:rsidTr="003F2061">
        <w:trPr>
          <w:trHeight w:val="216"/>
        </w:trPr>
        <w:tc>
          <w:tcPr>
            <w:tcW w:w="3114" w:type="dxa"/>
          </w:tcPr>
          <w:p w14:paraId="16F82627" w14:textId="77777777" w:rsidR="003F2061" w:rsidRPr="00956E23" w:rsidRDefault="003F2061" w:rsidP="003F2061">
            <w:pPr>
              <w:pStyle w:val="NoSpacing"/>
              <w:rPr>
                <w:iCs/>
              </w:rPr>
            </w:pPr>
            <w:r>
              <w:rPr>
                <w:iCs/>
              </w:rPr>
              <w:t>Status1/Status3</w:t>
            </w:r>
          </w:p>
        </w:tc>
        <w:tc>
          <w:tcPr>
            <w:tcW w:w="3120" w:type="dxa"/>
          </w:tcPr>
          <w:p w14:paraId="48DC6F99" w14:textId="77777777" w:rsidR="003F2061" w:rsidRDefault="003F2061" w:rsidP="003F2061">
            <w:pPr>
              <w:pStyle w:val="NoSpacing"/>
            </w:pPr>
            <w:r>
              <w:t>1</w:t>
            </w:r>
          </w:p>
        </w:tc>
        <w:tc>
          <w:tcPr>
            <w:tcW w:w="3126" w:type="dxa"/>
            <w:gridSpan w:val="2"/>
          </w:tcPr>
          <w:p w14:paraId="4BB21AB8" w14:textId="77777777" w:rsidR="003F2061" w:rsidRDefault="003F2061" w:rsidP="003F2061">
            <w:pPr>
              <w:pStyle w:val="NoSpacing"/>
            </w:pPr>
            <w:r>
              <w:t>Not NULL</w:t>
            </w:r>
          </w:p>
        </w:tc>
      </w:tr>
      <w:tr w:rsidR="003F2061" w14:paraId="72D88D4F" w14:textId="77777777" w:rsidTr="003F2061">
        <w:trPr>
          <w:gridAfter w:val="1"/>
          <w:wAfter w:w="10" w:type="dxa"/>
          <w:trHeight w:val="216"/>
        </w:trPr>
        <w:tc>
          <w:tcPr>
            <w:tcW w:w="3114" w:type="dxa"/>
          </w:tcPr>
          <w:p w14:paraId="7C1E5D68" w14:textId="77777777" w:rsidR="003F2061" w:rsidRDefault="003F2061" w:rsidP="003F2061">
            <w:pPr>
              <w:pStyle w:val="NoSpacing"/>
              <w:rPr>
                <w:iCs/>
              </w:rPr>
            </w:pPr>
            <w:r>
              <w:rPr>
                <w:iCs/>
              </w:rPr>
              <w:t>RelationshipToHoH</w:t>
            </w:r>
          </w:p>
        </w:tc>
        <w:tc>
          <w:tcPr>
            <w:tcW w:w="3120" w:type="dxa"/>
          </w:tcPr>
          <w:p w14:paraId="33F25FF5" w14:textId="77777777" w:rsidR="003F2061" w:rsidRDefault="003F2061" w:rsidP="003F2061">
            <w:pPr>
              <w:pStyle w:val="NoSpacing"/>
            </w:pPr>
            <w:r>
              <w:t>--</w:t>
            </w:r>
          </w:p>
        </w:tc>
        <w:tc>
          <w:tcPr>
            <w:tcW w:w="3116" w:type="dxa"/>
          </w:tcPr>
          <w:p w14:paraId="74581989" w14:textId="77777777" w:rsidR="003F2061" w:rsidRDefault="003F2061" w:rsidP="003F2061">
            <w:pPr>
              <w:pStyle w:val="NoSpacing"/>
            </w:pPr>
            <w:r>
              <w:t>1</w:t>
            </w:r>
          </w:p>
        </w:tc>
      </w:tr>
    </w:tbl>
    <w:p w14:paraId="6A937211" w14:textId="77777777" w:rsidR="002F2FF8" w:rsidRDefault="002F2FF8" w:rsidP="002F2FF8">
      <w:r>
        <w:t xml:space="preserve">And: </w:t>
      </w:r>
    </w:p>
    <w:tbl>
      <w:tblPr>
        <w:tblStyle w:val="TableGrid"/>
        <w:tblW w:w="0" w:type="auto"/>
        <w:tblLook w:val="04A0" w:firstRow="1" w:lastRow="0" w:firstColumn="1" w:lastColumn="0" w:noHBand="0" w:noVBand="1"/>
      </w:tblPr>
      <w:tblGrid>
        <w:gridCol w:w="3235"/>
        <w:gridCol w:w="6115"/>
      </w:tblGrid>
      <w:tr w:rsidR="00574D3C" w:rsidRPr="003C4035" w14:paraId="2C5FCF86" w14:textId="77777777" w:rsidTr="003C4035">
        <w:trPr>
          <w:cantSplit/>
          <w:trHeight w:val="216"/>
        </w:trPr>
        <w:tc>
          <w:tcPr>
            <w:tcW w:w="3235" w:type="dxa"/>
            <w:shd w:val="clear" w:color="auto" w:fill="EEECE1" w:themeFill="background2"/>
          </w:tcPr>
          <w:p w14:paraId="12BBB692" w14:textId="77777777" w:rsidR="00574D3C" w:rsidRPr="003C4035" w:rsidRDefault="00574D3C" w:rsidP="00F6016E">
            <w:pPr>
              <w:pStyle w:val="NoSpacing"/>
              <w:rPr>
                <w:b/>
                <w:bCs/>
              </w:rPr>
            </w:pPr>
            <w:r w:rsidRPr="003C4035">
              <w:rPr>
                <w:b/>
                <w:bCs/>
              </w:rPr>
              <w:t>hmis_Enrollment</w:t>
            </w:r>
          </w:p>
        </w:tc>
        <w:tc>
          <w:tcPr>
            <w:tcW w:w="6115" w:type="dxa"/>
            <w:shd w:val="clear" w:color="auto" w:fill="EEECE1" w:themeFill="background2"/>
          </w:tcPr>
          <w:p w14:paraId="4657AB9F" w14:textId="24883CF0" w:rsidR="00574D3C" w:rsidRPr="003C4035" w:rsidRDefault="00056D05" w:rsidP="00F6016E">
            <w:pPr>
              <w:pStyle w:val="NoSpacing"/>
              <w:rPr>
                <w:b/>
                <w:bCs/>
              </w:rPr>
            </w:pPr>
            <w:r w:rsidRPr="003C4035">
              <w:rPr>
                <w:b/>
                <w:bCs/>
              </w:rPr>
              <w:t>Condition</w:t>
            </w:r>
          </w:p>
        </w:tc>
      </w:tr>
      <w:tr w:rsidR="00574D3C" w14:paraId="6772C284" w14:textId="77777777" w:rsidTr="00F6016E">
        <w:trPr>
          <w:cantSplit/>
          <w:trHeight w:val="216"/>
        </w:trPr>
        <w:tc>
          <w:tcPr>
            <w:tcW w:w="3235" w:type="dxa"/>
          </w:tcPr>
          <w:p w14:paraId="72A91C92" w14:textId="6F025349" w:rsidR="00574D3C" w:rsidRPr="00956E23" w:rsidRDefault="00574D3C" w:rsidP="00A005D8">
            <w:pPr>
              <w:pStyle w:val="NoSpacing"/>
              <w:rPr>
                <w:iCs/>
              </w:rPr>
            </w:pPr>
            <w:r w:rsidRPr="00956E23">
              <w:rPr>
                <w:rFonts w:cs="Open Sans"/>
                <w:iCs/>
              </w:rPr>
              <w:t>LengthOfStay</w:t>
            </w:r>
          </w:p>
        </w:tc>
        <w:tc>
          <w:tcPr>
            <w:tcW w:w="6115" w:type="dxa"/>
          </w:tcPr>
          <w:p w14:paraId="5CBA0586" w14:textId="3A692FD1" w:rsidR="00574D3C" w:rsidRDefault="00574D3C" w:rsidP="00F6016E">
            <w:pPr>
              <w:pStyle w:val="NoSpacing"/>
            </w:pPr>
            <w:r>
              <w:t xml:space="preserve">in (8,9,99) or is </w:t>
            </w:r>
            <w:r w:rsidR="00143E83">
              <w:t>NULL</w:t>
            </w:r>
          </w:p>
        </w:tc>
      </w:tr>
    </w:tbl>
    <w:p w14:paraId="1A5B3F13" w14:textId="3178C431" w:rsidR="00424FF3" w:rsidRDefault="00424FF3" w:rsidP="006A3016">
      <w:pPr>
        <w:pStyle w:val="Heading3"/>
      </w:pPr>
      <w:r>
        <w:t>HomelessDate1</w:t>
      </w:r>
      <w:r w:rsidR="00741942">
        <w:t>/3</w:t>
      </w:r>
    </w:p>
    <w:p w14:paraId="0BC30FD9" w14:textId="32E8A0F5" w:rsidR="003F2061" w:rsidRDefault="003F2061" w:rsidP="003F2061">
      <w:r>
        <w:t xml:space="preserve">A count of distinct </w:t>
      </w:r>
      <w:r>
        <w:rPr>
          <w:b/>
        </w:rPr>
        <w:t>EnrollmentID</w:t>
      </w:r>
      <w:r w:rsidRPr="002D61ED">
        <w:t>s</w:t>
      </w:r>
      <w:r>
        <w:t xml:space="preserve"> in </w:t>
      </w:r>
      <w:r w:rsidR="00974782">
        <w:t>dq</w:t>
      </w:r>
      <w:r>
        <w:t>_Enrollment where:</w:t>
      </w:r>
    </w:p>
    <w:tbl>
      <w:tblPr>
        <w:tblStyle w:val="TableGrid"/>
        <w:tblW w:w="9360" w:type="dxa"/>
        <w:tblLook w:val="04A0" w:firstRow="1" w:lastRow="0" w:firstColumn="1" w:lastColumn="0" w:noHBand="0" w:noVBand="1"/>
      </w:tblPr>
      <w:tblGrid>
        <w:gridCol w:w="3114"/>
        <w:gridCol w:w="3120"/>
        <w:gridCol w:w="3116"/>
        <w:gridCol w:w="10"/>
      </w:tblGrid>
      <w:tr w:rsidR="003F2061" w:rsidRPr="00956E23" w14:paraId="073400C6" w14:textId="77777777" w:rsidTr="003F2061">
        <w:trPr>
          <w:gridAfter w:val="1"/>
          <w:wAfter w:w="10" w:type="dxa"/>
          <w:trHeight w:val="216"/>
        </w:trPr>
        <w:tc>
          <w:tcPr>
            <w:tcW w:w="3114" w:type="dxa"/>
            <w:shd w:val="clear" w:color="auto" w:fill="FDE9D9" w:themeFill="accent6" w:themeFillTint="33"/>
          </w:tcPr>
          <w:p w14:paraId="5543A131" w14:textId="14CDFD5F" w:rsidR="003F2061" w:rsidRPr="00956E23" w:rsidRDefault="003F2061" w:rsidP="003F2061">
            <w:pPr>
              <w:pStyle w:val="NoSpacing"/>
              <w:rPr>
                <w:b/>
                <w:bCs/>
              </w:rPr>
            </w:pPr>
            <w:r>
              <w:rPr>
                <w:b/>
                <w:bCs/>
              </w:rPr>
              <w:t>dq_Enrollment</w:t>
            </w:r>
          </w:p>
        </w:tc>
        <w:tc>
          <w:tcPr>
            <w:tcW w:w="3120" w:type="dxa"/>
            <w:shd w:val="clear" w:color="auto" w:fill="FDE9D9" w:themeFill="accent6" w:themeFillTint="33"/>
          </w:tcPr>
          <w:p w14:paraId="1E8BB8D5" w14:textId="77777777" w:rsidR="003F2061" w:rsidRPr="00956E23" w:rsidRDefault="003F2061" w:rsidP="003F2061">
            <w:pPr>
              <w:pStyle w:val="NoSpacing"/>
              <w:rPr>
                <w:b/>
                <w:bCs/>
              </w:rPr>
            </w:pPr>
            <w:r w:rsidRPr="00956E23">
              <w:rPr>
                <w:b/>
                <w:bCs/>
              </w:rPr>
              <w:t>Condition</w:t>
            </w:r>
            <w:r>
              <w:rPr>
                <w:b/>
                <w:bCs/>
              </w:rPr>
              <w:t xml:space="preserve"> 1</w:t>
            </w:r>
          </w:p>
        </w:tc>
        <w:tc>
          <w:tcPr>
            <w:tcW w:w="3116" w:type="dxa"/>
            <w:shd w:val="clear" w:color="auto" w:fill="FDE9D9" w:themeFill="accent6" w:themeFillTint="33"/>
          </w:tcPr>
          <w:p w14:paraId="713E89A9" w14:textId="77777777" w:rsidR="003F2061" w:rsidRPr="00956E23" w:rsidRDefault="003F2061" w:rsidP="003F2061">
            <w:pPr>
              <w:pStyle w:val="NoSpacing"/>
              <w:rPr>
                <w:b/>
                <w:bCs/>
              </w:rPr>
            </w:pPr>
            <w:r>
              <w:rPr>
                <w:b/>
                <w:bCs/>
              </w:rPr>
              <w:t>or Condition 2</w:t>
            </w:r>
          </w:p>
        </w:tc>
      </w:tr>
      <w:tr w:rsidR="003F2061" w14:paraId="76E2BB78" w14:textId="77777777" w:rsidTr="003F2061">
        <w:trPr>
          <w:trHeight w:val="216"/>
        </w:trPr>
        <w:tc>
          <w:tcPr>
            <w:tcW w:w="3114" w:type="dxa"/>
          </w:tcPr>
          <w:p w14:paraId="710E6074" w14:textId="77777777" w:rsidR="003F2061" w:rsidRPr="00956E23" w:rsidRDefault="003F2061" w:rsidP="003F2061">
            <w:pPr>
              <w:pStyle w:val="NoSpacing"/>
              <w:rPr>
                <w:iCs/>
              </w:rPr>
            </w:pPr>
            <w:r>
              <w:rPr>
                <w:iCs/>
              </w:rPr>
              <w:t>Status1/Status3</w:t>
            </w:r>
          </w:p>
        </w:tc>
        <w:tc>
          <w:tcPr>
            <w:tcW w:w="3120" w:type="dxa"/>
          </w:tcPr>
          <w:p w14:paraId="4F9728A4" w14:textId="77777777" w:rsidR="003F2061" w:rsidRDefault="003F2061" w:rsidP="003F2061">
            <w:pPr>
              <w:pStyle w:val="NoSpacing"/>
            </w:pPr>
            <w:r>
              <w:t>1</w:t>
            </w:r>
          </w:p>
        </w:tc>
        <w:tc>
          <w:tcPr>
            <w:tcW w:w="3126" w:type="dxa"/>
            <w:gridSpan w:val="2"/>
          </w:tcPr>
          <w:p w14:paraId="74FF07FF" w14:textId="77777777" w:rsidR="003F2061" w:rsidRDefault="003F2061" w:rsidP="003F2061">
            <w:pPr>
              <w:pStyle w:val="NoSpacing"/>
            </w:pPr>
            <w:r>
              <w:t>Not NULL</w:t>
            </w:r>
          </w:p>
        </w:tc>
      </w:tr>
      <w:tr w:rsidR="003F2061" w14:paraId="7B4C7806" w14:textId="77777777" w:rsidTr="003F2061">
        <w:trPr>
          <w:gridAfter w:val="1"/>
          <w:wAfter w:w="10" w:type="dxa"/>
          <w:trHeight w:val="216"/>
        </w:trPr>
        <w:tc>
          <w:tcPr>
            <w:tcW w:w="3114" w:type="dxa"/>
          </w:tcPr>
          <w:p w14:paraId="733ED1EB" w14:textId="77777777" w:rsidR="003F2061" w:rsidRDefault="003F2061" w:rsidP="003F2061">
            <w:pPr>
              <w:pStyle w:val="NoSpacing"/>
              <w:rPr>
                <w:iCs/>
              </w:rPr>
            </w:pPr>
            <w:r>
              <w:rPr>
                <w:iCs/>
              </w:rPr>
              <w:t>RelationshipToHoH</w:t>
            </w:r>
          </w:p>
        </w:tc>
        <w:tc>
          <w:tcPr>
            <w:tcW w:w="3120" w:type="dxa"/>
          </w:tcPr>
          <w:p w14:paraId="4C0810CB" w14:textId="77777777" w:rsidR="003F2061" w:rsidRDefault="003F2061" w:rsidP="003F2061">
            <w:pPr>
              <w:pStyle w:val="NoSpacing"/>
            </w:pPr>
            <w:r>
              <w:t>--</w:t>
            </w:r>
          </w:p>
        </w:tc>
        <w:tc>
          <w:tcPr>
            <w:tcW w:w="3116" w:type="dxa"/>
          </w:tcPr>
          <w:p w14:paraId="6C790F4A" w14:textId="77777777" w:rsidR="003F2061" w:rsidRDefault="003F2061" w:rsidP="003F2061">
            <w:pPr>
              <w:pStyle w:val="NoSpacing"/>
            </w:pPr>
            <w:r>
              <w:t>1</w:t>
            </w:r>
          </w:p>
        </w:tc>
      </w:tr>
    </w:tbl>
    <w:p w14:paraId="3FA57EFB" w14:textId="77777777" w:rsidR="003F2061" w:rsidRDefault="003F2061" w:rsidP="003F2061">
      <w:r>
        <w:t xml:space="preserve">And: </w:t>
      </w:r>
    </w:p>
    <w:tbl>
      <w:tblPr>
        <w:tblStyle w:val="TableGrid"/>
        <w:tblW w:w="9355" w:type="dxa"/>
        <w:tblLook w:val="04A0" w:firstRow="1" w:lastRow="0" w:firstColumn="1" w:lastColumn="0" w:noHBand="0" w:noVBand="1"/>
      </w:tblPr>
      <w:tblGrid>
        <w:gridCol w:w="1885"/>
        <w:gridCol w:w="1276"/>
        <w:gridCol w:w="1497"/>
        <w:gridCol w:w="1453"/>
        <w:gridCol w:w="1619"/>
        <w:gridCol w:w="1625"/>
      </w:tblGrid>
      <w:tr w:rsidR="00601EDE" w:rsidRPr="003C4035" w14:paraId="489E0F43" w14:textId="3DD26037" w:rsidTr="001F4530">
        <w:trPr>
          <w:cantSplit/>
          <w:trHeight w:val="216"/>
        </w:trPr>
        <w:tc>
          <w:tcPr>
            <w:tcW w:w="1885" w:type="dxa"/>
            <w:shd w:val="clear" w:color="auto" w:fill="EEECE1" w:themeFill="background2"/>
          </w:tcPr>
          <w:p w14:paraId="39FF5516" w14:textId="5349383E" w:rsidR="00601EDE" w:rsidRPr="003C4035" w:rsidRDefault="00601EDE" w:rsidP="00956E23">
            <w:pPr>
              <w:pStyle w:val="NoSpacing"/>
              <w:rPr>
                <w:b/>
                <w:bCs/>
              </w:rPr>
            </w:pPr>
            <w:r w:rsidRPr="003C4035">
              <w:rPr>
                <w:b/>
                <w:bCs/>
              </w:rPr>
              <w:t>hmis_Enrollment</w:t>
            </w:r>
          </w:p>
        </w:tc>
        <w:tc>
          <w:tcPr>
            <w:tcW w:w="1276" w:type="dxa"/>
            <w:shd w:val="clear" w:color="auto" w:fill="EEECE1" w:themeFill="background2"/>
          </w:tcPr>
          <w:p w14:paraId="1D3104C7" w14:textId="3FCD8C39" w:rsidR="00601EDE" w:rsidRPr="003C4035" w:rsidRDefault="00601EDE" w:rsidP="00956E23">
            <w:pPr>
              <w:pStyle w:val="NoSpacing"/>
              <w:rPr>
                <w:b/>
                <w:bCs/>
              </w:rPr>
            </w:pPr>
            <w:r w:rsidRPr="00956E23">
              <w:rPr>
                <w:b/>
                <w:bCs/>
              </w:rPr>
              <w:t>Condition 1</w:t>
            </w:r>
          </w:p>
        </w:tc>
        <w:tc>
          <w:tcPr>
            <w:tcW w:w="1497" w:type="dxa"/>
            <w:shd w:val="clear" w:color="auto" w:fill="EEECE1" w:themeFill="background2"/>
          </w:tcPr>
          <w:p w14:paraId="52A60FF8" w14:textId="6CF69B96" w:rsidR="00601EDE" w:rsidRPr="003C4035" w:rsidRDefault="00601EDE" w:rsidP="00956E23">
            <w:pPr>
              <w:pStyle w:val="NoSpacing"/>
              <w:rPr>
                <w:b/>
                <w:bCs/>
              </w:rPr>
            </w:pPr>
            <w:r>
              <w:rPr>
                <w:b/>
                <w:bCs/>
              </w:rPr>
              <w:t xml:space="preserve">or </w:t>
            </w:r>
            <w:r w:rsidRPr="00956E23">
              <w:rPr>
                <w:b/>
                <w:bCs/>
              </w:rPr>
              <w:t>Condition 2</w:t>
            </w:r>
          </w:p>
        </w:tc>
        <w:tc>
          <w:tcPr>
            <w:tcW w:w="1453" w:type="dxa"/>
            <w:shd w:val="clear" w:color="auto" w:fill="EEECE1" w:themeFill="background2"/>
          </w:tcPr>
          <w:p w14:paraId="47BF7330" w14:textId="7DB9E8E5" w:rsidR="00601EDE" w:rsidRPr="003C4035" w:rsidRDefault="00601EDE" w:rsidP="00956E23">
            <w:pPr>
              <w:pStyle w:val="NoSpacing"/>
              <w:rPr>
                <w:b/>
                <w:bCs/>
              </w:rPr>
            </w:pPr>
            <w:r>
              <w:rPr>
                <w:b/>
                <w:bCs/>
              </w:rPr>
              <w:t xml:space="preserve">or </w:t>
            </w:r>
            <w:r w:rsidRPr="00956E23">
              <w:rPr>
                <w:b/>
                <w:bCs/>
              </w:rPr>
              <w:t>Condition</w:t>
            </w:r>
            <w:r>
              <w:rPr>
                <w:b/>
                <w:bCs/>
              </w:rPr>
              <w:t xml:space="preserve"> 3</w:t>
            </w:r>
          </w:p>
        </w:tc>
        <w:tc>
          <w:tcPr>
            <w:tcW w:w="1619" w:type="dxa"/>
            <w:shd w:val="clear" w:color="auto" w:fill="EEECE1" w:themeFill="background2"/>
          </w:tcPr>
          <w:p w14:paraId="136FF1DB" w14:textId="57C39888" w:rsidR="00601EDE" w:rsidRPr="003C4035" w:rsidRDefault="00601EDE" w:rsidP="00956E23">
            <w:pPr>
              <w:pStyle w:val="NoSpacing"/>
              <w:rPr>
                <w:b/>
                <w:bCs/>
              </w:rPr>
            </w:pPr>
            <w:r>
              <w:rPr>
                <w:b/>
                <w:bCs/>
              </w:rPr>
              <w:t xml:space="preserve">or </w:t>
            </w:r>
            <w:r w:rsidRPr="003C4035">
              <w:rPr>
                <w:b/>
                <w:bCs/>
              </w:rPr>
              <w:t>Condition 4</w:t>
            </w:r>
          </w:p>
        </w:tc>
        <w:tc>
          <w:tcPr>
            <w:tcW w:w="1625" w:type="dxa"/>
            <w:shd w:val="clear" w:color="auto" w:fill="EEECE1" w:themeFill="background2"/>
          </w:tcPr>
          <w:p w14:paraId="4AC1E5FC" w14:textId="78ED780C" w:rsidR="00601EDE" w:rsidRDefault="003A2F39" w:rsidP="00956E23">
            <w:pPr>
              <w:pStyle w:val="NoSpacing"/>
              <w:rPr>
                <w:b/>
                <w:bCs/>
              </w:rPr>
            </w:pPr>
            <w:r>
              <w:rPr>
                <w:b/>
                <w:bCs/>
              </w:rPr>
              <w:t>or Condition 5</w:t>
            </w:r>
          </w:p>
        </w:tc>
      </w:tr>
      <w:tr w:rsidR="00601EDE" w14:paraId="03FA0ACE" w14:textId="5EB69271" w:rsidTr="001F4530">
        <w:trPr>
          <w:cantSplit/>
          <w:trHeight w:val="216"/>
        </w:trPr>
        <w:tc>
          <w:tcPr>
            <w:tcW w:w="1885" w:type="dxa"/>
            <w:shd w:val="clear" w:color="auto" w:fill="auto"/>
          </w:tcPr>
          <w:p w14:paraId="0FC72250" w14:textId="22691A6C" w:rsidR="00601EDE" w:rsidRPr="00956E23" w:rsidRDefault="00601EDE" w:rsidP="00A005D8">
            <w:pPr>
              <w:pStyle w:val="NoSpacing"/>
              <w:rPr>
                <w:iCs/>
              </w:rPr>
            </w:pPr>
            <w:r w:rsidRPr="00956E23">
              <w:rPr>
                <w:rFonts w:cs="Open Sans"/>
                <w:iCs/>
              </w:rPr>
              <w:t>DateToESSHStreet</w:t>
            </w:r>
          </w:p>
        </w:tc>
        <w:tc>
          <w:tcPr>
            <w:tcW w:w="1276" w:type="dxa"/>
            <w:shd w:val="clear" w:color="auto" w:fill="auto"/>
          </w:tcPr>
          <w:p w14:paraId="5934C671" w14:textId="2E8D44EE" w:rsidR="00601EDE" w:rsidRPr="00956E23" w:rsidRDefault="00601EDE" w:rsidP="00F6016E">
            <w:pPr>
              <w:pStyle w:val="NoSpacing"/>
              <w:rPr>
                <w:iCs/>
              </w:rPr>
            </w:pPr>
            <w:r w:rsidRPr="00956E23">
              <w:rPr>
                <w:iCs/>
              </w:rPr>
              <w:t>&gt; EntryDate</w:t>
            </w:r>
          </w:p>
        </w:tc>
        <w:tc>
          <w:tcPr>
            <w:tcW w:w="1497" w:type="dxa"/>
            <w:shd w:val="clear" w:color="auto" w:fill="auto"/>
          </w:tcPr>
          <w:p w14:paraId="657C0298" w14:textId="1A09A31B" w:rsidR="00601EDE" w:rsidRPr="00956E23" w:rsidRDefault="00601EDE" w:rsidP="00F6016E">
            <w:pPr>
              <w:pStyle w:val="NoSpacing"/>
              <w:rPr>
                <w:iCs/>
              </w:rPr>
            </w:pPr>
            <w:r>
              <w:rPr>
                <w:iCs/>
              </w:rPr>
              <w:t>NULL</w:t>
            </w:r>
          </w:p>
        </w:tc>
        <w:tc>
          <w:tcPr>
            <w:tcW w:w="1453" w:type="dxa"/>
            <w:shd w:val="clear" w:color="auto" w:fill="auto"/>
          </w:tcPr>
          <w:p w14:paraId="617C6F83" w14:textId="1C9C7016" w:rsidR="00601EDE" w:rsidRPr="00956E23" w:rsidRDefault="00601EDE" w:rsidP="00F6016E">
            <w:pPr>
              <w:pStyle w:val="NoSpacing"/>
              <w:rPr>
                <w:iCs/>
              </w:rPr>
            </w:pPr>
            <w:r>
              <w:rPr>
                <w:iCs/>
              </w:rPr>
              <w:t>NULL</w:t>
            </w:r>
          </w:p>
        </w:tc>
        <w:tc>
          <w:tcPr>
            <w:tcW w:w="1619" w:type="dxa"/>
            <w:shd w:val="clear" w:color="auto" w:fill="auto"/>
          </w:tcPr>
          <w:p w14:paraId="7DCEDCD0" w14:textId="557A5E32" w:rsidR="00601EDE" w:rsidRPr="00956E23" w:rsidRDefault="00601EDE" w:rsidP="00F6016E">
            <w:pPr>
              <w:pStyle w:val="NoSpacing"/>
              <w:rPr>
                <w:iCs/>
              </w:rPr>
            </w:pPr>
            <w:r>
              <w:rPr>
                <w:iCs/>
              </w:rPr>
              <w:t>NULL</w:t>
            </w:r>
          </w:p>
        </w:tc>
        <w:tc>
          <w:tcPr>
            <w:tcW w:w="1625" w:type="dxa"/>
          </w:tcPr>
          <w:p w14:paraId="1D1CE553" w14:textId="209897A4" w:rsidR="00601EDE" w:rsidRDefault="003A2F39" w:rsidP="00F6016E">
            <w:pPr>
              <w:pStyle w:val="NoSpacing"/>
              <w:rPr>
                <w:iCs/>
              </w:rPr>
            </w:pPr>
            <w:r>
              <w:rPr>
                <w:iCs/>
              </w:rPr>
              <w:t>NULL</w:t>
            </w:r>
          </w:p>
        </w:tc>
      </w:tr>
      <w:tr w:rsidR="00601EDE" w14:paraId="0EBE0647" w14:textId="19C08C03" w:rsidTr="001F4530">
        <w:trPr>
          <w:cantSplit/>
          <w:trHeight w:val="216"/>
        </w:trPr>
        <w:tc>
          <w:tcPr>
            <w:tcW w:w="1885" w:type="dxa"/>
          </w:tcPr>
          <w:p w14:paraId="72BC59B9" w14:textId="7D4D7FBB" w:rsidR="00601EDE" w:rsidRPr="00956E23" w:rsidRDefault="00601EDE" w:rsidP="00A005D8">
            <w:pPr>
              <w:pStyle w:val="NoSpacing"/>
              <w:rPr>
                <w:iCs/>
              </w:rPr>
            </w:pPr>
            <w:r w:rsidRPr="00956E23">
              <w:rPr>
                <w:rFonts w:cs="Open Sans"/>
                <w:iCs/>
              </w:rPr>
              <w:t>LivingSituation</w:t>
            </w:r>
          </w:p>
        </w:tc>
        <w:tc>
          <w:tcPr>
            <w:tcW w:w="1276" w:type="dxa"/>
            <w:shd w:val="clear" w:color="auto" w:fill="auto"/>
          </w:tcPr>
          <w:p w14:paraId="22E25DB8" w14:textId="3F968DEC" w:rsidR="00601EDE" w:rsidRPr="00956E23" w:rsidRDefault="00601EDE" w:rsidP="00F6016E">
            <w:pPr>
              <w:pStyle w:val="NoSpacing"/>
              <w:rPr>
                <w:iCs/>
              </w:rPr>
            </w:pPr>
            <w:r w:rsidRPr="00956E23">
              <w:rPr>
                <w:iCs/>
              </w:rPr>
              <w:t>--</w:t>
            </w:r>
          </w:p>
        </w:tc>
        <w:tc>
          <w:tcPr>
            <w:tcW w:w="1497" w:type="dxa"/>
            <w:shd w:val="clear" w:color="auto" w:fill="auto"/>
          </w:tcPr>
          <w:p w14:paraId="4595C151" w14:textId="08267B33" w:rsidR="00601EDE" w:rsidRPr="00956E23" w:rsidRDefault="00601EDE" w:rsidP="00F6016E">
            <w:pPr>
              <w:pStyle w:val="NoSpacing"/>
              <w:rPr>
                <w:iCs/>
              </w:rPr>
            </w:pPr>
            <w:r w:rsidRPr="00956E23">
              <w:rPr>
                <w:iCs/>
              </w:rPr>
              <w:t>in (1,16,18,27)</w:t>
            </w:r>
          </w:p>
        </w:tc>
        <w:tc>
          <w:tcPr>
            <w:tcW w:w="1453" w:type="dxa"/>
            <w:shd w:val="clear" w:color="auto" w:fill="auto"/>
          </w:tcPr>
          <w:p w14:paraId="1D261BD7" w14:textId="1F1A9C8E" w:rsidR="00601EDE" w:rsidRPr="00956E23" w:rsidRDefault="00601EDE" w:rsidP="00F6016E">
            <w:pPr>
              <w:pStyle w:val="NoSpacing"/>
              <w:rPr>
                <w:iCs/>
              </w:rPr>
            </w:pPr>
            <w:r w:rsidRPr="00956E23">
              <w:rPr>
                <w:iCs/>
              </w:rPr>
              <w:t>--</w:t>
            </w:r>
          </w:p>
        </w:tc>
        <w:tc>
          <w:tcPr>
            <w:tcW w:w="1619" w:type="dxa"/>
            <w:shd w:val="clear" w:color="auto" w:fill="auto"/>
          </w:tcPr>
          <w:p w14:paraId="3ECB0CFC" w14:textId="7FF86DFA" w:rsidR="00601EDE" w:rsidRPr="00956E23" w:rsidRDefault="00601EDE" w:rsidP="00F6016E">
            <w:pPr>
              <w:pStyle w:val="NoSpacing"/>
              <w:rPr>
                <w:iCs/>
              </w:rPr>
            </w:pPr>
            <w:r w:rsidRPr="00956E23">
              <w:rPr>
                <w:rFonts w:cs="Open Sans"/>
                <w:iCs/>
              </w:rPr>
              <w:t>in (4,5,6,7,15,</w:t>
            </w:r>
            <w:r w:rsidR="00553FEB">
              <w:rPr>
                <w:rFonts w:cs="Open Sans"/>
                <w:iCs/>
              </w:rPr>
              <w:t>25</w:t>
            </w:r>
            <w:r w:rsidRPr="00956E23">
              <w:rPr>
                <w:rFonts w:cs="Open Sans"/>
                <w:iCs/>
              </w:rPr>
              <w:t>)</w:t>
            </w:r>
          </w:p>
        </w:tc>
        <w:tc>
          <w:tcPr>
            <w:tcW w:w="1625" w:type="dxa"/>
          </w:tcPr>
          <w:p w14:paraId="0AC80B7C" w14:textId="21F86D96" w:rsidR="00601EDE" w:rsidRPr="00956E23" w:rsidRDefault="003A2F39" w:rsidP="00F6016E">
            <w:pPr>
              <w:pStyle w:val="NoSpacing"/>
              <w:rPr>
                <w:rFonts w:cs="Open Sans"/>
                <w:iCs/>
              </w:rPr>
            </w:pPr>
            <w:r>
              <w:rPr>
                <w:rFonts w:cs="Open Sans"/>
                <w:iCs/>
              </w:rPr>
              <w:t>--</w:t>
            </w:r>
          </w:p>
        </w:tc>
      </w:tr>
      <w:tr w:rsidR="00601EDE" w14:paraId="027DE733" w14:textId="4012D890" w:rsidTr="001F4530">
        <w:trPr>
          <w:cantSplit/>
          <w:trHeight w:val="216"/>
        </w:trPr>
        <w:tc>
          <w:tcPr>
            <w:tcW w:w="1885" w:type="dxa"/>
          </w:tcPr>
          <w:p w14:paraId="68A83AD1" w14:textId="08842E3A" w:rsidR="00601EDE" w:rsidRPr="00956E23" w:rsidRDefault="00601EDE" w:rsidP="00A005D8">
            <w:pPr>
              <w:pStyle w:val="NoSpacing"/>
              <w:rPr>
                <w:rFonts w:cs="Open Sans"/>
                <w:iCs/>
              </w:rPr>
            </w:pPr>
            <w:r w:rsidRPr="00956E23">
              <w:rPr>
                <w:rFonts w:cs="Open Sans"/>
                <w:iCs/>
              </w:rPr>
              <w:t>LengthOfStay</w:t>
            </w:r>
          </w:p>
        </w:tc>
        <w:tc>
          <w:tcPr>
            <w:tcW w:w="1276" w:type="dxa"/>
            <w:shd w:val="clear" w:color="auto" w:fill="auto"/>
          </w:tcPr>
          <w:p w14:paraId="2B46D2D8" w14:textId="77777777" w:rsidR="00601EDE" w:rsidRPr="00956E23" w:rsidRDefault="00601EDE" w:rsidP="00F6016E">
            <w:pPr>
              <w:pStyle w:val="NoSpacing"/>
              <w:rPr>
                <w:iCs/>
              </w:rPr>
            </w:pPr>
            <w:r w:rsidRPr="00956E23">
              <w:rPr>
                <w:iCs/>
              </w:rPr>
              <w:t>--</w:t>
            </w:r>
          </w:p>
        </w:tc>
        <w:tc>
          <w:tcPr>
            <w:tcW w:w="1497" w:type="dxa"/>
            <w:shd w:val="clear" w:color="auto" w:fill="auto"/>
          </w:tcPr>
          <w:p w14:paraId="18E557EB" w14:textId="4751050E" w:rsidR="00601EDE" w:rsidRPr="00956E23" w:rsidRDefault="00601EDE" w:rsidP="00F6016E">
            <w:pPr>
              <w:pStyle w:val="NoSpacing"/>
              <w:rPr>
                <w:iCs/>
              </w:rPr>
            </w:pPr>
            <w:r w:rsidRPr="00956E23">
              <w:rPr>
                <w:iCs/>
              </w:rPr>
              <w:t>--</w:t>
            </w:r>
          </w:p>
        </w:tc>
        <w:tc>
          <w:tcPr>
            <w:tcW w:w="1453" w:type="dxa"/>
            <w:shd w:val="clear" w:color="auto" w:fill="auto"/>
          </w:tcPr>
          <w:p w14:paraId="316A8CBE" w14:textId="3C15BAA2" w:rsidR="00601EDE" w:rsidRPr="00956E23" w:rsidRDefault="00601EDE" w:rsidP="00F6016E">
            <w:pPr>
              <w:pStyle w:val="NoSpacing"/>
              <w:rPr>
                <w:iCs/>
              </w:rPr>
            </w:pPr>
            <w:r w:rsidRPr="00956E23">
              <w:rPr>
                <w:iCs/>
              </w:rPr>
              <w:t>in (10,11)</w:t>
            </w:r>
          </w:p>
        </w:tc>
        <w:tc>
          <w:tcPr>
            <w:tcW w:w="1619" w:type="dxa"/>
            <w:shd w:val="clear" w:color="auto" w:fill="auto"/>
          </w:tcPr>
          <w:p w14:paraId="5FA61B9B" w14:textId="51D1AE94" w:rsidR="00601EDE" w:rsidRPr="00956E23" w:rsidRDefault="00601EDE" w:rsidP="00F6016E">
            <w:pPr>
              <w:pStyle w:val="NoSpacing"/>
              <w:rPr>
                <w:iCs/>
              </w:rPr>
            </w:pPr>
            <w:r w:rsidRPr="00956E23">
              <w:rPr>
                <w:iCs/>
              </w:rPr>
              <w:t>in (2,3)</w:t>
            </w:r>
          </w:p>
        </w:tc>
        <w:tc>
          <w:tcPr>
            <w:tcW w:w="1625" w:type="dxa"/>
          </w:tcPr>
          <w:p w14:paraId="2E0ADB10" w14:textId="4BF5B081" w:rsidR="00601EDE" w:rsidRPr="00956E23" w:rsidRDefault="003A2F39" w:rsidP="00F6016E">
            <w:pPr>
              <w:pStyle w:val="NoSpacing"/>
              <w:rPr>
                <w:iCs/>
              </w:rPr>
            </w:pPr>
            <w:r>
              <w:rPr>
                <w:iCs/>
              </w:rPr>
              <w:t>--</w:t>
            </w:r>
          </w:p>
        </w:tc>
      </w:tr>
      <w:tr w:rsidR="00601EDE" w14:paraId="63D65F52" w14:textId="5E38D46D" w:rsidTr="001F4530">
        <w:trPr>
          <w:cantSplit/>
          <w:trHeight w:val="216"/>
        </w:trPr>
        <w:tc>
          <w:tcPr>
            <w:tcW w:w="1885" w:type="dxa"/>
          </w:tcPr>
          <w:p w14:paraId="2C8E4091" w14:textId="4A210FA1" w:rsidR="00601EDE" w:rsidRPr="00956E23" w:rsidRDefault="00601EDE" w:rsidP="00A005D8">
            <w:pPr>
              <w:pStyle w:val="NoSpacing"/>
              <w:rPr>
                <w:rFonts w:cs="Open Sans"/>
                <w:iCs/>
              </w:rPr>
            </w:pPr>
            <w:r w:rsidRPr="00956E23">
              <w:rPr>
                <w:rFonts w:cs="Open Sans"/>
                <w:iCs/>
              </w:rPr>
              <w:t>PreviousStreetESSH</w:t>
            </w:r>
          </w:p>
        </w:tc>
        <w:tc>
          <w:tcPr>
            <w:tcW w:w="1276" w:type="dxa"/>
            <w:shd w:val="clear" w:color="auto" w:fill="auto"/>
          </w:tcPr>
          <w:p w14:paraId="50FA3D6F" w14:textId="77777777" w:rsidR="00601EDE" w:rsidRPr="00956E23" w:rsidRDefault="00601EDE" w:rsidP="00F6016E">
            <w:pPr>
              <w:pStyle w:val="NoSpacing"/>
              <w:rPr>
                <w:iCs/>
              </w:rPr>
            </w:pPr>
            <w:r w:rsidRPr="00956E23">
              <w:rPr>
                <w:iCs/>
              </w:rPr>
              <w:t>--</w:t>
            </w:r>
          </w:p>
        </w:tc>
        <w:tc>
          <w:tcPr>
            <w:tcW w:w="1497" w:type="dxa"/>
            <w:shd w:val="clear" w:color="auto" w:fill="auto"/>
          </w:tcPr>
          <w:p w14:paraId="684FCD8B" w14:textId="0A3BC667" w:rsidR="00601EDE" w:rsidRPr="00956E23" w:rsidRDefault="00601EDE" w:rsidP="00F6016E">
            <w:pPr>
              <w:pStyle w:val="NoSpacing"/>
              <w:rPr>
                <w:iCs/>
              </w:rPr>
            </w:pPr>
            <w:r w:rsidRPr="00956E23">
              <w:rPr>
                <w:iCs/>
              </w:rPr>
              <w:t>--</w:t>
            </w:r>
          </w:p>
        </w:tc>
        <w:tc>
          <w:tcPr>
            <w:tcW w:w="1453" w:type="dxa"/>
            <w:shd w:val="clear" w:color="auto" w:fill="auto"/>
          </w:tcPr>
          <w:p w14:paraId="588D49A7" w14:textId="0E876C31" w:rsidR="00601EDE" w:rsidRPr="00956E23" w:rsidRDefault="00601EDE" w:rsidP="00F6016E">
            <w:pPr>
              <w:pStyle w:val="NoSpacing"/>
              <w:rPr>
                <w:iCs/>
              </w:rPr>
            </w:pPr>
            <w:r w:rsidRPr="00956E23">
              <w:rPr>
                <w:iCs/>
              </w:rPr>
              <w:t xml:space="preserve">1 or is </w:t>
            </w:r>
            <w:r>
              <w:rPr>
                <w:iCs/>
              </w:rPr>
              <w:t>NULL</w:t>
            </w:r>
          </w:p>
        </w:tc>
        <w:tc>
          <w:tcPr>
            <w:tcW w:w="1619" w:type="dxa"/>
            <w:shd w:val="clear" w:color="auto" w:fill="auto"/>
          </w:tcPr>
          <w:p w14:paraId="3F4F64AF" w14:textId="6302B59A" w:rsidR="00601EDE" w:rsidRPr="00956E23" w:rsidRDefault="00601EDE" w:rsidP="00F6016E">
            <w:pPr>
              <w:pStyle w:val="NoSpacing"/>
              <w:rPr>
                <w:iCs/>
              </w:rPr>
            </w:pPr>
            <w:r w:rsidRPr="00956E23">
              <w:rPr>
                <w:iCs/>
              </w:rPr>
              <w:t xml:space="preserve">1 or is </w:t>
            </w:r>
            <w:r>
              <w:rPr>
                <w:iCs/>
              </w:rPr>
              <w:t>NULL</w:t>
            </w:r>
          </w:p>
        </w:tc>
        <w:tc>
          <w:tcPr>
            <w:tcW w:w="1625" w:type="dxa"/>
          </w:tcPr>
          <w:p w14:paraId="453A42CC" w14:textId="16DC55FD" w:rsidR="00601EDE" w:rsidRPr="00956E23" w:rsidRDefault="003A2F39" w:rsidP="00F6016E">
            <w:pPr>
              <w:pStyle w:val="NoSpacing"/>
              <w:rPr>
                <w:iCs/>
              </w:rPr>
            </w:pPr>
            <w:r>
              <w:rPr>
                <w:iCs/>
              </w:rPr>
              <w:t>--</w:t>
            </w:r>
          </w:p>
        </w:tc>
      </w:tr>
      <w:tr w:rsidR="003A2F39" w14:paraId="7E955679" w14:textId="77777777" w:rsidTr="001F4530">
        <w:trPr>
          <w:cantSplit/>
          <w:trHeight w:val="216"/>
        </w:trPr>
        <w:tc>
          <w:tcPr>
            <w:tcW w:w="1885" w:type="dxa"/>
          </w:tcPr>
          <w:p w14:paraId="58F7A711" w14:textId="0A2B3ADB" w:rsidR="003A2F39" w:rsidRPr="00956E23" w:rsidRDefault="003A2F39" w:rsidP="00A005D8">
            <w:pPr>
              <w:pStyle w:val="NoSpacing"/>
              <w:rPr>
                <w:rFonts w:cs="Open Sans"/>
                <w:iCs/>
              </w:rPr>
            </w:pPr>
            <w:r>
              <w:rPr>
                <w:rFonts w:cs="Open Sans"/>
                <w:iCs/>
              </w:rPr>
              <w:t>ProjectType</w:t>
            </w:r>
          </w:p>
        </w:tc>
        <w:tc>
          <w:tcPr>
            <w:tcW w:w="1276" w:type="dxa"/>
            <w:shd w:val="clear" w:color="auto" w:fill="auto"/>
          </w:tcPr>
          <w:p w14:paraId="2FD1246C" w14:textId="7EB0EF65" w:rsidR="003A2F39" w:rsidRPr="00956E23" w:rsidRDefault="003A2F39" w:rsidP="00F6016E">
            <w:pPr>
              <w:pStyle w:val="NoSpacing"/>
              <w:rPr>
                <w:iCs/>
              </w:rPr>
            </w:pPr>
            <w:r>
              <w:rPr>
                <w:iCs/>
              </w:rPr>
              <w:t>--</w:t>
            </w:r>
          </w:p>
        </w:tc>
        <w:tc>
          <w:tcPr>
            <w:tcW w:w="1497" w:type="dxa"/>
            <w:shd w:val="clear" w:color="auto" w:fill="auto"/>
          </w:tcPr>
          <w:p w14:paraId="056F16A2" w14:textId="2285CF80" w:rsidR="003A2F39" w:rsidRPr="00956E23" w:rsidRDefault="003A2F39" w:rsidP="00F6016E">
            <w:pPr>
              <w:pStyle w:val="NoSpacing"/>
              <w:rPr>
                <w:iCs/>
              </w:rPr>
            </w:pPr>
            <w:r>
              <w:rPr>
                <w:iCs/>
              </w:rPr>
              <w:t>--</w:t>
            </w:r>
          </w:p>
        </w:tc>
        <w:tc>
          <w:tcPr>
            <w:tcW w:w="1453" w:type="dxa"/>
            <w:shd w:val="clear" w:color="auto" w:fill="auto"/>
          </w:tcPr>
          <w:p w14:paraId="11C3FEB3" w14:textId="080F60FC" w:rsidR="003A2F39" w:rsidRPr="00956E23" w:rsidRDefault="003A2F39" w:rsidP="00F6016E">
            <w:pPr>
              <w:pStyle w:val="NoSpacing"/>
              <w:rPr>
                <w:iCs/>
              </w:rPr>
            </w:pPr>
            <w:r>
              <w:rPr>
                <w:iCs/>
              </w:rPr>
              <w:t>--</w:t>
            </w:r>
          </w:p>
        </w:tc>
        <w:tc>
          <w:tcPr>
            <w:tcW w:w="1619" w:type="dxa"/>
            <w:shd w:val="clear" w:color="auto" w:fill="auto"/>
          </w:tcPr>
          <w:p w14:paraId="270ED532" w14:textId="4A74ED86" w:rsidR="003A2F39" w:rsidRPr="00956E23" w:rsidRDefault="003A2F39" w:rsidP="00F6016E">
            <w:pPr>
              <w:pStyle w:val="NoSpacing"/>
              <w:rPr>
                <w:iCs/>
              </w:rPr>
            </w:pPr>
            <w:r>
              <w:rPr>
                <w:iCs/>
              </w:rPr>
              <w:t>--</w:t>
            </w:r>
          </w:p>
        </w:tc>
        <w:tc>
          <w:tcPr>
            <w:tcW w:w="1625" w:type="dxa"/>
          </w:tcPr>
          <w:p w14:paraId="7F15B388" w14:textId="10F04212" w:rsidR="003A2F39" w:rsidRPr="00956E23" w:rsidRDefault="003A2F39" w:rsidP="00F6016E">
            <w:pPr>
              <w:pStyle w:val="NoSpacing"/>
              <w:rPr>
                <w:iCs/>
              </w:rPr>
            </w:pPr>
            <w:r>
              <w:rPr>
                <w:iCs/>
              </w:rPr>
              <w:t>In (1,8)</w:t>
            </w:r>
          </w:p>
        </w:tc>
      </w:tr>
    </w:tbl>
    <w:p w14:paraId="7055734C" w14:textId="010B5E3A" w:rsidR="000C20AF" w:rsidRDefault="000C20AF" w:rsidP="006A3016">
      <w:pPr>
        <w:pStyle w:val="Heading3"/>
      </w:pPr>
      <w:r w:rsidRPr="0088191A">
        <w:t>TimesHomeless1</w:t>
      </w:r>
      <w:r w:rsidR="00741942">
        <w:t>/3</w:t>
      </w:r>
    </w:p>
    <w:p w14:paraId="6E626ACB" w14:textId="05571687" w:rsidR="003F2061" w:rsidRDefault="003F2061" w:rsidP="003F2061">
      <w:r>
        <w:t xml:space="preserve">A count of distinct </w:t>
      </w:r>
      <w:r>
        <w:rPr>
          <w:b/>
        </w:rPr>
        <w:t>EnrollmentID</w:t>
      </w:r>
      <w:r w:rsidRPr="002D61ED">
        <w:t>s</w:t>
      </w:r>
      <w:r>
        <w:t xml:space="preserve"> in </w:t>
      </w:r>
      <w:r w:rsidR="00974782">
        <w:t>dq</w:t>
      </w:r>
      <w:r>
        <w:t>_Enrollment where:</w:t>
      </w:r>
    </w:p>
    <w:tbl>
      <w:tblPr>
        <w:tblStyle w:val="TableGrid"/>
        <w:tblW w:w="9360" w:type="dxa"/>
        <w:tblLook w:val="04A0" w:firstRow="1" w:lastRow="0" w:firstColumn="1" w:lastColumn="0" w:noHBand="0" w:noVBand="1"/>
      </w:tblPr>
      <w:tblGrid>
        <w:gridCol w:w="3114"/>
        <w:gridCol w:w="3120"/>
        <w:gridCol w:w="3116"/>
        <w:gridCol w:w="10"/>
      </w:tblGrid>
      <w:tr w:rsidR="003F2061" w:rsidRPr="00956E23" w14:paraId="3F030E30" w14:textId="77777777" w:rsidTr="003F2061">
        <w:trPr>
          <w:gridAfter w:val="1"/>
          <w:wAfter w:w="10" w:type="dxa"/>
          <w:trHeight w:val="216"/>
        </w:trPr>
        <w:tc>
          <w:tcPr>
            <w:tcW w:w="3114" w:type="dxa"/>
            <w:shd w:val="clear" w:color="auto" w:fill="FDE9D9" w:themeFill="accent6" w:themeFillTint="33"/>
          </w:tcPr>
          <w:p w14:paraId="50A7F1FE" w14:textId="2FC1A32D" w:rsidR="003F2061" w:rsidRPr="00956E23" w:rsidRDefault="003F2061" w:rsidP="003F2061">
            <w:pPr>
              <w:pStyle w:val="NoSpacing"/>
              <w:rPr>
                <w:b/>
                <w:bCs/>
              </w:rPr>
            </w:pPr>
            <w:r>
              <w:rPr>
                <w:b/>
                <w:bCs/>
              </w:rPr>
              <w:t>dq_Enrollment</w:t>
            </w:r>
          </w:p>
        </w:tc>
        <w:tc>
          <w:tcPr>
            <w:tcW w:w="3120" w:type="dxa"/>
            <w:shd w:val="clear" w:color="auto" w:fill="FDE9D9" w:themeFill="accent6" w:themeFillTint="33"/>
          </w:tcPr>
          <w:p w14:paraId="55FB8E0A" w14:textId="77777777" w:rsidR="003F2061" w:rsidRPr="00956E23" w:rsidRDefault="003F2061" w:rsidP="003F2061">
            <w:pPr>
              <w:pStyle w:val="NoSpacing"/>
              <w:rPr>
                <w:b/>
                <w:bCs/>
              </w:rPr>
            </w:pPr>
            <w:r w:rsidRPr="00956E23">
              <w:rPr>
                <w:b/>
                <w:bCs/>
              </w:rPr>
              <w:t>Condition</w:t>
            </w:r>
            <w:r>
              <w:rPr>
                <w:b/>
                <w:bCs/>
              </w:rPr>
              <w:t xml:space="preserve"> 1</w:t>
            </w:r>
          </w:p>
        </w:tc>
        <w:tc>
          <w:tcPr>
            <w:tcW w:w="3116" w:type="dxa"/>
            <w:shd w:val="clear" w:color="auto" w:fill="FDE9D9" w:themeFill="accent6" w:themeFillTint="33"/>
          </w:tcPr>
          <w:p w14:paraId="2E84FDA2" w14:textId="77777777" w:rsidR="003F2061" w:rsidRPr="00956E23" w:rsidRDefault="003F2061" w:rsidP="003F2061">
            <w:pPr>
              <w:pStyle w:val="NoSpacing"/>
              <w:rPr>
                <w:b/>
                <w:bCs/>
              </w:rPr>
            </w:pPr>
            <w:r>
              <w:rPr>
                <w:b/>
                <w:bCs/>
              </w:rPr>
              <w:t>or Condition 2</w:t>
            </w:r>
          </w:p>
        </w:tc>
      </w:tr>
      <w:tr w:rsidR="003F2061" w14:paraId="7F0AC935" w14:textId="77777777" w:rsidTr="003F2061">
        <w:trPr>
          <w:trHeight w:val="216"/>
        </w:trPr>
        <w:tc>
          <w:tcPr>
            <w:tcW w:w="3114" w:type="dxa"/>
          </w:tcPr>
          <w:p w14:paraId="73441536" w14:textId="77777777" w:rsidR="003F2061" w:rsidRPr="00956E23" w:rsidRDefault="003F2061" w:rsidP="003F2061">
            <w:pPr>
              <w:pStyle w:val="NoSpacing"/>
              <w:rPr>
                <w:iCs/>
              </w:rPr>
            </w:pPr>
            <w:r>
              <w:rPr>
                <w:iCs/>
              </w:rPr>
              <w:t>Status1/Status3</w:t>
            </w:r>
          </w:p>
        </w:tc>
        <w:tc>
          <w:tcPr>
            <w:tcW w:w="3120" w:type="dxa"/>
          </w:tcPr>
          <w:p w14:paraId="15EEA74A" w14:textId="77777777" w:rsidR="003F2061" w:rsidRDefault="003F2061" w:rsidP="003F2061">
            <w:pPr>
              <w:pStyle w:val="NoSpacing"/>
            </w:pPr>
            <w:r>
              <w:t>1</w:t>
            </w:r>
          </w:p>
        </w:tc>
        <w:tc>
          <w:tcPr>
            <w:tcW w:w="3126" w:type="dxa"/>
            <w:gridSpan w:val="2"/>
          </w:tcPr>
          <w:p w14:paraId="7F94804B" w14:textId="77777777" w:rsidR="003F2061" w:rsidRDefault="003F2061" w:rsidP="003F2061">
            <w:pPr>
              <w:pStyle w:val="NoSpacing"/>
            </w:pPr>
            <w:r>
              <w:t>Not NULL</w:t>
            </w:r>
          </w:p>
        </w:tc>
      </w:tr>
      <w:tr w:rsidR="003F2061" w14:paraId="591CBD68" w14:textId="77777777" w:rsidTr="003F2061">
        <w:trPr>
          <w:gridAfter w:val="1"/>
          <w:wAfter w:w="10" w:type="dxa"/>
          <w:trHeight w:val="216"/>
        </w:trPr>
        <w:tc>
          <w:tcPr>
            <w:tcW w:w="3114" w:type="dxa"/>
          </w:tcPr>
          <w:p w14:paraId="5BD60225" w14:textId="77777777" w:rsidR="003F2061" w:rsidRDefault="003F2061" w:rsidP="003F2061">
            <w:pPr>
              <w:pStyle w:val="NoSpacing"/>
              <w:rPr>
                <w:iCs/>
              </w:rPr>
            </w:pPr>
            <w:r>
              <w:rPr>
                <w:iCs/>
              </w:rPr>
              <w:t>RelationshipToHoH</w:t>
            </w:r>
          </w:p>
        </w:tc>
        <w:tc>
          <w:tcPr>
            <w:tcW w:w="3120" w:type="dxa"/>
          </w:tcPr>
          <w:p w14:paraId="3C1D2414" w14:textId="77777777" w:rsidR="003F2061" w:rsidRDefault="003F2061" w:rsidP="003F2061">
            <w:pPr>
              <w:pStyle w:val="NoSpacing"/>
            </w:pPr>
            <w:r>
              <w:t>--</w:t>
            </w:r>
          </w:p>
        </w:tc>
        <w:tc>
          <w:tcPr>
            <w:tcW w:w="3116" w:type="dxa"/>
          </w:tcPr>
          <w:p w14:paraId="44FDD68D" w14:textId="77777777" w:rsidR="003F2061" w:rsidRDefault="003F2061" w:rsidP="003F2061">
            <w:pPr>
              <w:pStyle w:val="NoSpacing"/>
            </w:pPr>
            <w:r>
              <w:t>1</w:t>
            </w:r>
          </w:p>
        </w:tc>
      </w:tr>
    </w:tbl>
    <w:p w14:paraId="3E9B24FC" w14:textId="77777777" w:rsidR="003F2061" w:rsidRDefault="003F2061" w:rsidP="003F2061">
      <w:r>
        <w:t xml:space="preserve">And: </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15"/>
        <w:gridCol w:w="1885"/>
        <w:gridCol w:w="1885"/>
        <w:gridCol w:w="1885"/>
        <w:gridCol w:w="1885"/>
      </w:tblGrid>
      <w:tr w:rsidR="008C6CDD" w:rsidRPr="00956E23" w14:paraId="6D43A344" w14:textId="735C35DA" w:rsidTr="001F4530">
        <w:trPr>
          <w:cantSplit/>
          <w:trHeight w:val="216"/>
        </w:trPr>
        <w:tc>
          <w:tcPr>
            <w:tcW w:w="1815" w:type="dxa"/>
            <w:shd w:val="clear" w:color="auto" w:fill="EEECE1" w:themeFill="background2"/>
            <w:tcMar>
              <w:top w:w="0" w:type="dxa"/>
              <w:left w:w="108" w:type="dxa"/>
              <w:bottom w:w="0" w:type="dxa"/>
              <w:right w:w="108" w:type="dxa"/>
            </w:tcMar>
            <w:hideMark/>
          </w:tcPr>
          <w:p w14:paraId="27B55F84" w14:textId="77777777" w:rsidR="00F94485" w:rsidRPr="00956E23" w:rsidRDefault="00F94485" w:rsidP="00956E23">
            <w:pPr>
              <w:pStyle w:val="NoSpacing"/>
              <w:rPr>
                <w:rFonts w:ascii="Calibri" w:hAnsi="Calibri" w:cs="Calibri"/>
                <w:b/>
                <w:bCs/>
              </w:rPr>
            </w:pPr>
            <w:r w:rsidRPr="00956E23">
              <w:rPr>
                <w:rFonts w:ascii="Calibri" w:hAnsi="Calibri" w:cs="Calibri"/>
                <w:b/>
                <w:bCs/>
              </w:rPr>
              <w:t>hmis_Enrollment</w:t>
            </w:r>
          </w:p>
        </w:tc>
        <w:tc>
          <w:tcPr>
            <w:tcW w:w="1885" w:type="dxa"/>
            <w:shd w:val="clear" w:color="auto" w:fill="EEECE1" w:themeFill="background2"/>
            <w:tcMar>
              <w:top w:w="0" w:type="dxa"/>
              <w:left w:w="108" w:type="dxa"/>
              <w:bottom w:w="0" w:type="dxa"/>
              <w:right w:w="108" w:type="dxa"/>
            </w:tcMar>
            <w:hideMark/>
          </w:tcPr>
          <w:p w14:paraId="741E1009" w14:textId="135A4AE7" w:rsidR="00F94485" w:rsidRPr="00956E23" w:rsidRDefault="00F94485" w:rsidP="00956E23">
            <w:pPr>
              <w:pStyle w:val="NoSpacing"/>
              <w:rPr>
                <w:rFonts w:ascii="Calibri" w:hAnsi="Calibri" w:cs="Calibri"/>
                <w:b/>
                <w:bCs/>
              </w:rPr>
            </w:pPr>
            <w:r w:rsidRPr="00956E23">
              <w:rPr>
                <w:b/>
                <w:bCs/>
              </w:rPr>
              <w:t>Condition 1</w:t>
            </w:r>
          </w:p>
        </w:tc>
        <w:tc>
          <w:tcPr>
            <w:tcW w:w="1885" w:type="dxa"/>
            <w:shd w:val="clear" w:color="auto" w:fill="EEECE1" w:themeFill="background2"/>
            <w:tcMar>
              <w:top w:w="0" w:type="dxa"/>
              <w:left w:w="108" w:type="dxa"/>
              <w:bottom w:w="0" w:type="dxa"/>
              <w:right w:w="108" w:type="dxa"/>
            </w:tcMar>
            <w:hideMark/>
          </w:tcPr>
          <w:p w14:paraId="405A153E" w14:textId="15117640" w:rsidR="00F94485" w:rsidRPr="00956E23" w:rsidRDefault="00F94485" w:rsidP="00956E23">
            <w:pPr>
              <w:pStyle w:val="NoSpacing"/>
              <w:rPr>
                <w:rFonts w:ascii="Calibri" w:hAnsi="Calibri" w:cs="Calibri"/>
                <w:b/>
                <w:bCs/>
              </w:rPr>
            </w:pPr>
            <w:r>
              <w:rPr>
                <w:b/>
                <w:bCs/>
              </w:rPr>
              <w:t xml:space="preserve">or </w:t>
            </w:r>
            <w:r w:rsidRPr="00956E23">
              <w:rPr>
                <w:b/>
                <w:bCs/>
              </w:rPr>
              <w:t>Condition 2</w:t>
            </w:r>
          </w:p>
        </w:tc>
        <w:tc>
          <w:tcPr>
            <w:tcW w:w="1885" w:type="dxa"/>
            <w:shd w:val="clear" w:color="auto" w:fill="EEECE1" w:themeFill="background2"/>
            <w:tcMar>
              <w:top w:w="0" w:type="dxa"/>
              <w:left w:w="108" w:type="dxa"/>
              <w:bottom w:w="0" w:type="dxa"/>
              <w:right w:w="108" w:type="dxa"/>
            </w:tcMar>
            <w:hideMark/>
          </w:tcPr>
          <w:p w14:paraId="5AEDBB9F" w14:textId="3AFA0EC4" w:rsidR="00F94485" w:rsidRPr="00956E23" w:rsidRDefault="00F94485" w:rsidP="00956E23">
            <w:pPr>
              <w:pStyle w:val="NoSpacing"/>
              <w:rPr>
                <w:rFonts w:ascii="Calibri" w:hAnsi="Calibri" w:cs="Calibri"/>
                <w:b/>
                <w:bCs/>
              </w:rPr>
            </w:pPr>
            <w:r>
              <w:rPr>
                <w:b/>
                <w:bCs/>
              </w:rPr>
              <w:t xml:space="preserve">or </w:t>
            </w:r>
            <w:r w:rsidRPr="00956E23">
              <w:rPr>
                <w:b/>
                <w:bCs/>
              </w:rPr>
              <w:t>Condition</w:t>
            </w:r>
            <w:r>
              <w:rPr>
                <w:b/>
                <w:bCs/>
              </w:rPr>
              <w:t xml:space="preserve"> 3</w:t>
            </w:r>
          </w:p>
        </w:tc>
        <w:tc>
          <w:tcPr>
            <w:tcW w:w="1885" w:type="dxa"/>
            <w:shd w:val="clear" w:color="auto" w:fill="EEECE1" w:themeFill="background2"/>
          </w:tcPr>
          <w:p w14:paraId="338AEC40" w14:textId="02C796D2" w:rsidR="00F94485" w:rsidRDefault="0002225D" w:rsidP="00956E23">
            <w:pPr>
              <w:pStyle w:val="NoSpacing"/>
              <w:rPr>
                <w:b/>
                <w:bCs/>
              </w:rPr>
            </w:pPr>
            <w:r>
              <w:rPr>
                <w:b/>
                <w:bCs/>
              </w:rPr>
              <w:t xml:space="preserve">or </w:t>
            </w:r>
            <w:r w:rsidRPr="003C4035">
              <w:rPr>
                <w:b/>
                <w:bCs/>
              </w:rPr>
              <w:t>Condition 4</w:t>
            </w:r>
          </w:p>
        </w:tc>
      </w:tr>
      <w:tr w:rsidR="003C7FA6" w:rsidRPr="00956E23" w14:paraId="657A9A73" w14:textId="68535313" w:rsidTr="001F4530">
        <w:trPr>
          <w:cantSplit/>
          <w:trHeight w:val="216"/>
        </w:trPr>
        <w:tc>
          <w:tcPr>
            <w:tcW w:w="1815" w:type="dxa"/>
            <w:tcMar>
              <w:top w:w="0" w:type="dxa"/>
              <w:left w:w="108" w:type="dxa"/>
              <w:bottom w:w="0" w:type="dxa"/>
              <w:right w:w="108" w:type="dxa"/>
            </w:tcMar>
            <w:hideMark/>
          </w:tcPr>
          <w:p w14:paraId="56DB661B" w14:textId="77777777" w:rsidR="003C7FA6" w:rsidRPr="00956E23" w:rsidRDefault="003C7FA6" w:rsidP="003C7FA6">
            <w:pPr>
              <w:pStyle w:val="NoSpacing"/>
              <w:rPr>
                <w:rFonts w:ascii="Calibri" w:hAnsi="Calibri" w:cs="Calibri"/>
              </w:rPr>
            </w:pPr>
            <w:r w:rsidRPr="00956E23">
              <w:rPr>
                <w:rFonts w:ascii="Calibri" w:hAnsi="Calibri" w:cs="Calibri"/>
              </w:rPr>
              <w:t>TimesHomeless</w:t>
            </w:r>
          </w:p>
        </w:tc>
        <w:tc>
          <w:tcPr>
            <w:tcW w:w="1885" w:type="dxa"/>
            <w:tcMar>
              <w:top w:w="0" w:type="dxa"/>
              <w:left w:w="108" w:type="dxa"/>
              <w:bottom w:w="0" w:type="dxa"/>
              <w:right w:w="108" w:type="dxa"/>
            </w:tcMar>
            <w:hideMark/>
          </w:tcPr>
          <w:p w14:paraId="39E90422" w14:textId="43F76FAA" w:rsidR="003C7FA6" w:rsidRPr="00956E23" w:rsidRDefault="003C7FA6" w:rsidP="003C7FA6">
            <w:pPr>
              <w:pStyle w:val="NoSpacing"/>
              <w:rPr>
                <w:rFonts w:ascii="Calibri" w:hAnsi="Calibri" w:cs="Calibri"/>
              </w:rPr>
            </w:pPr>
            <w:r w:rsidRPr="00956E23">
              <w:rPr>
                <w:rFonts w:ascii="Calibri" w:hAnsi="Calibri" w:cs="Calibri"/>
              </w:rPr>
              <w:t xml:space="preserve">Not </w:t>
            </w:r>
            <w:r>
              <w:rPr>
                <w:rFonts w:ascii="Calibri" w:hAnsi="Calibri" w:cs="Calibri"/>
              </w:rPr>
              <w:t>in (1,2,3,4)</w:t>
            </w:r>
          </w:p>
        </w:tc>
        <w:tc>
          <w:tcPr>
            <w:tcW w:w="1885" w:type="dxa"/>
            <w:tcMar>
              <w:top w:w="0" w:type="dxa"/>
              <w:left w:w="108" w:type="dxa"/>
              <w:bottom w:w="0" w:type="dxa"/>
              <w:right w:w="108" w:type="dxa"/>
            </w:tcMar>
            <w:hideMark/>
          </w:tcPr>
          <w:p w14:paraId="3B505C87" w14:textId="068397B1" w:rsidR="003C7FA6" w:rsidRPr="00956E23" w:rsidRDefault="003C7FA6" w:rsidP="003C7FA6">
            <w:pPr>
              <w:pStyle w:val="NoSpacing"/>
              <w:rPr>
                <w:rFonts w:ascii="Calibri" w:hAnsi="Calibri" w:cs="Calibri"/>
              </w:rPr>
            </w:pPr>
            <w:r w:rsidRPr="00D46A8D">
              <w:rPr>
                <w:rFonts w:ascii="Calibri" w:hAnsi="Calibri" w:cs="Calibri"/>
              </w:rPr>
              <w:t>Not in (1,2,3,4)</w:t>
            </w:r>
          </w:p>
        </w:tc>
        <w:tc>
          <w:tcPr>
            <w:tcW w:w="1885" w:type="dxa"/>
            <w:tcMar>
              <w:top w:w="0" w:type="dxa"/>
              <w:left w:w="108" w:type="dxa"/>
              <w:bottom w:w="0" w:type="dxa"/>
              <w:right w:w="108" w:type="dxa"/>
            </w:tcMar>
            <w:hideMark/>
          </w:tcPr>
          <w:p w14:paraId="14FA6829" w14:textId="015F06FE" w:rsidR="003C7FA6" w:rsidRPr="00956E23" w:rsidRDefault="003C7FA6" w:rsidP="003C7FA6">
            <w:pPr>
              <w:pStyle w:val="NoSpacing"/>
              <w:rPr>
                <w:rFonts w:ascii="Calibri" w:hAnsi="Calibri" w:cs="Calibri"/>
              </w:rPr>
            </w:pPr>
            <w:r w:rsidRPr="00D46A8D">
              <w:rPr>
                <w:rFonts w:ascii="Calibri" w:hAnsi="Calibri" w:cs="Calibri"/>
              </w:rPr>
              <w:t>Not in (1,2,3,4)</w:t>
            </w:r>
          </w:p>
        </w:tc>
        <w:tc>
          <w:tcPr>
            <w:tcW w:w="1885" w:type="dxa"/>
          </w:tcPr>
          <w:p w14:paraId="5FA6F96F" w14:textId="463FF07F" w:rsidR="003C7FA6" w:rsidRPr="00956E23" w:rsidRDefault="003C7FA6" w:rsidP="003C7FA6">
            <w:pPr>
              <w:pStyle w:val="NoSpacing"/>
              <w:rPr>
                <w:rFonts w:ascii="Calibri" w:hAnsi="Calibri" w:cs="Calibri"/>
              </w:rPr>
            </w:pPr>
            <w:r w:rsidRPr="00D46A8D">
              <w:rPr>
                <w:rFonts w:ascii="Calibri" w:hAnsi="Calibri" w:cs="Calibri"/>
              </w:rPr>
              <w:t>Not in (1,2,3,4)</w:t>
            </w:r>
          </w:p>
        </w:tc>
      </w:tr>
      <w:tr w:rsidR="008C6CDD" w:rsidRPr="00956E23" w14:paraId="25AB8B59" w14:textId="613E7214" w:rsidTr="001F4530">
        <w:trPr>
          <w:cantSplit/>
          <w:trHeight w:val="216"/>
        </w:trPr>
        <w:tc>
          <w:tcPr>
            <w:tcW w:w="1815" w:type="dxa"/>
            <w:tcMar>
              <w:top w:w="0" w:type="dxa"/>
              <w:left w:w="108" w:type="dxa"/>
              <w:bottom w:w="0" w:type="dxa"/>
              <w:right w:w="108" w:type="dxa"/>
            </w:tcMar>
            <w:hideMark/>
          </w:tcPr>
          <w:p w14:paraId="2B841867" w14:textId="77777777" w:rsidR="00F94485" w:rsidRPr="00956E23" w:rsidRDefault="00F94485" w:rsidP="00A005D8">
            <w:pPr>
              <w:pStyle w:val="NoSpacing"/>
              <w:rPr>
                <w:rFonts w:ascii="Calibri" w:hAnsi="Calibri" w:cs="Calibri"/>
              </w:rPr>
            </w:pPr>
            <w:r w:rsidRPr="00956E23">
              <w:rPr>
                <w:rFonts w:ascii="Calibri" w:hAnsi="Calibri" w:cs="Calibri"/>
              </w:rPr>
              <w:t>LivingSituation</w:t>
            </w:r>
          </w:p>
        </w:tc>
        <w:tc>
          <w:tcPr>
            <w:tcW w:w="1885" w:type="dxa"/>
            <w:tcMar>
              <w:top w:w="0" w:type="dxa"/>
              <w:left w:w="108" w:type="dxa"/>
              <w:bottom w:w="0" w:type="dxa"/>
              <w:right w:w="108" w:type="dxa"/>
            </w:tcMar>
            <w:hideMark/>
          </w:tcPr>
          <w:p w14:paraId="05A8ED1B" w14:textId="77777777" w:rsidR="00F94485" w:rsidRPr="00956E23" w:rsidRDefault="00F94485">
            <w:pPr>
              <w:pStyle w:val="NoSpacing"/>
              <w:rPr>
                <w:rFonts w:ascii="Calibri" w:hAnsi="Calibri" w:cs="Calibri"/>
              </w:rPr>
            </w:pPr>
            <w:r w:rsidRPr="00956E23">
              <w:rPr>
                <w:rFonts w:ascii="Calibri" w:hAnsi="Calibri" w:cs="Calibri"/>
              </w:rPr>
              <w:t>in (1,16,18,27)</w:t>
            </w:r>
          </w:p>
        </w:tc>
        <w:tc>
          <w:tcPr>
            <w:tcW w:w="1885" w:type="dxa"/>
            <w:tcMar>
              <w:top w:w="0" w:type="dxa"/>
              <w:left w:w="108" w:type="dxa"/>
              <w:bottom w:w="0" w:type="dxa"/>
              <w:right w:w="108" w:type="dxa"/>
            </w:tcMar>
            <w:hideMark/>
          </w:tcPr>
          <w:p w14:paraId="3C9CD570" w14:textId="77777777" w:rsidR="00F94485" w:rsidRPr="00956E23" w:rsidRDefault="00F94485">
            <w:pPr>
              <w:pStyle w:val="NoSpacing"/>
              <w:rPr>
                <w:rFonts w:ascii="Calibri" w:hAnsi="Calibri" w:cs="Calibri"/>
              </w:rPr>
            </w:pPr>
            <w:r w:rsidRPr="00956E23">
              <w:rPr>
                <w:rFonts w:ascii="Calibri" w:hAnsi="Calibri" w:cs="Calibri"/>
              </w:rPr>
              <w:t>--</w:t>
            </w:r>
          </w:p>
        </w:tc>
        <w:tc>
          <w:tcPr>
            <w:tcW w:w="1885" w:type="dxa"/>
            <w:tcMar>
              <w:top w:w="0" w:type="dxa"/>
              <w:left w:w="108" w:type="dxa"/>
              <w:bottom w:w="0" w:type="dxa"/>
              <w:right w:w="108" w:type="dxa"/>
            </w:tcMar>
            <w:hideMark/>
          </w:tcPr>
          <w:p w14:paraId="67B4FF1B" w14:textId="78A006BA" w:rsidR="00F94485" w:rsidRPr="00956E23" w:rsidRDefault="00F94485">
            <w:pPr>
              <w:pStyle w:val="NoSpacing"/>
              <w:rPr>
                <w:rFonts w:ascii="Calibri" w:hAnsi="Calibri" w:cs="Calibri"/>
              </w:rPr>
            </w:pPr>
            <w:r w:rsidRPr="00956E23">
              <w:rPr>
                <w:rFonts w:ascii="Calibri" w:hAnsi="Calibri" w:cs="Calibri"/>
              </w:rPr>
              <w:t>in (4,5,6,7,15,</w:t>
            </w:r>
            <w:r w:rsidR="00553FEB">
              <w:rPr>
                <w:rFonts w:ascii="Calibri" w:hAnsi="Calibri" w:cs="Calibri"/>
              </w:rPr>
              <w:t>25</w:t>
            </w:r>
            <w:r w:rsidRPr="00956E23">
              <w:rPr>
                <w:rFonts w:ascii="Calibri" w:hAnsi="Calibri" w:cs="Calibri"/>
              </w:rPr>
              <w:t>)</w:t>
            </w:r>
          </w:p>
        </w:tc>
        <w:tc>
          <w:tcPr>
            <w:tcW w:w="1885" w:type="dxa"/>
          </w:tcPr>
          <w:p w14:paraId="33AB61FA" w14:textId="13586FD5" w:rsidR="00F94485" w:rsidRPr="00956E23" w:rsidRDefault="0002225D">
            <w:pPr>
              <w:pStyle w:val="NoSpacing"/>
              <w:rPr>
                <w:rFonts w:ascii="Calibri" w:hAnsi="Calibri" w:cs="Calibri"/>
              </w:rPr>
            </w:pPr>
            <w:r>
              <w:rPr>
                <w:rFonts w:ascii="Calibri" w:hAnsi="Calibri" w:cs="Calibri"/>
              </w:rPr>
              <w:t>--</w:t>
            </w:r>
          </w:p>
        </w:tc>
      </w:tr>
      <w:tr w:rsidR="008C6CDD" w:rsidRPr="00956E23" w14:paraId="6AB8C764" w14:textId="0704B6AC" w:rsidTr="001F4530">
        <w:trPr>
          <w:cantSplit/>
          <w:trHeight w:val="216"/>
        </w:trPr>
        <w:tc>
          <w:tcPr>
            <w:tcW w:w="1815" w:type="dxa"/>
            <w:tcMar>
              <w:top w:w="0" w:type="dxa"/>
              <w:left w:w="108" w:type="dxa"/>
              <w:bottom w:w="0" w:type="dxa"/>
              <w:right w:w="108" w:type="dxa"/>
            </w:tcMar>
            <w:hideMark/>
          </w:tcPr>
          <w:p w14:paraId="410D9552" w14:textId="77777777" w:rsidR="00F94485" w:rsidRPr="00956E23" w:rsidRDefault="00F94485" w:rsidP="00A005D8">
            <w:pPr>
              <w:pStyle w:val="NoSpacing"/>
              <w:rPr>
                <w:rFonts w:ascii="Calibri" w:hAnsi="Calibri" w:cs="Calibri"/>
              </w:rPr>
            </w:pPr>
            <w:r w:rsidRPr="00956E23">
              <w:rPr>
                <w:rFonts w:ascii="Calibri" w:hAnsi="Calibri" w:cs="Calibri"/>
              </w:rPr>
              <w:t>LengthOfStay</w:t>
            </w:r>
          </w:p>
        </w:tc>
        <w:tc>
          <w:tcPr>
            <w:tcW w:w="1885" w:type="dxa"/>
            <w:tcMar>
              <w:top w:w="0" w:type="dxa"/>
              <w:left w:w="108" w:type="dxa"/>
              <w:bottom w:w="0" w:type="dxa"/>
              <w:right w:w="108" w:type="dxa"/>
            </w:tcMar>
            <w:hideMark/>
          </w:tcPr>
          <w:p w14:paraId="41264946" w14:textId="77777777" w:rsidR="00F94485" w:rsidRPr="00956E23" w:rsidRDefault="00F94485">
            <w:pPr>
              <w:pStyle w:val="NoSpacing"/>
              <w:rPr>
                <w:rFonts w:ascii="Calibri" w:hAnsi="Calibri" w:cs="Calibri"/>
              </w:rPr>
            </w:pPr>
            <w:r w:rsidRPr="00956E23">
              <w:rPr>
                <w:rFonts w:ascii="Calibri" w:hAnsi="Calibri" w:cs="Calibri"/>
              </w:rPr>
              <w:t>--</w:t>
            </w:r>
          </w:p>
        </w:tc>
        <w:tc>
          <w:tcPr>
            <w:tcW w:w="1885" w:type="dxa"/>
            <w:tcMar>
              <w:top w:w="0" w:type="dxa"/>
              <w:left w:w="108" w:type="dxa"/>
              <w:bottom w:w="0" w:type="dxa"/>
              <w:right w:w="108" w:type="dxa"/>
            </w:tcMar>
            <w:hideMark/>
          </w:tcPr>
          <w:p w14:paraId="74D5DE24" w14:textId="77777777" w:rsidR="00F94485" w:rsidRPr="00956E23" w:rsidRDefault="00F94485">
            <w:pPr>
              <w:pStyle w:val="NoSpacing"/>
              <w:rPr>
                <w:rFonts w:ascii="Calibri" w:hAnsi="Calibri" w:cs="Calibri"/>
              </w:rPr>
            </w:pPr>
            <w:r w:rsidRPr="00956E23">
              <w:rPr>
                <w:rFonts w:ascii="Calibri" w:hAnsi="Calibri" w:cs="Calibri"/>
              </w:rPr>
              <w:t>in (10,11)</w:t>
            </w:r>
          </w:p>
        </w:tc>
        <w:tc>
          <w:tcPr>
            <w:tcW w:w="1885" w:type="dxa"/>
            <w:tcMar>
              <w:top w:w="0" w:type="dxa"/>
              <w:left w:w="108" w:type="dxa"/>
              <w:bottom w:w="0" w:type="dxa"/>
              <w:right w:w="108" w:type="dxa"/>
            </w:tcMar>
            <w:hideMark/>
          </w:tcPr>
          <w:p w14:paraId="4BB7F181" w14:textId="77777777" w:rsidR="00F94485" w:rsidRPr="00956E23" w:rsidRDefault="00F94485">
            <w:pPr>
              <w:pStyle w:val="NoSpacing"/>
              <w:rPr>
                <w:rFonts w:ascii="Calibri" w:hAnsi="Calibri" w:cs="Calibri"/>
              </w:rPr>
            </w:pPr>
            <w:r w:rsidRPr="00956E23">
              <w:rPr>
                <w:rFonts w:ascii="Calibri" w:hAnsi="Calibri" w:cs="Calibri"/>
              </w:rPr>
              <w:t>in (2,3)</w:t>
            </w:r>
          </w:p>
        </w:tc>
        <w:tc>
          <w:tcPr>
            <w:tcW w:w="1885" w:type="dxa"/>
          </w:tcPr>
          <w:p w14:paraId="5AE090C4" w14:textId="3CE7C9C3" w:rsidR="00F94485" w:rsidRPr="00956E23" w:rsidRDefault="0002225D">
            <w:pPr>
              <w:pStyle w:val="NoSpacing"/>
              <w:rPr>
                <w:rFonts w:ascii="Calibri" w:hAnsi="Calibri" w:cs="Calibri"/>
              </w:rPr>
            </w:pPr>
            <w:r>
              <w:rPr>
                <w:rFonts w:ascii="Calibri" w:hAnsi="Calibri" w:cs="Calibri"/>
              </w:rPr>
              <w:t>--</w:t>
            </w:r>
          </w:p>
        </w:tc>
      </w:tr>
      <w:tr w:rsidR="008C6CDD" w:rsidRPr="00956E23" w14:paraId="3AE2B00D" w14:textId="1E6C5004" w:rsidTr="001F4530">
        <w:trPr>
          <w:cantSplit/>
          <w:trHeight w:val="216"/>
        </w:trPr>
        <w:tc>
          <w:tcPr>
            <w:tcW w:w="1815" w:type="dxa"/>
            <w:tcMar>
              <w:top w:w="0" w:type="dxa"/>
              <w:left w:w="108" w:type="dxa"/>
              <w:bottom w:w="0" w:type="dxa"/>
              <w:right w:w="108" w:type="dxa"/>
            </w:tcMar>
            <w:hideMark/>
          </w:tcPr>
          <w:p w14:paraId="4DC625E3" w14:textId="77777777" w:rsidR="00F94485" w:rsidRPr="00956E23" w:rsidRDefault="00F94485" w:rsidP="00A005D8">
            <w:pPr>
              <w:pStyle w:val="NoSpacing"/>
              <w:rPr>
                <w:rFonts w:ascii="Calibri" w:hAnsi="Calibri" w:cs="Calibri"/>
              </w:rPr>
            </w:pPr>
            <w:r w:rsidRPr="00956E23">
              <w:rPr>
                <w:rFonts w:ascii="Calibri" w:hAnsi="Calibri" w:cs="Calibri"/>
              </w:rPr>
              <w:t>PreviousStreetESSH</w:t>
            </w:r>
          </w:p>
        </w:tc>
        <w:tc>
          <w:tcPr>
            <w:tcW w:w="1885" w:type="dxa"/>
            <w:tcMar>
              <w:top w:w="0" w:type="dxa"/>
              <w:left w:w="108" w:type="dxa"/>
              <w:bottom w:w="0" w:type="dxa"/>
              <w:right w:w="108" w:type="dxa"/>
            </w:tcMar>
            <w:hideMark/>
          </w:tcPr>
          <w:p w14:paraId="45A85825" w14:textId="77777777" w:rsidR="00F94485" w:rsidRPr="00956E23" w:rsidRDefault="00F94485">
            <w:pPr>
              <w:pStyle w:val="NoSpacing"/>
              <w:rPr>
                <w:rFonts w:ascii="Calibri" w:hAnsi="Calibri" w:cs="Calibri"/>
              </w:rPr>
            </w:pPr>
            <w:r w:rsidRPr="00956E23">
              <w:rPr>
                <w:rFonts w:ascii="Calibri" w:hAnsi="Calibri" w:cs="Calibri"/>
              </w:rPr>
              <w:t>--</w:t>
            </w:r>
          </w:p>
        </w:tc>
        <w:tc>
          <w:tcPr>
            <w:tcW w:w="1885" w:type="dxa"/>
            <w:tcMar>
              <w:top w:w="0" w:type="dxa"/>
              <w:left w:w="108" w:type="dxa"/>
              <w:bottom w:w="0" w:type="dxa"/>
              <w:right w:w="108" w:type="dxa"/>
            </w:tcMar>
            <w:hideMark/>
          </w:tcPr>
          <w:p w14:paraId="664A65BF" w14:textId="77777777" w:rsidR="00F94485" w:rsidRPr="00956E23" w:rsidRDefault="00F94485">
            <w:pPr>
              <w:pStyle w:val="NoSpacing"/>
              <w:rPr>
                <w:rFonts w:ascii="Calibri" w:hAnsi="Calibri" w:cs="Calibri"/>
              </w:rPr>
            </w:pPr>
            <w:r w:rsidRPr="00956E23">
              <w:rPr>
                <w:rFonts w:ascii="Calibri" w:hAnsi="Calibri" w:cs="Calibri"/>
              </w:rPr>
              <w:t>1</w:t>
            </w:r>
          </w:p>
        </w:tc>
        <w:tc>
          <w:tcPr>
            <w:tcW w:w="1885" w:type="dxa"/>
            <w:tcMar>
              <w:top w:w="0" w:type="dxa"/>
              <w:left w:w="108" w:type="dxa"/>
              <w:bottom w:w="0" w:type="dxa"/>
              <w:right w:w="108" w:type="dxa"/>
            </w:tcMar>
            <w:hideMark/>
          </w:tcPr>
          <w:p w14:paraId="4F2E3637" w14:textId="77777777" w:rsidR="00F94485" w:rsidRPr="00956E23" w:rsidRDefault="00F94485">
            <w:pPr>
              <w:pStyle w:val="NoSpacing"/>
              <w:rPr>
                <w:rFonts w:ascii="Calibri" w:hAnsi="Calibri" w:cs="Calibri"/>
              </w:rPr>
            </w:pPr>
            <w:r w:rsidRPr="00956E23">
              <w:rPr>
                <w:rFonts w:ascii="Calibri" w:hAnsi="Calibri" w:cs="Calibri"/>
              </w:rPr>
              <w:t>1</w:t>
            </w:r>
          </w:p>
        </w:tc>
        <w:tc>
          <w:tcPr>
            <w:tcW w:w="1885" w:type="dxa"/>
          </w:tcPr>
          <w:p w14:paraId="3C4674FB" w14:textId="4FC38031" w:rsidR="00F94485" w:rsidRPr="00956E23" w:rsidRDefault="0002225D">
            <w:pPr>
              <w:pStyle w:val="NoSpacing"/>
              <w:rPr>
                <w:rFonts w:ascii="Calibri" w:hAnsi="Calibri" w:cs="Calibri"/>
              </w:rPr>
            </w:pPr>
            <w:r>
              <w:rPr>
                <w:rFonts w:ascii="Calibri" w:hAnsi="Calibri" w:cs="Calibri"/>
              </w:rPr>
              <w:t>--</w:t>
            </w:r>
          </w:p>
        </w:tc>
      </w:tr>
      <w:tr w:rsidR="0002225D" w:rsidRPr="00956E23" w14:paraId="2A386BC5" w14:textId="77777777" w:rsidTr="003C7FA6">
        <w:trPr>
          <w:cantSplit/>
          <w:trHeight w:val="216"/>
        </w:trPr>
        <w:tc>
          <w:tcPr>
            <w:tcW w:w="1815" w:type="dxa"/>
            <w:tcMar>
              <w:top w:w="0" w:type="dxa"/>
              <w:left w:w="108" w:type="dxa"/>
              <w:bottom w:w="0" w:type="dxa"/>
              <w:right w:w="108" w:type="dxa"/>
            </w:tcMar>
          </w:tcPr>
          <w:p w14:paraId="52D1308F" w14:textId="539229C8" w:rsidR="0002225D" w:rsidRPr="00956E23" w:rsidRDefault="0002225D" w:rsidP="00A005D8">
            <w:pPr>
              <w:pStyle w:val="NoSpacing"/>
              <w:rPr>
                <w:rFonts w:ascii="Calibri" w:hAnsi="Calibri" w:cs="Calibri"/>
              </w:rPr>
            </w:pPr>
            <w:r w:rsidRPr="0002225D">
              <w:rPr>
                <w:rFonts w:ascii="Calibri" w:hAnsi="Calibri" w:cs="Calibri"/>
              </w:rPr>
              <w:t>ProjectType</w:t>
            </w:r>
          </w:p>
        </w:tc>
        <w:tc>
          <w:tcPr>
            <w:tcW w:w="1885" w:type="dxa"/>
            <w:tcMar>
              <w:top w:w="0" w:type="dxa"/>
              <w:left w:w="108" w:type="dxa"/>
              <w:bottom w:w="0" w:type="dxa"/>
              <w:right w:w="108" w:type="dxa"/>
            </w:tcMar>
          </w:tcPr>
          <w:p w14:paraId="3E40B76A" w14:textId="41D528E1" w:rsidR="0002225D" w:rsidRPr="00956E23" w:rsidRDefault="0002225D">
            <w:pPr>
              <w:pStyle w:val="NoSpacing"/>
              <w:rPr>
                <w:rFonts w:ascii="Calibri" w:hAnsi="Calibri" w:cs="Calibri"/>
              </w:rPr>
            </w:pPr>
            <w:r>
              <w:rPr>
                <w:rFonts w:ascii="Calibri" w:hAnsi="Calibri" w:cs="Calibri"/>
              </w:rPr>
              <w:t>--</w:t>
            </w:r>
          </w:p>
        </w:tc>
        <w:tc>
          <w:tcPr>
            <w:tcW w:w="1885" w:type="dxa"/>
            <w:tcMar>
              <w:top w:w="0" w:type="dxa"/>
              <w:left w:w="108" w:type="dxa"/>
              <w:bottom w:w="0" w:type="dxa"/>
              <w:right w:w="108" w:type="dxa"/>
            </w:tcMar>
          </w:tcPr>
          <w:p w14:paraId="53C932B3" w14:textId="0A2BFA1E" w:rsidR="0002225D" w:rsidRPr="00956E23" w:rsidRDefault="0002225D">
            <w:pPr>
              <w:pStyle w:val="NoSpacing"/>
              <w:rPr>
                <w:rFonts w:ascii="Calibri" w:hAnsi="Calibri" w:cs="Calibri"/>
              </w:rPr>
            </w:pPr>
            <w:r>
              <w:rPr>
                <w:rFonts w:ascii="Calibri" w:hAnsi="Calibri" w:cs="Calibri"/>
              </w:rPr>
              <w:t>--</w:t>
            </w:r>
          </w:p>
        </w:tc>
        <w:tc>
          <w:tcPr>
            <w:tcW w:w="1885" w:type="dxa"/>
            <w:tcMar>
              <w:top w:w="0" w:type="dxa"/>
              <w:left w:w="108" w:type="dxa"/>
              <w:bottom w:w="0" w:type="dxa"/>
              <w:right w:w="108" w:type="dxa"/>
            </w:tcMar>
          </w:tcPr>
          <w:p w14:paraId="68AAEB05" w14:textId="1B3B3DBE" w:rsidR="0002225D" w:rsidRPr="00956E23" w:rsidRDefault="0002225D">
            <w:pPr>
              <w:pStyle w:val="NoSpacing"/>
              <w:rPr>
                <w:rFonts w:ascii="Calibri" w:hAnsi="Calibri" w:cs="Calibri"/>
              </w:rPr>
            </w:pPr>
            <w:r>
              <w:rPr>
                <w:rFonts w:ascii="Calibri" w:hAnsi="Calibri" w:cs="Calibri"/>
              </w:rPr>
              <w:t>--</w:t>
            </w:r>
          </w:p>
        </w:tc>
        <w:tc>
          <w:tcPr>
            <w:tcW w:w="1885" w:type="dxa"/>
          </w:tcPr>
          <w:p w14:paraId="00071189" w14:textId="5FDA5A0A" w:rsidR="0002225D" w:rsidRPr="00956E23" w:rsidRDefault="0002225D">
            <w:pPr>
              <w:pStyle w:val="NoSpacing"/>
              <w:rPr>
                <w:rFonts w:ascii="Calibri" w:hAnsi="Calibri" w:cs="Calibri"/>
              </w:rPr>
            </w:pPr>
            <w:r>
              <w:rPr>
                <w:rFonts w:ascii="Calibri" w:hAnsi="Calibri" w:cs="Calibri"/>
              </w:rPr>
              <w:t>In (1,8)</w:t>
            </w:r>
          </w:p>
        </w:tc>
      </w:tr>
    </w:tbl>
    <w:p w14:paraId="2588B4EC" w14:textId="2C2A830E" w:rsidR="000C20AF" w:rsidRPr="0088191A" w:rsidRDefault="000C20AF" w:rsidP="006A3016">
      <w:pPr>
        <w:pStyle w:val="Heading3"/>
        <w:rPr>
          <w:szCs w:val="28"/>
        </w:rPr>
      </w:pPr>
      <w:r w:rsidRPr="0088191A">
        <w:t>MonthsHomeless1</w:t>
      </w:r>
      <w:r w:rsidR="00741942">
        <w:t>/3</w:t>
      </w:r>
    </w:p>
    <w:p w14:paraId="26BBCD30" w14:textId="65C1B2BF" w:rsidR="003F2061" w:rsidRDefault="003F2061" w:rsidP="003F2061">
      <w:r>
        <w:t xml:space="preserve">A count of distinct </w:t>
      </w:r>
      <w:r>
        <w:rPr>
          <w:b/>
        </w:rPr>
        <w:t>EnrollmentID</w:t>
      </w:r>
      <w:r w:rsidRPr="002D61ED">
        <w:t>s</w:t>
      </w:r>
      <w:r>
        <w:t xml:space="preserve"> in </w:t>
      </w:r>
      <w:r w:rsidR="00974782">
        <w:t>dq</w:t>
      </w:r>
      <w:r>
        <w:t>_Enrollment where:</w:t>
      </w:r>
    </w:p>
    <w:tbl>
      <w:tblPr>
        <w:tblStyle w:val="TableGrid"/>
        <w:tblW w:w="9360" w:type="dxa"/>
        <w:tblLook w:val="04A0" w:firstRow="1" w:lastRow="0" w:firstColumn="1" w:lastColumn="0" w:noHBand="0" w:noVBand="1"/>
      </w:tblPr>
      <w:tblGrid>
        <w:gridCol w:w="3114"/>
        <w:gridCol w:w="3120"/>
        <w:gridCol w:w="3116"/>
        <w:gridCol w:w="10"/>
      </w:tblGrid>
      <w:tr w:rsidR="003F2061" w:rsidRPr="00956E23" w14:paraId="0C94EB0E" w14:textId="77777777" w:rsidTr="003F2061">
        <w:trPr>
          <w:gridAfter w:val="1"/>
          <w:wAfter w:w="10" w:type="dxa"/>
          <w:trHeight w:val="216"/>
        </w:trPr>
        <w:tc>
          <w:tcPr>
            <w:tcW w:w="3114" w:type="dxa"/>
            <w:shd w:val="clear" w:color="auto" w:fill="FDE9D9" w:themeFill="accent6" w:themeFillTint="33"/>
          </w:tcPr>
          <w:p w14:paraId="0DBB7931" w14:textId="55E0C377" w:rsidR="003F2061" w:rsidRPr="00956E23" w:rsidRDefault="003F2061" w:rsidP="003F2061">
            <w:pPr>
              <w:pStyle w:val="NoSpacing"/>
              <w:rPr>
                <w:b/>
                <w:bCs/>
              </w:rPr>
            </w:pPr>
            <w:r>
              <w:rPr>
                <w:b/>
                <w:bCs/>
              </w:rPr>
              <w:t>dq_Enrollment</w:t>
            </w:r>
          </w:p>
        </w:tc>
        <w:tc>
          <w:tcPr>
            <w:tcW w:w="3120" w:type="dxa"/>
            <w:shd w:val="clear" w:color="auto" w:fill="FDE9D9" w:themeFill="accent6" w:themeFillTint="33"/>
          </w:tcPr>
          <w:p w14:paraId="6C24FC9A" w14:textId="77777777" w:rsidR="003F2061" w:rsidRPr="00956E23" w:rsidRDefault="003F2061" w:rsidP="003F2061">
            <w:pPr>
              <w:pStyle w:val="NoSpacing"/>
              <w:rPr>
                <w:b/>
                <w:bCs/>
              </w:rPr>
            </w:pPr>
            <w:r w:rsidRPr="00956E23">
              <w:rPr>
                <w:b/>
                <w:bCs/>
              </w:rPr>
              <w:t>Condition</w:t>
            </w:r>
            <w:r>
              <w:rPr>
                <w:b/>
                <w:bCs/>
              </w:rPr>
              <w:t xml:space="preserve"> 1</w:t>
            </w:r>
          </w:p>
        </w:tc>
        <w:tc>
          <w:tcPr>
            <w:tcW w:w="3116" w:type="dxa"/>
            <w:shd w:val="clear" w:color="auto" w:fill="FDE9D9" w:themeFill="accent6" w:themeFillTint="33"/>
          </w:tcPr>
          <w:p w14:paraId="61FB9BCD" w14:textId="77777777" w:rsidR="003F2061" w:rsidRPr="00956E23" w:rsidRDefault="003F2061" w:rsidP="003F2061">
            <w:pPr>
              <w:pStyle w:val="NoSpacing"/>
              <w:rPr>
                <w:b/>
                <w:bCs/>
              </w:rPr>
            </w:pPr>
            <w:r>
              <w:rPr>
                <w:b/>
                <w:bCs/>
              </w:rPr>
              <w:t>or Condition 2</w:t>
            </w:r>
          </w:p>
        </w:tc>
      </w:tr>
      <w:tr w:rsidR="003F2061" w14:paraId="7C34CEFA" w14:textId="77777777" w:rsidTr="003F2061">
        <w:trPr>
          <w:trHeight w:val="216"/>
        </w:trPr>
        <w:tc>
          <w:tcPr>
            <w:tcW w:w="3114" w:type="dxa"/>
          </w:tcPr>
          <w:p w14:paraId="480A3AEC" w14:textId="77777777" w:rsidR="003F2061" w:rsidRPr="00956E23" w:rsidRDefault="003F2061" w:rsidP="003F2061">
            <w:pPr>
              <w:pStyle w:val="NoSpacing"/>
              <w:rPr>
                <w:iCs/>
              </w:rPr>
            </w:pPr>
            <w:r>
              <w:rPr>
                <w:iCs/>
              </w:rPr>
              <w:t>Status1/Status3</w:t>
            </w:r>
          </w:p>
        </w:tc>
        <w:tc>
          <w:tcPr>
            <w:tcW w:w="3120" w:type="dxa"/>
          </w:tcPr>
          <w:p w14:paraId="4B834A79" w14:textId="77777777" w:rsidR="003F2061" w:rsidRDefault="003F2061" w:rsidP="003F2061">
            <w:pPr>
              <w:pStyle w:val="NoSpacing"/>
            </w:pPr>
            <w:r>
              <w:t>1</w:t>
            </w:r>
          </w:p>
        </w:tc>
        <w:tc>
          <w:tcPr>
            <w:tcW w:w="3126" w:type="dxa"/>
            <w:gridSpan w:val="2"/>
          </w:tcPr>
          <w:p w14:paraId="06CCDC87" w14:textId="77777777" w:rsidR="003F2061" w:rsidRDefault="003F2061" w:rsidP="003F2061">
            <w:pPr>
              <w:pStyle w:val="NoSpacing"/>
            </w:pPr>
            <w:r>
              <w:t>Not NULL</w:t>
            </w:r>
          </w:p>
        </w:tc>
      </w:tr>
      <w:tr w:rsidR="003F2061" w14:paraId="59C4A974" w14:textId="77777777" w:rsidTr="003F2061">
        <w:trPr>
          <w:gridAfter w:val="1"/>
          <w:wAfter w:w="10" w:type="dxa"/>
          <w:trHeight w:val="216"/>
        </w:trPr>
        <w:tc>
          <w:tcPr>
            <w:tcW w:w="3114" w:type="dxa"/>
          </w:tcPr>
          <w:p w14:paraId="10F545E8" w14:textId="77777777" w:rsidR="003F2061" w:rsidRDefault="003F2061" w:rsidP="003F2061">
            <w:pPr>
              <w:pStyle w:val="NoSpacing"/>
              <w:rPr>
                <w:iCs/>
              </w:rPr>
            </w:pPr>
            <w:r>
              <w:rPr>
                <w:iCs/>
              </w:rPr>
              <w:t>RelationshipToHoH</w:t>
            </w:r>
          </w:p>
        </w:tc>
        <w:tc>
          <w:tcPr>
            <w:tcW w:w="3120" w:type="dxa"/>
          </w:tcPr>
          <w:p w14:paraId="2C879D24" w14:textId="77777777" w:rsidR="003F2061" w:rsidRDefault="003F2061" w:rsidP="003F2061">
            <w:pPr>
              <w:pStyle w:val="NoSpacing"/>
            </w:pPr>
            <w:r>
              <w:t>--</w:t>
            </w:r>
          </w:p>
        </w:tc>
        <w:tc>
          <w:tcPr>
            <w:tcW w:w="3116" w:type="dxa"/>
          </w:tcPr>
          <w:p w14:paraId="69A428F8" w14:textId="77777777" w:rsidR="003F2061" w:rsidRDefault="003F2061" w:rsidP="003F2061">
            <w:pPr>
              <w:pStyle w:val="NoSpacing"/>
            </w:pPr>
            <w:r>
              <w:t>1</w:t>
            </w:r>
          </w:p>
        </w:tc>
      </w:tr>
    </w:tbl>
    <w:p w14:paraId="2589E6FD" w14:textId="1B9421CD" w:rsidR="00AA5B53" w:rsidRDefault="003F2061" w:rsidP="003F2061">
      <w:r>
        <w:t xml:space="preserve">And: </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885"/>
        <w:gridCol w:w="1867"/>
        <w:gridCol w:w="1868"/>
        <w:gridCol w:w="1867"/>
        <w:gridCol w:w="1868"/>
      </w:tblGrid>
      <w:tr w:rsidR="000C1F5E" w:rsidRPr="00956E23" w14:paraId="1BEDE28E" w14:textId="6C210078" w:rsidTr="001F4530">
        <w:trPr>
          <w:cantSplit/>
          <w:trHeight w:val="216"/>
        </w:trPr>
        <w:tc>
          <w:tcPr>
            <w:tcW w:w="1885" w:type="dxa"/>
            <w:shd w:val="clear" w:color="auto" w:fill="EEECE1" w:themeFill="background2"/>
            <w:tcMar>
              <w:top w:w="0" w:type="dxa"/>
              <w:left w:w="108" w:type="dxa"/>
              <w:bottom w:w="0" w:type="dxa"/>
              <w:right w:w="108" w:type="dxa"/>
            </w:tcMar>
            <w:hideMark/>
          </w:tcPr>
          <w:p w14:paraId="50C8B917" w14:textId="77777777" w:rsidR="000C1F5E" w:rsidRPr="00956E23" w:rsidRDefault="000C1F5E" w:rsidP="00956E23">
            <w:pPr>
              <w:pStyle w:val="NoSpacing"/>
              <w:rPr>
                <w:rFonts w:ascii="Calibri" w:hAnsi="Calibri" w:cs="Calibri"/>
                <w:b/>
                <w:bCs/>
              </w:rPr>
            </w:pPr>
            <w:r w:rsidRPr="00956E23">
              <w:rPr>
                <w:rFonts w:ascii="Calibri" w:hAnsi="Calibri" w:cs="Calibri"/>
                <w:b/>
                <w:bCs/>
              </w:rPr>
              <w:t>hmis_Enrollment</w:t>
            </w:r>
          </w:p>
        </w:tc>
        <w:tc>
          <w:tcPr>
            <w:tcW w:w="1867" w:type="dxa"/>
            <w:shd w:val="clear" w:color="auto" w:fill="EEECE1" w:themeFill="background2"/>
            <w:tcMar>
              <w:top w:w="0" w:type="dxa"/>
              <w:left w:w="108" w:type="dxa"/>
              <w:bottom w:w="0" w:type="dxa"/>
              <w:right w:w="108" w:type="dxa"/>
            </w:tcMar>
            <w:hideMark/>
          </w:tcPr>
          <w:p w14:paraId="3F7175BB" w14:textId="291063F4" w:rsidR="000C1F5E" w:rsidRPr="00956E23" w:rsidRDefault="000C1F5E" w:rsidP="00956E23">
            <w:pPr>
              <w:pStyle w:val="NoSpacing"/>
              <w:rPr>
                <w:rFonts w:ascii="Calibri" w:hAnsi="Calibri" w:cs="Calibri"/>
                <w:b/>
                <w:bCs/>
              </w:rPr>
            </w:pPr>
            <w:r w:rsidRPr="00956E23">
              <w:rPr>
                <w:b/>
                <w:bCs/>
              </w:rPr>
              <w:t>Condition 1</w:t>
            </w:r>
          </w:p>
        </w:tc>
        <w:tc>
          <w:tcPr>
            <w:tcW w:w="1868" w:type="dxa"/>
            <w:shd w:val="clear" w:color="auto" w:fill="EEECE1" w:themeFill="background2"/>
            <w:tcMar>
              <w:top w:w="0" w:type="dxa"/>
              <w:left w:w="108" w:type="dxa"/>
              <w:bottom w:w="0" w:type="dxa"/>
              <w:right w:w="108" w:type="dxa"/>
            </w:tcMar>
            <w:hideMark/>
          </w:tcPr>
          <w:p w14:paraId="7EBE609F" w14:textId="05BADDBF" w:rsidR="000C1F5E" w:rsidRPr="00956E23" w:rsidRDefault="000C1F5E" w:rsidP="00956E23">
            <w:pPr>
              <w:pStyle w:val="NoSpacing"/>
              <w:rPr>
                <w:rFonts w:ascii="Calibri" w:hAnsi="Calibri" w:cs="Calibri"/>
                <w:b/>
                <w:bCs/>
              </w:rPr>
            </w:pPr>
            <w:r>
              <w:rPr>
                <w:b/>
                <w:bCs/>
              </w:rPr>
              <w:t xml:space="preserve">or </w:t>
            </w:r>
            <w:r w:rsidRPr="00956E23">
              <w:rPr>
                <w:b/>
                <w:bCs/>
              </w:rPr>
              <w:t>Condition 2</w:t>
            </w:r>
          </w:p>
        </w:tc>
        <w:tc>
          <w:tcPr>
            <w:tcW w:w="1867" w:type="dxa"/>
            <w:shd w:val="clear" w:color="auto" w:fill="EEECE1" w:themeFill="background2"/>
            <w:tcMar>
              <w:top w:w="0" w:type="dxa"/>
              <w:left w:w="108" w:type="dxa"/>
              <w:bottom w:w="0" w:type="dxa"/>
              <w:right w:w="108" w:type="dxa"/>
            </w:tcMar>
            <w:hideMark/>
          </w:tcPr>
          <w:p w14:paraId="688D9DDC" w14:textId="75092A43" w:rsidR="000C1F5E" w:rsidRPr="00956E23" w:rsidRDefault="000C1F5E" w:rsidP="00956E23">
            <w:pPr>
              <w:pStyle w:val="NoSpacing"/>
              <w:rPr>
                <w:rFonts w:ascii="Calibri" w:hAnsi="Calibri" w:cs="Calibri"/>
                <w:b/>
                <w:bCs/>
              </w:rPr>
            </w:pPr>
            <w:r>
              <w:rPr>
                <w:b/>
                <w:bCs/>
              </w:rPr>
              <w:t xml:space="preserve">or </w:t>
            </w:r>
            <w:r w:rsidRPr="00956E23">
              <w:rPr>
                <w:b/>
                <w:bCs/>
              </w:rPr>
              <w:t>Condition</w:t>
            </w:r>
            <w:r>
              <w:rPr>
                <w:b/>
                <w:bCs/>
              </w:rPr>
              <w:t xml:space="preserve"> 3</w:t>
            </w:r>
          </w:p>
        </w:tc>
        <w:tc>
          <w:tcPr>
            <w:tcW w:w="1868" w:type="dxa"/>
            <w:shd w:val="clear" w:color="auto" w:fill="EEECE1" w:themeFill="background2"/>
          </w:tcPr>
          <w:p w14:paraId="491BF80D" w14:textId="4921A0FD" w:rsidR="000C1F5E" w:rsidRDefault="000C1F5E" w:rsidP="00956E23">
            <w:pPr>
              <w:pStyle w:val="NoSpacing"/>
              <w:rPr>
                <w:b/>
                <w:bCs/>
              </w:rPr>
            </w:pPr>
            <w:r>
              <w:rPr>
                <w:b/>
                <w:bCs/>
              </w:rPr>
              <w:t xml:space="preserve">or </w:t>
            </w:r>
            <w:r w:rsidRPr="003C4035">
              <w:rPr>
                <w:b/>
                <w:bCs/>
              </w:rPr>
              <w:t>Condition 4</w:t>
            </w:r>
          </w:p>
        </w:tc>
      </w:tr>
      <w:tr w:rsidR="000C1F5E" w14:paraId="024BDDE1" w14:textId="02F34657" w:rsidTr="001F4530">
        <w:trPr>
          <w:cantSplit/>
          <w:trHeight w:val="216"/>
        </w:trPr>
        <w:tc>
          <w:tcPr>
            <w:tcW w:w="1885" w:type="dxa"/>
            <w:tcMar>
              <w:top w:w="0" w:type="dxa"/>
              <w:left w:w="108" w:type="dxa"/>
              <w:bottom w:w="0" w:type="dxa"/>
              <w:right w:w="108" w:type="dxa"/>
            </w:tcMar>
            <w:hideMark/>
          </w:tcPr>
          <w:p w14:paraId="10192F11" w14:textId="359BFFC3" w:rsidR="000C1F5E" w:rsidRPr="00956E23" w:rsidRDefault="000C1F5E" w:rsidP="00A005D8">
            <w:pPr>
              <w:pStyle w:val="NoSpacing"/>
              <w:rPr>
                <w:rFonts w:ascii="Calibri" w:hAnsi="Calibri" w:cs="Calibri"/>
              </w:rPr>
            </w:pPr>
            <w:r>
              <w:rPr>
                <w:rFonts w:ascii="Calibri" w:hAnsi="Calibri" w:cs="Calibri"/>
              </w:rPr>
              <w:t>MonthsHomeless</w:t>
            </w:r>
          </w:p>
        </w:tc>
        <w:tc>
          <w:tcPr>
            <w:tcW w:w="1867" w:type="dxa"/>
            <w:tcMar>
              <w:top w:w="0" w:type="dxa"/>
              <w:left w:w="108" w:type="dxa"/>
              <w:bottom w:w="0" w:type="dxa"/>
              <w:right w:w="108" w:type="dxa"/>
            </w:tcMar>
            <w:hideMark/>
          </w:tcPr>
          <w:p w14:paraId="312F4B9C" w14:textId="77777777" w:rsidR="000C1F5E" w:rsidRDefault="000C1F5E">
            <w:pPr>
              <w:pStyle w:val="NoSpacing"/>
              <w:rPr>
                <w:rFonts w:ascii="Calibri" w:hAnsi="Calibri" w:cs="Calibri"/>
              </w:rPr>
            </w:pPr>
            <w:r>
              <w:rPr>
                <w:rFonts w:ascii="Calibri" w:hAnsi="Calibri" w:cs="Calibri"/>
              </w:rPr>
              <w:t>Not between 101 and 113</w:t>
            </w:r>
          </w:p>
        </w:tc>
        <w:tc>
          <w:tcPr>
            <w:tcW w:w="1868" w:type="dxa"/>
            <w:tcMar>
              <w:top w:w="0" w:type="dxa"/>
              <w:left w:w="108" w:type="dxa"/>
              <w:bottom w:w="0" w:type="dxa"/>
              <w:right w:w="108" w:type="dxa"/>
            </w:tcMar>
            <w:hideMark/>
          </w:tcPr>
          <w:p w14:paraId="7E746E7E" w14:textId="77777777" w:rsidR="000C1F5E" w:rsidRDefault="000C1F5E">
            <w:pPr>
              <w:pStyle w:val="NoSpacing"/>
              <w:rPr>
                <w:rFonts w:ascii="Calibri" w:hAnsi="Calibri" w:cs="Calibri"/>
              </w:rPr>
            </w:pPr>
            <w:r>
              <w:rPr>
                <w:rFonts w:ascii="Calibri" w:hAnsi="Calibri" w:cs="Calibri"/>
              </w:rPr>
              <w:t>Not between 101 and 113</w:t>
            </w:r>
          </w:p>
        </w:tc>
        <w:tc>
          <w:tcPr>
            <w:tcW w:w="1867" w:type="dxa"/>
            <w:tcMar>
              <w:top w:w="0" w:type="dxa"/>
              <w:left w:w="108" w:type="dxa"/>
              <w:bottom w:w="0" w:type="dxa"/>
              <w:right w:w="108" w:type="dxa"/>
            </w:tcMar>
            <w:hideMark/>
          </w:tcPr>
          <w:p w14:paraId="53BFDB46" w14:textId="77777777" w:rsidR="000C1F5E" w:rsidRDefault="000C1F5E">
            <w:pPr>
              <w:pStyle w:val="NoSpacing"/>
              <w:rPr>
                <w:rFonts w:ascii="Calibri" w:hAnsi="Calibri" w:cs="Calibri"/>
              </w:rPr>
            </w:pPr>
            <w:r>
              <w:rPr>
                <w:rFonts w:ascii="Calibri" w:hAnsi="Calibri" w:cs="Calibri"/>
              </w:rPr>
              <w:t>Not between 101 and 113</w:t>
            </w:r>
          </w:p>
        </w:tc>
        <w:tc>
          <w:tcPr>
            <w:tcW w:w="1868" w:type="dxa"/>
          </w:tcPr>
          <w:p w14:paraId="49DE33FF" w14:textId="465EB598" w:rsidR="000C1F5E" w:rsidRDefault="000C1F5E">
            <w:pPr>
              <w:pStyle w:val="NoSpacing"/>
              <w:rPr>
                <w:rFonts w:ascii="Calibri" w:hAnsi="Calibri" w:cs="Calibri"/>
              </w:rPr>
            </w:pPr>
            <w:r w:rsidRPr="000C1F5E">
              <w:rPr>
                <w:rFonts w:ascii="Calibri" w:hAnsi="Calibri" w:cs="Calibri"/>
              </w:rPr>
              <w:t>Not between 101 and 113</w:t>
            </w:r>
          </w:p>
        </w:tc>
      </w:tr>
      <w:tr w:rsidR="000C1F5E" w14:paraId="545485CB" w14:textId="63673B82" w:rsidTr="001F4530">
        <w:trPr>
          <w:cantSplit/>
          <w:trHeight w:val="216"/>
        </w:trPr>
        <w:tc>
          <w:tcPr>
            <w:tcW w:w="1885" w:type="dxa"/>
            <w:tcMar>
              <w:top w:w="0" w:type="dxa"/>
              <w:left w:w="108" w:type="dxa"/>
              <w:bottom w:w="0" w:type="dxa"/>
              <w:right w:w="108" w:type="dxa"/>
            </w:tcMar>
            <w:hideMark/>
          </w:tcPr>
          <w:p w14:paraId="338BC539" w14:textId="77777777" w:rsidR="000C1F5E" w:rsidRPr="00956E23" w:rsidRDefault="000C1F5E" w:rsidP="000C1F5E">
            <w:pPr>
              <w:pStyle w:val="NoSpacing"/>
              <w:rPr>
                <w:rFonts w:ascii="Calibri" w:hAnsi="Calibri" w:cs="Calibri"/>
              </w:rPr>
            </w:pPr>
            <w:r w:rsidRPr="00956E23">
              <w:rPr>
                <w:rFonts w:ascii="Calibri" w:hAnsi="Calibri" w:cs="Calibri"/>
              </w:rPr>
              <w:t>LivingSituation</w:t>
            </w:r>
          </w:p>
        </w:tc>
        <w:tc>
          <w:tcPr>
            <w:tcW w:w="1867" w:type="dxa"/>
            <w:tcMar>
              <w:top w:w="0" w:type="dxa"/>
              <w:left w:w="108" w:type="dxa"/>
              <w:bottom w:w="0" w:type="dxa"/>
              <w:right w:w="108" w:type="dxa"/>
            </w:tcMar>
            <w:hideMark/>
          </w:tcPr>
          <w:p w14:paraId="1419F64D" w14:textId="77777777" w:rsidR="000C1F5E" w:rsidRDefault="000C1F5E" w:rsidP="000C1F5E">
            <w:pPr>
              <w:pStyle w:val="NoSpacing"/>
              <w:rPr>
                <w:rFonts w:ascii="Calibri" w:hAnsi="Calibri" w:cs="Calibri"/>
              </w:rPr>
            </w:pPr>
            <w:r>
              <w:rPr>
                <w:rFonts w:ascii="Calibri" w:hAnsi="Calibri" w:cs="Calibri"/>
              </w:rPr>
              <w:t>in (1,16,18,27)</w:t>
            </w:r>
          </w:p>
        </w:tc>
        <w:tc>
          <w:tcPr>
            <w:tcW w:w="1868" w:type="dxa"/>
            <w:tcMar>
              <w:top w:w="0" w:type="dxa"/>
              <w:left w:w="108" w:type="dxa"/>
              <w:bottom w:w="0" w:type="dxa"/>
              <w:right w:w="108" w:type="dxa"/>
            </w:tcMar>
            <w:hideMark/>
          </w:tcPr>
          <w:p w14:paraId="430AA33E" w14:textId="77777777" w:rsidR="000C1F5E" w:rsidRDefault="000C1F5E" w:rsidP="000C1F5E">
            <w:pPr>
              <w:pStyle w:val="NoSpacing"/>
              <w:rPr>
                <w:rFonts w:ascii="Calibri" w:hAnsi="Calibri" w:cs="Calibri"/>
              </w:rPr>
            </w:pPr>
            <w:r>
              <w:rPr>
                <w:rFonts w:ascii="Calibri" w:hAnsi="Calibri" w:cs="Calibri"/>
              </w:rPr>
              <w:t>--</w:t>
            </w:r>
          </w:p>
        </w:tc>
        <w:tc>
          <w:tcPr>
            <w:tcW w:w="1867" w:type="dxa"/>
            <w:tcMar>
              <w:top w:w="0" w:type="dxa"/>
              <w:left w:w="108" w:type="dxa"/>
              <w:bottom w:w="0" w:type="dxa"/>
              <w:right w:w="108" w:type="dxa"/>
            </w:tcMar>
            <w:hideMark/>
          </w:tcPr>
          <w:p w14:paraId="0A254F01" w14:textId="2E2F17F7" w:rsidR="000C1F5E" w:rsidRDefault="000C1F5E" w:rsidP="000C1F5E">
            <w:pPr>
              <w:pStyle w:val="NoSpacing"/>
              <w:rPr>
                <w:rFonts w:ascii="Calibri" w:hAnsi="Calibri" w:cs="Calibri"/>
              </w:rPr>
            </w:pPr>
            <w:r>
              <w:rPr>
                <w:rFonts w:ascii="Calibri" w:hAnsi="Calibri" w:cs="Calibri"/>
              </w:rPr>
              <w:t>in (4,5,6,7,15,</w:t>
            </w:r>
            <w:r w:rsidR="00553FEB">
              <w:rPr>
                <w:rFonts w:ascii="Calibri" w:hAnsi="Calibri" w:cs="Calibri"/>
              </w:rPr>
              <w:t>25</w:t>
            </w:r>
            <w:r>
              <w:rPr>
                <w:rFonts w:ascii="Calibri" w:hAnsi="Calibri" w:cs="Calibri"/>
              </w:rPr>
              <w:t>)</w:t>
            </w:r>
          </w:p>
        </w:tc>
        <w:tc>
          <w:tcPr>
            <w:tcW w:w="1868" w:type="dxa"/>
          </w:tcPr>
          <w:p w14:paraId="0A62E710" w14:textId="79262E8B" w:rsidR="000C1F5E" w:rsidRDefault="000C1F5E" w:rsidP="000C1F5E">
            <w:pPr>
              <w:pStyle w:val="NoSpacing"/>
              <w:rPr>
                <w:rFonts w:ascii="Calibri" w:hAnsi="Calibri" w:cs="Calibri"/>
              </w:rPr>
            </w:pPr>
            <w:r>
              <w:rPr>
                <w:rFonts w:ascii="Calibri" w:hAnsi="Calibri" w:cs="Calibri"/>
              </w:rPr>
              <w:t>--</w:t>
            </w:r>
          </w:p>
        </w:tc>
      </w:tr>
      <w:tr w:rsidR="000C1F5E" w14:paraId="42A5AAEB" w14:textId="1D81A6A0" w:rsidTr="001F4530">
        <w:trPr>
          <w:cantSplit/>
          <w:trHeight w:val="216"/>
        </w:trPr>
        <w:tc>
          <w:tcPr>
            <w:tcW w:w="1885" w:type="dxa"/>
            <w:tcMar>
              <w:top w:w="0" w:type="dxa"/>
              <w:left w:w="108" w:type="dxa"/>
              <w:bottom w:w="0" w:type="dxa"/>
              <w:right w:w="108" w:type="dxa"/>
            </w:tcMar>
            <w:hideMark/>
          </w:tcPr>
          <w:p w14:paraId="499DB1EF" w14:textId="77777777" w:rsidR="000C1F5E" w:rsidRPr="00956E23" w:rsidRDefault="000C1F5E" w:rsidP="000C1F5E">
            <w:pPr>
              <w:pStyle w:val="NoSpacing"/>
              <w:rPr>
                <w:rFonts w:ascii="Calibri" w:hAnsi="Calibri" w:cs="Calibri"/>
              </w:rPr>
            </w:pPr>
            <w:r w:rsidRPr="00956E23">
              <w:rPr>
                <w:rFonts w:ascii="Calibri" w:hAnsi="Calibri" w:cs="Calibri"/>
              </w:rPr>
              <w:t>LengthOfStay</w:t>
            </w:r>
          </w:p>
        </w:tc>
        <w:tc>
          <w:tcPr>
            <w:tcW w:w="1867" w:type="dxa"/>
            <w:tcMar>
              <w:top w:w="0" w:type="dxa"/>
              <w:left w:w="108" w:type="dxa"/>
              <w:bottom w:w="0" w:type="dxa"/>
              <w:right w:w="108" w:type="dxa"/>
            </w:tcMar>
            <w:hideMark/>
          </w:tcPr>
          <w:p w14:paraId="41BFFAF6" w14:textId="77777777" w:rsidR="000C1F5E" w:rsidRDefault="000C1F5E" w:rsidP="000C1F5E">
            <w:pPr>
              <w:pStyle w:val="NoSpacing"/>
              <w:rPr>
                <w:rFonts w:ascii="Calibri" w:hAnsi="Calibri" w:cs="Calibri"/>
              </w:rPr>
            </w:pPr>
            <w:r>
              <w:rPr>
                <w:rFonts w:ascii="Calibri" w:hAnsi="Calibri" w:cs="Calibri"/>
              </w:rPr>
              <w:t>--</w:t>
            </w:r>
          </w:p>
        </w:tc>
        <w:tc>
          <w:tcPr>
            <w:tcW w:w="1868" w:type="dxa"/>
            <w:tcMar>
              <w:top w:w="0" w:type="dxa"/>
              <w:left w:w="108" w:type="dxa"/>
              <w:bottom w:w="0" w:type="dxa"/>
              <w:right w:w="108" w:type="dxa"/>
            </w:tcMar>
            <w:hideMark/>
          </w:tcPr>
          <w:p w14:paraId="7D0B80BC" w14:textId="77777777" w:rsidR="000C1F5E" w:rsidRDefault="000C1F5E" w:rsidP="000C1F5E">
            <w:pPr>
              <w:pStyle w:val="NoSpacing"/>
              <w:rPr>
                <w:rFonts w:ascii="Calibri" w:hAnsi="Calibri" w:cs="Calibri"/>
              </w:rPr>
            </w:pPr>
            <w:r>
              <w:rPr>
                <w:rFonts w:ascii="Calibri" w:hAnsi="Calibri" w:cs="Calibri"/>
              </w:rPr>
              <w:t>in (10,11)</w:t>
            </w:r>
          </w:p>
        </w:tc>
        <w:tc>
          <w:tcPr>
            <w:tcW w:w="1867" w:type="dxa"/>
            <w:tcMar>
              <w:top w:w="0" w:type="dxa"/>
              <w:left w:w="108" w:type="dxa"/>
              <w:bottom w:w="0" w:type="dxa"/>
              <w:right w:w="108" w:type="dxa"/>
            </w:tcMar>
            <w:hideMark/>
          </w:tcPr>
          <w:p w14:paraId="3D56B68A" w14:textId="77777777" w:rsidR="000C1F5E" w:rsidRDefault="000C1F5E" w:rsidP="000C1F5E">
            <w:pPr>
              <w:pStyle w:val="NoSpacing"/>
              <w:rPr>
                <w:rFonts w:ascii="Calibri" w:hAnsi="Calibri" w:cs="Calibri"/>
              </w:rPr>
            </w:pPr>
            <w:r>
              <w:rPr>
                <w:rFonts w:ascii="Calibri" w:hAnsi="Calibri" w:cs="Calibri"/>
              </w:rPr>
              <w:t>in (2,3)</w:t>
            </w:r>
          </w:p>
        </w:tc>
        <w:tc>
          <w:tcPr>
            <w:tcW w:w="1868" w:type="dxa"/>
          </w:tcPr>
          <w:p w14:paraId="11E218E7" w14:textId="48D47CD6" w:rsidR="000C1F5E" w:rsidRDefault="000C1F5E" w:rsidP="000C1F5E">
            <w:pPr>
              <w:pStyle w:val="NoSpacing"/>
              <w:rPr>
                <w:rFonts w:ascii="Calibri" w:hAnsi="Calibri" w:cs="Calibri"/>
              </w:rPr>
            </w:pPr>
            <w:r>
              <w:rPr>
                <w:rFonts w:ascii="Calibri" w:hAnsi="Calibri" w:cs="Calibri"/>
              </w:rPr>
              <w:t>--</w:t>
            </w:r>
          </w:p>
        </w:tc>
      </w:tr>
      <w:tr w:rsidR="000C1F5E" w14:paraId="6934B859" w14:textId="5DA3F4E3" w:rsidTr="001F4530">
        <w:trPr>
          <w:cantSplit/>
          <w:trHeight w:val="216"/>
        </w:trPr>
        <w:tc>
          <w:tcPr>
            <w:tcW w:w="1885" w:type="dxa"/>
            <w:tcMar>
              <w:top w:w="0" w:type="dxa"/>
              <w:left w:w="108" w:type="dxa"/>
              <w:bottom w:w="0" w:type="dxa"/>
              <w:right w:w="108" w:type="dxa"/>
            </w:tcMar>
            <w:hideMark/>
          </w:tcPr>
          <w:p w14:paraId="689ACA97" w14:textId="77777777" w:rsidR="000C1F5E" w:rsidRPr="00956E23" w:rsidRDefault="000C1F5E" w:rsidP="000C1F5E">
            <w:pPr>
              <w:pStyle w:val="NoSpacing"/>
              <w:rPr>
                <w:rFonts w:ascii="Calibri" w:hAnsi="Calibri" w:cs="Calibri"/>
              </w:rPr>
            </w:pPr>
            <w:r w:rsidRPr="00956E23">
              <w:rPr>
                <w:rFonts w:ascii="Calibri" w:hAnsi="Calibri" w:cs="Calibri"/>
              </w:rPr>
              <w:t>PreviousStreetESSH</w:t>
            </w:r>
          </w:p>
        </w:tc>
        <w:tc>
          <w:tcPr>
            <w:tcW w:w="1867" w:type="dxa"/>
            <w:tcMar>
              <w:top w:w="0" w:type="dxa"/>
              <w:left w:w="108" w:type="dxa"/>
              <w:bottom w:w="0" w:type="dxa"/>
              <w:right w:w="108" w:type="dxa"/>
            </w:tcMar>
            <w:hideMark/>
          </w:tcPr>
          <w:p w14:paraId="155AFF2A" w14:textId="77777777" w:rsidR="000C1F5E" w:rsidRDefault="000C1F5E" w:rsidP="000C1F5E">
            <w:pPr>
              <w:pStyle w:val="NoSpacing"/>
              <w:rPr>
                <w:rFonts w:ascii="Calibri" w:hAnsi="Calibri" w:cs="Calibri"/>
              </w:rPr>
            </w:pPr>
            <w:r>
              <w:rPr>
                <w:rFonts w:ascii="Calibri" w:hAnsi="Calibri" w:cs="Calibri"/>
              </w:rPr>
              <w:t>--</w:t>
            </w:r>
          </w:p>
        </w:tc>
        <w:tc>
          <w:tcPr>
            <w:tcW w:w="1868" w:type="dxa"/>
            <w:tcMar>
              <w:top w:w="0" w:type="dxa"/>
              <w:left w:w="108" w:type="dxa"/>
              <w:bottom w:w="0" w:type="dxa"/>
              <w:right w:w="108" w:type="dxa"/>
            </w:tcMar>
            <w:hideMark/>
          </w:tcPr>
          <w:p w14:paraId="5EFBAED8" w14:textId="77777777" w:rsidR="000C1F5E" w:rsidRDefault="000C1F5E" w:rsidP="000C1F5E">
            <w:pPr>
              <w:pStyle w:val="NoSpacing"/>
              <w:rPr>
                <w:rFonts w:ascii="Calibri" w:hAnsi="Calibri" w:cs="Calibri"/>
              </w:rPr>
            </w:pPr>
            <w:r>
              <w:rPr>
                <w:rFonts w:ascii="Calibri" w:hAnsi="Calibri" w:cs="Calibri"/>
              </w:rPr>
              <w:t>1</w:t>
            </w:r>
          </w:p>
        </w:tc>
        <w:tc>
          <w:tcPr>
            <w:tcW w:w="1867" w:type="dxa"/>
            <w:tcMar>
              <w:top w:w="0" w:type="dxa"/>
              <w:left w:w="108" w:type="dxa"/>
              <w:bottom w:w="0" w:type="dxa"/>
              <w:right w:w="108" w:type="dxa"/>
            </w:tcMar>
            <w:hideMark/>
          </w:tcPr>
          <w:p w14:paraId="786F8455" w14:textId="77777777" w:rsidR="000C1F5E" w:rsidRDefault="000C1F5E" w:rsidP="000C1F5E">
            <w:pPr>
              <w:pStyle w:val="NoSpacing"/>
              <w:rPr>
                <w:rFonts w:ascii="Calibri" w:hAnsi="Calibri" w:cs="Calibri"/>
              </w:rPr>
            </w:pPr>
            <w:r>
              <w:rPr>
                <w:rFonts w:ascii="Calibri" w:hAnsi="Calibri" w:cs="Calibri"/>
              </w:rPr>
              <w:t>1</w:t>
            </w:r>
          </w:p>
        </w:tc>
        <w:tc>
          <w:tcPr>
            <w:tcW w:w="1868" w:type="dxa"/>
          </w:tcPr>
          <w:p w14:paraId="75F69EB3" w14:textId="1AC5FEC7" w:rsidR="000C1F5E" w:rsidRDefault="000C1F5E" w:rsidP="000C1F5E">
            <w:pPr>
              <w:pStyle w:val="NoSpacing"/>
              <w:rPr>
                <w:rFonts w:ascii="Calibri" w:hAnsi="Calibri" w:cs="Calibri"/>
              </w:rPr>
            </w:pPr>
            <w:r>
              <w:rPr>
                <w:rFonts w:ascii="Calibri" w:hAnsi="Calibri" w:cs="Calibri"/>
              </w:rPr>
              <w:t>--</w:t>
            </w:r>
          </w:p>
        </w:tc>
      </w:tr>
      <w:tr w:rsidR="000C1F5E" w:rsidRPr="00956E23" w14:paraId="6718D148" w14:textId="77777777" w:rsidTr="001F4530">
        <w:trPr>
          <w:cantSplit/>
          <w:trHeight w:val="216"/>
        </w:trPr>
        <w:tc>
          <w:tcPr>
            <w:tcW w:w="1885" w:type="dxa"/>
            <w:tcMar>
              <w:top w:w="0" w:type="dxa"/>
              <w:left w:w="108" w:type="dxa"/>
              <w:bottom w:w="0" w:type="dxa"/>
              <w:right w:w="108" w:type="dxa"/>
            </w:tcMar>
          </w:tcPr>
          <w:p w14:paraId="0D5BD71E" w14:textId="77777777" w:rsidR="000C1F5E" w:rsidRPr="00956E23" w:rsidRDefault="000C1F5E" w:rsidP="00A33436">
            <w:pPr>
              <w:pStyle w:val="NoSpacing"/>
              <w:rPr>
                <w:rFonts w:ascii="Calibri" w:hAnsi="Calibri" w:cs="Calibri"/>
              </w:rPr>
            </w:pPr>
            <w:r w:rsidRPr="0002225D">
              <w:rPr>
                <w:rFonts w:ascii="Calibri" w:hAnsi="Calibri" w:cs="Calibri"/>
              </w:rPr>
              <w:t>ProjectType</w:t>
            </w:r>
          </w:p>
        </w:tc>
        <w:tc>
          <w:tcPr>
            <w:tcW w:w="1867" w:type="dxa"/>
            <w:tcMar>
              <w:top w:w="0" w:type="dxa"/>
              <w:left w:w="108" w:type="dxa"/>
              <w:bottom w:w="0" w:type="dxa"/>
              <w:right w:w="108" w:type="dxa"/>
            </w:tcMar>
          </w:tcPr>
          <w:p w14:paraId="1758541F" w14:textId="77777777" w:rsidR="000C1F5E" w:rsidRPr="00956E23" w:rsidRDefault="000C1F5E" w:rsidP="00A33436">
            <w:pPr>
              <w:pStyle w:val="NoSpacing"/>
              <w:rPr>
                <w:rFonts w:ascii="Calibri" w:hAnsi="Calibri" w:cs="Calibri"/>
              </w:rPr>
            </w:pPr>
            <w:r>
              <w:rPr>
                <w:rFonts w:ascii="Calibri" w:hAnsi="Calibri" w:cs="Calibri"/>
              </w:rPr>
              <w:t>--</w:t>
            </w:r>
          </w:p>
        </w:tc>
        <w:tc>
          <w:tcPr>
            <w:tcW w:w="1868" w:type="dxa"/>
            <w:tcMar>
              <w:top w:w="0" w:type="dxa"/>
              <w:left w:w="108" w:type="dxa"/>
              <w:bottom w:w="0" w:type="dxa"/>
              <w:right w:w="108" w:type="dxa"/>
            </w:tcMar>
          </w:tcPr>
          <w:p w14:paraId="329FE1E9" w14:textId="77777777" w:rsidR="000C1F5E" w:rsidRPr="00956E23" w:rsidRDefault="000C1F5E" w:rsidP="00A33436">
            <w:pPr>
              <w:pStyle w:val="NoSpacing"/>
              <w:rPr>
                <w:rFonts w:ascii="Calibri" w:hAnsi="Calibri" w:cs="Calibri"/>
              </w:rPr>
            </w:pPr>
            <w:r>
              <w:rPr>
                <w:rFonts w:ascii="Calibri" w:hAnsi="Calibri" w:cs="Calibri"/>
              </w:rPr>
              <w:t>--</w:t>
            </w:r>
          </w:p>
        </w:tc>
        <w:tc>
          <w:tcPr>
            <w:tcW w:w="1867" w:type="dxa"/>
            <w:tcMar>
              <w:top w:w="0" w:type="dxa"/>
              <w:left w:w="108" w:type="dxa"/>
              <w:bottom w:w="0" w:type="dxa"/>
              <w:right w:w="108" w:type="dxa"/>
            </w:tcMar>
          </w:tcPr>
          <w:p w14:paraId="3AAA6769" w14:textId="77777777" w:rsidR="000C1F5E" w:rsidRPr="00956E23" w:rsidRDefault="000C1F5E" w:rsidP="00A33436">
            <w:pPr>
              <w:pStyle w:val="NoSpacing"/>
              <w:rPr>
                <w:rFonts w:ascii="Calibri" w:hAnsi="Calibri" w:cs="Calibri"/>
              </w:rPr>
            </w:pPr>
            <w:r>
              <w:rPr>
                <w:rFonts w:ascii="Calibri" w:hAnsi="Calibri" w:cs="Calibri"/>
              </w:rPr>
              <w:t>--</w:t>
            </w:r>
          </w:p>
        </w:tc>
        <w:tc>
          <w:tcPr>
            <w:tcW w:w="1868" w:type="dxa"/>
          </w:tcPr>
          <w:p w14:paraId="364DF0BA" w14:textId="77777777" w:rsidR="000C1F5E" w:rsidRPr="00956E23" w:rsidRDefault="000C1F5E" w:rsidP="00A33436">
            <w:pPr>
              <w:pStyle w:val="NoSpacing"/>
              <w:rPr>
                <w:rFonts w:ascii="Calibri" w:hAnsi="Calibri" w:cs="Calibri"/>
              </w:rPr>
            </w:pPr>
            <w:r>
              <w:rPr>
                <w:rFonts w:ascii="Calibri" w:hAnsi="Calibri" w:cs="Calibri"/>
              </w:rPr>
              <w:t>In (1,8)</w:t>
            </w:r>
          </w:p>
        </w:tc>
      </w:tr>
    </w:tbl>
    <w:p w14:paraId="3B6A7C13" w14:textId="350DFB13" w:rsidR="00424FF3" w:rsidRDefault="00424FF3" w:rsidP="006A3016">
      <w:pPr>
        <w:pStyle w:val="Heading3"/>
      </w:pPr>
      <w:r>
        <w:t>DV1</w:t>
      </w:r>
      <w:r w:rsidR="00741942">
        <w:t>/3</w:t>
      </w:r>
    </w:p>
    <w:p w14:paraId="7A36E14D" w14:textId="29FAFA9C" w:rsidR="003F2061" w:rsidRDefault="003F2061" w:rsidP="003F2061">
      <w:r>
        <w:t xml:space="preserve">A count of distinct </w:t>
      </w:r>
      <w:r>
        <w:rPr>
          <w:b/>
        </w:rPr>
        <w:t>EnrollmentID</w:t>
      </w:r>
      <w:r w:rsidRPr="002D61ED">
        <w:t>s</w:t>
      </w:r>
      <w:r>
        <w:t xml:space="preserve"> in </w:t>
      </w:r>
      <w:r w:rsidR="00974782">
        <w:t>dq</w:t>
      </w:r>
      <w:r>
        <w:t>_Enrollment where:</w:t>
      </w:r>
    </w:p>
    <w:tbl>
      <w:tblPr>
        <w:tblStyle w:val="TableGrid"/>
        <w:tblW w:w="9360" w:type="dxa"/>
        <w:tblLook w:val="04A0" w:firstRow="1" w:lastRow="0" w:firstColumn="1" w:lastColumn="0" w:noHBand="0" w:noVBand="1"/>
      </w:tblPr>
      <w:tblGrid>
        <w:gridCol w:w="3114"/>
        <w:gridCol w:w="3120"/>
        <w:gridCol w:w="3116"/>
        <w:gridCol w:w="10"/>
      </w:tblGrid>
      <w:tr w:rsidR="003F2061" w:rsidRPr="00956E23" w14:paraId="02515893" w14:textId="77777777" w:rsidTr="003F2061">
        <w:trPr>
          <w:gridAfter w:val="1"/>
          <w:wAfter w:w="10" w:type="dxa"/>
          <w:trHeight w:val="216"/>
        </w:trPr>
        <w:tc>
          <w:tcPr>
            <w:tcW w:w="3114" w:type="dxa"/>
            <w:shd w:val="clear" w:color="auto" w:fill="FDE9D9" w:themeFill="accent6" w:themeFillTint="33"/>
          </w:tcPr>
          <w:p w14:paraId="266E2FE0" w14:textId="44E0A687" w:rsidR="003F2061" w:rsidRPr="00956E23" w:rsidRDefault="003F2061" w:rsidP="003F2061">
            <w:pPr>
              <w:pStyle w:val="NoSpacing"/>
              <w:rPr>
                <w:b/>
                <w:bCs/>
              </w:rPr>
            </w:pPr>
            <w:r>
              <w:rPr>
                <w:b/>
                <w:bCs/>
              </w:rPr>
              <w:t>dq_Enrollment</w:t>
            </w:r>
          </w:p>
        </w:tc>
        <w:tc>
          <w:tcPr>
            <w:tcW w:w="3120" w:type="dxa"/>
            <w:shd w:val="clear" w:color="auto" w:fill="FDE9D9" w:themeFill="accent6" w:themeFillTint="33"/>
          </w:tcPr>
          <w:p w14:paraId="6C2F633D" w14:textId="77777777" w:rsidR="003F2061" w:rsidRPr="00956E23" w:rsidRDefault="003F2061" w:rsidP="003F2061">
            <w:pPr>
              <w:pStyle w:val="NoSpacing"/>
              <w:rPr>
                <w:b/>
                <w:bCs/>
              </w:rPr>
            </w:pPr>
            <w:r w:rsidRPr="00956E23">
              <w:rPr>
                <w:b/>
                <w:bCs/>
              </w:rPr>
              <w:t>Condition</w:t>
            </w:r>
            <w:r>
              <w:rPr>
                <w:b/>
                <w:bCs/>
              </w:rPr>
              <w:t xml:space="preserve"> 1</w:t>
            </w:r>
          </w:p>
        </w:tc>
        <w:tc>
          <w:tcPr>
            <w:tcW w:w="3116" w:type="dxa"/>
            <w:shd w:val="clear" w:color="auto" w:fill="FDE9D9" w:themeFill="accent6" w:themeFillTint="33"/>
          </w:tcPr>
          <w:p w14:paraId="70FF0435" w14:textId="77777777" w:rsidR="003F2061" w:rsidRPr="00956E23" w:rsidRDefault="003F2061" w:rsidP="003F2061">
            <w:pPr>
              <w:pStyle w:val="NoSpacing"/>
              <w:rPr>
                <w:b/>
                <w:bCs/>
              </w:rPr>
            </w:pPr>
            <w:r>
              <w:rPr>
                <w:b/>
                <w:bCs/>
              </w:rPr>
              <w:t>or Condition 2</w:t>
            </w:r>
          </w:p>
        </w:tc>
      </w:tr>
      <w:tr w:rsidR="003F2061" w14:paraId="3867EF47" w14:textId="77777777" w:rsidTr="003F2061">
        <w:trPr>
          <w:trHeight w:val="216"/>
        </w:trPr>
        <w:tc>
          <w:tcPr>
            <w:tcW w:w="3114" w:type="dxa"/>
          </w:tcPr>
          <w:p w14:paraId="05BFA180" w14:textId="77777777" w:rsidR="003F2061" w:rsidRPr="00956E23" w:rsidRDefault="003F2061" w:rsidP="003F2061">
            <w:pPr>
              <w:pStyle w:val="NoSpacing"/>
              <w:rPr>
                <w:iCs/>
              </w:rPr>
            </w:pPr>
            <w:r>
              <w:rPr>
                <w:iCs/>
              </w:rPr>
              <w:t>Status1/Status3</w:t>
            </w:r>
          </w:p>
        </w:tc>
        <w:tc>
          <w:tcPr>
            <w:tcW w:w="3120" w:type="dxa"/>
          </w:tcPr>
          <w:p w14:paraId="23A3516B" w14:textId="77777777" w:rsidR="003F2061" w:rsidRDefault="003F2061" w:rsidP="003F2061">
            <w:pPr>
              <w:pStyle w:val="NoSpacing"/>
            </w:pPr>
            <w:r>
              <w:t>1</w:t>
            </w:r>
          </w:p>
        </w:tc>
        <w:tc>
          <w:tcPr>
            <w:tcW w:w="3126" w:type="dxa"/>
            <w:gridSpan w:val="2"/>
          </w:tcPr>
          <w:p w14:paraId="4B773CE5" w14:textId="77777777" w:rsidR="003F2061" w:rsidRDefault="003F2061" w:rsidP="003F2061">
            <w:pPr>
              <w:pStyle w:val="NoSpacing"/>
            </w:pPr>
            <w:r>
              <w:t>Not NULL</w:t>
            </w:r>
          </w:p>
        </w:tc>
      </w:tr>
      <w:tr w:rsidR="003F2061" w14:paraId="36EBF970" w14:textId="77777777" w:rsidTr="003F2061">
        <w:trPr>
          <w:gridAfter w:val="1"/>
          <w:wAfter w:w="10" w:type="dxa"/>
          <w:trHeight w:val="216"/>
        </w:trPr>
        <w:tc>
          <w:tcPr>
            <w:tcW w:w="3114" w:type="dxa"/>
          </w:tcPr>
          <w:p w14:paraId="06533CEE" w14:textId="77777777" w:rsidR="003F2061" w:rsidRDefault="003F2061" w:rsidP="003F2061">
            <w:pPr>
              <w:pStyle w:val="NoSpacing"/>
              <w:rPr>
                <w:iCs/>
              </w:rPr>
            </w:pPr>
            <w:r>
              <w:rPr>
                <w:iCs/>
              </w:rPr>
              <w:t>RelationshipToHoH</w:t>
            </w:r>
          </w:p>
        </w:tc>
        <w:tc>
          <w:tcPr>
            <w:tcW w:w="3120" w:type="dxa"/>
          </w:tcPr>
          <w:p w14:paraId="42552A89" w14:textId="77777777" w:rsidR="003F2061" w:rsidRDefault="003F2061" w:rsidP="003F2061">
            <w:pPr>
              <w:pStyle w:val="NoSpacing"/>
            </w:pPr>
            <w:r>
              <w:t>--</w:t>
            </w:r>
          </w:p>
        </w:tc>
        <w:tc>
          <w:tcPr>
            <w:tcW w:w="3116" w:type="dxa"/>
          </w:tcPr>
          <w:p w14:paraId="584DACD3" w14:textId="77777777" w:rsidR="003F2061" w:rsidRDefault="003F2061" w:rsidP="003F2061">
            <w:pPr>
              <w:pStyle w:val="NoSpacing"/>
            </w:pPr>
            <w:r>
              <w:t>1</w:t>
            </w:r>
          </w:p>
        </w:tc>
      </w:tr>
    </w:tbl>
    <w:p w14:paraId="15CD0EEA" w14:textId="77777777" w:rsidR="003F2061" w:rsidRDefault="003F2061" w:rsidP="003F2061">
      <w:r>
        <w:t xml:space="preserve">And: </w:t>
      </w:r>
    </w:p>
    <w:tbl>
      <w:tblPr>
        <w:tblStyle w:val="TableGrid"/>
        <w:tblW w:w="0" w:type="auto"/>
        <w:tblLook w:val="04A0" w:firstRow="1" w:lastRow="0" w:firstColumn="1" w:lastColumn="0" w:noHBand="0" w:noVBand="1"/>
      </w:tblPr>
      <w:tblGrid>
        <w:gridCol w:w="2784"/>
        <w:gridCol w:w="2188"/>
        <w:gridCol w:w="2189"/>
        <w:gridCol w:w="2189"/>
      </w:tblGrid>
      <w:tr w:rsidR="00956E23" w:rsidRPr="00956E23" w14:paraId="23644DBB" w14:textId="08748D7A" w:rsidTr="00956E23">
        <w:trPr>
          <w:cantSplit/>
          <w:trHeight w:val="216"/>
        </w:trPr>
        <w:tc>
          <w:tcPr>
            <w:tcW w:w="2784" w:type="dxa"/>
            <w:shd w:val="clear" w:color="auto" w:fill="EEECE1" w:themeFill="background2"/>
          </w:tcPr>
          <w:p w14:paraId="6D17AF5D" w14:textId="009415FD" w:rsidR="00956E23" w:rsidRPr="00956E23" w:rsidRDefault="00956E23" w:rsidP="00640056">
            <w:pPr>
              <w:pStyle w:val="NoSpacing"/>
              <w:rPr>
                <w:b/>
                <w:bCs/>
              </w:rPr>
            </w:pPr>
            <w:r w:rsidRPr="00956E23">
              <w:rPr>
                <w:b/>
                <w:bCs/>
              </w:rPr>
              <w:t>hmis_HealthAndDV</w:t>
            </w:r>
          </w:p>
        </w:tc>
        <w:tc>
          <w:tcPr>
            <w:tcW w:w="2188" w:type="dxa"/>
            <w:shd w:val="clear" w:color="auto" w:fill="EEECE1" w:themeFill="background2"/>
          </w:tcPr>
          <w:p w14:paraId="77E668CD" w14:textId="6F5AFF3B" w:rsidR="00956E23" w:rsidRPr="00956E23" w:rsidRDefault="00956E23" w:rsidP="00640056">
            <w:pPr>
              <w:pStyle w:val="NoSpacing"/>
              <w:rPr>
                <w:b/>
                <w:bCs/>
              </w:rPr>
            </w:pPr>
            <w:r w:rsidRPr="00956E23">
              <w:rPr>
                <w:b/>
                <w:bCs/>
              </w:rPr>
              <w:t>Condition 1</w:t>
            </w:r>
          </w:p>
        </w:tc>
        <w:tc>
          <w:tcPr>
            <w:tcW w:w="2189" w:type="dxa"/>
            <w:shd w:val="clear" w:color="auto" w:fill="EEECE1" w:themeFill="background2"/>
          </w:tcPr>
          <w:p w14:paraId="40AF628B" w14:textId="476DB25C" w:rsidR="00956E23" w:rsidRPr="00956E23" w:rsidRDefault="00956E23" w:rsidP="00640056">
            <w:pPr>
              <w:pStyle w:val="NoSpacing"/>
              <w:rPr>
                <w:b/>
                <w:bCs/>
              </w:rPr>
            </w:pPr>
            <w:r>
              <w:rPr>
                <w:b/>
                <w:bCs/>
              </w:rPr>
              <w:t xml:space="preserve">or </w:t>
            </w:r>
            <w:r w:rsidRPr="00956E23">
              <w:rPr>
                <w:b/>
                <w:bCs/>
              </w:rPr>
              <w:t>Condition 2</w:t>
            </w:r>
          </w:p>
        </w:tc>
        <w:tc>
          <w:tcPr>
            <w:tcW w:w="2189" w:type="dxa"/>
            <w:shd w:val="clear" w:color="auto" w:fill="EEECE1" w:themeFill="background2"/>
          </w:tcPr>
          <w:p w14:paraId="7A6444AD" w14:textId="2354E40F" w:rsidR="00956E23" w:rsidRPr="00956E23" w:rsidRDefault="00956E23" w:rsidP="00640056">
            <w:pPr>
              <w:pStyle w:val="NoSpacing"/>
              <w:rPr>
                <w:b/>
                <w:bCs/>
              </w:rPr>
            </w:pPr>
            <w:r>
              <w:rPr>
                <w:b/>
                <w:bCs/>
              </w:rPr>
              <w:t xml:space="preserve">or </w:t>
            </w:r>
            <w:r w:rsidRPr="00956E23">
              <w:rPr>
                <w:b/>
                <w:bCs/>
              </w:rPr>
              <w:t>Condition</w:t>
            </w:r>
            <w:r>
              <w:rPr>
                <w:b/>
                <w:bCs/>
              </w:rPr>
              <w:t xml:space="preserve"> 3</w:t>
            </w:r>
          </w:p>
        </w:tc>
      </w:tr>
      <w:tr w:rsidR="00956E23" w14:paraId="4EBD22D9" w14:textId="52BDCE63" w:rsidTr="00956E23">
        <w:trPr>
          <w:cantSplit/>
          <w:trHeight w:val="216"/>
        </w:trPr>
        <w:tc>
          <w:tcPr>
            <w:tcW w:w="2784" w:type="dxa"/>
            <w:shd w:val="clear" w:color="auto" w:fill="auto"/>
          </w:tcPr>
          <w:p w14:paraId="3835105D" w14:textId="3255CD7D" w:rsidR="00956E23" w:rsidRPr="00956E23" w:rsidRDefault="00956E23" w:rsidP="00A005D8">
            <w:pPr>
              <w:pStyle w:val="NoSpacing"/>
              <w:rPr>
                <w:iCs/>
              </w:rPr>
            </w:pPr>
            <w:r w:rsidRPr="00956E23">
              <w:rPr>
                <w:iCs/>
              </w:rPr>
              <w:t>DataCollectionStage</w:t>
            </w:r>
          </w:p>
        </w:tc>
        <w:tc>
          <w:tcPr>
            <w:tcW w:w="2188" w:type="dxa"/>
            <w:shd w:val="clear" w:color="auto" w:fill="auto"/>
          </w:tcPr>
          <w:p w14:paraId="66C182C5" w14:textId="20B90AA8" w:rsidR="00956E23" w:rsidRPr="003432D7" w:rsidRDefault="00956E23" w:rsidP="00640056">
            <w:pPr>
              <w:pStyle w:val="NoSpacing"/>
            </w:pPr>
            <w:r w:rsidRPr="003432D7">
              <w:t>1</w:t>
            </w:r>
          </w:p>
        </w:tc>
        <w:tc>
          <w:tcPr>
            <w:tcW w:w="2189" w:type="dxa"/>
            <w:shd w:val="clear" w:color="auto" w:fill="auto"/>
          </w:tcPr>
          <w:p w14:paraId="28C2A83E" w14:textId="75DA8520" w:rsidR="00956E23" w:rsidRPr="003432D7" w:rsidRDefault="00956E23" w:rsidP="00640056">
            <w:pPr>
              <w:pStyle w:val="NoSpacing"/>
            </w:pPr>
            <w:r w:rsidRPr="003432D7">
              <w:t>1</w:t>
            </w:r>
          </w:p>
        </w:tc>
        <w:tc>
          <w:tcPr>
            <w:tcW w:w="2189" w:type="dxa"/>
          </w:tcPr>
          <w:p w14:paraId="56A38B1F" w14:textId="1D9C79B2" w:rsidR="00956E23" w:rsidRPr="003432D7" w:rsidRDefault="00956E23" w:rsidP="00640056">
            <w:pPr>
              <w:pStyle w:val="NoSpacing"/>
            </w:pPr>
            <w:r>
              <w:t>(no record = 1)</w:t>
            </w:r>
          </w:p>
        </w:tc>
      </w:tr>
      <w:tr w:rsidR="00956E23" w14:paraId="73FE63E0" w14:textId="22DC0706" w:rsidTr="00956E23">
        <w:trPr>
          <w:cantSplit/>
          <w:trHeight w:val="216"/>
        </w:trPr>
        <w:tc>
          <w:tcPr>
            <w:tcW w:w="2784" w:type="dxa"/>
          </w:tcPr>
          <w:p w14:paraId="5A06D39A" w14:textId="2A5032EB" w:rsidR="00956E23" w:rsidRPr="00956E23" w:rsidRDefault="00956E23" w:rsidP="00A005D8">
            <w:pPr>
              <w:pStyle w:val="NoSpacing"/>
              <w:rPr>
                <w:iCs/>
              </w:rPr>
            </w:pPr>
            <w:r w:rsidRPr="00956E23">
              <w:rPr>
                <w:rFonts w:cs="Open Sans"/>
                <w:iCs/>
              </w:rPr>
              <w:t>DomesticViolenceVictim</w:t>
            </w:r>
          </w:p>
        </w:tc>
        <w:tc>
          <w:tcPr>
            <w:tcW w:w="2188" w:type="dxa"/>
          </w:tcPr>
          <w:p w14:paraId="61CEAE82" w14:textId="7465EA6E" w:rsidR="00956E23" w:rsidRDefault="00661D2A" w:rsidP="00640056">
            <w:pPr>
              <w:pStyle w:val="NoSpacing"/>
            </w:pPr>
            <w:r>
              <w:t xml:space="preserve">Not </w:t>
            </w:r>
            <w:r w:rsidR="00956E23">
              <w:t>in (</w:t>
            </w:r>
            <w:r>
              <w:t>0,1</w:t>
            </w:r>
            <w:r w:rsidR="00956E23">
              <w:t xml:space="preserve">) or is </w:t>
            </w:r>
            <w:r w:rsidR="00143E83">
              <w:t>NULL</w:t>
            </w:r>
            <w:r w:rsidR="00956E23">
              <w:t xml:space="preserve"> </w:t>
            </w:r>
          </w:p>
        </w:tc>
        <w:tc>
          <w:tcPr>
            <w:tcW w:w="2189" w:type="dxa"/>
          </w:tcPr>
          <w:p w14:paraId="52F09E86" w14:textId="350E4D5B" w:rsidR="00956E23" w:rsidRDefault="00956E23" w:rsidP="00640056">
            <w:pPr>
              <w:pStyle w:val="NoSpacing"/>
            </w:pPr>
            <w:r>
              <w:t>1</w:t>
            </w:r>
          </w:p>
        </w:tc>
        <w:tc>
          <w:tcPr>
            <w:tcW w:w="2189" w:type="dxa"/>
          </w:tcPr>
          <w:p w14:paraId="6E062913" w14:textId="77777777" w:rsidR="00956E23" w:rsidRDefault="00956E23" w:rsidP="00640056">
            <w:pPr>
              <w:pStyle w:val="NoSpacing"/>
            </w:pPr>
          </w:p>
        </w:tc>
      </w:tr>
      <w:tr w:rsidR="00661D2A" w14:paraId="2FE921AB" w14:textId="22008ECB" w:rsidTr="00956E23">
        <w:trPr>
          <w:cantSplit/>
          <w:trHeight w:val="216"/>
        </w:trPr>
        <w:tc>
          <w:tcPr>
            <w:tcW w:w="2784" w:type="dxa"/>
          </w:tcPr>
          <w:p w14:paraId="2824C4D9" w14:textId="04761BFD" w:rsidR="00661D2A" w:rsidRPr="00956E23" w:rsidRDefault="00661D2A" w:rsidP="00661D2A">
            <w:pPr>
              <w:pStyle w:val="NoSpacing"/>
              <w:rPr>
                <w:rFonts w:cs="Open Sans"/>
                <w:iCs/>
              </w:rPr>
            </w:pPr>
            <w:r w:rsidRPr="00956E23">
              <w:rPr>
                <w:rFonts w:cs="Open Sans"/>
                <w:iCs/>
              </w:rPr>
              <w:t>CurrentlyFleeing</w:t>
            </w:r>
          </w:p>
        </w:tc>
        <w:tc>
          <w:tcPr>
            <w:tcW w:w="2188" w:type="dxa"/>
          </w:tcPr>
          <w:p w14:paraId="25A087E2" w14:textId="6D5D72E9" w:rsidR="00661D2A" w:rsidRDefault="00661D2A" w:rsidP="00661D2A">
            <w:pPr>
              <w:pStyle w:val="NoSpacing"/>
            </w:pPr>
            <w:r>
              <w:t>(any)</w:t>
            </w:r>
          </w:p>
        </w:tc>
        <w:tc>
          <w:tcPr>
            <w:tcW w:w="2189" w:type="dxa"/>
          </w:tcPr>
          <w:p w14:paraId="1A89B4C8" w14:textId="04DF78B3" w:rsidR="00661D2A" w:rsidRDefault="00661D2A" w:rsidP="00661D2A">
            <w:pPr>
              <w:pStyle w:val="NoSpacing"/>
            </w:pPr>
            <w:r>
              <w:t xml:space="preserve">Not in (0,1) or is NULL </w:t>
            </w:r>
          </w:p>
        </w:tc>
        <w:tc>
          <w:tcPr>
            <w:tcW w:w="2189" w:type="dxa"/>
          </w:tcPr>
          <w:p w14:paraId="0A72C064" w14:textId="77777777" w:rsidR="00661D2A" w:rsidRDefault="00661D2A" w:rsidP="00661D2A">
            <w:pPr>
              <w:pStyle w:val="NoSpacing"/>
            </w:pPr>
          </w:p>
        </w:tc>
      </w:tr>
    </w:tbl>
    <w:p w14:paraId="0DF17F5E" w14:textId="72775F3A" w:rsidR="00424FF3" w:rsidRDefault="00424FF3" w:rsidP="006A3016">
      <w:pPr>
        <w:pStyle w:val="Heading3"/>
      </w:pPr>
      <w:r>
        <w:t>Destination1</w:t>
      </w:r>
      <w:r w:rsidR="00741942">
        <w:t>/3</w:t>
      </w:r>
    </w:p>
    <w:p w14:paraId="7BCDE877" w14:textId="77777777" w:rsidR="00974782" w:rsidRDefault="00974782" w:rsidP="00974782">
      <w:r>
        <w:t xml:space="preserve">For the active and data quality cohorts, a count of distinct </w:t>
      </w:r>
      <w:r>
        <w:rPr>
          <w:b/>
        </w:rPr>
        <w:t>EnrollmentID</w:t>
      </w:r>
      <w:r>
        <w:rPr>
          <w:bCs/>
        </w:rPr>
        <w:t>s</w:t>
      </w:r>
      <w:r>
        <w:t xml:space="preserve"> in dq_Enrollment where:</w:t>
      </w:r>
    </w:p>
    <w:tbl>
      <w:tblPr>
        <w:tblStyle w:val="TableGrid"/>
        <w:tblW w:w="9355" w:type="dxa"/>
        <w:tblLook w:val="04A0" w:firstRow="1" w:lastRow="0" w:firstColumn="1" w:lastColumn="0" w:noHBand="0" w:noVBand="1"/>
      </w:tblPr>
      <w:tblGrid>
        <w:gridCol w:w="2065"/>
        <w:gridCol w:w="7290"/>
      </w:tblGrid>
      <w:tr w:rsidR="00974782" w:rsidRPr="00956E23" w14:paraId="67A733CB" w14:textId="77777777" w:rsidTr="00C34F4A">
        <w:trPr>
          <w:trHeight w:val="216"/>
        </w:trPr>
        <w:tc>
          <w:tcPr>
            <w:tcW w:w="2065" w:type="dxa"/>
            <w:shd w:val="clear" w:color="auto" w:fill="FDE9D9" w:themeFill="accent6" w:themeFillTint="33"/>
          </w:tcPr>
          <w:p w14:paraId="255C0FCC" w14:textId="77777777" w:rsidR="00974782" w:rsidRPr="00956E23" w:rsidRDefault="00974782" w:rsidP="00C34F4A">
            <w:pPr>
              <w:pStyle w:val="NoSpacing"/>
              <w:rPr>
                <w:b/>
                <w:bCs/>
              </w:rPr>
            </w:pPr>
            <w:r>
              <w:rPr>
                <w:b/>
                <w:bCs/>
              </w:rPr>
              <w:t>dq_Enrollment</w:t>
            </w:r>
          </w:p>
        </w:tc>
        <w:tc>
          <w:tcPr>
            <w:tcW w:w="7290" w:type="dxa"/>
            <w:shd w:val="clear" w:color="auto" w:fill="FDE9D9" w:themeFill="accent6" w:themeFillTint="33"/>
          </w:tcPr>
          <w:p w14:paraId="57D6D49B" w14:textId="77777777" w:rsidR="00974782" w:rsidRPr="00956E23" w:rsidRDefault="00974782" w:rsidP="00C34F4A">
            <w:pPr>
              <w:pStyle w:val="NoSpacing"/>
              <w:rPr>
                <w:b/>
                <w:bCs/>
              </w:rPr>
            </w:pPr>
            <w:r w:rsidRPr="00956E23">
              <w:rPr>
                <w:b/>
                <w:bCs/>
              </w:rPr>
              <w:t>Condition</w:t>
            </w:r>
            <w:r>
              <w:rPr>
                <w:b/>
                <w:bCs/>
              </w:rPr>
              <w:t xml:space="preserve"> </w:t>
            </w:r>
          </w:p>
        </w:tc>
      </w:tr>
      <w:tr w:rsidR="00046859" w14:paraId="3986FACE" w14:textId="77777777" w:rsidTr="00C34F4A">
        <w:trPr>
          <w:trHeight w:val="216"/>
        </w:trPr>
        <w:tc>
          <w:tcPr>
            <w:tcW w:w="2065" w:type="dxa"/>
          </w:tcPr>
          <w:p w14:paraId="66762226" w14:textId="505EB971" w:rsidR="00046859" w:rsidRDefault="00046859" w:rsidP="00046859">
            <w:pPr>
              <w:pStyle w:val="NoSpacing"/>
              <w:rPr>
                <w:iCs/>
              </w:rPr>
            </w:pPr>
            <w:r>
              <w:rPr>
                <w:iCs/>
              </w:rPr>
              <w:t>ExitDate</w:t>
            </w:r>
          </w:p>
        </w:tc>
        <w:tc>
          <w:tcPr>
            <w:tcW w:w="7290" w:type="dxa"/>
          </w:tcPr>
          <w:p w14:paraId="41BDCEDE" w14:textId="44D8EB96" w:rsidR="00FA207A" w:rsidRDefault="00FA207A" w:rsidP="00FA207A">
            <w:pPr>
              <w:pStyle w:val="NoSpacing"/>
              <w:rPr>
                <w:rFonts w:cstheme="minorHAnsi"/>
                <w:u w:val="single"/>
              </w:rPr>
            </w:pPr>
            <w:r w:rsidRPr="001978EB">
              <w:rPr>
                <w:b/>
                <w:bCs/>
              </w:rPr>
              <w:t>Destination1</w:t>
            </w:r>
            <w:r>
              <w:t xml:space="preserve">: </w:t>
            </w:r>
            <w:r w:rsidR="00A5673F">
              <w:t>&gt;</w:t>
            </w:r>
            <w:r w:rsidR="00F921F1">
              <w:t>=</w:t>
            </w:r>
            <w:r>
              <w:rPr>
                <w:b/>
                <w:bCs/>
              </w:rPr>
              <w:t xml:space="preserve"> </w:t>
            </w:r>
            <w:r w:rsidRPr="00A6067F">
              <w:rPr>
                <w:rFonts w:cstheme="minorHAnsi"/>
                <w:u w:val="single"/>
              </w:rPr>
              <w:t>ReportStart</w:t>
            </w:r>
            <w:r w:rsidRPr="00A6067F">
              <w:rPr>
                <w:rFonts w:cstheme="minorHAnsi"/>
              </w:rPr>
              <w:t xml:space="preserve"> </w:t>
            </w:r>
          </w:p>
          <w:p w14:paraId="5D08E6B1" w14:textId="23F5A51F" w:rsidR="00046859" w:rsidRDefault="00FA207A" w:rsidP="00FA207A">
            <w:pPr>
              <w:pStyle w:val="NoSpacing"/>
            </w:pPr>
            <w:r>
              <w:rPr>
                <w:b/>
                <w:bCs/>
              </w:rPr>
              <w:t>Destination3</w:t>
            </w:r>
            <w:r w:rsidRPr="001978EB">
              <w:t>:</w:t>
            </w:r>
            <w:r w:rsidR="005A642F">
              <w:t xml:space="preserve"> </w:t>
            </w:r>
            <w:r w:rsidRPr="001978EB">
              <w:t>is not NULL</w:t>
            </w:r>
          </w:p>
        </w:tc>
      </w:tr>
      <w:tr w:rsidR="00046859" w14:paraId="639366F5" w14:textId="77777777" w:rsidTr="00046859">
        <w:trPr>
          <w:trHeight w:val="216"/>
        </w:trPr>
        <w:tc>
          <w:tcPr>
            <w:tcW w:w="2065" w:type="dxa"/>
            <w:shd w:val="clear" w:color="auto" w:fill="EEECE1" w:themeFill="background2"/>
          </w:tcPr>
          <w:p w14:paraId="08FE74FA" w14:textId="755FD17D" w:rsidR="00046859" w:rsidRDefault="00046859" w:rsidP="00046859">
            <w:pPr>
              <w:pStyle w:val="NoSpacing"/>
              <w:rPr>
                <w:iCs/>
              </w:rPr>
            </w:pPr>
            <w:r w:rsidRPr="00956E23">
              <w:rPr>
                <w:b/>
                <w:bCs/>
              </w:rPr>
              <w:t>hmis_Exit</w:t>
            </w:r>
          </w:p>
        </w:tc>
        <w:tc>
          <w:tcPr>
            <w:tcW w:w="7290" w:type="dxa"/>
            <w:shd w:val="clear" w:color="auto" w:fill="EEECE1" w:themeFill="background2"/>
          </w:tcPr>
          <w:p w14:paraId="24DA3E43" w14:textId="77F49ECB" w:rsidR="00046859" w:rsidRPr="00956E23" w:rsidRDefault="00046859" w:rsidP="00046859">
            <w:pPr>
              <w:pStyle w:val="NoSpacing"/>
            </w:pPr>
            <w:r w:rsidRPr="00956E23">
              <w:rPr>
                <w:b/>
                <w:bCs/>
              </w:rPr>
              <w:t>Condition</w:t>
            </w:r>
          </w:p>
        </w:tc>
      </w:tr>
      <w:tr w:rsidR="00046859" w14:paraId="35B95710" w14:textId="77777777" w:rsidTr="00C34F4A">
        <w:trPr>
          <w:trHeight w:val="216"/>
        </w:trPr>
        <w:tc>
          <w:tcPr>
            <w:tcW w:w="2065" w:type="dxa"/>
          </w:tcPr>
          <w:p w14:paraId="094BB71D" w14:textId="2435EC3E" w:rsidR="00046859" w:rsidRDefault="00046859" w:rsidP="00046859">
            <w:pPr>
              <w:pStyle w:val="NoSpacing"/>
              <w:rPr>
                <w:iCs/>
              </w:rPr>
            </w:pPr>
            <w:r w:rsidRPr="00956E23">
              <w:rPr>
                <w:iCs/>
              </w:rPr>
              <w:t>Destination</w:t>
            </w:r>
          </w:p>
        </w:tc>
        <w:tc>
          <w:tcPr>
            <w:tcW w:w="7290" w:type="dxa"/>
          </w:tcPr>
          <w:p w14:paraId="38BC9553" w14:textId="43B4CB62" w:rsidR="00046859" w:rsidRPr="00956E23" w:rsidRDefault="00046859" w:rsidP="00046859">
            <w:pPr>
              <w:pStyle w:val="NoSpacing"/>
            </w:pPr>
            <w:r>
              <w:t>in (8,9,17,30,99) or is NULL</w:t>
            </w:r>
          </w:p>
        </w:tc>
      </w:tr>
    </w:tbl>
    <w:p w14:paraId="50F91871" w14:textId="0CB66C32" w:rsidR="00424FF3" w:rsidRDefault="00424FF3" w:rsidP="006A3016">
      <w:pPr>
        <w:pStyle w:val="Heading3"/>
      </w:pPr>
      <w:r>
        <w:t>MoveInDate1</w:t>
      </w:r>
      <w:r w:rsidR="00741942">
        <w:t>/3</w:t>
      </w:r>
    </w:p>
    <w:p w14:paraId="40287365" w14:textId="68D91FDB" w:rsidR="00046859" w:rsidRDefault="00046859" w:rsidP="00046859">
      <w:r>
        <w:t xml:space="preserve">A count of distinct </w:t>
      </w:r>
      <w:r>
        <w:rPr>
          <w:b/>
        </w:rPr>
        <w:t>EnrollmentID</w:t>
      </w:r>
      <w:r w:rsidRPr="002D61ED">
        <w:t>s</w:t>
      </w:r>
      <w:r>
        <w:t xml:space="preserve"> </w:t>
      </w:r>
      <w:r w:rsidR="005226BD">
        <w:t xml:space="preserve">for RRH/PSH projects </w:t>
      </w:r>
      <w:r>
        <w:t xml:space="preserve">in </w:t>
      </w:r>
      <w:r w:rsidR="00BC6C99">
        <w:t>dq</w:t>
      </w:r>
      <w:r>
        <w:t xml:space="preserve">_Enrollment where </w:t>
      </w:r>
      <w:r w:rsidR="00C07B0B">
        <w:rPr>
          <w:b/>
        </w:rPr>
        <w:t xml:space="preserve">MoveInDate </w:t>
      </w:r>
      <w:r w:rsidR="00C07B0B">
        <w:rPr>
          <w:bCs/>
        </w:rPr>
        <w:t xml:space="preserve">&lt; </w:t>
      </w:r>
      <w:r w:rsidR="00C07B0B" w:rsidRPr="00C07B0B">
        <w:rPr>
          <w:b/>
        </w:rPr>
        <w:t>EntryDate</w:t>
      </w:r>
      <w:r w:rsidR="00C07B0B">
        <w:rPr>
          <w:bCs/>
        </w:rPr>
        <w:t xml:space="preserve"> or </w:t>
      </w:r>
      <w:r w:rsidR="00C07B0B" w:rsidRPr="00C07B0B">
        <w:rPr>
          <w:b/>
        </w:rPr>
        <w:t>MoveInDate</w:t>
      </w:r>
      <w:r w:rsidR="00C07B0B">
        <w:rPr>
          <w:bCs/>
        </w:rPr>
        <w:t xml:space="preserve"> &gt; </w:t>
      </w:r>
      <w:r w:rsidR="00C07B0B" w:rsidRPr="00C07B0B">
        <w:rPr>
          <w:b/>
        </w:rPr>
        <w:t>ExitDate</w:t>
      </w:r>
      <w:r w:rsidR="00C07B0B">
        <w:rPr>
          <w:bCs/>
        </w:rPr>
        <w:t xml:space="preserve"> or the head of household </w:t>
      </w:r>
      <w:r>
        <w:t xml:space="preserve">exited to a permanent housing destination and </w:t>
      </w:r>
      <w:r>
        <w:rPr>
          <w:b/>
        </w:rPr>
        <w:t xml:space="preserve">MoveInDate </w:t>
      </w:r>
      <w:r>
        <w:t>is NULL</w:t>
      </w:r>
      <w:r w:rsidR="00C07B0B">
        <w:t>.</w:t>
      </w:r>
    </w:p>
    <w:tbl>
      <w:tblPr>
        <w:tblStyle w:val="TableGrid"/>
        <w:tblW w:w="9360" w:type="dxa"/>
        <w:tblLayout w:type="fixed"/>
        <w:tblLook w:val="04A0" w:firstRow="1" w:lastRow="0" w:firstColumn="1" w:lastColumn="0" w:noHBand="0" w:noVBand="1"/>
      </w:tblPr>
      <w:tblGrid>
        <w:gridCol w:w="1882"/>
        <w:gridCol w:w="2492"/>
        <w:gridCol w:w="2493"/>
        <w:gridCol w:w="2493"/>
      </w:tblGrid>
      <w:tr w:rsidR="00FF7565" w:rsidRPr="003C4035" w14:paraId="554D7872" w14:textId="20BCA392" w:rsidTr="00FF7565">
        <w:trPr>
          <w:cantSplit/>
          <w:trHeight w:val="216"/>
        </w:trPr>
        <w:tc>
          <w:tcPr>
            <w:tcW w:w="1882" w:type="dxa"/>
            <w:shd w:val="clear" w:color="auto" w:fill="FDE9D9" w:themeFill="accent6" w:themeFillTint="33"/>
          </w:tcPr>
          <w:p w14:paraId="3F3328A8" w14:textId="77777777" w:rsidR="00FF7565" w:rsidRPr="003C4035" w:rsidRDefault="00FF7565" w:rsidP="00FF7565">
            <w:pPr>
              <w:pStyle w:val="NoSpacing"/>
              <w:rPr>
                <w:b/>
                <w:bCs/>
                <w:color w:val="000000" w:themeColor="text1"/>
              </w:rPr>
            </w:pPr>
            <w:r>
              <w:rPr>
                <w:b/>
                <w:bCs/>
                <w:color w:val="000000" w:themeColor="text1"/>
              </w:rPr>
              <w:t>dq</w:t>
            </w:r>
            <w:r w:rsidRPr="003C4035">
              <w:rPr>
                <w:b/>
                <w:bCs/>
                <w:color w:val="000000" w:themeColor="text1"/>
              </w:rPr>
              <w:t>_Enrollment</w:t>
            </w:r>
          </w:p>
        </w:tc>
        <w:tc>
          <w:tcPr>
            <w:tcW w:w="2492" w:type="dxa"/>
            <w:shd w:val="clear" w:color="auto" w:fill="FDE9D9" w:themeFill="accent6" w:themeFillTint="33"/>
          </w:tcPr>
          <w:p w14:paraId="37FF947F" w14:textId="30366D04" w:rsidR="00FF7565" w:rsidRPr="003C4035" w:rsidRDefault="00FF7565" w:rsidP="00FF7565">
            <w:pPr>
              <w:pStyle w:val="NoSpacing"/>
              <w:rPr>
                <w:b/>
                <w:bCs/>
                <w:color w:val="000000" w:themeColor="text1"/>
              </w:rPr>
            </w:pPr>
            <w:r w:rsidRPr="003C4035">
              <w:rPr>
                <w:b/>
                <w:bCs/>
                <w:color w:val="000000" w:themeColor="text1"/>
              </w:rPr>
              <w:t>Condition</w:t>
            </w:r>
            <w:r>
              <w:rPr>
                <w:b/>
                <w:bCs/>
                <w:color w:val="000000" w:themeColor="text1"/>
              </w:rPr>
              <w:t xml:space="preserve"> 1</w:t>
            </w:r>
          </w:p>
        </w:tc>
        <w:tc>
          <w:tcPr>
            <w:tcW w:w="2493" w:type="dxa"/>
            <w:shd w:val="clear" w:color="auto" w:fill="FDE9D9" w:themeFill="accent6" w:themeFillTint="33"/>
          </w:tcPr>
          <w:p w14:paraId="28AB78FE" w14:textId="1520F526" w:rsidR="00FF7565" w:rsidRPr="003C4035" w:rsidRDefault="00FF7565" w:rsidP="00FF7565">
            <w:pPr>
              <w:pStyle w:val="NoSpacing"/>
              <w:rPr>
                <w:b/>
                <w:bCs/>
                <w:color w:val="000000" w:themeColor="text1"/>
              </w:rPr>
            </w:pPr>
            <w:r>
              <w:rPr>
                <w:b/>
                <w:bCs/>
              </w:rPr>
              <w:t xml:space="preserve">or </w:t>
            </w:r>
            <w:r w:rsidRPr="00956E23">
              <w:rPr>
                <w:b/>
                <w:bCs/>
              </w:rPr>
              <w:t>Condition 2</w:t>
            </w:r>
          </w:p>
        </w:tc>
        <w:tc>
          <w:tcPr>
            <w:tcW w:w="2493" w:type="dxa"/>
            <w:shd w:val="clear" w:color="auto" w:fill="FDE9D9" w:themeFill="accent6" w:themeFillTint="33"/>
          </w:tcPr>
          <w:p w14:paraId="7FDBE596" w14:textId="2C69806F" w:rsidR="00FF7565" w:rsidRPr="003C4035" w:rsidRDefault="00FF7565" w:rsidP="00FF7565">
            <w:pPr>
              <w:pStyle w:val="NoSpacing"/>
              <w:rPr>
                <w:b/>
                <w:bCs/>
                <w:color w:val="000000" w:themeColor="text1"/>
              </w:rPr>
            </w:pPr>
            <w:r>
              <w:rPr>
                <w:b/>
                <w:bCs/>
              </w:rPr>
              <w:t xml:space="preserve">or </w:t>
            </w:r>
            <w:r w:rsidRPr="00956E23">
              <w:rPr>
                <w:b/>
                <w:bCs/>
              </w:rPr>
              <w:t>Condition</w:t>
            </w:r>
            <w:r>
              <w:rPr>
                <w:b/>
                <w:bCs/>
              </w:rPr>
              <w:t xml:space="preserve"> 3</w:t>
            </w:r>
          </w:p>
        </w:tc>
      </w:tr>
      <w:tr w:rsidR="00FF7565" w14:paraId="7ECA0402" w14:textId="76061B7B" w:rsidTr="00FF7565">
        <w:trPr>
          <w:trHeight w:val="216"/>
        </w:trPr>
        <w:tc>
          <w:tcPr>
            <w:tcW w:w="1882" w:type="dxa"/>
          </w:tcPr>
          <w:p w14:paraId="181294E5" w14:textId="77777777" w:rsidR="00FF7565" w:rsidRDefault="00FF7565" w:rsidP="00C34F4A">
            <w:pPr>
              <w:pStyle w:val="NoSpacing"/>
              <w:rPr>
                <w:iCs/>
              </w:rPr>
            </w:pPr>
            <w:r>
              <w:rPr>
                <w:iCs/>
              </w:rPr>
              <w:t xml:space="preserve">ExitDate </w:t>
            </w:r>
          </w:p>
        </w:tc>
        <w:tc>
          <w:tcPr>
            <w:tcW w:w="2492" w:type="dxa"/>
          </w:tcPr>
          <w:p w14:paraId="25DDC345" w14:textId="77777777" w:rsidR="00FF7565" w:rsidRDefault="00FF7565" w:rsidP="00C34F4A">
            <w:pPr>
              <w:pStyle w:val="NoSpacing"/>
            </w:pPr>
            <w:r>
              <w:t xml:space="preserve">Between </w:t>
            </w:r>
            <w:r w:rsidRPr="000441B8">
              <w:rPr>
                <w:b/>
                <w:bCs/>
              </w:rPr>
              <w:t>CohortStart</w:t>
            </w:r>
            <w:r>
              <w:t xml:space="preserve"> and </w:t>
            </w:r>
            <w:r w:rsidRPr="000441B8">
              <w:rPr>
                <w:b/>
                <w:bCs/>
              </w:rPr>
              <w:t>CohortEnd</w:t>
            </w:r>
          </w:p>
        </w:tc>
        <w:tc>
          <w:tcPr>
            <w:tcW w:w="2493" w:type="dxa"/>
          </w:tcPr>
          <w:p w14:paraId="1BE6C2C0" w14:textId="36CB14DD" w:rsidR="00FF7565" w:rsidRDefault="00FF7565" w:rsidP="00C34F4A">
            <w:pPr>
              <w:pStyle w:val="NoSpacing"/>
            </w:pPr>
            <w:r>
              <w:t xml:space="preserve">Between </w:t>
            </w:r>
            <w:r w:rsidRPr="000441B8">
              <w:rPr>
                <w:b/>
                <w:bCs/>
              </w:rPr>
              <w:t>CohortStart</w:t>
            </w:r>
            <w:r>
              <w:t xml:space="preserve"> and </w:t>
            </w:r>
            <w:r w:rsidRPr="000441B8">
              <w:rPr>
                <w:b/>
                <w:bCs/>
              </w:rPr>
              <w:t>CohortEnd</w:t>
            </w:r>
          </w:p>
        </w:tc>
        <w:tc>
          <w:tcPr>
            <w:tcW w:w="2493" w:type="dxa"/>
          </w:tcPr>
          <w:p w14:paraId="635929A7" w14:textId="68DE238B" w:rsidR="00FF7565" w:rsidRDefault="00FF7565" w:rsidP="00C34F4A">
            <w:pPr>
              <w:pStyle w:val="NoSpacing"/>
            </w:pPr>
            <w:r>
              <w:t>--</w:t>
            </w:r>
          </w:p>
        </w:tc>
      </w:tr>
      <w:tr w:rsidR="00FF7565" w14:paraId="29BE38E5" w14:textId="19279C2E" w:rsidTr="00FF7565">
        <w:trPr>
          <w:cantSplit/>
          <w:trHeight w:val="216"/>
        </w:trPr>
        <w:tc>
          <w:tcPr>
            <w:tcW w:w="1882" w:type="dxa"/>
          </w:tcPr>
          <w:p w14:paraId="2708ACC6" w14:textId="77777777" w:rsidR="00FF7565" w:rsidRPr="000441B8" w:rsidRDefault="00FF7565" w:rsidP="00FF7565">
            <w:pPr>
              <w:pStyle w:val="NoSpacing"/>
              <w:rPr>
                <w:bCs/>
              </w:rPr>
            </w:pPr>
            <w:r w:rsidRPr="000441B8">
              <w:rPr>
                <w:bCs/>
              </w:rPr>
              <w:t>RelationshipToHoH</w:t>
            </w:r>
          </w:p>
        </w:tc>
        <w:tc>
          <w:tcPr>
            <w:tcW w:w="2492" w:type="dxa"/>
          </w:tcPr>
          <w:p w14:paraId="39899C63" w14:textId="77777777" w:rsidR="00FF7565" w:rsidRDefault="00FF7565" w:rsidP="00FF7565">
            <w:pPr>
              <w:pStyle w:val="NoSpacing"/>
            </w:pPr>
            <w:r>
              <w:t>1</w:t>
            </w:r>
          </w:p>
        </w:tc>
        <w:tc>
          <w:tcPr>
            <w:tcW w:w="2493" w:type="dxa"/>
          </w:tcPr>
          <w:p w14:paraId="12D8FF13" w14:textId="0A88A420" w:rsidR="00FF7565" w:rsidRDefault="00FF7565" w:rsidP="00FF7565">
            <w:pPr>
              <w:pStyle w:val="NoSpacing"/>
            </w:pPr>
            <w:r>
              <w:t>1</w:t>
            </w:r>
          </w:p>
        </w:tc>
        <w:tc>
          <w:tcPr>
            <w:tcW w:w="2493" w:type="dxa"/>
          </w:tcPr>
          <w:p w14:paraId="1F9F5499" w14:textId="10620A29" w:rsidR="00FF7565" w:rsidRDefault="00FF7565" w:rsidP="00FF7565">
            <w:pPr>
              <w:pStyle w:val="NoSpacing"/>
            </w:pPr>
            <w:r>
              <w:t>1</w:t>
            </w:r>
          </w:p>
        </w:tc>
      </w:tr>
      <w:tr w:rsidR="00FF7565" w14:paraId="77B6BA3E" w14:textId="2767ACF2" w:rsidTr="00FF7565">
        <w:trPr>
          <w:cantSplit/>
          <w:trHeight w:val="216"/>
        </w:trPr>
        <w:tc>
          <w:tcPr>
            <w:tcW w:w="1882" w:type="dxa"/>
          </w:tcPr>
          <w:p w14:paraId="01997D7D" w14:textId="77777777" w:rsidR="00FF7565" w:rsidRPr="000441B8" w:rsidRDefault="00FF7565" w:rsidP="00FF7565">
            <w:pPr>
              <w:pStyle w:val="NoSpacing"/>
              <w:rPr>
                <w:bCs/>
              </w:rPr>
            </w:pPr>
            <w:r w:rsidRPr="000441B8">
              <w:rPr>
                <w:bCs/>
              </w:rPr>
              <w:t>ProjectType</w:t>
            </w:r>
          </w:p>
        </w:tc>
        <w:tc>
          <w:tcPr>
            <w:tcW w:w="2492" w:type="dxa"/>
          </w:tcPr>
          <w:p w14:paraId="4BD3121A" w14:textId="77777777" w:rsidR="00FF7565" w:rsidRDefault="00FF7565" w:rsidP="00FF7565">
            <w:pPr>
              <w:pStyle w:val="NoSpacing"/>
            </w:pPr>
            <w:r>
              <w:t>in (3,13)</w:t>
            </w:r>
          </w:p>
        </w:tc>
        <w:tc>
          <w:tcPr>
            <w:tcW w:w="2493" w:type="dxa"/>
          </w:tcPr>
          <w:p w14:paraId="786FE525" w14:textId="370D242F" w:rsidR="00FF7565" w:rsidRDefault="00FF7565" w:rsidP="00FF7565">
            <w:pPr>
              <w:pStyle w:val="NoSpacing"/>
            </w:pPr>
            <w:r>
              <w:t>in (3,13)</w:t>
            </w:r>
          </w:p>
        </w:tc>
        <w:tc>
          <w:tcPr>
            <w:tcW w:w="2493" w:type="dxa"/>
          </w:tcPr>
          <w:p w14:paraId="4F6287B2" w14:textId="1C2C7F51" w:rsidR="00FF7565" w:rsidRDefault="00FF7565" w:rsidP="00FF7565">
            <w:pPr>
              <w:pStyle w:val="NoSpacing"/>
            </w:pPr>
            <w:r>
              <w:t>in (3,13)</w:t>
            </w:r>
          </w:p>
        </w:tc>
      </w:tr>
      <w:tr w:rsidR="00FF7565" w14:paraId="70B6C8BF" w14:textId="16748381" w:rsidTr="00FF7565">
        <w:trPr>
          <w:cantSplit/>
          <w:trHeight w:val="216"/>
        </w:trPr>
        <w:tc>
          <w:tcPr>
            <w:tcW w:w="1882" w:type="dxa"/>
          </w:tcPr>
          <w:p w14:paraId="7A8AD7DD" w14:textId="024CD84E" w:rsidR="00FF7565" w:rsidRPr="000441B8" w:rsidRDefault="00FF7565" w:rsidP="00FF7565">
            <w:pPr>
              <w:pStyle w:val="NoSpacing"/>
              <w:rPr>
                <w:bCs/>
              </w:rPr>
            </w:pPr>
            <w:r>
              <w:rPr>
                <w:bCs/>
              </w:rPr>
              <w:t xml:space="preserve">MoveInDate </w:t>
            </w:r>
          </w:p>
        </w:tc>
        <w:tc>
          <w:tcPr>
            <w:tcW w:w="2492" w:type="dxa"/>
          </w:tcPr>
          <w:p w14:paraId="7F973307" w14:textId="408FBD90" w:rsidR="00FF7565" w:rsidRDefault="00FF7565" w:rsidP="00FF7565">
            <w:pPr>
              <w:pStyle w:val="NoSpacing"/>
              <w:rPr>
                <w:b/>
              </w:rPr>
            </w:pPr>
            <w:r>
              <w:t xml:space="preserve">is NULL </w:t>
            </w:r>
          </w:p>
          <w:p w14:paraId="7D220CC7" w14:textId="5D20008D" w:rsidR="00FF7565" w:rsidRDefault="00FF7565" w:rsidP="00FF7565">
            <w:pPr>
              <w:pStyle w:val="NoSpacing"/>
              <w:rPr>
                <w:b/>
              </w:rPr>
            </w:pPr>
          </w:p>
        </w:tc>
        <w:tc>
          <w:tcPr>
            <w:tcW w:w="2493" w:type="dxa"/>
          </w:tcPr>
          <w:p w14:paraId="3B882316" w14:textId="73B836FA" w:rsidR="00FF7565" w:rsidRDefault="00FF7565" w:rsidP="00FF7565">
            <w:pPr>
              <w:pStyle w:val="NoSpacing"/>
            </w:pPr>
            <w:r>
              <w:rPr>
                <w:b/>
              </w:rPr>
              <w:t>&gt;</w:t>
            </w:r>
            <w:r>
              <w:t xml:space="preserve"> </w:t>
            </w:r>
            <w:r w:rsidRPr="006458A2">
              <w:rPr>
                <w:b/>
              </w:rPr>
              <w:t>ExitDate</w:t>
            </w:r>
          </w:p>
        </w:tc>
        <w:tc>
          <w:tcPr>
            <w:tcW w:w="2493" w:type="dxa"/>
          </w:tcPr>
          <w:p w14:paraId="0EE5BC57" w14:textId="741BC296" w:rsidR="00FF7565" w:rsidRDefault="00FF7565" w:rsidP="00FF7565">
            <w:pPr>
              <w:pStyle w:val="NoSpacing"/>
              <w:rPr>
                <w:b/>
              </w:rPr>
            </w:pPr>
            <w:r>
              <w:rPr>
                <w:b/>
              </w:rPr>
              <w:t>&lt;</w:t>
            </w:r>
            <w:r>
              <w:t xml:space="preserve"> </w:t>
            </w:r>
            <w:r w:rsidRPr="006458A2">
              <w:rPr>
                <w:b/>
              </w:rPr>
              <w:t>E</w:t>
            </w:r>
            <w:r>
              <w:rPr>
                <w:b/>
              </w:rPr>
              <w:t>ntry</w:t>
            </w:r>
            <w:r w:rsidRPr="006458A2">
              <w:rPr>
                <w:b/>
              </w:rPr>
              <w:t>Date</w:t>
            </w:r>
          </w:p>
        </w:tc>
      </w:tr>
      <w:tr w:rsidR="00FF7565" w:rsidRPr="003C4035" w14:paraId="0339C943" w14:textId="6A378EC5" w:rsidTr="00FF7565">
        <w:trPr>
          <w:cantSplit/>
          <w:trHeight w:val="216"/>
        </w:trPr>
        <w:tc>
          <w:tcPr>
            <w:tcW w:w="1882" w:type="dxa"/>
            <w:shd w:val="clear" w:color="auto" w:fill="EEECE1" w:themeFill="background2"/>
          </w:tcPr>
          <w:p w14:paraId="3813E75E" w14:textId="77777777" w:rsidR="00FF7565" w:rsidRPr="003C4035" w:rsidRDefault="00FF7565" w:rsidP="00C34F4A">
            <w:pPr>
              <w:pStyle w:val="NoSpacing"/>
              <w:rPr>
                <w:b/>
                <w:bCs/>
              </w:rPr>
            </w:pPr>
            <w:r w:rsidRPr="003C4035">
              <w:rPr>
                <w:b/>
                <w:bCs/>
              </w:rPr>
              <w:t>hmis_Exit</w:t>
            </w:r>
          </w:p>
        </w:tc>
        <w:tc>
          <w:tcPr>
            <w:tcW w:w="2492" w:type="dxa"/>
            <w:shd w:val="clear" w:color="auto" w:fill="EEECE1" w:themeFill="background2"/>
          </w:tcPr>
          <w:p w14:paraId="33B9EA78" w14:textId="77777777" w:rsidR="00FF7565" w:rsidRPr="003C4035" w:rsidRDefault="00FF7565" w:rsidP="00C34F4A">
            <w:pPr>
              <w:pStyle w:val="NoSpacing"/>
              <w:rPr>
                <w:b/>
                <w:bCs/>
              </w:rPr>
            </w:pPr>
            <w:r w:rsidRPr="003C4035">
              <w:rPr>
                <w:b/>
                <w:bCs/>
              </w:rPr>
              <w:t>Condition</w:t>
            </w:r>
          </w:p>
        </w:tc>
        <w:tc>
          <w:tcPr>
            <w:tcW w:w="2493" w:type="dxa"/>
            <w:shd w:val="clear" w:color="auto" w:fill="EEECE1" w:themeFill="background2"/>
          </w:tcPr>
          <w:p w14:paraId="6E9FCAF3" w14:textId="1CE9383D" w:rsidR="00FF7565" w:rsidRPr="003C4035" w:rsidRDefault="001F4530" w:rsidP="00C34F4A">
            <w:pPr>
              <w:pStyle w:val="NoSpacing"/>
              <w:rPr>
                <w:b/>
                <w:bCs/>
              </w:rPr>
            </w:pPr>
            <w:r>
              <w:rPr>
                <w:b/>
                <w:bCs/>
              </w:rPr>
              <w:t>--</w:t>
            </w:r>
          </w:p>
        </w:tc>
        <w:tc>
          <w:tcPr>
            <w:tcW w:w="2493" w:type="dxa"/>
            <w:shd w:val="clear" w:color="auto" w:fill="EEECE1" w:themeFill="background2"/>
          </w:tcPr>
          <w:p w14:paraId="706CF986" w14:textId="66972054" w:rsidR="00FF7565" w:rsidRPr="003C4035" w:rsidRDefault="001F4530" w:rsidP="00C34F4A">
            <w:pPr>
              <w:pStyle w:val="NoSpacing"/>
              <w:rPr>
                <w:b/>
                <w:bCs/>
              </w:rPr>
            </w:pPr>
            <w:r>
              <w:rPr>
                <w:b/>
                <w:bCs/>
              </w:rPr>
              <w:t>--</w:t>
            </w:r>
          </w:p>
        </w:tc>
      </w:tr>
      <w:tr w:rsidR="00FF7565" w14:paraId="4D9DF049" w14:textId="022761A9" w:rsidTr="00FF7565">
        <w:trPr>
          <w:cantSplit/>
          <w:trHeight w:val="216"/>
        </w:trPr>
        <w:tc>
          <w:tcPr>
            <w:tcW w:w="1882" w:type="dxa"/>
          </w:tcPr>
          <w:p w14:paraId="5AEAC1EA" w14:textId="77777777" w:rsidR="00FF7565" w:rsidRPr="002F2FF8" w:rsidRDefault="00FF7565" w:rsidP="00C34F4A">
            <w:pPr>
              <w:pStyle w:val="NoSpacing"/>
              <w:rPr>
                <w:iCs/>
              </w:rPr>
            </w:pPr>
            <w:r w:rsidRPr="002F2FF8">
              <w:rPr>
                <w:iCs/>
              </w:rPr>
              <w:t>Destination</w:t>
            </w:r>
          </w:p>
        </w:tc>
        <w:tc>
          <w:tcPr>
            <w:tcW w:w="2492" w:type="dxa"/>
          </w:tcPr>
          <w:p w14:paraId="3F7CA615" w14:textId="77777777" w:rsidR="00FF7565" w:rsidRDefault="00FF7565" w:rsidP="00C34F4A">
            <w:pPr>
              <w:pStyle w:val="NoSpacing"/>
            </w:pPr>
            <w:r>
              <w:t>Permanent - in (3,31,19,20,21,26,28,10,11,22,23,33,34)</w:t>
            </w:r>
          </w:p>
        </w:tc>
        <w:tc>
          <w:tcPr>
            <w:tcW w:w="2493" w:type="dxa"/>
          </w:tcPr>
          <w:p w14:paraId="7B1E1F26" w14:textId="13D16222" w:rsidR="00FF7565" w:rsidRDefault="00FF7565" w:rsidP="00C34F4A">
            <w:pPr>
              <w:pStyle w:val="NoSpacing"/>
            </w:pPr>
            <w:r>
              <w:t>--</w:t>
            </w:r>
          </w:p>
        </w:tc>
        <w:tc>
          <w:tcPr>
            <w:tcW w:w="2493" w:type="dxa"/>
          </w:tcPr>
          <w:p w14:paraId="3BDA2FCA" w14:textId="140E12AF" w:rsidR="00FF7565" w:rsidRDefault="001F4530" w:rsidP="00C34F4A">
            <w:pPr>
              <w:pStyle w:val="NoSpacing"/>
            </w:pPr>
            <w:r>
              <w:t>--</w:t>
            </w:r>
          </w:p>
        </w:tc>
      </w:tr>
    </w:tbl>
    <w:p w14:paraId="470683D9" w14:textId="79E39FAA" w:rsidR="001D44E7" w:rsidRDefault="00424FF3" w:rsidP="0088191A">
      <w:pPr>
        <w:pStyle w:val="Heading2"/>
      </w:pPr>
      <w:bookmarkStart w:id="933" w:name="_Toc37973636"/>
      <w:bookmarkStart w:id="934" w:name="_Toc37974189"/>
      <w:bookmarkStart w:id="935" w:name="_Toc37974740"/>
      <w:bookmarkStart w:id="936" w:name="_Toc37975228"/>
      <w:bookmarkStart w:id="937" w:name="_Set_LSAReport_ReportDate"/>
      <w:bookmarkStart w:id="938" w:name="_Toc37849834"/>
      <w:bookmarkStart w:id="939" w:name="_Toc79154020"/>
      <w:bookmarkEnd w:id="933"/>
      <w:bookmarkEnd w:id="934"/>
      <w:bookmarkEnd w:id="935"/>
      <w:bookmarkEnd w:id="936"/>
      <w:bookmarkEnd w:id="937"/>
      <w:r>
        <w:t>Set LSARe</w:t>
      </w:r>
      <w:r w:rsidR="001D44E7">
        <w:t>port ReportDate</w:t>
      </w:r>
      <w:bookmarkEnd w:id="938"/>
      <w:bookmarkEnd w:id="939"/>
    </w:p>
    <w:p w14:paraId="071051A9" w14:textId="29B06F28" w:rsidR="001D44E7" w:rsidRPr="00291CD4" w:rsidRDefault="001D44E7" w:rsidP="00291CD4">
      <w:r>
        <w:t>Set LSAReport.</w:t>
      </w:r>
      <w:r>
        <w:rPr>
          <w:b/>
        </w:rPr>
        <w:t xml:space="preserve">ReportDate </w:t>
      </w:r>
      <w:r>
        <w:t xml:space="preserve">= the system date/time when all </w:t>
      </w:r>
      <w:r w:rsidR="00EF2777">
        <w:t xml:space="preserve">other </w:t>
      </w:r>
      <w:r w:rsidR="00A73E4F">
        <w:t>data required to produce the LSA CSV files has been generated</w:t>
      </w:r>
      <w:r>
        <w:t>.</w:t>
      </w:r>
    </w:p>
    <w:p w14:paraId="50B333FA" w14:textId="595D4327" w:rsidR="00996F9E" w:rsidRDefault="001D44E7" w:rsidP="0088191A">
      <w:pPr>
        <w:pStyle w:val="Heading2"/>
      </w:pPr>
      <w:bookmarkStart w:id="940" w:name="_Toc34145731"/>
      <w:bookmarkStart w:id="941" w:name="_LSAHousehold"/>
      <w:bookmarkStart w:id="942" w:name="_Toc37849835"/>
      <w:bookmarkStart w:id="943" w:name="_Toc79154021"/>
      <w:bookmarkEnd w:id="940"/>
      <w:bookmarkEnd w:id="941"/>
      <w:r>
        <w:t>LSAReport</w:t>
      </w:r>
      <w:bookmarkEnd w:id="942"/>
      <w:bookmarkEnd w:id="943"/>
    </w:p>
    <w:p w14:paraId="69E60F73" w14:textId="20F00B77" w:rsidR="00955620" w:rsidRPr="00291CD4" w:rsidRDefault="00955620" w:rsidP="00291CD4">
      <w:r>
        <w:t xml:space="preserve">LSAReport has 61 columns; none may be </w:t>
      </w:r>
      <w:r w:rsidR="00143E83">
        <w:t>NULL</w:t>
      </w:r>
      <w:r w:rsidR="004873DC">
        <w:t xml:space="preserve">. </w:t>
      </w:r>
      <w:r>
        <w:t>Data types are shown below.</w:t>
      </w:r>
    </w:p>
    <w:tbl>
      <w:tblPr>
        <w:tblStyle w:val="Style11"/>
        <w:tblW w:w="0" w:type="auto"/>
        <w:tblLook w:val="04A0" w:firstRow="1" w:lastRow="0" w:firstColumn="1" w:lastColumn="0" w:noHBand="0" w:noVBand="1"/>
      </w:tblPr>
      <w:tblGrid>
        <w:gridCol w:w="685"/>
        <w:gridCol w:w="4474"/>
        <w:gridCol w:w="4191"/>
      </w:tblGrid>
      <w:tr w:rsidR="00955620" w:rsidRPr="001D3118" w14:paraId="5705BF02" w14:textId="5D74F9E8" w:rsidTr="00F6016E">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685" w:type="dxa"/>
          </w:tcPr>
          <w:p w14:paraId="4E15AE69" w14:textId="69539B26" w:rsidR="00955620" w:rsidRPr="001D3118" w:rsidRDefault="00955620" w:rsidP="00F6016E">
            <w:pPr>
              <w:pStyle w:val="NoSpacing"/>
            </w:pPr>
            <w:r>
              <w:t>#</w:t>
            </w:r>
          </w:p>
        </w:tc>
        <w:tc>
          <w:tcPr>
            <w:tcW w:w="4474" w:type="dxa"/>
          </w:tcPr>
          <w:p w14:paraId="30D0D846" w14:textId="13F7BC97" w:rsidR="00955620" w:rsidRPr="001D3118" w:rsidRDefault="00955620" w:rsidP="00F6016E">
            <w:pPr>
              <w:pStyle w:val="NoSpacing"/>
              <w:cnfStyle w:val="100000000000" w:firstRow="1" w:lastRow="0" w:firstColumn="0" w:lastColumn="0" w:oddVBand="0" w:evenVBand="0" w:oddHBand="0" w:evenHBand="0" w:firstRowFirstColumn="0" w:firstRowLastColumn="0" w:lastRowFirstColumn="0" w:lastRowLastColumn="0"/>
            </w:pPr>
            <w:r>
              <w:t>Column Name</w:t>
            </w:r>
          </w:p>
        </w:tc>
        <w:tc>
          <w:tcPr>
            <w:tcW w:w="4191" w:type="dxa"/>
          </w:tcPr>
          <w:p w14:paraId="6BA41810" w14:textId="0D25BFEB" w:rsidR="00955620" w:rsidRDefault="00C45651" w:rsidP="00F6016E">
            <w:pPr>
              <w:pStyle w:val="NoSpacing"/>
              <w:cnfStyle w:val="100000000000" w:firstRow="1" w:lastRow="0" w:firstColumn="0" w:lastColumn="0" w:oddVBand="0" w:evenVBand="0" w:oddHBand="0" w:evenHBand="0" w:firstRowFirstColumn="0" w:firstRowLastColumn="0" w:lastRowFirstColumn="0" w:lastRowLastColumn="0"/>
            </w:pPr>
            <w:r>
              <w:t>Data Type</w:t>
            </w:r>
          </w:p>
        </w:tc>
      </w:tr>
      <w:tr w:rsidR="00955620" w:rsidRPr="001D3118" w14:paraId="49A63DCF" w14:textId="113C1567"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Pr>
          <w:p w14:paraId="3EFDEA14" w14:textId="3F591A16" w:rsidR="00955620" w:rsidRPr="001D3118" w:rsidRDefault="00955620" w:rsidP="00F6016E">
            <w:pPr>
              <w:pStyle w:val="NoSpacing"/>
            </w:pPr>
            <w:r>
              <w:t>1</w:t>
            </w:r>
          </w:p>
        </w:tc>
        <w:tc>
          <w:tcPr>
            <w:tcW w:w="4474" w:type="dxa"/>
          </w:tcPr>
          <w:p w14:paraId="2E09D111" w14:textId="7D98C893" w:rsidR="00955620" w:rsidRPr="00E46DCB" w:rsidRDefault="00955620" w:rsidP="00F6016E">
            <w:pPr>
              <w:pStyle w:val="NoSpacing"/>
              <w:cnfStyle w:val="000000100000" w:firstRow="0" w:lastRow="0" w:firstColumn="0" w:lastColumn="0" w:oddVBand="0" w:evenVBand="0" w:oddHBand="1" w:evenHBand="0" w:firstRowFirstColumn="0" w:firstRowLastColumn="0" w:lastRowFirstColumn="0" w:lastRowLastColumn="0"/>
              <w:rPr>
                <w:b/>
              </w:rPr>
            </w:pPr>
            <w:r w:rsidRPr="00E46DCB">
              <w:rPr>
                <w:b/>
              </w:rPr>
              <w:t>ReportID</w:t>
            </w:r>
          </w:p>
        </w:tc>
        <w:tc>
          <w:tcPr>
            <w:tcW w:w="4191" w:type="dxa"/>
          </w:tcPr>
          <w:p w14:paraId="490DBFFF" w14:textId="0AFAFA34" w:rsidR="00955620" w:rsidRDefault="00955620" w:rsidP="00F6016E">
            <w:pPr>
              <w:pStyle w:val="NoSpacing"/>
              <w:cnfStyle w:val="000000100000" w:firstRow="0" w:lastRow="0" w:firstColumn="0" w:lastColumn="0" w:oddVBand="0" w:evenVBand="0" w:oddHBand="1" w:evenHBand="0" w:firstRowFirstColumn="0" w:firstRowLastColumn="0" w:lastRowFirstColumn="0" w:lastRowLastColumn="0"/>
            </w:pPr>
            <w:r>
              <w:t>Integer</w:t>
            </w:r>
          </w:p>
        </w:tc>
      </w:tr>
      <w:tr w:rsidR="00955620" w:rsidRPr="001D3118" w14:paraId="596733F2" w14:textId="2F8B8097"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Pr>
          <w:p w14:paraId="127D97CE" w14:textId="77777777" w:rsidR="00955620" w:rsidRPr="001D3118" w:rsidRDefault="00955620" w:rsidP="00F6016E">
            <w:pPr>
              <w:pStyle w:val="NoSpacing"/>
            </w:pPr>
            <w:r w:rsidRPr="001D3118">
              <w:t>2</w:t>
            </w:r>
          </w:p>
        </w:tc>
        <w:tc>
          <w:tcPr>
            <w:tcW w:w="4474" w:type="dxa"/>
          </w:tcPr>
          <w:p w14:paraId="773578C6" w14:textId="77777777" w:rsidR="00955620" w:rsidRPr="00E46DCB" w:rsidRDefault="00955620" w:rsidP="00F6016E">
            <w:pPr>
              <w:pStyle w:val="NoSpacing"/>
              <w:cnfStyle w:val="000000010000" w:firstRow="0" w:lastRow="0" w:firstColumn="0" w:lastColumn="0" w:oddVBand="0" w:evenVBand="0" w:oddHBand="0" w:evenHBand="1" w:firstRowFirstColumn="0" w:firstRowLastColumn="0" w:lastRowFirstColumn="0" w:lastRowLastColumn="0"/>
              <w:rPr>
                <w:b/>
              </w:rPr>
            </w:pPr>
            <w:r w:rsidRPr="00E46DCB">
              <w:rPr>
                <w:b/>
              </w:rPr>
              <w:t>ReportDate</w:t>
            </w:r>
          </w:p>
        </w:tc>
        <w:tc>
          <w:tcPr>
            <w:tcW w:w="4191" w:type="dxa"/>
          </w:tcPr>
          <w:p w14:paraId="15D0EA5D" w14:textId="7A1E5450" w:rsidR="00955620" w:rsidRPr="001D3118" w:rsidRDefault="00955620" w:rsidP="00F6016E">
            <w:pPr>
              <w:pStyle w:val="NoSpacing"/>
              <w:cnfStyle w:val="000000010000" w:firstRow="0" w:lastRow="0" w:firstColumn="0" w:lastColumn="0" w:oddVBand="0" w:evenVBand="0" w:oddHBand="0" w:evenHBand="1" w:firstRowFirstColumn="0" w:firstRowLastColumn="0" w:lastRowFirstColumn="0" w:lastRowLastColumn="0"/>
            </w:pPr>
            <w:r>
              <w:t>Date/time</w:t>
            </w:r>
          </w:p>
        </w:tc>
      </w:tr>
      <w:tr w:rsidR="00955620" w:rsidRPr="001D3118" w14:paraId="2854DE5C" w14:textId="0ABBAC88"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Pr>
          <w:p w14:paraId="6740BA08" w14:textId="77777777" w:rsidR="00955620" w:rsidRPr="001D3118" w:rsidRDefault="00955620" w:rsidP="00F6016E">
            <w:pPr>
              <w:pStyle w:val="NoSpacing"/>
            </w:pPr>
            <w:r w:rsidRPr="001D3118">
              <w:t>3</w:t>
            </w:r>
          </w:p>
        </w:tc>
        <w:tc>
          <w:tcPr>
            <w:tcW w:w="4474" w:type="dxa"/>
          </w:tcPr>
          <w:p w14:paraId="392DAD0F" w14:textId="77777777" w:rsidR="00955620" w:rsidRPr="00E46DCB" w:rsidRDefault="00955620" w:rsidP="00F6016E">
            <w:pPr>
              <w:pStyle w:val="NoSpacing"/>
              <w:cnfStyle w:val="000000100000" w:firstRow="0" w:lastRow="0" w:firstColumn="0" w:lastColumn="0" w:oddVBand="0" w:evenVBand="0" w:oddHBand="1" w:evenHBand="0" w:firstRowFirstColumn="0" w:firstRowLastColumn="0" w:lastRowFirstColumn="0" w:lastRowLastColumn="0"/>
              <w:rPr>
                <w:b/>
              </w:rPr>
            </w:pPr>
            <w:r w:rsidRPr="00E46DCB">
              <w:rPr>
                <w:b/>
              </w:rPr>
              <w:t>ReportStart</w:t>
            </w:r>
          </w:p>
        </w:tc>
        <w:tc>
          <w:tcPr>
            <w:tcW w:w="4191" w:type="dxa"/>
          </w:tcPr>
          <w:p w14:paraId="5CD6A077" w14:textId="6FFA1026" w:rsidR="00955620" w:rsidRPr="001D3118" w:rsidRDefault="00955620" w:rsidP="00F6016E">
            <w:pPr>
              <w:pStyle w:val="NoSpacing"/>
              <w:cnfStyle w:val="000000100000" w:firstRow="0" w:lastRow="0" w:firstColumn="0" w:lastColumn="0" w:oddVBand="0" w:evenVBand="0" w:oddHBand="1" w:evenHBand="0" w:firstRowFirstColumn="0" w:firstRowLastColumn="0" w:lastRowFirstColumn="0" w:lastRowLastColumn="0"/>
            </w:pPr>
            <w:r>
              <w:t>Date</w:t>
            </w:r>
          </w:p>
        </w:tc>
      </w:tr>
      <w:tr w:rsidR="00955620" w:rsidRPr="001D3118" w14:paraId="3AD2711C" w14:textId="30D6E4E0"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Pr>
          <w:p w14:paraId="5AE334F4" w14:textId="77777777" w:rsidR="00955620" w:rsidRPr="001D3118" w:rsidRDefault="00955620" w:rsidP="00F6016E">
            <w:pPr>
              <w:pStyle w:val="NoSpacing"/>
            </w:pPr>
            <w:r w:rsidRPr="001D3118">
              <w:t>4</w:t>
            </w:r>
          </w:p>
        </w:tc>
        <w:tc>
          <w:tcPr>
            <w:tcW w:w="4474" w:type="dxa"/>
          </w:tcPr>
          <w:p w14:paraId="5973640F" w14:textId="77777777" w:rsidR="00955620" w:rsidRPr="00E46DCB" w:rsidRDefault="00955620" w:rsidP="00F6016E">
            <w:pPr>
              <w:pStyle w:val="NoSpacing"/>
              <w:cnfStyle w:val="000000010000" w:firstRow="0" w:lastRow="0" w:firstColumn="0" w:lastColumn="0" w:oddVBand="0" w:evenVBand="0" w:oddHBand="0" w:evenHBand="1" w:firstRowFirstColumn="0" w:firstRowLastColumn="0" w:lastRowFirstColumn="0" w:lastRowLastColumn="0"/>
              <w:rPr>
                <w:b/>
              </w:rPr>
            </w:pPr>
            <w:r w:rsidRPr="00E46DCB">
              <w:rPr>
                <w:b/>
              </w:rPr>
              <w:t>ReportEnd</w:t>
            </w:r>
          </w:p>
        </w:tc>
        <w:tc>
          <w:tcPr>
            <w:tcW w:w="4191" w:type="dxa"/>
          </w:tcPr>
          <w:p w14:paraId="3F173194" w14:textId="0C320D3F" w:rsidR="00955620" w:rsidRPr="001D3118" w:rsidRDefault="00955620" w:rsidP="00F6016E">
            <w:pPr>
              <w:pStyle w:val="NoSpacing"/>
              <w:cnfStyle w:val="000000010000" w:firstRow="0" w:lastRow="0" w:firstColumn="0" w:lastColumn="0" w:oddVBand="0" w:evenVBand="0" w:oddHBand="0" w:evenHBand="1" w:firstRowFirstColumn="0" w:firstRowLastColumn="0" w:lastRowFirstColumn="0" w:lastRowLastColumn="0"/>
            </w:pPr>
            <w:r>
              <w:t>Date</w:t>
            </w:r>
          </w:p>
        </w:tc>
      </w:tr>
      <w:tr w:rsidR="00955620" w:rsidRPr="001D3118" w14:paraId="15DD2864" w14:textId="77D5CA30"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Pr>
          <w:p w14:paraId="364A1AF6" w14:textId="77777777" w:rsidR="00955620" w:rsidRPr="001D3118" w:rsidRDefault="00955620" w:rsidP="00F6016E">
            <w:pPr>
              <w:pStyle w:val="NoSpacing"/>
            </w:pPr>
            <w:r w:rsidRPr="001D3118">
              <w:t>5</w:t>
            </w:r>
          </w:p>
        </w:tc>
        <w:tc>
          <w:tcPr>
            <w:tcW w:w="4474" w:type="dxa"/>
          </w:tcPr>
          <w:p w14:paraId="53F91666" w14:textId="77777777" w:rsidR="00955620" w:rsidRPr="00E46DCB" w:rsidRDefault="00955620" w:rsidP="00F6016E">
            <w:pPr>
              <w:pStyle w:val="NoSpacing"/>
              <w:cnfStyle w:val="000000100000" w:firstRow="0" w:lastRow="0" w:firstColumn="0" w:lastColumn="0" w:oddVBand="0" w:evenVBand="0" w:oddHBand="1" w:evenHBand="0" w:firstRowFirstColumn="0" w:firstRowLastColumn="0" w:lastRowFirstColumn="0" w:lastRowLastColumn="0"/>
              <w:rPr>
                <w:b/>
              </w:rPr>
            </w:pPr>
            <w:r w:rsidRPr="00E46DCB">
              <w:rPr>
                <w:b/>
              </w:rPr>
              <w:t>ReportCoC</w:t>
            </w:r>
          </w:p>
        </w:tc>
        <w:tc>
          <w:tcPr>
            <w:tcW w:w="4191" w:type="dxa"/>
          </w:tcPr>
          <w:p w14:paraId="5FBA81F5" w14:textId="5AA3A49B" w:rsidR="00955620" w:rsidRPr="001D3118" w:rsidRDefault="00955620" w:rsidP="00F6016E">
            <w:pPr>
              <w:pStyle w:val="NoSpacing"/>
              <w:cnfStyle w:val="000000100000" w:firstRow="0" w:lastRow="0" w:firstColumn="0" w:lastColumn="0" w:oddVBand="0" w:evenVBand="0" w:oddHBand="1" w:evenHBand="0" w:firstRowFirstColumn="0" w:firstRowLastColumn="0" w:lastRowFirstColumn="0" w:lastRowLastColumn="0"/>
            </w:pPr>
            <w:r>
              <w:t>6 character string (XX-999)</w:t>
            </w:r>
          </w:p>
        </w:tc>
      </w:tr>
      <w:tr w:rsidR="00955620" w:rsidRPr="001D3118" w14:paraId="27C01C5A" w14:textId="11186AD9"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Pr>
          <w:p w14:paraId="606335EE" w14:textId="77777777" w:rsidR="00955620" w:rsidRPr="001D3118" w:rsidRDefault="00955620" w:rsidP="00F6016E">
            <w:pPr>
              <w:pStyle w:val="NoSpacing"/>
            </w:pPr>
            <w:r w:rsidRPr="001D3118">
              <w:t>6</w:t>
            </w:r>
          </w:p>
        </w:tc>
        <w:tc>
          <w:tcPr>
            <w:tcW w:w="4474" w:type="dxa"/>
          </w:tcPr>
          <w:p w14:paraId="5918CEBD" w14:textId="77777777" w:rsidR="00955620" w:rsidRPr="00E46DCB" w:rsidRDefault="00955620" w:rsidP="00F6016E">
            <w:pPr>
              <w:pStyle w:val="NoSpacing"/>
              <w:cnfStyle w:val="000000010000" w:firstRow="0" w:lastRow="0" w:firstColumn="0" w:lastColumn="0" w:oddVBand="0" w:evenVBand="0" w:oddHBand="0" w:evenHBand="1" w:firstRowFirstColumn="0" w:firstRowLastColumn="0" w:lastRowFirstColumn="0" w:lastRowLastColumn="0"/>
              <w:rPr>
                <w:b/>
              </w:rPr>
            </w:pPr>
            <w:r w:rsidRPr="00E46DCB">
              <w:rPr>
                <w:b/>
              </w:rPr>
              <w:t>SoftwareVendor</w:t>
            </w:r>
          </w:p>
        </w:tc>
        <w:tc>
          <w:tcPr>
            <w:tcW w:w="4191" w:type="dxa"/>
          </w:tcPr>
          <w:p w14:paraId="70C7CE50" w14:textId="53A87802" w:rsidR="00955620" w:rsidRPr="001D3118" w:rsidRDefault="00955620" w:rsidP="00F6016E">
            <w:pPr>
              <w:pStyle w:val="NoSpacing"/>
              <w:cnfStyle w:val="000000010000" w:firstRow="0" w:lastRow="0" w:firstColumn="0" w:lastColumn="0" w:oddVBand="0" w:evenVBand="0" w:oddHBand="0" w:evenHBand="1" w:firstRowFirstColumn="0" w:firstRowLastColumn="0" w:lastRowFirstColumn="0" w:lastRowLastColumn="0"/>
            </w:pPr>
            <w:r>
              <w:t>String; up to 50 characters or ‘n/a’</w:t>
            </w:r>
          </w:p>
        </w:tc>
      </w:tr>
      <w:tr w:rsidR="00955620" w:rsidRPr="001D3118" w14:paraId="20395E0F" w14:textId="3C42B7D7"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Pr>
          <w:p w14:paraId="100C6D8F" w14:textId="77777777" w:rsidR="00955620" w:rsidRPr="001D3118" w:rsidRDefault="00955620" w:rsidP="00F6016E">
            <w:pPr>
              <w:pStyle w:val="NoSpacing"/>
            </w:pPr>
            <w:r w:rsidRPr="001D3118">
              <w:t>7</w:t>
            </w:r>
          </w:p>
        </w:tc>
        <w:tc>
          <w:tcPr>
            <w:tcW w:w="4474" w:type="dxa"/>
          </w:tcPr>
          <w:p w14:paraId="47D3B7A7" w14:textId="77777777" w:rsidR="00955620" w:rsidRPr="00E46DCB" w:rsidRDefault="00955620" w:rsidP="00F6016E">
            <w:pPr>
              <w:pStyle w:val="NoSpacing"/>
              <w:cnfStyle w:val="000000100000" w:firstRow="0" w:lastRow="0" w:firstColumn="0" w:lastColumn="0" w:oddVBand="0" w:evenVBand="0" w:oddHBand="1" w:evenHBand="0" w:firstRowFirstColumn="0" w:firstRowLastColumn="0" w:lastRowFirstColumn="0" w:lastRowLastColumn="0"/>
              <w:rPr>
                <w:b/>
              </w:rPr>
            </w:pPr>
            <w:r w:rsidRPr="00E46DCB">
              <w:rPr>
                <w:b/>
              </w:rPr>
              <w:t>SoftwareName</w:t>
            </w:r>
          </w:p>
        </w:tc>
        <w:tc>
          <w:tcPr>
            <w:tcW w:w="4191" w:type="dxa"/>
          </w:tcPr>
          <w:p w14:paraId="669398C8" w14:textId="663ACC0B" w:rsidR="00955620" w:rsidRPr="001D3118" w:rsidRDefault="00955620" w:rsidP="00F6016E">
            <w:pPr>
              <w:pStyle w:val="NoSpacing"/>
              <w:cnfStyle w:val="000000100000" w:firstRow="0" w:lastRow="0" w:firstColumn="0" w:lastColumn="0" w:oddVBand="0" w:evenVBand="0" w:oddHBand="1" w:evenHBand="0" w:firstRowFirstColumn="0" w:firstRowLastColumn="0" w:lastRowFirstColumn="0" w:lastRowLastColumn="0"/>
            </w:pPr>
            <w:r w:rsidRPr="00847286">
              <w:t>String; up to 50 characters or ‘n/a’</w:t>
            </w:r>
          </w:p>
        </w:tc>
      </w:tr>
      <w:tr w:rsidR="00955620" w:rsidRPr="001D3118" w14:paraId="3B123C09" w14:textId="47591D27"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Pr>
          <w:p w14:paraId="53DA1780" w14:textId="77777777" w:rsidR="00955620" w:rsidRPr="001D3118" w:rsidRDefault="00955620" w:rsidP="00F6016E">
            <w:pPr>
              <w:pStyle w:val="NoSpacing"/>
            </w:pPr>
            <w:r w:rsidRPr="001D3118">
              <w:t>8</w:t>
            </w:r>
          </w:p>
        </w:tc>
        <w:tc>
          <w:tcPr>
            <w:tcW w:w="4474" w:type="dxa"/>
          </w:tcPr>
          <w:p w14:paraId="70C47039" w14:textId="77777777" w:rsidR="00955620" w:rsidRPr="00E46DCB" w:rsidRDefault="00955620" w:rsidP="00F6016E">
            <w:pPr>
              <w:pStyle w:val="NoSpacing"/>
              <w:cnfStyle w:val="000000010000" w:firstRow="0" w:lastRow="0" w:firstColumn="0" w:lastColumn="0" w:oddVBand="0" w:evenVBand="0" w:oddHBand="0" w:evenHBand="1" w:firstRowFirstColumn="0" w:firstRowLastColumn="0" w:lastRowFirstColumn="0" w:lastRowLastColumn="0"/>
              <w:rPr>
                <w:b/>
              </w:rPr>
            </w:pPr>
            <w:r w:rsidRPr="00E46DCB">
              <w:rPr>
                <w:b/>
              </w:rPr>
              <w:t>VendorContact</w:t>
            </w:r>
          </w:p>
        </w:tc>
        <w:tc>
          <w:tcPr>
            <w:tcW w:w="4191" w:type="dxa"/>
          </w:tcPr>
          <w:p w14:paraId="40C03B9B" w14:textId="78B2BFB9" w:rsidR="00955620" w:rsidRPr="001D3118" w:rsidRDefault="00955620" w:rsidP="00F6016E">
            <w:pPr>
              <w:pStyle w:val="NoSpacing"/>
              <w:cnfStyle w:val="000000010000" w:firstRow="0" w:lastRow="0" w:firstColumn="0" w:lastColumn="0" w:oddVBand="0" w:evenVBand="0" w:oddHBand="0" w:evenHBand="1" w:firstRowFirstColumn="0" w:firstRowLastColumn="0" w:lastRowFirstColumn="0" w:lastRowLastColumn="0"/>
            </w:pPr>
            <w:r w:rsidRPr="00847286">
              <w:t>String; up to 50 characters or ‘n/a’</w:t>
            </w:r>
          </w:p>
        </w:tc>
      </w:tr>
      <w:tr w:rsidR="00955620" w:rsidRPr="001D3118" w14:paraId="439EF0F9" w14:textId="29BB8C5E"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Pr>
          <w:p w14:paraId="4595EC87" w14:textId="77777777" w:rsidR="00955620" w:rsidRPr="001D3118" w:rsidRDefault="00955620" w:rsidP="00F6016E">
            <w:pPr>
              <w:pStyle w:val="NoSpacing"/>
            </w:pPr>
            <w:r w:rsidRPr="001D3118">
              <w:t>9</w:t>
            </w:r>
          </w:p>
        </w:tc>
        <w:tc>
          <w:tcPr>
            <w:tcW w:w="4474" w:type="dxa"/>
          </w:tcPr>
          <w:p w14:paraId="239FC6EB" w14:textId="77777777" w:rsidR="00955620" w:rsidRPr="00E46DCB" w:rsidRDefault="00955620" w:rsidP="00F6016E">
            <w:pPr>
              <w:pStyle w:val="NoSpacing"/>
              <w:cnfStyle w:val="000000100000" w:firstRow="0" w:lastRow="0" w:firstColumn="0" w:lastColumn="0" w:oddVBand="0" w:evenVBand="0" w:oddHBand="1" w:evenHBand="0" w:firstRowFirstColumn="0" w:firstRowLastColumn="0" w:lastRowFirstColumn="0" w:lastRowLastColumn="0"/>
              <w:rPr>
                <w:b/>
              </w:rPr>
            </w:pPr>
            <w:r w:rsidRPr="00E46DCB">
              <w:rPr>
                <w:b/>
              </w:rPr>
              <w:t>VendorEmail</w:t>
            </w:r>
          </w:p>
        </w:tc>
        <w:tc>
          <w:tcPr>
            <w:tcW w:w="4191" w:type="dxa"/>
          </w:tcPr>
          <w:p w14:paraId="1B04AA92" w14:textId="7C721477" w:rsidR="00955620" w:rsidRPr="001D3118" w:rsidRDefault="00955620" w:rsidP="00F6016E">
            <w:pPr>
              <w:pStyle w:val="NoSpacing"/>
              <w:cnfStyle w:val="000000100000" w:firstRow="0" w:lastRow="0" w:firstColumn="0" w:lastColumn="0" w:oddVBand="0" w:evenVBand="0" w:oddHBand="1" w:evenHBand="0" w:firstRowFirstColumn="0" w:firstRowLastColumn="0" w:lastRowFirstColumn="0" w:lastRowLastColumn="0"/>
            </w:pPr>
            <w:r w:rsidRPr="00847286">
              <w:t>String; up to 50 characters or ‘n/a’</w:t>
            </w:r>
          </w:p>
        </w:tc>
      </w:tr>
      <w:tr w:rsidR="00955620" w:rsidRPr="001D3118" w14:paraId="4E88E121" w14:textId="1D107444"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Pr>
          <w:p w14:paraId="438F64DC" w14:textId="77777777" w:rsidR="00955620" w:rsidRPr="001D3118" w:rsidRDefault="00955620" w:rsidP="00F6016E">
            <w:pPr>
              <w:pStyle w:val="NoSpacing"/>
            </w:pPr>
            <w:r w:rsidRPr="001D3118">
              <w:t>10</w:t>
            </w:r>
          </w:p>
        </w:tc>
        <w:tc>
          <w:tcPr>
            <w:tcW w:w="4474" w:type="dxa"/>
          </w:tcPr>
          <w:p w14:paraId="6F1D350B" w14:textId="77777777" w:rsidR="00955620" w:rsidRPr="00E46DCB" w:rsidRDefault="00955620" w:rsidP="00F6016E">
            <w:pPr>
              <w:pStyle w:val="NoSpacing"/>
              <w:cnfStyle w:val="000000010000" w:firstRow="0" w:lastRow="0" w:firstColumn="0" w:lastColumn="0" w:oddVBand="0" w:evenVBand="0" w:oddHBand="0" w:evenHBand="1" w:firstRowFirstColumn="0" w:firstRowLastColumn="0" w:lastRowFirstColumn="0" w:lastRowLastColumn="0"/>
              <w:rPr>
                <w:b/>
              </w:rPr>
            </w:pPr>
            <w:r w:rsidRPr="00E46DCB">
              <w:rPr>
                <w:b/>
              </w:rPr>
              <w:t>LSAScope</w:t>
            </w:r>
          </w:p>
        </w:tc>
        <w:tc>
          <w:tcPr>
            <w:tcW w:w="4191" w:type="dxa"/>
          </w:tcPr>
          <w:p w14:paraId="1B490449" w14:textId="2BFA14C1" w:rsidR="00955620" w:rsidRPr="001D3118" w:rsidRDefault="00955620" w:rsidP="00F6016E">
            <w:pPr>
              <w:pStyle w:val="NoSpacing"/>
              <w:cnfStyle w:val="000000010000" w:firstRow="0" w:lastRow="0" w:firstColumn="0" w:lastColumn="0" w:oddVBand="0" w:evenVBand="0" w:oddHBand="0" w:evenHBand="1" w:firstRowFirstColumn="0" w:firstRowLastColumn="0" w:lastRowFirstColumn="0" w:lastRowLastColumn="0"/>
            </w:pPr>
            <w:r>
              <w:t>Integer</w:t>
            </w:r>
          </w:p>
        </w:tc>
      </w:tr>
      <w:tr w:rsidR="00955620" w:rsidRPr="001D3118" w14:paraId="17EA0B1B" w14:textId="5B36251B"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Pr>
          <w:p w14:paraId="74318BD2" w14:textId="77777777" w:rsidR="00955620" w:rsidRPr="001D3118" w:rsidRDefault="00955620" w:rsidP="00F6016E">
            <w:pPr>
              <w:pStyle w:val="NoSpacing"/>
            </w:pPr>
            <w:r w:rsidRPr="001D3118">
              <w:t>11</w:t>
            </w:r>
          </w:p>
        </w:tc>
        <w:tc>
          <w:tcPr>
            <w:tcW w:w="4474" w:type="dxa"/>
          </w:tcPr>
          <w:p w14:paraId="2BCDF984" w14:textId="77777777" w:rsidR="00955620" w:rsidRPr="00E46DCB" w:rsidRDefault="00955620" w:rsidP="00F6016E">
            <w:pPr>
              <w:pStyle w:val="NoSpacing"/>
              <w:cnfStyle w:val="000000100000" w:firstRow="0" w:lastRow="0" w:firstColumn="0" w:lastColumn="0" w:oddVBand="0" w:evenVBand="0" w:oddHBand="1" w:evenHBand="0" w:firstRowFirstColumn="0" w:firstRowLastColumn="0" w:lastRowFirstColumn="0" w:lastRowLastColumn="0"/>
              <w:rPr>
                <w:b/>
              </w:rPr>
            </w:pPr>
            <w:r w:rsidRPr="00E46DCB">
              <w:rPr>
                <w:b/>
              </w:rPr>
              <w:t>UnduplicatedClient1</w:t>
            </w:r>
          </w:p>
        </w:tc>
        <w:tc>
          <w:tcPr>
            <w:tcW w:w="4191" w:type="dxa"/>
          </w:tcPr>
          <w:p w14:paraId="473A6CAD" w14:textId="73DF9EDE" w:rsidR="00955620" w:rsidRPr="001D3118" w:rsidRDefault="00955620" w:rsidP="00F6016E">
            <w:pPr>
              <w:pStyle w:val="NoSpacing"/>
              <w:cnfStyle w:val="000000100000" w:firstRow="0" w:lastRow="0" w:firstColumn="0" w:lastColumn="0" w:oddVBand="0" w:evenVBand="0" w:oddHBand="1" w:evenHBand="0" w:firstRowFirstColumn="0" w:firstRowLastColumn="0" w:lastRowFirstColumn="0" w:lastRowLastColumn="0"/>
            </w:pPr>
            <w:r w:rsidRPr="009B5393">
              <w:t>Integer</w:t>
            </w:r>
          </w:p>
        </w:tc>
      </w:tr>
      <w:tr w:rsidR="00955620" w:rsidRPr="001D3118" w14:paraId="7A5E65EE" w14:textId="276809F5"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Pr>
          <w:p w14:paraId="08B8CF99" w14:textId="77777777" w:rsidR="00955620" w:rsidRPr="001D3118" w:rsidRDefault="00955620" w:rsidP="00F6016E">
            <w:pPr>
              <w:pStyle w:val="NoSpacing"/>
            </w:pPr>
            <w:r w:rsidRPr="001D3118">
              <w:t>12</w:t>
            </w:r>
          </w:p>
        </w:tc>
        <w:tc>
          <w:tcPr>
            <w:tcW w:w="4474" w:type="dxa"/>
          </w:tcPr>
          <w:p w14:paraId="3500CA51" w14:textId="77777777" w:rsidR="00955620" w:rsidRPr="00E46DCB" w:rsidRDefault="00955620" w:rsidP="00F6016E">
            <w:pPr>
              <w:pStyle w:val="NoSpacing"/>
              <w:cnfStyle w:val="000000010000" w:firstRow="0" w:lastRow="0" w:firstColumn="0" w:lastColumn="0" w:oddVBand="0" w:evenVBand="0" w:oddHBand="0" w:evenHBand="1" w:firstRowFirstColumn="0" w:firstRowLastColumn="0" w:lastRowFirstColumn="0" w:lastRowLastColumn="0"/>
              <w:rPr>
                <w:b/>
              </w:rPr>
            </w:pPr>
            <w:r w:rsidRPr="00E46DCB">
              <w:rPr>
                <w:b/>
              </w:rPr>
              <w:t>UnduplicatedClient3</w:t>
            </w:r>
          </w:p>
        </w:tc>
        <w:tc>
          <w:tcPr>
            <w:tcW w:w="4191" w:type="dxa"/>
          </w:tcPr>
          <w:p w14:paraId="5D52BF10" w14:textId="64DE8F34" w:rsidR="00955620" w:rsidRPr="001D3118" w:rsidRDefault="00955620" w:rsidP="00F6016E">
            <w:pPr>
              <w:pStyle w:val="NoSpacing"/>
              <w:cnfStyle w:val="000000010000" w:firstRow="0" w:lastRow="0" w:firstColumn="0" w:lastColumn="0" w:oddVBand="0" w:evenVBand="0" w:oddHBand="0" w:evenHBand="1" w:firstRowFirstColumn="0" w:firstRowLastColumn="0" w:lastRowFirstColumn="0" w:lastRowLastColumn="0"/>
            </w:pPr>
            <w:r w:rsidRPr="009B5393">
              <w:t>Integer</w:t>
            </w:r>
          </w:p>
        </w:tc>
      </w:tr>
      <w:tr w:rsidR="00955620" w:rsidRPr="001D3118" w14:paraId="4F08F9D8" w14:textId="4A78B875"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Pr>
          <w:p w14:paraId="127959DE" w14:textId="77777777" w:rsidR="00955620" w:rsidRPr="001D3118" w:rsidRDefault="00955620" w:rsidP="00F6016E">
            <w:pPr>
              <w:pStyle w:val="NoSpacing"/>
            </w:pPr>
            <w:r w:rsidRPr="001D3118">
              <w:t>13</w:t>
            </w:r>
          </w:p>
        </w:tc>
        <w:tc>
          <w:tcPr>
            <w:tcW w:w="4474" w:type="dxa"/>
          </w:tcPr>
          <w:p w14:paraId="54795D9C" w14:textId="77777777" w:rsidR="00955620" w:rsidRPr="00E46DCB" w:rsidRDefault="00955620" w:rsidP="00F6016E">
            <w:pPr>
              <w:pStyle w:val="NoSpacing"/>
              <w:cnfStyle w:val="000000100000" w:firstRow="0" w:lastRow="0" w:firstColumn="0" w:lastColumn="0" w:oddVBand="0" w:evenVBand="0" w:oddHBand="1" w:evenHBand="0" w:firstRowFirstColumn="0" w:firstRowLastColumn="0" w:lastRowFirstColumn="0" w:lastRowLastColumn="0"/>
              <w:rPr>
                <w:b/>
              </w:rPr>
            </w:pPr>
            <w:r w:rsidRPr="00E46DCB">
              <w:rPr>
                <w:b/>
              </w:rPr>
              <w:t>UnduplicatedAdult1</w:t>
            </w:r>
          </w:p>
        </w:tc>
        <w:tc>
          <w:tcPr>
            <w:tcW w:w="4191" w:type="dxa"/>
          </w:tcPr>
          <w:p w14:paraId="14492CB5" w14:textId="4928A5AB" w:rsidR="00955620" w:rsidRPr="001D3118" w:rsidRDefault="00955620" w:rsidP="00F6016E">
            <w:pPr>
              <w:pStyle w:val="NoSpacing"/>
              <w:cnfStyle w:val="000000100000" w:firstRow="0" w:lastRow="0" w:firstColumn="0" w:lastColumn="0" w:oddVBand="0" w:evenVBand="0" w:oddHBand="1" w:evenHBand="0" w:firstRowFirstColumn="0" w:firstRowLastColumn="0" w:lastRowFirstColumn="0" w:lastRowLastColumn="0"/>
            </w:pPr>
            <w:r w:rsidRPr="009B5393">
              <w:t>Integer</w:t>
            </w:r>
          </w:p>
        </w:tc>
      </w:tr>
      <w:tr w:rsidR="00955620" w:rsidRPr="001D3118" w14:paraId="4B9D3B00" w14:textId="5644EB2D"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Pr>
          <w:p w14:paraId="2665BAF2" w14:textId="77777777" w:rsidR="00955620" w:rsidRPr="001D3118" w:rsidRDefault="00955620" w:rsidP="00F6016E">
            <w:pPr>
              <w:pStyle w:val="NoSpacing"/>
            </w:pPr>
            <w:r w:rsidRPr="001D3118">
              <w:t>14</w:t>
            </w:r>
          </w:p>
        </w:tc>
        <w:tc>
          <w:tcPr>
            <w:tcW w:w="4474" w:type="dxa"/>
          </w:tcPr>
          <w:p w14:paraId="27C1A9D6" w14:textId="77777777" w:rsidR="00955620" w:rsidRPr="00E46DCB" w:rsidRDefault="00955620" w:rsidP="00F6016E">
            <w:pPr>
              <w:pStyle w:val="NoSpacing"/>
              <w:cnfStyle w:val="000000010000" w:firstRow="0" w:lastRow="0" w:firstColumn="0" w:lastColumn="0" w:oddVBand="0" w:evenVBand="0" w:oddHBand="0" w:evenHBand="1" w:firstRowFirstColumn="0" w:firstRowLastColumn="0" w:lastRowFirstColumn="0" w:lastRowLastColumn="0"/>
              <w:rPr>
                <w:b/>
              </w:rPr>
            </w:pPr>
            <w:r w:rsidRPr="00E46DCB">
              <w:rPr>
                <w:b/>
              </w:rPr>
              <w:t>UnduplicatedAdult3</w:t>
            </w:r>
          </w:p>
        </w:tc>
        <w:tc>
          <w:tcPr>
            <w:tcW w:w="4191" w:type="dxa"/>
          </w:tcPr>
          <w:p w14:paraId="2CFF0BDE" w14:textId="37685A8D" w:rsidR="00955620" w:rsidRPr="001D3118" w:rsidRDefault="00955620" w:rsidP="00F6016E">
            <w:pPr>
              <w:pStyle w:val="NoSpacing"/>
              <w:cnfStyle w:val="000000010000" w:firstRow="0" w:lastRow="0" w:firstColumn="0" w:lastColumn="0" w:oddVBand="0" w:evenVBand="0" w:oddHBand="0" w:evenHBand="1" w:firstRowFirstColumn="0" w:firstRowLastColumn="0" w:lastRowFirstColumn="0" w:lastRowLastColumn="0"/>
            </w:pPr>
            <w:r w:rsidRPr="009B5393">
              <w:t>Integer</w:t>
            </w:r>
          </w:p>
        </w:tc>
      </w:tr>
      <w:tr w:rsidR="00955620" w:rsidRPr="001D3118" w14:paraId="6828FC1D" w14:textId="4F771A6A"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Pr>
          <w:p w14:paraId="69ED5B0B" w14:textId="77777777" w:rsidR="00955620" w:rsidRPr="001D3118" w:rsidRDefault="00955620" w:rsidP="00F6016E">
            <w:pPr>
              <w:pStyle w:val="NoSpacing"/>
            </w:pPr>
            <w:r w:rsidRPr="001D3118">
              <w:t>15</w:t>
            </w:r>
          </w:p>
        </w:tc>
        <w:tc>
          <w:tcPr>
            <w:tcW w:w="4474" w:type="dxa"/>
          </w:tcPr>
          <w:p w14:paraId="51CAB25A" w14:textId="77777777" w:rsidR="00955620" w:rsidRPr="00E46DCB" w:rsidRDefault="00955620" w:rsidP="00F6016E">
            <w:pPr>
              <w:pStyle w:val="NoSpacing"/>
              <w:cnfStyle w:val="000000100000" w:firstRow="0" w:lastRow="0" w:firstColumn="0" w:lastColumn="0" w:oddVBand="0" w:evenVBand="0" w:oddHBand="1" w:evenHBand="0" w:firstRowFirstColumn="0" w:firstRowLastColumn="0" w:lastRowFirstColumn="0" w:lastRowLastColumn="0"/>
              <w:rPr>
                <w:b/>
              </w:rPr>
            </w:pPr>
            <w:r w:rsidRPr="00E46DCB">
              <w:rPr>
                <w:b/>
              </w:rPr>
              <w:t>AdultHoHEntry1</w:t>
            </w:r>
          </w:p>
        </w:tc>
        <w:tc>
          <w:tcPr>
            <w:tcW w:w="4191" w:type="dxa"/>
          </w:tcPr>
          <w:p w14:paraId="273D3B63" w14:textId="3966AD5D" w:rsidR="00955620" w:rsidRPr="001D3118" w:rsidRDefault="00955620" w:rsidP="00F6016E">
            <w:pPr>
              <w:pStyle w:val="NoSpacing"/>
              <w:cnfStyle w:val="000000100000" w:firstRow="0" w:lastRow="0" w:firstColumn="0" w:lastColumn="0" w:oddVBand="0" w:evenVBand="0" w:oddHBand="1" w:evenHBand="0" w:firstRowFirstColumn="0" w:firstRowLastColumn="0" w:lastRowFirstColumn="0" w:lastRowLastColumn="0"/>
            </w:pPr>
            <w:r w:rsidRPr="009B5393">
              <w:t>Integer</w:t>
            </w:r>
          </w:p>
        </w:tc>
      </w:tr>
      <w:tr w:rsidR="00955620" w:rsidRPr="001D3118" w14:paraId="01B9CA51" w14:textId="731C0780"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Pr>
          <w:p w14:paraId="075CC113" w14:textId="77777777" w:rsidR="00955620" w:rsidRPr="001D3118" w:rsidRDefault="00955620" w:rsidP="00F6016E">
            <w:pPr>
              <w:pStyle w:val="NoSpacing"/>
            </w:pPr>
            <w:r w:rsidRPr="001D3118">
              <w:t>16</w:t>
            </w:r>
          </w:p>
        </w:tc>
        <w:tc>
          <w:tcPr>
            <w:tcW w:w="4474" w:type="dxa"/>
          </w:tcPr>
          <w:p w14:paraId="0C67B5E5" w14:textId="77777777" w:rsidR="00955620" w:rsidRPr="00E46DCB" w:rsidRDefault="00955620" w:rsidP="00F6016E">
            <w:pPr>
              <w:pStyle w:val="NoSpacing"/>
              <w:cnfStyle w:val="000000010000" w:firstRow="0" w:lastRow="0" w:firstColumn="0" w:lastColumn="0" w:oddVBand="0" w:evenVBand="0" w:oddHBand="0" w:evenHBand="1" w:firstRowFirstColumn="0" w:firstRowLastColumn="0" w:lastRowFirstColumn="0" w:lastRowLastColumn="0"/>
              <w:rPr>
                <w:b/>
              </w:rPr>
            </w:pPr>
            <w:r w:rsidRPr="00E46DCB">
              <w:rPr>
                <w:b/>
              </w:rPr>
              <w:t>AdultHoHEntry3</w:t>
            </w:r>
          </w:p>
        </w:tc>
        <w:tc>
          <w:tcPr>
            <w:tcW w:w="4191" w:type="dxa"/>
          </w:tcPr>
          <w:p w14:paraId="15589EBB" w14:textId="33158FF8" w:rsidR="00955620" w:rsidRPr="001D3118" w:rsidRDefault="00955620" w:rsidP="00F6016E">
            <w:pPr>
              <w:pStyle w:val="NoSpacing"/>
              <w:cnfStyle w:val="000000010000" w:firstRow="0" w:lastRow="0" w:firstColumn="0" w:lastColumn="0" w:oddVBand="0" w:evenVBand="0" w:oddHBand="0" w:evenHBand="1" w:firstRowFirstColumn="0" w:firstRowLastColumn="0" w:lastRowFirstColumn="0" w:lastRowLastColumn="0"/>
            </w:pPr>
            <w:r w:rsidRPr="009B5393">
              <w:t>Integer</w:t>
            </w:r>
          </w:p>
        </w:tc>
      </w:tr>
      <w:tr w:rsidR="00955620" w:rsidRPr="001D3118" w14:paraId="3DA83384" w14:textId="03CE2EB3"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Pr>
          <w:p w14:paraId="4F933AC6" w14:textId="77777777" w:rsidR="00955620" w:rsidRPr="001D3118" w:rsidRDefault="00955620" w:rsidP="00F6016E">
            <w:pPr>
              <w:pStyle w:val="NoSpacing"/>
            </w:pPr>
            <w:r w:rsidRPr="001D3118">
              <w:t>17</w:t>
            </w:r>
          </w:p>
        </w:tc>
        <w:tc>
          <w:tcPr>
            <w:tcW w:w="4474" w:type="dxa"/>
          </w:tcPr>
          <w:p w14:paraId="5E42A45C" w14:textId="77777777" w:rsidR="00955620" w:rsidRPr="00E46DCB" w:rsidRDefault="00955620" w:rsidP="00F6016E">
            <w:pPr>
              <w:pStyle w:val="NoSpacing"/>
              <w:cnfStyle w:val="000000100000" w:firstRow="0" w:lastRow="0" w:firstColumn="0" w:lastColumn="0" w:oddVBand="0" w:evenVBand="0" w:oddHBand="1" w:evenHBand="0" w:firstRowFirstColumn="0" w:firstRowLastColumn="0" w:lastRowFirstColumn="0" w:lastRowLastColumn="0"/>
              <w:rPr>
                <w:b/>
              </w:rPr>
            </w:pPr>
            <w:r w:rsidRPr="00E46DCB">
              <w:rPr>
                <w:b/>
              </w:rPr>
              <w:t>ClientEntry1</w:t>
            </w:r>
          </w:p>
        </w:tc>
        <w:tc>
          <w:tcPr>
            <w:tcW w:w="4191" w:type="dxa"/>
          </w:tcPr>
          <w:p w14:paraId="17E23670" w14:textId="5D40E5FF" w:rsidR="00955620" w:rsidRPr="001D3118" w:rsidRDefault="00955620" w:rsidP="00F6016E">
            <w:pPr>
              <w:pStyle w:val="NoSpacing"/>
              <w:cnfStyle w:val="000000100000" w:firstRow="0" w:lastRow="0" w:firstColumn="0" w:lastColumn="0" w:oddVBand="0" w:evenVBand="0" w:oddHBand="1" w:evenHBand="0" w:firstRowFirstColumn="0" w:firstRowLastColumn="0" w:lastRowFirstColumn="0" w:lastRowLastColumn="0"/>
            </w:pPr>
            <w:r w:rsidRPr="009B5393">
              <w:t>Integer</w:t>
            </w:r>
          </w:p>
        </w:tc>
      </w:tr>
      <w:tr w:rsidR="00955620" w:rsidRPr="001D3118" w14:paraId="00F3FDD9" w14:textId="5C4F1D02"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Pr>
          <w:p w14:paraId="78CD1D7A" w14:textId="77777777" w:rsidR="00955620" w:rsidRPr="001D3118" w:rsidRDefault="00955620" w:rsidP="00F6016E">
            <w:pPr>
              <w:pStyle w:val="NoSpacing"/>
            </w:pPr>
            <w:r w:rsidRPr="001D3118">
              <w:t>18</w:t>
            </w:r>
          </w:p>
        </w:tc>
        <w:tc>
          <w:tcPr>
            <w:tcW w:w="4474" w:type="dxa"/>
          </w:tcPr>
          <w:p w14:paraId="6FF0B8F2" w14:textId="77777777" w:rsidR="00955620" w:rsidRPr="00E46DCB" w:rsidRDefault="00955620" w:rsidP="00F6016E">
            <w:pPr>
              <w:pStyle w:val="NoSpacing"/>
              <w:cnfStyle w:val="000000010000" w:firstRow="0" w:lastRow="0" w:firstColumn="0" w:lastColumn="0" w:oddVBand="0" w:evenVBand="0" w:oddHBand="0" w:evenHBand="1" w:firstRowFirstColumn="0" w:firstRowLastColumn="0" w:lastRowFirstColumn="0" w:lastRowLastColumn="0"/>
              <w:rPr>
                <w:b/>
              </w:rPr>
            </w:pPr>
            <w:r w:rsidRPr="00E46DCB">
              <w:rPr>
                <w:b/>
              </w:rPr>
              <w:t>ClientEntry3</w:t>
            </w:r>
          </w:p>
        </w:tc>
        <w:tc>
          <w:tcPr>
            <w:tcW w:w="4191" w:type="dxa"/>
          </w:tcPr>
          <w:p w14:paraId="6218CA03" w14:textId="1DC45DBA" w:rsidR="00955620" w:rsidRPr="001D3118" w:rsidRDefault="00955620" w:rsidP="00F6016E">
            <w:pPr>
              <w:pStyle w:val="NoSpacing"/>
              <w:cnfStyle w:val="000000010000" w:firstRow="0" w:lastRow="0" w:firstColumn="0" w:lastColumn="0" w:oddVBand="0" w:evenVBand="0" w:oddHBand="0" w:evenHBand="1" w:firstRowFirstColumn="0" w:firstRowLastColumn="0" w:lastRowFirstColumn="0" w:lastRowLastColumn="0"/>
            </w:pPr>
            <w:r w:rsidRPr="009B5393">
              <w:t>Integer</w:t>
            </w:r>
          </w:p>
        </w:tc>
      </w:tr>
      <w:tr w:rsidR="00955620" w:rsidRPr="001D3118" w14:paraId="5F7B1BA9" w14:textId="6C0AD1B1"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Pr>
          <w:p w14:paraId="2B5E30E5" w14:textId="77777777" w:rsidR="00955620" w:rsidRPr="001D3118" w:rsidRDefault="00955620" w:rsidP="00F6016E">
            <w:pPr>
              <w:pStyle w:val="NoSpacing"/>
            </w:pPr>
            <w:r w:rsidRPr="001D3118">
              <w:t>19</w:t>
            </w:r>
          </w:p>
        </w:tc>
        <w:tc>
          <w:tcPr>
            <w:tcW w:w="4474" w:type="dxa"/>
          </w:tcPr>
          <w:p w14:paraId="57868A79" w14:textId="77777777" w:rsidR="00955620" w:rsidRPr="00E46DCB" w:rsidRDefault="00955620" w:rsidP="00F6016E">
            <w:pPr>
              <w:pStyle w:val="NoSpacing"/>
              <w:cnfStyle w:val="000000100000" w:firstRow="0" w:lastRow="0" w:firstColumn="0" w:lastColumn="0" w:oddVBand="0" w:evenVBand="0" w:oddHBand="1" w:evenHBand="0" w:firstRowFirstColumn="0" w:firstRowLastColumn="0" w:lastRowFirstColumn="0" w:lastRowLastColumn="0"/>
              <w:rPr>
                <w:b/>
              </w:rPr>
            </w:pPr>
            <w:r w:rsidRPr="00E46DCB">
              <w:rPr>
                <w:b/>
              </w:rPr>
              <w:t>ClientExit1</w:t>
            </w:r>
          </w:p>
        </w:tc>
        <w:tc>
          <w:tcPr>
            <w:tcW w:w="4191" w:type="dxa"/>
          </w:tcPr>
          <w:p w14:paraId="761B761F" w14:textId="114C663D" w:rsidR="00955620" w:rsidRPr="001D3118" w:rsidRDefault="00955620" w:rsidP="00F6016E">
            <w:pPr>
              <w:pStyle w:val="NoSpacing"/>
              <w:cnfStyle w:val="000000100000" w:firstRow="0" w:lastRow="0" w:firstColumn="0" w:lastColumn="0" w:oddVBand="0" w:evenVBand="0" w:oddHBand="1" w:evenHBand="0" w:firstRowFirstColumn="0" w:firstRowLastColumn="0" w:lastRowFirstColumn="0" w:lastRowLastColumn="0"/>
            </w:pPr>
            <w:r w:rsidRPr="009B5393">
              <w:t>Integer</w:t>
            </w:r>
          </w:p>
        </w:tc>
      </w:tr>
      <w:tr w:rsidR="00955620" w:rsidRPr="001D3118" w14:paraId="1B2477C1" w14:textId="168F8929"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Pr>
          <w:p w14:paraId="10E10082" w14:textId="77777777" w:rsidR="00955620" w:rsidRPr="001D3118" w:rsidRDefault="00955620" w:rsidP="00F6016E">
            <w:pPr>
              <w:pStyle w:val="NoSpacing"/>
            </w:pPr>
            <w:r w:rsidRPr="001D3118">
              <w:t>20</w:t>
            </w:r>
          </w:p>
        </w:tc>
        <w:tc>
          <w:tcPr>
            <w:tcW w:w="4474" w:type="dxa"/>
          </w:tcPr>
          <w:p w14:paraId="22DD3419" w14:textId="77777777" w:rsidR="00955620" w:rsidRPr="00E46DCB" w:rsidRDefault="00955620" w:rsidP="00F6016E">
            <w:pPr>
              <w:pStyle w:val="NoSpacing"/>
              <w:cnfStyle w:val="000000010000" w:firstRow="0" w:lastRow="0" w:firstColumn="0" w:lastColumn="0" w:oddVBand="0" w:evenVBand="0" w:oddHBand="0" w:evenHBand="1" w:firstRowFirstColumn="0" w:firstRowLastColumn="0" w:lastRowFirstColumn="0" w:lastRowLastColumn="0"/>
              <w:rPr>
                <w:b/>
              </w:rPr>
            </w:pPr>
            <w:r w:rsidRPr="00E46DCB">
              <w:rPr>
                <w:b/>
              </w:rPr>
              <w:t>ClientExit3</w:t>
            </w:r>
          </w:p>
        </w:tc>
        <w:tc>
          <w:tcPr>
            <w:tcW w:w="4191" w:type="dxa"/>
          </w:tcPr>
          <w:p w14:paraId="1B8DB427" w14:textId="3AFAF872" w:rsidR="00955620" w:rsidRPr="001D3118" w:rsidRDefault="00955620" w:rsidP="00F6016E">
            <w:pPr>
              <w:pStyle w:val="NoSpacing"/>
              <w:cnfStyle w:val="000000010000" w:firstRow="0" w:lastRow="0" w:firstColumn="0" w:lastColumn="0" w:oddVBand="0" w:evenVBand="0" w:oddHBand="0" w:evenHBand="1" w:firstRowFirstColumn="0" w:firstRowLastColumn="0" w:lastRowFirstColumn="0" w:lastRowLastColumn="0"/>
            </w:pPr>
            <w:r w:rsidRPr="009B5393">
              <w:t>Integer</w:t>
            </w:r>
          </w:p>
        </w:tc>
      </w:tr>
      <w:tr w:rsidR="00955620" w:rsidRPr="001D3118" w14:paraId="026E6E39" w14:textId="2644EFDF"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Pr>
          <w:p w14:paraId="6112E454" w14:textId="77777777" w:rsidR="00955620" w:rsidRPr="001D3118" w:rsidRDefault="00955620" w:rsidP="00F6016E">
            <w:pPr>
              <w:pStyle w:val="NoSpacing"/>
            </w:pPr>
            <w:r w:rsidRPr="001D3118">
              <w:t>21</w:t>
            </w:r>
          </w:p>
        </w:tc>
        <w:tc>
          <w:tcPr>
            <w:tcW w:w="4474" w:type="dxa"/>
          </w:tcPr>
          <w:p w14:paraId="2CCE53B7" w14:textId="77777777" w:rsidR="00955620" w:rsidRPr="00E46DCB" w:rsidRDefault="00955620" w:rsidP="00F6016E">
            <w:pPr>
              <w:pStyle w:val="NoSpacing"/>
              <w:cnfStyle w:val="000000100000" w:firstRow="0" w:lastRow="0" w:firstColumn="0" w:lastColumn="0" w:oddVBand="0" w:evenVBand="0" w:oddHBand="1" w:evenHBand="0" w:firstRowFirstColumn="0" w:firstRowLastColumn="0" w:lastRowFirstColumn="0" w:lastRowLastColumn="0"/>
              <w:rPr>
                <w:b/>
              </w:rPr>
            </w:pPr>
            <w:r w:rsidRPr="00E46DCB">
              <w:rPr>
                <w:b/>
              </w:rPr>
              <w:t>Household1</w:t>
            </w:r>
          </w:p>
        </w:tc>
        <w:tc>
          <w:tcPr>
            <w:tcW w:w="4191" w:type="dxa"/>
          </w:tcPr>
          <w:p w14:paraId="3DB2FE3A" w14:textId="4919EF6D" w:rsidR="00955620" w:rsidRPr="001D3118" w:rsidRDefault="00955620" w:rsidP="00F6016E">
            <w:pPr>
              <w:pStyle w:val="NoSpacing"/>
              <w:cnfStyle w:val="000000100000" w:firstRow="0" w:lastRow="0" w:firstColumn="0" w:lastColumn="0" w:oddVBand="0" w:evenVBand="0" w:oddHBand="1" w:evenHBand="0" w:firstRowFirstColumn="0" w:firstRowLastColumn="0" w:lastRowFirstColumn="0" w:lastRowLastColumn="0"/>
            </w:pPr>
            <w:r w:rsidRPr="009B5393">
              <w:t>Integer</w:t>
            </w:r>
          </w:p>
        </w:tc>
      </w:tr>
      <w:tr w:rsidR="00955620" w:rsidRPr="001D3118" w14:paraId="41E747A3" w14:textId="16CFC419"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Pr>
          <w:p w14:paraId="618732E8" w14:textId="77777777" w:rsidR="00955620" w:rsidRPr="001D3118" w:rsidRDefault="00955620" w:rsidP="00F6016E">
            <w:pPr>
              <w:pStyle w:val="NoSpacing"/>
            </w:pPr>
            <w:r w:rsidRPr="001D3118">
              <w:t>22</w:t>
            </w:r>
          </w:p>
        </w:tc>
        <w:tc>
          <w:tcPr>
            <w:tcW w:w="4474" w:type="dxa"/>
          </w:tcPr>
          <w:p w14:paraId="1AB8E2F3" w14:textId="77777777" w:rsidR="00955620" w:rsidRPr="00E46DCB" w:rsidRDefault="00955620" w:rsidP="00F6016E">
            <w:pPr>
              <w:pStyle w:val="NoSpacing"/>
              <w:cnfStyle w:val="000000010000" w:firstRow="0" w:lastRow="0" w:firstColumn="0" w:lastColumn="0" w:oddVBand="0" w:evenVBand="0" w:oddHBand="0" w:evenHBand="1" w:firstRowFirstColumn="0" w:firstRowLastColumn="0" w:lastRowFirstColumn="0" w:lastRowLastColumn="0"/>
              <w:rPr>
                <w:b/>
              </w:rPr>
            </w:pPr>
            <w:r w:rsidRPr="00E46DCB">
              <w:rPr>
                <w:b/>
              </w:rPr>
              <w:t>Household3</w:t>
            </w:r>
          </w:p>
        </w:tc>
        <w:tc>
          <w:tcPr>
            <w:tcW w:w="4191" w:type="dxa"/>
          </w:tcPr>
          <w:p w14:paraId="3BA2C26F" w14:textId="0303036A" w:rsidR="00955620" w:rsidRPr="001D3118" w:rsidRDefault="00955620" w:rsidP="00F6016E">
            <w:pPr>
              <w:pStyle w:val="NoSpacing"/>
              <w:cnfStyle w:val="000000010000" w:firstRow="0" w:lastRow="0" w:firstColumn="0" w:lastColumn="0" w:oddVBand="0" w:evenVBand="0" w:oddHBand="0" w:evenHBand="1" w:firstRowFirstColumn="0" w:firstRowLastColumn="0" w:lastRowFirstColumn="0" w:lastRowLastColumn="0"/>
            </w:pPr>
            <w:r w:rsidRPr="009B5393">
              <w:t>Integer</w:t>
            </w:r>
          </w:p>
        </w:tc>
      </w:tr>
      <w:tr w:rsidR="00955620" w:rsidRPr="001D3118" w14:paraId="7E85855A" w14:textId="6E09DD82"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Pr>
          <w:p w14:paraId="60B41D5E" w14:textId="77777777" w:rsidR="00955620" w:rsidRPr="001D3118" w:rsidRDefault="00955620" w:rsidP="00F6016E">
            <w:pPr>
              <w:pStyle w:val="NoSpacing"/>
            </w:pPr>
            <w:r w:rsidRPr="001D3118">
              <w:t>23</w:t>
            </w:r>
          </w:p>
        </w:tc>
        <w:tc>
          <w:tcPr>
            <w:tcW w:w="4474" w:type="dxa"/>
          </w:tcPr>
          <w:p w14:paraId="78D7813A" w14:textId="77777777" w:rsidR="00955620" w:rsidRPr="00E46DCB" w:rsidRDefault="00955620" w:rsidP="00F6016E">
            <w:pPr>
              <w:pStyle w:val="NoSpacing"/>
              <w:cnfStyle w:val="000000100000" w:firstRow="0" w:lastRow="0" w:firstColumn="0" w:lastColumn="0" w:oddVBand="0" w:evenVBand="0" w:oddHBand="1" w:evenHBand="0" w:firstRowFirstColumn="0" w:firstRowLastColumn="0" w:lastRowFirstColumn="0" w:lastRowLastColumn="0"/>
              <w:rPr>
                <w:b/>
              </w:rPr>
            </w:pPr>
            <w:r w:rsidRPr="00E46DCB">
              <w:rPr>
                <w:b/>
              </w:rPr>
              <w:t>HoHPermToPH1</w:t>
            </w:r>
          </w:p>
        </w:tc>
        <w:tc>
          <w:tcPr>
            <w:tcW w:w="4191" w:type="dxa"/>
          </w:tcPr>
          <w:p w14:paraId="0B83C57B" w14:textId="25A6B2AE" w:rsidR="00955620" w:rsidRPr="001D3118" w:rsidRDefault="00955620" w:rsidP="00F6016E">
            <w:pPr>
              <w:pStyle w:val="NoSpacing"/>
              <w:cnfStyle w:val="000000100000" w:firstRow="0" w:lastRow="0" w:firstColumn="0" w:lastColumn="0" w:oddVBand="0" w:evenVBand="0" w:oddHBand="1" w:evenHBand="0" w:firstRowFirstColumn="0" w:firstRowLastColumn="0" w:lastRowFirstColumn="0" w:lastRowLastColumn="0"/>
            </w:pPr>
            <w:r w:rsidRPr="009B5393">
              <w:t>Integer</w:t>
            </w:r>
          </w:p>
        </w:tc>
      </w:tr>
      <w:tr w:rsidR="00955620" w:rsidRPr="001D3118" w14:paraId="292B4AB6" w14:textId="593BBFE5"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Pr>
          <w:p w14:paraId="6359D47D" w14:textId="77777777" w:rsidR="00955620" w:rsidRPr="001D3118" w:rsidRDefault="00955620" w:rsidP="00F6016E">
            <w:pPr>
              <w:pStyle w:val="NoSpacing"/>
            </w:pPr>
            <w:r w:rsidRPr="001D3118">
              <w:t>24</w:t>
            </w:r>
          </w:p>
        </w:tc>
        <w:tc>
          <w:tcPr>
            <w:tcW w:w="4474" w:type="dxa"/>
          </w:tcPr>
          <w:p w14:paraId="0839B6ED" w14:textId="77777777" w:rsidR="00955620" w:rsidRPr="00E46DCB" w:rsidRDefault="00955620" w:rsidP="00F6016E">
            <w:pPr>
              <w:pStyle w:val="NoSpacing"/>
              <w:cnfStyle w:val="000000010000" w:firstRow="0" w:lastRow="0" w:firstColumn="0" w:lastColumn="0" w:oddVBand="0" w:evenVBand="0" w:oddHBand="0" w:evenHBand="1" w:firstRowFirstColumn="0" w:firstRowLastColumn="0" w:lastRowFirstColumn="0" w:lastRowLastColumn="0"/>
              <w:rPr>
                <w:b/>
              </w:rPr>
            </w:pPr>
            <w:r w:rsidRPr="00E46DCB">
              <w:rPr>
                <w:b/>
              </w:rPr>
              <w:t>HoHPermToPH3</w:t>
            </w:r>
          </w:p>
        </w:tc>
        <w:tc>
          <w:tcPr>
            <w:tcW w:w="4191" w:type="dxa"/>
          </w:tcPr>
          <w:p w14:paraId="643DA794" w14:textId="07218765" w:rsidR="00955620" w:rsidRPr="001D3118" w:rsidRDefault="00955620" w:rsidP="00F6016E">
            <w:pPr>
              <w:pStyle w:val="NoSpacing"/>
              <w:cnfStyle w:val="000000010000" w:firstRow="0" w:lastRow="0" w:firstColumn="0" w:lastColumn="0" w:oddVBand="0" w:evenVBand="0" w:oddHBand="0" w:evenHBand="1" w:firstRowFirstColumn="0" w:firstRowLastColumn="0" w:lastRowFirstColumn="0" w:lastRowLastColumn="0"/>
            </w:pPr>
            <w:r w:rsidRPr="009B5393">
              <w:t>Integer</w:t>
            </w:r>
          </w:p>
        </w:tc>
      </w:tr>
      <w:tr w:rsidR="00955620" w:rsidRPr="001D3118" w14:paraId="0CD05213" w14:textId="2C52CE7B"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Pr>
          <w:p w14:paraId="7CDDECD3" w14:textId="77777777" w:rsidR="00955620" w:rsidRPr="001D3118" w:rsidRDefault="00955620" w:rsidP="00F6016E">
            <w:pPr>
              <w:pStyle w:val="NoSpacing"/>
            </w:pPr>
            <w:r w:rsidRPr="001D3118">
              <w:t>25</w:t>
            </w:r>
          </w:p>
        </w:tc>
        <w:tc>
          <w:tcPr>
            <w:tcW w:w="4474" w:type="dxa"/>
          </w:tcPr>
          <w:p w14:paraId="68D34A25" w14:textId="77777777" w:rsidR="00955620" w:rsidRPr="00E46DCB" w:rsidRDefault="00955620" w:rsidP="00F6016E">
            <w:pPr>
              <w:pStyle w:val="NoSpacing"/>
              <w:cnfStyle w:val="000000100000" w:firstRow="0" w:lastRow="0" w:firstColumn="0" w:lastColumn="0" w:oddVBand="0" w:evenVBand="0" w:oddHBand="1" w:evenHBand="0" w:firstRowFirstColumn="0" w:firstRowLastColumn="0" w:lastRowFirstColumn="0" w:lastRowLastColumn="0"/>
              <w:rPr>
                <w:b/>
              </w:rPr>
            </w:pPr>
            <w:r w:rsidRPr="00E46DCB">
              <w:rPr>
                <w:b/>
              </w:rPr>
              <w:t>NoCoC</w:t>
            </w:r>
          </w:p>
        </w:tc>
        <w:tc>
          <w:tcPr>
            <w:tcW w:w="4191" w:type="dxa"/>
          </w:tcPr>
          <w:p w14:paraId="7FC805DE" w14:textId="2C53F16E" w:rsidR="00955620" w:rsidRPr="001D3118" w:rsidRDefault="00955620" w:rsidP="00F6016E">
            <w:pPr>
              <w:pStyle w:val="NoSpacing"/>
              <w:cnfStyle w:val="000000100000" w:firstRow="0" w:lastRow="0" w:firstColumn="0" w:lastColumn="0" w:oddVBand="0" w:evenVBand="0" w:oddHBand="1" w:evenHBand="0" w:firstRowFirstColumn="0" w:firstRowLastColumn="0" w:lastRowFirstColumn="0" w:lastRowLastColumn="0"/>
            </w:pPr>
            <w:r w:rsidRPr="009B5393">
              <w:t>Integer</w:t>
            </w:r>
          </w:p>
        </w:tc>
      </w:tr>
      <w:tr w:rsidR="00955620" w:rsidRPr="001D3118" w14:paraId="4933FD34" w14:textId="379616E7"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Pr>
          <w:p w14:paraId="2EE95435" w14:textId="77777777" w:rsidR="00955620" w:rsidRPr="001D3118" w:rsidRDefault="00955620" w:rsidP="00F6016E">
            <w:pPr>
              <w:pStyle w:val="NoSpacing"/>
            </w:pPr>
            <w:r w:rsidRPr="001D3118">
              <w:t>26</w:t>
            </w:r>
          </w:p>
        </w:tc>
        <w:tc>
          <w:tcPr>
            <w:tcW w:w="4474" w:type="dxa"/>
          </w:tcPr>
          <w:p w14:paraId="48503CA9" w14:textId="77777777" w:rsidR="00955620" w:rsidRPr="00E46DCB" w:rsidRDefault="00955620" w:rsidP="00F6016E">
            <w:pPr>
              <w:pStyle w:val="NoSpacing"/>
              <w:cnfStyle w:val="000000010000" w:firstRow="0" w:lastRow="0" w:firstColumn="0" w:lastColumn="0" w:oddVBand="0" w:evenVBand="0" w:oddHBand="0" w:evenHBand="1" w:firstRowFirstColumn="0" w:firstRowLastColumn="0" w:lastRowFirstColumn="0" w:lastRowLastColumn="0"/>
              <w:rPr>
                <w:b/>
              </w:rPr>
            </w:pPr>
            <w:r w:rsidRPr="00E46DCB">
              <w:rPr>
                <w:b/>
              </w:rPr>
              <w:t>SSNNotProvided</w:t>
            </w:r>
          </w:p>
        </w:tc>
        <w:tc>
          <w:tcPr>
            <w:tcW w:w="4191" w:type="dxa"/>
          </w:tcPr>
          <w:p w14:paraId="13F95C22" w14:textId="2B61C43B" w:rsidR="00955620" w:rsidRPr="001D3118" w:rsidRDefault="00955620" w:rsidP="00F6016E">
            <w:pPr>
              <w:pStyle w:val="NoSpacing"/>
              <w:cnfStyle w:val="000000010000" w:firstRow="0" w:lastRow="0" w:firstColumn="0" w:lastColumn="0" w:oddVBand="0" w:evenVBand="0" w:oddHBand="0" w:evenHBand="1" w:firstRowFirstColumn="0" w:firstRowLastColumn="0" w:lastRowFirstColumn="0" w:lastRowLastColumn="0"/>
            </w:pPr>
            <w:r w:rsidRPr="009B5393">
              <w:t>Integer</w:t>
            </w:r>
          </w:p>
        </w:tc>
      </w:tr>
      <w:tr w:rsidR="00955620" w:rsidRPr="001D3118" w14:paraId="4A289485" w14:textId="60505160"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Pr>
          <w:p w14:paraId="6A859D9D" w14:textId="77777777" w:rsidR="00955620" w:rsidRPr="001D3118" w:rsidRDefault="00955620" w:rsidP="00F6016E">
            <w:pPr>
              <w:pStyle w:val="NoSpacing"/>
            </w:pPr>
            <w:r w:rsidRPr="001D3118">
              <w:t>27</w:t>
            </w:r>
          </w:p>
        </w:tc>
        <w:tc>
          <w:tcPr>
            <w:tcW w:w="4474" w:type="dxa"/>
          </w:tcPr>
          <w:p w14:paraId="22FC7531" w14:textId="77777777" w:rsidR="00955620" w:rsidRPr="00E46DCB" w:rsidRDefault="00955620" w:rsidP="00F6016E">
            <w:pPr>
              <w:pStyle w:val="NoSpacing"/>
              <w:cnfStyle w:val="000000100000" w:firstRow="0" w:lastRow="0" w:firstColumn="0" w:lastColumn="0" w:oddVBand="0" w:evenVBand="0" w:oddHBand="1" w:evenHBand="0" w:firstRowFirstColumn="0" w:firstRowLastColumn="0" w:lastRowFirstColumn="0" w:lastRowLastColumn="0"/>
              <w:rPr>
                <w:b/>
              </w:rPr>
            </w:pPr>
            <w:r w:rsidRPr="00E46DCB">
              <w:rPr>
                <w:b/>
              </w:rPr>
              <w:t>SSNMissingOrInvalid</w:t>
            </w:r>
          </w:p>
        </w:tc>
        <w:tc>
          <w:tcPr>
            <w:tcW w:w="4191" w:type="dxa"/>
          </w:tcPr>
          <w:p w14:paraId="044EC597" w14:textId="60B1D8E8" w:rsidR="00955620" w:rsidRPr="001D3118" w:rsidRDefault="00955620" w:rsidP="00F6016E">
            <w:pPr>
              <w:pStyle w:val="NoSpacing"/>
              <w:cnfStyle w:val="000000100000" w:firstRow="0" w:lastRow="0" w:firstColumn="0" w:lastColumn="0" w:oddVBand="0" w:evenVBand="0" w:oddHBand="1" w:evenHBand="0" w:firstRowFirstColumn="0" w:firstRowLastColumn="0" w:lastRowFirstColumn="0" w:lastRowLastColumn="0"/>
            </w:pPr>
            <w:r w:rsidRPr="009B5393">
              <w:t>Integer</w:t>
            </w:r>
          </w:p>
        </w:tc>
      </w:tr>
      <w:tr w:rsidR="00955620" w:rsidRPr="001D3118" w14:paraId="53DEE74A" w14:textId="5CFEF30B"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Pr>
          <w:p w14:paraId="11D6833E" w14:textId="77777777" w:rsidR="00955620" w:rsidRPr="001D3118" w:rsidRDefault="00955620" w:rsidP="00F6016E">
            <w:pPr>
              <w:pStyle w:val="NoSpacing"/>
            </w:pPr>
            <w:r w:rsidRPr="001D3118">
              <w:t>28</w:t>
            </w:r>
          </w:p>
        </w:tc>
        <w:tc>
          <w:tcPr>
            <w:tcW w:w="4474" w:type="dxa"/>
          </w:tcPr>
          <w:p w14:paraId="6D759B97" w14:textId="7F805582" w:rsidR="00955620" w:rsidRPr="00E46DCB" w:rsidRDefault="004D722D" w:rsidP="00F6016E">
            <w:pPr>
              <w:pStyle w:val="NoSpacing"/>
              <w:cnfStyle w:val="000000010000" w:firstRow="0" w:lastRow="0" w:firstColumn="0" w:lastColumn="0" w:oddVBand="0" w:evenVBand="0" w:oddHBand="0" w:evenHBand="1" w:firstRowFirstColumn="0" w:firstRowLastColumn="0" w:lastRowFirstColumn="0" w:lastRowLastColumn="0"/>
              <w:rPr>
                <w:b/>
              </w:rPr>
            </w:pPr>
            <w:r w:rsidRPr="00E46DCB">
              <w:rPr>
                <w:b/>
              </w:rPr>
              <w:t>ClientSSNNot</w:t>
            </w:r>
            <w:r>
              <w:rPr>
                <w:b/>
              </w:rPr>
              <w:t>Unique</w:t>
            </w:r>
          </w:p>
        </w:tc>
        <w:tc>
          <w:tcPr>
            <w:tcW w:w="4191" w:type="dxa"/>
          </w:tcPr>
          <w:p w14:paraId="3BBEC7E2" w14:textId="21DB3571" w:rsidR="00955620" w:rsidRPr="001D3118" w:rsidRDefault="00955620" w:rsidP="00F6016E">
            <w:pPr>
              <w:pStyle w:val="NoSpacing"/>
              <w:cnfStyle w:val="000000010000" w:firstRow="0" w:lastRow="0" w:firstColumn="0" w:lastColumn="0" w:oddVBand="0" w:evenVBand="0" w:oddHBand="0" w:evenHBand="1" w:firstRowFirstColumn="0" w:firstRowLastColumn="0" w:lastRowFirstColumn="0" w:lastRowLastColumn="0"/>
            </w:pPr>
            <w:r w:rsidRPr="009B5393">
              <w:t>Integer</w:t>
            </w:r>
          </w:p>
        </w:tc>
      </w:tr>
      <w:tr w:rsidR="00955620" w:rsidRPr="001D3118" w14:paraId="101CCFF4" w14:textId="21070F9B"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Pr>
          <w:p w14:paraId="295BF067" w14:textId="77777777" w:rsidR="00955620" w:rsidRPr="001D3118" w:rsidRDefault="00955620" w:rsidP="00F6016E">
            <w:pPr>
              <w:pStyle w:val="NoSpacing"/>
            </w:pPr>
            <w:r w:rsidRPr="001D3118">
              <w:t>29</w:t>
            </w:r>
          </w:p>
        </w:tc>
        <w:tc>
          <w:tcPr>
            <w:tcW w:w="4474" w:type="dxa"/>
          </w:tcPr>
          <w:p w14:paraId="4722762F" w14:textId="795D58D4" w:rsidR="00955620" w:rsidRPr="00E46DCB" w:rsidRDefault="00955620" w:rsidP="00F6016E">
            <w:pPr>
              <w:pStyle w:val="NoSpacing"/>
              <w:cnfStyle w:val="000000100000" w:firstRow="0" w:lastRow="0" w:firstColumn="0" w:lastColumn="0" w:oddVBand="0" w:evenVBand="0" w:oddHBand="1" w:evenHBand="0" w:firstRowFirstColumn="0" w:firstRowLastColumn="0" w:lastRowFirstColumn="0" w:lastRowLastColumn="0"/>
              <w:rPr>
                <w:b/>
              </w:rPr>
            </w:pPr>
            <w:r w:rsidRPr="00E46DCB">
              <w:rPr>
                <w:b/>
              </w:rPr>
              <w:t>DistinctSSNValueNot</w:t>
            </w:r>
            <w:r w:rsidR="004D722D">
              <w:rPr>
                <w:b/>
              </w:rPr>
              <w:t>Unique</w:t>
            </w:r>
          </w:p>
        </w:tc>
        <w:tc>
          <w:tcPr>
            <w:tcW w:w="4191" w:type="dxa"/>
          </w:tcPr>
          <w:p w14:paraId="26EE735E" w14:textId="719DFEDF" w:rsidR="00955620" w:rsidRPr="001D3118" w:rsidRDefault="00955620" w:rsidP="00F6016E">
            <w:pPr>
              <w:pStyle w:val="NoSpacing"/>
              <w:cnfStyle w:val="000000100000" w:firstRow="0" w:lastRow="0" w:firstColumn="0" w:lastColumn="0" w:oddVBand="0" w:evenVBand="0" w:oddHBand="1" w:evenHBand="0" w:firstRowFirstColumn="0" w:firstRowLastColumn="0" w:lastRowFirstColumn="0" w:lastRowLastColumn="0"/>
            </w:pPr>
            <w:r w:rsidRPr="009B5393">
              <w:t>Integer</w:t>
            </w:r>
          </w:p>
        </w:tc>
      </w:tr>
      <w:tr w:rsidR="00955620" w:rsidRPr="001D3118" w14:paraId="7BC05D73" w14:textId="24CCB09F"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Pr>
          <w:p w14:paraId="3C62862D" w14:textId="77777777" w:rsidR="00955620" w:rsidRPr="001D3118" w:rsidRDefault="00955620" w:rsidP="00F6016E">
            <w:pPr>
              <w:pStyle w:val="NoSpacing"/>
            </w:pPr>
            <w:r w:rsidRPr="001D3118">
              <w:t>30</w:t>
            </w:r>
          </w:p>
        </w:tc>
        <w:tc>
          <w:tcPr>
            <w:tcW w:w="4474" w:type="dxa"/>
          </w:tcPr>
          <w:p w14:paraId="2AC25194" w14:textId="77777777" w:rsidR="00955620" w:rsidRPr="00E46DCB" w:rsidRDefault="00955620" w:rsidP="00F6016E">
            <w:pPr>
              <w:pStyle w:val="NoSpacing"/>
              <w:cnfStyle w:val="000000010000" w:firstRow="0" w:lastRow="0" w:firstColumn="0" w:lastColumn="0" w:oddVBand="0" w:evenVBand="0" w:oddHBand="0" w:evenHBand="1" w:firstRowFirstColumn="0" w:firstRowLastColumn="0" w:lastRowFirstColumn="0" w:lastRowLastColumn="0"/>
              <w:rPr>
                <w:b/>
              </w:rPr>
            </w:pPr>
            <w:r w:rsidRPr="00E46DCB">
              <w:rPr>
                <w:b/>
              </w:rPr>
              <w:t>DOB1</w:t>
            </w:r>
          </w:p>
        </w:tc>
        <w:tc>
          <w:tcPr>
            <w:tcW w:w="4191" w:type="dxa"/>
          </w:tcPr>
          <w:p w14:paraId="5BA08493" w14:textId="5547B483" w:rsidR="00955620" w:rsidRPr="001D3118" w:rsidRDefault="00955620" w:rsidP="00F6016E">
            <w:pPr>
              <w:pStyle w:val="NoSpacing"/>
              <w:cnfStyle w:val="000000010000" w:firstRow="0" w:lastRow="0" w:firstColumn="0" w:lastColumn="0" w:oddVBand="0" w:evenVBand="0" w:oddHBand="0" w:evenHBand="1" w:firstRowFirstColumn="0" w:firstRowLastColumn="0" w:lastRowFirstColumn="0" w:lastRowLastColumn="0"/>
            </w:pPr>
            <w:r w:rsidRPr="009B5393">
              <w:t>Integer</w:t>
            </w:r>
          </w:p>
        </w:tc>
      </w:tr>
      <w:tr w:rsidR="00955620" w:rsidRPr="001D3118" w14:paraId="00AFABD9" w14:textId="380AD9D0"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Pr>
          <w:p w14:paraId="1DCDF7F2" w14:textId="77777777" w:rsidR="00955620" w:rsidRPr="001D3118" w:rsidRDefault="00955620" w:rsidP="00F6016E">
            <w:pPr>
              <w:pStyle w:val="NoSpacing"/>
            </w:pPr>
            <w:r w:rsidRPr="001D3118">
              <w:t>31</w:t>
            </w:r>
          </w:p>
        </w:tc>
        <w:tc>
          <w:tcPr>
            <w:tcW w:w="4474" w:type="dxa"/>
          </w:tcPr>
          <w:p w14:paraId="01ADB970" w14:textId="77777777" w:rsidR="00955620" w:rsidRPr="00E46DCB" w:rsidRDefault="00955620" w:rsidP="00F6016E">
            <w:pPr>
              <w:pStyle w:val="NoSpacing"/>
              <w:cnfStyle w:val="000000100000" w:firstRow="0" w:lastRow="0" w:firstColumn="0" w:lastColumn="0" w:oddVBand="0" w:evenVBand="0" w:oddHBand="1" w:evenHBand="0" w:firstRowFirstColumn="0" w:firstRowLastColumn="0" w:lastRowFirstColumn="0" w:lastRowLastColumn="0"/>
              <w:rPr>
                <w:b/>
              </w:rPr>
            </w:pPr>
            <w:r w:rsidRPr="00E46DCB">
              <w:rPr>
                <w:b/>
              </w:rPr>
              <w:t>DOB3</w:t>
            </w:r>
          </w:p>
        </w:tc>
        <w:tc>
          <w:tcPr>
            <w:tcW w:w="4191" w:type="dxa"/>
          </w:tcPr>
          <w:p w14:paraId="1352D54F" w14:textId="3AE4D70A" w:rsidR="00955620" w:rsidRPr="001D3118" w:rsidRDefault="00955620" w:rsidP="00F6016E">
            <w:pPr>
              <w:pStyle w:val="NoSpacing"/>
              <w:cnfStyle w:val="000000100000" w:firstRow="0" w:lastRow="0" w:firstColumn="0" w:lastColumn="0" w:oddVBand="0" w:evenVBand="0" w:oddHBand="1" w:evenHBand="0" w:firstRowFirstColumn="0" w:firstRowLastColumn="0" w:lastRowFirstColumn="0" w:lastRowLastColumn="0"/>
            </w:pPr>
            <w:r w:rsidRPr="009B5393">
              <w:t>Integer</w:t>
            </w:r>
          </w:p>
        </w:tc>
      </w:tr>
      <w:tr w:rsidR="00955620" w:rsidRPr="001D3118" w14:paraId="32EA81DA" w14:textId="6BCDFBE2"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Pr>
          <w:p w14:paraId="6E60531D" w14:textId="77777777" w:rsidR="00955620" w:rsidRPr="001D3118" w:rsidRDefault="00955620" w:rsidP="00F6016E">
            <w:pPr>
              <w:pStyle w:val="NoSpacing"/>
            </w:pPr>
            <w:r w:rsidRPr="001D3118">
              <w:t>32</w:t>
            </w:r>
          </w:p>
        </w:tc>
        <w:tc>
          <w:tcPr>
            <w:tcW w:w="4474" w:type="dxa"/>
          </w:tcPr>
          <w:p w14:paraId="0061619D" w14:textId="77777777" w:rsidR="00955620" w:rsidRPr="00E46DCB" w:rsidRDefault="00955620" w:rsidP="00F6016E">
            <w:pPr>
              <w:pStyle w:val="NoSpacing"/>
              <w:cnfStyle w:val="000000010000" w:firstRow="0" w:lastRow="0" w:firstColumn="0" w:lastColumn="0" w:oddVBand="0" w:evenVBand="0" w:oddHBand="0" w:evenHBand="1" w:firstRowFirstColumn="0" w:firstRowLastColumn="0" w:lastRowFirstColumn="0" w:lastRowLastColumn="0"/>
              <w:rPr>
                <w:b/>
              </w:rPr>
            </w:pPr>
            <w:r w:rsidRPr="00E46DCB">
              <w:rPr>
                <w:b/>
              </w:rPr>
              <w:t>Gender1</w:t>
            </w:r>
          </w:p>
        </w:tc>
        <w:tc>
          <w:tcPr>
            <w:tcW w:w="4191" w:type="dxa"/>
          </w:tcPr>
          <w:p w14:paraId="5844F22E" w14:textId="781A5F1D" w:rsidR="00955620" w:rsidRPr="001D3118" w:rsidRDefault="00955620" w:rsidP="00F6016E">
            <w:pPr>
              <w:pStyle w:val="NoSpacing"/>
              <w:cnfStyle w:val="000000010000" w:firstRow="0" w:lastRow="0" w:firstColumn="0" w:lastColumn="0" w:oddVBand="0" w:evenVBand="0" w:oddHBand="0" w:evenHBand="1" w:firstRowFirstColumn="0" w:firstRowLastColumn="0" w:lastRowFirstColumn="0" w:lastRowLastColumn="0"/>
            </w:pPr>
            <w:r w:rsidRPr="009B5393">
              <w:t>Integer</w:t>
            </w:r>
          </w:p>
        </w:tc>
      </w:tr>
      <w:tr w:rsidR="00955620" w:rsidRPr="001D3118" w14:paraId="70640C4F" w14:textId="680BA9E6"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Pr>
          <w:p w14:paraId="69845C6A" w14:textId="77777777" w:rsidR="00955620" w:rsidRPr="001D3118" w:rsidRDefault="00955620" w:rsidP="00F6016E">
            <w:pPr>
              <w:pStyle w:val="NoSpacing"/>
            </w:pPr>
            <w:r w:rsidRPr="001D3118">
              <w:t>33</w:t>
            </w:r>
          </w:p>
        </w:tc>
        <w:tc>
          <w:tcPr>
            <w:tcW w:w="4474" w:type="dxa"/>
          </w:tcPr>
          <w:p w14:paraId="15DA3D08" w14:textId="77777777" w:rsidR="00955620" w:rsidRPr="00E46DCB" w:rsidRDefault="00955620" w:rsidP="00F6016E">
            <w:pPr>
              <w:pStyle w:val="NoSpacing"/>
              <w:cnfStyle w:val="000000100000" w:firstRow="0" w:lastRow="0" w:firstColumn="0" w:lastColumn="0" w:oddVBand="0" w:evenVBand="0" w:oddHBand="1" w:evenHBand="0" w:firstRowFirstColumn="0" w:firstRowLastColumn="0" w:lastRowFirstColumn="0" w:lastRowLastColumn="0"/>
              <w:rPr>
                <w:b/>
              </w:rPr>
            </w:pPr>
            <w:r w:rsidRPr="00E46DCB">
              <w:rPr>
                <w:b/>
              </w:rPr>
              <w:t>Gender3</w:t>
            </w:r>
          </w:p>
        </w:tc>
        <w:tc>
          <w:tcPr>
            <w:tcW w:w="4191" w:type="dxa"/>
          </w:tcPr>
          <w:p w14:paraId="2281B892" w14:textId="26BFDC7D" w:rsidR="00955620" w:rsidRPr="001D3118" w:rsidRDefault="00955620" w:rsidP="00F6016E">
            <w:pPr>
              <w:pStyle w:val="NoSpacing"/>
              <w:cnfStyle w:val="000000100000" w:firstRow="0" w:lastRow="0" w:firstColumn="0" w:lastColumn="0" w:oddVBand="0" w:evenVBand="0" w:oddHBand="1" w:evenHBand="0" w:firstRowFirstColumn="0" w:firstRowLastColumn="0" w:lastRowFirstColumn="0" w:lastRowLastColumn="0"/>
            </w:pPr>
            <w:r w:rsidRPr="009B5393">
              <w:t>Integer</w:t>
            </w:r>
          </w:p>
        </w:tc>
      </w:tr>
      <w:tr w:rsidR="00955620" w:rsidRPr="001D3118" w14:paraId="72B62012" w14:textId="65926E9C"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Pr>
          <w:p w14:paraId="49391993" w14:textId="77777777" w:rsidR="00955620" w:rsidRPr="001D3118" w:rsidRDefault="00955620" w:rsidP="00F6016E">
            <w:pPr>
              <w:pStyle w:val="NoSpacing"/>
            </w:pPr>
            <w:r w:rsidRPr="001D3118">
              <w:t>34</w:t>
            </w:r>
          </w:p>
        </w:tc>
        <w:tc>
          <w:tcPr>
            <w:tcW w:w="4474" w:type="dxa"/>
          </w:tcPr>
          <w:p w14:paraId="2E970561" w14:textId="77777777" w:rsidR="00955620" w:rsidRPr="00E46DCB" w:rsidRDefault="00955620" w:rsidP="00F6016E">
            <w:pPr>
              <w:pStyle w:val="NoSpacing"/>
              <w:cnfStyle w:val="000000010000" w:firstRow="0" w:lastRow="0" w:firstColumn="0" w:lastColumn="0" w:oddVBand="0" w:evenVBand="0" w:oddHBand="0" w:evenHBand="1" w:firstRowFirstColumn="0" w:firstRowLastColumn="0" w:lastRowFirstColumn="0" w:lastRowLastColumn="0"/>
              <w:rPr>
                <w:b/>
              </w:rPr>
            </w:pPr>
            <w:r w:rsidRPr="00E46DCB">
              <w:rPr>
                <w:b/>
              </w:rPr>
              <w:t>Race1</w:t>
            </w:r>
          </w:p>
        </w:tc>
        <w:tc>
          <w:tcPr>
            <w:tcW w:w="4191" w:type="dxa"/>
          </w:tcPr>
          <w:p w14:paraId="3DAA5201" w14:textId="297A721E" w:rsidR="00955620" w:rsidRPr="001D3118" w:rsidRDefault="00955620" w:rsidP="00F6016E">
            <w:pPr>
              <w:pStyle w:val="NoSpacing"/>
              <w:cnfStyle w:val="000000010000" w:firstRow="0" w:lastRow="0" w:firstColumn="0" w:lastColumn="0" w:oddVBand="0" w:evenVBand="0" w:oddHBand="0" w:evenHBand="1" w:firstRowFirstColumn="0" w:firstRowLastColumn="0" w:lastRowFirstColumn="0" w:lastRowLastColumn="0"/>
            </w:pPr>
            <w:r w:rsidRPr="009B5393">
              <w:t>Integer</w:t>
            </w:r>
          </w:p>
        </w:tc>
      </w:tr>
      <w:tr w:rsidR="00955620" w:rsidRPr="001D3118" w14:paraId="585319B9" w14:textId="4A18C974"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Pr>
          <w:p w14:paraId="4FF93778" w14:textId="77777777" w:rsidR="00955620" w:rsidRPr="001D3118" w:rsidRDefault="00955620" w:rsidP="00F6016E">
            <w:pPr>
              <w:pStyle w:val="NoSpacing"/>
            </w:pPr>
            <w:r w:rsidRPr="001D3118">
              <w:t>35</w:t>
            </w:r>
          </w:p>
        </w:tc>
        <w:tc>
          <w:tcPr>
            <w:tcW w:w="4474" w:type="dxa"/>
          </w:tcPr>
          <w:p w14:paraId="26D1C3D9" w14:textId="77777777" w:rsidR="00955620" w:rsidRPr="00E46DCB" w:rsidRDefault="00955620" w:rsidP="00F6016E">
            <w:pPr>
              <w:pStyle w:val="NoSpacing"/>
              <w:cnfStyle w:val="000000100000" w:firstRow="0" w:lastRow="0" w:firstColumn="0" w:lastColumn="0" w:oddVBand="0" w:evenVBand="0" w:oddHBand="1" w:evenHBand="0" w:firstRowFirstColumn="0" w:firstRowLastColumn="0" w:lastRowFirstColumn="0" w:lastRowLastColumn="0"/>
              <w:rPr>
                <w:b/>
              </w:rPr>
            </w:pPr>
            <w:r w:rsidRPr="00E46DCB">
              <w:rPr>
                <w:b/>
              </w:rPr>
              <w:t>Race3</w:t>
            </w:r>
          </w:p>
        </w:tc>
        <w:tc>
          <w:tcPr>
            <w:tcW w:w="4191" w:type="dxa"/>
          </w:tcPr>
          <w:p w14:paraId="33F53FDB" w14:textId="5978A00B" w:rsidR="00955620" w:rsidRPr="001D3118" w:rsidRDefault="00955620" w:rsidP="00F6016E">
            <w:pPr>
              <w:pStyle w:val="NoSpacing"/>
              <w:cnfStyle w:val="000000100000" w:firstRow="0" w:lastRow="0" w:firstColumn="0" w:lastColumn="0" w:oddVBand="0" w:evenVBand="0" w:oddHBand="1" w:evenHBand="0" w:firstRowFirstColumn="0" w:firstRowLastColumn="0" w:lastRowFirstColumn="0" w:lastRowLastColumn="0"/>
            </w:pPr>
            <w:r w:rsidRPr="009B5393">
              <w:t>Integer</w:t>
            </w:r>
          </w:p>
        </w:tc>
      </w:tr>
      <w:tr w:rsidR="00955620" w:rsidRPr="001D3118" w14:paraId="104ECC55" w14:textId="629F90CB"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Pr>
          <w:p w14:paraId="070EA966" w14:textId="77777777" w:rsidR="00955620" w:rsidRPr="001D3118" w:rsidRDefault="00955620" w:rsidP="00F6016E">
            <w:pPr>
              <w:pStyle w:val="NoSpacing"/>
            </w:pPr>
            <w:r w:rsidRPr="001D3118">
              <w:t>36</w:t>
            </w:r>
          </w:p>
        </w:tc>
        <w:tc>
          <w:tcPr>
            <w:tcW w:w="4474" w:type="dxa"/>
          </w:tcPr>
          <w:p w14:paraId="588563B4" w14:textId="77777777" w:rsidR="00955620" w:rsidRPr="00E46DCB" w:rsidRDefault="00955620" w:rsidP="00F6016E">
            <w:pPr>
              <w:pStyle w:val="NoSpacing"/>
              <w:cnfStyle w:val="000000010000" w:firstRow="0" w:lastRow="0" w:firstColumn="0" w:lastColumn="0" w:oddVBand="0" w:evenVBand="0" w:oddHBand="0" w:evenHBand="1" w:firstRowFirstColumn="0" w:firstRowLastColumn="0" w:lastRowFirstColumn="0" w:lastRowLastColumn="0"/>
              <w:rPr>
                <w:b/>
              </w:rPr>
            </w:pPr>
            <w:r w:rsidRPr="00E46DCB">
              <w:rPr>
                <w:b/>
              </w:rPr>
              <w:t>Ethnicity1</w:t>
            </w:r>
          </w:p>
        </w:tc>
        <w:tc>
          <w:tcPr>
            <w:tcW w:w="4191" w:type="dxa"/>
          </w:tcPr>
          <w:p w14:paraId="1E82AC97" w14:textId="03A0BA37" w:rsidR="00955620" w:rsidRPr="001D3118" w:rsidRDefault="00955620" w:rsidP="00F6016E">
            <w:pPr>
              <w:pStyle w:val="NoSpacing"/>
              <w:cnfStyle w:val="000000010000" w:firstRow="0" w:lastRow="0" w:firstColumn="0" w:lastColumn="0" w:oddVBand="0" w:evenVBand="0" w:oddHBand="0" w:evenHBand="1" w:firstRowFirstColumn="0" w:firstRowLastColumn="0" w:lastRowFirstColumn="0" w:lastRowLastColumn="0"/>
            </w:pPr>
            <w:r w:rsidRPr="009B5393">
              <w:t>Integer</w:t>
            </w:r>
          </w:p>
        </w:tc>
      </w:tr>
      <w:tr w:rsidR="00955620" w:rsidRPr="001D3118" w14:paraId="04AF0C6F" w14:textId="1623E577"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Pr>
          <w:p w14:paraId="3A01877C" w14:textId="77777777" w:rsidR="00955620" w:rsidRPr="001D3118" w:rsidRDefault="00955620" w:rsidP="00F6016E">
            <w:pPr>
              <w:pStyle w:val="NoSpacing"/>
            </w:pPr>
            <w:r w:rsidRPr="001D3118">
              <w:t>37</w:t>
            </w:r>
          </w:p>
        </w:tc>
        <w:tc>
          <w:tcPr>
            <w:tcW w:w="4474" w:type="dxa"/>
          </w:tcPr>
          <w:p w14:paraId="67B77922" w14:textId="77777777" w:rsidR="00955620" w:rsidRPr="00E46DCB" w:rsidRDefault="00955620" w:rsidP="00F6016E">
            <w:pPr>
              <w:pStyle w:val="NoSpacing"/>
              <w:cnfStyle w:val="000000100000" w:firstRow="0" w:lastRow="0" w:firstColumn="0" w:lastColumn="0" w:oddVBand="0" w:evenVBand="0" w:oddHBand="1" w:evenHBand="0" w:firstRowFirstColumn="0" w:firstRowLastColumn="0" w:lastRowFirstColumn="0" w:lastRowLastColumn="0"/>
              <w:rPr>
                <w:b/>
              </w:rPr>
            </w:pPr>
            <w:r w:rsidRPr="00E46DCB">
              <w:rPr>
                <w:b/>
              </w:rPr>
              <w:t>Ethnicity3</w:t>
            </w:r>
          </w:p>
        </w:tc>
        <w:tc>
          <w:tcPr>
            <w:tcW w:w="4191" w:type="dxa"/>
          </w:tcPr>
          <w:p w14:paraId="7A26BA14" w14:textId="481478E4" w:rsidR="00955620" w:rsidRPr="001D3118" w:rsidRDefault="00955620" w:rsidP="00F6016E">
            <w:pPr>
              <w:pStyle w:val="NoSpacing"/>
              <w:cnfStyle w:val="000000100000" w:firstRow="0" w:lastRow="0" w:firstColumn="0" w:lastColumn="0" w:oddVBand="0" w:evenVBand="0" w:oddHBand="1" w:evenHBand="0" w:firstRowFirstColumn="0" w:firstRowLastColumn="0" w:lastRowFirstColumn="0" w:lastRowLastColumn="0"/>
            </w:pPr>
            <w:r w:rsidRPr="009B5393">
              <w:t>Integer</w:t>
            </w:r>
          </w:p>
        </w:tc>
      </w:tr>
      <w:tr w:rsidR="00955620" w:rsidRPr="001D3118" w14:paraId="52C0BC55" w14:textId="3ABD85C8"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Pr>
          <w:p w14:paraId="4A7CB433" w14:textId="77777777" w:rsidR="00955620" w:rsidRPr="001D3118" w:rsidRDefault="00955620" w:rsidP="00F6016E">
            <w:pPr>
              <w:pStyle w:val="NoSpacing"/>
            </w:pPr>
            <w:r w:rsidRPr="001D3118">
              <w:t>38</w:t>
            </w:r>
          </w:p>
        </w:tc>
        <w:tc>
          <w:tcPr>
            <w:tcW w:w="4474" w:type="dxa"/>
          </w:tcPr>
          <w:p w14:paraId="2D19D302" w14:textId="2BBE4BC9" w:rsidR="00955620" w:rsidRPr="00E46DCB" w:rsidRDefault="002E318E" w:rsidP="00F6016E">
            <w:pPr>
              <w:pStyle w:val="NoSpacing"/>
              <w:cnfStyle w:val="000000010000" w:firstRow="0" w:lastRow="0" w:firstColumn="0" w:lastColumn="0" w:oddVBand="0" w:evenVBand="0" w:oddHBand="0" w:evenHBand="1" w:firstRowFirstColumn="0" w:firstRowLastColumn="0" w:lastRowFirstColumn="0" w:lastRowLastColumn="0"/>
              <w:rPr>
                <w:b/>
              </w:rPr>
            </w:pPr>
            <w:r w:rsidRPr="00E46DCB">
              <w:rPr>
                <w:b/>
              </w:rPr>
              <w:t>VetStatus</w:t>
            </w:r>
            <w:r w:rsidR="00955620" w:rsidRPr="00E46DCB">
              <w:rPr>
                <w:b/>
              </w:rPr>
              <w:t>1</w:t>
            </w:r>
          </w:p>
        </w:tc>
        <w:tc>
          <w:tcPr>
            <w:tcW w:w="4191" w:type="dxa"/>
          </w:tcPr>
          <w:p w14:paraId="13C20E85" w14:textId="546EA369" w:rsidR="00955620" w:rsidRPr="001D3118" w:rsidRDefault="00955620" w:rsidP="00F6016E">
            <w:pPr>
              <w:pStyle w:val="NoSpacing"/>
              <w:cnfStyle w:val="000000010000" w:firstRow="0" w:lastRow="0" w:firstColumn="0" w:lastColumn="0" w:oddVBand="0" w:evenVBand="0" w:oddHBand="0" w:evenHBand="1" w:firstRowFirstColumn="0" w:firstRowLastColumn="0" w:lastRowFirstColumn="0" w:lastRowLastColumn="0"/>
            </w:pPr>
            <w:r w:rsidRPr="009B5393">
              <w:t>Integer</w:t>
            </w:r>
          </w:p>
        </w:tc>
      </w:tr>
      <w:tr w:rsidR="00955620" w:rsidRPr="001D3118" w14:paraId="587D78CB" w14:textId="16B3B506"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Pr>
          <w:p w14:paraId="4705E318" w14:textId="77777777" w:rsidR="00955620" w:rsidRPr="001D3118" w:rsidRDefault="00955620" w:rsidP="00F6016E">
            <w:pPr>
              <w:pStyle w:val="NoSpacing"/>
            </w:pPr>
            <w:r w:rsidRPr="001D3118">
              <w:t>39</w:t>
            </w:r>
          </w:p>
        </w:tc>
        <w:tc>
          <w:tcPr>
            <w:tcW w:w="4474" w:type="dxa"/>
          </w:tcPr>
          <w:p w14:paraId="47E5DDDE" w14:textId="2350DC64" w:rsidR="00955620" w:rsidRPr="00E46DCB" w:rsidRDefault="002E318E" w:rsidP="00F6016E">
            <w:pPr>
              <w:pStyle w:val="NoSpacing"/>
              <w:cnfStyle w:val="000000100000" w:firstRow="0" w:lastRow="0" w:firstColumn="0" w:lastColumn="0" w:oddVBand="0" w:evenVBand="0" w:oddHBand="1" w:evenHBand="0" w:firstRowFirstColumn="0" w:firstRowLastColumn="0" w:lastRowFirstColumn="0" w:lastRowLastColumn="0"/>
              <w:rPr>
                <w:b/>
              </w:rPr>
            </w:pPr>
            <w:r w:rsidRPr="00E46DCB">
              <w:rPr>
                <w:b/>
              </w:rPr>
              <w:t>VetStatus</w:t>
            </w:r>
            <w:r w:rsidR="00955620" w:rsidRPr="00E46DCB">
              <w:rPr>
                <w:b/>
              </w:rPr>
              <w:t>3</w:t>
            </w:r>
          </w:p>
        </w:tc>
        <w:tc>
          <w:tcPr>
            <w:tcW w:w="4191" w:type="dxa"/>
          </w:tcPr>
          <w:p w14:paraId="07345D35" w14:textId="337FD228" w:rsidR="00955620" w:rsidRPr="001D3118" w:rsidRDefault="00955620" w:rsidP="00F6016E">
            <w:pPr>
              <w:pStyle w:val="NoSpacing"/>
              <w:cnfStyle w:val="000000100000" w:firstRow="0" w:lastRow="0" w:firstColumn="0" w:lastColumn="0" w:oddVBand="0" w:evenVBand="0" w:oddHBand="1" w:evenHBand="0" w:firstRowFirstColumn="0" w:firstRowLastColumn="0" w:lastRowFirstColumn="0" w:lastRowLastColumn="0"/>
            </w:pPr>
            <w:r w:rsidRPr="009B5393">
              <w:t>Integer</w:t>
            </w:r>
          </w:p>
        </w:tc>
      </w:tr>
      <w:tr w:rsidR="00955620" w:rsidRPr="001D3118" w14:paraId="2B5D47E2" w14:textId="7EE86C4D"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Pr>
          <w:p w14:paraId="608FFA35" w14:textId="77777777" w:rsidR="00955620" w:rsidRPr="001D3118" w:rsidRDefault="00955620" w:rsidP="00F6016E">
            <w:pPr>
              <w:pStyle w:val="NoSpacing"/>
            </w:pPr>
            <w:r w:rsidRPr="001D3118">
              <w:t>40</w:t>
            </w:r>
          </w:p>
        </w:tc>
        <w:tc>
          <w:tcPr>
            <w:tcW w:w="4474" w:type="dxa"/>
          </w:tcPr>
          <w:p w14:paraId="0E7EA3C4" w14:textId="77777777" w:rsidR="00955620" w:rsidRPr="00E46DCB" w:rsidRDefault="00955620" w:rsidP="00F6016E">
            <w:pPr>
              <w:pStyle w:val="NoSpacing"/>
              <w:cnfStyle w:val="000000010000" w:firstRow="0" w:lastRow="0" w:firstColumn="0" w:lastColumn="0" w:oddVBand="0" w:evenVBand="0" w:oddHBand="0" w:evenHBand="1" w:firstRowFirstColumn="0" w:firstRowLastColumn="0" w:lastRowFirstColumn="0" w:lastRowLastColumn="0"/>
              <w:rPr>
                <w:b/>
              </w:rPr>
            </w:pPr>
            <w:r w:rsidRPr="00E46DCB">
              <w:rPr>
                <w:b/>
              </w:rPr>
              <w:t>RelationshipToHoH1</w:t>
            </w:r>
          </w:p>
        </w:tc>
        <w:tc>
          <w:tcPr>
            <w:tcW w:w="4191" w:type="dxa"/>
          </w:tcPr>
          <w:p w14:paraId="358FD310" w14:textId="49AE084C" w:rsidR="00955620" w:rsidRPr="001D3118" w:rsidRDefault="00955620" w:rsidP="00F6016E">
            <w:pPr>
              <w:pStyle w:val="NoSpacing"/>
              <w:cnfStyle w:val="000000010000" w:firstRow="0" w:lastRow="0" w:firstColumn="0" w:lastColumn="0" w:oddVBand="0" w:evenVBand="0" w:oddHBand="0" w:evenHBand="1" w:firstRowFirstColumn="0" w:firstRowLastColumn="0" w:lastRowFirstColumn="0" w:lastRowLastColumn="0"/>
            </w:pPr>
            <w:r w:rsidRPr="009B5393">
              <w:t>Integer</w:t>
            </w:r>
          </w:p>
        </w:tc>
      </w:tr>
      <w:tr w:rsidR="00955620" w:rsidRPr="001D3118" w14:paraId="23D21722" w14:textId="69A0E7D9"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Pr>
          <w:p w14:paraId="349B6CFD" w14:textId="77777777" w:rsidR="00955620" w:rsidRPr="001D3118" w:rsidRDefault="00955620" w:rsidP="00F6016E">
            <w:pPr>
              <w:pStyle w:val="NoSpacing"/>
            </w:pPr>
            <w:r w:rsidRPr="001D3118">
              <w:t>41</w:t>
            </w:r>
          </w:p>
        </w:tc>
        <w:tc>
          <w:tcPr>
            <w:tcW w:w="4474" w:type="dxa"/>
          </w:tcPr>
          <w:p w14:paraId="49B0EF1D" w14:textId="77777777" w:rsidR="00955620" w:rsidRPr="00AC4D6F" w:rsidRDefault="00955620" w:rsidP="00F6016E">
            <w:pPr>
              <w:pStyle w:val="NoSpacing"/>
              <w:cnfStyle w:val="000000100000" w:firstRow="0" w:lastRow="0" w:firstColumn="0" w:lastColumn="0" w:oddVBand="0" w:evenVBand="0" w:oddHBand="1" w:evenHBand="0" w:firstRowFirstColumn="0" w:firstRowLastColumn="0" w:lastRowFirstColumn="0" w:lastRowLastColumn="0"/>
              <w:rPr>
                <w:b/>
              </w:rPr>
            </w:pPr>
            <w:r w:rsidRPr="00AC4D6F">
              <w:rPr>
                <w:b/>
              </w:rPr>
              <w:t>RelationshipToHoH3</w:t>
            </w:r>
          </w:p>
        </w:tc>
        <w:tc>
          <w:tcPr>
            <w:tcW w:w="4191" w:type="dxa"/>
          </w:tcPr>
          <w:p w14:paraId="5CEB6445" w14:textId="34811531" w:rsidR="00955620" w:rsidRPr="001D3118" w:rsidRDefault="00955620" w:rsidP="00F6016E">
            <w:pPr>
              <w:pStyle w:val="NoSpacing"/>
              <w:cnfStyle w:val="000000100000" w:firstRow="0" w:lastRow="0" w:firstColumn="0" w:lastColumn="0" w:oddVBand="0" w:evenVBand="0" w:oddHBand="1" w:evenHBand="0" w:firstRowFirstColumn="0" w:firstRowLastColumn="0" w:lastRowFirstColumn="0" w:lastRowLastColumn="0"/>
            </w:pPr>
            <w:r w:rsidRPr="009B5393">
              <w:t>Integer</w:t>
            </w:r>
          </w:p>
        </w:tc>
      </w:tr>
      <w:tr w:rsidR="00955620" w:rsidRPr="001D3118" w14:paraId="19409689" w14:textId="4D728F3F"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Pr>
          <w:p w14:paraId="4DCE46E5" w14:textId="77777777" w:rsidR="00955620" w:rsidRPr="001D3118" w:rsidRDefault="00955620" w:rsidP="00F6016E">
            <w:pPr>
              <w:pStyle w:val="NoSpacing"/>
            </w:pPr>
            <w:r w:rsidRPr="001D3118">
              <w:t>42</w:t>
            </w:r>
          </w:p>
        </w:tc>
        <w:tc>
          <w:tcPr>
            <w:tcW w:w="4474" w:type="dxa"/>
          </w:tcPr>
          <w:p w14:paraId="7D82AD55" w14:textId="77777777" w:rsidR="00955620" w:rsidRPr="00AC4D6F" w:rsidRDefault="00955620" w:rsidP="00F6016E">
            <w:pPr>
              <w:pStyle w:val="NoSpacing"/>
              <w:cnfStyle w:val="000000010000" w:firstRow="0" w:lastRow="0" w:firstColumn="0" w:lastColumn="0" w:oddVBand="0" w:evenVBand="0" w:oddHBand="0" w:evenHBand="1" w:firstRowFirstColumn="0" w:firstRowLastColumn="0" w:lastRowFirstColumn="0" w:lastRowLastColumn="0"/>
              <w:rPr>
                <w:b/>
              </w:rPr>
            </w:pPr>
            <w:r w:rsidRPr="00AC4D6F">
              <w:rPr>
                <w:b/>
              </w:rPr>
              <w:t>DisablingCond1</w:t>
            </w:r>
          </w:p>
        </w:tc>
        <w:tc>
          <w:tcPr>
            <w:tcW w:w="4191" w:type="dxa"/>
          </w:tcPr>
          <w:p w14:paraId="3EEE381B" w14:textId="5716BA83" w:rsidR="00955620" w:rsidRPr="001D3118" w:rsidRDefault="00955620" w:rsidP="00F6016E">
            <w:pPr>
              <w:pStyle w:val="NoSpacing"/>
              <w:cnfStyle w:val="000000010000" w:firstRow="0" w:lastRow="0" w:firstColumn="0" w:lastColumn="0" w:oddVBand="0" w:evenVBand="0" w:oddHBand="0" w:evenHBand="1" w:firstRowFirstColumn="0" w:firstRowLastColumn="0" w:lastRowFirstColumn="0" w:lastRowLastColumn="0"/>
            </w:pPr>
            <w:r w:rsidRPr="009B5393">
              <w:t>Integer</w:t>
            </w:r>
          </w:p>
        </w:tc>
      </w:tr>
      <w:tr w:rsidR="00955620" w:rsidRPr="001D3118" w14:paraId="7B0FDD1D" w14:textId="53EB43F1"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Pr>
          <w:p w14:paraId="5DDBB499" w14:textId="77777777" w:rsidR="00955620" w:rsidRPr="001D3118" w:rsidRDefault="00955620" w:rsidP="00F6016E">
            <w:pPr>
              <w:pStyle w:val="NoSpacing"/>
            </w:pPr>
            <w:r w:rsidRPr="001D3118">
              <w:t>43</w:t>
            </w:r>
          </w:p>
        </w:tc>
        <w:tc>
          <w:tcPr>
            <w:tcW w:w="4474" w:type="dxa"/>
          </w:tcPr>
          <w:p w14:paraId="50AC3F93" w14:textId="77777777" w:rsidR="00955620" w:rsidRPr="00AC4D6F" w:rsidRDefault="00955620" w:rsidP="00F6016E">
            <w:pPr>
              <w:pStyle w:val="NoSpacing"/>
              <w:cnfStyle w:val="000000100000" w:firstRow="0" w:lastRow="0" w:firstColumn="0" w:lastColumn="0" w:oddVBand="0" w:evenVBand="0" w:oddHBand="1" w:evenHBand="0" w:firstRowFirstColumn="0" w:firstRowLastColumn="0" w:lastRowFirstColumn="0" w:lastRowLastColumn="0"/>
              <w:rPr>
                <w:b/>
              </w:rPr>
            </w:pPr>
            <w:r w:rsidRPr="00AC4D6F">
              <w:rPr>
                <w:b/>
              </w:rPr>
              <w:t>DisablingCond3</w:t>
            </w:r>
          </w:p>
        </w:tc>
        <w:tc>
          <w:tcPr>
            <w:tcW w:w="4191" w:type="dxa"/>
          </w:tcPr>
          <w:p w14:paraId="039A501E" w14:textId="1DFE18E5" w:rsidR="00955620" w:rsidRPr="001D3118" w:rsidRDefault="00955620" w:rsidP="00F6016E">
            <w:pPr>
              <w:pStyle w:val="NoSpacing"/>
              <w:cnfStyle w:val="000000100000" w:firstRow="0" w:lastRow="0" w:firstColumn="0" w:lastColumn="0" w:oddVBand="0" w:evenVBand="0" w:oddHBand="1" w:evenHBand="0" w:firstRowFirstColumn="0" w:firstRowLastColumn="0" w:lastRowFirstColumn="0" w:lastRowLastColumn="0"/>
            </w:pPr>
            <w:r w:rsidRPr="009B5393">
              <w:t>Integer</w:t>
            </w:r>
          </w:p>
        </w:tc>
      </w:tr>
      <w:tr w:rsidR="00955620" w:rsidRPr="001D3118" w14:paraId="7CE443DE" w14:textId="52004106"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Pr>
          <w:p w14:paraId="2AA2A543" w14:textId="77777777" w:rsidR="00955620" w:rsidRPr="001D3118" w:rsidRDefault="00955620" w:rsidP="00F6016E">
            <w:pPr>
              <w:pStyle w:val="NoSpacing"/>
            </w:pPr>
            <w:r w:rsidRPr="001D3118">
              <w:t>44</w:t>
            </w:r>
          </w:p>
        </w:tc>
        <w:tc>
          <w:tcPr>
            <w:tcW w:w="4474" w:type="dxa"/>
          </w:tcPr>
          <w:p w14:paraId="3CAABB67" w14:textId="77777777" w:rsidR="00955620" w:rsidRPr="00AC4D6F" w:rsidRDefault="00955620" w:rsidP="00F6016E">
            <w:pPr>
              <w:pStyle w:val="NoSpacing"/>
              <w:cnfStyle w:val="000000010000" w:firstRow="0" w:lastRow="0" w:firstColumn="0" w:lastColumn="0" w:oddVBand="0" w:evenVBand="0" w:oddHBand="0" w:evenHBand="1" w:firstRowFirstColumn="0" w:firstRowLastColumn="0" w:lastRowFirstColumn="0" w:lastRowLastColumn="0"/>
              <w:rPr>
                <w:b/>
              </w:rPr>
            </w:pPr>
            <w:r w:rsidRPr="00AC4D6F">
              <w:rPr>
                <w:b/>
              </w:rPr>
              <w:t>LivingSituation1</w:t>
            </w:r>
          </w:p>
        </w:tc>
        <w:tc>
          <w:tcPr>
            <w:tcW w:w="4191" w:type="dxa"/>
          </w:tcPr>
          <w:p w14:paraId="6ECB70DF" w14:textId="380DD2D9" w:rsidR="00955620" w:rsidRPr="001D3118" w:rsidRDefault="00955620" w:rsidP="00F6016E">
            <w:pPr>
              <w:pStyle w:val="NoSpacing"/>
              <w:cnfStyle w:val="000000010000" w:firstRow="0" w:lastRow="0" w:firstColumn="0" w:lastColumn="0" w:oddVBand="0" w:evenVBand="0" w:oddHBand="0" w:evenHBand="1" w:firstRowFirstColumn="0" w:firstRowLastColumn="0" w:lastRowFirstColumn="0" w:lastRowLastColumn="0"/>
            </w:pPr>
            <w:r w:rsidRPr="009B5393">
              <w:t>Integer</w:t>
            </w:r>
          </w:p>
        </w:tc>
      </w:tr>
      <w:tr w:rsidR="00955620" w:rsidRPr="001D3118" w14:paraId="08335431" w14:textId="0DB61838"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Pr>
          <w:p w14:paraId="5C0C999A" w14:textId="77777777" w:rsidR="00955620" w:rsidRPr="001D3118" w:rsidRDefault="00955620" w:rsidP="00F6016E">
            <w:pPr>
              <w:pStyle w:val="NoSpacing"/>
            </w:pPr>
            <w:r w:rsidRPr="001D3118">
              <w:t>45</w:t>
            </w:r>
          </w:p>
        </w:tc>
        <w:tc>
          <w:tcPr>
            <w:tcW w:w="4474" w:type="dxa"/>
          </w:tcPr>
          <w:p w14:paraId="6A6D8FD2" w14:textId="77777777" w:rsidR="00955620" w:rsidRPr="00AC4D6F" w:rsidRDefault="00955620" w:rsidP="00F6016E">
            <w:pPr>
              <w:pStyle w:val="NoSpacing"/>
              <w:cnfStyle w:val="000000100000" w:firstRow="0" w:lastRow="0" w:firstColumn="0" w:lastColumn="0" w:oddVBand="0" w:evenVBand="0" w:oddHBand="1" w:evenHBand="0" w:firstRowFirstColumn="0" w:firstRowLastColumn="0" w:lastRowFirstColumn="0" w:lastRowLastColumn="0"/>
              <w:rPr>
                <w:b/>
              </w:rPr>
            </w:pPr>
            <w:r w:rsidRPr="00AC4D6F">
              <w:rPr>
                <w:b/>
              </w:rPr>
              <w:t>LivingSituation3</w:t>
            </w:r>
          </w:p>
        </w:tc>
        <w:tc>
          <w:tcPr>
            <w:tcW w:w="4191" w:type="dxa"/>
          </w:tcPr>
          <w:p w14:paraId="1DCBE3E7" w14:textId="055E9784" w:rsidR="00955620" w:rsidRPr="001D3118" w:rsidRDefault="00955620" w:rsidP="00F6016E">
            <w:pPr>
              <w:pStyle w:val="NoSpacing"/>
              <w:cnfStyle w:val="000000100000" w:firstRow="0" w:lastRow="0" w:firstColumn="0" w:lastColumn="0" w:oddVBand="0" w:evenVBand="0" w:oddHBand="1" w:evenHBand="0" w:firstRowFirstColumn="0" w:firstRowLastColumn="0" w:lastRowFirstColumn="0" w:lastRowLastColumn="0"/>
            </w:pPr>
            <w:r w:rsidRPr="009B5393">
              <w:t>Integer</w:t>
            </w:r>
          </w:p>
        </w:tc>
      </w:tr>
      <w:tr w:rsidR="00955620" w:rsidRPr="001D3118" w14:paraId="2A4D5601" w14:textId="31F2DA4E"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Pr>
          <w:p w14:paraId="34319AAB" w14:textId="77777777" w:rsidR="00955620" w:rsidRPr="001D3118" w:rsidRDefault="00955620" w:rsidP="00F6016E">
            <w:pPr>
              <w:pStyle w:val="NoSpacing"/>
            </w:pPr>
            <w:r w:rsidRPr="001D3118">
              <w:t>46</w:t>
            </w:r>
          </w:p>
        </w:tc>
        <w:tc>
          <w:tcPr>
            <w:tcW w:w="4474" w:type="dxa"/>
          </w:tcPr>
          <w:p w14:paraId="6E0754CE" w14:textId="77777777" w:rsidR="00955620" w:rsidRPr="00AC4D6F" w:rsidRDefault="00955620" w:rsidP="00F6016E">
            <w:pPr>
              <w:pStyle w:val="NoSpacing"/>
              <w:cnfStyle w:val="000000010000" w:firstRow="0" w:lastRow="0" w:firstColumn="0" w:lastColumn="0" w:oddVBand="0" w:evenVBand="0" w:oddHBand="0" w:evenHBand="1" w:firstRowFirstColumn="0" w:firstRowLastColumn="0" w:lastRowFirstColumn="0" w:lastRowLastColumn="0"/>
              <w:rPr>
                <w:b/>
              </w:rPr>
            </w:pPr>
            <w:r w:rsidRPr="00AC4D6F">
              <w:rPr>
                <w:b/>
              </w:rPr>
              <w:t>LengthOfStay1</w:t>
            </w:r>
          </w:p>
        </w:tc>
        <w:tc>
          <w:tcPr>
            <w:tcW w:w="4191" w:type="dxa"/>
          </w:tcPr>
          <w:p w14:paraId="4CAD9D74" w14:textId="18E75DC6" w:rsidR="00955620" w:rsidRPr="001D3118" w:rsidRDefault="00955620" w:rsidP="00F6016E">
            <w:pPr>
              <w:pStyle w:val="NoSpacing"/>
              <w:cnfStyle w:val="000000010000" w:firstRow="0" w:lastRow="0" w:firstColumn="0" w:lastColumn="0" w:oddVBand="0" w:evenVBand="0" w:oddHBand="0" w:evenHBand="1" w:firstRowFirstColumn="0" w:firstRowLastColumn="0" w:lastRowFirstColumn="0" w:lastRowLastColumn="0"/>
            </w:pPr>
            <w:r w:rsidRPr="009B5393">
              <w:t>Integer</w:t>
            </w:r>
          </w:p>
        </w:tc>
      </w:tr>
      <w:tr w:rsidR="00955620" w:rsidRPr="001D3118" w14:paraId="68B5E167" w14:textId="3B7E510B"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Pr>
          <w:p w14:paraId="73E91EE1" w14:textId="77777777" w:rsidR="00955620" w:rsidRPr="001D3118" w:rsidRDefault="00955620" w:rsidP="00F6016E">
            <w:pPr>
              <w:pStyle w:val="NoSpacing"/>
            </w:pPr>
            <w:r w:rsidRPr="001D3118">
              <w:t>47</w:t>
            </w:r>
          </w:p>
        </w:tc>
        <w:tc>
          <w:tcPr>
            <w:tcW w:w="4474" w:type="dxa"/>
          </w:tcPr>
          <w:p w14:paraId="5152989F" w14:textId="77777777" w:rsidR="00955620" w:rsidRPr="00AC4D6F" w:rsidRDefault="00955620" w:rsidP="00F6016E">
            <w:pPr>
              <w:pStyle w:val="NoSpacing"/>
              <w:cnfStyle w:val="000000100000" w:firstRow="0" w:lastRow="0" w:firstColumn="0" w:lastColumn="0" w:oddVBand="0" w:evenVBand="0" w:oddHBand="1" w:evenHBand="0" w:firstRowFirstColumn="0" w:firstRowLastColumn="0" w:lastRowFirstColumn="0" w:lastRowLastColumn="0"/>
              <w:rPr>
                <w:b/>
              </w:rPr>
            </w:pPr>
            <w:r w:rsidRPr="00AC4D6F">
              <w:rPr>
                <w:b/>
              </w:rPr>
              <w:t>LengthOfStay3</w:t>
            </w:r>
          </w:p>
        </w:tc>
        <w:tc>
          <w:tcPr>
            <w:tcW w:w="4191" w:type="dxa"/>
          </w:tcPr>
          <w:p w14:paraId="77F7EE08" w14:textId="7F053EF5" w:rsidR="00955620" w:rsidRPr="001D3118" w:rsidRDefault="00955620" w:rsidP="00F6016E">
            <w:pPr>
              <w:pStyle w:val="NoSpacing"/>
              <w:cnfStyle w:val="000000100000" w:firstRow="0" w:lastRow="0" w:firstColumn="0" w:lastColumn="0" w:oddVBand="0" w:evenVBand="0" w:oddHBand="1" w:evenHBand="0" w:firstRowFirstColumn="0" w:firstRowLastColumn="0" w:lastRowFirstColumn="0" w:lastRowLastColumn="0"/>
            </w:pPr>
            <w:r w:rsidRPr="009B5393">
              <w:t>Integer</w:t>
            </w:r>
          </w:p>
        </w:tc>
      </w:tr>
      <w:tr w:rsidR="00955620" w:rsidRPr="001D3118" w14:paraId="3A577C41" w14:textId="7D739D57"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Pr>
          <w:p w14:paraId="24951DDD" w14:textId="77777777" w:rsidR="00955620" w:rsidRPr="001D3118" w:rsidRDefault="00955620" w:rsidP="00F6016E">
            <w:pPr>
              <w:pStyle w:val="NoSpacing"/>
            </w:pPr>
            <w:r w:rsidRPr="001D3118">
              <w:t>48</w:t>
            </w:r>
          </w:p>
        </w:tc>
        <w:tc>
          <w:tcPr>
            <w:tcW w:w="4474" w:type="dxa"/>
          </w:tcPr>
          <w:p w14:paraId="07A75AEA" w14:textId="77777777" w:rsidR="00955620" w:rsidRPr="00AC4D6F" w:rsidRDefault="00955620" w:rsidP="00F6016E">
            <w:pPr>
              <w:pStyle w:val="NoSpacing"/>
              <w:cnfStyle w:val="000000010000" w:firstRow="0" w:lastRow="0" w:firstColumn="0" w:lastColumn="0" w:oddVBand="0" w:evenVBand="0" w:oddHBand="0" w:evenHBand="1" w:firstRowFirstColumn="0" w:firstRowLastColumn="0" w:lastRowFirstColumn="0" w:lastRowLastColumn="0"/>
              <w:rPr>
                <w:b/>
              </w:rPr>
            </w:pPr>
            <w:r w:rsidRPr="00AC4D6F">
              <w:rPr>
                <w:b/>
              </w:rPr>
              <w:t>HomelessDate1</w:t>
            </w:r>
          </w:p>
        </w:tc>
        <w:tc>
          <w:tcPr>
            <w:tcW w:w="4191" w:type="dxa"/>
          </w:tcPr>
          <w:p w14:paraId="57681D4C" w14:textId="074D2888" w:rsidR="00955620" w:rsidRPr="001D3118" w:rsidRDefault="00955620" w:rsidP="00F6016E">
            <w:pPr>
              <w:pStyle w:val="NoSpacing"/>
              <w:cnfStyle w:val="000000010000" w:firstRow="0" w:lastRow="0" w:firstColumn="0" w:lastColumn="0" w:oddVBand="0" w:evenVBand="0" w:oddHBand="0" w:evenHBand="1" w:firstRowFirstColumn="0" w:firstRowLastColumn="0" w:lastRowFirstColumn="0" w:lastRowLastColumn="0"/>
            </w:pPr>
            <w:r w:rsidRPr="009B5393">
              <w:t>Integer</w:t>
            </w:r>
          </w:p>
        </w:tc>
      </w:tr>
      <w:tr w:rsidR="00955620" w:rsidRPr="001D3118" w14:paraId="449B8BA3" w14:textId="5038CED7"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Pr>
          <w:p w14:paraId="49469AC3" w14:textId="77777777" w:rsidR="00955620" w:rsidRPr="001D3118" w:rsidRDefault="00955620" w:rsidP="00F6016E">
            <w:pPr>
              <w:pStyle w:val="NoSpacing"/>
            </w:pPr>
            <w:r w:rsidRPr="001D3118">
              <w:t>49</w:t>
            </w:r>
          </w:p>
        </w:tc>
        <w:tc>
          <w:tcPr>
            <w:tcW w:w="4474" w:type="dxa"/>
          </w:tcPr>
          <w:p w14:paraId="34ABF9D1" w14:textId="77777777" w:rsidR="00955620" w:rsidRPr="00AC4D6F" w:rsidRDefault="00955620" w:rsidP="00F6016E">
            <w:pPr>
              <w:pStyle w:val="NoSpacing"/>
              <w:cnfStyle w:val="000000100000" w:firstRow="0" w:lastRow="0" w:firstColumn="0" w:lastColumn="0" w:oddVBand="0" w:evenVBand="0" w:oddHBand="1" w:evenHBand="0" w:firstRowFirstColumn="0" w:firstRowLastColumn="0" w:lastRowFirstColumn="0" w:lastRowLastColumn="0"/>
              <w:rPr>
                <w:b/>
              </w:rPr>
            </w:pPr>
            <w:r w:rsidRPr="00AC4D6F">
              <w:rPr>
                <w:b/>
              </w:rPr>
              <w:t>HomelessDate3</w:t>
            </w:r>
          </w:p>
        </w:tc>
        <w:tc>
          <w:tcPr>
            <w:tcW w:w="4191" w:type="dxa"/>
          </w:tcPr>
          <w:p w14:paraId="2E63ECF7" w14:textId="36188FB2" w:rsidR="00955620" w:rsidRPr="001D3118" w:rsidRDefault="00955620" w:rsidP="00F6016E">
            <w:pPr>
              <w:pStyle w:val="NoSpacing"/>
              <w:cnfStyle w:val="000000100000" w:firstRow="0" w:lastRow="0" w:firstColumn="0" w:lastColumn="0" w:oddVBand="0" w:evenVBand="0" w:oddHBand="1" w:evenHBand="0" w:firstRowFirstColumn="0" w:firstRowLastColumn="0" w:lastRowFirstColumn="0" w:lastRowLastColumn="0"/>
            </w:pPr>
            <w:r w:rsidRPr="009B5393">
              <w:t>Integer</w:t>
            </w:r>
          </w:p>
        </w:tc>
      </w:tr>
      <w:tr w:rsidR="00955620" w:rsidRPr="001D3118" w14:paraId="524C263F" w14:textId="4A8697EC"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Pr>
          <w:p w14:paraId="1E48B559" w14:textId="77777777" w:rsidR="00955620" w:rsidRPr="001D3118" w:rsidRDefault="00955620" w:rsidP="00F6016E">
            <w:pPr>
              <w:pStyle w:val="NoSpacing"/>
            </w:pPr>
            <w:r w:rsidRPr="001D3118">
              <w:t>50</w:t>
            </w:r>
          </w:p>
        </w:tc>
        <w:tc>
          <w:tcPr>
            <w:tcW w:w="4474" w:type="dxa"/>
          </w:tcPr>
          <w:p w14:paraId="6661D598" w14:textId="77777777" w:rsidR="00955620" w:rsidRPr="00AC4D6F" w:rsidRDefault="00955620" w:rsidP="00F6016E">
            <w:pPr>
              <w:pStyle w:val="NoSpacing"/>
              <w:cnfStyle w:val="000000010000" w:firstRow="0" w:lastRow="0" w:firstColumn="0" w:lastColumn="0" w:oddVBand="0" w:evenVBand="0" w:oddHBand="0" w:evenHBand="1" w:firstRowFirstColumn="0" w:firstRowLastColumn="0" w:lastRowFirstColumn="0" w:lastRowLastColumn="0"/>
              <w:rPr>
                <w:b/>
              </w:rPr>
            </w:pPr>
            <w:r w:rsidRPr="00AC4D6F">
              <w:rPr>
                <w:b/>
              </w:rPr>
              <w:t>TimesHomeless1</w:t>
            </w:r>
          </w:p>
        </w:tc>
        <w:tc>
          <w:tcPr>
            <w:tcW w:w="4191" w:type="dxa"/>
          </w:tcPr>
          <w:p w14:paraId="287F0A8F" w14:textId="674D7288" w:rsidR="00955620" w:rsidRPr="001D3118" w:rsidRDefault="00955620" w:rsidP="00F6016E">
            <w:pPr>
              <w:pStyle w:val="NoSpacing"/>
              <w:cnfStyle w:val="000000010000" w:firstRow="0" w:lastRow="0" w:firstColumn="0" w:lastColumn="0" w:oddVBand="0" w:evenVBand="0" w:oddHBand="0" w:evenHBand="1" w:firstRowFirstColumn="0" w:firstRowLastColumn="0" w:lastRowFirstColumn="0" w:lastRowLastColumn="0"/>
            </w:pPr>
            <w:r w:rsidRPr="009B5393">
              <w:t>Integer</w:t>
            </w:r>
          </w:p>
        </w:tc>
      </w:tr>
      <w:tr w:rsidR="00955620" w:rsidRPr="001D3118" w14:paraId="729D4FD4" w14:textId="2CC4D0EA"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Pr>
          <w:p w14:paraId="4E642CA8" w14:textId="77777777" w:rsidR="00955620" w:rsidRPr="001D3118" w:rsidRDefault="00955620" w:rsidP="00F6016E">
            <w:pPr>
              <w:pStyle w:val="NoSpacing"/>
            </w:pPr>
            <w:r w:rsidRPr="001D3118">
              <w:t>51</w:t>
            </w:r>
          </w:p>
        </w:tc>
        <w:tc>
          <w:tcPr>
            <w:tcW w:w="4474" w:type="dxa"/>
          </w:tcPr>
          <w:p w14:paraId="741206D7" w14:textId="77777777" w:rsidR="00955620" w:rsidRPr="00AC4D6F" w:rsidRDefault="00955620" w:rsidP="00F6016E">
            <w:pPr>
              <w:pStyle w:val="NoSpacing"/>
              <w:cnfStyle w:val="000000100000" w:firstRow="0" w:lastRow="0" w:firstColumn="0" w:lastColumn="0" w:oddVBand="0" w:evenVBand="0" w:oddHBand="1" w:evenHBand="0" w:firstRowFirstColumn="0" w:firstRowLastColumn="0" w:lastRowFirstColumn="0" w:lastRowLastColumn="0"/>
              <w:rPr>
                <w:b/>
              </w:rPr>
            </w:pPr>
            <w:r w:rsidRPr="00AC4D6F">
              <w:rPr>
                <w:b/>
              </w:rPr>
              <w:t>TimesHomeless3</w:t>
            </w:r>
          </w:p>
        </w:tc>
        <w:tc>
          <w:tcPr>
            <w:tcW w:w="4191" w:type="dxa"/>
          </w:tcPr>
          <w:p w14:paraId="158F66FE" w14:textId="212FC791" w:rsidR="00955620" w:rsidRPr="001D3118" w:rsidRDefault="00955620" w:rsidP="00F6016E">
            <w:pPr>
              <w:pStyle w:val="NoSpacing"/>
              <w:cnfStyle w:val="000000100000" w:firstRow="0" w:lastRow="0" w:firstColumn="0" w:lastColumn="0" w:oddVBand="0" w:evenVBand="0" w:oddHBand="1" w:evenHBand="0" w:firstRowFirstColumn="0" w:firstRowLastColumn="0" w:lastRowFirstColumn="0" w:lastRowLastColumn="0"/>
            </w:pPr>
            <w:r w:rsidRPr="009B5393">
              <w:t>Integer</w:t>
            </w:r>
          </w:p>
        </w:tc>
      </w:tr>
      <w:tr w:rsidR="00955620" w:rsidRPr="001D3118" w14:paraId="23264014" w14:textId="396EEAC7"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Pr>
          <w:p w14:paraId="180C5D3F" w14:textId="77777777" w:rsidR="00955620" w:rsidRPr="001D3118" w:rsidRDefault="00955620" w:rsidP="00F6016E">
            <w:pPr>
              <w:pStyle w:val="NoSpacing"/>
            </w:pPr>
            <w:r w:rsidRPr="001D3118">
              <w:t>52</w:t>
            </w:r>
          </w:p>
        </w:tc>
        <w:tc>
          <w:tcPr>
            <w:tcW w:w="4474" w:type="dxa"/>
          </w:tcPr>
          <w:p w14:paraId="2D61FCA6" w14:textId="77777777" w:rsidR="00955620" w:rsidRPr="00AC4D6F" w:rsidRDefault="00955620" w:rsidP="00F6016E">
            <w:pPr>
              <w:pStyle w:val="NoSpacing"/>
              <w:cnfStyle w:val="000000010000" w:firstRow="0" w:lastRow="0" w:firstColumn="0" w:lastColumn="0" w:oddVBand="0" w:evenVBand="0" w:oddHBand="0" w:evenHBand="1" w:firstRowFirstColumn="0" w:firstRowLastColumn="0" w:lastRowFirstColumn="0" w:lastRowLastColumn="0"/>
              <w:rPr>
                <w:b/>
              </w:rPr>
            </w:pPr>
            <w:r w:rsidRPr="00AC4D6F">
              <w:rPr>
                <w:b/>
              </w:rPr>
              <w:t>MonthsHomeless1</w:t>
            </w:r>
          </w:p>
        </w:tc>
        <w:tc>
          <w:tcPr>
            <w:tcW w:w="4191" w:type="dxa"/>
          </w:tcPr>
          <w:p w14:paraId="6F319939" w14:textId="4107B854" w:rsidR="00955620" w:rsidRPr="001D3118" w:rsidRDefault="00955620" w:rsidP="00F6016E">
            <w:pPr>
              <w:pStyle w:val="NoSpacing"/>
              <w:cnfStyle w:val="000000010000" w:firstRow="0" w:lastRow="0" w:firstColumn="0" w:lastColumn="0" w:oddVBand="0" w:evenVBand="0" w:oddHBand="0" w:evenHBand="1" w:firstRowFirstColumn="0" w:firstRowLastColumn="0" w:lastRowFirstColumn="0" w:lastRowLastColumn="0"/>
            </w:pPr>
            <w:r w:rsidRPr="009B5393">
              <w:t>Integer</w:t>
            </w:r>
          </w:p>
        </w:tc>
      </w:tr>
      <w:tr w:rsidR="00955620" w:rsidRPr="001D3118" w14:paraId="6E1321E5" w14:textId="5CD0241B"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Pr>
          <w:p w14:paraId="0D74F598" w14:textId="77777777" w:rsidR="00955620" w:rsidRPr="001D3118" w:rsidRDefault="00955620" w:rsidP="00F6016E">
            <w:pPr>
              <w:pStyle w:val="NoSpacing"/>
            </w:pPr>
            <w:r w:rsidRPr="001D3118">
              <w:t>53</w:t>
            </w:r>
          </w:p>
        </w:tc>
        <w:tc>
          <w:tcPr>
            <w:tcW w:w="4474" w:type="dxa"/>
          </w:tcPr>
          <w:p w14:paraId="5AFE6FC8" w14:textId="77777777" w:rsidR="00955620" w:rsidRPr="00AC4D6F" w:rsidRDefault="00955620" w:rsidP="00F6016E">
            <w:pPr>
              <w:pStyle w:val="NoSpacing"/>
              <w:cnfStyle w:val="000000100000" w:firstRow="0" w:lastRow="0" w:firstColumn="0" w:lastColumn="0" w:oddVBand="0" w:evenVBand="0" w:oddHBand="1" w:evenHBand="0" w:firstRowFirstColumn="0" w:firstRowLastColumn="0" w:lastRowFirstColumn="0" w:lastRowLastColumn="0"/>
              <w:rPr>
                <w:b/>
              </w:rPr>
            </w:pPr>
            <w:r w:rsidRPr="00AC4D6F">
              <w:rPr>
                <w:b/>
              </w:rPr>
              <w:t>MonthsHomeless3</w:t>
            </w:r>
          </w:p>
        </w:tc>
        <w:tc>
          <w:tcPr>
            <w:tcW w:w="4191" w:type="dxa"/>
          </w:tcPr>
          <w:p w14:paraId="3805F826" w14:textId="60374043" w:rsidR="00955620" w:rsidRPr="001D3118" w:rsidRDefault="00955620" w:rsidP="00F6016E">
            <w:pPr>
              <w:pStyle w:val="NoSpacing"/>
              <w:cnfStyle w:val="000000100000" w:firstRow="0" w:lastRow="0" w:firstColumn="0" w:lastColumn="0" w:oddVBand="0" w:evenVBand="0" w:oddHBand="1" w:evenHBand="0" w:firstRowFirstColumn="0" w:firstRowLastColumn="0" w:lastRowFirstColumn="0" w:lastRowLastColumn="0"/>
            </w:pPr>
            <w:r w:rsidRPr="009B5393">
              <w:t>Integer</w:t>
            </w:r>
          </w:p>
        </w:tc>
      </w:tr>
      <w:tr w:rsidR="00955620" w:rsidRPr="001D3118" w14:paraId="2F3BE52A" w14:textId="580DA990"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Pr>
          <w:p w14:paraId="6F085103" w14:textId="77777777" w:rsidR="00955620" w:rsidRPr="001D3118" w:rsidRDefault="00955620" w:rsidP="00F6016E">
            <w:pPr>
              <w:pStyle w:val="NoSpacing"/>
            </w:pPr>
            <w:r w:rsidRPr="001D3118">
              <w:t>54</w:t>
            </w:r>
          </w:p>
        </w:tc>
        <w:tc>
          <w:tcPr>
            <w:tcW w:w="4474" w:type="dxa"/>
          </w:tcPr>
          <w:p w14:paraId="2D18E5FD" w14:textId="77777777" w:rsidR="00955620" w:rsidRPr="00AC4D6F" w:rsidRDefault="00955620" w:rsidP="00F6016E">
            <w:pPr>
              <w:pStyle w:val="NoSpacing"/>
              <w:cnfStyle w:val="000000010000" w:firstRow="0" w:lastRow="0" w:firstColumn="0" w:lastColumn="0" w:oddVBand="0" w:evenVBand="0" w:oddHBand="0" w:evenHBand="1" w:firstRowFirstColumn="0" w:firstRowLastColumn="0" w:lastRowFirstColumn="0" w:lastRowLastColumn="0"/>
              <w:rPr>
                <w:b/>
              </w:rPr>
            </w:pPr>
            <w:r w:rsidRPr="00AC4D6F">
              <w:rPr>
                <w:b/>
              </w:rPr>
              <w:t>DV1</w:t>
            </w:r>
          </w:p>
        </w:tc>
        <w:tc>
          <w:tcPr>
            <w:tcW w:w="4191" w:type="dxa"/>
          </w:tcPr>
          <w:p w14:paraId="1F2ED866" w14:textId="42A92AB3" w:rsidR="00955620" w:rsidRPr="001D3118" w:rsidRDefault="00955620" w:rsidP="00F6016E">
            <w:pPr>
              <w:pStyle w:val="NoSpacing"/>
              <w:cnfStyle w:val="000000010000" w:firstRow="0" w:lastRow="0" w:firstColumn="0" w:lastColumn="0" w:oddVBand="0" w:evenVBand="0" w:oddHBand="0" w:evenHBand="1" w:firstRowFirstColumn="0" w:firstRowLastColumn="0" w:lastRowFirstColumn="0" w:lastRowLastColumn="0"/>
            </w:pPr>
            <w:r w:rsidRPr="009B5393">
              <w:t>Integer</w:t>
            </w:r>
          </w:p>
        </w:tc>
      </w:tr>
      <w:tr w:rsidR="00955620" w:rsidRPr="001D3118" w14:paraId="25CDD92D" w14:textId="633087C9"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Pr>
          <w:p w14:paraId="27D35653" w14:textId="77777777" w:rsidR="00955620" w:rsidRPr="001D3118" w:rsidRDefault="00955620" w:rsidP="00F6016E">
            <w:pPr>
              <w:pStyle w:val="NoSpacing"/>
            </w:pPr>
            <w:r w:rsidRPr="001D3118">
              <w:t>55</w:t>
            </w:r>
          </w:p>
        </w:tc>
        <w:tc>
          <w:tcPr>
            <w:tcW w:w="4474" w:type="dxa"/>
          </w:tcPr>
          <w:p w14:paraId="71A36E5D" w14:textId="77777777" w:rsidR="00955620" w:rsidRPr="00AC4D6F" w:rsidRDefault="00955620" w:rsidP="00F6016E">
            <w:pPr>
              <w:pStyle w:val="NoSpacing"/>
              <w:cnfStyle w:val="000000100000" w:firstRow="0" w:lastRow="0" w:firstColumn="0" w:lastColumn="0" w:oddVBand="0" w:evenVBand="0" w:oddHBand="1" w:evenHBand="0" w:firstRowFirstColumn="0" w:firstRowLastColumn="0" w:lastRowFirstColumn="0" w:lastRowLastColumn="0"/>
              <w:rPr>
                <w:b/>
              </w:rPr>
            </w:pPr>
            <w:r w:rsidRPr="00AC4D6F">
              <w:rPr>
                <w:b/>
              </w:rPr>
              <w:t>DV3</w:t>
            </w:r>
          </w:p>
        </w:tc>
        <w:tc>
          <w:tcPr>
            <w:tcW w:w="4191" w:type="dxa"/>
          </w:tcPr>
          <w:p w14:paraId="57D615D7" w14:textId="6ED7DF21" w:rsidR="00955620" w:rsidRPr="001D3118" w:rsidRDefault="00955620" w:rsidP="00F6016E">
            <w:pPr>
              <w:pStyle w:val="NoSpacing"/>
              <w:cnfStyle w:val="000000100000" w:firstRow="0" w:lastRow="0" w:firstColumn="0" w:lastColumn="0" w:oddVBand="0" w:evenVBand="0" w:oddHBand="1" w:evenHBand="0" w:firstRowFirstColumn="0" w:firstRowLastColumn="0" w:lastRowFirstColumn="0" w:lastRowLastColumn="0"/>
            </w:pPr>
            <w:r w:rsidRPr="009B5393">
              <w:t>Integer</w:t>
            </w:r>
          </w:p>
        </w:tc>
      </w:tr>
      <w:tr w:rsidR="00955620" w:rsidRPr="001D3118" w14:paraId="266DCEDF" w14:textId="4B10C18E"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Pr>
          <w:p w14:paraId="651162B2" w14:textId="77777777" w:rsidR="00955620" w:rsidRPr="001D3118" w:rsidRDefault="00955620" w:rsidP="00F6016E">
            <w:pPr>
              <w:pStyle w:val="NoSpacing"/>
            </w:pPr>
            <w:r w:rsidRPr="001D3118">
              <w:t>56</w:t>
            </w:r>
          </w:p>
        </w:tc>
        <w:tc>
          <w:tcPr>
            <w:tcW w:w="4474" w:type="dxa"/>
          </w:tcPr>
          <w:p w14:paraId="67042E37" w14:textId="77777777" w:rsidR="00955620" w:rsidRPr="00AC4D6F" w:rsidRDefault="00955620" w:rsidP="00F6016E">
            <w:pPr>
              <w:pStyle w:val="NoSpacing"/>
              <w:cnfStyle w:val="000000010000" w:firstRow="0" w:lastRow="0" w:firstColumn="0" w:lastColumn="0" w:oddVBand="0" w:evenVBand="0" w:oddHBand="0" w:evenHBand="1" w:firstRowFirstColumn="0" w:firstRowLastColumn="0" w:lastRowFirstColumn="0" w:lastRowLastColumn="0"/>
              <w:rPr>
                <w:b/>
              </w:rPr>
            </w:pPr>
            <w:r w:rsidRPr="00AC4D6F">
              <w:rPr>
                <w:b/>
              </w:rPr>
              <w:t>Destination1</w:t>
            </w:r>
          </w:p>
        </w:tc>
        <w:tc>
          <w:tcPr>
            <w:tcW w:w="4191" w:type="dxa"/>
          </w:tcPr>
          <w:p w14:paraId="5CDE465E" w14:textId="6A97E77A" w:rsidR="00955620" w:rsidRPr="001D3118" w:rsidRDefault="00955620" w:rsidP="00F6016E">
            <w:pPr>
              <w:pStyle w:val="NoSpacing"/>
              <w:cnfStyle w:val="000000010000" w:firstRow="0" w:lastRow="0" w:firstColumn="0" w:lastColumn="0" w:oddVBand="0" w:evenVBand="0" w:oddHBand="0" w:evenHBand="1" w:firstRowFirstColumn="0" w:firstRowLastColumn="0" w:lastRowFirstColumn="0" w:lastRowLastColumn="0"/>
            </w:pPr>
            <w:r w:rsidRPr="009B5393">
              <w:t>Integer</w:t>
            </w:r>
          </w:p>
        </w:tc>
      </w:tr>
      <w:tr w:rsidR="00955620" w:rsidRPr="001D3118" w14:paraId="0960B38B" w14:textId="563E5F8F"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Pr>
          <w:p w14:paraId="5DA60126" w14:textId="77777777" w:rsidR="00955620" w:rsidRPr="001D3118" w:rsidRDefault="00955620" w:rsidP="00F6016E">
            <w:pPr>
              <w:pStyle w:val="NoSpacing"/>
            </w:pPr>
            <w:r w:rsidRPr="001D3118">
              <w:t>57</w:t>
            </w:r>
          </w:p>
        </w:tc>
        <w:tc>
          <w:tcPr>
            <w:tcW w:w="4474" w:type="dxa"/>
          </w:tcPr>
          <w:p w14:paraId="4486FB3A" w14:textId="77777777" w:rsidR="00955620" w:rsidRPr="00AC4D6F" w:rsidRDefault="00955620" w:rsidP="00F6016E">
            <w:pPr>
              <w:pStyle w:val="NoSpacing"/>
              <w:cnfStyle w:val="000000100000" w:firstRow="0" w:lastRow="0" w:firstColumn="0" w:lastColumn="0" w:oddVBand="0" w:evenVBand="0" w:oddHBand="1" w:evenHBand="0" w:firstRowFirstColumn="0" w:firstRowLastColumn="0" w:lastRowFirstColumn="0" w:lastRowLastColumn="0"/>
              <w:rPr>
                <w:b/>
              </w:rPr>
            </w:pPr>
            <w:r w:rsidRPr="00AC4D6F">
              <w:rPr>
                <w:b/>
              </w:rPr>
              <w:t>Destination3</w:t>
            </w:r>
          </w:p>
        </w:tc>
        <w:tc>
          <w:tcPr>
            <w:tcW w:w="4191" w:type="dxa"/>
          </w:tcPr>
          <w:p w14:paraId="31E4E1DE" w14:textId="60982223" w:rsidR="00955620" w:rsidRPr="001D3118" w:rsidRDefault="00955620" w:rsidP="00F6016E">
            <w:pPr>
              <w:pStyle w:val="NoSpacing"/>
              <w:cnfStyle w:val="000000100000" w:firstRow="0" w:lastRow="0" w:firstColumn="0" w:lastColumn="0" w:oddVBand="0" w:evenVBand="0" w:oddHBand="1" w:evenHBand="0" w:firstRowFirstColumn="0" w:firstRowLastColumn="0" w:lastRowFirstColumn="0" w:lastRowLastColumn="0"/>
            </w:pPr>
            <w:r w:rsidRPr="009B5393">
              <w:t>Integer</w:t>
            </w:r>
          </w:p>
        </w:tc>
      </w:tr>
      <w:tr w:rsidR="00955620" w:rsidRPr="001D3118" w14:paraId="250343EB" w14:textId="34B9D139"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Pr>
          <w:p w14:paraId="5DD49C4F" w14:textId="77777777" w:rsidR="00955620" w:rsidRPr="001D3118" w:rsidRDefault="00955620" w:rsidP="00F6016E">
            <w:pPr>
              <w:pStyle w:val="NoSpacing"/>
            </w:pPr>
            <w:r w:rsidRPr="001D3118">
              <w:t>58</w:t>
            </w:r>
          </w:p>
        </w:tc>
        <w:tc>
          <w:tcPr>
            <w:tcW w:w="4474" w:type="dxa"/>
          </w:tcPr>
          <w:p w14:paraId="407D611C" w14:textId="77777777" w:rsidR="00955620" w:rsidRPr="00AC4D6F" w:rsidRDefault="00955620" w:rsidP="00F6016E">
            <w:pPr>
              <w:pStyle w:val="NoSpacing"/>
              <w:cnfStyle w:val="000000010000" w:firstRow="0" w:lastRow="0" w:firstColumn="0" w:lastColumn="0" w:oddVBand="0" w:evenVBand="0" w:oddHBand="0" w:evenHBand="1" w:firstRowFirstColumn="0" w:firstRowLastColumn="0" w:lastRowFirstColumn="0" w:lastRowLastColumn="0"/>
              <w:rPr>
                <w:b/>
              </w:rPr>
            </w:pPr>
            <w:r w:rsidRPr="00AC4D6F">
              <w:rPr>
                <w:b/>
              </w:rPr>
              <w:t>NotOneHoH1</w:t>
            </w:r>
          </w:p>
        </w:tc>
        <w:tc>
          <w:tcPr>
            <w:tcW w:w="4191" w:type="dxa"/>
          </w:tcPr>
          <w:p w14:paraId="579C4DCC" w14:textId="47628B5B" w:rsidR="00955620" w:rsidRPr="001D3118" w:rsidRDefault="00955620" w:rsidP="00F6016E">
            <w:pPr>
              <w:pStyle w:val="NoSpacing"/>
              <w:cnfStyle w:val="000000010000" w:firstRow="0" w:lastRow="0" w:firstColumn="0" w:lastColumn="0" w:oddVBand="0" w:evenVBand="0" w:oddHBand="0" w:evenHBand="1" w:firstRowFirstColumn="0" w:firstRowLastColumn="0" w:lastRowFirstColumn="0" w:lastRowLastColumn="0"/>
            </w:pPr>
            <w:r w:rsidRPr="009B5393">
              <w:t>Integer</w:t>
            </w:r>
          </w:p>
        </w:tc>
      </w:tr>
      <w:tr w:rsidR="00955620" w:rsidRPr="001D3118" w14:paraId="117BB2E0" w14:textId="22618000"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Pr>
          <w:p w14:paraId="0951528F" w14:textId="77777777" w:rsidR="00955620" w:rsidRPr="001D3118" w:rsidRDefault="00955620" w:rsidP="00F6016E">
            <w:pPr>
              <w:pStyle w:val="NoSpacing"/>
            </w:pPr>
            <w:r w:rsidRPr="001D3118">
              <w:t>59</w:t>
            </w:r>
          </w:p>
        </w:tc>
        <w:tc>
          <w:tcPr>
            <w:tcW w:w="4474" w:type="dxa"/>
          </w:tcPr>
          <w:p w14:paraId="0FD8F6AB" w14:textId="77777777" w:rsidR="00955620" w:rsidRPr="00AC4D6F" w:rsidRDefault="00955620" w:rsidP="00F6016E">
            <w:pPr>
              <w:pStyle w:val="NoSpacing"/>
              <w:cnfStyle w:val="000000100000" w:firstRow="0" w:lastRow="0" w:firstColumn="0" w:lastColumn="0" w:oddVBand="0" w:evenVBand="0" w:oddHBand="1" w:evenHBand="0" w:firstRowFirstColumn="0" w:firstRowLastColumn="0" w:lastRowFirstColumn="0" w:lastRowLastColumn="0"/>
              <w:rPr>
                <w:b/>
              </w:rPr>
            </w:pPr>
            <w:r w:rsidRPr="00AC4D6F">
              <w:rPr>
                <w:b/>
              </w:rPr>
              <w:t>NotOneHoH3</w:t>
            </w:r>
          </w:p>
        </w:tc>
        <w:tc>
          <w:tcPr>
            <w:tcW w:w="4191" w:type="dxa"/>
          </w:tcPr>
          <w:p w14:paraId="11784144" w14:textId="2A88F874" w:rsidR="00955620" w:rsidRPr="001D3118" w:rsidRDefault="00955620" w:rsidP="00F6016E">
            <w:pPr>
              <w:pStyle w:val="NoSpacing"/>
              <w:cnfStyle w:val="000000100000" w:firstRow="0" w:lastRow="0" w:firstColumn="0" w:lastColumn="0" w:oddVBand="0" w:evenVBand="0" w:oddHBand="1" w:evenHBand="0" w:firstRowFirstColumn="0" w:firstRowLastColumn="0" w:lastRowFirstColumn="0" w:lastRowLastColumn="0"/>
            </w:pPr>
            <w:r w:rsidRPr="009B5393">
              <w:t>Integer</w:t>
            </w:r>
          </w:p>
        </w:tc>
      </w:tr>
      <w:tr w:rsidR="00955620" w:rsidRPr="001D3118" w14:paraId="15838F0A" w14:textId="4D6C8932"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Pr>
          <w:p w14:paraId="5189EA0E" w14:textId="77777777" w:rsidR="00955620" w:rsidRPr="001D3118" w:rsidRDefault="00955620" w:rsidP="00F6016E">
            <w:pPr>
              <w:pStyle w:val="NoSpacing"/>
            </w:pPr>
            <w:r w:rsidRPr="001D3118">
              <w:t>60</w:t>
            </w:r>
          </w:p>
        </w:tc>
        <w:tc>
          <w:tcPr>
            <w:tcW w:w="4474" w:type="dxa"/>
          </w:tcPr>
          <w:p w14:paraId="32E4FB25" w14:textId="77777777" w:rsidR="00955620" w:rsidRPr="00AC4D6F" w:rsidRDefault="00955620" w:rsidP="00F6016E">
            <w:pPr>
              <w:pStyle w:val="NoSpacing"/>
              <w:cnfStyle w:val="000000010000" w:firstRow="0" w:lastRow="0" w:firstColumn="0" w:lastColumn="0" w:oddVBand="0" w:evenVBand="0" w:oddHBand="0" w:evenHBand="1" w:firstRowFirstColumn="0" w:firstRowLastColumn="0" w:lastRowFirstColumn="0" w:lastRowLastColumn="0"/>
              <w:rPr>
                <w:b/>
              </w:rPr>
            </w:pPr>
            <w:r w:rsidRPr="00AC4D6F">
              <w:rPr>
                <w:b/>
              </w:rPr>
              <w:t>MoveInDate1</w:t>
            </w:r>
          </w:p>
        </w:tc>
        <w:tc>
          <w:tcPr>
            <w:tcW w:w="4191" w:type="dxa"/>
          </w:tcPr>
          <w:p w14:paraId="57D8258B" w14:textId="63B03E2C" w:rsidR="00955620" w:rsidRPr="001D3118" w:rsidRDefault="00955620" w:rsidP="00F6016E">
            <w:pPr>
              <w:pStyle w:val="NoSpacing"/>
              <w:cnfStyle w:val="000000010000" w:firstRow="0" w:lastRow="0" w:firstColumn="0" w:lastColumn="0" w:oddVBand="0" w:evenVBand="0" w:oddHBand="0" w:evenHBand="1" w:firstRowFirstColumn="0" w:firstRowLastColumn="0" w:lastRowFirstColumn="0" w:lastRowLastColumn="0"/>
            </w:pPr>
            <w:r w:rsidRPr="009B5393">
              <w:t>Integer</w:t>
            </w:r>
          </w:p>
        </w:tc>
      </w:tr>
      <w:tr w:rsidR="00955620" w:rsidRPr="001D3118" w14:paraId="3E1172E3" w14:textId="1A25324B"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Pr>
          <w:p w14:paraId="731328E1" w14:textId="77777777" w:rsidR="00955620" w:rsidRPr="001D3118" w:rsidRDefault="00955620" w:rsidP="00F6016E">
            <w:pPr>
              <w:pStyle w:val="NoSpacing"/>
            </w:pPr>
            <w:r w:rsidRPr="001D3118">
              <w:t>61</w:t>
            </w:r>
          </w:p>
        </w:tc>
        <w:tc>
          <w:tcPr>
            <w:tcW w:w="4474" w:type="dxa"/>
          </w:tcPr>
          <w:p w14:paraId="41142D0F" w14:textId="77777777" w:rsidR="00955620" w:rsidRPr="00AC4D6F" w:rsidRDefault="00955620" w:rsidP="00F6016E">
            <w:pPr>
              <w:pStyle w:val="NoSpacing"/>
              <w:cnfStyle w:val="000000100000" w:firstRow="0" w:lastRow="0" w:firstColumn="0" w:lastColumn="0" w:oddVBand="0" w:evenVBand="0" w:oddHBand="1" w:evenHBand="0" w:firstRowFirstColumn="0" w:firstRowLastColumn="0" w:lastRowFirstColumn="0" w:lastRowLastColumn="0"/>
              <w:rPr>
                <w:b/>
              </w:rPr>
            </w:pPr>
            <w:r w:rsidRPr="00AC4D6F">
              <w:rPr>
                <w:b/>
              </w:rPr>
              <w:t>MoveInDate3</w:t>
            </w:r>
          </w:p>
        </w:tc>
        <w:tc>
          <w:tcPr>
            <w:tcW w:w="4191" w:type="dxa"/>
          </w:tcPr>
          <w:p w14:paraId="20073732" w14:textId="7B4E1B7C" w:rsidR="00955620" w:rsidRPr="001D3118" w:rsidRDefault="00955620" w:rsidP="00F6016E">
            <w:pPr>
              <w:pStyle w:val="NoSpacing"/>
              <w:cnfStyle w:val="000000100000" w:firstRow="0" w:lastRow="0" w:firstColumn="0" w:lastColumn="0" w:oddVBand="0" w:evenVBand="0" w:oddHBand="1" w:evenHBand="0" w:firstRowFirstColumn="0" w:firstRowLastColumn="0" w:lastRowFirstColumn="0" w:lastRowLastColumn="0"/>
            </w:pPr>
            <w:r w:rsidRPr="009B5393">
              <w:t>Integer</w:t>
            </w:r>
          </w:p>
        </w:tc>
      </w:tr>
    </w:tbl>
    <w:p w14:paraId="7BB89AE6" w14:textId="7548E336" w:rsidR="00DF14DB" w:rsidRPr="00016C19" w:rsidRDefault="00DF14DB">
      <w:pPr>
        <w:rPr>
          <w:rFonts w:eastAsia="Times New Roman" w:cstheme="minorHAnsi"/>
        </w:rPr>
      </w:pPr>
      <w:bookmarkStart w:id="944" w:name="_System_Engagement_Status"/>
      <w:bookmarkStart w:id="945" w:name="_Length_of_Time_1"/>
      <w:bookmarkStart w:id="946" w:name="_Length_of_Time"/>
      <w:bookmarkStart w:id="947" w:name="_Cumulative_Length_of"/>
      <w:bookmarkStart w:id="948" w:name="_Length_of_Time_2"/>
      <w:bookmarkStart w:id="949" w:name="_Returns"/>
      <w:bookmarkStart w:id="950" w:name="_Days_to_Return/Re-engage_3"/>
      <w:bookmarkStart w:id="951" w:name="_Days_to_Return/Re-engage"/>
      <w:bookmarkStart w:id="952" w:name="_Days_to_Return/Re-engage_2"/>
      <w:bookmarkStart w:id="953" w:name="_Days_to_Return/Re-engage_1"/>
      <w:bookmarkEnd w:id="3"/>
      <w:bookmarkEnd w:id="842"/>
      <w:bookmarkEnd w:id="845"/>
      <w:bookmarkEnd w:id="846"/>
      <w:bookmarkEnd w:id="847"/>
      <w:bookmarkEnd w:id="944"/>
      <w:bookmarkEnd w:id="945"/>
      <w:bookmarkEnd w:id="946"/>
      <w:bookmarkEnd w:id="947"/>
      <w:bookmarkEnd w:id="948"/>
      <w:bookmarkEnd w:id="949"/>
      <w:bookmarkEnd w:id="950"/>
      <w:bookmarkEnd w:id="951"/>
      <w:bookmarkEnd w:id="952"/>
      <w:bookmarkEnd w:id="953"/>
    </w:p>
    <w:sectPr w:rsidR="00DF14DB" w:rsidRPr="00016C19" w:rsidSect="008E62AC">
      <w:pgSz w:w="12240" w:h="15840"/>
      <w:pgMar w:top="1350" w:right="1440" w:bottom="1260" w:left="1440" w:header="720" w:footer="465"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35E41" w14:textId="77777777" w:rsidR="00CE5E61" w:rsidRDefault="00CE5E61" w:rsidP="008E455B">
      <w:pPr>
        <w:spacing w:after="0" w:line="240" w:lineRule="auto"/>
      </w:pPr>
      <w:r>
        <w:separator/>
      </w:r>
    </w:p>
  </w:endnote>
  <w:endnote w:type="continuationSeparator" w:id="0">
    <w:p w14:paraId="2D65E526" w14:textId="77777777" w:rsidR="00CE5E61" w:rsidRDefault="00CE5E61" w:rsidP="008E455B">
      <w:pPr>
        <w:spacing w:after="0" w:line="240" w:lineRule="auto"/>
      </w:pPr>
      <w:r>
        <w:continuationSeparator/>
      </w:r>
    </w:p>
  </w:endnote>
  <w:endnote w:type="continuationNotice" w:id="1">
    <w:p w14:paraId="67BBE3F8" w14:textId="77777777" w:rsidR="00CE5E61" w:rsidRDefault="00CE5E61">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Open Sans Semibold">
    <w:panose1 w:val="020B07060308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KG Shake it Off Chunky">
    <w:altName w:val="Calibri"/>
    <w:charset w:val="4D"/>
    <w:family w:val="auto"/>
    <w:pitch w:val="variable"/>
    <w:sig w:usb0="A000002F" w:usb1="00000000" w:usb2="00000000" w:usb3="00000000" w:csb0="00000083"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1FDC7" w14:textId="77777777" w:rsidR="00BA730E" w:rsidRDefault="00BA73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8498258"/>
      <w:docPartObj>
        <w:docPartGallery w:val="Page Numbers (Bottom of Page)"/>
        <w:docPartUnique/>
      </w:docPartObj>
    </w:sdtPr>
    <w:sdtEndPr>
      <w:rPr>
        <w:noProof/>
      </w:rPr>
    </w:sdtEndPr>
    <w:sdtContent>
      <w:p w14:paraId="40DC39A5" w14:textId="130BD013" w:rsidR="00004824" w:rsidRDefault="00004824">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14:paraId="4C56E550" w14:textId="77777777" w:rsidR="00004824" w:rsidRDefault="000048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B90E5" w14:textId="692F4F86" w:rsidR="00004824" w:rsidRDefault="00004824">
    <w:pPr>
      <w:pStyle w:val="Footer"/>
      <w:jc w:val="right"/>
    </w:pPr>
  </w:p>
  <w:p w14:paraId="3A92520C" w14:textId="77777777" w:rsidR="00004824" w:rsidRDefault="0000482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165743"/>
      <w:docPartObj>
        <w:docPartGallery w:val="Page Numbers (Bottom of Page)"/>
        <w:docPartUnique/>
      </w:docPartObj>
    </w:sdtPr>
    <w:sdtEndPr>
      <w:rPr>
        <w:noProof/>
      </w:rPr>
    </w:sdtEndPr>
    <w:sdtContent>
      <w:p w14:paraId="1E40C597" w14:textId="77777777" w:rsidR="00004824" w:rsidRDefault="00004824">
        <w:pPr>
          <w:pStyle w:val="Footer"/>
          <w:jc w:val="right"/>
        </w:pPr>
        <w:r>
          <w:fldChar w:fldCharType="begin"/>
        </w:r>
        <w:r>
          <w:instrText xml:space="preserve"> PAGE   \* MERGEFORMAT </w:instrText>
        </w:r>
        <w:r>
          <w:fldChar w:fldCharType="separate"/>
        </w:r>
        <w:r>
          <w:rPr>
            <w:noProof/>
          </w:rPr>
          <w:t>160</w:t>
        </w:r>
        <w:r>
          <w:rPr>
            <w:noProof/>
          </w:rPr>
          <w:fldChar w:fldCharType="end"/>
        </w:r>
      </w:p>
    </w:sdtContent>
  </w:sdt>
  <w:p w14:paraId="35E8F78A" w14:textId="77777777" w:rsidR="00004824" w:rsidRDefault="000048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7CEEB" w14:textId="77777777" w:rsidR="00CE5E61" w:rsidRDefault="00CE5E61" w:rsidP="008E455B">
      <w:pPr>
        <w:spacing w:after="0" w:line="240" w:lineRule="auto"/>
      </w:pPr>
      <w:r>
        <w:separator/>
      </w:r>
    </w:p>
  </w:footnote>
  <w:footnote w:type="continuationSeparator" w:id="0">
    <w:p w14:paraId="05E24A8A" w14:textId="77777777" w:rsidR="00CE5E61" w:rsidRDefault="00CE5E61" w:rsidP="008E455B">
      <w:pPr>
        <w:spacing w:after="0" w:line="240" w:lineRule="auto"/>
      </w:pPr>
      <w:r>
        <w:continuationSeparator/>
      </w:r>
    </w:p>
  </w:footnote>
  <w:footnote w:type="continuationNotice" w:id="1">
    <w:p w14:paraId="500128F5" w14:textId="77777777" w:rsidR="00CE5E61" w:rsidRDefault="00CE5E61">
      <w:pPr>
        <w:spacing w:before="0" w:after="0" w:line="240" w:lineRule="auto"/>
      </w:pPr>
    </w:p>
  </w:footnote>
  <w:footnote w:id="2">
    <w:p w14:paraId="2F9F2EF7" w14:textId="47C44709" w:rsidR="00004824" w:rsidRDefault="00004824">
      <w:pPr>
        <w:pStyle w:val="FootnoteText"/>
      </w:pPr>
      <w:r>
        <w:rPr>
          <w:rStyle w:val="FootnoteReference"/>
        </w:rPr>
        <w:footnoteRef/>
      </w:r>
      <w:r>
        <w:t xml:space="preserve"> </w:t>
      </w:r>
      <w:r w:rsidRPr="007327FC">
        <w:t>‘Interim housing’ (27) was a</w:t>
      </w:r>
      <w:r>
        <w:t xml:space="preserve"> valid</w:t>
      </w:r>
      <w:r w:rsidRPr="007327FC">
        <w:t xml:space="preserve"> response category for </w:t>
      </w:r>
      <w:r w:rsidRPr="000D5A2E">
        <w:rPr>
          <w:i/>
          <w:iCs/>
        </w:rPr>
        <w:t>3.917A/B Living Situation</w:t>
      </w:r>
      <w:r w:rsidRPr="007327FC">
        <w:t xml:space="preserve"> </w:t>
      </w:r>
      <w:r>
        <w:t xml:space="preserve">prior to 10/1/2019, the effective date of the </w:t>
      </w:r>
      <w:r w:rsidRPr="007327FC">
        <w:t xml:space="preserve">FY2020 </w:t>
      </w:r>
      <w:r>
        <w:t>HMIS Data Standards. In case any records are still stored with this value, we are retaining this as a valid report category for the LSA, regardless of entry/exit dates.</w:t>
      </w:r>
    </w:p>
  </w:footnote>
  <w:footnote w:id="3">
    <w:p w14:paraId="27E5A679" w14:textId="6C3CA6C8" w:rsidR="00004824" w:rsidRDefault="00004824">
      <w:pPr>
        <w:pStyle w:val="FootnoteText"/>
      </w:pPr>
      <w:r>
        <w:rPr>
          <w:rStyle w:val="FootnoteReference"/>
        </w:rPr>
        <w:footnoteRef/>
      </w:r>
      <w:r>
        <w:t xml:space="preserve"> The </w:t>
      </w:r>
      <w:r w:rsidRPr="00EB1C9F">
        <w:rPr>
          <w:b/>
          <w:bCs/>
        </w:rPr>
        <w:t>NoCoC</w:t>
      </w:r>
      <w:r>
        <w:t xml:space="preserve"> column is an exception to this; it counts records in hmis_Enrollment that do not have an associated EnrollmentCoC record with a non-NULL </w:t>
      </w:r>
      <w:r w:rsidRPr="00EB1C9F">
        <w:rPr>
          <w:i/>
          <w:iCs/>
        </w:rPr>
        <w:t>CoCCode</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60755" w14:textId="77777777" w:rsidR="00004824" w:rsidRPr="00381EDF" w:rsidRDefault="00004824" w:rsidP="003F259F">
    <w:pPr>
      <w:pStyle w:val="Header"/>
      <w:rPr>
        <w:color w:val="595959" w:themeColor="text1" w:themeTint="A6"/>
        <w:sz w:val="18"/>
        <w:szCs w:val="18"/>
      </w:rPr>
    </w:pPr>
    <w:r>
      <w:rPr>
        <w:color w:val="595959" w:themeColor="text1" w:themeTint="A6"/>
        <w:sz w:val="18"/>
        <w:szCs w:val="18"/>
      </w:rPr>
      <w:t>HMIS Business Logic</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49041" w14:textId="77777777" w:rsidR="00BA730E" w:rsidRDefault="00BA73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CFED1" w14:textId="77777777" w:rsidR="00BA730E" w:rsidRDefault="00BA73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57515"/>
    <w:multiLevelType w:val="hybridMultilevel"/>
    <w:tmpl w:val="39CEF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7C42D5"/>
    <w:multiLevelType w:val="hybridMultilevel"/>
    <w:tmpl w:val="FE7A2B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C4737B"/>
    <w:multiLevelType w:val="hybridMultilevel"/>
    <w:tmpl w:val="76866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CB6BC5"/>
    <w:multiLevelType w:val="hybridMultilevel"/>
    <w:tmpl w:val="4CDE6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3413F2"/>
    <w:multiLevelType w:val="hybridMultilevel"/>
    <w:tmpl w:val="A2A28DDA"/>
    <w:lvl w:ilvl="0" w:tplc="04090001">
      <w:start w:val="1"/>
      <w:numFmt w:val="bullet"/>
      <w:lvlText w:val=""/>
      <w:lvlJc w:val="left"/>
      <w:pPr>
        <w:ind w:left="1080" w:hanging="360"/>
      </w:pPr>
      <w:rPr>
        <w:rFonts w:ascii="Symbol" w:hAnsi="Symbol" w:cs="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5" w15:restartNumberingAfterBreak="0">
    <w:nsid w:val="03EC2E53"/>
    <w:multiLevelType w:val="hybridMultilevel"/>
    <w:tmpl w:val="D7B61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4170BBA"/>
    <w:multiLevelType w:val="hybridMultilevel"/>
    <w:tmpl w:val="1E808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4932A0E"/>
    <w:multiLevelType w:val="hybridMultilevel"/>
    <w:tmpl w:val="3ED27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58330B5"/>
    <w:multiLevelType w:val="hybridMultilevel"/>
    <w:tmpl w:val="E85A6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7CE1FE1"/>
    <w:multiLevelType w:val="hybridMultilevel"/>
    <w:tmpl w:val="67DE0B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9ED0BF8"/>
    <w:multiLevelType w:val="hybridMultilevel"/>
    <w:tmpl w:val="C8A87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16325C"/>
    <w:multiLevelType w:val="hybridMultilevel"/>
    <w:tmpl w:val="86A4A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677ED8"/>
    <w:multiLevelType w:val="hybridMultilevel"/>
    <w:tmpl w:val="D0ACE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E644DFC"/>
    <w:multiLevelType w:val="hybridMultilevel"/>
    <w:tmpl w:val="01044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F3644B7"/>
    <w:multiLevelType w:val="hybridMultilevel"/>
    <w:tmpl w:val="D79E79A0"/>
    <w:lvl w:ilvl="0" w:tplc="A48C36F8">
      <w:start w:val="1"/>
      <w:numFmt w:val="bullet"/>
      <w:lvlText w:val=""/>
      <w:lvlJc w:val="left"/>
      <w:pPr>
        <w:ind w:left="-288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720" w:hanging="360"/>
      </w:pPr>
      <w:rPr>
        <w:rFonts w:ascii="Symbol" w:hAnsi="Symbol" w:hint="default"/>
      </w:rPr>
    </w:lvl>
    <w:lvl w:ilvl="4" w:tplc="04090003">
      <w:start w:val="1"/>
      <w:numFmt w:val="bullet"/>
      <w:lvlText w:val="o"/>
      <w:lvlJc w:val="left"/>
      <w:pPr>
        <w:ind w:left="0" w:hanging="360"/>
      </w:pPr>
      <w:rPr>
        <w:rFonts w:ascii="Courier New" w:hAnsi="Courier New" w:cs="Courier New" w:hint="default"/>
      </w:rPr>
    </w:lvl>
    <w:lvl w:ilvl="5" w:tplc="04090001">
      <w:start w:val="1"/>
      <w:numFmt w:val="bullet"/>
      <w:lvlText w:val=""/>
      <w:lvlJc w:val="left"/>
      <w:pPr>
        <w:ind w:left="720" w:hanging="360"/>
      </w:pPr>
      <w:rPr>
        <w:rFonts w:ascii="Symbol" w:hAnsi="Symbol" w:hint="default"/>
      </w:rPr>
    </w:lvl>
    <w:lvl w:ilvl="6" w:tplc="04090001" w:tentative="1">
      <w:start w:val="1"/>
      <w:numFmt w:val="bullet"/>
      <w:lvlText w:val=""/>
      <w:lvlJc w:val="left"/>
      <w:pPr>
        <w:ind w:left="1440" w:hanging="360"/>
      </w:pPr>
      <w:rPr>
        <w:rFonts w:ascii="Symbol" w:hAnsi="Symbol" w:hint="default"/>
      </w:rPr>
    </w:lvl>
    <w:lvl w:ilvl="7" w:tplc="04090003" w:tentative="1">
      <w:start w:val="1"/>
      <w:numFmt w:val="bullet"/>
      <w:lvlText w:val="o"/>
      <w:lvlJc w:val="left"/>
      <w:pPr>
        <w:ind w:left="2160" w:hanging="360"/>
      </w:pPr>
      <w:rPr>
        <w:rFonts w:ascii="Courier New" w:hAnsi="Courier New" w:cs="Courier New" w:hint="default"/>
      </w:rPr>
    </w:lvl>
    <w:lvl w:ilvl="8" w:tplc="04090005" w:tentative="1">
      <w:start w:val="1"/>
      <w:numFmt w:val="bullet"/>
      <w:lvlText w:val=""/>
      <w:lvlJc w:val="left"/>
      <w:pPr>
        <w:ind w:left="2880" w:hanging="360"/>
      </w:pPr>
      <w:rPr>
        <w:rFonts w:ascii="Wingdings" w:hAnsi="Wingdings" w:hint="default"/>
      </w:rPr>
    </w:lvl>
  </w:abstractNum>
  <w:abstractNum w:abstractNumId="15" w15:restartNumberingAfterBreak="0">
    <w:nsid w:val="112B5DE1"/>
    <w:multiLevelType w:val="multilevel"/>
    <w:tmpl w:val="58C01054"/>
    <w:lvl w:ilvl="0">
      <w:start w:val="1"/>
      <w:numFmt w:val="bullet"/>
      <w:pStyle w:val="Bullets"/>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Wingdings" w:hAnsi="Wingdings" w:hint="default"/>
      </w:rPr>
    </w:lvl>
    <w:lvl w:ilvl="4">
      <w:start w:val="1"/>
      <w:numFmt w:val="bullet"/>
      <w:lvlText w:val="o"/>
      <w:lvlJc w:val="left"/>
      <w:pPr>
        <w:ind w:left="252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6" w15:restartNumberingAfterBreak="0">
    <w:nsid w:val="11812BFB"/>
    <w:multiLevelType w:val="hybridMultilevel"/>
    <w:tmpl w:val="DC58986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12241D32"/>
    <w:multiLevelType w:val="hybridMultilevel"/>
    <w:tmpl w:val="90848CD0"/>
    <w:lvl w:ilvl="0" w:tplc="A48C36F8">
      <w:start w:val="1"/>
      <w:numFmt w:val="bullet"/>
      <w:lvlText w:val=""/>
      <w:lvlJc w:val="left"/>
      <w:pPr>
        <w:ind w:left="-288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720" w:hanging="360"/>
      </w:pPr>
      <w:rPr>
        <w:rFonts w:ascii="Symbol" w:hAnsi="Symbol" w:hint="default"/>
      </w:rPr>
    </w:lvl>
    <w:lvl w:ilvl="4" w:tplc="04090003">
      <w:start w:val="1"/>
      <w:numFmt w:val="bullet"/>
      <w:lvlText w:val="o"/>
      <w:lvlJc w:val="left"/>
      <w:pPr>
        <w:ind w:left="0" w:hanging="360"/>
      </w:pPr>
      <w:rPr>
        <w:rFonts w:ascii="Courier New" w:hAnsi="Courier New" w:cs="Courier New" w:hint="default"/>
      </w:rPr>
    </w:lvl>
    <w:lvl w:ilvl="5" w:tplc="04090001">
      <w:start w:val="1"/>
      <w:numFmt w:val="bullet"/>
      <w:lvlText w:val=""/>
      <w:lvlJc w:val="left"/>
      <w:pPr>
        <w:ind w:left="720" w:hanging="360"/>
      </w:pPr>
      <w:rPr>
        <w:rFonts w:ascii="Symbol" w:hAnsi="Symbol" w:hint="default"/>
      </w:rPr>
    </w:lvl>
    <w:lvl w:ilvl="6" w:tplc="04090001" w:tentative="1">
      <w:start w:val="1"/>
      <w:numFmt w:val="bullet"/>
      <w:lvlText w:val=""/>
      <w:lvlJc w:val="left"/>
      <w:pPr>
        <w:ind w:left="1440" w:hanging="360"/>
      </w:pPr>
      <w:rPr>
        <w:rFonts w:ascii="Symbol" w:hAnsi="Symbol" w:hint="default"/>
      </w:rPr>
    </w:lvl>
    <w:lvl w:ilvl="7" w:tplc="04090003" w:tentative="1">
      <w:start w:val="1"/>
      <w:numFmt w:val="bullet"/>
      <w:lvlText w:val="o"/>
      <w:lvlJc w:val="left"/>
      <w:pPr>
        <w:ind w:left="2160" w:hanging="360"/>
      </w:pPr>
      <w:rPr>
        <w:rFonts w:ascii="Courier New" w:hAnsi="Courier New" w:cs="Courier New" w:hint="default"/>
      </w:rPr>
    </w:lvl>
    <w:lvl w:ilvl="8" w:tplc="04090005" w:tentative="1">
      <w:start w:val="1"/>
      <w:numFmt w:val="bullet"/>
      <w:lvlText w:val=""/>
      <w:lvlJc w:val="left"/>
      <w:pPr>
        <w:ind w:left="2880" w:hanging="360"/>
      </w:pPr>
      <w:rPr>
        <w:rFonts w:ascii="Wingdings" w:hAnsi="Wingdings" w:hint="default"/>
      </w:rPr>
    </w:lvl>
  </w:abstractNum>
  <w:abstractNum w:abstractNumId="18" w15:restartNumberingAfterBreak="0">
    <w:nsid w:val="151B4FD8"/>
    <w:multiLevelType w:val="hybridMultilevel"/>
    <w:tmpl w:val="74FE95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63A64AC"/>
    <w:multiLevelType w:val="hybridMultilevel"/>
    <w:tmpl w:val="BF46937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17C8065D"/>
    <w:multiLevelType w:val="hybridMultilevel"/>
    <w:tmpl w:val="ADFC0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8FC3174"/>
    <w:multiLevelType w:val="hybridMultilevel"/>
    <w:tmpl w:val="D0CA6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ADB79C7"/>
    <w:multiLevelType w:val="hybridMultilevel"/>
    <w:tmpl w:val="A798E0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C120242"/>
    <w:multiLevelType w:val="hybridMultilevel"/>
    <w:tmpl w:val="BB50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C407236"/>
    <w:multiLevelType w:val="hybridMultilevel"/>
    <w:tmpl w:val="B462A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D8E0C44"/>
    <w:multiLevelType w:val="hybridMultilevel"/>
    <w:tmpl w:val="6DF4949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1DA335A1"/>
    <w:multiLevelType w:val="hybridMultilevel"/>
    <w:tmpl w:val="64266ED4"/>
    <w:lvl w:ilvl="0" w:tplc="A48C36F8">
      <w:start w:val="1"/>
      <w:numFmt w:val="bullet"/>
      <w:lvlText w:val=""/>
      <w:lvlJc w:val="left"/>
      <w:pPr>
        <w:ind w:left="-288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720" w:hanging="360"/>
      </w:pPr>
      <w:rPr>
        <w:rFonts w:ascii="Symbol" w:hAnsi="Symbol" w:hint="default"/>
      </w:rPr>
    </w:lvl>
    <w:lvl w:ilvl="4" w:tplc="04090003">
      <w:start w:val="1"/>
      <w:numFmt w:val="bullet"/>
      <w:lvlText w:val="o"/>
      <w:lvlJc w:val="left"/>
      <w:pPr>
        <w:ind w:left="0" w:hanging="360"/>
      </w:pPr>
      <w:rPr>
        <w:rFonts w:ascii="Courier New" w:hAnsi="Courier New" w:cs="Courier New" w:hint="default"/>
      </w:rPr>
    </w:lvl>
    <w:lvl w:ilvl="5" w:tplc="04090001">
      <w:start w:val="1"/>
      <w:numFmt w:val="bullet"/>
      <w:lvlText w:val=""/>
      <w:lvlJc w:val="left"/>
      <w:pPr>
        <w:ind w:left="720" w:hanging="360"/>
      </w:pPr>
      <w:rPr>
        <w:rFonts w:ascii="Symbol" w:hAnsi="Symbol" w:hint="default"/>
      </w:rPr>
    </w:lvl>
    <w:lvl w:ilvl="6" w:tplc="04090001">
      <w:start w:val="1"/>
      <w:numFmt w:val="bullet"/>
      <w:lvlText w:val=""/>
      <w:lvlJc w:val="left"/>
      <w:pPr>
        <w:ind w:left="1440" w:hanging="360"/>
      </w:pPr>
      <w:rPr>
        <w:rFonts w:ascii="Symbol" w:hAnsi="Symbol" w:hint="default"/>
      </w:rPr>
    </w:lvl>
    <w:lvl w:ilvl="7" w:tplc="04090003" w:tentative="1">
      <w:start w:val="1"/>
      <w:numFmt w:val="bullet"/>
      <w:lvlText w:val="o"/>
      <w:lvlJc w:val="left"/>
      <w:pPr>
        <w:ind w:left="2160" w:hanging="360"/>
      </w:pPr>
      <w:rPr>
        <w:rFonts w:ascii="Courier New" w:hAnsi="Courier New" w:cs="Courier New" w:hint="default"/>
      </w:rPr>
    </w:lvl>
    <w:lvl w:ilvl="8" w:tplc="04090005" w:tentative="1">
      <w:start w:val="1"/>
      <w:numFmt w:val="bullet"/>
      <w:lvlText w:val=""/>
      <w:lvlJc w:val="left"/>
      <w:pPr>
        <w:ind w:left="2880" w:hanging="360"/>
      </w:pPr>
      <w:rPr>
        <w:rFonts w:ascii="Wingdings" w:hAnsi="Wingdings" w:hint="default"/>
      </w:rPr>
    </w:lvl>
  </w:abstractNum>
  <w:abstractNum w:abstractNumId="27" w15:restartNumberingAfterBreak="0">
    <w:nsid w:val="1E590010"/>
    <w:multiLevelType w:val="hybridMultilevel"/>
    <w:tmpl w:val="F24032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F761CA5"/>
    <w:multiLevelType w:val="hybridMultilevel"/>
    <w:tmpl w:val="5FC0C39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0190528"/>
    <w:multiLevelType w:val="hybridMultilevel"/>
    <w:tmpl w:val="105E4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078608B"/>
    <w:multiLevelType w:val="hybridMultilevel"/>
    <w:tmpl w:val="24564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15E57D0"/>
    <w:multiLevelType w:val="hybridMultilevel"/>
    <w:tmpl w:val="207EC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41F6186"/>
    <w:multiLevelType w:val="hybridMultilevel"/>
    <w:tmpl w:val="19D8F4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247F459C"/>
    <w:multiLevelType w:val="hybridMultilevel"/>
    <w:tmpl w:val="5E74F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48A034E"/>
    <w:multiLevelType w:val="hybridMultilevel"/>
    <w:tmpl w:val="6BA298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6153C4D"/>
    <w:multiLevelType w:val="hybridMultilevel"/>
    <w:tmpl w:val="1B2E0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6997D57"/>
    <w:multiLevelType w:val="hybridMultilevel"/>
    <w:tmpl w:val="67B4C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84D3B77"/>
    <w:multiLevelType w:val="hybridMultilevel"/>
    <w:tmpl w:val="E722B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2865524F"/>
    <w:multiLevelType w:val="hybridMultilevel"/>
    <w:tmpl w:val="C02CC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89E7FE1"/>
    <w:multiLevelType w:val="hybridMultilevel"/>
    <w:tmpl w:val="5A502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EB92E17"/>
    <w:multiLevelType w:val="hybridMultilevel"/>
    <w:tmpl w:val="CB38D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0817C6F"/>
    <w:multiLevelType w:val="hybridMultilevel"/>
    <w:tmpl w:val="2522E23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2" w15:restartNumberingAfterBreak="0">
    <w:nsid w:val="3090364A"/>
    <w:multiLevelType w:val="hybridMultilevel"/>
    <w:tmpl w:val="8A685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32A17CE"/>
    <w:multiLevelType w:val="multilevel"/>
    <w:tmpl w:val="F3580B6A"/>
    <w:name w:val="Less Whitespace222222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4" w15:restartNumberingAfterBreak="0">
    <w:nsid w:val="334233C1"/>
    <w:multiLevelType w:val="hybridMultilevel"/>
    <w:tmpl w:val="680C068E"/>
    <w:lvl w:ilvl="0" w:tplc="A48C36F8">
      <w:start w:val="1"/>
      <w:numFmt w:val="bullet"/>
      <w:lvlText w:val=""/>
      <w:lvlJc w:val="left"/>
      <w:pPr>
        <w:ind w:left="-288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720" w:hanging="360"/>
      </w:pPr>
      <w:rPr>
        <w:rFonts w:ascii="Symbol" w:hAnsi="Symbol" w:hint="default"/>
      </w:rPr>
    </w:lvl>
    <w:lvl w:ilvl="4" w:tplc="04090003">
      <w:start w:val="1"/>
      <w:numFmt w:val="bullet"/>
      <w:lvlText w:val="o"/>
      <w:lvlJc w:val="left"/>
      <w:pPr>
        <w:ind w:left="0" w:hanging="360"/>
      </w:pPr>
      <w:rPr>
        <w:rFonts w:ascii="Courier New" w:hAnsi="Courier New" w:cs="Courier New" w:hint="default"/>
      </w:rPr>
    </w:lvl>
    <w:lvl w:ilvl="5" w:tplc="04090001">
      <w:start w:val="1"/>
      <w:numFmt w:val="bullet"/>
      <w:lvlText w:val=""/>
      <w:lvlJc w:val="left"/>
      <w:pPr>
        <w:ind w:left="720" w:hanging="360"/>
      </w:pPr>
      <w:rPr>
        <w:rFonts w:ascii="Symbol" w:hAnsi="Symbol" w:hint="default"/>
      </w:rPr>
    </w:lvl>
    <w:lvl w:ilvl="6" w:tplc="04090001">
      <w:start w:val="1"/>
      <w:numFmt w:val="bullet"/>
      <w:lvlText w:val=""/>
      <w:lvlJc w:val="left"/>
      <w:pPr>
        <w:ind w:left="1440" w:hanging="360"/>
      </w:pPr>
      <w:rPr>
        <w:rFonts w:ascii="Symbol" w:hAnsi="Symbol" w:hint="default"/>
      </w:rPr>
    </w:lvl>
    <w:lvl w:ilvl="7" w:tplc="04090003" w:tentative="1">
      <w:start w:val="1"/>
      <w:numFmt w:val="bullet"/>
      <w:lvlText w:val="o"/>
      <w:lvlJc w:val="left"/>
      <w:pPr>
        <w:ind w:left="2160" w:hanging="360"/>
      </w:pPr>
      <w:rPr>
        <w:rFonts w:ascii="Courier New" w:hAnsi="Courier New" w:cs="Courier New" w:hint="default"/>
      </w:rPr>
    </w:lvl>
    <w:lvl w:ilvl="8" w:tplc="04090005" w:tentative="1">
      <w:start w:val="1"/>
      <w:numFmt w:val="bullet"/>
      <w:lvlText w:val=""/>
      <w:lvlJc w:val="left"/>
      <w:pPr>
        <w:ind w:left="2880" w:hanging="360"/>
      </w:pPr>
      <w:rPr>
        <w:rFonts w:ascii="Wingdings" w:hAnsi="Wingdings" w:hint="default"/>
      </w:rPr>
    </w:lvl>
  </w:abstractNum>
  <w:abstractNum w:abstractNumId="45" w15:restartNumberingAfterBreak="0">
    <w:nsid w:val="347B0057"/>
    <w:multiLevelType w:val="hybridMultilevel"/>
    <w:tmpl w:val="5E7672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666148C"/>
    <w:multiLevelType w:val="hybridMultilevel"/>
    <w:tmpl w:val="3314DB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6C566A7"/>
    <w:multiLevelType w:val="hybridMultilevel"/>
    <w:tmpl w:val="E37EDE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6CA1016"/>
    <w:multiLevelType w:val="hybridMultilevel"/>
    <w:tmpl w:val="B6E61E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7364717"/>
    <w:multiLevelType w:val="hybridMultilevel"/>
    <w:tmpl w:val="0BDC73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3A38374B"/>
    <w:multiLevelType w:val="hybridMultilevel"/>
    <w:tmpl w:val="AE188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C2106C8"/>
    <w:multiLevelType w:val="hybridMultilevel"/>
    <w:tmpl w:val="8BB419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09979A0"/>
    <w:multiLevelType w:val="hybridMultilevel"/>
    <w:tmpl w:val="729ADEF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41B33640"/>
    <w:multiLevelType w:val="hybridMultilevel"/>
    <w:tmpl w:val="FA8C5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44426F2"/>
    <w:multiLevelType w:val="hybridMultilevel"/>
    <w:tmpl w:val="AD66D0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6421C2D"/>
    <w:multiLevelType w:val="hybridMultilevel"/>
    <w:tmpl w:val="1DE41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6FC0007"/>
    <w:multiLevelType w:val="hybridMultilevel"/>
    <w:tmpl w:val="EB2EC1F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47670E32"/>
    <w:multiLevelType w:val="hybridMultilevel"/>
    <w:tmpl w:val="76E84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7CE7E6B"/>
    <w:multiLevelType w:val="hybridMultilevel"/>
    <w:tmpl w:val="63264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86C1E9A"/>
    <w:multiLevelType w:val="hybridMultilevel"/>
    <w:tmpl w:val="87C8837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0" w15:restartNumberingAfterBreak="0">
    <w:nsid w:val="4B7E5C7F"/>
    <w:multiLevelType w:val="hybridMultilevel"/>
    <w:tmpl w:val="60DAF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C9C440D"/>
    <w:multiLevelType w:val="hybridMultilevel"/>
    <w:tmpl w:val="E6363F54"/>
    <w:lvl w:ilvl="0" w:tplc="A48C36F8">
      <w:start w:val="1"/>
      <w:numFmt w:val="bullet"/>
      <w:lvlText w:val=""/>
      <w:lvlJc w:val="left"/>
      <w:pPr>
        <w:ind w:left="-288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720" w:hanging="360"/>
      </w:pPr>
      <w:rPr>
        <w:rFonts w:ascii="Symbol" w:hAnsi="Symbol" w:hint="default"/>
      </w:rPr>
    </w:lvl>
    <w:lvl w:ilvl="4" w:tplc="04090003">
      <w:start w:val="1"/>
      <w:numFmt w:val="bullet"/>
      <w:lvlText w:val="o"/>
      <w:lvlJc w:val="left"/>
      <w:pPr>
        <w:ind w:left="0" w:hanging="360"/>
      </w:pPr>
      <w:rPr>
        <w:rFonts w:ascii="Courier New" w:hAnsi="Courier New" w:cs="Courier New" w:hint="default"/>
      </w:rPr>
    </w:lvl>
    <w:lvl w:ilvl="5" w:tplc="04090001">
      <w:start w:val="1"/>
      <w:numFmt w:val="bullet"/>
      <w:lvlText w:val=""/>
      <w:lvlJc w:val="left"/>
      <w:pPr>
        <w:ind w:left="720" w:hanging="360"/>
      </w:pPr>
      <w:rPr>
        <w:rFonts w:ascii="Symbol" w:hAnsi="Symbol" w:hint="default"/>
      </w:rPr>
    </w:lvl>
    <w:lvl w:ilvl="6" w:tplc="04090001">
      <w:start w:val="1"/>
      <w:numFmt w:val="bullet"/>
      <w:lvlText w:val=""/>
      <w:lvlJc w:val="left"/>
      <w:pPr>
        <w:ind w:left="1440" w:hanging="360"/>
      </w:pPr>
      <w:rPr>
        <w:rFonts w:ascii="Symbol" w:hAnsi="Symbol" w:hint="default"/>
      </w:rPr>
    </w:lvl>
    <w:lvl w:ilvl="7" w:tplc="04090003">
      <w:start w:val="1"/>
      <w:numFmt w:val="bullet"/>
      <w:lvlText w:val="o"/>
      <w:lvlJc w:val="left"/>
      <w:pPr>
        <w:ind w:left="2160" w:hanging="360"/>
      </w:pPr>
      <w:rPr>
        <w:rFonts w:ascii="Courier New" w:hAnsi="Courier New" w:cs="Courier New" w:hint="default"/>
      </w:rPr>
    </w:lvl>
    <w:lvl w:ilvl="8" w:tplc="04090005">
      <w:start w:val="1"/>
      <w:numFmt w:val="bullet"/>
      <w:lvlText w:val=""/>
      <w:lvlJc w:val="left"/>
      <w:pPr>
        <w:ind w:left="2880" w:hanging="360"/>
      </w:pPr>
      <w:rPr>
        <w:rFonts w:ascii="Wingdings" w:hAnsi="Wingdings" w:hint="default"/>
      </w:rPr>
    </w:lvl>
  </w:abstractNum>
  <w:abstractNum w:abstractNumId="62" w15:restartNumberingAfterBreak="0">
    <w:nsid w:val="4FBD4F3A"/>
    <w:multiLevelType w:val="multilevel"/>
    <w:tmpl w:val="B3844A9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1872" w:hanging="178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3" w15:restartNumberingAfterBreak="0">
    <w:nsid w:val="508A7DDA"/>
    <w:multiLevelType w:val="hybridMultilevel"/>
    <w:tmpl w:val="C2DE6C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0CE266C"/>
    <w:multiLevelType w:val="hybridMultilevel"/>
    <w:tmpl w:val="CF6A9F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2762D90"/>
    <w:multiLevelType w:val="hybridMultilevel"/>
    <w:tmpl w:val="2E664B1A"/>
    <w:lvl w:ilvl="0" w:tplc="A48C36F8">
      <w:start w:val="1"/>
      <w:numFmt w:val="bullet"/>
      <w:lvlText w:val=""/>
      <w:lvlJc w:val="left"/>
      <w:pPr>
        <w:ind w:left="-288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720" w:hanging="360"/>
      </w:pPr>
      <w:rPr>
        <w:rFonts w:ascii="Symbol" w:hAnsi="Symbol" w:hint="default"/>
      </w:rPr>
    </w:lvl>
    <w:lvl w:ilvl="4" w:tplc="04090003">
      <w:start w:val="1"/>
      <w:numFmt w:val="bullet"/>
      <w:lvlText w:val="o"/>
      <w:lvlJc w:val="left"/>
      <w:pPr>
        <w:ind w:left="0" w:hanging="360"/>
      </w:pPr>
      <w:rPr>
        <w:rFonts w:ascii="Courier New" w:hAnsi="Courier New" w:cs="Courier New" w:hint="default"/>
      </w:rPr>
    </w:lvl>
    <w:lvl w:ilvl="5" w:tplc="04090001">
      <w:start w:val="1"/>
      <w:numFmt w:val="bullet"/>
      <w:lvlText w:val=""/>
      <w:lvlJc w:val="left"/>
      <w:pPr>
        <w:ind w:left="720" w:hanging="360"/>
      </w:pPr>
      <w:rPr>
        <w:rFonts w:ascii="Symbol" w:hAnsi="Symbol" w:hint="default"/>
      </w:rPr>
    </w:lvl>
    <w:lvl w:ilvl="6" w:tplc="04090001">
      <w:start w:val="1"/>
      <w:numFmt w:val="bullet"/>
      <w:lvlText w:val=""/>
      <w:lvlJc w:val="left"/>
      <w:pPr>
        <w:ind w:left="1440" w:hanging="360"/>
      </w:pPr>
      <w:rPr>
        <w:rFonts w:ascii="Symbol" w:hAnsi="Symbol" w:hint="default"/>
      </w:rPr>
    </w:lvl>
    <w:lvl w:ilvl="7" w:tplc="04090003" w:tentative="1">
      <w:start w:val="1"/>
      <w:numFmt w:val="bullet"/>
      <w:lvlText w:val="o"/>
      <w:lvlJc w:val="left"/>
      <w:pPr>
        <w:ind w:left="2160" w:hanging="360"/>
      </w:pPr>
      <w:rPr>
        <w:rFonts w:ascii="Courier New" w:hAnsi="Courier New" w:cs="Courier New" w:hint="default"/>
      </w:rPr>
    </w:lvl>
    <w:lvl w:ilvl="8" w:tplc="04090005" w:tentative="1">
      <w:start w:val="1"/>
      <w:numFmt w:val="bullet"/>
      <w:lvlText w:val=""/>
      <w:lvlJc w:val="left"/>
      <w:pPr>
        <w:ind w:left="2880" w:hanging="360"/>
      </w:pPr>
      <w:rPr>
        <w:rFonts w:ascii="Wingdings" w:hAnsi="Wingdings" w:hint="default"/>
      </w:rPr>
    </w:lvl>
  </w:abstractNum>
  <w:abstractNum w:abstractNumId="66" w15:restartNumberingAfterBreak="0">
    <w:nsid w:val="532B57A1"/>
    <w:multiLevelType w:val="hybridMultilevel"/>
    <w:tmpl w:val="292282DE"/>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552C4BD0"/>
    <w:multiLevelType w:val="hybridMultilevel"/>
    <w:tmpl w:val="6406A0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7302666"/>
    <w:multiLevelType w:val="hybridMultilevel"/>
    <w:tmpl w:val="C6568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87F4C11"/>
    <w:multiLevelType w:val="hybridMultilevel"/>
    <w:tmpl w:val="D5A850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588F33F1"/>
    <w:multiLevelType w:val="hybridMultilevel"/>
    <w:tmpl w:val="EE4C7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59362699"/>
    <w:multiLevelType w:val="hybridMultilevel"/>
    <w:tmpl w:val="2342D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59764F35"/>
    <w:multiLevelType w:val="hybridMultilevel"/>
    <w:tmpl w:val="C712A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5A3441B6"/>
    <w:multiLevelType w:val="hybridMultilevel"/>
    <w:tmpl w:val="2676FD8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15:restartNumberingAfterBreak="0">
    <w:nsid w:val="5A541F20"/>
    <w:multiLevelType w:val="hybridMultilevel"/>
    <w:tmpl w:val="8F448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5A6101FD"/>
    <w:multiLevelType w:val="hybridMultilevel"/>
    <w:tmpl w:val="05AA9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5AC27D62"/>
    <w:multiLevelType w:val="hybridMultilevel"/>
    <w:tmpl w:val="D9228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5B5D5546"/>
    <w:multiLevelType w:val="hybridMultilevel"/>
    <w:tmpl w:val="2BE2C3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5D0C7056"/>
    <w:multiLevelType w:val="hybridMultilevel"/>
    <w:tmpl w:val="6BA298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5E621DA7"/>
    <w:multiLevelType w:val="hybridMultilevel"/>
    <w:tmpl w:val="AA4A4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5F06211F"/>
    <w:multiLevelType w:val="hybridMultilevel"/>
    <w:tmpl w:val="D5F6B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5F951F73"/>
    <w:multiLevelType w:val="hybridMultilevel"/>
    <w:tmpl w:val="8ACAD490"/>
    <w:lvl w:ilvl="0" w:tplc="A48C36F8">
      <w:start w:val="1"/>
      <w:numFmt w:val="bullet"/>
      <w:lvlText w:val=""/>
      <w:lvlJc w:val="left"/>
      <w:pPr>
        <w:ind w:left="-288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720" w:hanging="360"/>
      </w:pPr>
      <w:rPr>
        <w:rFonts w:ascii="Symbol" w:hAnsi="Symbol" w:hint="default"/>
      </w:rPr>
    </w:lvl>
    <w:lvl w:ilvl="4" w:tplc="04090003">
      <w:start w:val="1"/>
      <w:numFmt w:val="bullet"/>
      <w:lvlText w:val="o"/>
      <w:lvlJc w:val="left"/>
      <w:pPr>
        <w:ind w:left="0" w:hanging="360"/>
      </w:pPr>
      <w:rPr>
        <w:rFonts w:ascii="Courier New" w:hAnsi="Courier New" w:cs="Courier New" w:hint="default"/>
      </w:rPr>
    </w:lvl>
    <w:lvl w:ilvl="5" w:tplc="04090001">
      <w:start w:val="1"/>
      <w:numFmt w:val="bullet"/>
      <w:lvlText w:val=""/>
      <w:lvlJc w:val="left"/>
      <w:pPr>
        <w:ind w:left="720" w:hanging="360"/>
      </w:pPr>
      <w:rPr>
        <w:rFonts w:ascii="Symbol" w:hAnsi="Symbol" w:hint="default"/>
      </w:rPr>
    </w:lvl>
    <w:lvl w:ilvl="6" w:tplc="04090001">
      <w:start w:val="1"/>
      <w:numFmt w:val="bullet"/>
      <w:lvlText w:val=""/>
      <w:lvlJc w:val="left"/>
      <w:pPr>
        <w:ind w:left="1440" w:hanging="360"/>
      </w:pPr>
      <w:rPr>
        <w:rFonts w:ascii="Symbol" w:hAnsi="Symbol" w:hint="default"/>
      </w:rPr>
    </w:lvl>
    <w:lvl w:ilvl="7" w:tplc="04090003" w:tentative="1">
      <w:start w:val="1"/>
      <w:numFmt w:val="bullet"/>
      <w:lvlText w:val="o"/>
      <w:lvlJc w:val="left"/>
      <w:pPr>
        <w:ind w:left="2160" w:hanging="360"/>
      </w:pPr>
      <w:rPr>
        <w:rFonts w:ascii="Courier New" w:hAnsi="Courier New" w:cs="Courier New" w:hint="default"/>
      </w:rPr>
    </w:lvl>
    <w:lvl w:ilvl="8" w:tplc="04090005" w:tentative="1">
      <w:start w:val="1"/>
      <w:numFmt w:val="bullet"/>
      <w:lvlText w:val=""/>
      <w:lvlJc w:val="left"/>
      <w:pPr>
        <w:ind w:left="2880" w:hanging="360"/>
      </w:pPr>
      <w:rPr>
        <w:rFonts w:ascii="Wingdings" w:hAnsi="Wingdings" w:hint="default"/>
      </w:rPr>
    </w:lvl>
  </w:abstractNum>
  <w:abstractNum w:abstractNumId="82" w15:restartNumberingAfterBreak="0">
    <w:nsid w:val="611D5796"/>
    <w:multiLevelType w:val="hybridMultilevel"/>
    <w:tmpl w:val="C5584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63A927E5"/>
    <w:multiLevelType w:val="hybridMultilevel"/>
    <w:tmpl w:val="894CA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653D2CEE"/>
    <w:multiLevelType w:val="hybridMultilevel"/>
    <w:tmpl w:val="0AE092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67AE481F"/>
    <w:multiLevelType w:val="hybridMultilevel"/>
    <w:tmpl w:val="01A0D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6819553C"/>
    <w:multiLevelType w:val="hybridMultilevel"/>
    <w:tmpl w:val="641605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68D21625"/>
    <w:multiLevelType w:val="hybridMultilevel"/>
    <w:tmpl w:val="5F6AD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698D04BC"/>
    <w:multiLevelType w:val="multilevel"/>
    <w:tmpl w:val="F3580B6A"/>
    <w:name w:val="Less Whitespace22222222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9" w15:restartNumberingAfterBreak="0">
    <w:nsid w:val="6A5E7028"/>
    <w:multiLevelType w:val="hybridMultilevel"/>
    <w:tmpl w:val="D7F435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6B0F60DC"/>
    <w:multiLevelType w:val="hybridMultilevel"/>
    <w:tmpl w:val="548E2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D8E24D7"/>
    <w:multiLevelType w:val="hybridMultilevel"/>
    <w:tmpl w:val="FC96CE4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2" w15:restartNumberingAfterBreak="0">
    <w:nsid w:val="6E160079"/>
    <w:multiLevelType w:val="hybridMultilevel"/>
    <w:tmpl w:val="81AE5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E656C0F"/>
    <w:multiLevelType w:val="hybridMultilevel"/>
    <w:tmpl w:val="7CE26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74ED0BFA"/>
    <w:multiLevelType w:val="hybridMultilevel"/>
    <w:tmpl w:val="5180F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786F0C4E"/>
    <w:multiLevelType w:val="hybridMultilevel"/>
    <w:tmpl w:val="F37CA42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6" w15:restartNumberingAfterBreak="0">
    <w:nsid w:val="792D7F35"/>
    <w:multiLevelType w:val="hybridMultilevel"/>
    <w:tmpl w:val="BE3A62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79E3407C"/>
    <w:multiLevelType w:val="hybridMultilevel"/>
    <w:tmpl w:val="8F22AB3C"/>
    <w:lvl w:ilvl="0" w:tplc="A48C36F8">
      <w:start w:val="1"/>
      <w:numFmt w:val="bullet"/>
      <w:pStyle w:val="ListParagraph"/>
      <w:lvlText w:val=""/>
      <w:lvlJc w:val="left"/>
      <w:pPr>
        <w:ind w:left="-288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720" w:hanging="360"/>
      </w:pPr>
      <w:rPr>
        <w:rFonts w:ascii="Symbol" w:hAnsi="Symbol" w:hint="default"/>
      </w:rPr>
    </w:lvl>
    <w:lvl w:ilvl="4" w:tplc="04090003">
      <w:start w:val="1"/>
      <w:numFmt w:val="bullet"/>
      <w:lvlText w:val="o"/>
      <w:lvlJc w:val="left"/>
      <w:pPr>
        <w:ind w:left="0" w:hanging="360"/>
      </w:pPr>
      <w:rPr>
        <w:rFonts w:ascii="Courier New" w:hAnsi="Courier New" w:cs="Courier New" w:hint="default"/>
      </w:rPr>
    </w:lvl>
    <w:lvl w:ilvl="5" w:tplc="04090005">
      <w:start w:val="1"/>
      <w:numFmt w:val="bullet"/>
      <w:lvlText w:val=""/>
      <w:lvlJc w:val="left"/>
      <w:pPr>
        <w:ind w:left="720" w:hanging="360"/>
      </w:pPr>
      <w:rPr>
        <w:rFonts w:ascii="Wingdings" w:hAnsi="Wingdings" w:hint="default"/>
      </w:rPr>
    </w:lvl>
    <w:lvl w:ilvl="6" w:tplc="04090003">
      <w:start w:val="1"/>
      <w:numFmt w:val="bullet"/>
      <w:lvlText w:val="o"/>
      <w:lvlJc w:val="left"/>
      <w:pPr>
        <w:ind w:left="1440" w:hanging="360"/>
      </w:pPr>
      <w:rPr>
        <w:rFonts w:ascii="Courier New" w:hAnsi="Courier New" w:cs="Courier New" w:hint="default"/>
      </w:rPr>
    </w:lvl>
    <w:lvl w:ilvl="7" w:tplc="04090003">
      <w:start w:val="1"/>
      <w:numFmt w:val="bullet"/>
      <w:lvlText w:val="o"/>
      <w:lvlJc w:val="left"/>
      <w:pPr>
        <w:ind w:left="2160" w:hanging="360"/>
      </w:pPr>
      <w:rPr>
        <w:rFonts w:ascii="Courier New" w:hAnsi="Courier New" w:cs="Courier New" w:hint="default"/>
      </w:rPr>
    </w:lvl>
    <w:lvl w:ilvl="8" w:tplc="04090005">
      <w:start w:val="1"/>
      <w:numFmt w:val="bullet"/>
      <w:lvlText w:val=""/>
      <w:lvlJc w:val="left"/>
      <w:pPr>
        <w:ind w:left="2880" w:hanging="360"/>
      </w:pPr>
      <w:rPr>
        <w:rFonts w:ascii="Wingdings" w:hAnsi="Wingdings" w:hint="default"/>
      </w:rPr>
    </w:lvl>
  </w:abstractNum>
  <w:abstractNum w:abstractNumId="98" w15:restartNumberingAfterBreak="0">
    <w:nsid w:val="7B320818"/>
    <w:multiLevelType w:val="hybridMultilevel"/>
    <w:tmpl w:val="44F25C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7C495C44"/>
    <w:multiLevelType w:val="hybridMultilevel"/>
    <w:tmpl w:val="B40A5A6A"/>
    <w:lvl w:ilvl="0" w:tplc="A48C36F8">
      <w:start w:val="1"/>
      <w:numFmt w:val="bullet"/>
      <w:lvlText w:val=""/>
      <w:lvlJc w:val="left"/>
      <w:pPr>
        <w:ind w:left="-288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720" w:hanging="360"/>
      </w:pPr>
      <w:rPr>
        <w:rFonts w:ascii="Symbol" w:hAnsi="Symbol" w:hint="default"/>
      </w:rPr>
    </w:lvl>
    <w:lvl w:ilvl="4" w:tplc="04090003">
      <w:start w:val="1"/>
      <w:numFmt w:val="bullet"/>
      <w:lvlText w:val="o"/>
      <w:lvlJc w:val="left"/>
      <w:pPr>
        <w:ind w:left="0" w:hanging="360"/>
      </w:pPr>
      <w:rPr>
        <w:rFonts w:ascii="Courier New" w:hAnsi="Courier New" w:cs="Courier New" w:hint="default"/>
      </w:rPr>
    </w:lvl>
    <w:lvl w:ilvl="5" w:tplc="04090001">
      <w:start w:val="1"/>
      <w:numFmt w:val="bullet"/>
      <w:lvlText w:val=""/>
      <w:lvlJc w:val="left"/>
      <w:pPr>
        <w:ind w:left="720" w:hanging="360"/>
      </w:pPr>
      <w:rPr>
        <w:rFonts w:ascii="Symbol" w:hAnsi="Symbol" w:hint="default"/>
      </w:rPr>
    </w:lvl>
    <w:lvl w:ilvl="6" w:tplc="04090001">
      <w:start w:val="1"/>
      <w:numFmt w:val="bullet"/>
      <w:lvlText w:val=""/>
      <w:lvlJc w:val="left"/>
      <w:pPr>
        <w:ind w:left="1440" w:hanging="360"/>
      </w:pPr>
      <w:rPr>
        <w:rFonts w:ascii="Symbol" w:hAnsi="Symbol" w:hint="default"/>
      </w:rPr>
    </w:lvl>
    <w:lvl w:ilvl="7" w:tplc="04090003" w:tentative="1">
      <w:start w:val="1"/>
      <w:numFmt w:val="bullet"/>
      <w:lvlText w:val="o"/>
      <w:lvlJc w:val="left"/>
      <w:pPr>
        <w:ind w:left="2160" w:hanging="360"/>
      </w:pPr>
      <w:rPr>
        <w:rFonts w:ascii="Courier New" w:hAnsi="Courier New" w:cs="Courier New" w:hint="default"/>
      </w:rPr>
    </w:lvl>
    <w:lvl w:ilvl="8" w:tplc="04090005" w:tentative="1">
      <w:start w:val="1"/>
      <w:numFmt w:val="bullet"/>
      <w:lvlText w:val=""/>
      <w:lvlJc w:val="left"/>
      <w:pPr>
        <w:ind w:left="2880" w:hanging="360"/>
      </w:pPr>
      <w:rPr>
        <w:rFonts w:ascii="Wingdings" w:hAnsi="Wingdings" w:hint="default"/>
      </w:rPr>
    </w:lvl>
  </w:abstractNum>
  <w:abstractNum w:abstractNumId="100" w15:restartNumberingAfterBreak="0">
    <w:nsid w:val="7F134C25"/>
    <w:multiLevelType w:val="hybridMultilevel"/>
    <w:tmpl w:val="D9622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7FC62D78"/>
    <w:multiLevelType w:val="hybridMultilevel"/>
    <w:tmpl w:val="12D6E968"/>
    <w:lvl w:ilvl="0" w:tplc="A48C36F8">
      <w:start w:val="1"/>
      <w:numFmt w:val="bullet"/>
      <w:lvlText w:val=""/>
      <w:lvlJc w:val="left"/>
      <w:pPr>
        <w:ind w:left="-288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720" w:hanging="360"/>
      </w:pPr>
      <w:rPr>
        <w:rFonts w:ascii="Symbol" w:hAnsi="Symbol" w:hint="default"/>
      </w:rPr>
    </w:lvl>
    <w:lvl w:ilvl="4" w:tplc="04090003">
      <w:start w:val="1"/>
      <w:numFmt w:val="bullet"/>
      <w:lvlText w:val="o"/>
      <w:lvlJc w:val="left"/>
      <w:pPr>
        <w:ind w:left="0" w:hanging="360"/>
      </w:pPr>
      <w:rPr>
        <w:rFonts w:ascii="Courier New" w:hAnsi="Courier New" w:cs="Courier New" w:hint="default"/>
      </w:rPr>
    </w:lvl>
    <w:lvl w:ilvl="5" w:tplc="04090005">
      <w:start w:val="1"/>
      <w:numFmt w:val="bullet"/>
      <w:lvlText w:val=""/>
      <w:lvlJc w:val="left"/>
      <w:pPr>
        <w:ind w:left="720" w:hanging="360"/>
      </w:pPr>
      <w:rPr>
        <w:rFonts w:ascii="Wingdings" w:hAnsi="Wingdings" w:hint="default"/>
      </w:rPr>
    </w:lvl>
    <w:lvl w:ilvl="6" w:tplc="04090003">
      <w:start w:val="1"/>
      <w:numFmt w:val="bullet"/>
      <w:lvlText w:val="o"/>
      <w:lvlJc w:val="left"/>
      <w:pPr>
        <w:ind w:left="1440" w:hanging="360"/>
      </w:pPr>
      <w:rPr>
        <w:rFonts w:ascii="Courier New" w:hAnsi="Courier New" w:cs="Courier New" w:hint="default"/>
      </w:rPr>
    </w:lvl>
    <w:lvl w:ilvl="7" w:tplc="04090003">
      <w:start w:val="1"/>
      <w:numFmt w:val="bullet"/>
      <w:lvlText w:val="o"/>
      <w:lvlJc w:val="left"/>
      <w:pPr>
        <w:ind w:left="2160" w:hanging="360"/>
      </w:pPr>
      <w:rPr>
        <w:rFonts w:ascii="Courier New" w:hAnsi="Courier New" w:cs="Courier New" w:hint="default"/>
      </w:rPr>
    </w:lvl>
    <w:lvl w:ilvl="8" w:tplc="04090005">
      <w:start w:val="1"/>
      <w:numFmt w:val="bullet"/>
      <w:lvlText w:val=""/>
      <w:lvlJc w:val="left"/>
      <w:pPr>
        <w:ind w:left="2880" w:hanging="360"/>
      </w:pPr>
      <w:rPr>
        <w:rFonts w:ascii="Wingdings" w:hAnsi="Wingdings" w:hint="default"/>
      </w:rPr>
    </w:lvl>
  </w:abstractNum>
  <w:abstractNum w:abstractNumId="102" w15:restartNumberingAfterBreak="0">
    <w:nsid w:val="7FCA2DD0"/>
    <w:multiLevelType w:val="hybridMultilevel"/>
    <w:tmpl w:val="F60E2A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62"/>
  </w:num>
  <w:num w:numId="3">
    <w:abstractNumId w:val="97"/>
  </w:num>
  <w:num w:numId="4">
    <w:abstractNumId w:val="50"/>
  </w:num>
  <w:num w:numId="5">
    <w:abstractNumId w:val="63"/>
  </w:num>
  <w:num w:numId="6">
    <w:abstractNumId w:val="79"/>
  </w:num>
  <w:num w:numId="7">
    <w:abstractNumId w:val="8"/>
  </w:num>
  <w:num w:numId="8">
    <w:abstractNumId w:val="7"/>
  </w:num>
  <w:num w:numId="9">
    <w:abstractNumId w:val="55"/>
  </w:num>
  <w:num w:numId="10">
    <w:abstractNumId w:val="86"/>
  </w:num>
  <w:num w:numId="11">
    <w:abstractNumId w:val="30"/>
  </w:num>
  <w:num w:numId="12">
    <w:abstractNumId w:val="29"/>
  </w:num>
  <w:num w:numId="13">
    <w:abstractNumId w:val="68"/>
  </w:num>
  <w:num w:numId="14">
    <w:abstractNumId w:val="1"/>
  </w:num>
  <w:num w:numId="15">
    <w:abstractNumId w:val="73"/>
  </w:num>
  <w:num w:numId="16">
    <w:abstractNumId w:val="102"/>
  </w:num>
  <w:num w:numId="17">
    <w:abstractNumId w:val="84"/>
  </w:num>
  <w:num w:numId="18">
    <w:abstractNumId w:val="94"/>
  </w:num>
  <w:num w:numId="19">
    <w:abstractNumId w:val="89"/>
  </w:num>
  <w:num w:numId="20">
    <w:abstractNumId w:val="23"/>
  </w:num>
  <w:num w:numId="21">
    <w:abstractNumId w:val="3"/>
  </w:num>
  <w:num w:numId="22">
    <w:abstractNumId w:val="9"/>
  </w:num>
  <w:num w:numId="23">
    <w:abstractNumId w:val="80"/>
  </w:num>
  <w:num w:numId="24">
    <w:abstractNumId w:val="25"/>
  </w:num>
  <w:num w:numId="25">
    <w:abstractNumId w:val="78"/>
  </w:num>
  <w:num w:numId="26">
    <w:abstractNumId w:val="18"/>
  </w:num>
  <w:num w:numId="27">
    <w:abstractNumId w:val="58"/>
  </w:num>
  <w:num w:numId="28">
    <w:abstractNumId w:val="0"/>
  </w:num>
  <w:num w:numId="29">
    <w:abstractNumId w:val="60"/>
  </w:num>
  <w:num w:numId="30">
    <w:abstractNumId w:val="36"/>
  </w:num>
  <w:num w:numId="31">
    <w:abstractNumId w:val="6"/>
  </w:num>
  <w:num w:numId="32">
    <w:abstractNumId w:val="72"/>
  </w:num>
  <w:num w:numId="33">
    <w:abstractNumId w:val="57"/>
  </w:num>
  <w:num w:numId="34">
    <w:abstractNumId w:val="77"/>
  </w:num>
  <w:num w:numId="35">
    <w:abstractNumId w:val="35"/>
  </w:num>
  <w:num w:numId="36">
    <w:abstractNumId w:val="75"/>
  </w:num>
  <w:num w:numId="37">
    <w:abstractNumId w:val="24"/>
  </w:num>
  <w:num w:numId="38">
    <w:abstractNumId w:val="32"/>
  </w:num>
  <w:num w:numId="39">
    <w:abstractNumId w:val="37"/>
  </w:num>
  <w:num w:numId="40">
    <w:abstractNumId w:val="83"/>
  </w:num>
  <w:num w:numId="41">
    <w:abstractNumId w:val="47"/>
  </w:num>
  <w:num w:numId="42">
    <w:abstractNumId w:val="85"/>
  </w:num>
  <w:num w:numId="43">
    <w:abstractNumId w:val="69"/>
  </w:num>
  <w:num w:numId="44">
    <w:abstractNumId w:val="74"/>
  </w:num>
  <w:num w:numId="45">
    <w:abstractNumId w:val="13"/>
  </w:num>
  <w:num w:numId="46">
    <w:abstractNumId w:val="16"/>
  </w:num>
  <w:num w:numId="47">
    <w:abstractNumId w:val="70"/>
  </w:num>
  <w:num w:numId="48">
    <w:abstractNumId w:val="41"/>
  </w:num>
  <w:num w:numId="49">
    <w:abstractNumId w:val="4"/>
  </w:num>
  <w:num w:numId="50">
    <w:abstractNumId w:val="91"/>
  </w:num>
  <w:num w:numId="51">
    <w:abstractNumId w:val="59"/>
  </w:num>
  <w:num w:numId="52">
    <w:abstractNumId w:val="46"/>
  </w:num>
  <w:num w:numId="53">
    <w:abstractNumId w:val="19"/>
  </w:num>
  <w:num w:numId="54">
    <w:abstractNumId w:val="98"/>
  </w:num>
  <w:num w:numId="55">
    <w:abstractNumId w:val="93"/>
  </w:num>
  <w:num w:numId="56">
    <w:abstractNumId w:val="96"/>
  </w:num>
  <w:num w:numId="57">
    <w:abstractNumId w:val="14"/>
  </w:num>
  <w:num w:numId="58">
    <w:abstractNumId w:val="17"/>
  </w:num>
  <w:num w:numId="59">
    <w:abstractNumId w:val="48"/>
  </w:num>
  <w:num w:numId="60">
    <w:abstractNumId w:val="26"/>
  </w:num>
  <w:num w:numId="61">
    <w:abstractNumId w:val="99"/>
  </w:num>
  <w:num w:numId="62">
    <w:abstractNumId w:val="65"/>
  </w:num>
  <w:num w:numId="63">
    <w:abstractNumId w:val="81"/>
  </w:num>
  <w:num w:numId="64">
    <w:abstractNumId w:val="44"/>
  </w:num>
  <w:num w:numId="65">
    <w:abstractNumId w:val="45"/>
  </w:num>
  <w:num w:numId="66">
    <w:abstractNumId w:val="52"/>
  </w:num>
  <w:num w:numId="67">
    <w:abstractNumId w:val="101"/>
  </w:num>
  <w:num w:numId="68">
    <w:abstractNumId w:val="61"/>
  </w:num>
  <w:num w:numId="69">
    <w:abstractNumId w:val="49"/>
  </w:num>
  <w:num w:numId="70">
    <w:abstractNumId w:val="95"/>
  </w:num>
  <w:num w:numId="71">
    <w:abstractNumId w:val="64"/>
  </w:num>
  <w:num w:numId="72">
    <w:abstractNumId w:val="56"/>
  </w:num>
  <w:num w:numId="73">
    <w:abstractNumId w:val="66"/>
  </w:num>
  <w:num w:numId="74">
    <w:abstractNumId w:val="51"/>
  </w:num>
  <w:num w:numId="75">
    <w:abstractNumId w:val="28"/>
  </w:num>
  <w:num w:numId="76">
    <w:abstractNumId w:val="27"/>
  </w:num>
  <w:num w:numId="77">
    <w:abstractNumId w:val="76"/>
  </w:num>
  <w:num w:numId="78">
    <w:abstractNumId w:val="53"/>
  </w:num>
  <w:num w:numId="79">
    <w:abstractNumId w:val="40"/>
  </w:num>
  <w:num w:numId="80">
    <w:abstractNumId w:val="20"/>
  </w:num>
  <w:num w:numId="81">
    <w:abstractNumId w:val="10"/>
  </w:num>
  <w:num w:numId="82">
    <w:abstractNumId w:val="21"/>
  </w:num>
  <w:num w:numId="83">
    <w:abstractNumId w:val="11"/>
  </w:num>
  <w:num w:numId="84">
    <w:abstractNumId w:val="12"/>
  </w:num>
  <w:num w:numId="85">
    <w:abstractNumId w:val="33"/>
  </w:num>
  <w:num w:numId="86">
    <w:abstractNumId w:val="90"/>
  </w:num>
  <w:num w:numId="87">
    <w:abstractNumId w:val="92"/>
  </w:num>
  <w:num w:numId="88">
    <w:abstractNumId w:val="5"/>
  </w:num>
  <w:num w:numId="89">
    <w:abstractNumId w:val="87"/>
  </w:num>
  <w:num w:numId="90">
    <w:abstractNumId w:val="67"/>
  </w:num>
  <w:num w:numId="91">
    <w:abstractNumId w:val="38"/>
  </w:num>
  <w:num w:numId="92">
    <w:abstractNumId w:val="31"/>
  </w:num>
  <w:num w:numId="93">
    <w:abstractNumId w:val="100"/>
  </w:num>
  <w:num w:numId="94">
    <w:abstractNumId w:val="2"/>
  </w:num>
  <w:num w:numId="95">
    <w:abstractNumId w:val="34"/>
  </w:num>
  <w:num w:numId="96">
    <w:abstractNumId w:val="82"/>
  </w:num>
  <w:num w:numId="97">
    <w:abstractNumId w:val="39"/>
  </w:num>
  <w:num w:numId="98">
    <w:abstractNumId w:val="54"/>
  </w:num>
  <w:num w:numId="99">
    <w:abstractNumId w:val="22"/>
  </w:num>
  <w:num w:numId="100">
    <w:abstractNumId w:val="42"/>
  </w:num>
  <w:num w:numId="101">
    <w:abstractNumId w:val="71"/>
  </w:num>
  <w:numIdMacAtCleanup w:val="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1328" w:allStyles="0" w:customStyles="0" w:latentStyles="0" w:stylesInUse="1" w:headingStyles="1" w:numberingStyles="0" w:tableStyles="0" w:directFormattingOnRuns="1" w:directFormattingOnParagraphs="1"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455B"/>
    <w:rsid w:val="000000B2"/>
    <w:rsid w:val="000001F4"/>
    <w:rsid w:val="00000612"/>
    <w:rsid w:val="00000822"/>
    <w:rsid w:val="000008CD"/>
    <w:rsid w:val="000009B9"/>
    <w:rsid w:val="00000B08"/>
    <w:rsid w:val="00000B20"/>
    <w:rsid w:val="00000BCF"/>
    <w:rsid w:val="00001117"/>
    <w:rsid w:val="0000127A"/>
    <w:rsid w:val="00001325"/>
    <w:rsid w:val="00001E51"/>
    <w:rsid w:val="000022A3"/>
    <w:rsid w:val="000026FE"/>
    <w:rsid w:val="00002AE7"/>
    <w:rsid w:val="00002C60"/>
    <w:rsid w:val="00002FB8"/>
    <w:rsid w:val="000030BA"/>
    <w:rsid w:val="00003602"/>
    <w:rsid w:val="000038AB"/>
    <w:rsid w:val="00003D2B"/>
    <w:rsid w:val="00003EE7"/>
    <w:rsid w:val="00004824"/>
    <w:rsid w:val="000049B7"/>
    <w:rsid w:val="00004E56"/>
    <w:rsid w:val="0000553F"/>
    <w:rsid w:val="0000567C"/>
    <w:rsid w:val="00006148"/>
    <w:rsid w:val="0000631E"/>
    <w:rsid w:val="00006330"/>
    <w:rsid w:val="00006455"/>
    <w:rsid w:val="00006638"/>
    <w:rsid w:val="00006A41"/>
    <w:rsid w:val="00006A6F"/>
    <w:rsid w:val="000072CF"/>
    <w:rsid w:val="00007461"/>
    <w:rsid w:val="000077F4"/>
    <w:rsid w:val="000078D3"/>
    <w:rsid w:val="000079DA"/>
    <w:rsid w:val="00007AB5"/>
    <w:rsid w:val="0001006C"/>
    <w:rsid w:val="00010141"/>
    <w:rsid w:val="000106A5"/>
    <w:rsid w:val="000107C2"/>
    <w:rsid w:val="00010C23"/>
    <w:rsid w:val="00010FD8"/>
    <w:rsid w:val="00011242"/>
    <w:rsid w:val="000114BB"/>
    <w:rsid w:val="00012410"/>
    <w:rsid w:val="00012BC5"/>
    <w:rsid w:val="00012BFA"/>
    <w:rsid w:val="00012D36"/>
    <w:rsid w:val="00012E0F"/>
    <w:rsid w:val="00013348"/>
    <w:rsid w:val="000138DF"/>
    <w:rsid w:val="000139B3"/>
    <w:rsid w:val="00013F5A"/>
    <w:rsid w:val="0001415C"/>
    <w:rsid w:val="000146AE"/>
    <w:rsid w:val="00014A64"/>
    <w:rsid w:val="00014E85"/>
    <w:rsid w:val="00014EE4"/>
    <w:rsid w:val="00015015"/>
    <w:rsid w:val="00015090"/>
    <w:rsid w:val="000150AA"/>
    <w:rsid w:val="00015687"/>
    <w:rsid w:val="000159E5"/>
    <w:rsid w:val="00015DBD"/>
    <w:rsid w:val="00015FAD"/>
    <w:rsid w:val="000164DA"/>
    <w:rsid w:val="0001676D"/>
    <w:rsid w:val="00016803"/>
    <w:rsid w:val="0001693D"/>
    <w:rsid w:val="00016C19"/>
    <w:rsid w:val="00016CC0"/>
    <w:rsid w:val="00016D61"/>
    <w:rsid w:val="000170EF"/>
    <w:rsid w:val="0001711C"/>
    <w:rsid w:val="000174BA"/>
    <w:rsid w:val="000179FC"/>
    <w:rsid w:val="00017C6F"/>
    <w:rsid w:val="00017DD9"/>
    <w:rsid w:val="00017FEB"/>
    <w:rsid w:val="00020009"/>
    <w:rsid w:val="000201CB"/>
    <w:rsid w:val="00020353"/>
    <w:rsid w:val="00020453"/>
    <w:rsid w:val="00020A43"/>
    <w:rsid w:val="00020A69"/>
    <w:rsid w:val="00021130"/>
    <w:rsid w:val="00021131"/>
    <w:rsid w:val="00021280"/>
    <w:rsid w:val="000213D0"/>
    <w:rsid w:val="00021718"/>
    <w:rsid w:val="0002225D"/>
    <w:rsid w:val="00022606"/>
    <w:rsid w:val="00022B68"/>
    <w:rsid w:val="00022C55"/>
    <w:rsid w:val="00022EA7"/>
    <w:rsid w:val="0002318C"/>
    <w:rsid w:val="00023238"/>
    <w:rsid w:val="00023574"/>
    <w:rsid w:val="00023B11"/>
    <w:rsid w:val="000240DC"/>
    <w:rsid w:val="00024726"/>
    <w:rsid w:val="00024BFB"/>
    <w:rsid w:val="00024FBE"/>
    <w:rsid w:val="00025A68"/>
    <w:rsid w:val="00025EB0"/>
    <w:rsid w:val="0002610B"/>
    <w:rsid w:val="00026385"/>
    <w:rsid w:val="00026899"/>
    <w:rsid w:val="000268EC"/>
    <w:rsid w:val="0002698D"/>
    <w:rsid w:val="00026BE4"/>
    <w:rsid w:val="00026E34"/>
    <w:rsid w:val="00026F02"/>
    <w:rsid w:val="00026F8B"/>
    <w:rsid w:val="00027040"/>
    <w:rsid w:val="000272AC"/>
    <w:rsid w:val="0002752B"/>
    <w:rsid w:val="00027BA8"/>
    <w:rsid w:val="00027DB7"/>
    <w:rsid w:val="00027FC1"/>
    <w:rsid w:val="00027FC5"/>
    <w:rsid w:val="000301A0"/>
    <w:rsid w:val="00030250"/>
    <w:rsid w:val="000308E2"/>
    <w:rsid w:val="0003095C"/>
    <w:rsid w:val="00030D38"/>
    <w:rsid w:val="000312E8"/>
    <w:rsid w:val="000312F0"/>
    <w:rsid w:val="0003147B"/>
    <w:rsid w:val="00031CDA"/>
    <w:rsid w:val="00031CF0"/>
    <w:rsid w:val="000320C2"/>
    <w:rsid w:val="000328CE"/>
    <w:rsid w:val="00032A01"/>
    <w:rsid w:val="00032CF6"/>
    <w:rsid w:val="00032DC6"/>
    <w:rsid w:val="00032ED4"/>
    <w:rsid w:val="00032FBA"/>
    <w:rsid w:val="0003300C"/>
    <w:rsid w:val="00033331"/>
    <w:rsid w:val="00033714"/>
    <w:rsid w:val="000337B8"/>
    <w:rsid w:val="00033825"/>
    <w:rsid w:val="00033CFE"/>
    <w:rsid w:val="00033D1B"/>
    <w:rsid w:val="00033F92"/>
    <w:rsid w:val="000342DF"/>
    <w:rsid w:val="0003462B"/>
    <w:rsid w:val="00034774"/>
    <w:rsid w:val="0003480C"/>
    <w:rsid w:val="00034BE8"/>
    <w:rsid w:val="00034E3C"/>
    <w:rsid w:val="000354DE"/>
    <w:rsid w:val="00035C27"/>
    <w:rsid w:val="00035EB2"/>
    <w:rsid w:val="00036191"/>
    <w:rsid w:val="000365D7"/>
    <w:rsid w:val="00036635"/>
    <w:rsid w:val="00036CFF"/>
    <w:rsid w:val="0003700B"/>
    <w:rsid w:val="00037097"/>
    <w:rsid w:val="00037381"/>
    <w:rsid w:val="000373F6"/>
    <w:rsid w:val="00037529"/>
    <w:rsid w:val="00037555"/>
    <w:rsid w:val="00037595"/>
    <w:rsid w:val="000375FC"/>
    <w:rsid w:val="000378AE"/>
    <w:rsid w:val="000378FC"/>
    <w:rsid w:val="00037B48"/>
    <w:rsid w:val="00037DEA"/>
    <w:rsid w:val="0004004D"/>
    <w:rsid w:val="000400BE"/>
    <w:rsid w:val="0004028A"/>
    <w:rsid w:val="000406C9"/>
    <w:rsid w:val="00040757"/>
    <w:rsid w:val="00040969"/>
    <w:rsid w:val="00040C29"/>
    <w:rsid w:val="00040FAC"/>
    <w:rsid w:val="00041044"/>
    <w:rsid w:val="0004171A"/>
    <w:rsid w:val="000417CA"/>
    <w:rsid w:val="00041A32"/>
    <w:rsid w:val="00042024"/>
    <w:rsid w:val="000425CA"/>
    <w:rsid w:val="0004261C"/>
    <w:rsid w:val="000426C9"/>
    <w:rsid w:val="000426CF"/>
    <w:rsid w:val="00042732"/>
    <w:rsid w:val="000430BD"/>
    <w:rsid w:val="000435E3"/>
    <w:rsid w:val="00043709"/>
    <w:rsid w:val="00043808"/>
    <w:rsid w:val="00043873"/>
    <w:rsid w:val="00043B56"/>
    <w:rsid w:val="00043C71"/>
    <w:rsid w:val="00043FF7"/>
    <w:rsid w:val="000441B8"/>
    <w:rsid w:val="00044276"/>
    <w:rsid w:val="00044630"/>
    <w:rsid w:val="00044784"/>
    <w:rsid w:val="00044C09"/>
    <w:rsid w:val="00044DB9"/>
    <w:rsid w:val="00044E11"/>
    <w:rsid w:val="00044E53"/>
    <w:rsid w:val="00045265"/>
    <w:rsid w:val="00045359"/>
    <w:rsid w:val="000453E1"/>
    <w:rsid w:val="00045DA4"/>
    <w:rsid w:val="00046144"/>
    <w:rsid w:val="000462BD"/>
    <w:rsid w:val="00046654"/>
    <w:rsid w:val="0004684A"/>
    <w:rsid w:val="00046859"/>
    <w:rsid w:val="000468A5"/>
    <w:rsid w:val="0004691A"/>
    <w:rsid w:val="000469F6"/>
    <w:rsid w:val="00046A4E"/>
    <w:rsid w:val="00046BA1"/>
    <w:rsid w:val="0004711E"/>
    <w:rsid w:val="00047209"/>
    <w:rsid w:val="00047504"/>
    <w:rsid w:val="00047784"/>
    <w:rsid w:val="00047C5A"/>
    <w:rsid w:val="00047E1D"/>
    <w:rsid w:val="00047EC9"/>
    <w:rsid w:val="00050557"/>
    <w:rsid w:val="000505AD"/>
    <w:rsid w:val="000505CA"/>
    <w:rsid w:val="00050704"/>
    <w:rsid w:val="000509F9"/>
    <w:rsid w:val="0005119D"/>
    <w:rsid w:val="000512E6"/>
    <w:rsid w:val="00051327"/>
    <w:rsid w:val="00051684"/>
    <w:rsid w:val="00051A95"/>
    <w:rsid w:val="00051C18"/>
    <w:rsid w:val="00052ECA"/>
    <w:rsid w:val="00053182"/>
    <w:rsid w:val="000532B7"/>
    <w:rsid w:val="0005341E"/>
    <w:rsid w:val="00053849"/>
    <w:rsid w:val="000538C3"/>
    <w:rsid w:val="0005392C"/>
    <w:rsid w:val="00053A03"/>
    <w:rsid w:val="00053D33"/>
    <w:rsid w:val="00054083"/>
    <w:rsid w:val="000546A0"/>
    <w:rsid w:val="00054855"/>
    <w:rsid w:val="00054884"/>
    <w:rsid w:val="0005499E"/>
    <w:rsid w:val="00054FD7"/>
    <w:rsid w:val="000550DC"/>
    <w:rsid w:val="000554D9"/>
    <w:rsid w:val="0005569F"/>
    <w:rsid w:val="0005578E"/>
    <w:rsid w:val="00055888"/>
    <w:rsid w:val="00055BAB"/>
    <w:rsid w:val="00056177"/>
    <w:rsid w:val="0005626C"/>
    <w:rsid w:val="0005633A"/>
    <w:rsid w:val="000564C5"/>
    <w:rsid w:val="00056D05"/>
    <w:rsid w:val="00056E97"/>
    <w:rsid w:val="0005713D"/>
    <w:rsid w:val="00057316"/>
    <w:rsid w:val="00057573"/>
    <w:rsid w:val="00057995"/>
    <w:rsid w:val="00057F4D"/>
    <w:rsid w:val="0006004C"/>
    <w:rsid w:val="000602F0"/>
    <w:rsid w:val="0006075A"/>
    <w:rsid w:val="000607AF"/>
    <w:rsid w:val="00060962"/>
    <w:rsid w:val="00060A80"/>
    <w:rsid w:val="00061089"/>
    <w:rsid w:val="00061AF5"/>
    <w:rsid w:val="0006219F"/>
    <w:rsid w:val="0006221D"/>
    <w:rsid w:val="0006263B"/>
    <w:rsid w:val="000626D9"/>
    <w:rsid w:val="000627A6"/>
    <w:rsid w:val="000628B1"/>
    <w:rsid w:val="00063280"/>
    <w:rsid w:val="0006347D"/>
    <w:rsid w:val="00063751"/>
    <w:rsid w:val="0006396A"/>
    <w:rsid w:val="00063A0B"/>
    <w:rsid w:val="00063F17"/>
    <w:rsid w:val="00064109"/>
    <w:rsid w:val="0006437A"/>
    <w:rsid w:val="00064646"/>
    <w:rsid w:val="000649D1"/>
    <w:rsid w:val="00064EB0"/>
    <w:rsid w:val="0006520D"/>
    <w:rsid w:val="00065406"/>
    <w:rsid w:val="00065551"/>
    <w:rsid w:val="000658E6"/>
    <w:rsid w:val="00065B82"/>
    <w:rsid w:val="00065C8D"/>
    <w:rsid w:val="00065E85"/>
    <w:rsid w:val="00066356"/>
    <w:rsid w:val="0006653F"/>
    <w:rsid w:val="0006684C"/>
    <w:rsid w:val="000669D8"/>
    <w:rsid w:val="000669E9"/>
    <w:rsid w:val="00066A12"/>
    <w:rsid w:val="00066D67"/>
    <w:rsid w:val="00066E51"/>
    <w:rsid w:val="00066F79"/>
    <w:rsid w:val="0006703C"/>
    <w:rsid w:val="0006752F"/>
    <w:rsid w:val="00067632"/>
    <w:rsid w:val="0006773B"/>
    <w:rsid w:val="00067922"/>
    <w:rsid w:val="0007009B"/>
    <w:rsid w:val="0007049E"/>
    <w:rsid w:val="0007057D"/>
    <w:rsid w:val="000705E1"/>
    <w:rsid w:val="00070625"/>
    <w:rsid w:val="00070639"/>
    <w:rsid w:val="00070817"/>
    <w:rsid w:val="00070944"/>
    <w:rsid w:val="00070A92"/>
    <w:rsid w:val="00070BAE"/>
    <w:rsid w:val="00070D55"/>
    <w:rsid w:val="0007139E"/>
    <w:rsid w:val="000719A0"/>
    <w:rsid w:val="00071D6A"/>
    <w:rsid w:val="00072258"/>
    <w:rsid w:val="00072386"/>
    <w:rsid w:val="0007248E"/>
    <w:rsid w:val="000724DB"/>
    <w:rsid w:val="00072A66"/>
    <w:rsid w:val="00072E29"/>
    <w:rsid w:val="000731B6"/>
    <w:rsid w:val="00073552"/>
    <w:rsid w:val="0007375A"/>
    <w:rsid w:val="0007384D"/>
    <w:rsid w:val="00073AE1"/>
    <w:rsid w:val="00074358"/>
    <w:rsid w:val="000743E4"/>
    <w:rsid w:val="000744FD"/>
    <w:rsid w:val="00074555"/>
    <w:rsid w:val="000745F3"/>
    <w:rsid w:val="000746D8"/>
    <w:rsid w:val="00074B00"/>
    <w:rsid w:val="00074BB1"/>
    <w:rsid w:val="00074C20"/>
    <w:rsid w:val="00074DA5"/>
    <w:rsid w:val="00075115"/>
    <w:rsid w:val="00075A58"/>
    <w:rsid w:val="00076181"/>
    <w:rsid w:val="000767A2"/>
    <w:rsid w:val="00076BCE"/>
    <w:rsid w:val="000775EE"/>
    <w:rsid w:val="00077DF6"/>
    <w:rsid w:val="00077F51"/>
    <w:rsid w:val="00077FCD"/>
    <w:rsid w:val="0008027C"/>
    <w:rsid w:val="000802D0"/>
    <w:rsid w:val="00080605"/>
    <w:rsid w:val="000807B7"/>
    <w:rsid w:val="00080B5F"/>
    <w:rsid w:val="00080BC7"/>
    <w:rsid w:val="00080F06"/>
    <w:rsid w:val="0008154A"/>
    <w:rsid w:val="0008172A"/>
    <w:rsid w:val="00081815"/>
    <w:rsid w:val="000818AD"/>
    <w:rsid w:val="000819B5"/>
    <w:rsid w:val="00081B8E"/>
    <w:rsid w:val="00081EF8"/>
    <w:rsid w:val="0008231C"/>
    <w:rsid w:val="00082A28"/>
    <w:rsid w:val="00082B56"/>
    <w:rsid w:val="000831A7"/>
    <w:rsid w:val="000832DF"/>
    <w:rsid w:val="0008340C"/>
    <w:rsid w:val="00083461"/>
    <w:rsid w:val="000835D5"/>
    <w:rsid w:val="000836C5"/>
    <w:rsid w:val="000837FC"/>
    <w:rsid w:val="000839EB"/>
    <w:rsid w:val="00084213"/>
    <w:rsid w:val="000843CB"/>
    <w:rsid w:val="00084A3F"/>
    <w:rsid w:val="00084C3C"/>
    <w:rsid w:val="00084C9A"/>
    <w:rsid w:val="00084D18"/>
    <w:rsid w:val="00084E3F"/>
    <w:rsid w:val="00085170"/>
    <w:rsid w:val="0008595E"/>
    <w:rsid w:val="00085A81"/>
    <w:rsid w:val="00085C56"/>
    <w:rsid w:val="00085D4C"/>
    <w:rsid w:val="000862EC"/>
    <w:rsid w:val="000867CB"/>
    <w:rsid w:val="00086A52"/>
    <w:rsid w:val="00086CE8"/>
    <w:rsid w:val="00087642"/>
    <w:rsid w:val="00087AD6"/>
    <w:rsid w:val="00087AF8"/>
    <w:rsid w:val="000902B1"/>
    <w:rsid w:val="0009044E"/>
    <w:rsid w:val="000904C5"/>
    <w:rsid w:val="000905E4"/>
    <w:rsid w:val="00090770"/>
    <w:rsid w:val="00090A25"/>
    <w:rsid w:val="00090B12"/>
    <w:rsid w:val="00090C64"/>
    <w:rsid w:val="00090DF3"/>
    <w:rsid w:val="00091271"/>
    <w:rsid w:val="0009146C"/>
    <w:rsid w:val="000914CE"/>
    <w:rsid w:val="00091ADF"/>
    <w:rsid w:val="00091E7E"/>
    <w:rsid w:val="00091F0E"/>
    <w:rsid w:val="00092090"/>
    <w:rsid w:val="000920C8"/>
    <w:rsid w:val="000922FA"/>
    <w:rsid w:val="00092355"/>
    <w:rsid w:val="000926E0"/>
    <w:rsid w:val="00092A90"/>
    <w:rsid w:val="00092B24"/>
    <w:rsid w:val="00092C8D"/>
    <w:rsid w:val="00092F7C"/>
    <w:rsid w:val="00092FA0"/>
    <w:rsid w:val="0009356C"/>
    <w:rsid w:val="00093D9C"/>
    <w:rsid w:val="0009441A"/>
    <w:rsid w:val="000949F0"/>
    <w:rsid w:val="00094BE2"/>
    <w:rsid w:val="00094F0A"/>
    <w:rsid w:val="00094FBB"/>
    <w:rsid w:val="00095013"/>
    <w:rsid w:val="0009523F"/>
    <w:rsid w:val="0009524E"/>
    <w:rsid w:val="000952C8"/>
    <w:rsid w:val="000956FA"/>
    <w:rsid w:val="00095A20"/>
    <w:rsid w:val="00095E00"/>
    <w:rsid w:val="00095EB2"/>
    <w:rsid w:val="00095F86"/>
    <w:rsid w:val="00095FDD"/>
    <w:rsid w:val="00096148"/>
    <w:rsid w:val="00096491"/>
    <w:rsid w:val="000966B1"/>
    <w:rsid w:val="00096B33"/>
    <w:rsid w:val="00096BC8"/>
    <w:rsid w:val="00096C9D"/>
    <w:rsid w:val="0009756B"/>
    <w:rsid w:val="0009759C"/>
    <w:rsid w:val="000977FC"/>
    <w:rsid w:val="000A00B1"/>
    <w:rsid w:val="000A0637"/>
    <w:rsid w:val="000A0ED4"/>
    <w:rsid w:val="000A14D9"/>
    <w:rsid w:val="000A14DA"/>
    <w:rsid w:val="000A1AEE"/>
    <w:rsid w:val="000A21FF"/>
    <w:rsid w:val="000A23D4"/>
    <w:rsid w:val="000A2488"/>
    <w:rsid w:val="000A294C"/>
    <w:rsid w:val="000A2D1C"/>
    <w:rsid w:val="000A2EBF"/>
    <w:rsid w:val="000A2F74"/>
    <w:rsid w:val="000A30CF"/>
    <w:rsid w:val="000A3A70"/>
    <w:rsid w:val="000A425E"/>
    <w:rsid w:val="000A465F"/>
    <w:rsid w:val="000A4970"/>
    <w:rsid w:val="000A4AAB"/>
    <w:rsid w:val="000A4E05"/>
    <w:rsid w:val="000A4E4D"/>
    <w:rsid w:val="000A52A1"/>
    <w:rsid w:val="000A53D1"/>
    <w:rsid w:val="000A5584"/>
    <w:rsid w:val="000A5797"/>
    <w:rsid w:val="000A5B2F"/>
    <w:rsid w:val="000A5D17"/>
    <w:rsid w:val="000A5DE0"/>
    <w:rsid w:val="000A625C"/>
    <w:rsid w:val="000A64C3"/>
    <w:rsid w:val="000A6CE3"/>
    <w:rsid w:val="000A6DD9"/>
    <w:rsid w:val="000A6E90"/>
    <w:rsid w:val="000A6F12"/>
    <w:rsid w:val="000A7047"/>
    <w:rsid w:val="000A76A8"/>
    <w:rsid w:val="000A799C"/>
    <w:rsid w:val="000A79A3"/>
    <w:rsid w:val="000A7DC8"/>
    <w:rsid w:val="000B0010"/>
    <w:rsid w:val="000B00D3"/>
    <w:rsid w:val="000B0205"/>
    <w:rsid w:val="000B06DE"/>
    <w:rsid w:val="000B08ED"/>
    <w:rsid w:val="000B0953"/>
    <w:rsid w:val="000B0ABC"/>
    <w:rsid w:val="000B0B5C"/>
    <w:rsid w:val="000B0DAA"/>
    <w:rsid w:val="000B12DB"/>
    <w:rsid w:val="000B157C"/>
    <w:rsid w:val="000B1737"/>
    <w:rsid w:val="000B1BD3"/>
    <w:rsid w:val="000B1C40"/>
    <w:rsid w:val="000B2256"/>
    <w:rsid w:val="000B27EC"/>
    <w:rsid w:val="000B2863"/>
    <w:rsid w:val="000B28B8"/>
    <w:rsid w:val="000B2956"/>
    <w:rsid w:val="000B2D29"/>
    <w:rsid w:val="000B2D62"/>
    <w:rsid w:val="000B2DD0"/>
    <w:rsid w:val="000B2F00"/>
    <w:rsid w:val="000B3A4A"/>
    <w:rsid w:val="000B3A9E"/>
    <w:rsid w:val="000B3CDB"/>
    <w:rsid w:val="000B4277"/>
    <w:rsid w:val="000B4284"/>
    <w:rsid w:val="000B46A7"/>
    <w:rsid w:val="000B5002"/>
    <w:rsid w:val="000B505B"/>
    <w:rsid w:val="000B52A4"/>
    <w:rsid w:val="000B5FBC"/>
    <w:rsid w:val="000B649C"/>
    <w:rsid w:val="000B65AF"/>
    <w:rsid w:val="000B66C2"/>
    <w:rsid w:val="000B67AD"/>
    <w:rsid w:val="000B686B"/>
    <w:rsid w:val="000B69BE"/>
    <w:rsid w:val="000B6A31"/>
    <w:rsid w:val="000B6A59"/>
    <w:rsid w:val="000B7441"/>
    <w:rsid w:val="000B7B9C"/>
    <w:rsid w:val="000B7DEB"/>
    <w:rsid w:val="000C026A"/>
    <w:rsid w:val="000C02DE"/>
    <w:rsid w:val="000C03E8"/>
    <w:rsid w:val="000C04DA"/>
    <w:rsid w:val="000C05F4"/>
    <w:rsid w:val="000C0D5D"/>
    <w:rsid w:val="000C120D"/>
    <w:rsid w:val="000C1417"/>
    <w:rsid w:val="000C1783"/>
    <w:rsid w:val="000C17CC"/>
    <w:rsid w:val="000C1984"/>
    <w:rsid w:val="000C1A9C"/>
    <w:rsid w:val="000C1F5E"/>
    <w:rsid w:val="000C20AF"/>
    <w:rsid w:val="000C2395"/>
    <w:rsid w:val="000C2584"/>
    <w:rsid w:val="000C2607"/>
    <w:rsid w:val="000C2A20"/>
    <w:rsid w:val="000C2E13"/>
    <w:rsid w:val="000C2F0B"/>
    <w:rsid w:val="000C2FF7"/>
    <w:rsid w:val="000C33CE"/>
    <w:rsid w:val="000C38C1"/>
    <w:rsid w:val="000C3914"/>
    <w:rsid w:val="000C3E47"/>
    <w:rsid w:val="000C40D8"/>
    <w:rsid w:val="000C428E"/>
    <w:rsid w:val="000C4510"/>
    <w:rsid w:val="000C483F"/>
    <w:rsid w:val="000C48F9"/>
    <w:rsid w:val="000C4993"/>
    <w:rsid w:val="000C50A4"/>
    <w:rsid w:val="000C53CF"/>
    <w:rsid w:val="000C5919"/>
    <w:rsid w:val="000C5EED"/>
    <w:rsid w:val="000C6337"/>
    <w:rsid w:val="000C6615"/>
    <w:rsid w:val="000C66E4"/>
    <w:rsid w:val="000C6B2B"/>
    <w:rsid w:val="000C6C12"/>
    <w:rsid w:val="000C706D"/>
    <w:rsid w:val="000C70EE"/>
    <w:rsid w:val="000C7594"/>
    <w:rsid w:val="000C7663"/>
    <w:rsid w:val="000C7A4E"/>
    <w:rsid w:val="000C7F6E"/>
    <w:rsid w:val="000D074A"/>
    <w:rsid w:val="000D0B78"/>
    <w:rsid w:val="000D0DAF"/>
    <w:rsid w:val="000D10B7"/>
    <w:rsid w:val="000D1295"/>
    <w:rsid w:val="000D1432"/>
    <w:rsid w:val="000D1A44"/>
    <w:rsid w:val="000D1ECD"/>
    <w:rsid w:val="000D221E"/>
    <w:rsid w:val="000D23B2"/>
    <w:rsid w:val="000D23DD"/>
    <w:rsid w:val="000D24D0"/>
    <w:rsid w:val="000D259E"/>
    <w:rsid w:val="000D271E"/>
    <w:rsid w:val="000D2964"/>
    <w:rsid w:val="000D2A87"/>
    <w:rsid w:val="000D2AA2"/>
    <w:rsid w:val="000D3567"/>
    <w:rsid w:val="000D37C8"/>
    <w:rsid w:val="000D37F0"/>
    <w:rsid w:val="000D39C6"/>
    <w:rsid w:val="000D3CAE"/>
    <w:rsid w:val="000D3D33"/>
    <w:rsid w:val="000D3D47"/>
    <w:rsid w:val="000D3DC5"/>
    <w:rsid w:val="000D4380"/>
    <w:rsid w:val="000D4756"/>
    <w:rsid w:val="000D4AB8"/>
    <w:rsid w:val="000D4AE5"/>
    <w:rsid w:val="000D4DD8"/>
    <w:rsid w:val="000D4E24"/>
    <w:rsid w:val="000D4E33"/>
    <w:rsid w:val="000D5185"/>
    <w:rsid w:val="000D523F"/>
    <w:rsid w:val="000D5443"/>
    <w:rsid w:val="000D577F"/>
    <w:rsid w:val="000D5A2E"/>
    <w:rsid w:val="000D6117"/>
    <w:rsid w:val="000D6B27"/>
    <w:rsid w:val="000D6E3B"/>
    <w:rsid w:val="000D6F66"/>
    <w:rsid w:val="000D70B4"/>
    <w:rsid w:val="000D7267"/>
    <w:rsid w:val="000D748D"/>
    <w:rsid w:val="000D7A60"/>
    <w:rsid w:val="000D7A72"/>
    <w:rsid w:val="000E07F9"/>
    <w:rsid w:val="000E08F3"/>
    <w:rsid w:val="000E0C52"/>
    <w:rsid w:val="000E11E6"/>
    <w:rsid w:val="000E125B"/>
    <w:rsid w:val="000E12D5"/>
    <w:rsid w:val="000E1375"/>
    <w:rsid w:val="000E13CF"/>
    <w:rsid w:val="000E16CD"/>
    <w:rsid w:val="000E1AFB"/>
    <w:rsid w:val="000E2224"/>
    <w:rsid w:val="000E25B6"/>
    <w:rsid w:val="000E2A9F"/>
    <w:rsid w:val="000E2E7D"/>
    <w:rsid w:val="000E32D5"/>
    <w:rsid w:val="000E34B2"/>
    <w:rsid w:val="000E34D3"/>
    <w:rsid w:val="000E36BD"/>
    <w:rsid w:val="000E39CB"/>
    <w:rsid w:val="000E3B12"/>
    <w:rsid w:val="000E3DD0"/>
    <w:rsid w:val="000E3F59"/>
    <w:rsid w:val="000E3FD8"/>
    <w:rsid w:val="000E411E"/>
    <w:rsid w:val="000E455E"/>
    <w:rsid w:val="000E4875"/>
    <w:rsid w:val="000E4A36"/>
    <w:rsid w:val="000E4B11"/>
    <w:rsid w:val="000E4D0B"/>
    <w:rsid w:val="000E4D19"/>
    <w:rsid w:val="000E4E91"/>
    <w:rsid w:val="000E503C"/>
    <w:rsid w:val="000E50EF"/>
    <w:rsid w:val="000E5389"/>
    <w:rsid w:val="000E53F5"/>
    <w:rsid w:val="000E5435"/>
    <w:rsid w:val="000E55E6"/>
    <w:rsid w:val="000E5715"/>
    <w:rsid w:val="000E5E56"/>
    <w:rsid w:val="000E6063"/>
    <w:rsid w:val="000E61CB"/>
    <w:rsid w:val="000E62A4"/>
    <w:rsid w:val="000E6585"/>
    <w:rsid w:val="000E682F"/>
    <w:rsid w:val="000E6887"/>
    <w:rsid w:val="000E6A90"/>
    <w:rsid w:val="000E6CA8"/>
    <w:rsid w:val="000E6E25"/>
    <w:rsid w:val="000E7493"/>
    <w:rsid w:val="000E774D"/>
    <w:rsid w:val="000E786D"/>
    <w:rsid w:val="000E7900"/>
    <w:rsid w:val="000E79D1"/>
    <w:rsid w:val="000F0843"/>
    <w:rsid w:val="000F0C01"/>
    <w:rsid w:val="000F1196"/>
    <w:rsid w:val="000F1281"/>
    <w:rsid w:val="000F1498"/>
    <w:rsid w:val="000F1576"/>
    <w:rsid w:val="000F19D6"/>
    <w:rsid w:val="000F1FD7"/>
    <w:rsid w:val="000F224A"/>
    <w:rsid w:val="000F25D3"/>
    <w:rsid w:val="000F323E"/>
    <w:rsid w:val="000F33AB"/>
    <w:rsid w:val="000F3D03"/>
    <w:rsid w:val="000F3D34"/>
    <w:rsid w:val="000F3E90"/>
    <w:rsid w:val="000F3EF2"/>
    <w:rsid w:val="000F4148"/>
    <w:rsid w:val="000F4500"/>
    <w:rsid w:val="000F4CEE"/>
    <w:rsid w:val="000F5000"/>
    <w:rsid w:val="000F505D"/>
    <w:rsid w:val="000F5724"/>
    <w:rsid w:val="000F5876"/>
    <w:rsid w:val="000F6476"/>
    <w:rsid w:val="000F69F9"/>
    <w:rsid w:val="000F6F93"/>
    <w:rsid w:val="000F735E"/>
    <w:rsid w:val="001000A0"/>
    <w:rsid w:val="00100272"/>
    <w:rsid w:val="0010036B"/>
    <w:rsid w:val="001005C2"/>
    <w:rsid w:val="00100779"/>
    <w:rsid w:val="001009AE"/>
    <w:rsid w:val="00100CEB"/>
    <w:rsid w:val="00100DF0"/>
    <w:rsid w:val="00101167"/>
    <w:rsid w:val="0010133A"/>
    <w:rsid w:val="001014EC"/>
    <w:rsid w:val="00101713"/>
    <w:rsid w:val="00101D2A"/>
    <w:rsid w:val="00101D6C"/>
    <w:rsid w:val="00101E87"/>
    <w:rsid w:val="0010204B"/>
    <w:rsid w:val="00102147"/>
    <w:rsid w:val="00102278"/>
    <w:rsid w:val="00102496"/>
    <w:rsid w:val="0010276A"/>
    <w:rsid w:val="00102850"/>
    <w:rsid w:val="001028CC"/>
    <w:rsid w:val="00102C61"/>
    <w:rsid w:val="001030F1"/>
    <w:rsid w:val="00103673"/>
    <w:rsid w:val="001036B8"/>
    <w:rsid w:val="0010395C"/>
    <w:rsid w:val="00103D92"/>
    <w:rsid w:val="00104046"/>
    <w:rsid w:val="0010410A"/>
    <w:rsid w:val="00104752"/>
    <w:rsid w:val="00104DDD"/>
    <w:rsid w:val="00104F0F"/>
    <w:rsid w:val="00105055"/>
    <w:rsid w:val="001051A3"/>
    <w:rsid w:val="0010523D"/>
    <w:rsid w:val="00105316"/>
    <w:rsid w:val="00105422"/>
    <w:rsid w:val="00105B6E"/>
    <w:rsid w:val="00105DA2"/>
    <w:rsid w:val="00105E66"/>
    <w:rsid w:val="00105F6D"/>
    <w:rsid w:val="001063F0"/>
    <w:rsid w:val="00106551"/>
    <w:rsid w:val="00106EFD"/>
    <w:rsid w:val="0010730E"/>
    <w:rsid w:val="001077A9"/>
    <w:rsid w:val="00107996"/>
    <w:rsid w:val="00107D01"/>
    <w:rsid w:val="00110558"/>
    <w:rsid w:val="001109FB"/>
    <w:rsid w:val="00110E34"/>
    <w:rsid w:val="00110E37"/>
    <w:rsid w:val="0011109C"/>
    <w:rsid w:val="00111622"/>
    <w:rsid w:val="00111951"/>
    <w:rsid w:val="00111995"/>
    <w:rsid w:val="00111AAF"/>
    <w:rsid w:val="00111E48"/>
    <w:rsid w:val="00112444"/>
    <w:rsid w:val="00113053"/>
    <w:rsid w:val="00113C51"/>
    <w:rsid w:val="00113DF2"/>
    <w:rsid w:val="00114321"/>
    <w:rsid w:val="00114EBB"/>
    <w:rsid w:val="00115070"/>
    <w:rsid w:val="00115098"/>
    <w:rsid w:val="00115102"/>
    <w:rsid w:val="00115285"/>
    <w:rsid w:val="001152C3"/>
    <w:rsid w:val="001153FA"/>
    <w:rsid w:val="0011560E"/>
    <w:rsid w:val="001157EE"/>
    <w:rsid w:val="00115857"/>
    <w:rsid w:val="00115911"/>
    <w:rsid w:val="00116426"/>
    <w:rsid w:val="00116805"/>
    <w:rsid w:val="00116A22"/>
    <w:rsid w:val="00116AAB"/>
    <w:rsid w:val="00116AED"/>
    <w:rsid w:val="00116C23"/>
    <w:rsid w:val="00117196"/>
    <w:rsid w:val="00117BE1"/>
    <w:rsid w:val="001203E2"/>
    <w:rsid w:val="001205B9"/>
    <w:rsid w:val="00120601"/>
    <w:rsid w:val="0012074E"/>
    <w:rsid w:val="001209B8"/>
    <w:rsid w:val="001210A8"/>
    <w:rsid w:val="001210C6"/>
    <w:rsid w:val="001210E3"/>
    <w:rsid w:val="00121247"/>
    <w:rsid w:val="0012154F"/>
    <w:rsid w:val="00121A7B"/>
    <w:rsid w:val="00121C97"/>
    <w:rsid w:val="0012232F"/>
    <w:rsid w:val="00122346"/>
    <w:rsid w:val="00122768"/>
    <w:rsid w:val="00122BF4"/>
    <w:rsid w:val="0012308F"/>
    <w:rsid w:val="00123618"/>
    <w:rsid w:val="0012363C"/>
    <w:rsid w:val="00123F2F"/>
    <w:rsid w:val="00123F71"/>
    <w:rsid w:val="0012409F"/>
    <w:rsid w:val="0012410A"/>
    <w:rsid w:val="00124464"/>
    <w:rsid w:val="001244DC"/>
    <w:rsid w:val="001245FA"/>
    <w:rsid w:val="0012492B"/>
    <w:rsid w:val="00124941"/>
    <w:rsid w:val="001250D3"/>
    <w:rsid w:val="00125291"/>
    <w:rsid w:val="00125583"/>
    <w:rsid w:val="001256E5"/>
    <w:rsid w:val="00126848"/>
    <w:rsid w:val="001268F8"/>
    <w:rsid w:val="00126966"/>
    <w:rsid w:val="00126B29"/>
    <w:rsid w:val="00126BA7"/>
    <w:rsid w:val="00126FCD"/>
    <w:rsid w:val="00127196"/>
    <w:rsid w:val="00127424"/>
    <w:rsid w:val="0012758A"/>
    <w:rsid w:val="001275F8"/>
    <w:rsid w:val="00127B46"/>
    <w:rsid w:val="0013007D"/>
    <w:rsid w:val="00130330"/>
    <w:rsid w:val="0013060E"/>
    <w:rsid w:val="00130736"/>
    <w:rsid w:val="00130B57"/>
    <w:rsid w:val="00130F0E"/>
    <w:rsid w:val="001312F0"/>
    <w:rsid w:val="001315D4"/>
    <w:rsid w:val="001317E9"/>
    <w:rsid w:val="001319A9"/>
    <w:rsid w:val="00131B76"/>
    <w:rsid w:val="00131D28"/>
    <w:rsid w:val="001322D9"/>
    <w:rsid w:val="0013240B"/>
    <w:rsid w:val="00132429"/>
    <w:rsid w:val="001325DF"/>
    <w:rsid w:val="001326EE"/>
    <w:rsid w:val="001327A5"/>
    <w:rsid w:val="00132990"/>
    <w:rsid w:val="00132A68"/>
    <w:rsid w:val="00132D55"/>
    <w:rsid w:val="0013387A"/>
    <w:rsid w:val="00134467"/>
    <w:rsid w:val="00134B89"/>
    <w:rsid w:val="00135A03"/>
    <w:rsid w:val="00135A68"/>
    <w:rsid w:val="00135BBD"/>
    <w:rsid w:val="00135CA2"/>
    <w:rsid w:val="001366E8"/>
    <w:rsid w:val="0013682E"/>
    <w:rsid w:val="0013696F"/>
    <w:rsid w:val="00136EA1"/>
    <w:rsid w:val="00136EED"/>
    <w:rsid w:val="00137435"/>
    <w:rsid w:val="00137BED"/>
    <w:rsid w:val="00140182"/>
    <w:rsid w:val="00140482"/>
    <w:rsid w:val="00140736"/>
    <w:rsid w:val="0014091F"/>
    <w:rsid w:val="00141048"/>
    <w:rsid w:val="00141100"/>
    <w:rsid w:val="00141341"/>
    <w:rsid w:val="00141670"/>
    <w:rsid w:val="00141939"/>
    <w:rsid w:val="00141DFB"/>
    <w:rsid w:val="00141EC5"/>
    <w:rsid w:val="00141F07"/>
    <w:rsid w:val="001424B0"/>
    <w:rsid w:val="00142D51"/>
    <w:rsid w:val="00142D90"/>
    <w:rsid w:val="00142EAC"/>
    <w:rsid w:val="00143081"/>
    <w:rsid w:val="001431D3"/>
    <w:rsid w:val="0014378B"/>
    <w:rsid w:val="001437DE"/>
    <w:rsid w:val="00143A88"/>
    <w:rsid w:val="00143E83"/>
    <w:rsid w:val="00144379"/>
    <w:rsid w:val="00144DBF"/>
    <w:rsid w:val="00145012"/>
    <w:rsid w:val="00145065"/>
    <w:rsid w:val="001450A6"/>
    <w:rsid w:val="00145527"/>
    <w:rsid w:val="0014585C"/>
    <w:rsid w:val="00145FD1"/>
    <w:rsid w:val="00146160"/>
    <w:rsid w:val="001466F7"/>
    <w:rsid w:val="001469A3"/>
    <w:rsid w:val="00146AF5"/>
    <w:rsid w:val="00147047"/>
    <w:rsid w:val="0014721F"/>
    <w:rsid w:val="00147F22"/>
    <w:rsid w:val="001506FD"/>
    <w:rsid w:val="00150905"/>
    <w:rsid w:val="0015092F"/>
    <w:rsid w:val="00150AA2"/>
    <w:rsid w:val="00150BE5"/>
    <w:rsid w:val="0015166D"/>
    <w:rsid w:val="00151989"/>
    <w:rsid w:val="001519DC"/>
    <w:rsid w:val="0015202B"/>
    <w:rsid w:val="001523C5"/>
    <w:rsid w:val="00152437"/>
    <w:rsid w:val="001526DA"/>
    <w:rsid w:val="001527C1"/>
    <w:rsid w:val="00152843"/>
    <w:rsid w:val="00152E38"/>
    <w:rsid w:val="00152F52"/>
    <w:rsid w:val="001530C8"/>
    <w:rsid w:val="00153611"/>
    <w:rsid w:val="00153617"/>
    <w:rsid w:val="00153DDB"/>
    <w:rsid w:val="00153F94"/>
    <w:rsid w:val="0015440B"/>
    <w:rsid w:val="00154705"/>
    <w:rsid w:val="0015496F"/>
    <w:rsid w:val="00154AA6"/>
    <w:rsid w:val="00154BAA"/>
    <w:rsid w:val="00154F8F"/>
    <w:rsid w:val="00154F9E"/>
    <w:rsid w:val="001550AA"/>
    <w:rsid w:val="00155278"/>
    <w:rsid w:val="001552F7"/>
    <w:rsid w:val="00155AF9"/>
    <w:rsid w:val="001565E4"/>
    <w:rsid w:val="0015681B"/>
    <w:rsid w:val="0015692C"/>
    <w:rsid w:val="001569D1"/>
    <w:rsid w:val="00156C63"/>
    <w:rsid w:val="00156E05"/>
    <w:rsid w:val="00156E35"/>
    <w:rsid w:val="00156F91"/>
    <w:rsid w:val="0015737C"/>
    <w:rsid w:val="0015748A"/>
    <w:rsid w:val="00157617"/>
    <w:rsid w:val="001579EE"/>
    <w:rsid w:val="00160175"/>
    <w:rsid w:val="001604E8"/>
    <w:rsid w:val="00160502"/>
    <w:rsid w:val="00160E16"/>
    <w:rsid w:val="0016109E"/>
    <w:rsid w:val="001614FF"/>
    <w:rsid w:val="001616AE"/>
    <w:rsid w:val="0016181E"/>
    <w:rsid w:val="00161948"/>
    <w:rsid w:val="00161D57"/>
    <w:rsid w:val="0016215C"/>
    <w:rsid w:val="0016235A"/>
    <w:rsid w:val="00162373"/>
    <w:rsid w:val="00162A82"/>
    <w:rsid w:val="00162B36"/>
    <w:rsid w:val="00163007"/>
    <w:rsid w:val="0016389D"/>
    <w:rsid w:val="001638CB"/>
    <w:rsid w:val="00163A19"/>
    <w:rsid w:val="00163BB5"/>
    <w:rsid w:val="0016424B"/>
    <w:rsid w:val="00164274"/>
    <w:rsid w:val="00164321"/>
    <w:rsid w:val="00164342"/>
    <w:rsid w:val="0016465F"/>
    <w:rsid w:val="00164718"/>
    <w:rsid w:val="001648C7"/>
    <w:rsid w:val="001648F1"/>
    <w:rsid w:val="00164F06"/>
    <w:rsid w:val="00165052"/>
    <w:rsid w:val="001657D1"/>
    <w:rsid w:val="00165810"/>
    <w:rsid w:val="0016593C"/>
    <w:rsid w:val="00165AC7"/>
    <w:rsid w:val="00165B1A"/>
    <w:rsid w:val="00165CA0"/>
    <w:rsid w:val="001662F2"/>
    <w:rsid w:val="0016639B"/>
    <w:rsid w:val="00166869"/>
    <w:rsid w:val="00166C7E"/>
    <w:rsid w:val="00167D18"/>
    <w:rsid w:val="00167D4A"/>
    <w:rsid w:val="00167FDC"/>
    <w:rsid w:val="00170471"/>
    <w:rsid w:val="00170494"/>
    <w:rsid w:val="001707E6"/>
    <w:rsid w:val="001708A7"/>
    <w:rsid w:val="001708B1"/>
    <w:rsid w:val="00170F1F"/>
    <w:rsid w:val="00170F37"/>
    <w:rsid w:val="001710C2"/>
    <w:rsid w:val="00171147"/>
    <w:rsid w:val="00171172"/>
    <w:rsid w:val="00171370"/>
    <w:rsid w:val="0017148C"/>
    <w:rsid w:val="001714CF"/>
    <w:rsid w:val="0017154B"/>
    <w:rsid w:val="00171C0B"/>
    <w:rsid w:val="00171CF3"/>
    <w:rsid w:val="00172665"/>
    <w:rsid w:val="00172748"/>
    <w:rsid w:val="00172989"/>
    <w:rsid w:val="00172B58"/>
    <w:rsid w:val="00172C91"/>
    <w:rsid w:val="00172D2D"/>
    <w:rsid w:val="00172D43"/>
    <w:rsid w:val="00173145"/>
    <w:rsid w:val="00173761"/>
    <w:rsid w:val="00173820"/>
    <w:rsid w:val="00173859"/>
    <w:rsid w:val="0017448B"/>
    <w:rsid w:val="00174C96"/>
    <w:rsid w:val="00175668"/>
    <w:rsid w:val="00175898"/>
    <w:rsid w:val="001763E9"/>
    <w:rsid w:val="001764BA"/>
    <w:rsid w:val="00176C56"/>
    <w:rsid w:val="00176C7D"/>
    <w:rsid w:val="00176C8D"/>
    <w:rsid w:val="00176F04"/>
    <w:rsid w:val="001772B9"/>
    <w:rsid w:val="00177900"/>
    <w:rsid w:val="00177B66"/>
    <w:rsid w:val="001800C5"/>
    <w:rsid w:val="001803E4"/>
    <w:rsid w:val="0018056C"/>
    <w:rsid w:val="001806AD"/>
    <w:rsid w:val="001808F4"/>
    <w:rsid w:val="00180A58"/>
    <w:rsid w:val="00180B47"/>
    <w:rsid w:val="00180BED"/>
    <w:rsid w:val="00180F09"/>
    <w:rsid w:val="001811AF"/>
    <w:rsid w:val="0018167E"/>
    <w:rsid w:val="00181682"/>
    <w:rsid w:val="00181942"/>
    <w:rsid w:val="00181D4B"/>
    <w:rsid w:val="0018221C"/>
    <w:rsid w:val="00182461"/>
    <w:rsid w:val="00182C37"/>
    <w:rsid w:val="001831B8"/>
    <w:rsid w:val="00183A49"/>
    <w:rsid w:val="00184061"/>
    <w:rsid w:val="00184324"/>
    <w:rsid w:val="001843C2"/>
    <w:rsid w:val="001850E4"/>
    <w:rsid w:val="001852FA"/>
    <w:rsid w:val="001853D7"/>
    <w:rsid w:val="001853FF"/>
    <w:rsid w:val="00185466"/>
    <w:rsid w:val="001855BF"/>
    <w:rsid w:val="001856C5"/>
    <w:rsid w:val="0018576F"/>
    <w:rsid w:val="001857CC"/>
    <w:rsid w:val="00185EA9"/>
    <w:rsid w:val="00186B80"/>
    <w:rsid w:val="00186B8F"/>
    <w:rsid w:val="00186BCC"/>
    <w:rsid w:val="00186C88"/>
    <w:rsid w:val="00186CF9"/>
    <w:rsid w:val="001874BE"/>
    <w:rsid w:val="0018768D"/>
    <w:rsid w:val="0018791A"/>
    <w:rsid w:val="00187A91"/>
    <w:rsid w:val="00187CB2"/>
    <w:rsid w:val="00187D8A"/>
    <w:rsid w:val="001902F5"/>
    <w:rsid w:val="0019068E"/>
    <w:rsid w:val="0019166A"/>
    <w:rsid w:val="0019231B"/>
    <w:rsid w:val="001929B1"/>
    <w:rsid w:val="001929B2"/>
    <w:rsid w:val="00192E82"/>
    <w:rsid w:val="00193393"/>
    <w:rsid w:val="001933DA"/>
    <w:rsid w:val="00193696"/>
    <w:rsid w:val="00193903"/>
    <w:rsid w:val="00193A10"/>
    <w:rsid w:val="00194129"/>
    <w:rsid w:val="00194192"/>
    <w:rsid w:val="00194467"/>
    <w:rsid w:val="001945A6"/>
    <w:rsid w:val="00194749"/>
    <w:rsid w:val="00194900"/>
    <w:rsid w:val="00194B04"/>
    <w:rsid w:val="00194D5A"/>
    <w:rsid w:val="00195674"/>
    <w:rsid w:val="001956F7"/>
    <w:rsid w:val="00195701"/>
    <w:rsid w:val="0019594E"/>
    <w:rsid w:val="00195970"/>
    <w:rsid w:val="00195C83"/>
    <w:rsid w:val="0019638E"/>
    <w:rsid w:val="001967C9"/>
    <w:rsid w:val="001968D7"/>
    <w:rsid w:val="0019693B"/>
    <w:rsid w:val="00196C52"/>
    <w:rsid w:val="00196C9C"/>
    <w:rsid w:val="00196CF5"/>
    <w:rsid w:val="00196E2A"/>
    <w:rsid w:val="00196E74"/>
    <w:rsid w:val="001970CA"/>
    <w:rsid w:val="0019746D"/>
    <w:rsid w:val="00197D7E"/>
    <w:rsid w:val="001A0327"/>
    <w:rsid w:val="001A0746"/>
    <w:rsid w:val="001A087B"/>
    <w:rsid w:val="001A09A6"/>
    <w:rsid w:val="001A112A"/>
    <w:rsid w:val="001A112C"/>
    <w:rsid w:val="001A1BAE"/>
    <w:rsid w:val="001A1D16"/>
    <w:rsid w:val="001A1ED0"/>
    <w:rsid w:val="001A20AE"/>
    <w:rsid w:val="001A2228"/>
    <w:rsid w:val="001A2638"/>
    <w:rsid w:val="001A2729"/>
    <w:rsid w:val="001A2C28"/>
    <w:rsid w:val="001A2CC8"/>
    <w:rsid w:val="001A3A4D"/>
    <w:rsid w:val="001A4163"/>
    <w:rsid w:val="001A4922"/>
    <w:rsid w:val="001A49AD"/>
    <w:rsid w:val="001A4B0E"/>
    <w:rsid w:val="001A4D9B"/>
    <w:rsid w:val="001A51F8"/>
    <w:rsid w:val="001A56F5"/>
    <w:rsid w:val="001A5AB0"/>
    <w:rsid w:val="001A5AD8"/>
    <w:rsid w:val="001A5B08"/>
    <w:rsid w:val="001A5F16"/>
    <w:rsid w:val="001A60FB"/>
    <w:rsid w:val="001A622B"/>
    <w:rsid w:val="001A6392"/>
    <w:rsid w:val="001A6559"/>
    <w:rsid w:val="001A65FE"/>
    <w:rsid w:val="001A683E"/>
    <w:rsid w:val="001A6AC8"/>
    <w:rsid w:val="001A6BFB"/>
    <w:rsid w:val="001A6C36"/>
    <w:rsid w:val="001A7167"/>
    <w:rsid w:val="001A7222"/>
    <w:rsid w:val="001A76AC"/>
    <w:rsid w:val="001A7721"/>
    <w:rsid w:val="001A79A3"/>
    <w:rsid w:val="001A79C2"/>
    <w:rsid w:val="001A7BD3"/>
    <w:rsid w:val="001A7E38"/>
    <w:rsid w:val="001A7E5A"/>
    <w:rsid w:val="001B02FA"/>
    <w:rsid w:val="001B0540"/>
    <w:rsid w:val="001B0A64"/>
    <w:rsid w:val="001B1193"/>
    <w:rsid w:val="001B11EE"/>
    <w:rsid w:val="001B1284"/>
    <w:rsid w:val="001B149C"/>
    <w:rsid w:val="001B1528"/>
    <w:rsid w:val="001B1FF5"/>
    <w:rsid w:val="001B21CF"/>
    <w:rsid w:val="001B27AE"/>
    <w:rsid w:val="001B28C1"/>
    <w:rsid w:val="001B2ABF"/>
    <w:rsid w:val="001B2D59"/>
    <w:rsid w:val="001B2D5E"/>
    <w:rsid w:val="001B32E8"/>
    <w:rsid w:val="001B35C2"/>
    <w:rsid w:val="001B3656"/>
    <w:rsid w:val="001B37AA"/>
    <w:rsid w:val="001B3A15"/>
    <w:rsid w:val="001B4678"/>
    <w:rsid w:val="001B48B5"/>
    <w:rsid w:val="001B4BEF"/>
    <w:rsid w:val="001B4ED1"/>
    <w:rsid w:val="001B5266"/>
    <w:rsid w:val="001B5391"/>
    <w:rsid w:val="001B5A2E"/>
    <w:rsid w:val="001B5D77"/>
    <w:rsid w:val="001B5F8C"/>
    <w:rsid w:val="001B6093"/>
    <w:rsid w:val="001B6221"/>
    <w:rsid w:val="001B6808"/>
    <w:rsid w:val="001B6A3F"/>
    <w:rsid w:val="001B6AA6"/>
    <w:rsid w:val="001B6B4E"/>
    <w:rsid w:val="001B6C03"/>
    <w:rsid w:val="001B6C98"/>
    <w:rsid w:val="001B703B"/>
    <w:rsid w:val="001B7065"/>
    <w:rsid w:val="001B7229"/>
    <w:rsid w:val="001B72C3"/>
    <w:rsid w:val="001B7544"/>
    <w:rsid w:val="001B7709"/>
    <w:rsid w:val="001B7B39"/>
    <w:rsid w:val="001B7C42"/>
    <w:rsid w:val="001C000D"/>
    <w:rsid w:val="001C0AC2"/>
    <w:rsid w:val="001C0D9C"/>
    <w:rsid w:val="001C1749"/>
    <w:rsid w:val="001C186E"/>
    <w:rsid w:val="001C1AD7"/>
    <w:rsid w:val="001C1D40"/>
    <w:rsid w:val="001C1D63"/>
    <w:rsid w:val="001C219B"/>
    <w:rsid w:val="001C22FC"/>
    <w:rsid w:val="001C3123"/>
    <w:rsid w:val="001C3136"/>
    <w:rsid w:val="001C3220"/>
    <w:rsid w:val="001C37CF"/>
    <w:rsid w:val="001C3A02"/>
    <w:rsid w:val="001C3A54"/>
    <w:rsid w:val="001C3D75"/>
    <w:rsid w:val="001C3E64"/>
    <w:rsid w:val="001C3F78"/>
    <w:rsid w:val="001C43F6"/>
    <w:rsid w:val="001C451B"/>
    <w:rsid w:val="001C4667"/>
    <w:rsid w:val="001C478E"/>
    <w:rsid w:val="001C4903"/>
    <w:rsid w:val="001C4B6C"/>
    <w:rsid w:val="001C4E3A"/>
    <w:rsid w:val="001C4EF3"/>
    <w:rsid w:val="001C53A5"/>
    <w:rsid w:val="001C54FD"/>
    <w:rsid w:val="001C55AC"/>
    <w:rsid w:val="001C5966"/>
    <w:rsid w:val="001C5A05"/>
    <w:rsid w:val="001C608C"/>
    <w:rsid w:val="001C6187"/>
    <w:rsid w:val="001C6307"/>
    <w:rsid w:val="001C657A"/>
    <w:rsid w:val="001C678A"/>
    <w:rsid w:val="001C6AB4"/>
    <w:rsid w:val="001C6C5D"/>
    <w:rsid w:val="001C73D8"/>
    <w:rsid w:val="001C7628"/>
    <w:rsid w:val="001C794C"/>
    <w:rsid w:val="001C798F"/>
    <w:rsid w:val="001D023B"/>
    <w:rsid w:val="001D0290"/>
    <w:rsid w:val="001D05C1"/>
    <w:rsid w:val="001D0CC3"/>
    <w:rsid w:val="001D16F3"/>
    <w:rsid w:val="001D1E70"/>
    <w:rsid w:val="001D28F0"/>
    <w:rsid w:val="001D2F09"/>
    <w:rsid w:val="001D2FB0"/>
    <w:rsid w:val="001D37A8"/>
    <w:rsid w:val="001D37C8"/>
    <w:rsid w:val="001D3F75"/>
    <w:rsid w:val="001D40CD"/>
    <w:rsid w:val="001D4264"/>
    <w:rsid w:val="001D44E7"/>
    <w:rsid w:val="001D4C5C"/>
    <w:rsid w:val="001D4CBD"/>
    <w:rsid w:val="001D4CED"/>
    <w:rsid w:val="001D4DDE"/>
    <w:rsid w:val="001D5177"/>
    <w:rsid w:val="001D5213"/>
    <w:rsid w:val="001D54FD"/>
    <w:rsid w:val="001D6417"/>
    <w:rsid w:val="001D65A8"/>
    <w:rsid w:val="001D6BE1"/>
    <w:rsid w:val="001D6C89"/>
    <w:rsid w:val="001D6D77"/>
    <w:rsid w:val="001D7233"/>
    <w:rsid w:val="001D77DC"/>
    <w:rsid w:val="001D7ADE"/>
    <w:rsid w:val="001E003D"/>
    <w:rsid w:val="001E028C"/>
    <w:rsid w:val="001E03FF"/>
    <w:rsid w:val="001E0837"/>
    <w:rsid w:val="001E08CC"/>
    <w:rsid w:val="001E0FBC"/>
    <w:rsid w:val="001E126E"/>
    <w:rsid w:val="001E1276"/>
    <w:rsid w:val="001E168E"/>
    <w:rsid w:val="001E1C1F"/>
    <w:rsid w:val="001E1ECB"/>
    <w:rsid w:val="001E2139"/>
    <w:rsid w:val="001E21CA"/>
    <w:rsid w:val="001E2215"/>
    <w:rsid w:val="001E29EC"/>
    <w:rsid w:val="001E2B83"/>
    <w:rsid w:val="001E2CA6"/>
    <w:rsid w:val="001E3462"/>
    <w:rsid w:val="001E36B8"/>
    <w:rsid w:val="001E3704"/>
    <w:rsid w:val="001E3B60"/>
    <w:rsid w:val="001E40E2"/>
    <w:rsid w:val="001E4752"/>
    <w:rsid w:val="001E49F6"/>
    <w:rsid w:val="001E4D4E"/>
    <w:rsid w:val="001E5016"/>
    <w:rsid w:val="001E55B7"/>
    <w:rsid w:val="001E55EA"/>
    <w:rsid w:val="001E57F9"/>
    <w:rsid w:val="001E5861"/>
    <w:rsid w:val="001E5B1C"/>
    <w:rsid w:val="001E5C44"/>
    <w:rsid w:val="001E5DD4"/>
    <w:rsid w:val="001E5E9A"/>
    <w:rsid w:val="001E5EBD"/>
    <w:rsid w:val="001E5F02"/>
    <w:rsid w:val="001E5F8D"/>
    <w:rsid w:val="001E5FAD"/>
    <w:rsid w:val="001E646E"/>
    <w:rsid w:val="001E68D7"/>
    <w:rsid w:val="001E6A63"/>
    <w:rsid w:val="001E6D3B"/>
    <w:rsid w:val="001E6D75"/>
    <w:rsid w:val="001E6E52"/>
    <w:rsid w:val="001E724B"/>
    <w:rsid w:val="001E7582"/>
    <w:rsid w:val="001E7704"/>
    <w:rsid w:val="001E795E"/>
    <w:rsid w:val="001E7C1A"/>
    <w:rsid w:val="001E7C85"/>
    <w:rsid w:val="001E7F75"/>
    <w:rsid w:val="001E7FE4"/>
    <w:rsid w:val="001F00FC"/>
    <w:rsid w:val="001F01C9"/>
    <w:rsid w:val="001F0574"/>
    <w:rsid w:val="001F084E"/>
    <w:rsid w:val="001F093E"/>
    <w:rsid w:val="001F1205"/>
    <w:rsid w:val="001F13E1"/>
    <w:rsid w:val="001F156D"/>
    <w:rsid w:val="001F1C18"/>
    <w:rsid w:val="001F1CD2"/>
    <w:rsid w:val="001F2085"/>
    <w:rsid w:val="001F20C4"/>
    <w:rsid w:val="001F25A8"/>
    <w:rsid w:val="001F25E1"/>
    <w:rsid w:val="001F2C07"/>
    <w:rsid w:val="001F2C42"/>
    <w:rsid w:val="001F2C8E"/>
    <w:rsid w:val="001F2DDE"/>
    <w:rsid w:val="001F2F5C"/>
    <w:rsid w:val="001F3039"/>
    <w:rsid w:val="001F30B6"/>
    <w:rsid w:val="001F3551"/>
    <w:rsid w:val="001F3A52"/>
    <w:rsid w:val="001F40E2"/>
    <w:rsid w:val="001F416E"/>
    <w:rsid w:val="001F4530"/>
    <w:rsid w:val="001F47A9"/>
    <w:rsid w:val="001F4B22"/>
    <w:rsid w:val="001F4B38"/>
    <w:rsid w:val="001F52A1"/>
    <w:rsid w:val="001F54B4"/>
    <w:rsid w:val="001F58CC"/>
    <w:rsid w:val="001F5944"/>
    <w:rsid w:val="001F5A0C"/>
    <w:rsid w:val="001F5CD3"/>
    <w:rsid w:val="001F5D16"/>
    <w:rsid w:val="001F5F04"/>
    <w:rsid w:val="001F5F44"/>
    <w:rsid w:val="001F68E4"/>
    <w:rsid w:val="001F6EA6"/>
    <w:rsid w:val="001F714E"/>
    <w:rsid w:val="001F71FD"/>
    <w:rsid w:val="001F7954"/>
    <w:rsid w:val="001F798A"/>
    <w:rsid w:val="0020011A"/>
    <w:rsid w:val="002006E5"/>
    <w:rsid w:val="00200BA5"/>
    <w:rsid w:val="00200D86"/>
    <w:rsid w:val="00200EA1"/>
    <w:rsid w:val="002010B1"/>
    <w:rsid w:val="00201399"/>
    <w:rsid w:val="002013FC"/>
    <w:rsid w:val="002018BC"/>
    <w:rsid w:val="00201AE3"/>
    <w:rsid w:val="00201DE8"/>
    <w:rsid w:val="00202577"/>
    <w:rsid w:val="0020274A"/>
    <w:rsid w:val="0020325C"/>
    <w:rsid w:val="00203AE8"/>
    <w:rsid w:val="00203C6F"/>
    <w:rsid w:val="00203D0D"/>
    <w:rsid w:val="00203E75"/>
    <w:rsid w:val="00203EBB"/>
    <w:rsid w:val="00204737"/>
    <w:rsid w:val="002049D3"/>
    <w:rsid w:val="00204A1F"/>
    <w:rsid w:val="00204FC9"/>
    <w:rsid w:val="00205222"/>
    <w:rsid w:val="00205622"/>
    <w:rsid w:val="00205F52"/>
    <w:rsid w:val="00206475"/>
    <w:rsid w:val="00206A67"/>
    <w:rsid w:val="00206C7F"/>
    <w:rsid w:val="0020712A"/>
    <w:rsid w:val="00207213"/>
    <w:rsid w:val="0020747F"/>
    <w:rsid w:val="00207C14"/>
    <w:rsid w:val="00207CE8"/>
    <w:rsid w:val="00207FC7"/>
    <w:rsid w:val="0021011E"/>
    <w:rsid w:val="00210388"/>
    <w:rsid w:val="00210481"/>
    <w:rsid w:val="00210580"/>
    <w:rsid w:val="00210640"/>
    <w:rsid w:val="00210793"/>
    <w:rsid w:val="002109AF"/>
    <w:rsid w:val="00210D17"/>
    <w:rsid w:val="00210E49"/>
    <w:rsid w:val="00210F16"/>
    <w:rsid w:val="0021137A"/>
    <w:rsid w:val="0021148C"/>
    <w:rsid w:val="00211886"/>
    <w:rsid w:val="002118E0"/>
    <w:rsid w:val="0021198B"/>
    <w:rsid w:val="00211D91"/>
    <w:rsid w:val="00211F49"/>
    <w:rsid w:val="00211F90"/>
    <w:rsid w:val="00212115"/>
    <w:rsid w:val="0021216F"/>
    <w:rsid w:val="00212B75"/>
    <w:rsid w:val="002130C7"/>
    <w:rsid w:val="00213A69"/>
    <w:rsid w:val="00213DCD"/>
    <w:rsid w:val="00214457"/>
    <w:rsid w:val="0021447B"/>
    <w:rsid w:val="00214717"/>
    <w:rsid w:val="00214820"/>
    <w:rsid w:val="002148AD"/>
    <w:rsid w:val="00214EEB"/>
    <w:rsid w:val="00214FD5"/>
    <w:rsid w:val="00215263"/>
    <w:rsid w:val="002157CA"/>
    <w:rsid w:val="00215946"/>
    <w:rsid w:val="00215D1F"/>
    <w:rsid w:val="00215E50"/>
    <w:rsid w:val="002165A6"/>
    <w:rsid w:val="0021678F"/>
    <w:rsid w:val="00216960"/>
    <w:rsid w:val="00216D72"/>
    <w:rsid w:val="00216E1F"/>
    <w:rsid w:val="00216F1A"/>
    <w:rsid w:val="002171A1"/>
    <w:rsid w:val="002172AA"/>
    <w:rsid w:val="00217451"/>
    <w:rsid w:val="00217A04"/>
    <w:rsid w:val="00217D83"/>
    <w:rsid w:val="002206A1"/>
    <w:rsid w:val="002208C2"/>
    <w:rsid w:val="00220BF7"/>
    <w:rsid w:val="0022116E"/>
    <w:rsid w:val="002218B1"/>
    <w:rsid w:val="00221967"/>
    <w:rsid w:val="00222054"/>
    <w:rsid w:val="0022206D"/>
    <w:rsid w:val="00222299"/>
    <w:rsid w:val="00222E17"/>
    <w:rsid w:val="00222F09"/>
    <w:rsid w:val="00223591"/>
    <w:rsid w:val="002237F4"/>
    <w:rsid w:val="002239CE"/>
    <w:rsid w:val="00223CF2"/>
    <w:rsid w:val="00223E1A"/>
    <w:rsid w:val="00224170"/>
    <w:rsid w:val="00224684"/>
    <w:rsid w:val="00224E9A"/>
    <w:rsid w:val="002252F2"/>
    <w:rsid w:val="002254C6"/>
    <w:rsid w:val="002256C7"/>
    <w:rsid w:val="00225D43"/>
    <w:rsid w:val="00225EF7"/>
    <w:rsid w:val="00226539"/>
    <w:rsid w:val="00226A49"/>
    <w:rsid w:val="00226D77"/>
    <w:rsid w:val="00226E6B"/>
    <w:rsid w:val="0022734E"/>
    <w:rsid w:val="002274DB"/>
    <w:rsid w:val="002277A4"/>
    <w:rsid w:val="0022786B"/>
    <w:rsid w:val="00227A8D"/>
    <w:rsid w:val="00227BD8"/>
    <w:rsid w:val="002301A0"/>
    <w:rsid w:val="00230853"/>
    <w:rsid w:val="00230955"/>
    <w:rsid w:val="00230B5B"/>
    <w:rsid w:val="00230FD7"/>
    <w:rsid w:val="002319A3"/>
    <w:rsid w:val="00231A2D"/>
    <w:rsid w:val="00231B53"/>
    <w:rsid w:val="00231CDB"/>
    <w:rsid w:val="00231DD0"/>
    <w:rsid w:val="00232093"/>
    <w:rsid w:val="00232492"/>
    <w:rsid w:val="00232A94"/>
    <w:rsid w:val="00232AC1"/>
    <w:rsid w:val="00232BA7"/>
    <w:rsid w:val="00232C3E"/>
    <w:rsid w:val="00232CAB"/>
    <w:rsid w:val="0023310D"/>
    <w:rsid w:val="00233ADE"/>
    <w:rsid w:val="00233D56"/>
    <w:rsid w:val="00234257"/>
    <w:rsid w:val="002343A6"/>
    <w:rsid w:val="002343AA"/>
    <w:rsid w:val="00234434"/>
    <w:rsid w:val="00234657"/>
    <w:rsid w:val="00234667"/>
    <w:rsid w:val="00234891"/>
    <w:rsid w:val="00234DD4"/>
    <w:rsid w:val="002360A6"/>
    <w:rsid w:val="00236194"/>
    <w:rsid w:val="002362E5"/>
    <w:rsid w:val="002363F0"/>
    <w:rsid w:val="0023646E"/>
    <w:rsid w:val="002368BA"/>
    <w:rsid w:val="00236AC0"/>
    <w:rsid w:val="00236AD7"/>
    <w:rsid w:val="0023741C"/>
    <w:rsid w:val="002377CB"/>
    <w:rsid w:val="002379A3"/>
    <w:rsid w:val="00237C9B"/>
    <w:rsid w:val="00237E23"/>
    <w:rsid w:val="00237FF5"/>
    <w:rsid w:val="0024012A"/>
    <w:rsid w:val="00240555"/>
    <w:rsid w:val="00240B8E"/>
    <w:rsid w:val="00240C37"/>
    <w:rsid w:val="00240F73"/>
    <w:rsid w:val="0024165C"/>
    <w:rsid w:val="002419CB"/>
    <w:rsid w:val="00241FC7"/>
    <w:rsid w:val="002420D4"/>
    <w:rsid w:val="0024218D"/>
    <w:rsid w:val="002421EC"/>
    <w:rsid w:val="002429E5"/>
    <w:rsid w:val="00242C98"/>
    <w:rsid w:val="00242CDE"/>
    <w:rsid w:val="002431CC"/>
    <w:rsid w:val="00243415"/>
    <w:rsid w:val="00243558"/>
    <w:rsid w:val="00243638"/>
    <w:rsid w:val="00243A1D"/>
    <w:rsid w:val="00243B41"/>
    <w:rsid w:val="00243CE5"/>
    <w:rsid w:val="00243E48"/>
    <w:rsid w:val="002441AA"/>
    <w:rsid w:val="00244379"/>
    <w:rsid w:val="00244518"/>
    <w:rsid w:val="0024498F"/>
    <w:rsid w:val="00244B1B"/>
    <w:rsid w:val="00244B39"/>
    <w:rsid w:val="00244D6B"/>
    <w:rsid w:val="00244D70"/>
    <w:rsid w:val="0024509D"/>
    <w:rsid w:val="002450A1"/>
    <w:rsid w:val="002451CA"/>
    <w:rsid w:val="002452E6"/>
    <w:rsid w:val="002453DF"/>
    <w:rsid w:val="0024545C"/>
    <w:rsid w:val="00245493"/>
    <w:rsid w:val="0024585E"/>
    <w:rsid w:val="0024619F"/>
    <w:rsid w:val="00246317"/>
    <w:rsid w:val="00246537"/>
    <w:rsid w:val="0024678B"/>
    <w:rsid w:val="00246793"/>
    <w:rsid w:val="002467E4"/>
    <w:rsid w:val="002475F3"/>
    <w:rsid w:val="00247641"/>
    <w:rsid w:val="00247D66"/>
    <w:rsid w:val="00247EFE"/>
    <w:rsid w:val="002504D2"/>
    <w:rsid w:val="00250624"/>
    <w:rsid w:val="00250719"/>
    <w:rsid w:val="00250F79"/>
    <w:rsid w:val="00251212"/>
    <w:rsid w:val="002512EE"/>
    <w:rsid w:val="00251680"/>
    <w:rsid w:val="00251C66"/>
    <w:rsid w:val="00252430"/>
    <w:rsid w:val="002525C5"/>
    <w:rsid w:val="00252638"/>
    <w:rsid w:val="002526DD"/>
    <w:rsid w:val="002527CF"/>
    <w:rsid w:val="00252B50"/>
    <w:rsid w:val="00252C43"/>
    <w:rsid w:val="00252C6D"/>
    <w:rsid w:val="002531A3"/>
    <w:rsid w:val="00253414"/>
    <w:rsid w:val="0025353F"/>
    <w:rsid w:val="00253799"/>
    <w:rsid w:val="00253803"/>
    <w:rsid w:val="002538AD"/>
    <w:rsid w:val="00253984"/>
    <w:rsid w:val="00253B91"/>
    <w:rsid w:val="00253C45"/>
    <w:rsid w:val="00254068"/>
    <w:rsid w:val="00254101"/>
    <w:rsid w:val="0025423F"/>
    <w:rsid w:val="002544A8"/>
    <w:rsid w:val="0025467F"/>
    <w:rsid w:val="00254B0E"/>
    <w:rsid w:val="00254C61"/>
    <w:rsid w:val="00254C7B"/>
    <w:rsid w:val="00255122"/>
    <w:rsid w:val="0025562C"/>
    <w:rsid w:val="00255B0F"/>
    <w:rsid w:val="00255B60"/>
    <w:rsid w:val="00256109"/>
    <w:rsid w:val="00256405"/>
    <w:rsid w:val="00256411"/>
    <w:rsid w:val="00256B45"/>
    <w:rsid w:val="00256CC9"/>
    <w:rsid w:val="00256E58"/>
    <w:rsid w:val="002571C2"/>
    <w:rsid w:val="0025735A"/>
    <w:rsid w:val="002574D6"/>
    <w:rsid w:val="00257525"/>
    <w:rsid w:val="002575B1"/>
    <w:rsid w:val="00257728"/>
    <w:rsid w:val="002578C4"/>
    <w:rsid w:val="00257ABD"/>
    <w:rsid w:val="00260872"/>
    <w:rsid w:val="00260B45"/>
    <w:rsid w:val="00260C32"/>
    <w:rsid w:val="00260D48"/>
    <w:rsid w:val="00260D97"/>
    <w:rsid w:val="00260F28"/>
    <w:rsid w:val="00261226"/>
    <w:rsid w:val="00261531"/>
    <w:rsid w:val="002615CA"/>
    <w:rsid w:val="0026189A"/>
    <w:rsid w:val="0026191E"/>
    <w:rsid w:val="00261D3E"/>
    <w:rsid w:val="00261D64"/>
    <w:rsid w:val="00261F1B"/>
    <w:rsid w:val="002622C7"/>
    <w:rsid w:val="002622F1"/>
    <w:rsid w:val="00262615"/>
    <w:rsid w:val="00262825"/>
    <w:rsid w:val="00262886"/>
    <w:rsid w:val="00262D8E"/>
    <w:rsid w:val="00262FCA"/>
    <w:rsid w:val="00263196"/>
    <w:rsid w:val="00263328"/>
    <w:rsid w:val="00263455"/>
    <w:rsid w:val="0026365B"/>
    <w:rsid w:val="002638E5"/>
    <w:rsid w:val="00263F8E"/>
    <w:rsid w:val="00264021"/>
    <w:rsid w:val="002648F9"/>
    <w:rsid w:val="0026519F"/>
    <w:rsid w:val="0026549F"/>
    <w:rsid w:val="002656E9"/>
    <w:rsid w:val="00265F64"/>
    <w:rsid w:val="00265F79"/>
    <w:rsid w:val="00266126"/>
    <w:rsid w:val="00266526"/>
    <w:rsid w:val="002666D1"/>
    <w:rsid w:val="0026695C"/>
    <w:rsid w:val="00266C81"/>
    <w:rsid w:val="00267033"/>
    <w:rsid w:val="002670A4"/>
    <w:rsid w:val="0026750D"/>
    <w:rsid w:val="00267838"/>
    <w:rsid w:val="00267F24"/>
    <w:rsid w:val="00267FE4"/>
    <w:rsid w:val="0027051F"/>
    <w:rsid w:val="00270560"/>
    <w:rsid w:val="0027084D"/>
    <w:rsid w:val="00270A3A"/>
    <w:rsid w:val="00270EAA"/>
    <w:rsid w:val="0027105F"/>
    <w:rsid w:val="00271EB6"/>
    <w:rsid w:val="002720F5"/>
    <w:rsid w:val="002722FC"/>
    <w:rsid w:val="00272B4C"/>
    <w:rsid w:val="00272C1C"/>
    <w:rsid w:val="002730CB"/>
    <w:rsid w:val="002730F6"/>
    <w:rsid w:val="002731AA"/>
    <w:rsid w:val="00273284"/>
    <w:rsid w:val="00273657"/>
    <w:rsid w:val="00273796"/>
    <w:rsid w:val="002738E6"/>
    <w:rsid w:val="0027467E"/>
    <w:rsid w:val="002746A2"/>
    <w:rsid w:val="0027499A"/>
    <w:rsid w:val="00274D0F"/>
    <w:rsid w:val="00274FDB"/>
    <w:rsid w:val="002752E5"/>
    <w:rsid w:val="002757F2"/>
    <w:rsid w:val="00275915"/>
    <w:rsid w:val="00275B99"/>
    <w:rsid w:val="00275BE9"/>
    <w:rsid w:val="00275C3C"/>
    <w:rsid w:val="00275E0C"/>
    <w:rsid w:val="00275FE0"/>
    <w:rsid w:val="002763B7"/>
    <w:rsid w:val="002763C5"/>
    <w:rsid w:val="00276584"/>
    <w:rsid w:val="002769D6"/>
    <w:rsid w:val="00276BF5"/>
    <w:rsid w:val="00276D65"/>
    <w:rsid w:val="00276E2D"/>
    <w:rsid w:val="002772D6"/>
    <w:rsid w:val="0027730C"/>
    <w:rsid w:val="002777B0"/>
    <w:rsid w:val="00277B84"/>
    <w:rsid w:val="00277DA8"/>
    <w:rsid w:val="002805D2"/>
    <w:rsid w:val="002805D3"/>
    <w:rsid w:val="00280780"/>
    <w:rsid w:val="00280BC1"/>
    <w:rsid w:val="00280F66"/>
    <w:rsid w:val="00281274"/>
    <w:rsid w:val="00281338"/>
    <w:rsid w:val="00281586"/>
    <w:rsid w:val="00281693"/>
    <w:rsid w:val="002826B9"/>
    <w:rsid w:val="00282ABE"/>
    <w:rsid w:val="00282AC8"/>
    <w:rsid w:val="00282FAE"/>
    <w:rsid w:val="002830B8"/>
    <w:rsid w:val="002833A1"/>
    <w:rsid w:val="00283CC5"/>
    <w:rsid w:val="002841E3"/>
    <w:rsid w:val="00284299"/>
    <w:rsid w:val="0028470A"/>
    <w:rsid w:val="00284B76"/>
    <w:rsid w:val="00284E61"/>
    <w:rsid w:val="00284E65"/>
    <w:rsid w:val="00285052"/>
    <w:rsid w:val="002853CD"/>
    <w:rsid w:val="0028549C"/>
    <w:rsid w:val="00285694"/>
    <w:rsid w:val="00285875"/>
    <w:rsid w:val="002861B8"/>
    <w:rsid w:val="0028657A"/>
    <w:rsid w:val="00286607"/>
    <w:rsid w:val="002867E3"/>
    <w:rsid w:val="00286809"/>
    <w:rsid w:val="002869D2"/>
    <w:rsid w:val="00286E05"/>
    <w:rsid w:val="00286FBC"/>
    <w:rsid w:val="0028729E"/>
    <w:rsid w:val="00287383"/>
    <w:rsid w:val="00287C2A"/>
    <w:rsid w:val="002901BE"/>
    <w:rsid w:val="00290555"/>
    <w:rsid w:val="00290D5F"/>
    <w:rsid w:val="002910F4"/>
    <w:rsid w:val="00291456"/>
    <w:rsid w:val="00291815"/>
    <w:rsid w:val="0029192A"/>
    <w:rsid w:val="00291AB4"/>
    <w:rsid w:val="00291BFB"/>
    <w:rsid w:val="00291CD4"/>
    <w:rsid w:val="00291EE4"/>
    <w:rsid w:val="002921C3"/>
    <w:rsid w:val="00292430"/>
    <w:rsid w:val="00292B4F"/>
    <w:rsid w:val="00292BF4"/>
    <w:rsid w:val="00292D34"/>
    <w:rsid w:val="002931A1"/>
    <w:rsid w:val="0029362C"/>
    <w:rsid w:val="00293C81"/>
    <w:rsid w:val="00293CDF"/>
    <w:rsid w:val="00293CE4"/>
    <w:rsid w:val="00294696"/>
    <w:rsid w:val="002946DB"/>
    <w:rsid w:val="002949D6"/>
    <w:rsid w:val="002949ED"/>
    <w:rsid w:val="00294A2C"/>
    <w:rsid w:val="00294A2E"/>
    <w:rsid w:val="00294BA9"/>
    <w:rsid w:val="00295244"/>
    <w:rsid w:val="00295547"/>
    <w:rsid w:val="00295869"/>
    <w:rsid w:val="00295DAB"/>
    <w:rsid w:val="00295E43"/>
    <w:rsid w:val="00296038"/>
    <w:rsid w:val="00296530"/>
    <w:rsid w:val="00296A5B"/>
    <w:rsid w:val="00296B60"/>
    <w:rsid w:val="00296D41"/>
    <w:rsid w:val="00296D78"/>
    <w:rsid w:val="002971A4"/>
    <w:rsid w:val="002976B5"/>
    <w:rsid w:val="00297A97"/>
    <w:rsid w:val="00297D25"/>
    <w:rsid w:val="00297D79"/>
    <w:rsid w:val="00297E54"/>
    <w:rsid w:val="002A0263"/>
    <w:rsid w:val="002A0712"/>
    <w:rsid w:val="002A0AA1"/>
    <w:rsid w:val="002A0C16"/>
    <w:rsid w:val="002A0D84"/>
    <w:rsid w:val="002A0E41"/>
    <w:rsid w:val="002A1448"/>
    <w:rsid w:val="002A173D"/>
    <w:rsid w:val="002A1902"/>
    <w:rsid w:val="002A1985"/>
    <w:rsid w:val="002A1ACC"/>
    <w:rsid w:val="002A1C78"/>
    <w:rsid w:val="002A1CE7"/>
    <w:rsid w:val="002A1F33"/>
    <w:rsid w:val="002A22BA"/>
    <w:rsid w:val="002A2408"/>
    <w:rsid w:val="002A290B"/>
    <w:rsid w:val="002A2B64"/>
    <w:rsid w:val="002A2D59"/>
    <w:rsid w:val="002A3006"/>
    <w:rsid w:val="002A3115"/>
    <w:rsid w:val="002A3282"/>
    <w:rsid w:val="002A3591"/>
    <w:rsid w:val="002A38F0"/>
    <w:rsid w:val="002A3D6C"/>
    <w:rsid w:val="002A465C"/>
    <w:rsid w:val="002A4897"/>
    <w:rsid w:val="002A4E2A"/>
    <w:rsid w:val="002A4FA0"/>
    <w:rsid w:val="002A561B"/>
    <w:rsid w:val="002A5652"/>
    <w:rsid w:val="002A5A47"/>
    <w:rsid w:val="002A5B95"/>
    <w:rsid w:val="002A5C63"/>
    <w:rsid w:val="002A5DFC"/>
    <w:rsid w:val="002A5E01"/>
    <w:rsid w:val="002A6236"/>
    <w:rsid w:val="002A6543"/>
    <w:rsid w:val="002A6C74"/>
    <w:rsid w:val="002A6FB6"/>
    <w:rsid w:val="002A7491"/>
    <w:rsid w:val="002A757B"/>
    <w:rsid w:val="002B010C"/>
    <w:rsid w:val="002B067F"/>
    <w:rsid w:val="002B07B4"/>
    <w:rsid w:val="002B0DBC"/>
    <w:rsid w:val="002B0EDB"/>
    <w:rsid w:val="002B110B"/>
    <w:rsid w:val="002B117F"/>
    <w:rsid w:val="002B12FD"/>
    <w:rsid w:val="002B133A"/>
    <w:rsid w:val="002B21F6"/>
    <w:rsid w:val="002B2220"/>
    <w:rsid w:val="002B23D5"/>
    <w:rsid w:val="002B2561"/>
    <w:rsid w:val="002B2624"/>
    <w:rsid w:val="002B3768"/>
    <w:rsid w:val="002B3860"/>
    <w:rsid w:val="002B394B"/>
    <w:rsid w:val="002B3B3E"/>
    <w:rsid w:val="002B3FBA"/>
    <w:rsid w:val="002B3FFE"/>
    <w:rsid w:val="002B4303"/>
    <w:rsid w:val="002B4386"/>
    <w:rsid w:val="002B4679"/>
    <w:rsid w:val="002B4C0D"/>
    <w:rsid w:val="002B4DA5"/>
    <w:rsid w:val="002B5035"/>
    <w:rsid w:val="002B50D8"/>
    <w:rsid w:val="002B513A"/>
    <w:rsid w:val="002B5463"/>
    <w:rsid w:val="002B5516"/>
    <w:rsid w:val="002B5529"/>
    <w:rsid w:val="002B5668"/>
    <w:rsid w:val="002B573A"/>
    <w:rsid w:val="002B5968"/>
    <w:rsid w:val="002B5A9D"/>
    <w:rsid w:val="002B5B96"/>
    <w:rsid w:val="002B60A6"/>
    <w:rsid w:val="002B6182"/>
    <w:rsid w:val="002B6231"/>
    <w:rsid w:val="002B646D"/>
    <w:rsid w:val="002B68FA"/>
    <w:rsid w:val="002B6991"/>
    <w:rsid w:val="002B6B63"/>
    <w:rsid w:val="002B6DF6"/>
    <w:rsid w:val="002B6E92"/>
    <w:rsid w:val="002B6FFB"/>
    <w:rsid w:val="002B78E9"/>
    <w:rsid w:val="002B7C41"/>
    <w:rsid w:val="002B7E12"/>
    <w:rsid w:val="002B7F95"/>
    <w:rsid w:val="002C009E"/>
    <w:rsid w:val="002C0130"/>
    <w:rsid w:val="002C0742"/>
    <w:rsid w:val="002C0A3B"/>
    <w:rsid w:val="002C0D81"/>
    <w:rsid w:val="002C0DD5"/>
    <w:rsid w:val="002C10C6"/>
    <w:rsid w:val="002C15E5"/>
    <w:rsid w:val="002C1ADA"/>
    <w:rsid w:val="002C1BBC"/>
    <w:rsid w:val="002C1C4D"/>
    <w:rsid w:val="002C1F37"/>
    <w:rsid w:val="002C20BE"/>
    <w:rsid w:val="002C2133"/>
    <w:rsid w:val="002C218A"/>
    <w:rsid w:val="002C279F"/>
    <w:rsid w:val="002C2D82"/>
    <w:rsid w:val="002C2F96"/>
    <w:rsid w:val="002C3086"/>
    <w:rsid w:val="002C3106"/>
    <w:rsid w:val="002C33C8"/>
    <w:rsid w:val="002C3972"/>
    <w:rsid w:val="002C3A3B"/>
    <w:rsid w:val="002C40AE"/>
    <w:rsid w:val="002C443B"/>
    <w:rsid w:val="002C4592"/>
    <w:rsid w:val="002C4AEB"/>
    <w:rsid w:val="002C4BFB"/>
    <w:rsid w:val="002C52C6"/>
    <w:rsid w:val="002C543B"/>
    <w:rsid w:val="002C56FB"/>
    <w:rsid w:val="002C5DC5"/>
    <w:rsid w:val="002C5DCB"/>
    <w:rsid w:val="002C6438"/>
    <w:rsid w:val="002C65F6"/>
    <w:rsid w:val="002C6AEA"/>
    <w:rsid w:val="002C6D5D"/>
    <w:rsid w:val="002C6FF0"/>
    <w:rsid w:val="002C7043"/>
    <w:rsid w:val="002C7066"/>
    <w:rsid w:val="002C71D5"/>
    <w:rsid w:val="002C766F"/>
    <w:rsid w:val="002C7C34"/>
    <w:rsid w:val="002D045A"/>
    <w:rsid w:val="002D04DC"/>
    <w:rsid w:val="002D08BE"/>
    <w:rsid w:val="002D0C06"/>
    <w:rsid w:val="002D1BC2"/>
    <w:rsid w:val="002D1D19"/>
    <w:rsid w:val="002D2109"/>
    <w:rsid w:val="002D253B"/>
    <w:rsid w:val="002D2583"/>
    <w:rsid w:val="002D2748"/>
    <w:rsid w:val="002D289A"/>
    <w:rsid w:val="002D2933"/>
    <w:rsid w:val="002D2B0E"/>
    <w:rsid w:val="002D2B2B"/>
    <w:rsid w:val="002D2BAE"/>
    <w:rsid w:val="002D3656"/>
    <w:rsid w:val="002D39FF"/>
    <w:rsid w:val="002D3AF1"/>
    <w:rsid w:val="002D3BFF"/>
    <w:rsid w:val="002D3DAA"/>
    <w:rsid w:val="002D4267"/>
    <w:rsid w:val="002D433D"/>
    <w:rsid w:val="002D4599"/>
    <w:rsid w:val="002D45F1"/>
    <w:rsid w:val="002D46EF"/>
    <w:rsid w:val="002D49AC"/>
    <w:rsid w:val="002D4A62"/>
    <w:rsid w:val="002D4DC1"/>
    <w:rsid w:val="002D58C7"/>
    <w:rsid w:val="002D5B5B"/>
    <w:rsid w:val="002D61ED"/>
    <w:rsid w:val="002D61EE"/>
    <w:rsid w:val="002D64A5"/>
    <w:rsid w:val="002D6519"/>
    <w:rsid w:val="002D666C"/>
    <w:rsid w:val="002D6DC5"/>
    <w:rsid w:val="002D7B4B"/>
    <w:rsid w:val="002E00D2"/>
    <w:rsid w:val="002E0156"/>
    <w:rsid w:val="002E04E2"/>
    <w:rsid w:val="002E061E"/>
    <w:rsid w:val="002E06E0"/>
    <w:rsid w:val="002E1348"/>
    <w:rsid w:val="002E14B9"/>
    <w:rsid w:val="002E161A"/>
    <w:rsid w:val="002E1905"/>
    <w:rsid w:val="002E19BB"/>
    <w:rsid w:val="002E1D1F"/>
    <w:rsid w:val="002E1F9E"/>
    <w:rsid w:val="002E20F1"/>
    <w:rsid w:val="002E21E1"/>
    <w:rsid w:val="002E26B6"/>
    <w:rsid w:val="002E273A"/>
    <w:rsid w:val="002E2769"/>
    <w:rsid w:val="002E2B85"/>
    <w:rsid w:val="002E318E"/>
    <w:rsid w:val="002E3828"/>
    <w:rsid w:val="002E3FF0"/>
    <w:rsid w:val="002E4002"/>
    <w:rsid w:val="002E40E7"/>
    <w:rsid w:val="002E46AB"/>
    <w:rsid w:val="002E4E6B"/>
    <w:rsid w:val="002E4F27"/>
    <w:rsid w:val="002E54BF"/>
    <w:rsid w:val="002E5A57"/>
    <w:rsid w:val="002E5F14"/>
    <w:rsid w:val="002E657C"/>
    <w:rsid w:val="002E66FC"/>
    <w:rsid w:val="002E6777"/>
    <w:rsid w:val="002E6CF2"/>
    <w:rsid w:val="002E6F34"/>
    <w:rsid w:val="002E7628"/>
    <w:rsid w:val="002E7B2C"/>
    <w:rsid w:val="002E7D46"/>
    <w:rsid w:val="002E7F6F"/>
    <w:rsid w:val="002F08C5"/>
    <w:rsid w:val="002F0992"/>
    <w:rsid w:val="002F09D9"/>
    <w:rsid w:val="002F0B20"/>
    <w:rsid w:val="002F12DF"/>
    <w:rsid w:val="002F135D"/>
    <w:rsid w:val="002F1409"/>
    <w:rsid w:val="002F14D7"/>
    <w:rsid w:val="002F1632"/>
    <w:rsid w:val="002F1672"/>
    <w:rsid w:val="002F1703"/>
    <w:rsid w:val="002F1A83"/>
    <w:rsid w:val="002F1B79"/>
    <w:rsid w:val="002F1D6E"/>
    <w:rsid w:val="002F2486"/>
    <w:rsid w:val="002F24EE"/>
    <w:rsid w:val="002F2BF7"/>
    <w:rsid w:val="002F2FF8"/>
    <w:rsid w:val="002F33ED"/>
    <w:rsid w:val="002F3DE1"/>
    <w:rsid w:val="002F405A"/>
    <w:rsid w:val="002F4123"/>
    <w:rsid w:val="002F4215"/>
    <w:rsid w:val="002F44EC"/>
    <w:rsid w:val="002F46B6"/>
    <w:rsid w:val="002F4960"/>
    <w:rsid w:val="002F4BD4"/>
    <w:rsid w:val="002F552D"/>
    <w:rsid w:val="002F5B82"/>
    <w:rsid w:val="002F5B87"/>
    <w:rsid w:val="002F5C54"/>
    <w:rsid w:val="002F61A7"/>
    <w:rsid w:val="002F6600"/>
    <w:rsid w:val="002F68BE"/>
    <w:rsid w:val="002F68D6"/>
    <w:rsid w:val="002F6A9D"/>
    <w:rsid w:val="002F6E49"/>
    <w:rsid w:val="002F7339"/>
    <w:rsid w:val="002F73A4"/>
    <w:rsid w:val="002F743F"/>
    <w:rsid w:val="002F7C60"/>
    <w:rsid w:val="002F7E96"/>
    <w:rsid w:val="002F7EC3"/>
    <w:rsid w:val="002F7F65"/>
    <w:rsid w:val="0030014B"/>
    <w:rsid w:val="00300425"/>
    <w:rsid w:val="00300498"/>
    <w:rsid w:val="00300A0D"/>
    <w:rsid w:val="00300FF0"/>
    <w:rsid w:val="0030111C"/>
    <w:rsid w:val="003011EF"/>
    <w:rsid w:val="003018D8"/>
    <w:rsid w:val="00301C90"/>
    <w:rsid w:val="00301F77"/>
    <w:rsid w:val="00302044"/>
    <w:rsid w:val="00302370"/>
    <w:rsid w:val="00302935"/>
    <w:rsid w:val="00302A39"/>
    <w:rsid w:val="00302BFA"/>
    <w:rsid w:val="00302DF1"/>
    <w:rsid w:val="00302EDA"/>
    <w:rsid w:val="00302F72"/>
    <w:rsid w:val="0030311B"/>
    <w:rsid w:val="00303193"/>
    <w:rsid w:val="00303242"/>
    <w:rsid w:val="00303295"/>
    <w:rsid w:val="00303444"/>
    <w:rsid w:val="003039DC"/>
    <w:rsid w:val="00303A7A"/>
    <w:rsid w:val="003042F1"/>
    <w:rsid w:val="003044ED"/>
    <w:rsid w:val="00304B69"/>
    <w:rsid w:val="00304F39"/>
    <w:rsid w:val="00304F99"/>
    <w:rsid w:val="0030511A"/>
    <w:rsid w:val="003056EE"/>
    <w:rsid w:val="00305854"/>
    <w:rsid w:val="00305B9F"/>
    <w:rsid w:val="00305EA3"/>
    <w:rsid w:val="00305EBA"/>
    <w:rsid w:val="00305FF3"/>
    <w:rsid w:val="0030608E"/>
    <w:rsid w:val="003063DA"/>
    <w:rsid w:val="00306906"/>
    <w:rsid w:val="00306A07"/>
    <w:rsid w:val="00306C2F"/>
    <w:rsid w:val="00306C6B"/>
    <w:rsid w:val="00307057"/>
    <w:rsid w:val="00307143"/>
    <w:rsid w:val="003074DE"/>
    <w:rsid w:val="00307598"/>
    <w:rsid w:val="00310594"/>
    <w:rsid w:val="0031059A"/>
    <w:rsid w:val="003107EA"/>
    <w:rsid w:val="00310911"/>
    <w:rsid w:val="00310B39"/>
    <w:rsid w:val="00310D9E"/>
    <w:rsid w:val="00311071"/>
    <w:rsid w:val="003112BE"/>
    <w:rsid w:val="00311316"/>
    <w:rsid w:val="003118B0"/>
    <w:rsid w:val="00311BC3"/>
    <w:rsid w:val="00311D01"/>
    <w:rsid w:val="00312445"/>
    <w:rsid w:val="0031252E"/>
    <w:rsid w:val="003126E8"/>
    <w:rsid w:val="00312D88"/>
    <w:rsid w:val="00312DC2"/>
    <w:rsid w:val="0031326D"/>
    <w:rsid w:val="00313658"/>
    <w:rsid w:val="00313715"/>
    <w:rsid w:val="00313809"/>
    <w:rsid w:val="00313867"/>
    <w:rsid w:val="003138F9"/>
    <w:rsid w:val="00313B40"/>
    <w:rsid w:val="00313CFE"/>
    <w:rsid w:val="00313F5B"/>
    <w:rsid w:val="003140EA"/>
    <w:rsid w:val="00314284"/>
    <w:rsid w:val="003143F4"/>
    <w:rsid w:val="00314487"/>
    <w:rsid w:val="0031564E"/>
    <w:rsid w:val="00315A39"/>
    <w:rsid w:val="00315CB5"/>
    <w:rsid w:val="003160AE"/>
    <w:rsid w:val="0031664E"/>
    <w:rsid w:val="00316954"/>
    <w:rsid w:val="00316AAC"/>
    <w:rsid w:val="00316C09"/>
    <w:rsid w:val="00316C3C"/>
    <w:rsid w:val="003170F4"/>
    <w:rsid w:val="00317286"/>
    <w:rsid w:val="003178C7"/>
    <w:rsid w:val="0031790E"/>
    <w:rsid w:val="00317F6A"/>
    <w:rsid w:val="00320618"/>
    <w:rsid w:val="00320C3F"/>
    <w:rsid w:val="00320E56"/>
    <w:rsid w:val="00320F8A"/>
    <w:rsid w:val="00321013"/>
    <w:rsid w:val="003210AE"/>
    <w:rsid w:val="00321109"/>
    <w:rsid w:val="003213BD"/>
    <w:rsid w:val="00321EDF"/>
    <w:rsid w:val="0032223B"/>
    <w:rsid w:val="00322368"/>
    <w:rsid w:val="003223D1"/>
    <w:rsid w:val="00322410"/>
    <w:rsid w:val="00322465"/>
    <w:rsid w:val="0032270F"/>
    <w:rsid w:val="00322DAB"/>
    <w:rsid w:val="00322E2C"/>
    <w:rsid w:val="00323395"/>
    <w:rsid w:val="0032362A"/>
    <w:rsid w:val="00323B22"/>
    <w:rsid w:val="00323CAF"/>
    <w:rsid w:val="00323DA4"/>
    <w:rsid w:val="00323E2D"/>
    <w:rsid w:val="00323F4A"/>
    <w:rsid w:val="003246A9"/>
    <w:rsid w:val="003248DD"/>
    <w:rsid w:val="00324923"/>
    <w:rsid w:val="00324945"/>
    <w:rsid w:val="00324A2A"/>
    <w:rsid w:val="00324BD6"/>
    <w:rsid w:val="00324BE4"/>
    <w:rsid w:val="003253B2"/>
    <w:rsid w:val="0032561F"/>
    <w:rsid w:val="00325821"/>
    <w:rsid w:val="00325BAA"/>
    <w:rsid w:val="00326275"/>
    <w:rsid w:val="003262B2"/>
    <w:rsid w:val="0032670A"/>
    <w:rsid w:val="00326799"/>
    <w:rsid w:val="00326809"/>
    <w:rsid w:val="00326E0C"/>
    <w:rsid w:val="00326E83"/>
    <w:rsid w:val="0032711C"/>
    <w:rsid w:val="00330111"/>
    <w:rsid w:val="003302BC"/>
    <w:rsid w:val="00330382"/>
    <w:rsid w:val="003306E2"/>
    <w:rsid w:val="00330A57"/>
    <w:rsid w:val="00330ADD"/>
    <w:rsid w:val="00331262"/>
    <w:rsid w:val="003312BC"/>
    <w:rsid w:val="0033174C"/>
    <w:rsid w:val="003318E1"/>
    <w:rsid w:val="00331ADE"/>
    <w:rsid w:val="00331DF9"/>
    <w:rsid w:val="003322F3"/>
    <w:rsid w:val="00332AF6"/>
    <w:rsid w:val="00332CAC"/>
    <w:rsid w:val="0033383D"/>
    <w:rsid w:val="00333A77"/>
    <w:rsid w:val="00333D30"/>
    <w:rsid w:val="00333E10"/>
    <w:rsid w:val="0033421F"/>
    <w:rsid w:val="003343DF"/>
    <w:rsid w:val="003343E2"/>
    <w:rsid w:val="003344FB"/>
    <w:rsid w:val="003347C5"/>
    <w:rsid w:val="003348A4"/>
    <w:rsid w:val="003349A5"/>
    <w:rsid w:val="00334B20"/>
    <w:rsid w:val="00334E5B"/>
    <w:rsid w:val="00334FBF"/>
    <w:rsid w:val="003350DB"/>
    <w:rsid w:val="003351C7"/>
    <w:rsid w:val="0033542F"/>
    <w:rsid w:val="00335485"/>
    <w:rsid w:val="003354B9"/>
    <w:rsid w:val="0033632D"/>
    <w:rsid w:val="003363DC"/>
    <w:rsid w:val="00336669"/>
    <w:rsid w:val="0033690F"/>
    <w:rsid w:val="00336A57"/>
    <w:rsid w:val="00336BA3"/>
    <w:rsid w:val="00336CD0"/>
    <w:rsid w:val="00336DC4"/>
    <w:rsid w:val="003370B7"/>
    <w:rsid w:val="003374B6"/>
    <w:rsid w:val="003375B4"/>
    <w:rsid w:val="00337D29"/>
    <w:rsid w:val="00337E12"/>
    <w:rsid w:val="00337E68"/>
    <w:rsid w:val="00337EE3"/>
    <w:rsid w:val="00340046"/>
    <w:rsid w:val="00340322"/>
    <w:rsid w:val="00340928"/>
    <w:rsid w:val="00340E11"/>
    <w:rsid w:val="0034109B"/>
    <w:rsid w:val="003412EA"/>
    <w:rsid w:val="003413E6"/>
    <w:rsid w:val="00341520"/>
    <w:rsid w:val="0034194F"/>
    <w:rsid w:val="003421FA"/>
    <w:rsid w:val="00342390"/>
    <w:rsid w:val="0034252A"/>
    <w:rsid w:val="00342685"/>
    <w:rsid w:val="00342784"/>
    <w:rsid w:val="003432D7"/>
    <w:rsid w:val="0034360E"/>
    <w:rsid w:val="00343642"/>
    <w:rsid w:val="00343B75"/>
    <w:rsid w:val="00343BAB"/>
    <w:rsid w:val="00343BE4"/>
    <w:rsid w:val="00343FA3"/>
    <w:rsid w:val="0034417A"/>
    <w:rsid w:val="00344194"/>
    <w:rsid w:val="00344352"/>
    <w:rsid w:val="003443FD"/>
    <w:rsid w:val="00344542"/>
    <w:rsid w:val="003449C9"/>
    <w:rsid w:val="00344B7A"/>
    <w:rsid w:val="003454CD"/>
    <w:rsid w:val="003455E1"/>
    <w:rsid w:val="0034565B"/>
    <w:rsid w:val="00345661"/>
    <w:rsid w:val="0034621F"/>
    <w:rsid w:val="0034645D"/>
    <w:rsid w:val="00346884"/>
    <w:rsid w:val="00346F13"/>
    <w:rsid w:val="0034722F"/>
    <w:rsid w:val="00347621"/>
    <w:rsid w:val="00347ED4"/>
    <w:rsid w:val="00347EF1"/>
    <w:rsid w:val="0035009E"/>
    <w:rsid w:val="003501E9"/>
    <w:rsid w:val="0035032E"/>
    <w:rsid w:val="00350698"/>
    <w:rsid w:val="00350780"/>
    <w:rsid w:val="00350941"/>
    <w:rsid w:val="00351940"/>
    <w:rsid w:val="00351B54"/>
    <w:rsid w:val="003522FE"/>
    <w:rsid w:val="003524A8"/>
    <w:rsid w:val="00352545"/>
    <w:rsid w:val="003525F2"/>
    <w:rsid w:val="003527A8"/>
    <w:rsid w:val="00352907"/>
    <w:rsid w:val="00352944"/>
    <w:rsid w:val="00352E45"/>
    <w:rsid w:val="00353005"/>
    <w:rsid w:val="00353505"/>
    <w:rsid w:val="00353E4C"/>
    <w:rsid w:val="00354188"/>
    <w:rsid w:val="00354722"/>
    <w:rsid w:val="00354793"/>
    <w:rsid w:val="00354940"/>
    <w:rsid w:val="003555C4"/>
    <w:rsid w:val="00355F53"/>
    <w:rsid w:val="00356094"/>
    <w:rsid w:val="00356102"/>
    <w:rsid w:val="00356196"/>
    <w:rsid w:val="0035634B"/>
    <w:rsid w:val="00356777"/>
    <w:rsid w:val="0035682C"/>
    <w:rsid w:val="003568F9"/>
    <w:rsid w:val="00356CF0"/>
    <w:rsid w:val="00356E88"/>
    <w:rsid w:val="00356F91"/>
    <w:rsid w:val="003573C4"/>
    <w:rsid w:val="003575F1"/>
    <w:rsid w:val="00357F6F"/>
    <w:rsid w:val="0036024E"/>
    <w:rsid w:val="0036072B"/>
    <w:rsid w:val="0036181C"/>
    <w:rsid w:val="003621A3"/>
    <w:rsid w:val="003621E7"/>
    <w:rsid w:val="00362ECE"/>
    <w:rsid w:val="0036300A"/>
    <w:rsid w:val="00363433"/>
    <w:rsid w:val="003635F6"/>
    <w:rsid w:val="00363BC8"/>
    <w:rsid w:val="00363C55"/>
    <w:rsid w:val="00363F53"/>
    <w:rsid w:val="00363F6A"/>
    <w:rsid w:val="003642C9"/>
    <w:rsid w:val="0036468B"/>
    <w:rsid w:val="00364789"/>
    <w:rsid w:val="00364922"/>
    <w:rsid w:val="00364A61"/>
    <w:rsid w:val="00364D0A"/>
    <w:rsid w:val="00364F45"/>
    <w:rsid w:val="00365391"/>
    <w:rsid w:val="00365473"/>
    <w:rsid w:val="00365709"/>
    <w:rsid w:val="00365D82"/>
    <w:rsid w:val="003667D4"/>
    <w:rsid w:val="00366927"/>
    <w:rsid w:val="00366B6D"/>
    <w:rsid w:val="00366FF9"/>
    <w:rsid w:val="00367197"/>
    <w:rsid w:val="003676E5"/>
    <w:rsid w:val="00367781"/>
    <w:rsid w:val="003705E0"/>
    <w:rsid w:val="00370840"/>
    <w:rsid w:val="00370C39"/>
    <w:rsid w:val="00370D5E"/>
    <w:rsid w:val="00370E41"/>
    <w:rsid w:val="00370F68"/>
    <w:rsid w:val="00370F6D"/>
    <w:rsid w:val="003710DD"/>
    <w:rsid w:val="0037132E"/>
    <w:rsid w:val="003715C3"/>
    <w:rsid w:val="00371A6B"/>
    <w:rsid w:val="00371DEE"/>
    <w:rsid w:val="00371F86"/>
    <w:rsid w:val="0037225B"/>
    <w:rsid w:val="0037235B"/>
    <w:rsid w:val="003726F2"/>
    <w:rsid w:val="00372780"/>
    <w:rsid w:val="003729AD"/>
    <w:rsid w:val="00372C66"/>
    <w:rsid w:val="0037319A"/>
    <w:rsid w:val="00373301"/>
    <w:rsid w:val="003733F7"/>
    <w:rsid w:val="003735AA"/>
    <w:rsid w:val="0037366D"/>
    <w:rsid w:val="00373696"/>
    <w:rsid w:val="003738A6"/>
    <w:rsid w:val="00373F00"/>
    <w:rsid w:val="00373F06"/>
    <w:rsid w:val="00373FB7"/>
    <w:rsid w:val="00374088"/>
    <w:rsid w:val="00374442"/>
    <w:rsid w:val="003747BD"/>
    <w:rsid w:val="00374855"/>
    <w:rsid w:val="00374C96"/>
    <w:rsid w:val="00374CB6"/>
    <w:rsid w:val="00374E2A"/>
    <w:rsid w:val="0037563A"/>
    <w:rsid w:val="0037565B"/>
    <w:rsid w:val="0037585B"/>
    <w:rsid w:val="00375BC5"/>
    <w:rsid w:val="0037651D"/>
    <w:rsid w:val="003766B1"/>
    <w:rsid w:val="003766BC"/>
    <w:rsid w:val="00376D47"/>
    <w:rsid w:val="00376ED5"/>
    <w:rsid w:val="0037745B"/>
    <w:rsid w:val="003774BA"/>
    <w:rsid w:val="003774D0"/>
    <w:rsid w:val="0037760E"/>
    <w:rsid w:val="003777DE"/>
    <w:rsid w:val="00377E8B"/>
    <w:rsid w:val="003803D4"/>
    <w:rsid w:val="003803FD"/>
    <w:rsid w:val="00380612"/>
    <w:rsid w:val="0038062E"/>
    <w:rsid w:val="003806AF"/>
    <w:rsid w:val="00380A59"/>
    <w:rsid w:val="00380D28"/>
    <w:rsid w:val="003812EC"/>
    <w:rsid w:val="003812F4"/>
    <w:rsid w:val="003814C3"/>
    <w:rsid w:val="00381A6E"/>
    <w:rsid w:val="00381A71"/>
    <w:rsid w:val="00381E03"/>
    <w:rsid w:val="00381FC9"/>
    <w:rsid w:val="003826FD"/>
    <w:rsid w:val="0038298E"/>
    <w:rsid w:val="00382DC7"/>
    <w:rsid w:val="003831E7"/>
    <w:rsid w:val="0038374B"/>
    <w:rsid w:val="003838A4"/>
    <w:rsid w:val="003838D9"/>
    <w:rsid w:val="00383A0E"/>
    <w:rsid w:val="00383C1F"/>
    <w:rsid w:val="00384038"/>
    <w:rsid w:val="003842DF"/>
    <w:rsid w:val="00384467"/>
    <w:rsid w:val="0038481A"/>
    <w:rsid w:val="003848A7"/>
    <w:rsid w:val="00384CA0"/>
    <w:rsid w:val="00384EF9"/>
    <w:rsid w:val="00384FB7"/>
    <w:rsid w:val="00385063"/>
    <w:rsid w:val="0038523B"/>
    <w:rsid w:val="0038565F"/>
    <w:rsid w:val="0038649C"/>
    <w:rsid w:val="00386890"/>
    <w:rsid w:val="00386F01"/>
    <w:rsid w:val="00386F52"/>
    <w:rsid w:val="003871C2"/>
    <w:rsid w:val="00387562"/>
    <w:rsid w:val="003877C1"/>
    <w:rsid w:val="0038797D"/>
    <w:rsid w:val="00387B55"/>
    <w:rsid w:val="003900BB"/>
    <w:rsid w:val="00390292"/>
    <w:rsid w:val="0039058C"/>
    <w:rsid w:val="00390E2C"/>
    <w:rsid w:val="00391F21"/>
    <w:rsid w:val="00391F2D"/>
    <w:rsid w:val="00391FEB"/>
    <w:rsid w:val="0039216D"/>
    <w:rsid w:val="00392279"/>
    <w:rsid w:val="003923C0"/>
    <w:rsid w:val="003928D7"/>
    <w:rsid w:val="00392A83"/>
    <w:rsid w:val="00392EAB"/>
    <w:rsid w:val="00393035"/>
    <w:rsid w:val="00393474"/>
    <w:rsid w:val="0039347B"/>
    <w:rsid w:val="00393669"/>
    <w:rsid w:val="00394229"/>
    <w:rsid w:val="003944F4"/>
    <w:rsid w:val="003947C7"/>
    <w:rsid w:val="00395AE0"/>
    <w:rsid w:val="0039677C"/>
    <w:rsid w:val="00396781"/>
    <w:rsid w:val="00397363"/>
    <w:rsid w:val="003973E0"/>
    <w:rsid w:val="0039776A"/>
    <w:rsid w:val="00397A4D"/>
    <w:rsid w:val="00397A4F"/>
    <w:rsid w:val="00397ADD"/>
    <w:rsid w:val="00397AFD"/>
    <w:rsid w:val="00397C50"/>
    <w:rsid w:val="003A002D"/>
    <w:rsid w:val="003A0139"/>
    <w:rsid w:val="003A0140"/>
    <w:rsid w:val="003A01F2"/>
    <w:rsid w:val="003A0324"/>
    <w:rsid w:val="003A0396"/>
    <w:rsid w:val="003A0C03"/>
    <w:rsid w:val="003A0D91"/>
    <w:rsid w:val="003A1338"/>
    <w:rsid w:val="003A1368"/>
    <w:rsid w:val="003A1376"/>
    <w:rsid w:val="003A18BB"/>
    <w:rsid w:val="003A1A84"/>
    <w:rsid w:val="003A1E47"/>
    <w:rsid w:val="003A1E59"/>
    <w:rsid w:val="003A20EE"/>
    <w:rsid w:val="003A26C4"/>
    <w:rsid w:val="003A2B0F"/>
    <w:rsid w:val="003A2DA3"/>
    <w:rsid w:val="003A2F39"/>
    <w:rsid w:val="003A3214"/>
    <w:rsid w:val="003A32CC"/>
    <w:rsid w:val="003A32D7"/>
    <w:rsid w:val="003A32E4"/>
    <w:rsid w:val="003A359B"/>
    <w:rsid w:val="003A372C"/>
    <w:rsid w:val="003A39BA"/>
    <w:rsid w:val="003A44C9"/>
    <w:rsid w:val="003A45BB"/>
    <w:rsid w:val="003A45E3"/>
    <w:rsid w:val="003A4BB2"/>
    <w:rsid w:val="003A4E32"/>
    <w:rsid w:val="003A4F59"/>
    <w:rsid w:val="003A51B1"/>
    <w:rsid w:val="003A5454"/>
    <w:rsid w:val="003A576D"/>
    <w:rsid w:val="003A582C"/>
    <w:rsid w:val="003A5A0B"/>
    <w:rsid w:val="003A5A1D"/>
    <w:rsid w:val="003A5B49"/>
    <w:rsid w:val="003A5EE6"/>
    <w:rsid w:val="003A609A"/>
    <w:rsid w:val="003A6228"/>
    <w:rsid w:val="003A6305"/>
    <w:rsid w:val="003A6A3F"/>
    <w:rsid w:val="003A746C"/>
    <w:rsid w:val="003A7761"/>
    <w:rsid w:val="003A7C57"/>
    <w:rsid w:val="003A7EF2"/>
    <w:rsid w:val="003B0E46"/>
    <w:rsid w:val="003B0F00"/>
    <w:rsid w:val="003B14EA"/>
    <w:rsid w:val="003B159D"/>
    <w:rsid w:val="003B181D"/>
    <w:rsid w:val="003B19DF"/>
    <w:rsid w:val="003B1AEA"/>
    <w:rsid w:val="003B2385"/>
    <w:rsid w:val="003B2424"/>
    <w:rsid w:val="003B2495"/>
    <w:rsid w:val="003B2526"/>
    <w:rsid w:val="003B27EC"/>
    <w:rsid w:val="003B2D25"/>
    <w:rsid w:val="003B2EE5"/>
    <w:rsid w:val="003B32CD"/>
    <w:rsid w:val="003B3C3B"/>
    <w:rsid w:val="003B3DDC"/>
    <w:rsid w:val="003B42B8"/>
    <w:rsid w:val="003B4667"/>
    <w:rsid w:val="003B480E"/>
    <w:rsid w:val="003B4CD0"/>
    <w:rsid w:val="003B4D50"/>
    <w:rsid w:val="003B4EA6"/>
    <w:rsid w:val="003B4ECE"/>
    <w:rsid w:val="003B4F43"/>
    <w:rsid w:val="003B5502"/>
    <w:rsid w:val="003B59C1"/>
    <w:rsid w:val="003B6240"/>
    <w:rsid w:val="003B67A7"/>
    <w:rsid w:val="003B6BFE"/>
    <w:rsid w:val="003B6D6D"/>
    <w:rsid w:val="003B6D8A"/>
    <w:rsid w:val="003B6D8B"/>
    <w:rsid w:val="003B6F84"/>
    <w:rsid w:val="003B73B7"/>
    <w:rsid w:val="003B74F2"/>
    <w:rsid w:val="003B7A1E"/>
    <w:rsid w:val="003B7D59"/>
    <w:rsid w:val="003C00F6"/>
    <w:rsid w:val="003C02FB"/>
    <w:rsid w:val="003C033A"/>
    <w:rsid w:val="003C053B"/>
    <w:rsid w:val="003C05C1"/>
    <w:rsid w:val="003C08CB"/>
    <w:rsid w:val="003C0CFB"/>
    <w:rsid w:val="003C118D"/>
    <w:rsid w:val="003C1308"/>
    <w:rsid w:val="003C1707"/>
    <w:rsid w:val="003C176F"/>
    <w:rsid w:val="003C177E"/>
    <w:rsid w:val="003C1D8D"/>
    <w:rsid w:val="003C2503"/>
    <w:rsid w:val="003C2A9D"/>
    <w:rsid w:val="003C2C86"/>
    <w:rsid w:val="003C2E37"/>
    <w:rsid w:val="003C319C"/>
    <w:rsid w:val="003C32BB"/>
    <w:rsid w:val="003C331E"/>
    <w:rsid w:val="003C3430"/>
    <w:rsid w:val="003C344A"/>
    <w:rsid w:val="003C3461"/>
    <w:rsid w:val="003C3479"/>
    <w:rsid w:val="003C34C9"/>
    <w:rsid w:val="003C3636"/>
    <w:rsid w:val="003C3667"/>
    <w:rsid w:val="003C380D"/>
    <w:rsid w:val="003C3F33"/>
    <w:rsid w:val="003C4035"/>
    <w:rsid w:val="003C4044"/>
    <w:rsid w:val="003C4161"/>
    <w:rsid w:val="003C4830"/>
    <w:rsid w:val="003C4B55"/>
    <w:rsid w:val="003C4BCC"/>
    <w:rsid w:val="003C4DC7"/>
    <w:rsid w:val="003C4F8B"/>
    <w:rsid w:val="003C502E"/>
    <w:rsid w:val="003C50B7"/>
    <w:rsid w:val="003C525D"/>
    <w:rsid w:val="003C5351"/>
    <w:rsid w:val="003C54C6"/>
    <w:rsid w:val="003C6633"/>
    <w:rsid w:val="003C67C4"/>
    <w:rsid w:val="003C6841"/>
    <w:rsid w:val="003C690D"/>
    <w:rsid w:val="003C6A78"/>
    <w:rsid w:val="003C6B33"/>
    <w:rsid w:val="003C6E9D"/>
    <w:rsid w:val="003C7012"/>
    <w:rsid w:val="003C7312"/>
    <w:rsid w:val="003C7324"/>
    <w:rsid w:val="003C73AB"/>
    <w:rsid w:val="003C74A8"/>
    <w:rsid w:val="003C7503"/>
    <w:rsid w:val="003C7A1B"/>
    <w:rsid w:val="003C7B04"/>
    <w:rsid w:val="003C7BF6"/>
    <w:rsid w:val="003C7F96"/>
    <w:rsid w:val="003C7FA6"/>
    <w:rsid w:val="003D00E0"/>
    <w:rsid w:val="003D018E"/>
    <w:rsid w:val="003D0598"/>
    <w:rsid w:val="003D0648"/>
    <w:rsid w:val="003D0916"/>
    <w:rsid w:val="003D0932"/>
    <w:rsid w:val="003D10AE"/>
    <w:rsid w:val="003D10DE"/>
    <w:rsid w:val="003D177C"/>
    <w:rsid w:val="003D17F6"/>
    <w:rsid w:val="003D1A57"/>
    <w:rsid w:val="003D1E9F"/>
    <w:rsid w:val="003D2103"/>
    <w:rsid w:val="003D26D6"/>
    <w:rsid w:val="003D270C"/>
    <w:rsid w:val="003D2B55"/>
    <w:rsid w:val="003D2C31"/>
    <w:rsid w:val="003D2E6A"/>
    <w:rsid w:val="003D32E4"/>
    <w:rsid w:val="003D3757"/>
    <w:rsid w:val="003D3AAF"/>
    <w:rsid w:val="003D3EEC"/>
    <w:rsid w:val="003D3FCD"/>
    <w:rsid w:val="003D4396"/>
    <w:rsid w:val="003D4632"/>
    <w:rsid w:val="003D467A"/>
    <w:rsid w:val="003D4C4D"/>
    <w:rsid w:val="003D4CA1"/>
    <w:rsid w:val="003D4D47"/>
    <w:rsid w:val="003D520A"/>
    <w:rsid w:val="003D53BE"/>
    <w:rsid w:val="003D574E"/>
    <w:rsid w:val="003D5815"/>
    <w:rsid w:val="003D5C4D"/>
    <w:rsid w:val="003D5C96"/>
    <w:rsid w:val="003D5EE7"/>
    <w:rsid w:val="003D5F83"/>
    <w:rsid w:val="003D65BE"/>
    <w:rsid w:val="003D6740"/>
    <w:rsid w:val="003D6860"/>
    <w:rsid w:val="003D6C13"/>
    <w:rsid w:val="003D7186"/>
    <w:rsid w:val="003D7706"/>
    <w:rsid w:val="003D7A09"/>
    <w:rsid w:val="003D7AB5"/>
    <w:rsid w:val="003D7CE9"/>
    <w:rsid w:val="003D7D86"/>
    <w:rsid w:val="003D7F5B"/>
    <w:rsid w:val="003E0262"/>
    <w:rsid w:val="003E09C1"/>
    <w:rsid w:val="003E0E3B"/>
    <w:rsid w:val="003E0F07"/>
    <w:rsid w:val="003E1586"/>
    <w:rsid w:val="003E1E93"/>
    <w:rsid w:val="003E1F70"/>
    <w:rsid w:val="003E2321"/>
    <w:rsid w:val="003E245D"/>
    <w:rsid w:val="003E2C6F"/>
    <w:rsid w:val="003E2CA5"/>
    <w:rsid w:val="003E2D95"/>
    <w:rsid w:val="003E2E78"/>
    <w:rsid w:val="003E2F37"/>
    <w:rsid w:val="003E3132"/>
    <w:rsid w:val="003E3382"/>
    <w:rsid w:val="003E33AD"/>
    <w:rsid w:val="003E34CA"/>
    <w:rsid w:val="003E3C9B"/>
    <w:rsid w:val="003E3CAC"/>
    <w:rsid w:val="003E4049"/>
    <w:rsid w:val="003E41A6"/>
    <w:rsid w:val="003E4278"/>
    <w:rsid w:val="003E442E"/>
    <w:rsid w:val="003E4839"/>
    <w:rsid w:val="003E52A0"/>
    <w:rsid w:val="003E5DD0"/>
    <w:rsid w:val="003E60DC"/>
    <w:rsid w:val="003E6600"/>
    <w:rsid w:val="003E68CE"/>
    <w:rsid w:val="003E693A"/>
    <w:rsid w:val="003E6C23"/>
    <w:rsid w:val="003E748D"/>
    <w:rsid w:val="003E754C"/>
    <w:rsid w:val="003E77A6"/>
    <w:rsid w:val="003E7912"/>
    <w:rsid w:val="003F03CA"/>
    <w:rsid w:val="003F050C"/>
    <w:rsid w:val="003F057A"/>
    <w:rsid w:val="003F08AF"/>
    <w:rsid w:val="003F0A25"/>
    <w:rsid w:val="003F195B"/>
    <w:rsid w:val="003F1CB4"/>
    <w:rsid w:val="003F2061"/>
    <w:rsid w:val="003F259F"/>
    <w:rsid w:val="003F3008"/>
    <w:rsid w:val="003F303A"/>
    <w:rsid w:val="003F3890"/>
    <w:rsid w:val="003F3FF9"/>
    <w:rsid w:val="003F468A"/>
    <w:rsid w:val="003F544B"/>
    <w:rsid w:val="003F548B"/>
    <w:rsid w:val="003F55A5"/>
    <w:rsid w:val="003F567E"/>
    <w:rsid w:val="003F5C5C"/>
    <w:rsid w:val="003F622F"/>
    <w:rsid w:val="003F66D8"/>
    <w:rsid w:val="003F6DFF"/>
    <w:rsid w:val="003F6E99"/>
    <w:rsid w:val="003F6F44"/>
    <w:rsid w:val="003F72FB"/>
    <w:rsid w:val="003F7374"/>
    <w:rsid w:val="003F7551"/>
    <w:rsid w:val="003F76A3"/>
    <w:rsid w:val="003F780E"/>
    <w:rsid w:val="003F7CC6"/>
    <w:rsid w:val="003F7D77"/>
    <w:rsid w:val="004000B3"/>
    <w:rsid w:val="00400116"/>
    <w:rsid w:val="00400160"/>
    <w:rsid w:val="004003F2"/>
    <w:rsid w:val="00400766"/>
    <w:rsid w:val="0040087E"/>
    <w:rsid w:val="00400E4D"/>
    <w:rsid w:val="00400FCD"/>
    <w:rsid w:val="004010B3"/>
    <w:rsid w:val="0040116C"/>
    <w:rsid w:val="004012FB"/>
    <w:rsid w:val="00401573"/>
    <w:rsid w:val="00401626"/>
    <w:rsid w:val="00401649"/>
    <w:rsid w:val="0040182F"/>
    <w:rsid w:val="00401C1F"/>
    <w:rsid w:val="004029BC"/>
    <w:rsid w:val="00402D96"/>
    <w:rsid w:val="00403332"/>
    <w:rsid w:val="00403365"/>
    <w:rsid w:val="0040370C"/>
    <w:rsid w:val="00403B51"/>
    <w:rsid w:val="00403D64"/>
    <w:rsid w:val="00403FF3"/>
    <w:rsid w:val="00404232"/>
    <w:rsid w:val="004043CB"/>
    <w:rsid w:val="00404824"/>
    <w:rsid w:val="00404B1E"/>
    <w:rsid w:val="00404EA4"/>
    <w:rsid w:val="00405017"/>
    <w:rsid w:val="004056E5"/>
    <w:rsid w:val="00405C8C"/>
    <w:rsid w:val="00405E1A"/>
    <w:rsid w:val="004068BF"/>
    <w:rsid w:val="0040696D"/>
    <w:rsid w:val="00406C1E"/>
    <w:rsid w:val="00406CF7"/>
    <w:rsid w:val="0040721C"/>
    <w:rsid w:val="00407228"/>
    <w:rsid w:val="004072A0"/>
    <w:rsid w:val="00407C04"/>
    <w:rsid w:val="004101EB"/>
    <w:rsid w:val="00410470"/>
    <w:rsid w:val="00410837"/>
    <w:rsid w:val="0041099C"/>
    <w:rsid w:val="004111A0"/>
    <w:rsid w:val="00411937"/>
    <w:rsid w:val="00411D67"/>
    <w:rsid w:val="00412004"/>
    <w:rsid w:val="004120BA"/>
    <w:rsid w:val="0041219C"/>
    <w:rsid w:val="00412335"/>
    <w:rsid w:val="004124BE"/>
    <w:rsid w:val="004124F6"/>
    <w:rsid w:val="00412D79"/>
    <w:rsid w:val="00413661"/>
    <w:rsid w:val="004137A7"/>
    <w:rsid w:val="004139D7"/>
    <w:rsid w:val="00413D7F"/>
    <w:rsid w:val="00413E35"/>
    <w:rsid w:val="00413EE9"/>
    <w:rsid w:val="00414793"/>
    <w:rsid w:val="00414B48"/>
    <w:rsid w:val="00414EE3"/>
    <w:rsid w:val="0041512A"/>
    <w:rsid w:val="00415900"/>
    <w:rsid w:val="00415B51"/>
    <w:rsid w:val="00415C1F"/>
    <w:rsid w:val="00415C86"/>
    <w:rsid w:val="00415E20"/>
    <w:rsid w:val="00415E61"/>
    <w:rsid w:val="00416080"/>
    <w:rsid w:val="00416791"/>
    <w:rsid w:val="00416A32"/>
    <w:rsid w:val="00416D60"/>
    <w:rsid w:val="00416ED2"/>
    <w:rsid w:val="00416F79"/>
    <w:rsid w:val="004171F1"/>
    <w:rsid w:val="004177D8"/>
    <w:rsid w:val="00417A07"/>
    <w:rsid w:val="00417B34"/>
    <w:rsid w:val="00417E0B"/>
    <w:rsid w:val="004203A6"/>
    <w:rsid w:val="004206BD"/>
    <w:rsid w:val="0042084A"/>
    <w:rsid w:val="00420A46"/>
    <w:rsid w:val="00420B77"/>
    <w:rsid w:val="00420FAB"/>
    <w:rsid w:val="0042103A"/>
    <w:rsid w:val="0042109F"/>
    <w:rsid w:val="004211BC"/>
    <w:rsid w:val="00421352"/>
    <w:rsid w:val="0042170A"/>
    <w:rsid w:val="00421728"/>
    <w:rsid w:val="00421941"/>
    <w:rsid w:val="00421A09"/>
    <w:rsid w:val="00421B71"/>
    <w:rsid w:val="00421DB8"/>
    <w:rsid w:val="004231FC"/>
    <w:rsid w:val="004236B5"/>
    <w:rsid w:val="00423803"/>
    <w:rsid w:val="00423907"/>
    <w:rsid w:val="00423969"/>
    <w:rsid w:val="00423B12"/>
    <w:rsid w:val="004242E1"/>
    <w:rsid w:val="00424475"/>
    <w:rsid w:val="00424829"/>
    <w:rsid w:val="00424AC9"/>
    <w:rsid w:val="00424CE0"/>
    <w:rsid w:val="00424DE2"/>
    <w:rsid w:val="00424E4A"/>
    <w:rsid w:val="00424FF3"/>
    <w:rsid w:val="00425144"/>
    <w:rsid w:val="004252B6"/>
    <w:rsid w:val="00425353"/>
    <w:rsid w:val="00425629"/>
    <w:rsid w:val="00425C1E"/>
    <w:rsid w:val="00425FD5"/>
    <w:rsid w:val="0042612D"/>
    <w:rsid w:val="00426351"/>
    <w:rsid w:val="004265BF"/>
    <w:rsid w:val="00426B2B"/>
    <w:rsid w:val="00426C3F"/>
    <w:rsid w:val="00426F0C"/>
    <w:rsid w:val="0042708E"/>
    <w:rsid w:val="00427376"/>
    <w:rsid w:val="00427619"/>
    <w:rsid w:val="004277B6"/>
    <w:rsid w:val="00427812"/>
    <w:rsid w:val="00427E0B"/>
    <w:rsid w:val="00427E29"/>
    <w:rsid w:val="004303E1"/>
    <w:rsid w:val="004303EC"/>
    <w:rsid w:val="00430763"/>
    <w:rsid w:val="00430843"/>
    <w:rsid w:val="00430853"/>
    <w:rsid w:val="0043103B"/>
    <w:rsid w:val="0043162B"/>
    <w:rsid w:val="004317E5"/>
    <w:rsid w:val="004322C0"/>
    <w:rsid w:val="0043236E"/>
    <w:rsid w:val="004324CA"/>
    <w:rsid w:val="0043282B"/>
    <w:rsid w:val="00432AC6"/>
    <w:rsid w:val="00432C4E"/>
    <w:rsid w:val="00433019"/>
    <w:rsid w:val="0043319F"/>
    <w:rsid w:val="00433870"/>
    <w:rsid w:val="00433C5B"/>
    <w:rsid w:val="00433DC1"/>
    <w:rsid w:val="00434260"/>
    <w:rsid w:val="00434729"/>
    <w:rsid w:val="004349F6"/>
    <w:rsid w:val="00434A04"/>
    <w:rsid w:val="00435052"/>
    <w:rsid w:val="00435089"/>
    <w:rsid w:val="004353E6"/>
    <w:rsid w:val="00435ECB"/>
    <w:rsid w:val="004362DE"/>
    <w:rsid w:val="00436457"/>
    <w:rsid w:val="00436912"/>
    <w:rsid w:val="00436981"/>
    <w:rsid w:val="004369B7"/>
    <w:rsid w:val="004369C3"/>
    <w:rsid w:val="00436E3E"/>
    <w:rsid w:val="00437022"/>
    <w:rsid w:val="004371CF"/>
    <w:rsid w:val="004373C5"/>
    <w:rsid w:val="004374FF"/>
    <w:rsid w:val="0043750C"/>
    <w:rsid w:val="00437563"/>
    <w:rsid w:val="00437595"/>
    <w:rsid w:val="004376E7"/>
    <w:rsid w:val="00437793"/>
    <w:rsid w:val="0043783B"/>
    <w:rsid w:val="00437B22"/>
    <w:rsid w:val="00437FCE"/>
    <w:rsid w:val="00440163"/>
    <w:rsid w:val="00440248"/>
    <w:rsid w:val="004402C9"/>
    <w:rsid w:val="00440377"/>
    <w:rsid w:val="004404AA"/>
    <w:rsid w:val="00440DCE"/>
    <w:rsid w:val="00441226"/>
    <w:rsid w:val="00441291"/>
    <w:rsid w:val="004414AB"/>
    <w:rsid w:val="0044168E"/>
    <w:rsid w:val="004418F1"/>
    <w:rsid w:val="00441A5A"/>
    <w:rsid w:val="00441FF7"/>
    <w:rsid w:val="00442046"/>
    <w:rsid w:val="004420B9"/>
    <w:rsid w:val="004421F2"/>
    <w:rsid w:val="00442C85"/>
    <w:rsid w:val="00442D4F"/>
    <w:rsid w:val="0044319B"/>
    <w:rsid w:val="00443AC0"/>
    <w:rsid w:val="00443FDE"/>
    <w:rsid w:val="00444616"/>
    <w:rsid w:val="004447F5"/>
    <w:rsid w:val="00444831"/>
    <w:rsid w:val="0044485E"/>
    <w:rsid w:val="00444B20"/>
    <w:rsid w:val="00444D39"/>
    <w:rsid w:val="00445007"/>
    <w:rsid w:val="004450D2"/>
    <w:rsid w:val="00445256"/>
    <w:rsid w:val="004452DD"/>
    <w:rsid w:val="0044554E"/>
    <w:rsid w:val="004456F7"/>
    <w:rsid w:val="004460CF"/>
    <w:rsid w:val="004461EB"/>
    <w:rsid w:val="00446837"/>
    <w:rsid w:val="00446C0F"/>
    <w:rsid w:val="004471B7"/>
    <w:rsid w:val="0044757A"/>
    <w:rsid w:val="004478AD"/>
    <w:rsid w:val="00447C0D"/>
    <w:rsid w:val="0045000A"/>
    <w:rsid w:val="00450025"/>
    <w:rsid w:val="00450143"/>
    <w:rsid w:val="0045061E"/>
    <w:rsid w:val="00450711"/>
    <w:rsid w:val="00450D4D"/>
    <w:rsid w:val="00450E94"/>
    <w:rsid w:val="00450F28"/>
    <w:rsid w:val="004511AB"/>
    <w:rsid w:val="004517E7"/>
    <w:rsid w:val="00451823"/>
    <w:rsid w:val="004522F6"/>
    <w:rsid w:val="004523C0"/>
    <w:rsid w:val="00452445"/>
    <w:rsid w:val="00452953"/>
    <w:rsid w:val="004529FA"/>
    <w:rsid w:val="00452AA4"/>
    <w:rsid w:val="00452E4B"/>
    <w:rsid w:val="0045311B"/>
    <w:rsid w:val="004531D4"/>
    <w:rsid w:val="004533E0"/>
    <w:rsid w:val="0045385E"/>
    <w:rsid w:val="00454230"/>
    <w:rsid w:val="004543A7"/>
    <w:rsid w:val="004544B5"/>
    <w:rsid w:val="0045496F"/>
    <w:rsid w:val="00454BB3"/>
    <w:rsid w:val="00454D25"/>
    <w:rsid w:val="00454F06"/>
    <w:rsid w:val="00455AC1"/>
    <w:rsid w:val="00455B90"/>
    <w:rsid w:val="00455CF1"/>
    <w:rsid w:val="00455D63"/>
    <w:rsid w:val="00455E88"/>
    <w:rsid w:val="00456010"/>
    <w:rsid w:val="004561FE"/>
    <w:rsid w:val="0045655D"/>
    <w:rsid w:val="0045685F"/>
    <w:rsid w:val="004568FC"/>
    <w:rsid w:val="00456C2E"/>
    <w:rsid w:val="00456CA1"/>
    <w:rsid w:val="00456D09"/>
    <w:rsid w:val="00456ECC"/>
    <w:rsid w:val="00456ED0"/>
    <w:rsid w:val="00456FB9"/>
    <w:rsid w:val="0045712B"/>
    <w:rsid w:val="0045737C"/>
    <w:rsid w:val="00457704"/>
    <w:rsid w:val="00457814"/>
    <w:rsid w:val="004578E9"/>
    <w:rsid w:val="0046086B"/>
    <w:rsid w:val="0046086D"/>
    <w:rsid w:val="00460C1D"/>
    <w:rsid w:val="00460DE5"/>
    <w:rsid w:val="00460F76"/>
    <w:rsid w:val="0046130E"/>
    <w:rsid w:val="0046134D"/>
    <w:rsid w:val="0046195D"/>
    <w:rsid w:val="00461A87"/>
    <w:rsid w:val="00461AED"/>
    <w:rsid w:val="00461AEF"/>
    <w:rsid w:val="00461AFB"/>
    <w:rsid w:val="00461B2C"/>
    <w:rsid w:val="00461B7A"/>
    <w:rsid w:val="00461DD7"/>
    <w:rsid w:val="004624A0"/>
    <w:rsid w:val="004625BA"/>
    <w:rsid w:val="00462E31"/>
    <w:rsid w:val="00463748"/>
    <w:rsid w:val="00463865"/>
    <w:rsid w:val="004644CC"/>
    <w:rsid w:val="004646A6"/>
    <w:rsid w:val="00464748"/>
    <w:rsid w:val="004648D4"/>
    <w:rsid w:val="00464E4A"/>
    <w:rsid w:val="00464F23"/>
    <w:rsid w:val="004656DA"/>
    <w:rsid w:val="00465A0D"/>
    <w:rsid w:val="00465E7A"/>
    <w:rsid w:val="0046696E"/>
    <w:rsid w:val="00466A69"/>
    <w:rsid w:val="00466BBC"/>
    <w:rsid w:val="00466C3D"/>
    <w:rsid w:val="00466EE5"/>
    <w:rsid w:val="004670DD"/>
    <w:rsid w:val="0046711A"/>
    <w:rsid w:val="004674DD"/>
    <w:rsid w:val="00467A20"/>
    <w:rsid w:val="00467D2B"/>
    <w:rsid w:val="00467F68"/>
    <w:rsid w:val="004703AE"/>
    <w:rsid w:val="004705C5"/>
    <w:rsid w:val="00470B2D"/>
    <w:rsid w:val="00470CA0"/>
    <w:rsid w:val="00470DB5"/>
    <w:rsid w:val="00471043"/>
    <w:rsid w:val="0047128C"/>
    <w:rsid w:val="0047153E"/>
    <w:rsid w:val="00471733"/>
    <w:rsid w:val="00471A89"/>
    <w:rsid w:val="00471DE0"/>
    <w:rsid w:val="00471E31"/>
    <w:rsid w:val="00471F0E"/>
    <w:rsid w:val="00471FA1"/>
    <w:rsid w:val="00471FEE"/>
    <w:rsid w:val="00472133"/>
    <w:rsid w:val="004722F2"/>
    <w:rsid w:val="00472541"/>
    <w:rsid w:val="00472C65"/>
    <w:rsid w:val="00473152"/>
    <w:rsid w:val="00473220"/>
    <w:rsid w:val="004737CC"/>
    <w:rsid w:val="004741B7"/>
    <w:rsid w:val="00474462"/>
    <w:rsid w:val="0047505A"/>
    <w:rsid w:val="00475348"/>
    <w:rsid w:val="00475659"/>
    <w:rsid w:val="00475769"/>
    <w:rsid w:val="0047583A"/>
    <w:rsid w:val="00475D64"/>
    <w:rsid w:val="00475DD6"/>
    <w:rsid w:val="00475E20"/>
    <w:rsid w:val="00475F52"/>
    <w:rsid w:val="004760CC"/>
    <w:rsid w:val="0047665C"/>
    <w:rsid w:val="00476D05"/>
    <w:rsid w:val="00476D64"/>
    <w:rsid w:val="004770BA"/>
    <w:rsid w:val="004771BB"/>
    <w:rsid w:val="00477494"/>
    <w:rsid w:val="00477F17"/>
    <w:rsid w:val="0048048E"/>
    <w:rsid w:val="0048054B"/>
    <w:rsid w:val="00480700"/>
    <w:rsid w:val="004807CE"/>
    <w:rsid w:val="00480F0A"/>
    <w:rsid w:val="004811BA"/>
    <w:rsid w:val="00481311"/>
    <w:rsid w:val="0048140E"/>
    <w:rsid w:val="004814D5"/>
    <w:rsid w:val="00481602"/>
    <w:rsid w:val="00481CE2"/>
    <w:rsid w:val="00481FC3"/>
    <w:rsid w:val="004822C2"/>
    <w:rsid w:val="00482327"/>
    <w:rsid w:val="00482414"/>
    <w:rsid w:val="00482A9A"/>
    <w:rsid w:val="00482FFC"/>
    <w:rsid w:val="00483178"/>
    <w:rsid w:val="004831E4"/>
    <w:rsid w:val="004836BF"/>
    <w:rsid w:val="004837F7"/>
    <w:rsid w:val="0048393A"/>
    <w:rsid w:val="00483E99"/>
    <w:rsid w:val="004840AD"/>
    <w:rsid w:val="004841CA"/>
    <w:rsid w:val="0048421A"/>
    <w:rsid w:val="00484729"/>
    <w:rsid w:val="00484B3A"/>
    <w:rsid w:val="00484C3C"/>
    <w:rsid w:val="00484CC9"/>
    <w:rsid w:val="0048510B"/>
    <w:rsid w:val="00485520"/>
    <w:rsid w:val="0048557F"/>
    <w:rsid w:val="00485704"/>
    <w:rsid w:val="0048578A"/>
    <w:rsid w:val="00485A85"/>
    <w:rsid w:val="00485B5A"/>
    <w:rsid w:val="00486316"/>
    <w:rsid w:val="00486469"/>
    <w:rsid w:val="00486519"/>
    <w:rsid w:val="00486852"/>
    <w:rsid w:val="0048693B"/>
    <w:rsid w:val="00486F18"/>
    <w:rsid w:val="00486FCC"/>
    <w:rsid w:val="0048720D"/>
    <w:rsid w:val="0048730C"/>
    <w:rsid w:val="004873DC"/>
    <w:rsid w:val="00487413"/>
    <w:rsid w:val="004875BA"/>
    <w:rsid w:val="0048773E"/>
    <w:rsid w:val="0048788C"/>
    <w:rsid w:val="00487EE6"/>
    <w:rsid w:val="00490006"/>
    <w:rsid w:val="00490661"/>
    <w:rsid w:val="004908D9"/>
    <w:rsid w:val="00491237"/>
    <w:rsid w:val="00491441"/>
    <w:rsid w:val="00491474"/>
    <w:rsid w:val="004916BC"/>
    <w:rsid w:val="00491D5A"/>
    <w:rsid w:val="00491DA2"/>
    <w:rsid w:val="00491F48"/>
    <w:rsid w:val="00492748"/>
    <w:rsid w:val="004927E5"/>
    <w:rsid w:val="00492819"/>
    <w:rsid w:val="00492C3D"/>
    <w:rsid w:val="00492C6E"/>
    <w:rsid w:val="00492D8E"/>
    <w:rsid w:val="004930A9"/>
    <w:rsid w:val="00493B9C"/>
    <w:rsid w:val="00493BA9"/>
    <w:rsid w:val="00493BDF"/>
    <w:rsid w:val="00493CC2"/>
    <w:rsid w:val="0049448C"/>
    <w:rsid w:val="00494547"/>
    <w:rsid w:val="004946E9"/>
    <w:rsid w:val="00494AD9"/>
    <w:rsid w:val="00494DEE"/>
    <w:rsid w:val="004950BA"/>
    <w:rsid w:val="00495196"/>
    <w:rsid w:val="004955F1"/>
    <w:rsid w:val="00495704"/>
    <w:rsid w:val="00495B63"/>
    <w:rsid w:val="00496F14"/>
    <w:rsid w:val="004970B9"/>
    <w:rsid w:val="0049740F"/>
    <w:rsid w:val="00497442"/>
    <w:rsid w:val="0049773C"/>
    <w:rsid w:val="004979EB"/>
    <w:rsid w:val="004A0135"/>
    <w:rsid w:val="004A01FB"/>
    <w:rsid w:val="004A087A"/>
    <w:rsid w:val="004A0ACE"/>
    <w:rsid w:val="004A0E3F"/>
    <w:rsid w:val="004A12BD"/>
    <w:rsid w:val="004A13A2"/>
    <w:rsid w:val="004A14A7"/>
    <w:rsid w:val="004A1536"/>
    <w:rsid w:val="004A168F"/>
    <w:rsid w:val="004A2152"/>
    <w:rsid w:val="004A269A"/>
    <w:rsid w:val="004A2812"/>
    <w:rsid w:val="004A28C8"/>
    <w:rsid w:val="004A29BC"/>
    <w:rsid w:val="004A2C9B"/>
    <w:rsid w:val="004A3342"/>
    <w:rsid w:val="004A35D4"/>
    <w:rsid w:val="004A366F"/>
    <w:rsid w:val="004A3818"/>
    <w:rsid w:val="004A3875"/>
    <w:rsid w:val="004A3DAA"/>
    <w:rsid w:val="004A3E96"/>
    <w:rsid w:val="004A404F"/>
    <w:rsid w:val="004A41EA"/>
    <w:rsid w:val="004A469A"/>
    <w:rsid w:val="004A4BDD"/>
    <w:rsid w:val="004A4F23"/>
    <w:rsid w:val="004A5020"/>
    <w:rsid w:val="004A5235"/>
    <w:rsid w:val="004A5296"/>
    <w:rsid w:val="004A53CB"/>
    <w:rsid w:val="004A5750"/>
    <w:rsid w:val="004A5DDE"/>
    <w:rsid w:val="004A604C"/>
    <w:rsid w:val="004A6078"/>
    <w:rsid w:val="004A611E"/>
    <w:rsid w:val="004A6225"/>
    <w:rsid w:val="004A65E7"/>
    <w:rsid w:val="004A66F0"/>
    <w:rsid w:val="004A6703"/>
    <w:rsid w:val="004A67CA"/>
    <w:rsid w:val="004A67EC"/>
    <w:rsid w:val="004A6D77"/>
    <w:rsid w:val="004A6DE9"/>
    <w:rsid w:val="004A7421"/>
    <w:rsid w:val="004A74BD"/>
    <w:rsid w:val="004A77E3"/>
    <w:rsid w:val="004A7809"/>
    <w:rsid w:val="004A7928"/>
    <w:rsid w:val="004A7AEB"/>
    <w:rsid w:val="004A7BB6"/>
    <w:rsid w:val="004A7EEA"/>
    <w:rsid w:val="004B0692"/>
    <w:rsid w:val="004B08CC"/>
    <w:rsid w:val="004B0BF9"/>
    <w:rsid w:val="004B0F45"/>
    <w:rsid w:val="004B102C"/>
    <w:rsid w:val="004B12CA"/>
    <w:rsid w:val="004B14D8"/>
    <w:rsid w:val="004B16F4"/>
    <w:rsid w:val="004B17AD"/>
    <w:rsid w:val="004B19D4"/>
    <w:rsid w:val="004B1A2F"/>
    <w:rsid w:val="004B1C2F"/>
    <w:rsid w:val="004B2AF5"/>
    <w:rsid w:val="004B2B00"/>
    <w:rsid w:val="004B2DE8"/>
    <w:rsid w:val="004B30AB"/>
    <w:rsid w:val="004B3835"/>
    <w:rsid w:val="004B39DE"/>
    <w:rsid w:val="004B3A8B"/>
    <w:rsid w:val="004B3F85"/>
    <w:rsid w:val="004B3FE1"/>
    <w:rsid w:val="004B4084"/>
    <w:rsid w:val="004B42B0"/>
    <w:rsid w:val="004B42EE"/>
    <w:rsid w:val="004B4373"/>
    <w:rsid w:val="004B4499"/>
    <w:rsid w:val="004B44E0"/>
    <w:rsid w:val="004B468A"/>
    <w:rsid w:val="004B4E65"/>
    <w:rsid w:val="004B52CA"/>
    <w:rsid w:val="004B593F"/>
    <w:rsid w:val="004B5987"/>
    <w:rsid w:val="004B5F91"/>
    <w:rsid w:val="004B6968"/>
    <w:rsid w:val="004B69F2"/>
    <w:rsid w:val="004B6AED"/>
    <w:rsid w:val="004B6B20"/>
    <w:rsid w:val="004B6BB6"/>
    <w:rsid w:val="004B6D6A"/>
    <w:rsid w:val="004B728F"/>
    <w:rsid w:val="004B7334"/>
    <w:rsid w:val="004B76DE"/>
    <w:rsid w:val="004B7BEB"/>
    <w:rsid w:val="004C018F"/>
    <w:rsid w:val="004C01A1"/>
    <w:rsid w:val="004C0390"/>
    <w:rsid w:val="004C04B4"/>
    <w:rsid w:val="004C0745"/>
    <w:rsid w:val="004C0B14"/>
    <w:rsid w:val="004C0CA9"/>
    <w:rsid w:val="004C1298"/>
    <w:rsid w:val="004C14D8"/>
    <w:rsid w:val="004C16EB"/>
    <w:rsid w:val="004C17E1"/>
    <w:rsid w:val="004C1A85"/>
    <w:rsid w:val="004C1D45"/>
    <w:rsid w:val="004C1ED7"/>
    <w:rsid w:val="004C216A"/>
    <w:rsid w:val="004C2423"/>
    <w:rsid w:val="004C252E"/>
    <w:rsid w:val="004C2D38"/>
    <w:rsid w:val="004C321C"/>
    <w:rsid w:val="004C32D9"/>
    <w:rsid w:val="004C34E1"/>
    <w:rsid w:val="004C382D"/>
    <w:rsid w:val="004C3D41"/>
    <w:rsid w:val="004C3E23"/>
    <w:rsid w:val="004C3F71"/>
    <w:rsid w:val="004C3F78"/>
    <w:rsid w:val="004C43CA"/>
    <w:rsid w:val="004C4B40"/>
    <w:rsid w:val="004C4CAD"/>
    <w:rsid w:val="004C4FD6"/>
    <w:rsid w:val="004C5168"/>
    <w:rsid w:val="004C54E1"/>
    <w:rsid w:val="004C5640"/>
    <w:rsid w:val="004C5745"/>
    <w:rsid w:val="004C592E"/>
    <w:rsid w:val="004C5AEF"/>
    <w:rsid w:val="004C5B28"/>
    <w:rsid w:val="004C5D33"/>
    <w:rsid w:val="004C60F0"/>
    <w:rsid w:val="004C6257"/>
    <w:rsid w:val="004C6457"/>
    <w:rsid w:val="004C6C8C"/>
    <w:rsid w:val="004C744B"/>
    <w:rsid w:val="004C7730"/>
    <w:rsid w:val="004C7924"/>
    <w:rsid w:val="004D024A"/>
    <w:rsid w:val="004D11C8"/>
    <w:rsid w:val="004D1B95"/>
    <w:rsid w:val="004D1D67"/>
    <w:rsid w:val="004D1F41"/>
    <w:rsid w:val="004D36A4"/>
    <w:rsid w:val="004D389E"/>
    <w:rsid w:val="004D3B21"/>
    <w:rsid w:val="004D3B8A"/>
    <w:rsid w:val="004D3BF9"/>
    <w:rsid w:val="004D3DA7"/>
    <w:rsid w:val="004D3E22"/>
    <w:rsid w:val="004D4308"/>
    <w:rsid w:val="004D4553"/>
    <w:rsid w:val="004D459F"/>
    <w:rsid w:val="004D48B6"/>
    <w:rsid w:val="004D4C66"/>
    <w:rsid w:val="004D559D"/>
    <w:rsid w:val="004D57F8"/>
    <w:rsid w:val="004D5810"/>
    <w:rsid w:val="004D58B0"/>
    <w:rsid w:val="004D5CD9"/>
    <w:rsid w:val="004D604A"/>
    <w:rsid w:val="004D6251"/>
    <w:rsid w:val="004D63C7"/>
    <w:rsid w:val="004D68AE"/>
    <w:rsid w:val="004D6B2A"/>
    <w:rsid w:val="004D6B2D"/>
    <w:rsid w:val="004D6E81"/>
    <w:rsid w:val="004D722D"/>
    <w:rsid w:val="004D7350"/>
    <w:rsid w:val="004D7793"/>
    <w:rsid w:val="004D7B48"/>
    <w:rsid w:val="004D7B61"/>
    <w:rsid w:val="004D7F22"/>
    <w:rsid w:val="004E0A96"/>
    <w:rsid w:val="004E0BDF"/>
    <w:rsid w:val="004E0C24"/>
    <w:rsid w:val="004E1215"/>
    <w:rsid w:val="004E16BF"/>
    <w:rsid w:val="004E1838"/>
    <w:rsid w:val="004E1C45"/>
    <w:rsid w:val="004E209F"/>
    <w:rsid w:val="004E219E"/>
    <w:rsid w:val="004E22EF"/>
    <w:rsid w:val="004E2A06"/>
    <w:rsid w:val="004E2BDC"/>
    <w:rsid w:val="004E2CD6"/>
    <w:rsid w:val="004E2E0A"/>
    <w:rsid w:val="004E2FBC"/>
    <w:rsid w:val="004E37E2"/>
    <w:rsid w:val="004E3B2A"/>
    <w:rsid w:val="004E4046"/>
    <w:rsid w:val="004E42CF"/>
    <w:rsid w:val="004E440A"/>
    <w:rsid w:val="004E4BAE"/>
    <w:rsid w:val="004E4D02"/>
    <w:rsid w:val="004E50D7"/>
    <w:rsid w:val="004E5108"/>
    <w:rsid w:val="004E52F6"/>
    <w:rsid w:val="004E54EF"/>
    <w:rsid w:val="004E59B2"/>
    <w:rsid w:val="004E5BF2"/>
    <w:rsid w:val="004E60C2"/>
    <w:rsid w:val="004E6157"/>
    <w:rsid w:val="004E6B4E"/>
    <w:rsid w:val="004E6FB6"/>
    <w:rsid w:val="004E7061"/>
    <w:rsid w:val="004E720C"/>
    <w:rsid w:val="004E77A8"/>
    <w:rsid w:val="004F00B9"/>
    <w:rsid w:val="004F0A10"/>
    <w:rsid w:val="004F0B17"/>
    <w:rsid w:val="004F0CFA"/>
    <w:rsid w:val="004F12A5"/>
    <w:rsid w:val="004F1350"/>
    <w:rsid w:val="004F156C"/>
    <w:rsid w:val="004F15C7"/>
    <w:rsid w:val="004F15F8"/>
    <w:rsid w:val="004F17D1"/>
    <w:rsid w:val="004F1983"/>
    <w:rsid w:val="004F1A18"/>
    <w:rsid w:val="004F1F68"/>
    <w:rsid w:val="004F24B5"/>
    <w:rsid w:val="004F254E"/>
    <w:rsid w:val="004F254F"/>
    <w:rsid w:val="004F2603"/>
    <w:rsid w:val="004F29BC"/>
    <w:rsid w:val="004F2B4E"/>
    <w:rsid w:val="004F304E"/>
    <w:rsid w:val="004F3225"/>
    <w:rsid w:val="004F3273"/>
    <w:rsid w:val="004F3B90"/>
    <w:rsid w:val="004F3BD5"/>
    <w:rsid w:val="004F3C1A"/>
    <w:rsid w:val="004F3F86"/>
    <w:rsid w:val="004F447C"/>
    <w:rsid w:val="004F4940"/>
    <w:rsid w:val="004F4AC5"/>
    <w:rsid w:val="004F4DCA"/>
    <w:rsid w:val="004F5137"/>
    <w:rsid w:val="004F526E"/>
    <w:rsid w:val="004F54B8"/>
    <w:rsid w:val="004F55CC"/>
    <w:rsid w:val="004F58CE"/>
    <w:rsid w:val="004F5B11"/>
    <w:rsid w:val="004F5C74"/>
    <w:rsid w:val="004F5C8F"/>
    <w:rsid w:val="004F5F84"/>
    <w:rsid w:val="004F65B7"/>
    <w:rsid w:val="004F67DF"/>
    <w:rsid w:val="004F69E5"/>
    <w:rsid w:val="004F6BD8"/>
    <w:rsid w:val="004F6CA6"/>
    <w:rsid w:val="004F6E18"/>
    <w:rsid w:val="004F6F9F"/>
    <w:rsid w:val="004F737F"/>
    <w:rsid w:val="004F7651"/>
    <w:rsid w:val="004F76E4"/>
    <w:rsid w:val="004F7702"/>
    <w:rsid w:val="004F77F7"/>
    <w:rsid w:val="004F78C7"/>
    <w:rsid w:val="004F7E67"/>
    <w:rsid w:val="004F7F22"/>
    <w:rsid w:val="00500492"/>
    <w:rsid w:val="00500631"/>
    <w:rsid w:val="00500C6F"/>
    <w:rsid w:val="0050103F"/>
    <w:rsid w:val="005011C8"/>
    <w:rsid w:val="005012B3"/>
    <w:rsid w:val="005012EE"/>
    <w:rsid w:val="00501388"/>
    <w:rsid w:val="00501413"/>
    <w:rsid w:val="00501597"/>
    <w:rsid w:val="005019F7"/>
    <w:rsid w:val="00501A73"/>
    <w:rsid w:val="00501B6F"/>
    <w:rsid w:val="00501D2C"/>
    <w:rsid w:val="00501D38"/>
    <w:rsid w:val="00501E6B"/>
    <w:rsid w:val="0050245D"/>
    <w:rsid w:val="005025BA"/>
    <w:rsid w:val="005027CD"/>
    <w:rsid w:val="005028A8"/>
    <w:rsid w:val="00502D3D"/>
    <w:rsid w:val="00502E5E"/>
    <w:rsid w:val="005033B8"/>
    <w:rsid w:val="005038B9"/>
    <w:rsid w:val="00503FAF"/>
    <w:rsid w:val="0050407F"/>
    <w:rsid w:val="005041F8"/>
    <w:rsid w:val="00504307"/>
    <w:rsid w:val="00504770"/>
    <w:rsid w:val="0050480C"/>
    <w:rsid w:val="0050494B"/>
    <w:rsid w:val="00504F3F"/>
    <w:rsid w:val="00505433"/>
    <w:rsid w:val="005056CB"/>
    <w:rsid w:val="00505BE8"/>
    <w:rsid w:val="00505DE5"/>
    <w:rsid w:val="00505E02"/>
    <w:rsid w:val="0050627E"/>
    <w:rsid w:val="00506339"/>
    <w:rsid w:val="005063E6"/>
    <w:rsid w:val="005065C7"/>
    <w:rsid w:val="00506641"/>
    <w:rsid w:val="005066BF"/>
    <w:rsid w:val="00506C76"/>
    <w:rsid w:val="00507056"/>
    <w:rsid w:val="0050708F"/>
    <w:rsid w:val="0050712E"/>
    <w:rsid w:val="005079FC"/>
    <w:rsid w:val="00507B3C"/>
    <w:rsid w:val="00507BCB"/>
    <w:rsid w:val="00507CD7"/>
    <w:rsid w:val="00507D11"/>
    <w:rsid w:val="00507DE1"/>
    <w:rsid w:val="00507FAC"/>
    <w:rsid w:val="00510065"/>
    <w:rsid w:val="00510380"/>
    <w:rsid w:val="005103C2"/>
    <w:rsid w:val="005104B7"/>
    <w:rsid w:val="00510530"/>
    <w:rsid w:val="00510820"/>
    <w:rsid w:val="005113AE"/>
    <w:rsid w:val="00511770"/>
    <w:rsid w:val="005117D0"/>
    <w:rsid w:val="00511990"/>
    <w:rsid w:val="005120CD"/>
    <w:rsid w:val="005121B3"/>
    <w:rsid w:val="005121F4"/>
    <w:rsid w:val="005122E5"/>
    <w:rsid w:val="00512612"/>
    <w:rsid w:val="0051274D"/>
    <w:rsid w:val="00512BB4"/>
    <w:rsid w:val="005131A5"/>
    <w:rsid w:val="0051341F"/>
    <w:rsid w:val="005144D2"/>
    <w:rsid w:val="00514510"/>
    <w:rsid w:val="00514AF1"/>
    <w:rsid w:val="00514DD9"/>
    <w:rsid w:val="0051512D"/>
    <w:rsid w:val="00515702"/>
    <w:rsid w:val="00515732"/>
    <w:rsid w:val="005162DA"/>
    <w:rsid w:val="00516D4D"/>
    <w:rsid w:val="00516F1D"/>
    <w:rsid w:val="00516FE0"/>
    <w:rsid w:val="0051712C"/>
    <w:rsid w:val="005171BE"/>
    <w:rsid w:val="005171C3"/>
    <w:rsid w:val="0051722F"/>
    <w:rsid w:val="00517586"/>
    <w:rsid w:val="005178F4"/>
    <w:rsid w:val="00517CF2"/>
    <w:rsid w:val="00517DFE"/>
    <w:rsid w:val="005200B5"/>
    <w:rsid w:val="00520542"/>
    <w:rsid w:val="005209D5"/>
    <w:rsid w:val="00521B59"/>
    <w:rsid w:val="00521BD2"/>
    <w:rsid w:val="00521EA7"/>
    <w:rsid w:val="005222EC"/>
    <w:rsid w:val="005226BD"/>
    <w:rsid w:val="00522761"/>
    <w:rsid w:val="005228ED"/>
    <w:rsid w:val="00522E64"/>
    <w:rsid w:val="005230C5"/>
    <w:rsid w:val="005231AA"/>
    <w:rsid w:val="0052329D"/>
    <w:rsid w:val="00523478"/>
    <w:rsid w:val="00523639"/>
    <w:rsid w:val="00523ADE"/>
    <w:rsid w:val="00524055"/>
    <w:rsid w:val="0052427C"/>
    <w:rsid w:val="005248CD"/>
    <w:rsid w:val="00524A69"/>
    <w:rsid w:val="00524B7E"/>
    <w:rsid w:val="00524BE2"/>
    <w:rsid w:val="00525205"/>
    <w:rsid w:val="005258B9"/>
    <w:rsid w:val="00525BD5"/>
    <w:rsid w:val="00525C79"/>
    <w:rsid w:val="00525D9A"/>
    <w:rsid w:val="00525E46"/>
    <w:rsid w:val="00525FC4"/>
    <w:rsid w:val="005265D1"/>
    <w:rsid w:val="0052672E"/>
    <w:rsid w:val="00526A88"/>
    <w:rsid w:val="00526BF9"/>
    <w:rsid w:val="00526C56"/>
    <w:rsid w:val="00526D40"/>
    <w:rsid w:val="00526DAB"/>
    <w:rsid w:val="00526DE2"/>
    <w:rsid w:val="00526F45"/>
    <w:rsid w:val="00527393"/>
    <w:rsid w:val="0052757E"/>
    <w:rsid w:val="005276B3"/>
    <w:rsid w:val="00527BE2"/>
    <w:rsid w:val="00527D2B"/>
    <w:rsid w:val="00527EE6"/>
    <w:rsid w:val="0053018C"/>
    <w:rsid w:val="0053083E"/>
    <w:rsid w:val="00530C1A"/>
    <w:rsid w:val="00530E25"/>
    <w:rsid w:val="0053145D"/>
    <w:rsid w:val="005315E8"/>
    <w:rsid w:val="00531B4F"/>
    <w:rsid w:val="00531B5E"/>
    <w:rsid w:val="00531BC0"/>
    <w:rsid w:val="00531BF5"/>
    <w:rsid w:val="00531CCD"/>
    <w:rsid w:val="0053268D"/>
    <w:rsid w:val="00532856"/>
    <w:rsid w:val="00533220"/>
    <w:rsid w:val="005333A8"/>
    <w:rsid w:val="0053360D"/>
    <w:rsid w:val="00534276"/>
    <w:rsid w:val="00534304"/>
    <w:rsid w:val="005343D8"/>
    <w:rsid w:val="00534400"/>
    <w:rsid w:val="00534529"/>
    <w:rsid w:val="00534609"/>
    <w:rsid w:val="00534C07"/>
    <w:rsid w:val="00534CAC"/>
    <w:rsid w:val="00534E41"/>
    <w:rsid w:val="0053522A"/>
    <w:rsid w:val="0053541E"/>
    <w:rsid w:val="0053542C"/>
    <w:rsid w:val="005355B3"/>
    <w:rsid w:val="005355FC"/>
    <w:rsid w:val="005356F6"/>
    <w:rsid w:val="005357C6"/>
    <w:rsid w:val="005357DE"/>
    <w:rsid w:val="00535ED2"/>
    <w:rsid w:val="005361D2"/>
    <w:rsid w:val="0053689C"/>
    <w:rsid w:val="00536A76"/>
    <w:rsid w:val="00536B8E"/>
    <w:rsid w:val="0053709C"/>
    <w:rsid w:val="005375BD"/>
    <w:rsid w:val="00537744"/>
    <w:rsid w:val="00537AC0"/>
    <w:rsid w:val="00537B8E"/>
    <w:rsid w:val="00537BCD"/>
    <w:rsid w:val="00540600"/>
    <w:rsid w:val="00540E64"/>
    <w:rsid w:val="00540F52"/>
    <w:rsid w:val="00541FC1"/>
    <w:rsid w:val="00542121"/>
    <w:rsid w:val="00542141"/>
    <w:rsid w:val="00542339"/>
    <w:rsid w:val="0054247C"/>
    <w:rsid w:val="00542B67"/>
    <w:rsid w:val="00542F01"/>
    <w:rsid w:val="005433FD"/>
    <w:rsid w:val="005434AD"/>
    <w:rsid w:val="00543682"/>
    <w:rsid w:val="005439F5"/>
    <w:rsid w:val="00543C9A"/>
    <w:rsid w:val="00543D1A"/>
    <w:rsid w:val="00543EC7"/>
    <w:rsid w:val="0054426C"/>
    <w:rsid w:val="00544647"/>
    <w:rsid w:val="005449E2"/>
    <w:rsid w:val="00544D26"/>
    <w:rsid w:val="00544D47"/>
    <w:rsid w:val="005458D0"/>
    <w:rsid w:val="0054595F"/>
    <w:rsid w:val="00545964"/>
    <w:rsid w:val="0054644E"/>
    <w:rsid w:val="00546500"/>
    <w:rsid w:val="00546E0C"/>
    <w:rsid w:val="00546E6C"/>
    <w:rsid w:val="00546F3E"/>
    <w:rsid w:val="0054716C"/>
    <w:rsid w:val="00547376"/>
    <w:rsid w:val="00547448"/>
    <w:rsid w:val="0054753D"/>
    <w:rsid w:val="005478BE"/>
    <w:rsid w:val="00547988"/>
    <w:rsid w:val="00547FD5"/>
    <w:rsid w:val="0055014F"/>
    <w:rsid w:val="00550235"/>
    <w:rsid w:val="0055071C"/>
    <w:rsid w:val="005508FD"/>
    <w:rsid w:val="00550B3D"/>
    <w:rsid w:val="00550D5F"/>
    <w:rsid w:val="0055143C"/>
    <w:rsid w:val="00551974"/>
    <w:rsid w:val="00551B10"/>
    <w:rsid w:val="00551CC7"/>
    <w:rsid w:val="00551FB5"/>
    <w:rsid w:val="00551FD1"/>
    <w:rsid w:val="00551FD8"/>
    <w:rsid w:val="0055221F"/>
    <w:rsid w:val="0055242C"/>
    <w:rsid w:val="005526F5"/>
    <w:rsid w:val="00552A2D"/>
    <w:rsid w:val="00552A52"/>
    <w:rsid w:val="0055321F"/>
    <w:rsid w:val="0055336B"/>
    <w:rsid w:val="00553502"/>
    <w:rsid w:val="00553793"/>
    <w:rsid w:val="0055396D"/>
    <w:rsid w:val="00553EDF"/>
    <w:rsid w:val="00553FEB"/>
    <w:rsid w:val="00553FF9"/>
    <w:rsid w:val="00554329"/>
    <w:rsid w:val="005546F7"/>
    <w:rsid w:val="00554988"/>
    <w:rsid w:val="00554B46"/>
    <w:rsid w:val="00554CFF"/>
    <w:rsid w:val="00554EEC"/>
    <w:rsid w:val="0055524D"/>
    <w:rsid w:val="0055542F"/>
    <w:rsid w:val="00555652"/>
    <w:rsid w:val="0055577A"/>
    <w:rsid w:val="0055593B"/>
    <w:rsid w:val="00555CBB"/>
    <w:rsid w:val="005569D6"/>
    <w:rsid w:val="00556CB7"/>
    <w:rsid w:val="0055740E"/>
    <w:rsid w:val="00557650"/>
    <w:rsid w:val="0055787A"/>
    <w:rsid w:val="0055787C"/>
    <w:rsid w:val="00557F7E"/>
    <w:rsid w:val="00560A54"/>
    <w:rsid w:val="00560A55"/>
    <w:rsid w:val="00560E2D"/>
    <w:rsid w:val="005616AB"/>
    <w:rsid w:val="00561B75"/>
    <w:rsid w:val="00561F3F"/>
    <w:rsid w:val="00561F73"/>
    <w:rsid w:val="00562468"/>
    <w:rsid w:val="005629DA"/>
    <w:rsid w:val="00562B4E"/>
    <w:rsid w:val="005632EE"/>
    <w:rsid w:val="0056332A"/>
    <w:rsid w:val="005636F6"/>
    <w:rsid w:val="005637B5"/>
    <w:rsid w:val="00563803"/>
    <w:rsid w:val="00563AD0"/>
    <w:rsid w:val="00563F0A"/>
    <w:rsid w:val="005642DF"/>
    <w:rsid w:val="00564541"/>
    <w:rsid w:val="0056485A"/>
    <w:rsid w:val="00564CB4"/>
    <w:rsid w:val="00564D3F"/>
    <w:rsid w:val="00564DC8"/>
    <w:rsid w:val="00565227"/>
    <w:rsid w:val="00565348"/>
    <w:rsid w:val="005655CC"/>
    <w:rsid w:val="00565A83"/>
    <w:rsid w:val="00565C30"/>
    <w:rsid w:val="00565E23"/>
    <w:rsid w:val="005660D0"/>
    <w:rsid w:val="0056611A"/>
    <w:rsid w:val="0056667F"/>
    <w:rsid w:val="00566AFB"/>
    <w:rsid w:val="00566DCF"/>
    <w:rsid w:val="0056744B"/>
    <w:rsid w:val="0056788A"/>
    <w:rsid w:val="00567E0C"/>
    <w:rsid w:val="00570067"/>
    <w:rsid w:val="00570496"/>
    <w:rsid w:val="0057095E"/>
    <w:rsid w:val="00570A75"/>
    <w:rsid w:val="00571805"/>
    <w:rsid w:val="00571C86"/>
    <w:rsid w:val="00572144"/>
    <w:rsid w:val="00572228"/>
    <w:rsid w:val="00572274"/>
    <w:rsid w:val="005723E2"/>
    <w:rsid w:val="00572423"/>
    <w:rsid w:val="005724AA"/>
    <w:rsid w:val="00572829"/>
    <w:rsid w:val="00572BCF"/>
    <w:rsid w:val="00572FD2"/>
    <w:rsid w:val="00573228"/>
    <w:rsid w:val="00573347"/>
    <w:rsid w:val="005733F7"/>
    <w:rsid w:val="00573711"/>
    <w:rsid w:val="00573A4A"/>
    <w:rsid w:val="00573BC0"/>
    <w:rsid w:val="00573BD4"/>
    <w:rsid w:val="00573D4E"/>
    <w:rsid w:val="005740C1"/>
    <w:rsid w:val="00574120"/>
    <w:rsid w:val="005742E6"/>
    <w:rsid w:val="005748CE"/>
    <w:rsid w:val="005749BC"/>
    <w:rsid w:val="00574D3C"/>
    <w:rsid w:val="00574DAE"/>
    <w:rsid w:val="00574F8E"/>
    <w:rsid w:val="00575A8F"/>
    <w:rsid w:val="00575C34"/>
    <w:rsid w:val="0057641D"/>
    <w:rsid w:val="005764F2"/>
    <w:rsid w:val="00576516"/>
    <w:rsid w:val="00576773"/>
    <w:rsid w:val="005767CB"/>
    <w:rsid w:val="0057720B"/>
    <w:rsid w:val="0057753C"/>
    <w:rsid w:val="005775B9"/>
    <w:rsid w:val="00577828"/>
    <w:rsid w:val="00577A54"/>
    <w:rsid w:val="00577B35"/>
    <w:rsid w:val="00577CA1"/>
    <w:rsid w:val="00580417"/>
    <w:rsid w:val="00580457"/>
    <w:rsid w:val="005806DE"/>
    <w:rsid w:val="00580ACA"/>
    <w:rsid w:val="00580AE4"/>
    <w:rsid w:val="00580FC4"/>
    <w:rsid w:val="005810F3"/>
    <w:rsid w:val="00581361"/>
    <w:rsid w:val="00581866"/>
    <w:rsid w:val="00581A0C"/>
    <w:rsid w:val="00581AC7"/>
    <w:rsid w:val="00581CAA"/>
    <w:rsid w:val="00581E4E"/>
    <w:rsid w:val="0058226D"/>
    <w:rsid w:val="00582272"/>
    <w:rsid w:val="00582CB0"/>
    <w:rsid w:val="00582DFE"/>
    <w:rsid w:val="00582F7C"/>
    <w:rsid w:val="0058334C"/>
    <w:rsid w:val="005834F8"/>
    <w:rsid w:val="005836B0"/>
    <w:rsid w:val="005836C4"/>
    <w:rsid w:val="005838CE"/>
    <w:rsid w:val="00583A4F"/>
    <w:rsid w:val="00583B49"/>
    <w:rsid w:val="00583E74"/>
    <w:rsid w:val="00583FE7"/>
    <w:rsid w:val="00584131"/>
    <w:rsid w:val="00584292"/>
    <w:rsid w:val="005844B6"/>
    <w:rsid w:val="005846C0"/>
    <w:rsid w:val="0058490B"/>
    <w:rsid w:val="00584DB0"/>
    <w:rsid w:val="00585537"/>
    <w:rsid w:val="005857CB"/>
    <w:rsid w:val="005858AF"/>
    <w:rsid w:val="00585C4A"/>
    <w:rsid w:val="00585D3D"/>
    <w:rsid w:val="00585DE3"/>
    <w:rsid w:val="00586525"/>
    <w:rsid w:val="005868CF"/>
    <w:rsid w:val="00586B8B"/>
    <w:rsid w:val="00586BBE"/>
    <w:rsid w:val="00586BF7"/>
    <w:rsid w:val="00586D72"/>
    <w:rsid w:val="00586E98"/>
    <w:rsid w:val="00587207"/>
    <w:rsid w:val="00587489"/>
    <w:rsid w:val="005875AA"/>
    <w:rsid w:val="005877E4"/>
    <w:rsid w:val="00587C19"/>
    <w:rsid w:val="0059023C"/>
    <w:rsid w:val="005903C3"/>
    <w:rsid w:val="005904C6"/>
    <w:rsid w:val="00590559"/>
    <w:rsid w:val="00590656"/>
    <w:rsid w:val="00590762"/>
    <w:rsid w:val="00590D1E"/>
    <w:rsid w:val="00590D9E"/>
    <w:rsid w:val="00590F74"/>
    <w:rsid w:val="005911A6"/>
    <w:rsid w:val="005911AE"/>
    <w:rsid w:val="00591200"/>
    <w:rsid w:val="00591485"/>
    <w:rsid w:val="0059154B"/>
    <w:rsid w:val="0059172A"/>
    <w:rsid w:val="00591E66"/>
    <w:rsid w:val="00592582"/>
    <w:rsid w:val="005925E5"/>
    <w:rsid w:val="00592FE3"/>
    <w:rsid w:val="005931FB"/>
    <w:rsid w:val="00593321"/>
    <w:rsid w:val="005938CD"/>
    <w:rsid w:val="00593B2B"/>
    <w:rsid w:val="00593C69"/>
    <w:rsid w:val="0059423E"/>
    <w:rsid w:val="005944BC"/>
    <w:rsid w:val="005946AF"/>
    <w:rsid w:val="00594AA2"/>
    <w:rsid w:val="00594B74"/>
    <w:rsid w:val="00594E6A"/>
    <w:rsid w:val="00595108"/>
    <w:rsid w:val="005953BA"/>
    <w:rsid w:val="00595435"/>
    <w:rsid w:val="00595600"/>
    <w:rsid w:val="00595B28"/>
    <w:rsid w:val="00596293"/>
    <w:rsid w:val="00596B0F"/>
    <w:rsid w:val="00596BA6"/>
    <w:rsid w:val="00596C03"/>
    <w:rsid w:val="00596D67"/>
    <w:rsid w:val="00597463"/>
    <w:rsid w:val="00597D1B"/>
    <w:rsid w:val="005A0165"/>
    <w:rsid w:val="005A04BB"/>
    <w:rsid w:val="005A0D5F"/>
    <w:rsid w:val="005A1140"/>
    <w:rsid w:val="005A137F"/>
    <w:rsid w:val="005A1919"/>
    <w:rsid w:val="005A1B48"/>
    <w:rsid w:val="005A1C06"/>
    <w:rsid w:val="005A1CC1"/>
    <w:rsid w:val="005A1E31"/>
    <w:rsid w:val="005A2312"/>
    <w:rsid w:val="005A2358"/>
    <w:rsid w:val="005A27B6"/>
    <w:rsid w:val="005A2A01"/>
    <w:rsid w:val="005A2AF6"/>
    <w:rsid w:val="005A2B2E"/>
    <w:rsid w:val="005A2EAE"/>
    <w:rsid w:val="005A301F"/>
    <w:rsid w:val="005A325E"/>
    <w:rsid w:val="005A328E"/>
    <w:rsid w:val="005A35F4"/>
    <w:rsid w:val="005A3645"/>
    <w:rsid w:val="005A370F"/>
    <w:rsid w:val="005A38F9"/>
    <w:rsid w:val="005A3AD5"/>
    <w:rsid w:val="005A4560"/>
    <w:rsid w:val="005A4667"/>
    <w:rsid w:val="005A4A59"/>
    <w:rsid w:val="005A4D79"/>
    <w:rsid w:val="005A4D7B"/>
    <w:rsid w:val="005A4ECD"/>
    <w:rsid w:val="005A50D3"/>
    <w:rsid w:val="005A5687"/>
    <w:rsid w:val="005A5B56"/>
    <w:rsid w:val="005A5B72"/>
    <w:rsid w:val="005A5F26"/>
    <w:rsid w:val="005A642F"/>
    <w:rsid w:val="005A66BC"/>
    <w:rsid w:val="005A6D00"/>
    <w:rsid w:val="005A6F21"/>
    <w:rsid w:val="005A7406"/>
    <w:rsid w:val="005A76EB"/>
    <w:rsid w:val="005A7A29"/>
    <w:rsid w:val="005A7A6C"/>
    <w:rsid w:val="005A7C14"/>
    <w:rsid w:val="005A7D1A"/>
    <w:rsid w:val="005B016B"/>
    <w:rsid w:val="005B0C2C"/>
    <w:rsid w:val="005B0E03"/>
    <w:rsid w:val="005B109A"/>
    <w:rsid w:val="005B12D3"/>
    <w:rsid w:val="005B13C6"/>
    <w:rsid w:val="005B156D"/>
    <w:rsid w:val="005B198B"/>
    <w:rsid w:val="005B2018"/>
    <w:rsid w:val="005B2BAC"/>
    <w:rsid w:val="005B2EB9"/>
    <w:rsid w:val="005B32C3"/>
    <w:rsid w:val="005B33A0"/>
    <w:rsid w:val="005B33B2"/>
    <w:rsid w:val="005B368F"/>
    <w:rsid w:val="005B3878"/>
    <w:rsid w:val="005B3D2D"/>
    <w:rsid w:val="005B3F34"/>
    <w:rsid w:val="005B3F70"/>
    <w:rsid w:val="005B3FE6"/>
    <w:rsid w:val="005B4366"/>
    <w:rsid w:val="005B4485"/>
    <w:rsid w:val="005B57DF"/>
    <w:rsid w:val="005B58A0"/>
    <w:rsid w:val="005B59D4"/>
    <w:rsid w:val="005B5BB2"/>
    <w:rsid w:val="005B5F58"/>
    <w:rsid w:val="005B615F"/>
    <w:rsid w:val="005B64D1"/>
    <w:rsid w:val="005B699F"/>
    <w:rsid w:val="005B6D0B"/>
    <w:rsid w:val="005B6DF4"/>
    <w:rsid w:val="005B6E99"/>
    <w:rsid w:val="005B701A"/>
    <w:rsid w:val="005B7476"/>
    <w:rsid w:val="005B77C3"/>
    <w:rsid w:val="005B791D"/>
    <w:rsid w:val="005B7AC1"/>
    <w:rsid w:val="005B7AE7"/>
    <w:rsid w:val="005B7B91"/>
    <w:rsid w:val="005B7BCE"/>
    <w:rsid w:val="005C006C"/>
    <w:rsid w:val="005C00AA"/>
    <w:rsid w:val="005C023F"/>
    <w:rsid w:val="005C0995"/>
    <w:rsid w:val="005C0C3C"/>
    <w:rsid w:val="005C1448"/>
    <w:rsid w:val="005C16A4"/>
    <w:rsid w:val="005C18D3"/>
    <w:rsid w:val="005C1AFE"/>
    <w:rsid w:val="005C1C1B"/>
    <w:rsid w:val="005C1D5A"/>
    <w:rsid w:val="005C1D6C"/>
    <w:rsid w:val="005C1F42"/>
    <w:rsid w:val="005C25E6"/>
    <w:rsid w:val="005C26C2"/>
    <w:rsid w:val="005C26E8"/>
    <w:rsid w:val="005C2B3C"/>
    <w:rsid w:val="005C34C5"/>
    <w:rsid w:val="005C36B8"/>
    <w:rsid w:val="005C3948"/>
    <w:rsid w:val="005C3C51"/>
    <w:rsid w:val="005C436B"/>
    <w:rsid w:val="005C4382"/>
    <w:rsid w:val="005C4431"/>
    <w:rsid w:val="005C44CF"/>
    <w:rsid w:val="005C49D2"/>
    <w:rsid w:val="005C4CEB"/>
    <w:rsid w:val="005C4EB3"/>
    <w:rsid w:val="005C54A4"/>
    <w:rsid w:val="005C5604"/>
    <w:rsid w:val="005C5C1A"/>
    <w:rsid w:val="005C5E62"/>
    <w:rsid w:val="005C5FB3"/>
    <w:rsid w:val="005C661A"/>
    <w:rsid w:val="005C663B"/>
    <w:rsid w:val="005C6744"/>
    <w:rsid w:val="005C680D"/>
    <w:rsid w:val="005C7023"/>
    <w:rsid w:val="005C71FC"/>
    <w:rsid w:val="005C72A9"/>
    <w:rsid w:val="005C7401"/>
    <w:rsid w:val="005C773D"/>
    <w:rsid w:val="005C7A1A"/>
    <w:rsid w:val="005D0EA1"/>
    <w:rsid w:val="005D0EA3"/>
    <w:rsid w:val="005D12FE"/>
    <w:rsid w:val="005D21B0"/>
    <w:rsid w:val="005D21DF"/>
    <w:rsid w:val="005D2353"/>
    <w:rsid w:val="005D2380"/>
    <w:rsid w:val="005D2405"/>
    <w:rsid w:val="005D2565"/>
    <w:rsid w:val="005D2806"/>
    <w:rsid w:val="005D28E5"/>
    <w:rsid w:val="005D2EA6"/>
    <w:rsid w:val="005D3903"/>
    <w:rsid w:val="005D3ECB"/>
    <w:rsid w:val="005D423A"/>
    <w:rsid w:val="005D46BC"/>
    <w:rsid w:val="005D4BC9"/>
    <w:rsid w:val="005D4E6D"/>
    <w:rsid w:val="005D50A6"/>
    <w:rsid w:val="005D53B1"/>
    <w:rsid w:val="005D5513"/>
    <w:rsid w:val="005D5534"/>
    <w:rsid w:val="005D5669"/>
    <w:rsid w:val="005D57CA"/>
    <w:rsid w:val="005D57FC"/>
    <w:rsid w:val="005D58C7"/>
    <w:rsid w:val="005D5A21"/>
    <w:rsid w:val="005D5B0F"/>
    <w:rsid w:val="005D5BE9"/>
    <w:rsid w:val="005D5C14"/>
    <w:rsid w:val="005D5DDD"/>
    <w:rsid w:val="005D614D"/>
    <w:rsid w:val="005D6447"/>
    <w:rsid w:val="005D6511"/>
    <w:rsid w:val="005D65A8"/>
    <w:rsid w:val="005D6F5F"/>
    <w:rsid w:val="005D7EF2"/>
    <w:rsid w:val="005D7F00"/>
    <w:rsid w:val="005D7F30"/>
    <w:rsid w:val="005D7F64"/>
    <w:rsid w:val="005E02A5"/>
    <w:rsid w:val="005E05ED"/>
    <w:rsid w:val="005E0A02"/>
    <w:rsid w:val="005E12F4"/>
    <w:rsid w:val="005E17DA"/>
    <w:rsid w:val="005E2193"/>
    <w:rsid w:val="005E2314"/>
    <w:rsid w:val="005E2341"/>
    <w:rsid w:val="005E2470"/>
    <w:rsid w:val="005E25CD"/>
    <w:rsid w:val="005E29B1"/>
    <w:rsid w:val="005E2C53"/>
    <w:rsid w:val="005E2D56"/>
    <w:rsid w:val="005E2F72"/>
    <w:rsid w:val="005E31ED"/>
    <w:rsid w:val="005E34D4"/>
    <w:rsid w:val="005E3605"/>
    <w:rsid w:val="005E36F6"/>
    <w:rsid w:val="005E37FB"/>
    <w:rsid w:val="005E3D50"/>
    <w:rsid w:val="005E4434"/>
    <w:rsid w:val="005E4516"/>
    <w:rsid w:val="005E4629"/>
    <w:rsid w:val="005E466E"/>
    <w:rsid w:val="005E49BB"/>
    <w:rsid w:val="005E49D3"/>
    <w:rsid w:val="005E4A77"/>
    <w:rsid w:val="005E4F3C"/>
    <w:rsid w:val="005E538B"/>
    <w:rsid w:val="005E53ED"/>
    <w:rsid w:val="005E5618"/>
    <w:rsid w:val="005E5621"/>
    <w:rsid w:val="005E6159"/>
    <w:rsid w:val="005E693A"/>
    <w:rsid w:val="005E696B"/>
    <w:rsid w:val="005E6B64"/>
    <w:rsid w:val="005E6E04"/>
    <w:rsid w:val="005E6E77"/>
    <w:rsid w:val="005E73D1"/>
    <w:rsid w:val="005E797B"/>
    <w:rsid w:val="005E7A2F"/>
    <w:rsid w:val="005E7D9C"/>
    <w:rsid w:val="005E7DDA"/>
    <w:rsid w:val="005F01C8"/>
    <w:rsid w:val="005F050C"/>
    <w:rsid w:val="005F0EFF"/>
    <w:rsid w:val="005F0FB3"/>
    <w:rsid w:val="005F11A8"/>
    <w:rsid w:val="005F138C"/>
    <w:rsid w:val="005F141A"/>
    <w:rsid w:val="005F1AFF"/>
    <w:rsid w:val="005F1BC3"/>
    <w:rsid w:val="005F1BE0"/>
    <w:rsid w:val="005F23E8"/>
    <w:rsid w:val="005F2BE3"/>
    <w:rsid w:val="005F335E"/>
    <w:rsid w:val="005F353E"/>
    <w:rsid w:val="005F3D6B"/>
    <w:rsid w:val="005F42B7"/>
    <w:rsid w:val="005F4633"/>
    <w:rsid w:val="005F4758"/>
    <w:rsid w:val="005F479B"/>
    <w:rsid w:val="005F4836"/>
    <w:rsid w:val="005F5762"/>
    <w:rsid w:val="005F57BC"/>
    <w:rsid w:val="005F5DDA"/>
    <w:rsid w:val="005F5DF9"/>
    <w:rsid w:val="005F687F"/>
    <w:rsid w:val="005F6C04"/>
    <w:rsid w:val="005F6D5E"/>
    <w:rsid w:val="005F6F72"/>
    <w:rsid w:val="005F710D"/>
    <w:rsid w:val="005F7641"/>
    <w:rsid w:val="005F790E"/>
    <w:rsid w:val="005F79FF"/>
    <w:rsid w:val="005F7B9D"/>
    <w:rsid w:val="005F7CEA"/>
    <w:rsid w:val="0060035B"/>
    <w:rsid w:val="00600471"/>
    <w:rsid w:val="00600BF8"/>
    <w:rsid w:val="00600F9F"/>
    <w:rsid w:val="00601178"/>
    <w:rsid w:val="006018B9"/>
    <w:rsid w:val="0060195A"/>
    <w:rsid w:val="00601CB8"/>
    <w:rsid w:val="00601EDE"/>
    <w:rsid w:val="0060237C"/>
    <w:rsid w:val="006023F4"/>
    <w:rsid w:val="0060245A"/>
    <w:rsid w:val="006024EA"/>
    <w:rsid w:val="0060281A"/>
    <w:rsid w:val="0060282C"/>
    <w:rsid w:val="00602EC2"/>
    <w:rsid w:val="00603856"/>
    <w:rsid w:val="00603B40"/>
    <w:rsid w:val="00603C01"/>
    <w:rsid w:val="00603CBD"/>
    <w:rsid w:val="0060416E"/>
    <w:rsid w:val="006042B0"/>
    <w:rsid w:val="0060430E"/>
    <w:rsid w:val="006043DA"/>
    <w:rsid w:val="00604542"/>
    <w:rsid w:val="0060467F"/>
    <w:rsid w:val="00604742"/>
    <w:rsid w:val="006047AF"/>
    <w:rsid w:val="00604883"/>
    <w:rsid w:val="00604975"/>
    <w:rsid w:val="00604DD0"/>
    <w:rsid w:val="00604FE3"/>
    <w:rsid w:val="00605011"/>
    <w:rsid w:val="00605680"/>
    <w:rsid w:val="006057D5"/>
    <w:rsid w:val="00605A09"/>
    <w:rsid w:val="00605CCF"/>
    <w:rsid w:val="00605F2E"/>
    <w:rsid w:val="006060CB"/>
    <w:rsid w:val="00606771"/>
    <w:rsid w:val="0060685A"/>
    <w:rsid w:val="006068C9"/>
    <w:rsid w:val="006069FE"/>
    <w:rsid w:val="00606B35"/>
    <w:rsid w:val="006072B5"/>
    <w:rsid w:val="00607305"/>
    <w:rsid w:val="0060759E"/>
    <w:rsid w:val="00607A5F"/>
    <w:rsid w:val="00607BE0"/>
    <w:rsid w:val="00607CFC"/>
    <w:rsid w:val="006102B6"/>
    <w:rsid w:val="00610318"/>
    <w:rsid w:val="0061089B"/>
    <w:rsid w:val="00610B46"/>
    <w:rsid w:val="00610FE1"/>
    <w:rsid w:val="0061102F"/>
    <w:rsid w:val="00611207"/>
    <w:rsid w:val="006119B2"/>
    <w:rsid w:val="00611D33"/>
    <w:rsid w:val="00612908"/>
    <w:rsid w:val="006129CD"/>
    <w:rsid w:val="00612B35"/>
    <w:rsid w:val="00612F28"/>
    <w:rsid w:val="00613201"/>
    <w:rsid w:val="0061365F"/>
    <w:rsid w:val="00613681"/>
    <w:rsid w:val="00613993"/>
    <w:rsid w:val="006142D8"/>
    <w:rsid w:val="0061444B"/>
    <w:rsid w:val="006148F8"/>
    <w:rsid w:val="006149B1"/>
    <w:rsid w:val="00614ACA"/>
    <w:rsid w:val="00614DB6"/>
    <w:rsid w:val="00614EF0"/>
    <w:rsid w:val="00614EFD"/>
    <w:rsid w:val="00614F6E"/>
    <w:rsid w:val="00615284"/>
    <w:rsid w:val="006152E7"/>
    <w:rsid w:val="00615574"/>
    <w:rsid w:val="00615ACE"/>
    <w:rsid w:val="00616714"/>
    <w:rsid w:val="00616A13"/>
    <w:rsid w:val="00616C88"/>
    <w:rsid w:val="00617AB7"/>
    <w:rsid w:val="00617D83"/>
    <w:rsid w:val="006206B0"/>
    <w:rsid w:val="00620796"/>
    <w:rsid w:val="00620A11"/>
    <w:rsid w:val="00620C84"/>
    <w:rsid w:val="006211A7"/>
    <w:rsid w:val="006212A4"/>
    <w:rsid w:val="00621555"/>
    <w:rsid w:val="00621B1B"/>
    <w:rsid w:val="00621B9D"/>
    <w:rsid w:val="00621D1D"/>
    <w:rsid w:val="0062228C"/>
    <w:rsid w:val="006224D9"/>
    <w:rsid w:val="0062260C"/>
    <w:rsid w:val="00622958"/>
    <w:rsid w:val="00622B2A"/>
    <w:rsid w:val="00622FD5"/>
    <w:rsid w:val="00623074"/>
    <w:rsid w:val="006231E2"/>
    <w:rsid w:val="0062343A"/>
    <w:rsid w:val="006238C6"/>
    <w:rsid w:val="00623C08"/>
    <w:rsid w:val="00623C4A"/>
    <w:rsid w:val="00623EE5"/>
    <w:rsid w:val="00623F97"/>
    <w:rsid w:val="006240B1"/>
    <w:rsid w:val="00624143"/>
    <w:rsid w:val="00624170"/>
    <w:rsid w:val="00624190"/>
    <w:rsid w:val="00624219"/>
    <w:rsid w:val="006249F9"/>
    <w:rsid w:val="00624E5E"/>
    <w:rsid w:val="00624F1D"/>
    <w:rsid w:val="0062577C"/>
    <w:rsid w:val="0062598A"/>
    <w:rsid w:val="00625A3C"/>
    <w:rsid w:val="00625B8C"/>
    <w:rsid w:val="00625BA3"/>
    <w:rsid w:val="00625BC3"/>
    <w:rsid w:val="00625CE2"/>
    <w:rsid w:val="006262C2"/>
    <w:rsid w:val="0062667C"/>
    <w:rsid w:val="00626A6A"/>
    <w:rsid w:val="006270CA"/>
    <w:rsid w:val="006270F0"/>
    <w:rsid w:val="006276BC"/>
    <w:rsid w:val="006278A4"/>
    <w:rsid w:val="00627A55"/>
    <w:rsid w:val="00627D29"/>
    <w:rsid w:val="00627DB6"/>
    <w:rsid w:val="00627F62"/>
    <w:rsid w:val="0063035E"/>
    <w:rsid w:val="0063080F"/>
    <w:rsid w:val="00630A10"/>
    <w:rsid w:val="00630BB7"/>
    <w:rsid w:val="00630C46"/>
    <w:rsid w:val="00630F55"/>
    <w:rsid w:val="006314CE"/>
    <w:rsid w:val="0063162F"/>
    <w:rsid w:val="00631799"/>
    <w:rsid w:val="00631A1B"/>
    <w:rsid w:val="00631B29"/>
    <w:rsid w:val="00631F1B"/>
    <w:rsid w:val="0063265E"/>
    <w:rsid w:val="00632702"/>
    <w:rsid w:val="006329A1"/>
    <w:rsid w:val="00632D49"/>
    <w:rsid w:val="00632D89"/>
    <w:rsid w:val="00632F59"/>
    <w:rsid w:val="0063307E"/>
    <w:rsid w:val="0063370C"/>
    <w:rsid w:val="00633A36"/>
    <w:rsid w:val="00633AA3"/>
    <w:rsid w:val="00633AAA"/>
    <w:rsid w:val="00633B33"/>
    <w:rsid w:val="00634018"/>
    <w:rsid w:val="006343C6"/>
    <w:rsid w:val="006344C0"/>
    <w:rsid w:val="00634522"/>
    <w:rsid w:val="00634733"/>
    <w:rsid w:val="00634998"/>
    <w:rsid w:val="006349A1"/>
    <w:rsid w:val="00634F89"/>
    <w:rsid w:val="006350D1"/>
    <w:rsid w:val="00635293"/>
    <w:rsid w:val="006359D8"/>
    <w:rsid w:val="00636877"/>
    <w:rsid w:val="00636C09"/>
    <w:rsid w:val="00636CB9"/>
    <w:rsid w:val="006373BD"/>
    <w:rsid w:val="00637429"/>
    <w:rsid w:val="006374F6"/>
    <w:rsid w:val="006374FC"/>
    <w:rsid w:val="006375CD"/>
    <w:rsid w:val="00637629"/>
    <w:rsid w:val="00637ED1"/>
    <w:rsid w:val="00640056"/>
    <w:rsid w:val="00640786"/>
    <w:rsid w:val="00641396"/>
    <w:rsid w:val="00641815"/>
    <w:rsid w:val="00641AFD"/>
    <w:rsid w:val="00641B0F"/>
    <w:rsid w:val="00641C7B"/>
    <w:rsid w:val="00642352"/>
    <w:rsid w:val="00642645"/>
    <w:rsid w:val="00642800"/>
    <w:rsid w:val="00642D1C"/>
    <w:rsid w:val="0064305E"/>
    <w:rsid w:val="006436F3"/>
    <w:rsid w:val="006437E2"/>
    <w:rsid w:val="0064408D"/>
    <w:rsid w:val="00644553"/>
    <w:rsid w:val="006447AB"/>
    <w:rsid w:val="00644973"/>
    <w:rsid w:val="00644D68"/>
    <w:rsid w:val="00645339"/>
    <w:rsid w:val="006458A2"/>
    <w:rsid w:val="0064623F"/>
    <w:rsid w:val="006462AC"/>
    <w:rsid w:val="006462D8"/>
    <w:rsid w:val="00646320"/>
    <w:rsid w:val="0064646A"/>
    <w:rsid w:val="00646A38"/>
    <w:rsid w:val="00646C0F"/>
    <w:rsid w:val="00646D90"/>
    <w:rsid w:val="00646E16"/>
    <w:rsid w:val="0064700A"/>
    <w:rsid w:val="00647165"/>
    <w:rsid w:val="006471CB"/>
    <w:rsid w:val="006472A5"/>
    <w:rsid w:val="00647A6D"/>
    <w:rsid w:val="00647B43"/>
    <w:rsid w:val="00647CDD"/>
    <w:rsid w:val="00647D15"/>
    <w:rsid w:val="00647DCB"/>
    <w:rsid w:val="00647E15"/>
    <w:rsid w:val="00647F36"/>
    <w:rsid w:val="00650324"/>
    <w:rsid w:val="0065045E"/>
    <w:rsid w:val="006507DE"/>
    <w:rsid w:val="006508E7"/>
    <w:rsid w:val="00650A47"/>
    <w:rsid w:val="00650FCF"/>
    <w:rsid w:val="006511AC"/>
    <w:rsid w:val="006513E7"/>
    <w:rsid w:val="006514F6"/>
    <w:rsid w:val="006518F7"/>
    <w:rsid w:val="006520D9"/>
    <w:rsid w:val="0065225F"/>
    <w:rsid w:val="0065265F"/>
    <w:rsid w:val="0065275E"/>
    <w:rsid w:val="00652B07"/>
    <w:rsid w:val="00652ED4"/>
    <w:rsid w:val="00652F21"/>
    <w:rsid w:val="00653B05"/>
    <w:rsid w:val="00653DEC"/>
    <w:rsid w:val="00653F44"/>
    <w:rsid w:val="00653FB1"/>
    <w:rsid w:val="0065420C"/>
    <w:rsid w:val="006546B5"/>
    <w:rsid w:val="006546EC"/>
    <w:rsid w:val="0065495D"/>
    <w:rsid w:val="00654966"/>
    <w:rsid w:val="00654C5B"/>
    <w:rsid w:val="00654F97"/>
    <w:rsid w:val="00654F98"/>
    <w:rsid w:val="00654FE0"/>
    <w:rsid w:val="00655072"/>
    <w:rsid w:val="006552F7"/>
    <w:rsid w:val="006554FE"/>
    <w:rsid w:val="006555B1"/>
    <w:rsid w:val="00655747"/>
    <w:rsid w:val="00655A9C"/>
    <w:rsid w:val="00655B0F"/>
    <w:rsid w:val="00655FE9"/>
    <w:rsid w:val="006565BB"/>
    <w:rsid w:val="00656618"/>
    <w:rsid w:val="00656851"/>
    <w:rsid w:val="006568A2"/>
    <w:rsid w:val="00656D4C"/>
    <w:rsid w:val="0065728A"/>
    <w:rsid w:val="00657CA4"/>
    <w:rsid w:val="0066005A"/>
    <w:rsid w:val="006601FF"/>
    <w:rsid w:val="00660592"/>
    <w:rsid w:val="00661C23"/>
    <w:rsid w:val="00661C96"/>
    <w:rsid w:val="00661D2A"/>
    <w:rsid w:val="00661E59"/>
    <w:rsid w:val="00661FC2"/>
    <w:rsid w:val="00661FC4"/>
    <w:rsid w:val="006623E2"/>
    <w:rsid w:val="0066276B"/>
    <w:rsid w:val="00662903"/>
    <w:rsid w:val="00662F13"/>
    <w:rsid w:val="006631A2"/>
    <w:rsid w:val="006633DD"/>
    <w:rsid w:val="006636E5"/>
    <w:rsid w:val="00663702"/>
    <w:rsid w:val="006637F2"/>
    <w:rsid w:val="0066381B"/>
    <w:rsid w:val="00663AE0"/>
    <w:rsid w:val="00663B28"/>
    <w:rsid w:val="00663BB0"/>
    <w:rsid w:val="006640C7"/>
    <w:rsid w:val="006640D6"/>
    <w:rsid w:val="006641A0"/>
    <w:rsid w:val="006645FA"/>
    <w:rsid w:val="00664DD1"/>
    <w:rsid w:val="00665019"/>
    <w:rsid w:val="00665091"/>
    <w:rsid w:val="006650FF"/>
    <w:rsid w:val="00665748"/>
    <w:rsid w:val="00665FDF"/>
    <w:rsid w:val="0066609C"/>
    <w:rsid w:val="00666371"/>
    <w:rsid w:val="0066673F"/>
    <w:rsid w:val="00666AF7"/>
    <w:rsid w:val="00666B14"/>
    <w:rsid w:val="00666BB0"/>
    <w:rsid w:val="00666DD2"/>
    <w:rsid w:val="00666F7D"/>
    <w:rsid w:val="00666FC0"/>
    <w:rsid w:val="0066736A"/>
    <w:rsid w:val="00667545"/>
    <w:rsid w:val="00667958"/>
    <w:rsid w:val="00667C3B"/>
    <w:rsid w:val="0067025D"/>
    <w:rsid w:val="00670B65"/>
    <w:rsid w:val="00670D01"/>
    <w:rsid w:val="006713BA"/>
    <w:rsid w:val="00671D43"/>
    <w:rsid w:val="00671F29"/>
    <w:rsid w:val="00672114"/>
    <w:rsid w:val="00672757"/>
    <w:rsid w:val="00672805"/>
    <w:rsid w:val="0067281C"/>
    <w:rsid w:val="00672A6C"/>
    <w:rsid w:val="00672D8B"/>
    <w:rsid w:val="00673426"/>
    <w:rsid w:val="0067345B"/>
    <w:rsid w:val="00673663"/>
    <w:rsid w:val="006739B5"/>
    <w:rsid w:val="00673B0F"/>
    <w:rsid w:val="00673C82"/>
    <w:rsid w:val="00673CF7"/>
    <w:rsid w:val="006743EB"/>
    <w:rsid w:val="006749FD"/>
    <w:rsid w:val="00674FC7"/>
    <w:rsid w:val="0067535B"/>
    <w:rsid w:val="0067563A"/>
    <w:rsid w:val="00675886"/>
    <w:rsid w:val="00675B2B"/>
    <w:rsid w:val="00675BDB"/>
    <w:rsid w:val="00675BE1"/>
    <w:rsid w:val="00675BFE"/>
    <w:rsid w:val="00675CA5"/>
    <w:rsid w:val="00675D8E"/>
    <w:rsid w:val="00675F48"/>
    <w:rsid w:val="006761B0"/>
    <w:rsid w:val="006762A1"/>
    <w:rsid w:val="006762A7"/>
    <w:rsid w:val="006765BF"/>
    <w:rsid w:val="0067701F"/>
    <w:rsid w:val="0067741D"/>
    <w:rsid w:val="0067749F"/>
    <w:rsid w:val="006774FE"/>
    <w:rsid w:val="00677558"/>
    <w:rsid w:val="00677729"/>
    <w:rsid w:val="00677BD7"/>
    <w:rsid w:val="0068044F"/>
    <w:rsid w:val="00680494"/>
    <w:rsid w:val="006809F0"/>
    <w:rsid w:val="00680BE3"/>
    <w:rsid w:val="00680D88"/>
    <w:rsid w:val="00680E72"/>
    <w:rsid w:val="00680FA4"/>
    <w:rsid w:val="00680FBD"/>
    <w:rsid w:val="006810FC"/>
    <w:rsid w:val="00681158"/>
    <w:rsid w:val="0068140E"/>
    <w:rsid w:val="00681460"/>
    <w:rsid w:val="006818FD"/>
    <w:rsid w:val="0068205D"/>
    <w:rsid w:val="00682379"/>
    <w:rsid w:val="006823DD"/>
    <w:rsid w:val="006825E9"/>
    <w:rsid w:val="0068266C"/>
    <w:rsid w:val="00682862"/>
    <w:rsid w:val="0068289A"/>
    <w:rsid w:val="006828DE"/>
    <w:rsid w:val="00682BC3"/>
    <w:rsid w:val="00682FF8"/>
    <w:rsid w:val="00683142"/>
    <w:rsid w:val="0068378C"/>
    <w:rsid w:val="00683863"/>
    <w:rsid w:val="006838EA"/>
    <w:rsid w:val="00683B83"/>
    <w:rsid w:val="00683D2B"/>
    <w:rsid w:val="00684046"/>
    <w:rsid w:val="00684076"/>
    <w:rsid w:val="00684101"/>
    <w:rsid w:val="0068413D"/>
    <w:rsid w:val="006843AB"/>
    <w:rsid w:val="00684528"/>
    <w:rsid w:val="00684668"/>
    <w:rsid w:val="006853C9"/>
    <w:rsid w:val="00685807"/>
    <w:rsid w:val="006859A1"/>
    <w:rsid w:val="00685B11"/>
    <w:rsid w:val="00685D27"/>
    <w:rsid w:val="00685DDF"/>
    <w:rsid w:val="0068628D"/>
    <w:rsid w:val="006865DE"/>
    <w:rsid w:val="00686A5E"/>
    <w:rsid w:val="00686AF1"/>
    <w:rsid w:val="00686D95"/>
    <w:rsid w:val="00687139"/>
    <w:rsid w:val="00687505"/>
    <w:rsid w:val="00687523"/>
    <w:rsid w:val="00687640"/>
    <w:rsid w:val="006876ED"/>
    <w:rsid w:val="006879C9"/>
    <w:rsid w:val="006907E9"/>
    <w:rsid w:val="0069086C"/>
    <w:rsid w:val="006909E5"/>
    <w:rsid w:val="00690A0C"/>
    <w:rsid w:val="006911C9"/>
    <w:rsid w:val="006915E7"/>
    <w:rsid w:val="0069184F"/>
    <w:rsid w:val="00691A1A"/>
    <w:rsid w:val="00691A1F"/>
    <w:rsid w:val="00691BB0"/>
    <w:rsid w:val="0069270E"/>
    <w:rsid w:val="0069278B"/>
    <w:rsid w:val="00692ABA"/>
    <w:rsid w:val="00692CDA"/>
    <w:rsid w:val="00692D23"/>
    <w:rsid w:val="00692E70"/>
    <w:rsid w:val="006931FE"/>
    <w:rsid w:val="00693427"/>
    <w:rsid w:val="006934A7"/>
    <w:rsid w:val="00693BA5"/>
    <w:rsid w:val="00693CDC"/>
    <w:rsid w:val="00693EC6"/>
    <w:rsid w:val="00693F3B"/>
    <w:rsid w:val="00694793"/>
    <w:rsid w:val="0069493D"/>
    <w:rsid w:val="006949B2"/>
    <w:rsid w:val="00694A17"/>
    <w:rsid w:val="00694A41"/>
    <w:rsid w:val="00695310"/>
    <w:rsid w:val="006954B9"/>
    <w:rsid w:val="00695719"/>
    <w:rsid w:val="00695797"/>
    <w:rsid w:val="00695ED2"/>
    <w:rsid w:val="00695FC9"/>
    <w:rsid w:val="00696442"/>
    <w:rsid w:val="00696465"/>
    <w:rsid w:val="00696477"/>
    <w:rsid w:val="006967FE"/>
    <w:rsid w:val="00696840"/>
    <w:rsid w:val="00696CD3"/>
    <w:rsid w:val="00696D14"/>
    <w:rsid w:val="006970C5"/>
    <w:rsid w:val="00697558"/>
    <w:rsid w:val="0069779A"/>
    <w:rsid w:val="006977BB"/>
    <w:rsid w:val="00697CC2"/>
    <w:rsid w:val="00697DB9"/>
    <w:rsid w:val="006A0AC1"/>
    <w:rsid w:val="006A0E51"/>
    <w:rsid w:val="006A102D"/>
    <w:rsid w:val="006A122A"/>
    <w:rsid w:val="006A1232"/>
    <w:rsid w:val="006A1610"/>
    <w:rsid w:val="006A1D99"/>
    <w:rsid w:val="006A1DBD"/>
    <w:rsid w:val="006A2299"/>
    <w:rsid w:val="006A2692"/>
    <w:rsid w:val="006A2D2A"/>
    <w:rsid w:val="006A3016"/>
    <w:rsid w:val="006A393A"/>
    <w:rsid w:val="006A3D65"/>
    <w:rsid w:val="006A3F23"/>
    <w:rsid w:val="006A4659"/>
    <w:rsid w:val="006A46D6"/>
    <w:rsid w:val="006A4719"/>
    <w:rsid w:val="006A4DD4"/>
    <w:rsid w:val="006A5233"/>
    <w:rsid w:val="006A55B1"/>
    <w:rsid w:val="006A5780"/>
    <w:rsid w:val="006A59D5"/>
    <w:rsid w:val="006A5B3F"/>
    <w:rsid w:val="006A5E09"/>
    <w:rsid w:val="006A6271"/>
    <w:rsid w:val="006A6609"/>
    <w:rsid w:val="006A675C"/>
    <w:rsid w:val="006A69D6"/>
    <w:rsid w:val="006A6FDF"/>
    <w:rsid w:val="006A729E"/>
    <w:rsid w:val="006A78CE"/>
    <w:rsid w:val="006A7E15"/>
    <w:rsid w:val="006B00F2"/>
    <w:rsid w:val="006B01FF"/>
    <w:rsid w:val="006B0692"/>
    <w:rsid w:val="006B0DC2"/>
    <w:rsid w:val="006B0F7C"/>
    <w:rsid w:val="006B1191"/>
    <w:rsid w:val="006B145D"/>
    <w:rsid w:val="006B14D5"/>
    <w:rsid w:val="006B17E8"/>
    <w:rsid w:val="006B1A59"/>
    <w:rsid w:val="006B1C44"/>
    <w:rsid w:val="006B1D5B"/>
    <w:rsid w:val="006B1E00"/>
    <w:rsid w:val="006B1F96"/>
    <w:rsid w:val="006B251B"/>
    <w:rsid w:val="006B28F8"/>
    <w:rsid w:val="006B374C"/>
    <w:rsid w:val="006B3B12"/>
    <w:rsid w:val="006B3D8D"/>
    <w:rsid w:val="006B40A1"/>
    <w:rsid w:val="006B40E2"/>
    <w:rsid w:val="006B43EF"/>
    <w:rsid w:val="006B4475"/>
    <w:rsid w:val="006B47F2"/>
    <w:rsid w:val="006B4C4D"/>
    <w:rsid w:val="006B4E09"/>
    <w:rsid w:val="006B5796"/>
    <w:rsid w:val="006B592C"/>
    <w:rsid w:val="006B5ECC"/>
    <w:rsid w:val="006B5EDD"/>
    <w:rsid w:val="006B6177"/>
    <w:rsid w:val="006B6FF8"/>
    <w:rsid w:val="006B6FFD"/>
    <w:rsid w:val="006B71E5"/>
    <w:rsid w:val="006B73DE"/>
    <w:rsid w:val="006B7506"/>
    <w:rsid w:val="006B7B8F"/>
    <w:rsid w:val="006B7DED"/>
    <w:rsid w:val="006C001B"/>
    <w:rsid w:val="006C002F"/>
    <w:rsid w:val="006C092D"/>
    <w:rsid w:val="006C0951"/>
    <w:rsid w:val="006C0B09"/>
    <w:rsid w:val="006C1104"/>
    <w:rsid w:val="006C1453"/>
    <w:rsid w:val="006C1588"/>
    <w:rsid w:val="006C1837"/>
    <w:rsid w:val="006C1922"/>
    <w:rsid w:val="006C1BDC"/>
    <w:rsid w:val="006C1DC2"/>
    <w:rsid w:val="006C1EF4"/>
    <w:rsid w:val="006C2385"/>
    <w:rsid w:val="006C2C73"/>
    <w:rsid w:val="006C2D43"/>
    <w:rsid w:val="006C2E51"/>
    <w:rsid w:val="006C31D1"/>
    <w:rsid w:val="006C3B44"/>
    <w:rsid w:val="006C3F42"/>
    <w:rsid w:val="006C40C4"/>
    <w:rsid w:val="006C4258"/>
    <w:rsid w:val="006C42F0"/>
    <w:rsid w:val="006C499E"/>
    <w:rsid w:val="006C4A89"/>
    <w:rsid w:val="006C4F3D"/>
    <w:rsid w:val="006C4FF1"/>
    <w:rsid w:val="006C529D"/>
    <w:rsid w:val="006C5479"/>
    <w:rsid w:val="006C5B61"/>
    <w:rsid w:val="006C6050"/>
    <w:rsid w:val="006C61E9"/>
    <w:rsid w:val="006C64EF"/>
    <w:rsid w:val="006C6663"/>
    <w:rsid w:val="006C6770"/>
    <w:rsid w:val="006C68D2"/>
    <w:rsid w:val="006C6947"/>
    <w:rsid w:val="006C69D8"/>
    <w:rsid w:val="006C6F69"/>
    <w:rsid w:val="006C6FEB"/>
    <w:rsid w:val="006C7311"/>
    <w:rsid w:val="006C7555"/>
    <w:rsid w:val="006C7976"/>
    <w:rsid w:val="006C7AF2"/>
    <w:rsid w:val="006C7C94"/>
    <w:rsid w:val="006C7F8A"/>
    <w:rsid w:val="006D01A7"/>
    <w:rsid w:val="006D01CC"/>
    <w:rsid w:val="006D0968"/>
    <w:rsid w:val="006D0DD7"/>
    <w:rsid w:val="006D1285"/>
    <w:rsid w:val="006D1454"/>
    <w:rsid w:val="006D159D"/>
    <w:rsid w:val="006D16CD"/>
    <w:rsid w:val="006D1740"/>
    <w:rsid w:val="006D22D6"/>
    <w:rsid w:val="006D2458"/>
    <w:rsid w:val="006D2B72"/>
    <w:rsid w:val="006D2BD0"/>
    <w:rsid w:val="006D3314"/>
    <w:rsid w:val="006D391B"/>
    <w:rsid w:val="006D3C21"/>
    <w:rsid w:val="006D3D4A"/>
    <w:rsid w:val="006D3E99"/>
    <w:rsid w:val="006D40FE"/>
    <w:rsid w:val="006D48B9"/>
    <w:rsid w:val="006D4941"/>
    <w:rsid w:val="006D4AC1"/>
    <w:rsid w:val="006D4C50"/>
    <w:rsid w:val="006D4EE6"/>
    <w:rsid w:val="006D5AC3"/>
    <w:rsid w:val="006D5C9B"/>
    <w:rsid w:val="006D5CE9"/>
    <w:rsid w:val="006D5DD0"/>
    <w:rsid w:val="006D6479"/>
    <w:rsid w:val="006D64AA"/>
    <w:rsid w:val="006D690D"/>
    <w:rsid w:val="006D6A36"/>
    <w:rsid w:val="006D6C78"/>
    <w:rsid w:val="006D6D01"/>
    <w:rsid w:val="006D6EE4"/>
    <w:rsid w:val="006D7086"/>
    <w:rsid w:val="006D70A5"/>
    <w:rsid w:val="006D748B"/>
    <w:rsid w:val="006D7614"/>
    <w:rsid w:val="006D7656"/>
    <w:rsid w:val="006D79A7"/>
    <w:rsid w:val="006D7B70"/>
    <w:rsid w:val="006E0026"/>
    <w:rsid w:val="006E0207"/>
    <w:rsid w:val="006E020A"/>
    <w:rsid w:val="006E030C"/>
    <w:rsid w:val="006E08D9"/>
    <w:rsid w:val="006E10CB"/>
    <w:rsid w:val="006E16D6"/>
    <w:rsid w:val="006E180C"/>
    <w:rsid w:val="006E192F"/>
    <w:rsid w:val="006E2211"/>
    <w:rsid w:val="006E27CF"/>
    <w:rsid w:val="006E2826"/>
    <w:rsid w:val="006E2A41"/>
    <w:rsid w:val="006E2D91"/>
    <w:rsid w:val="006E2DAD"/>
    <w:rsid w:val="006E3426"/>
    <w:rsid w:val="006E3729"/>
    <w:rsid w:val="006E3B8C"/>
    <w:rsid w:val="006E3B97"/>
    <w:rsid w:val="006E3C95"/>
    <w:rsid w:val="006E40E5"/>
    <w:rsid w:val="006E41AE"/>
    <w:rsid w:val="006E4226"/>
    <w:rsid w:val="006E4458"/>
    <w:rsid w:val="006E488C"/>
    <w:rsid w:val="006E4D26"/>
    <w:rsid w:val="006E5671"/>
    <w:rsid w:val="006E5747"/>
    <w:rsid w:val="006E57F2"/>
    <w:rsid w:val="006E57FF"/>
    <w:rsid w:val="006E5A44"/>
    <w:rsid w:val="006E5BB9"/>
    <w:rsid w:val="006E602D"/>
    <w:rsid w:val="006E7A55"/>
    <w:rsid w:val="006F04F6"/>
    <w:rsid w:val="006F0577"/>
    <w:rsid w:val="006F0587"/>
    <w:rsid w:val="006F075F"/>
    <w:rsid w:val="006F0772"/>
    <w:rsid w:val="006F09FD"/>
    <w:rsid w:val="006F0A24"/>
    <w:rsid w:val="006F0C43"/>
    <w:rsid w:val="006F0CD5"/>
    <w:rsid w:val="006F1751"/>
    <w:rsid w:val="006F179C"/>
    <w:rsid w:val="006F1D08"/>
    <w:rsid w:val="006F206E"/>
    <w:rsid w:val="006F24DA"/>
    <w:rsid w:val="006F26A4"/>
    <w:rsid w:val="006F2840"/>
    <w:rsid w:val="006F2CB7"/>
    <w:rsid w:val="006F336B"/>
    <w:rsid w:val="006F366B"/>
    <w:rsid w:val="006F37FD"/>
    <w:rsid w:val="006F3FCA"/>
    <w:rsid w:val="006F406C"/>
    <w:rsid w:val="006F451D"/>
    <w:rsid w:val="006F463A"/>
    <w:rsid w:val="006F4C2B"/>
    <w:rsid w:val="006F4D2A"/>
    <w:rsid w:val="006F5076"/>
    <w:rsid w:val="006F51AA"/>
    <w:rsid w:val="006F599F"/>
    <w:rsid w:val="006F59B9"/>
    <w:rsid w:val="006F5A6F"/>
    <w:rsid w:val="006F5CAD"/>
    <w:rsid w:val="006F5FB1"/>
    <w:rsid w:val="006F6865"/>
    <w:rsid w:val="006F6B4B"/>
    <w:rsid w:val="006F6FEF"/>
    <w:rsid w:val="006F7122"/>
    <w:rsid w:val="006F72D8"/>
    <w:rsid w:val="006F7356"/>
    <w:rsid w:val="006F7572"/>
    <w:rsid w:val="006F75AA"/>
    <w:rsid w:val="006F7A89"/>
    <w:rsid w:val="006F7BD7"/>
    <w:rsid w:val="00700031"/>
    <w:rsid w:val="007002AF"/>
    <w:rsid w:val="0070074E"/>
    <w:rsid w:val="00700A8B"/>
    <w:rsid w:val="00701274"/>
    <w:rsid w:val="00701865"/>
    <w:rsid w:val="00701A8A"/>
    <w:rsid w:val="007020A6"/>
    <w:rsid w:val="007022BA"/>
    <w:rsid w:val="007023B9"/>
    <w:rsid w:val="00702792"/>
    <w:rsid w:val="00702DC1"/>
    <w:rsid w:val="00703076"/>
    <w:rsid w:val="0070337A"/>
    <w:rsid w:val="00703384"/>
    <w:rsid w:val="0070440B"/>
    <w:rsid w:val="00704590"/>
    <w:rsid w:val="00704752"/>
    <w:rsid w:val="007048CF"/>
    <w:rsid w:val="00704919"/>
    <w:rsid w:val="00704CCF"/>
    <w:rsid w:val="00704EA3"/>
    <w:rsid w:val="00704F9A"/>
    <w:rsid w:val="007056BA"/>
    <w:rsid w:val="0070593E"/>
    <w:rsid w:val="00705B9E"/>
    <w:rsid w:val="00706432"/>
    <w:rsid w:val="007066A4"/>
    <w:rsid w:val="0070691B"/>
    <w:rsid w:val="007069B5"/>
    <w:rsid w:val="00707A31"/>
    <w:rsid w:val="00707A4D"/>
    <w:rsid w:val="00707BD2"/>
    <w:rsid w:val="00707F24"/>
    <w:rsid w:val="00707F3B"/>
    <w:rsid w:val="00707FC9"/>
    <w:rsid w:val="007101BF"/>
    <w:rsid w:val="0071020F"/>
    <w:rsid w:val="00710A77"/>
    <w:rsid w:val="00710CE0"/>
    <w:rsid w:val="00710E5C"/>
    <w:rsid w:val="007112FB"/>
    <w:rsid w:val="00711643"/>
    <w:rsid w:val="007116A5"/>
    <w:rsid w:val="00711F2A"/>
    <w:rsid w:val="00712301"/>
    <w:rsid w:val="00712362"/>
    <w:rsid w:val="00712A30"/>
    <w:rsid w:val="00713398"/>
    <w:rsid w:val="007133F2"/>
    <w:rsid w:val="00713472"/>
    <w:rsid w:val="007134AF"/>
    <w:rsid w:val="00713544"/>
    <w:rsid w:val="007136F5"/>
    <w:rsid w:val="00713950"/>
    <w:rsid w:val="007140C5"/>
    <w:rsid w:val="0071432B"/>
    <w:rsid w:val="00714415"/>
    <w:rsid w:val="00714467"/>
    <w:rsid w:val="0071462F"/>
    <w:rsid w:val="007146FD"/>
    <w:rsid w:val="0071480A"/>
    <w:rsid w:val="007158B1"/>
    <w:rsid w:val="007159B3"/>
    <w:rsid w:val="00715CF5"/>
    <w:rsid w:val="00715D9D"/>
    <w:rsid w:val="00715FB9"/>
    <w:rsid w:val="007165DC"/>
    <w:rsid w:val="00716736"/>
    <w:rsid w:val="00716A1D"/>
    <w:rsid w:val="00716B43"/>
    <w:rsid w:val="00716B4A"/>
    <w:rsid w:val="00716D69"/>
    <w:rsid w:val="00716D6F"/>
    <w:rsid w:val="00716D90"/>
    <w:rsid w:val="00716E7C"/>
    <w:rsid w:val="00716F06"/>
    <w:rsid w:val="00717500"/>
    <w:rsid w:val="00717E45"/>
    <w:rsid w:val="00717F03"/>
    <w:rsid w:val="00717F57"/>
    <w:rsid w:val="00717F74"/>
    <w:rsid w:val="00720006"/>
    <w:rsid w:val="00720476"/>
    <w:rsid w:val="00720483"/>
    <w:rsid w:val="007209DF"/>
    <w:rsid w:val="00720A4F"/>
    <w:rsid w:val="00720BEF"/>
    <w:rsid w:val="00720C20"/>
    <w:rsid w:val="00720D39"/>
    <w:rsid w:val="00720FBF"/>
    <w:rsid w:val="00721467"/>
    <w:rsid w:val="0072174F"/>
    <w:rsid w:val="00721963"/>
    <w:rsid w:val="00721A58"/>
    <w:rsid w:val="00721F0B"/>
    <w:rsid w:val="007220BB"/>
    <w:rsid w:val="007220F0"/>
    <w:rsid w:val="00722249"/>
    <w:rsid w:val="007223D9"/>
    <w:rsid w:val="00722600"/>
    <w:rsid w:val="00722ADF"/>
    <w:rsid w:val="00723A18"/>
    <w:rsid w:val="00723AE7"/>
    <w:rsid w:val="00723C9B"/>
    <w:rsid w:val="00723E5E"/>
    <w:rsid w:val="00723F70"/>
    <w:rsid w:val="0072410E"/>
    <w:rsid w:val="007242D3"/>
    <w:rsid w:val="0072437E"/>
    <w:rsid w:val="007245B6"/>
    <w:rsid w:val="0072473C"/>
    <w:rsid w:val="00724823"/>
    <w:rsid w:val="00724885"/>
    <w:rsid w:val="00724E7D"/>
    <w:rsid w:val="0072508D"/>
    <w:rsid w:val="0072508E"/>
    <w:rsid w:val="007253C1"/>
    <w:rsid w:val="00725429"/>
    <w:rsid w:val="00725561"/>
    <w:rsid w:val="00725633"/>
    <w:rsid w:val="007256A1"/>
    <w:rsid w:val="00725C4C"/>
    <w:rsid w:val="00725EA5"/>
    <w:rsid w:val="00725F2A"/>
    <w:rsid w:val="007264C8"/>
    <w:rsid w:val="007265CA"/>
    <w:rsid w:val="00726774"/>
    <w:rsid w:val="00726DC3"/>
    <w:rsid w:val="007275AD"/>
    <w:rsid w:val="007275C5"/>
    <w:rsid w:val="007279CF"/>
    <w:rsid w:val="00727A38"/>
    <w:rsid w:val="00727D2A"/>
    <w:rsid w:val="00727FB8"/>
    <w:rsid w:val="00730985"/>
    <w:rsid w:val="00730B8D"/>
    <w:rsid w:val="00730C31"/>
    <w:rsid w:val="00730F3D"/>
    <w:rsid w:val="00731248"/>
    <w:rsid w:val="00731452"/>
    <w:rsid w:val="007319D2"/>
    <w:rsid w:val="00731DE4"/>
    <w:rsid w:val="00731E54"/>
    <w:rsid w:val="00732093"/>
    <w:rsid w:val="00732326"/>
    <w:rsid w:val="007327FC"/>
    <w:rsid w:val="00732CFD"/>
    <w:rsid w:val="007337AF"/>
    <w:rsid w:val="00733CD8"/>
    <w:rsid w:val="00733ED1"/>
    <w:rsid w:val="007342C3"/>
    <w:rsid w:val="0073445F"/>
    <w:rsid w:val="0073460B"/>
    <w:rsid w:val="00734B0A"/>
    <w:rsid w:val="00734BAE"/>
    <w:rsid w:val="007354A2"/>
    <w:rsid w:val="00735958"/>
    <w:rsid w:val="00735B04"/>
    <w:rsid w:val="00735B6A"/>
    <w:rsid w:val="00735CAE"/>
    <w:rsid w:val="00735DA9"/>
    <w:rsid w:val="00735DD7"/>
    <w:rsid w:val="00736255"/>
    <w:rsid w:val="00736284"/>
    <w:rsid w:val="0073635D"/>
    <w:rsid w:val="00736436"/>
    <w:rsid w:val="00736AD7"/>
    <w:rsid w:val="00736B2E"/>
    <w:rsid w:val="00736D90"/>
    <w:rsid w:val="00736FFA"/>
    <w:rsid w:val="00737201"/>
    <w:rsid w:val="00737286"/>
    <w:rsid w:val="00737550"/>
    <w:rsid w:val="007379BA"/>
    <w:rsid w:val="00737A31"/>
    <w:rsid w:val="00740041"/>
    <w:rsid w:val="00740526"/>
    <w:rsid w:val="00740A1E"/>
    <w:rsid w:val="00740A97"/>
    <w:rsid w:val="00740EBB"/>
    <w:rsid w:val="00740EC7"/>
    <w:rsid w:val="007411D3"/>
    <w:rsid w:val="00741212"/>
    <w:rsid w:val="00741942"/>
    <w:rsid w:val="00741BFD"/>
    <w:rsid w:val="007423B8"/>
    <w:rsid w:val="00742568"/>
    <w:rsid w:val="0074287F"/>
    <w:rsid w:val="00742A94"/>
    <w:rsid w:val="00743155"/>
    <w:rsid w:val="0074321B"/>
    <w:rsid w:val="0074333A"/>
    <w:rsid w:val="00743564"/>
    <w:rsid w:val="00743A3E"/>
    <w:rsid w:val="00743AE9"/>
    <w:rsid w:val="00743C01"/>
    <w:rsid w:val="00743DF2"/>
    <w:rsid w:val="00744A54"/>
    <w:rsid w:val="00744C40"/>
    <w:rsid w:val="00744CD0"/>
    <w:rsid w:val="007450D9"/>
    <w:rsid w:val="007451DB"/>
    <w:rsid w:val="007456ED"/>
    <w:rsid w:val="007457F3"/>
    <w:rsid w:val="00745C2A"/>
    <w:rsid w:val="00745CFA"/>
    <w:rsid w:val="00745E36"/>
    <w:rsid w:val="00746134"/>
    <w:rsid w:val="007462AC"/>
    <w:rsid w:val="0074630B"/>
    <w:rsid w:val="0074636B"/>
    <w:rsid w:val="0074637C"/>
    <w:rsid w:val="0074688F"/>
    <w:rsid w:val="00746975"/>
    <w:rsid w:val="00746A56"/>
    <w:rsid w:val="00746AB1"/>
    <w:rsid w:val="00746BF1"/>
    <w:rsid w:val="00746F4F"/>
    <w:rsid w:val="0074718C"/>
    <w:rsid w:val="0074742D"/>
    <w:rsid w:val="00747CFE"/>
    <w:rsid w:val="00747FCF"/>
    <w:rsid w:val="00747FF8"/>
    <w:rsid w:val="0075022D"/>
    <w:rsid w:val="00750406"/>
    <w:rsid w:val="00750901"/>
    <w:rsid w:val="00750B8A"/>
    <w:rsid w:val="00750E79"/>
    <w:rsid w:val="00751175"/>
    <w:rsid w:val="00751249"/>
    <w:rsid w:val="007519D6"/>
    <w:rsid w:val="00751B37"/>
    <w:rsid w:val="00752058"/>
    <w:rsid w:val="00752721"/>
    <w:rsid w:val="00752B08"/>
    <w:rsid w:val="00753035"/>
    <w:rsid w:val="00753708"/>
    <w:rsid w:val="00753894"/>
    <w:rsid w:val="00753C26"/>
    <w:rsid w:val="00754135"/>
    <w:rsid w:val="0075437B"/>
    <w:rsid w:val="007546C8"/>
    <w:rsid w:val="00755128"/>
    <w:rsid w:val="007552CB"/>
    <w:rsid w:val="0075562A"/>
    <w:rsid w:val="00755C09"/>
    <w:rsid w:val="00755C5B"/>
    <w:rsid w:val="00755DE3"/>
    <w:rsid w:val="00755E50"/>
    <w:rsid w:val="00755E60"/>
    <w:rsid w:val="007560F7"/>
    <w:rsid w:val="00756496"/>
    <w:rsid w:val="007564C0"/>
    <w:rsid w:val="00756ECA"/>
    <w:rsid w:val="00757112"/>
    <w:rsid w:val="00757406"/>
    <w:rsid w:val="007574E0"/>
    <w:rsid w:val="00757E64"/>
    <w:rsid w:val="0076013D"/>
    <w:rsid w:val="007605AD"/>
    <w:rsid w:val="007606A3"/>
    <w:rsid w:val="00760864"/>
    <w:rsid w:val="00760BD3"/>
    <w:rsid w:val="00761913"/>
    <w:rsid w:val="00761A2F"/>
    <w:rsid w:val="00761A75"/>
    <w:rsid w:val="00761C0A"/>
    <w:rsid w:val="00761F7F"/>
    <w:rsid w:val="0076210A"/>
    <w:rsid w:val="0076211A"/>
    <w:rsid w:val="007623C0"/>
    <w:rsid w:val="00762413"/>
    <w:rsid w:val="00762713"/>
    <w:rsid w:val="007628AF"/>
    <w:rsid w:val="00762E07"/>
    <w:rsid w:val="00763164"/>
    <w:rsid w:val="007631E7"/>
    <w:rsid w:val="00763971"/>
    <w:rsid w:val="007639EE"/>
    <w:rsid w:val="00763AD5"/>
    <w:rsid w:val="00763C7B"/>
    <w:rsid w:val="00763EC4"/>
    <w:rsid w:val="00764984"/>
    <w:rsid w:val="00765084"/>
    <w:rsid w:val="0076530D"/>
    <w:rsid w:val="00765702"/>
    <w:rsid w:val="007657BC"/>
    <w:rsid w:val="0076581C"/>
    <w:rsid w:val="007661FF"/>
    <w:rsid w:val="007663CF"/>
    <w:rsid w:val="007664AF"/>
    <w:rsid w:val="0076658C"/>
    <w:rsid w:val="00766999"/>
    <w:rsid w:val="00767B25"/>
    <w:rsid w:val="00767F0A"/>
    <w:rsid w:val="007704C7"/>
    <w:rsid w:val="00770B6B"/>
    <w:rsid w:val="00770C38"/>
    <w:rsid w:val="0077142A"/>
    <w:rsid w:val="007718CE"/>
    <w:rsid w:val="00771BE6"/>
    <w:rsid w:val="00772095"/>
    <w:rsid w:val="00772636"/>
    <w:rsid w:val="00772909"/>
    <w:rsid w:val="00772C35"/>
    <w:rsid w:val="0077317F"/>
    <w:rsid w:val="007732BA"/>
    <w:rsid w:val="007734E7"/>
    <w:rsid w:val="00773542"/>
    <w:rsid w:val="007735ED"/>
    <w:rsid w:val="00773AA6"/>
    <w:rsid w:val="00773CCA"/>
    <w:rsid w:val="00773DF4"/>
    <w:rsid w:val="00774481"/>
    <w:rsid w:val="00774A2B"/>
    <w:rsid w:val="00774AA7"/>
    <w:rsid w:val="00774B22"/>
    <w:rsid w:val="00774BEB"/>
    <w:rsid w:val="00774ECC"/>
    <w:rsid w:val="00775126"/>
    <w:rsid w:val="007757A5"/>
    <w:rsid w:val="00775C61"/>
    <w:rsid w:val="00775CAC"/>
    <w:rsid w:val="00775D8D"/>
    <w:rsid w:val="00775EA8"/>
    <w:rsid w:val="007760A3"/>
    <w:rsid w:val="0077628A"/>
    <w:rsid w:val="007765C3"/>
    <w:rsid w:val="007767DA"/>
    <w:rsid w:val="00776C07"/>
    <w:rsid w:val="00776C30"/>
    <w:rsid w:val="00776C96"/>
    <w:rsid w:val="00776CD4"/>
    <w:rsid w:val="0077737D"/>
    <w:rsid w:val="007774FB"/>
    <w:rsid w:val="00777750"/>
    <w:rsid w:val="00777870"/>
    <w:rsid w:val="00777C6D"/>
    <w:rsid w:val="00777C87"/>
    <w:rsid w:val="007800CC"/>
    <w:rsid w:val="00780380"/>
    <w:rsid w:val="00780453"/>
    <w:rsid w:val="007805E6"/>
    <w:rsid w:val="0078061B"/>
    <w:rsid w:val="00780814"/>
    <w:rsid w:val="00780866"/>
    <w:rsid w:val="00780C31"/>
    <w:rsid w:val="00780DDC"/>
    <w:rsid w:val="00781552"/>
    <w:rsid w:val="007816C0"/>
    <w:rsid w:val="00781A2B"/>
    <w:rsid w:val="00781F31"/>
    <w:rsid w:val="00781F6A"/>
    <w:rsid w:val="007820F4"/>
    <w:rsid w:val="00782630"/>
    <w:rsid w:val="007826EC"/>
    <w:rsid w:val="007826F6"/>
    <w:rsid w:val="007829DC"/>
    <w:rsid w:val="00782E87"/>
    <w:rsid w:val="00783193"/>
    <w:rsid w:val="00783311"/>
    <w:rsid w:val="00783715"/>
    <w:rsid w:val="00783723"/>
    <w:rsid w:val="00783A46"/>
    <w:rsid w:val="00783AB3"/>
    <w:rsid w:val="00783B3E"/>
    <w:rsid w:val="00783C6D"/>
    <w:rsid w:val="00783E08"/>
    <w:rsid w:val="00783F17"/>
    <w:rsid w:val="00783FA2"/>
    <w:rsid w:val="0078416F"/>
    <w:rsid w:val="00784573"/>
    <w:rsid w:val="00784708"/>
    <w:rsid w:val="007847EF"/>
    <w:rsid w:val="00784AC4"/>
    <w:rsid w:val="00784D83"/>
    <w:rsid w:val="00784FA3"/>
    <w:rsid w:val="007852CA"/>
    <w:rsid w:val="0078547A"/>
    <w:rsid w:val="007858A8"/>
    <w:rsid w:val="00785FFB"/>
    <w:rsid w:val="007861E1"/>
    <w:rsid w:val="007862A6"/>
    <w:rsid w:val="00786357"/>
    <w:rsid w:val="007869C1"/>
    <w:rsid w:val="00786A6E"/>
    <w:rsid w:val="00786AA6"/>
    <w:rsid w:val="00786BF2"/>
    <w:rsid w:val="00786DFF"/>
    <w:rsid w:val="00786E0A"/>
    <w:rsid w:val="00786FB4"/>
    <w:rsid w:val="00787030"/>
    <w:rsid w:val="007870BA"/>
    <w:rsid w:val="0078722B"/>
    <w:rsid w:val="0078724D"/>
    <w:rsid w:val="007879A8"/>
    <w:rsid w:val="00787A24"/>
    <w:rsid w:val="00787B22"/>
    <w:rsid w:val="00787F5E"/>
    <w:rsid w:val="00790375"/>
    <w:rsid w:val="007908CC"/>
    <w:rsid w:val="00790998"/>
    <w:rsid w:val="00790D4D"/>
    <w:rsid w:val="00790DDB"/>
    <w:rsid w:val="00790EBD"/>
    <w:rsid w:val="007914F7"/>
    <w:rsid w:val="007915BB"/>
    <w:rsid w:val="007917CC"/>
    <w:rsid w:val="007918BF"/>
    <w:rsid w:val="00792143"/>
    <w:rsid w:val="0079220A"/>
    <w:rsid w:val="007925B6"/>
    <w:rsid w:val="00792A4C"/>
    <w:rsid w:val="00792B86"/>
    <w:rsid w:val="00792F56"/>
    <w:rsid w:val="0079344C"/>
    <w:rsid w:val="007935D8"/>
    <w:rsid w:val="007936EB"/>
    <w:rsid w:val="00793815"/>
    <w:rsid w:val="007938A9"/>
    <w:rsid w:val="007938F1"/>
    <w:rsid w:val="00793A81"/>
    <w:rsid w:val="00793BA6"/>
    <w:rsid w:val="00793C45"/>
    <w:rsid w:val="0079400C"/>
    <w:rsid w:val="00794174"/>
    <w:rsid w:val="0079442D"/>
    <w:rsid w:val="007945B2"/>
    <w:rsid w:val="00794AE6"/>
    <w:rsid w:val="00794CC3"/>
    <w:rsid w:val="00795B59"/>
    <w:rsid w:val="00795D27"/>
    <w:rsid w:val="00795D85"/>
    <w:rsid w:val="00795F74"/>
    <w:rsid w:val="00796119"/>
    <w:rsid w:val="0079614E"/>
    <w:rsid w:val="0079637E"/>
    <w:rsid w:val="007963C1"/>
    <w:rsid w:val="00796801"/>
    <w:rsid w:val="00796AB9"/>
    <w:rsid w:val="00796C3F"/>
    <w:rsid w:val="00796CD9"/>
    <w:rsid w:val="00796FED"/>
    <w:rsid w:val="00797395"/>
    <w:rsid w:val="00797A76"/>
    <w:rsid w:val="00797AFA"/>
    <w:rsid w:val="00797E27"/>
    <w:rsid w:val="007A0352"/>
    <w:rsid w:val="007A04C4"/>
    <w:rsid w:val="007A0B0C"/>
    <w:rsid w:val="007A0BCB"/>
    <w:rsid w:val="007A0DD2"/>
    <w:rsid w:val="007A0F00"/>
    <w:rsid w:val="007A0F4B"/>
    <w:rsid w:val="007A112B"/>
    <w:rsid w:val="007A13AC"/>
    <w:rsid w:val="007A14FA"/>
    <w:rsid w:val="007A1769"/>
    <w:rsid w:val="007A18C5"/>
    <w:rsid w:val="007A1B59"/>
    <w:rsid w:val="007A1B74"/>
    <w:rsid w:val="007A1B7E"/>
    <w:rsid w:val="007A1C6E"/>
    <w:rsid w:val="007A2412"/>
    <w:rsid w:val="007A265B"/>
    <w:rsid w:val="007A2BCC"/>
    <w:rsid w:val="007A2C99"/>
    <w:rsid w:val="007A2E42"/>
    <w:rsid w:val="007A3169"/>
    <w:rsid w:val="007A3356"/>
    <w:rsid w:val="007A3CBB"/>
    <w:rsid w:val="007A3D1C"/>
    <w:rsid w:val="007A44BD"/>
    <w:rsid w:val="007A47FC"/>
    <w:rsid w:val="007A536B"/>
    <w:rsid w:val="007A5470"/>
    <w:rsid w:val="007A57CF"/>
    <w:rsid w:val="007A5A25"/>
    <w:rsid w:val="007A64C1"/>
    <w:rsid w:val="007A65FE"/>
    <w:rsid w:val="007A6E1C"/>
    <w:rsid w:val="007A6FB8"/>
    <w:rsid w:val="007A7103"/>
    <w:rsid w:val="007A7758"/>
    <w:rsid w:val="007A7931"/>
    <w:rsid w:val="007A796E"/>
    <w:rsid w:val="007A7E2F"/>
    <w:rsid w:val="007B0BEA"/>
    <w:rsid w:val="007B0D9A"/>
    <w:rsid w:val="007B0DA8"/>
    <w:rsid w:val="007B0E6B"/>
    <w:rsid w:val="007B111B"/>
    <w:rsid w:val="007B188F"/>
    <w:rsid w:val="007B2A17"/>
    <w:rsid w:val="007B3631"/>
    <w:rsid w:val="007B36AE"/>
    <w:rsid w:val="007B399E"/>
    <w:rsid w:val="007B3C4C"/>
    <w:rsid w:val="007B3F9E"/>
    <w:rsid w:val="007B41BA"/>
    <w:rsid w:val="007B447A"/>
    <w:rsid w:val="007B4E3E"/>
    <w:rsid w:val="007B5144"/>
    <w:rsid w:val="007B5290"/>
    <w:rsid w:val="007B561E"/>
    <w:rsid w:val="007B57B6"/>
    <w:rsid w:val="007B5908"/>
    <w:rsid w:val="007B5A5A"/>
    <w:rsid w:val="007B5DFE"/>
    <w:rsid w:val="007B5E35"/>
    <w:rsid w:val="007B632B"/>
    <w:rsid w:val="007B64E9"/>
    <w:rsid w:val="007B696C"/>
    <w:rsid w:val="007B6D00"/>
    <w:rsid w:val="007B705B"/>
    <w:rsid w:val="007B72E7"/>
    <w:rsid w:val="007B72FE"/>
    <w:rsid w:val="007B73F5"/>
    <w:rsid w:val="007B7925"/>
    <w:rsid w:val="007B7B5C"/>
    <w:rsid w:val="007B7C08"/>
    <w:rsid w:val="007B7CA6"/>
    <w:rsid w:val="007C0049"/>
    <w:rsid w:val="007C0396"/>
    <w:rsid w:val="007C08CD"/>
    <w:rsid w:val="007C0B21"/>
    <w:rsid w:val="007C0D7B"/>
    <w:rsid w:val="007C162F"/>
    <w:rsid w:val="007C19D8"/>
    <w:rsid w:val="007C1BD0"/>
    <w:rsid w:val="007C22AF"/>
    <w:rsid w:val="007C249B"/>
    <w:rsid w:val="007C282F"/>
    <w:rsid w:val="007C2A1C"/>
    <w:rsid w:val="007C2E04"/>
    <w:rsid w:val="007C37E2"/>
    <w:rsid w:val="007C37E7"/>
    <w:rsid w:val="007C38F2"/>
    <w:rsid w:val="007C4090"/>
    <w:rsid w:val="007C40CD"/>
    <w:rsid w:val="007C4255"/>
    <w:rsid w:val="007C443E"/>
    <w:rsid w:val="007C46AB"/>
    <w:rsid w:val="007C499B"/>
    <w:rsid w:val="007C4A8B"/>
    <w:rsid w:val="007C4D6E"/>
    <w:rsid w:val="007C4DA8"/>
    <w:rsid w:val="007C4F8C"/>
    <w:rsid w:val="007C4FE1"/>
    <w:rsid w:val="007C5026"/>
    <w:rsid w:val="007C5995"/>
    <w:rsid w:val="007C5A23"/>
    <w:rsid w:val="007C5DBD"/>
    <w:rsid w:val="007C5EA9"/>
    <w:rsid w:val="007C61BE"/>
    <w:rsid w:val="007C6AFE"/>
    <w:rsid w:val="007C707B"/>
    <w:rsid w:val="007C7494"/>
    <w:rsid w:val="007C7550"/>
    <w:rsid w:val="007C7D6A"/>
    <w:rsid w:val="007C7E02"/>
    <w:rsid w:val="007D050B"/>
    <w:rsid w:val="007D120F"/>
    <w:rsid w:val="007D1402"/>
    <w:rsid w:val="007D186D"/>
    <w:rsid w:val="007D1A61"/>
    <w:rsid w:val="007D1D81"/>
    <w:rsid w:val="007D204B"/>
    <w:rsid w:val="007D2093"/>
    <w:rsid w:val="007D21BF"/>
    <w:rsid w:val="007D238B"/>
    <w:rsid w:val="007D26C7"/>
    <w:rsid w:val="007D2B3F"/>
    <w:rsid w:val="007D34D2"/>
    <w:rsid w:val="007D3688"/>
    <w:rsid w:val="007D3A1F"/>
    <w:rsid w:val="007D3C3B"/>
    <w:rsid w:val="007D3F7F"/>
    <w:rsid w:val="007D3FC2"/>
    <w:rsid w:val="007D4083"/>
    <w:rsid w:val="007D444B"/>
    <w:rsid w:val="007D494D"/>
    <w:rsid w:val="007D53C2"/>
    <w:rsid w:val="007D5785"/>
    <w:rsid w:val="007D579B"/>
    <w:rsid w:val="007D5D8A"/>
    <w:rsid w:val="007D609E"/>
    <w:rsid w:val="007D6647"/>
    <w:rsid w:val="007D6D4E"/>
    <w:rsid w:val="007D6FE7"/>
    <w:rsid w:val="007D7817"/>
    <w:rsid w:val="007D795E"/>
    <w:rsid w:val="007D79CD"/>
    <w:rsid w:val="007E020A"/>
    <w:rsid w:val="007E035C"/>
    <w:rsid w:val="007E0373"/>
    <w:rsid w:val="007E04D3"/>
    <w:rsid w:val="007E085A"/>
    <w:rsid w:val="007E0905"/>
    <w:rsid w:val="007E09C0"/>
    <w:rsid w:val="007E10E5"/>
    <w:rsid w:val="007E17B1"/>
    <w:rsid w:val="007E183E"/>
    <w:rsid w:val="007E1953"/>
    <w:rsid w:val="007E1B71"/>
    <w:rsid w:val="007E1C37"/>
    <w:rsid w:val="007E1DE6"/>
    <w:rsid w:val="007E1F9C"/>
    <w:rsid w:val="007E2037"/>
    <w:rsid w:val="007E260A"/>
    <w:rsid w:val="007E2EA6"/>
    <w:rsid w:val="007E3166"/>
    <w:rsid w:val="007E325B"/>
    <w:rsid w:val="007E349F"/>
    <w:rsid w:val="007E3730"/>
    <w:rsid w:val="007E37B4"/>
    <w:rsid w:val="007E396C"/>
    <w:rsid w:val="007E3B0D"/>
    <w:rsid w:val="007E3BAD"/>
    <w:rsid w:val="007E3E82"/>
    <w:rsid w:val="007E4028"/>
    <w:rsid w:val="007E42B8"/>
    <w:rsid w:val="007E42C3"/>
    <w:rsid w:val="007E4793"/>
    <w:rsid w:val="007E4A27"/>
    <w:rsid w:val="007E4A3C"/>
    <w:rsid w:val="007E5C2D"/>
    <w:rsid w:val="007E5D6B"/>
    <w:rsid w:val="007E644E"/>
    <w:rsid w:val="007E65C2"/>
    <w:rsid w:val="007E6713"/>
    <w:rsid w:val="007E7133"/>
    <w:rsid w:val="007E7417"/>
    <w:rsid w:val="007E7451"/>
    <w:rsid w:val="007E7D23"/>
    <w:rsid w:val="007E7ECD"/>
    <w:rsid w:val="007F03A8"/>
    <w:rsid w:val="007F0473"/>
    <w:rsid w:val="007F08D5"/>
    <w:rsid w:val="007F0EF5"/>
    <w:rsid w:val="007F0EF9"/>
    <w:rsid w:val="007F1267"/>
    <w:rsid w:val="007F17BC"/>
    <w:rsid w:val="007F19E8"/>
    <w:rsid w:val="007F25BD"/>
    <w:rsid w:val="007F2654"/>
    <w:rsid w:val="007F29DC"/>
    <w:rsid w:val="007F2AD6"/>
    <w:rsid w:val="007F2D40"/>
    <w:rsid w:val="007F31AE"/>
    <w:rsid w:val="007F3537"/>
    <w:rsid w:val="007F35B6"/>
    <w:rsid w:val="007F36D7"/>
    <w:rsid w:val="007F3766"/>
    <w:rsid w:val="007F3B7A"/>
    <w:rsid w:val="007F3EF5"/>
    <w:rsid w:val="007F4432"/>
    <w:rsid w:val="007F46E5"/>
    <w:rsid w:val="007F4BBA"/>
    <w:rsid w:val="007F4EFA"/>
    <w:rsid w:val="007F4F13"/>
    <w:rsid w:val="007F51EC"/>
    <w:rsid w:val="007F5795"/>
    <w:rsid w:val="007F5834"/>
    <w:rsid w:val="007F5850"/>
    <w:rsid w:val="007F5B5D"/>
    <w:rsid w:val="007F5DD7"/>
    <w:rsid w:val="007F5EBC"/>
    <w:rsid w:val="007F5F18"/>
    <w:rsid w:val="007F631D"/>
    <w:rsid w:val="007F6420"/>
    <w:rsid w:val="007F69B1"/>
    <w:rsid w:val="007F6A48"/>
    <w:rsid w:val="007F6B46"/>
    <w:rsid w:val="007F6CD2"/>
    <w:rsid w:val="007F6E3E"/>
    <w:rsid w:val="007F6E9B"/>
    <w:rsid w:val="007F7009"/>
    <w:rsid w:val="007F714B"/>
    <w:rsid w:val="007F71EB"/>
    <w:rsid w:val="007F7215"/>
    <w:rsid w:val="007F74F4"/>
    <w:rsid w:val="007F77F2"/>
    <w:rsid w:val="007F7C61"/>
    <w:rsid w:val="007F7DC5"/>
    <w:rsid w:val="0080058D"/>
    <w:rsid w:val="008005B0"/>
    <w:rsid w:val="008005D4"/>
    <w:rsid w:val="0080078D"/>
    <w:rsid w:val="008009AF"/>
    <w:rsid w:val="00800C2C"/>
    <w:rsid w:val="00800C8C"/>
    <w:rsid w:val="00800D6E"/>
    <w:rsid w:val="00800D87"/>
    <w:rsid w:val="008011F5"/>
    <w:rsid w:val="00801317"/>
    <w:rsid w:val="00801682"/>
    <w:rsid w:val="008016B1"/>
    <w:rsid w:val="008017E3"/>
    <w:rsid w:val="0080181E"/>
    <w:rsid w:val="00801B01"/>
    <w:rsid w:val="00801D13"/>
    <w:rsid w:val="00801D4B"/>
    <w:rsid w:val="00801FBD"/>
    <w:rsid w:val="0080225D"/>
    <w:rsid w:val="008023B8"/>
    <w:rsid w:val="00802401"/>
    <w:rsid w:val="00802997"/>
    <w:rsid w:val="00802CF1"/>
    <w:rsid w:val="00802EE6"/>
    <w:rsid w:val="008035E7"/>
    <w:rsid w:val="0080367D"/>
    <w:rsid w:val="00803B6C"/>
    <w:rsid w:val="00803CD5"/>
    <w:rsid w:val="00803DDA"/>
    <w:rsid w:val="0080403E"/>
    <w:rsid w:val="008042C6"/>
    <w:rsid w:val="008042D0"/>
    <w:rsid w:val="00804454"/>
    <w:rsid w:val="00804D1D"/>
    <w:rsid w:val="00804D86"/>
    <w:rsid w:val="00804EE8"/>
    <w:rsid w:val="00805BC2"/>
    <w:rsid w:val="00805D27"/>
    <w:rsid w:val="00805DD5"/>
    <w:rsid w:val="00805DDF"/>
    <w:rsid w:val="0080632D"/>
    <w:rsid w:val="00806558"/>
    <w:rsid w:val="008068F3"/>
    <w:rsid w:val="00806C8D"/>
    <w:rsid w:val="00807107"/>
    <w:rsid w:val="00807303"/>
    <w:rsid w:val="0080769D"/>
    <w:rsid w:val="00807852"/>
    <w:rsid w:val="008079FE"/>
    <w:rsid w:val="00807C0C"/>
    <w:rsid w:val="00807E7E"/>
    <w:rsid w:val="00807F6A"/>
    <w:rsid w:val="00810111"/>
    <w:rsid w:val="008106E8"/>
    <w:rsid w:val="008108CC"/>
    <w:rsid w:val="008109ED"/>
    <w:rsid w:val="00810A93"/>
    <w:rsid w:val="00810BBC"/>
    <w:rsid w:val="00811406"/>
    <w:rsid w:val="008116DD"/>
    <w:rsid w:val="00811A1C"/>
    <w:rsid w:val="008130A2"/>
    <w:rsid w:val="00813261"/>
    <w:rsid w:val="00813D93"/>
    <w:rsid w:val="00813F1B"/>
    <w:rsid w:val="00813F6D"/>
    <w:rsid w:val="0081411E"/>
    <w:rsid w:val="00814408"/>
    <w:rsid w:val="00814A33"/>
    <w:rsid w:val="00814A90"/>
    <w:rsid w:val="00814A9C"/>
    <w:rsid w:val="00814EEF"/>
    <w:rsid w:val="00815064"/>
    <w:rsid w:val="0081529B"/>
    <w:rsid w:val="00815352"/>
    <w:rsid w:val="00815456"/>
    <w:rsid w:val="008156FC"/>
    <w:rsid w:val="0081599C"/>
    <w:rsid w:val="00815AF8"/>
    <w:rsid w:val="00815F4F"/>
    <w:rsid w:val="008161CA"/>
    <w:rsid w:val="00816277"/>
    <w:rsid w:val="008162B6"/>
    <w:rsid w:val="00816A2B"/>
    <w:rsid w:val="00816BB5"/>
    <w:rsid w:val="00816D9B"/>
    <w:rsid w:val="00816E1E"/>
    <w:rsid w:val="008174CF"/>
    <w:rsid w:val="00817B93"/>
    <w:rsid w:val="00817D20"/>
    <w:rsid w:val="00817F82"/>
    <w:rsid w:val="00817F95"/>
    <w:rsid w:val="008206A5"/>
    <w:rsid w:val="00820A1D"/>
    <w:rsid w:val="00820A76"/>
    <w:rsid w:val="00820B11"/>
    <w:rsid w:val="00820CC1"/>
    <w:rsid w:val="00820E6A"/>
    <w:rsid w:val="00821211"/>
    <w:rsid w:val="00821459"/>
    <w:rsid w:val="00821976"/>
    <w:rsid w:val="00821FC9"/>
    <w:rsid w:val="0082242F"/>
    <w:rsid w:val="00822463"/>
    <w:rsid w:val="00822905"/>
    <w:rsid w:val="00822DBE"/>
    <w:rsid w:val="008234A3"/>
    <w:rsid w:val="00823758"/>
    <w:rsid w:val="0082438C"/>
    <w:rsid w:val="00824451"/>
    <w:rsid w:val="00824569"/>
    <w:rsid w:val="00824E62"/>
    <w:rsid w:val="00825100"/>
    <w:rsid w:val="00825185"/>
    <w:rsid w:val="0082520C"/>
    <w:rsid w:val="00825373"/>
    <w:rsid w:val="0082547F"/>
    <w:rsid w:val="0082577B"/>
    <w:rsid w:val="00825FEC"/>
    <w:rsid w:val="00826152"/>
    <w:rsid w:val="00826DD0"/>
    <w:rsid w:val="0082756C"/>
    <w:rsid w:val="008278F8"/>
    <w:rsid w:val="00827998"/>
    <w:rsid w:val="00827EF2"/>
    <w:rsid w:val="008300AE"/>
    <w:rsid w:val="00830123"/>
    <w:rsid w:val="0083060D"/>
    <w:rsid w:val="00830AEA"/>
    <w:rsid w:val="00830FF5"/>
    <w:rsid w:val="0083149C"/>
    <w:rsid w:val="0083154F"/>
    <w:rsid w:val="0083184E"/>
    <w:rsid w:val="0083187A"/>
    <w:rsid w:val="00831890"/>
    <w:rsid w:val="00831BBE"/>
    <w:rsid w:val="0083282D"/>
    <w:rsid w:val="00832C92"/>
    <w:rsid w:val="00832F2C"/>
    <w:rsid w:val="00833100"/>
    <w:rsid w:val="008334C5"/>
    <w:rsid w:val="00833A27"/>
    <w:rsid w:val="00833F4E"/>
    <w:rsid w:val="00834095"/>
    <w:rsid w:val="00834397"/>
    <w:rsid w:val="00834988"/>
    <w:rsid w:val="00834C55"/>
    <w:rsid w:val="00834F98"/>
    <w:rsid w:val="00834FAC"/>
    <w:rsid w:val="0083541C"/>
    <w:rsid w:val="00835DFE"/>
    <w:rsid w:val="008362C5"/>
    <w:rsid w:val="00836475"/>
    <w:rsid w:val="008364D9"/>
    <w:rsid w:val="00836B21"/>
    <w:rsid w:val="00836CFB"/>
    <w:rsid w:val="00836FE1"/>
    <w:rsid w:val="00837630"/>
    <w:rsid w:val="0083786D"/>
    <w:rsid w:val="00837E4B"/>
    <w:rsid w:val="008404C4"/>
    <w:rsid w:val="00840879"/>
    <w:rsid w:val="00840E64"/>
    <w:rsid w:val="00840EB3"/>
    <w:rsid w:val="00841045"/>
    <w:rsid w:val="008411FB"/>
    <w:rsid w:val="008414D2"/>
    <w:rsid w:val="00841A84"/>
    <w:rsid w:val="00841F03"/>
    <w:rsid w:val="00842010"/>
    <w:rsid w:val="008421E0"/>
    <w:rsid w:val="00842303"/>
    <w:rsid w:val="0084266C"/>
    <w:rsid w:val="0084284C"/>
    <w:rsid w:val="00842E81"/>
    <w:rsid w:val="0084349D"/>
    <w:rsid w:val="008436B9"/>
    <w:rsid w:val="00843AF4"/>
    <w:rsid w:val="00843EAB"/>
    <w:rsid w:val="008446C0"/>
    <w:rsid w:val="008449A6"/>
    <w:rsid w:val="00844EC9"/>
    <w:rsid w:val="008456D8"/>
    <w:rsid w:val="008457CF"/>
    <w:rsid w:val="00845AC6"/>
    <w:rsid w:val="00845F31"/>
    <w:rsid w:val="00845F81"/>
    <w:rsid w:val="00846281"/>
    <w:rsid w:val="008466CE"/>
    <w:rsid w:val="008467F8"/>
    <w:rsid w:val="0084699E"/>
    <w:rsid w:val="00846E60"/>
    <w:rsid w:val="00846E94"/>
    <w:rsid w:val="00846F16"/>
    <w:rsid w:val="008471FC"/>
    <w:rsid w:val="00847AD7"/>
    <w:rsid w:val="00847D3B"/>
    <w:rsid w:val="00847EC8"/>
    <w:rsid w:val="00850B79"/>
    <w:rsid w:val="0085167D"/>
    <w:rsid w:val="00851F32"/>
    <w:rsid w:val="008520DA"/>
    <w:rsid w:val="00852125"/>
    <w:rsid w:val="00852541"/>
    <w:rsid w:val="00852778"/>
    <w:rsid w:val="00852E39"/>
    <w:rsid w:val="0085315C"/>
    <w:rsid w:val="0085325E"/>
    <w:rsid w:val="0085340A"/>
    <w:rsid w:val="008537DE"/>
    <w:rsid w:val="00853861"/>
    <w:rsid w:val="00853900"/>
    <w:rsid w:val="00853F73"/>
    <w:rsid w:val="00854868"/>
    <w:rsid w:val="008548EF"/>
    <w:rsid w:val="00854C72"/>
    <w:rsid w:val="00854CD8"/>
    <w:rsid w:val="0085533E"/>
    <w:rsid w:val="0085542E"/>
    <w:rsid w:val="008554E6"/>
    <w:rsid w:val="0085567B"/>
    <w:rsid w:val="008556E5"/>
    <w:rsid w:val="0085574A"/>
    <w:rsid w:val="008557FC"/>
    <w:rsid w:val="0085618A"/>
    <w:rsid w:val="008563F5"/>
    <w:rsid w:val="0085658D"/>
    <w:rsid w:val="00856A6B"/>
    <w:rsid w:val="00856FB9"/>
    <w:rsid w:val="00857565"/>
    <w:rsid w:val="00860039"/>
    <w:rsid w:val="008600FA"/>
    <w:rsid w:val="008601C8"/>
    <w:rsid w:val="0086021A"/>
    <w:rsid w:val="00860B43"/>
    <w:rsid w:val="00860B84"/>
    <w:rsid w:val="00861118"/>
    <w:rsid w:val="00861366"/>
    <w:rsid w:val="008621A4"/>
    <w:rsid w:val="00862D0A"/>
    <w:rsid w:val="00863380"/>
    <w:rsid w:val="008634B9"/>
    <w:rsid w:val="008637D3"/>
    <w:rsid w:val="00863C5C"/>
    <w:rsid w:val="00863E40"/>
    <w:rsid w:val="008642A1"/>
    <w:rsid w:val="00864938"/>
    <w:rsid w:val="00864BAE"/>
    <w:rsid w:val="00864BDF"/>
    <w:rsid w:val="00864CED"/>
    <w:rsid w:val="00865326"/>
    <w:rsid w:val="008656A2"/>
    <w:rsid w:val="0086608B"/>
    <w:rsid w:val="00866148"/>
    <w:rsid w:val="008662E6"/>
    <w:rsid w:val="008663A7"/>
    <w:rsid w:val="008663B5"/>
    <w:rsid w:val="00866958"/>
    <w:rsid w:val="00866A4F"/>
    <w:rsid w:val="00866B28"/>
    <w:rsid w:val="00866D60"/>
    <w:rsid w:val="00866E6D"/>
    <w:rsid w:val="008670BD"/>
    <w:rsid w:val="008671FA"/>
    <w:rsid w:val="0086751D"/>
    <w:rsid w:val="008678EC"/>
    <w:rsid w:val="00867DF2"/>
    <w:rsid w:val="008701C6"/>
    <w:rsid w:val="0087058C"/>
    <w:rsid w:val="00870694"/>
    <w:rsid w:val="008706BF"/>
    <w:rsid w:val="008707E4"/>
    <w:rsid w:val="00870BE9"/>
    <w:rsid w:val="00870CC1"/>
    <w:rsid w:val="0087120C"/>
    <w:rsid w:val="008712CA"/>
    <w:rsid w:val="0087136E"/>
    <w:rsid w:val="008713A7"/>
    <w:rsid w:val="008714F0"/>
    <w:rsid w:val="0087152E"/>
    <w:rsid w:val="00871599"/>
    <w:rsid w:val="008715E5"/>
    <w:rsid w:val="0087217F"/>
    <w:rsid w:val="0087219B"/>
    <w:rsid w:val="0087259B"/>
    <w:rsid w:val="00872D6F"/>
    <w:rsid w:val="0087327A"/>
    <w:rsid w:val="008737CF"/>
    <w:rsid w:val="008738BC"/>
    <w:rsid w:val="00873AA8"/>
    <w:rsid w:val="00873E3C"/>
    <w:rsid w:val="008740CC"/>
    <w:rsid w:val="008743AE"/>
    <w:rsid w:val="008744B6"/>
    <w:rsid w:val="008746A6"/>
    <w:rsid w:val="008746B8"/>
    <w:rsid w:val="00874C52"/>
    <w:rsid w:val="00874C8B"/>
    <w:rsid w:val="00874D19"/>
    <w:rsid w:val="00874FCE"/>
    <w:rsid w:val="008750B1"/>
    <w:rsid w:val="0087537F"/>
    <w:rsid w:val="00875860"/>
    <w:rsid w:val="00875B8E"/>
    <w:rsid w:val="00875DC0"/>
    <w:rsid w:val="00875FA0"/>
    <w:rsid w:val="0087613E"/>
    <w:rsid w:val="00876616"/>
    <w:rsid w:val="0087667A"/>
    <w:rsid w:val="00876735"/>
    <w:rsid w:val="00876778"/>
    <w:rsid w:val="00876A46"/>
    <w:rsid w:val="00876AFA"/>
    <w:rsid w:val="00876CA4"/>
    <w:rsid w:val="00876CD5"/>
    <w:rsid w:val="00877540"/>
    <w:rsid w:val="008776A2"/>
    <w:rsid w:val="0087773A"/>
    <w:rsid w:val="00877767"/>
    <w:rsid w:val="00877834"/>
    <w:rsid w:val="00877D18"/>
    <w:rsid w:val="00880265"/>
    <w:rsid w:val="008803E5"/>
    <w:rsid w:val="008803F4"/>
    <w:rsid w:val="00880BD8"/>
    <w:rsid w:val="00880DB2"/>
    <w:rsid w:val="00880E46"/>
    <w:rsid w:val="00880FA5"/>
    <w:rsid w:val="0088109F"/>
    <w:rsid w:val="00881324"/>
    <w:rsid w:val="00881673"/>
    <w:rsid w:val="00881839"/>
    <w:rsid w:val="0088191A"/>
    <w:rsid w:val="00881D58"/>
    <w:rsid w:val="00881E32"/>
    <w:rsid w:val="00882101"/>
    <w:rsid w:val="00882D74"/>
    <w:rsid w:val="00883191"/>
    <w:rsid w:val="00883660"/>
    <w:rsid w:val="00883901"/>
    <w:rsid w:val="00884AE6"/>
    <w:rsid w:val="0088532B"/>
    <w:rsid w:val="00885401"/>
    <w:rsid w:val="00885563"/>
    <w:rsid w:val="008855A0"/>
    <w:rsid w:val="008855F2"/>
    <w:rsid w:val="0088591C"/>
    <w:rsid w:val="008859B0"/>
    <w:rsid w:val="00885B1C"/>
    <w:rsid w:val="00885BCF"/>
    <w:rsid w:val="00885E39"/>
    <w:rsid w:val="0088657C"/>
    <w:rsid w:val="008866B2"/>
    <w:rsid w:val="00886919"/>
    <w:rsid w:val="00886BFC"/>
    <w:rsid w:val="00886E41"/>
    <w:rsid w:val="008871CF"/>
    <w:rsid w:val="00887288"/>
    <w:rsid w:val="00887537"/>
    <w:rsid w:val="00887972"/>
    <w:rsid w:val="00887BBE"/>
    <w:rsid w:val="00887C02"/>
    <w:rsid w:val="00887C93"/>
    <w:rsid w:val="00890311"/>
    <w:rsid w:val="00890321"/>
    <w:rsid w:val="008903ED"/>
    <w:rsid w:val="00890608"/>
    <w:rsid w:val="00890998"/>
    <w:rsid w:val="00890BAE"/>
    <w:rsid w:val="00890F77"/>
    <w:rsid w:val="008910F0"/>
    <w:rsid w:val="00891330"/>
    <w:rsid w:val="008913A7"/>
    <w:rsid w:val="0089158A"/>
    <w:rsid w:val="00891B12"/>
    <w:rsid w:val="00891C36"/>
    <w:rsid w:val="00891DA5"/>
    <w:rsid w:val="00892114"/>
    <w:rsid w:val="00892180"/>
    <w:rsid w:val="0089233C"/>
    <w:rsid w:val="0089255D"/>
    <w:rsid w:val="0089285C"/>
    <w:rsid w:val="0089307A"/>
    <w:rsid w:val="008934E7"/>
    <w:rsid w:val="008937E3"/>
    <w:rsid w:val="00893A38"/>
    <w:rsid w:val="00893CAA"/>
    <w:rsid w:val="00893D8A"/>
    <w:rsid w:val="00893E80"/>
    <w:rsid w:val="00894288"/>
    <w:rsid w:val="008942E2"/>
    <w:rsid w:val="0089474A"/>
    <w:rsid w:val="008948C7"/>
    <w:rsid w:val="00894A9B"/>
    <w:rsid w:val="00894C0A"/>
    <w:rsid w:val="00894D07"/>
    <w:rsid w:val="0089578A"/>
    <w:rsid w:val="00895A63"/>
    <w:rsid w:val="00895CB4"/>
    <w:rsid w:val="00895FC1"/>
    <w:rsid w:val="0089606B"/>
    <w:rsid w:val="0089608C"/>
    <w:rsid w:val="008964B0"/>
    <w:rsid w:val="00896BD3"/>
    <w:rsid w:val="00896BFD"/>
    <w:rsid w:val="00896F86"/>
    <w:rsid w:val="00897910"/>
    <w:rsid w:val="00897B74"/>
    <w:rsid w:val="008A0186"/>
    <w:rsid w:val="008A068A"/>
    <w:rsid w:val="008A0866"/>
    <w:rsid w:val="008A0C9A"/>
    <w:rsid w:val="008A0CA2"/>
    <w:rsid w:val="008A0F95"/>
    <w:rsid w:val="008A1317"/>
    <w:rsid w:val="008A1421"/>
    <w:rsid w:val="008A15FA"/>
    <w:rsid w:val="008A178E"/>
    <w:rsid w:val="008A178F"/>
    <w:rsid w:val="008A1CA3"/>
    <w:rsid w:val="008A2054"/>
    <w:rsid w:val="008A2972"/>
    <w:rsid w:val="008A2A71"/>
    <w:rsid w:val="008A2E07"/>
    <w:rsid w:val="008A314A"/>
    <w:rsid w:val="008A354A"/>
    <w:rsid w:val="008A364E"/>
    <w:rsid w:val="008A393E"/>
    <w:rsid w:val="008A4378"/>
    <w:rsid w:val="008A44EB"/>
    <w:rsid w:val="008A4A59"/>
    <w:rsid w:val="008A4F0A"/>
    <w:rsid w:val="008A5070"/>
    <w:rsid w:val="008A53E9"/>
    <w:rsid w:val="008A54B4"/>
    <w:rsid w:val="008A56FF"/>
    <w:rsid w:val="008A60B5"/>
    <w:rsid w:val="008A6199"/>
    <w:rsid w:val="008A63C3"/>
    <w:rsid w:val="008A6DBF"/>
    <w:rsid w:val="008A6EAE"/>
    <w:rsid w:val="008A6EED"/>
    <w:rsid w:val="008A71CE"/>
    <w:rsid w:val="008A72C7"/>
    <w:rsid w:val="008A7566"/>
    <w:rsid w:val="008A776F"/>
    <w:rsid w:val="008A785B"/>
    <w:rsid w:val="008A78FD"/>
    <w:rsid w:val="008A7F66"/>
    <w:rsid w:val="008B02D6"/>
    <w:rsid w:val="008B045C"/>
    <w:rsid w:val="008B0479"/>
    <w:rsid w:val="008B04EA"/>
    <w:rsid w:val="008B0742"/>
    <w:rsid w:val="008B07CF"/>
    <w:rsid w:val="008B153B"/>
    <w:rsid w:val="008B1B8F"/>
    <w:rsid w:val="008B1D9D"/>
    <w:rsid w:val="008B1EC4"/>
    <w:rsid w:val="008B2289"/>
    <w:rsid w:val="008B2385"/>
    <w:rsid w:val="008B23F6"/>
    <w:rsid w:val="008B2716"/>
    <w:rsid w:val="008B279F"/>
    <w:rsid w:val="008B29F3"/>
    <w:rsid w:val="008B2A6A"/>
    <w:rsid w:val="008B2C41"/>
    <w:rsid w:val="008B3143"/>
    <w:rsid w:val="008B374E"/>
    <w:rsid w:val="008B3AAE"/>
    <w:rsid w:val="008B3E86"/>
    <w:rsid w:val="008B433A"/>
    <w:rsid w:val="008B4D21"/>
    <w:rsid w:val="008B4D3E"/>
    <w:rsid w:val="008B4EB3"/>
    <w:rsid w:val="008B4F66"/>
    <w:rsid w:val="008B59F8"/>
    <w:rsid w:val="008B5BE2"/>
    <w:rsid w:val="008B65C3"/>
    <w:rsid w:val="008B6872"/>
    <w:rsid w:val="008B68D5"/>
    <w:rsid w:val="008B6997"/>
    <w:rsid w:val="008B69F1"/>
    <w:rsid w:val="008B6E15"/>
    <w:rsid w:val="008B6E70"/>
    <w:rsid w:val="008B6EFB"/>
    <w:rsid w:val="008B7265"/>
    <w:rsid w:val="008B7517"/>
    <w:rsid w:val="008B786F"/>
    <w:rsid w:val="008B7D6C"/>
    <w:rsid w:val="008C0352"/>
    <w:rsid w:val="008C0486"/>
    <w:rsid w:val="008C04AB"/>
    <w:rsid w:val="008C072B"/>
    <w:rsid w:val="008C07B0"/>
    <w:rsid w:val="008C0812"/>
    <w:rsid w:val="008C0998"/>
    <w:rsid w:val="008C0B2C"/>
    <w:rsid w:val="008C0BF5"/>
    <w:rsid w:val="008C17D4"/>
    <w:rsid w:val="008C19A9"/>
    <w:rsid w:val="008C1A2B"/>
    <w:rsid w:val="008C2583"/>
    <w:rsid w:val="008C2E5B"/>
    <w:rsid w:val="008C2F79"/>
    <w:rsid w:val="008C33C7"/>
    <w:rsid w:val="008C3B6D"/>
    <w:rsid w:val="008C419F"/>
    <w:rsid w:val="008C4431"/>
    <w:rsid w:val="008C45A3"/>
    <w:rsid w:val="008C4A7B"/>
    <w:rsid w:val="008C4BBA"/>
    <w:rsid w:val="008C573B"/>
    <w:rsid w:val="008C5EF3"/>
    <w:rsid w:val="008C64B6"/>
    <w:rsid w:val="008C68BA"/>
    <w:rsid w:val="008C6CDD"/>
    <w:rsid w:val="008C70B6"/>
    <w:rsid w:val="008C7124"/>
    <w:rsid w:val="008C7BAE"/>
    <w:rsid w:val="008C7D56"/>
    <w:rsid w:val="008C7D5F"/>
    <w:rsid w:val="008D0578"/>
    <w:rsid w:val="008D07E6"/>
    <w:rsid w:val="008D0D34"/>
    <w:rsid w:val="008D0F99"/>
    <w:rsid w:val="008D1160"/>
    <w:rsid w:val="008D165E"/>
    <w:rsid w:val="008D17C8"/>
    <w:rsid w:val="008D1954"/>
    <w:rsid w:val="008D2635"/>
    <w:rsid w:val="008D271D"/>
    <w:rsid w:val="008D2AF8"/>
    <w:rsid w:val="008D320A"/>
    <w:rsid w:val="008D320E"/>
    <w:rsid w:val="008D35BC"/>
    <w:rsid w:val="008D36FC"/>
    <w:rsid w:val="008D3A54"/>
    <w:rsid w:val="008D417A"/>
    <w:rsid w:val="008D4260"/>
    <w:rsid w:val="008D483C"/>
    <w:rsid w:val="008D4A9F"/>
    <w:rsid w:val="008D4E52"/>
    <w:rsid w:val="008D4F46"/>
    <w:rsid w:val="008D5376"/>
    <w:rsid w:val="008D5BE8"/>
    <w:rsid w:val="008D5EFE"/>
    <w:rsid w:val="008D621F"/>
    <w:rsid w:val="008D64A3"/>
    <w:rsid w:val="008D6573"/>
    <w:rsid w:val="008D67AB"/>
    <w:rsid w:val="008D67CD"/>
    <w:rsid w:val="008D6D03"/>
    <w:rsid w:val="008D6E82"/>
    <w:rsid w:val="008D6EEB"/>
    <w:rsid w:val="008D72A6"/>
    <w:rsid w:val="008D742D"/>
    <w:rsid w:val="008D7468"/>
    <w:rsid w:val="008D7DF8"/>
    <w:rsid w:val="008D7FA8"/>
    <w:rsid w:val="008E00C1"/>
    <w:rsid w:val="008E0132"/>
    <w:rsid w:val="008E05FF"/>
    <w:rsid w:val="008E0691"/>
    <w:rsid w:val="008E0D5C"/>
    <w:rsid w:val="008E0E38"/>
    <w:rsid w:val="008E10CD"/>
    <w:rsid w:val="008E1314"/>
    <w:rsid w:val="008E19C4"/>
    <w:rsid w:val="008E1F2F"/>
    <w:rsid w:val="008E24C5"/>
    <w:rsid w:val="008E2746"/>
    <w:rsid w:val="008E28AD"/>
    <w:rsid w:val="008E2FCF"/>
    <w:rsid w:val="008E319F"/>
    <w:rsid w:val="008E31DD"/>
    <w:rsid w:val="008E3490"/>
    <w:rsid w:val="008E3552"/>
    <w:rsid w:val="008E389A"/>
    <w:rsid w:val="008E3A9E"/>
    <w:rsid w:val="008E3D1E"/>
    <w:rsid w:val="008E3E1D"/>
    <w:rsid w:val="008E3F5C"/>
    <w:rsid w:val="008E4133"/>
    <w:rsid w:val="008E455B"/>
    <w:rsid w:val="008E48A8"/>
    <w:rsid w:val="008E4AC6"/>
    <w:rsid w:val="008E4ACF"/>
    <w:rsid w:val="008E4B65"/>
    <w:rsid w:val="008E4C47"/>
    <w:rsid w:val="008E4E35"/>
    <w:rsid w:val="008E4EF9"/>
    <w:rsid w:val="008E522E"/>
    <w:rsid w:val="008E5B53"/>
    <w:rsid w:val="008E5EB1"/>
    <w:rsid w:val="008E62AC"/>
    <w:rsid w:val="008E63EA"/>
    <w:rsid w:val="008E68F6"/>
    <w:rsid w:val="008E68F9"/>
    <w:rsid w:val="008E70F9"/>
    <w:rsid w:val="008E72C7"/>
    <w:rsid w:val="008E73D6"/>
    <w:rsid w:val="008E7604"/>
    <w:rsid w:val="008E7B3F"/>
    <w:rsid w:val="008E7D47"/>
    <w:rsid w:val="008F0060"/>
    <w:rsid w:val="008F06B5"/>
    <w:rsid w:val="008F06FD"/>
    <w:rsid w:val="008F0823"/>
    <w:rsid w:val="008F0D35"/>
    <w:rsid w:val="008F0E26"/>
    <w:rsid w:val="008F1170"/>
    <w:rsid w:val="008F144A"/>
    <w:rsid w:val="008F1624"/>
    <w:rsid w:val="008F16F0"/>
    <w:rsid w:val="008F18DB"/>
    <w:rsid w:val="008F1952"/>
    <w:rsid w:val="008F1DDB"/>
    <w:rsid w:val="008F2020"/>
    <w:rsid w:val="008F2260"/>
    <w:rsid w:val="008F2C7B"/>
    <w:rsid w:val="008F2E5F"/>
    <w:rsid w:val="008F3471"/>
    <w:rsid w:val="008F3CDD"/>
    <w:rsid w:val="008F3F5D"/>
    <w:rsid w:val="008F4511"/>
    <w:rsid w:val="008F462E"/>
    <w:rsid w:val="008F4878"/>
    <w:rsid w:val="008F4C1B"/>
    <w:rsid w:val="008F4DB8"/>
    <w:rsid w:val="008F5007"/>
    <w:rsid w:val="008F51D9"/>
    <w:rsid w:val="008F5436"/>
    <w:rsid w:val="008F5EC5"/>
    <w:rsid w:val="008F6178"/>
    <w:rsid w:val="008F6200"/>
    <w:rsid w:val="008F69E9"/>
    <w:rsid w:val="008F6BF3"/>
    <w:rsid w:val="008F6CC9"/>
    <w:rsid w:val="008F6EBF"/>
    <w:rsid w:val="008F72CE"/>
    <w:rsid w:val="008F77C0"/>
    <w:rsid w:val="008F7CE8"/>
    <w:rsid w:val="00900309"/>
    <w:rsid w:val="00900A7B"/>
    <w:rsid w:val="00900B9B"/>
    <w:rsid w:val="00900D54"/>
    <w:rsid w:val="00900DFD"/>
    <w:rsid w:val="009012BE"/>
    <w:rsid w:val="00901455"/>
    <w:rsid w:val="00901592"/>
    <w:rsid w:val="00901980"/>
    <w:rsid w:val="00901E8A"/>
    <w:rsid w:val="00902103"/>
    <w:rsid w:val="0090218B"/>
    <w:rsid w:val="0090219D"/>
    <w:rsid w:val="00902342"/>
    <w:rsid w:val="009024A9"/>
    <w:rsid w:val="00902517"/>
    <w:rsid w:val="00902526"/>
    <w:rsid w:val="009025F1"/>
    <w:rsid w:val="00902ABD"/>
    <w:rsid w:val="00902BBA"/>
    <w:rsid w:val="00902DA0"/>
    <w:rsid w:val="00902EAF"/>
    <w:rsid w:val="0090320C"/>
    <w:rsid w:val="0090327F"/>
    <w:rsid w:val="00903A1D"/>
    <w:rsid w:val="00903A74"/>
    <w:rsid w:val="00903C32"/>
    <w:rsid w:val="00903D62"/>
    <w:rsid w:val="00903ED8"/>
    <w:rsid w:val="00904208"/>
    <w:rsid w:val="0090452B"/>
    <w:rsid w:val="009045F4"/>
    <w:rsid w:val="0090478D"/>
    <w:rsid w:val="00904A0C"/>
    <w:rsid w:val="00904CBB"/>
    <w:rsid w:val="00904D65"/>
    <w:rsid w:val="00904D72"/>
    <w:rsid w:val="0090517D"/>
    <w:rsid w:val="009058D0"/>
    <w:rsid w:val="0090628C"/>
    <w:rsid w:val="009064B7"/>
    <w:rsid w:val="009064C3"/>
    <w:rsid w:val="00906512"/>
    <w:rsid w:val="00906711"/>
    <w:rsid w:val="00907D35"/>
    <w:rsid w:val="00907D46"/>
    <w:rsid w:val="009100BF"/>
    <w:rsid w:val="00910810"/>
    <w:rsid w:val="00910C0B"/>
    <w:rsid w:val="00910CAF"/>
    <w:rsid w:val="00910F12"/>
    <w:rsid w:val="00910FD8"/>
    <w:rsid w:val="0091105D"/>
    <w:rsid w:val="00911100"/>
    <w:rsid w:val="0091156A"/>
    <w:rsid w:val="009115D3"/>
    <w:rsid w:val="009121DB"/>
    <w:rsid w:val="009121E4"/>
    <w:rsid w:val="00912645"/>
    <w:rsid w:val="00912B72"/>
    <w:rsid w:val="00912D54"/>
    <w:rsid w:val="00913014"/>
    <w:rsid w:val="009131B3"/>
    <w:rsid w:val="00913533"/>
    <w:rsid w:val="009135C9"/>
    <w:rsid w:val="00913759"/>
    <w:rsid w:val="00913A04"/>
    <w:rsid w:val="00913B6E"/>
    <w:rsid w:val="00913DE7"/>
    <w:rsid w:val="00914087"/>
    <w:rsid w:val="00914420"/>
    <w:rsid w:val="0091480D"/>
    <w:rsid w:val="0091483E"/>
    <w:rsid w:val="009148C1"/>
    <w:rsid w:val="00914DDA"/>
    <w:rsid w:val="00915320"/>
    <w:rsid w:val="009156D5"/>
    <w:rsid w:val="0091576A"/>
    <w:rsid w:val="00915AC5"/>
    <w:rsid w:val="00915BC4"/>
    <w:rsid w:val="00915ECE"/>
    <w:rsid w:val="00916106"/>
    <w:rsid w:val="009161BE"/>
    <w:rsid w:val="00916245"/>
    <w:rsid w:val="009163EB"/>
    <w:rsid w:val="00916403"/>
    <w:rsid w:val="0091659E"/>
    <w:rsid w:val="00916928"/>
    <w:rsid w:val="009169C6"/>
    <w:rsid w:val="00916FC9"/>
    <w:rsid w:val="00917053"/>
    <w:rsid w:val="009170E1"/>
    <w:rsid w:val="00917274"/>
    <w:rsid w:val="00917423"/>
    <w:rsid w:val="009178BC"/>
    <w:rsid w:val="00920027"/>
    <w:rsid w:val="0092006D"/>
    <w:rsid w:val="0092027D"/>
    <w:rsid w:val="009202E6"/>
    <w:rsid w:val="0092070A"/>
    <w:rsid w:val="0092074B"/>
    <w:rsid w:val="00920CC1"/>
    <w:rsid w:val="0092123F"/>
    <w:rsid w:val="0092147D"/>
    <w:rsid w:val="00921A06"/>
    <w:rsid w:val="00921A26"/>
    <w:rsid w:val="00921B50"/>
    <w:rsid w:val="00921E13"/>
    <w:rsid w:val="00921E36"/>
    <w:rsid w:val="009225D6"/>
    <w:rsid w:val="009227CE"/>
    <w:rsid w:val="009229E1"/>
    <w:rsid w:val="009229F8"/>
    <w:rsid w:val="00922B5C"/>
    <w:rsid w:val="00923289"/>
    <w:rsid w:val="00923851"/>
    <w:rsid w:val="00923C65"/>
    <w:rsid w:val="00923CB0"/>
    <w:rsid w:val="00923F46"/>
    <w:rsid w:val="00924951"/>
    <w:rsid w:val="00924ADF"/>
    <w:rsid w:val="00924E21"/>
    <w:rsid w:val="0092505D"/>
    <w:rsid w:val="00925281"/>
    <w:rsid w:val="0092545D"/>
    <w:rsid w:val="00925AEF"/>
    <w:rsid w:val="00925BE2"/>
    <w:rsid w:val="00925CEB"/>
    <w:rsid w:val="00925DB8"/>
    <w:rsid w:val="00925EF8"/>
    <w:rsid w:val="0092603B"/>
    <w:rsid w:val="009260BE"/>
    <w:rsid w:val="0092659B"/>
    <w:rsid w:val="0092664D"/>
    <w:rsid w:val="00926C76"/>
    <w:rsid w:val="00926FEB"/>
    <w:rsid w:val="009271CA"/>
    <w:rsid w:val="0092733A"/>
    <w:rsid w:val="00927737"/>
    <w:rsid w:val="0092779E"/>
    <w:rsid w:val="009277CB"/>
    <w:rsid w:val="009277FA"/>
    <w:rsid w:val="00927A43"/>
    <w:rsid w:val="00927B5B"/>
    <w:rsid w:val="0093017C"/>
    <w:rsid w:val="0093091E"/>
    <w:rsid w:val="00930A57"/>
    <w:rsid w:val="00930C42"/>
    <w:rsid w:val="00930DC2"/>
    <w:rsid w:val="00930DE5"/>
    <w:rsid w:val="00930EB7"/>
    <w:rsid w:val="00930ED5"/>
    <w:rsid w:val="00931395"/>
    <w:rsid w:val="00931872"/>
    <w:rsid w:val="009319EC"/>
    <w:rsid w:val="00931A38"/>
    <w:rsid w:val="00931B3D"/>
    <w:rsid w:val="00931DB7"/>
    <w:rsid w:val="00931ECA"/>
    <w:rsid w:val="0093229E"/>
    <w:rsid w:val="0093263F"/>
    <w:rsid w:val="009328F2"/>
    <w:rsid w:val="00932A1A"/>
    <w:rsid w:val="00932BD4"/>
    <w:rsid w:val="00932C22"/>
    <w:rsid w:val="00932E16"/>
    <w:rsid w:val="00932EB5"/>
    <w:rsid w:val="00933154"/>
    <w:rsid w:val="0093339C"/>
    <w:rsid w:val="009333C8"/>
    <w:rsid w:val="009336C4"/>
    <w:rsid w:val="00933C27"/>
    <w:rsid w:val="00933F67"/>
    <w:rsid w:val="00934081"/>
    <w:rsid w:val="009340FC"/>
    <w:rsid w:val="00934323"/>
    <w:rsid w:val="00934ADE"/>
    <w:rsid w:val="009351BE"/>
    <w:rsid w:val="00935246"/>
    <w:rsid w:val="0093545C"/>
    <w:rsid w:val="00935587"/>
    <w:rsid w:val="0093580E"/>
    <w:rsid w:val="00935AA6"/>
    <w:rsid w:val="00935AF3"/>
    <w:rsid w:val="0093654E"/>
    <w:rsid w:val="0093668E"/>
    <w:rsid w:val="009366AD"/>
    <w:rsid w:val="00936D69"/>
    <w:rsid w:val="00937518"/>
    <w:rsid w:val="009375A3"/>
    <w:rsid w:val="00937757"/>
    <w:rsid w:val="00937991"/>
    <w:rsid w:val="00937CFE"/>
    <w:rsid w:val="009400D2"/>
    <w:rsid w:val="00940272"/>
    <w:rsid w:val="009402B5"/>
    <w:rsid w:val="00940396"/>
    <w:rsid w:val="009404C3"/>
    <w:rsid w:val="009404CE"/>
    <w:rsid w:val="009404D2"/>
    <w:rsid w:val="009410AD"/>
    <w:rsid w:val="00941263"/>
    <w:rsid w:val="009412FA"/>
    <w:rsid w:val="0094130A"/>
    <w:rsid w:val="009416A0"/>
    <w:rsid w:val="009418D3"/>
    <w:rsid w:val="009418FC"/>
    <w:rsid w:val="009419BC"/>
    <w:rsid w:val="009419C0"/>
    <w:rsid w:val="00941BC2"/>
    <w:rsid w:val="00941BC3"/>
    <w:rsid w:val="00941BDB"/>
    <w:rsid w:val="00941F08"/>
    <w:rsid w:val="0094201A"/>
    <w:rsid w:val="00942615"/>
    <w:rsid w:val="0094264B"/>
    <w:rsid w:val="00942772"/>
    <w:rsid w:val="00942FAA"/>
    <w:rsid w:val="00942FBD"/>
    <w:rsid w:val="00943236"/>
    <w:rsid w:val="00943335"/>
    <w:rsid w:val="009434CC"/>
    <w:rsid w:val="00943658"/>
    <w:rsid w:val="00943897"/>
    <w:rsid w:val="009439AC"/>
    <w:rsid w:val="00943E7B"/>
    <w:rsid w:val="009441D3"/>
    <w:rsid w:val="009441DA"/>
    <w:rsid w:val="009445C2"/>
    <w:rsid w:val="009446A1"/>
    <w:rsid w:val="00944883"/>
    <w:rsid w:val="00944C88"/>
    <w:rsid w:val="00944D97"/>
    <w:rsid w:val="00944E55"/>
    <w:rsid w:val="00944EBE"/>
    <w:rsid w:val="0094530A"/>
    <w:rsid w:val="009458B9"/>
    <w:rsid w:val="00945C9D"/>
    <w:rsid w:val="0094670D"/>
    <w:rsid w:val="00946FA6"/>
    <w:rsid w:val="00947019"/>
    <w:rsid w:val="009471ED"/>
    <w:rsid w:val="0094729D"/>
    <w:rsid w:val="009473D2"/>
    <w:rsid w:val="009479CF"/>
    <w:rsid w:val="00947C0F"/>
    <w:rsid w:val="00950574"/>
    <w:rsid w:val="00950780"/>
    <w:rsid w:val="009509EA"/>
    <w:rsid w:val="00950A31"/>
    <w:rsid w:val="0095152A"/>
    <w:rsid w:val="0095170D"/>
    <w:rsid w:val="00951801"/>
    <w:rsid w:val="00951857"/>
    <w:rsid w:val="009519C9"/>
    <w:rsid w:val="00951A85"/>
    <w:rsid w:val="00952318"/>
    <w:rsid w:val="00952476"/>
    <w:rsid w:val="009524D5"/>
    <w:rsid w:val="00952835"/>
    <w:rsid w:val="00952A1F"/>
    <w:rsid w:val="00953042"/>
    <w:rsid w:val="009534CF"/>
    <w:rsid w:val="00953A77"/>
    <w:rsid w:val="00953F1C"/>
    <w:rsid w:val="00954503"/>
    <w:rsid w:val="009546BD"/>
    <w:rsid w:val="0095486C"/>
    <w:rsid w:val="00954B23"/>
    <w:rsid w:val="00954D6A"/>
    <w:rsid w:val="00954D76"/>
    <w:rsid w:val="0095547D"/>
    <w:rsid w:val="00955620"/>
    <w:rsid w:val="00955883"/>
    <w:rsid w:val="00955B24"/>
    <w:rsid w:val="00956DFE"/>
    <w:rsid w:val="00956E23"/>
    <w:rsid w:val="00956EB9"/>
    <w:rsid w:val="00956F04"/>
    <w:rsid w:val="009574E6"/>
    <w:rsid w:val="00957650"/>
    <w:rsid w:val="0096022B"/>
    <w:rsid w:val="0096085E"/>
    <w:rsid w:val="009609AA"/>
    <w:rsid w:val="0096105A"/>
    <w:rsid w:val="0096112B"/>
    <w:rsid w:val="009614D8"/>
    <w:rsid w:val="00961DC3"/>
    <w:rsid w:val="00961EA4"/>
    <w:rsid w:val="00961F11"/>
    <w:rsid w:val="00962F92"/>
    <w:rsid w:val="009632AA"/>
    <w:rsid w:val="00963446"/>
    <w:rsid w:val="0096349E"/>
    <w:rsid w:val="00963815"/>
    <w:rsid w:val="009638E2"/>
    <w:rsid w:val="00963BAA"/>
    <w:rsid w:val="009646C4"/>
    <w:rsid w:val="00964A05"/>
    <w:rsid w:val="00964CC9"/>
    <w:rsid w:val="00964D92"/>
    <w:rsid w:val="0096507F"/>
    <w:rsid w:val="00965172"/>
    <w:rsid w:val="00965179"/>
    <w:rsid w:val="0096517D"/>
    <w:rsid w:val="00965C6F"/>
    <w:rsid w:val="00965E20"/>
    <w:rsid w:val="00965ED0"/>
    <w:rsid w:val="0096614A"/>
    <w:rsid w:val="0096674F"/>
    <w:rsid w:val="00966989"/>
    <w:rsid w:val="00967412"/>
    <w:rsid w:val="009676EF"/>
    <w:rsid w:val="00967801"/>
    <w:rsid w:val="00967E10"/>
    <w:rsid w:val="00967EF8"/>
    <w:rsid w:val="00970494"/>
    <w:rsid w:val="00970725"/>
    <w:rsid w:val="0097073B"/>
    <w:rsid w:val="00970966"/>
    <w:rsid w:val="00970AAE"/>
    <w:rsid w:val="00970E4C"/>
    <w:rsid w:val="00970FA1"/>
    <w:rsid w:val="009712A4"/>
    <w:rsid w:val="00971340"/>
    <w:rsid w:val="00971757"/>
    <w:rsid w:val="0097205F"/>
    <w:rsid w:val="009720A3"/>
    <w:rsid w:val="00972395"/>
    <w:rsid w:val="00972A6A"/>
    <w:rsid w:val="0097325F"/>
    <w:rsid w:val="009732E0"/>
    <w:rsid w:val="00973656"/>
    <w:rsid w:val="00973B46"/>
    <w:rsid w:val="00973BA1"/>
    <w:rsid w:val="00973BA3"/>
    <w:rsid w:val="00973BA9"/>
    <w:rsid w:val="00973E64"/>
    <w:rsid w:val="00973FE0"/>
    <w:rsid w:val="00974782"/>
    <w:rsid w:val="00974799"/>
    <w:rsid w:val="00974A82"/>
    <w:rsid w:val="00974A8C"/>
    <w:rsid w:val="00975129"/>
    <w:rsid w:val="0097547E"/>
    <w:rsid w:val="0097587D"/>
    <w:rsid w:val="009759EE"/>
    <w:rsid w:val="00975B34"/>
    <w:rsid w:val="00975DDB"/>
    <w:rsid w:val="00975ECE"/>
    <w:rsid w:val="00975F2D"/>
    <w:rsid w:val="009764F3"/>
    <w:rsid w:val="009765DF"/>
    <w:rsid w:val="00976901"/>
    <w:rsid w:val="00976C68"/>
    <w:rsid w:val="00976EE7"/>
    <w:rsid w:val="009771FA"/>
    <w:rsid w:val="0097739C"/>
    <w:rsid w:val="0097750E"/>
    <w:rsid w:val="009777A4"/>
    <w:rsid w:val="00977C91"/>
    <w:rsid w:val="00977E47"/>
    <w:rsid w:val="00977F8E"/>
    <w:rsid w:val="00980149"/>
    <w:rsid w:val="00980206"/>
    <w:rsid w:val="009804D5"/>
    <w:rsid w:val="009805B3"/>
    <w:rsid w:val="00980C0F"/>
    <w:rsid w:val="009813EA"/>
    <w:rsid w:val="0098153B"/>
    <w:rsid w:val="00981603"/>
    <w:rsid w:val="00981A17"/>
    <w:rsid w:val="00981AAF"/>
    <w:rsid w:val="00981C6B"/>
    <w:rsid w:val="00981FD5"/>
    <w:rsid w:val="00982618"/>
    <w:rsid w:val="009828EB"/>
    <w:rsid w:val="00982F4E"/>
    <w:rsid w:val="00983002"/>
    <w:rsid w:val="0098314F"/>
    <w:rsid w:val="00983179"/>
    <w:rsid w:val="009831A6"/>
    <w:rsid w:val="0098322C"/>
    <w:rsid w:val="009833F1"/>
    <w:rsid w:val="00983756"/>
    <w:rsid w:val="00983A5E"/>
    <w:rsid w:val="00983B27"/>
    <w:rsid w:val="00983C01"/>
    <w:rsid w:val="00983D59"/>
    <w:rsid w:val="00983F2F"/>
    <w:rsid w:val="00983F95"/>
    <w:rsid w:val="0098458C"/>
    <w:rsid w:val="009848F9"/>
    <w:rsid w:val="0098492E"/>
    <w:rsid w:val="00984D3A"/>
    <w:rsid w:val="00984F42"/>
    <w:rsid w:val="0098513A"/>
    <w:rsid w:val="009852F3"/>
    <w:rsid w:val="00985514"/>
    <w:rsid w:val="009856D6"/>
    <w:rsid w:val="0098593E"/>
    <w:rsid w:val="00985D2E"/>
    <w:rsid w:val="00985F2C"/>
    <w:rsid w:val="00986211"/>
    <w:rsid w:val="00986320"/>
    <w:rsid w:val="0098647E"/>
    <w:rsid w:val="00986790"/>
    <w:rsid w:val="0098697E"/>
    <w:rsid w:val="00986A0E"/>
    <w:rsid w:val="00986EA3"/>
    <w:rsid w:val="00987407"/>
    <w:rsid w:val="009875A4"/>
    <w:rsid w:val="0098774E"/>
    <w:rsid w:val="00987958"/>
    <w:rsid w:val="0099089A"/>
    <w:rsid w:val="00990D7E"/>
    <w:rsid w:val="00990D99"/>
    <w:rsid w:val="00990F71"/>
    <w:rsid w:val="00991463"/>
    <w:rsid w:val="009914AE"/>
    <w:rsid w:val="009914BE"/>
    <w:rsid w:val="009919DF"/>
    <w:rsid w:val="00991BE4"/>
    <w:rsid w:val="0099252B"/>
    <w:rsid w:val="00992626"/>
    <w:rsid w:val="009928B4"/>
    <w:rsid w:val="009931F6"/>
    <w:rsid w:val="00993238"/>
    <w:rsid w:val="009932ED"/>
    <w:rsid w:val="009935B6"/>
    <w:rsid w:val="00993601"/>
    <w:rsid w:val="00993635"/>
    <w:rsid w:val="00993758"/>
    <w:rsid w:val="0099383B"/>
    <w:rsid w:val="00993949"/>
    <w:rsid w:val="00993A76"/>
    <w:rsid w:val="00993D17"/>
    <w:rsid w:val="00993EC4"/>
    <w:rsid w:val="009949BD"/>
    <w:rsid w:val="00994B7B"/>
    <w:rsid w:val="00994BE5"/>
    <w:rsid w:val="009951E6"/>
    <w:rsid w:val="009952CA"/>
    <w:rsid w:val="00995652"/>
    <w:rsid w:val="009956BD"/>
    <w:rsid w:val="0099570D"/>
    <w:rsid w:val="00995A2A"/>
    <w:rsid w:val="009965DF"/>
    <w:rsid w:val="00996640"/>
    <w:rsid w:val="00996DA4"/>
    <w:rsid w:val="00996E5E"/>
    <w:rsid w:val="00996F9E"/>
    <w:rsid w:val="00997426"/>
    <w:rsid w:val="00997787"/>
    <w:rsid w:val="00997894"/>
    <w:rsid w:val="00997A5C"/>
    <w:rsid w:val="00997DFA"/>
    <w:rsid w:val="00997F20"/>
    <w:rsid w:val="009A0273"/>
    <w:rsid w:val="009A0434"/>
    <w:rsid w:val="009A0994"/>
    <w:rsid w:val="009A0BB0"/>
    <w:rsid w:val="009A0C86"/>
    <w:rsid w:val="009A0DF7"/>
    <w:rsid w:val="009A100D"/>
    <w:rsid w:val="009A11C0"/>
    <w:rsid w:val="009A160F"/>
    <w:rsid w:val="009A17AD"/>
    <w:rsid w:val="009A1E47"/>
    <w:rsid w:val="009A252F"/>
    <w:rsid w:val="009A25A9"/>
    <w:rsid w:val="009A25EA"/>
    <w:rsid w:val="009A2AB1"/>
    <w:rsid w:val="009A2EE0"/>
    <w:rsid w:val="009A3405"/>
    <w:rsid w:val="009A3705"/>
    <w:rsid w:val="009A3EA7"/>
    <w:rsid w:val="009A4235"/>
    <w:rsid w:val="009A4262"/>
    <w:rsid w:val="009A4590"/>
    <w:rsid w:val="009A4652"/>
    <w:rsid w:val="009A4837"/>
    <w:rsid w:val="009A49A4"/>
    <w:rsid w:val="009A544A"/>
    <w:rsid w:val="009A55E2"/>
    <w:rsid w:val="009A5C55"/>
    <w:rsid w:val="009A5E85"/>
    <w:rsid w:val="009A64F7"/>
    <w:rsid w:val="009A66CB"/>
    <w:rsid w:val="009A68BC"/>
    <w:rsid w:val="009A6FC7"/>
    <w:rsid w:val="009A6FF8"/>
    <w:rsid w:val="009A701E"/>
    <w:rsid w:val="009A70F0"/>
    <w:rsid w:val="009A71C2"/>
    <w:rsid w:val="009A71DB"/>
    <w:rsid w:val="009A7D9E"/>
    <w:rsid w:val="009A7EC0"/>
    <w:rsid w:val="009A7EFC"/>
    <w:rsid w:val="009B0565"/>
    <w:rsid w:val="009B06E9"/>
    <w:rsid w:val="009B0F20"/>
    <w:rsid w:val="009B1242"/>
    <w:rsid w:val="009B137E"/>
    <w:rsid w:val="009B1905"/>
    <w:rsid w:val="009B1ACF"/>
    <w:rsid w:val="009B1BDC"/>
    <w:rsid w:val="009B1D18"/>
    <w:rsid w:val="009B2072"/>
    <w:rsid w:val="009B210E"/>
    <w:rsid w:val="009B218B"/>
    <w:rsid w:val="009B238D"/>
    <w:rsid w:val="009B23F3"/>
    <w:rsid w:val="009B2463"/>
    <w:rsid w:val="009B286A"/>
    <w:rsid w:val="009B29A0"/>
    <w:rsid w:val="009B2C2C"/>
    <w:rsid w:val="009B3642"/>
    <w:rsid w:val="009B397A"/>
    <w:rsid w:val="009B3CC4"/>
    <w:rsid w:val="009B4138"/>
    <w:rsid w:val="009B4A5F"/>
    <w:rsid w:val="009B4F51"/>
    <w:rsid w:val="009B50AF"/>
    <w:rsid w:val="009B540E"/>
    <w:rsid w:val="009B5A19"/>
    <w:rsid w:val="009B5BD7"/>
    <w:rsid w:val="009B5D79"/>
    <w:rsid w:val="009B614F"/>
    <w:rsid w:val="009B6771"/>
    <w:rsid w:val="009B6892"/>
    <w:rsid w:val="009B68CE"/>
    <w:rsid w:val="009B6C6F"/>
    <w:rsid w:val="009B6EC6"/>
    <w:rsid w:val="009B6F99"/>
    <w:rsid w:val="009B7551"/>
    <w:rsid w:val="009B76A5"/>
    <w:rsid w:val="009B7764"/>
    <w:rsid w:val="009B7948"/>
    <w:rsid w:val="009B7ACD"/>
    <w:rsid w:val="009B7E75"/>
    <w:rsid w:val="009C008E"/>
    <w:rsid w:val="009C05EE"/>
    <w:rsid w:val="009C0675"/>
    <w:rsid w:val="009C0747"/>
    <w:rsid w:val="009C0E65"/>
    <w:rsid w:val="009C117A"/>
    <w:rsid w:val="009C149E"/>
    <w:rsid w:val="009C18AD"/>
    <w:rsid w:val="009C1A49"/>
    <w:rsid w:val="009C1ECA"/>
    <w:rsid w:val="009C1FC6"/>
    <w:rsid w:val="009C2E27"/>
    <w:rsid w:val="009C3175"/>
    <w:rsid w:val="009C39E1"/>
    <w:rsid w:val="009C441A"/>
    <w:rsid w:val="009C493F"/>
    <w:rsid w:val="009C4993"/>
    <w:rsid w:val="009C5751"/>
    <w:rsid w:val="009C5B30"/>
    <w:rsid w:val="009C5E50"/>
    <w:rsid w:val="009C62F0"/>
    <w:rsid w:val="009C6454"/>
    <w:rsid w:val="009C6956"/>
    <w:rsid w:val="009C69AD"/>
    <w:rsid w:val="009C69CE"/>
    <w:rsid w:val="009C6F26"/>
    <w:rsid w:val="009C741E"/>
    <w:rsid w:val="009C7C6D"/>
    <w:rsid w:val="009C7E37"/>
    <w:rsid w:val="009D001C"/>
    <w:rsid w:val="009D02F1"/>
    <w:rsid w:val="009D0587"/>
    <w:rsid w:val="009D059D"/>
    <w:rsid w:val="009D0760"/>
    <w:rsid w:val="009D07CA"/>
    <w:rsid w:val="009D09FC"/>
    <w:rsid w:val="009D102F"/>
    <w:rsid w:val="009D1431"/>
    <w:rsid w:val="009D156B"/>
    <w:rsid w:val="009D1582"/>
    <w:rsid w:val="009D1618"/>
    <w:rsid w:val="009D1EB3"/>
    <w:rsid w:val="009D1FDF"/>
    <w:rsid w:val="009D2051"/>
    <w:rsid w:val="009D23FA"/>
    <w:rsid w:val="009D25E9"/>
    <w:rsid w:val="009D26DF"/>
    <w:rsid w:val="009D2F27"/>
    <w:rsid w:val="009D2F5E"/>
    <w:rsid w:val="009D3142"/>
    <w:rsid w:val="009D33AB"/>
    <w:rsid w:val="009D3702"/>
    <w:rsid w:val="009D3EED"/>
    <w:rsid w:val="009D45EA"/>
    <w:rsid w:val="009D4829"/>
    <w:rsid w:val="009D492A"/>
    <w:rsid w:val="009D499E"/>
    <w:rsid w:val="009D4F09"/>
    <w:rsid w:val="009D4FA8"/>
    <w:rsid w:val="009D5097"/>
    <w:rsid w:val="009D50E8"/>
    <w:rsid w:val="009D535D"/>
    <w:rsid w:val="009D5AD6"/>
    <w:rsid w:val="009D5B7E"/>
    <w:rsid w:val="009D5FF0"/>
    <w:rsid w:val="009D61D5"/>
    <w:rsid w:val="009D6842"/>
    <w:rsid w:val="009D6C28"/>
    <w:rsid w:val="009D6DF9"/>
    <w:rsid w:val="009D7482"/>
    <w:rsid w:val="009D77E7"/>
    <w:rsid w:val="009D7908"/>
    <w:rsid w:val="009E02BF"/>
    <w:rsid w:val="009E06DF"/>
    <w:rsid w:val="009E07E8"/>
    <w:rsid w:val="009E084F"/>
    <w:rsid w:val="009E0988"/>
    <w:rsid w:val="009E0E82"/>
    <w:rsid w:val="009E0F56"/>
    <w:rsid w:val="009E14F7"/>
    <w:rsid w:val="009E1A72"/>
    <w:rsid w:val="009E1D4F"/>
    <w:rsid w:val="009E21AC"/>
    <w:rsid w:val="009E23F8"/>
    <w:rsid w:val="009E2694"/>
    <w:rsid w:val="009E2E5A"/>
    <w:rsid w:val="009E3318"/>
    <w:rsid w:val="009E37EF"/>
    <w:rsid w:val="009E3B65"/>
    <w:rsid w:val="009E3DCD"/>
    <w:rsid w:val="009E4212"/>
    <w:rsid w:val="009E453F"/>
    <w:rsid w:val="009E491E"/>
    <w:rsid w:val="009E4A64"/>
    <w:rsid w:val="009E4C0A"/>
    <w:rsid w:val="009E4DE5"/>
    <w:rsid w:val="009E4F24"/>
    <w:rsid w:val="009E5B16"/>
    <w:rsid w:val="009E5B61"/>
    <w:rsid w:val="009E5FC9"/>
    <w:rsid w:val="009E60D6"/>
    <w:rsid w:val="009E627D"/>
    <w:rsid w:val="009E6991"/>
    <w:rsid w:val="009E69DD"/>
    <w:rsid w:val="009E6C82"/>
    <w:rsid w:val="009E742A"/>
    <w:rsid w:val="009E75BA"/>
    <w:rsid w:val="009E760E"/>
    <w:rsid w:val="009E76BD"/>
    <w:rsid w:val="009E7800"/>
    <w:rsid w:val="009E7D18"/>
    <w:rsid w:val="009F0006"/>
    <w:rsid w:val="009F00AE"/>
    <w:rsid w:val="009F00BA"/>
    <w:rsid w:val="009F00E9"/>
    <w:rsid w:val="009F0501"/>
    <w:rsid w:val="009F0BBF"/>
    <w:rsid w:val="009F0E06"/>
    <w:rsid w:val="009F0F5C"/>
    <w:rsid w:val="009F1201"/>
    <w:rsid w:val="009F1290"/>
    <w:rsid w:val="009F1705"/>
    <w:rsid w:val="009F17D8"/>
    <w:rsid w:val="009F1DFA"/>
    <w:rsid w:val="009F1F7C"/>
    <w:rsid w:val="009F20B7"/>
    <w:rsid w:val="009F231A"/>
    <w:rsid w:val="009F2A34"/>
    <w:rsid w:val="009F2C56"/>
    <w:rsid w:val="009F3832"/>
    <w:rsid w:val="009F3902"/>
    <w:rsid w:val="009F3911"/>
    <w:rsid w:val="009F3AE3"/>
    <w:rsid w:val="009F3F37"/>
    <w:rsid w:val="009F41FC"/>
    <w:rsid w:val="009F42D6"/>
    <w:rsid w:val="009F4F85"/>
    <w:rsid w:val="009F51C7"/>
    <w:rsid w:val="009F52B8"/>
    <w:rsid w:val="009F558D"/>
    <w:rsid w:val="009F559B"/>
    <w:rsid w:val="009F5CAA"/>
    <w:rsid w:val="009F5E1F"/>
    <w:rsid w:val="009F65CB"/>
    <w:rsid w:val="009F6650"/>
    <w:rsid w:val="009F6858"/>
    <w:rsid w:val="009F6D15"/>
    <w:rsid w:val="009F6D37"/>
    <w:rsid w:val="009F6E21"/>
    <w:rsid w:val="009F6EDA"/>
    <w:rsid w:val="009F6F6C"/>
    <w:rsid w:val="009F7068"/>
    <w:rsid w:val="009F7293"/>
    <w:rsid w:val="009F7787"/>
    <w:rsid w:val="009F7C9F"/>
    <w:rsid w:val="00A002A8"/>
    <w:rsid w:val="00A00308"/>
    <w:rsid w:val="00A0040B"/>
    <w:rsid w:val="00A005D8"/>
    <w:rsid w:val="00A008E7"/>
    <w:rsid w:val="00A00B52"/>
    <w:rsid w:val="00A00C8C"/>
    <w:rsid w:val="00A00D85"/>
    <w:rsid w:val="00A00DC1"/>
    <w:rsid w:val="00A01685"/>
    <w:rsid w:val="00A017E8"/>
    <w:rsid w:val="00A018BE"/>
    <w:rsid w:val="00A01B6F"/>
    <w:rsid w:val="00A0271D"/>
    <w:rsid w:val="00A02887"/>
    <w:rsid w:val="00A0288E"/>
    <w:rsid w:val="00A02942"/>
    <w:rsid w:val="00A033D3"/>
    <w:rsid w:val="00A0344F"/>
    <w:rsid w:val="00A035E2"/>
    <w:rsid w:val="00A037AC"/>
    <w:rsid w:val="00A039D2"/>
    <w:rsid w:val="00A044B1"/>
    <w:rsid w:val="00A0486B"/>
    <w:rsid w:val="00A04CCA"/>
    <w:rsid w:val="00A04F66"/>
    <w:rsid w:val="00A04FA0"/>
    <w:rsid w:val="00A0519D"/>
    <w:rsid w:val="00A05205"/>
    <w:rsid w:val="00A05354"/>
    <w:rsid w:val="00A053C3"/>
    <w:rsid w:val="00A0548B"/>
    <w:rsid w:val="00A05B84"/>
    <w:rsid w:val="00A05BA6"/>
    <w:rsid w:val="00A05CB0"/>
    <w:rsid w:val="00A06115"/>
    <w:rsid w:val="00A0623F"/>
    <w:rsid w:val="00A06562"/>
    <w:rsid w:val="00A07453"/>
    <w:rsid w:val="00A074F3"/>
    <w:rsid w:val="00A07CE5"/>
    <w:rsid w:val="00A102AB"/>
    <w:rsid w:val="00A104A7"/>
    <w:rsid w:val="00A1060A"/>
    <w:rsid w:val="00A106CB"/>
    <w:rsid w:val="00A107F7"/>
    <w:rsid w:val="00A10B2E"/>
    <w:rsid w:val="00A10E91"/>
    <w:rsid w:val="00A11081"/>
    <w:rsid w:val="00A116C0"/>
    <w:rsid w:val="00A118B4"/>
    <w:rsid w:val="00A11D9D"/>
    <w:rsid w:val="00A12342"/>
    <w:rsid w:val="00A126C4"/>
    <w:rsid w:val="00A12DC5"/>
    <w:rsid w:val="00A13501"/>
    <w:rsid w:val="00A13CCE"/>
    <w:rsid w:val="00A13D25"/>
    <w:rsid w:val="00A141DA"/>
    <w:rsid w:val="00A143D0"/>
    <w:rsid w:val="00A1455E"/>
    <w:rsid w:val="00A149D4"/>
    <w:rsid w:val="00A14A63"/>
    <w:rsid w:val="00A1558F"/>
    <w:rsid w:val="00A15600"/>
    <w:rsid w:val="00A156C6"/>
    <w:rsid w:val="00A15F7A"/>
    <w:rsid w:val="00A160FF"/>
    <w:rsid w:val="00A16272"/>
    <w:rsid w:val="00A162F8"/>
    <w:rsid w:val="00A1644F"/>
    <w:rsid w:val="00A16544"/>
    <w:rsid w:val="00A17F1A"/>
    <w:rsid w:val="00A201AD"/>
    <w:rsid w:val="00A207A8"/>
    <w:rsid w:val="00A20AD3"/>
    <w:rsid w:val="00A20F83"/>
    <w:rsid w:val="00A21249"/>
    <w:rsid w:val="00A21487"/>
    <w:rsid w:val="00A217D9"/>
    <w:rsid w:val="00A21C5D"/>
    <w:rsid w:val="00A21E2B"/>
    <w:rsid w:val="00A21FA3"/>
    <w:rsid w:val="00A221FF"/>
    <w:rsid w:val="00A222BF"/>
    <w:rsid w:val="00A22589"/>
    <w:rsid w:val="00A22E3C"/>
    <w:rsid w:val="00A22E4D"/>
    <w:rsid w:val="00A22EAE"/>
    <w:rsid w:val="00A22F5A"/>
    <w:rsid w:val="00A22F6F"/>
    <w:rsid w:val="00A230A4"/>
    <w:rsid w:val="00A236E5"/>
    <w:rsid w:val="00A23B1D"/>
    <w:rsid w:val="00A23CA0"/>
    <w:rsid w:val="00A24916"/>
    <w:rsid w:val="00A24C30"/>
    <w:rsid w:val="00A24D36"/>
    <w:rsid w:val="00A25066"/>
    <w:rsid w:val="00A253C0"/>
    <w:rsid w:val="00A256B9"/>
    <w:rsid w:val="00A25771"/>
    <w:rsid w:val="00A25A8B"/>
    <w:rsid w:val="00A25B8D"/>
    <w:rsid w:val="00A25C6C"/>
    <w:rsid w:val="00A25FCC"/>
    <w:rsid w:val="00A2630F"/>
    <w:rsid w:val="00A26499"/>
    <w:rsid w:val="00A26618"/>
    <w:rsid w:val="00A269CA"/>
    <w:rsid w:val="00A269CE"/>
    <w:rsid w:val="00A26C14"/>
    <w:rsid w:val="00A26CE6"/>
    <w:rsid w:val="00A272E3"/>
    <w:rsid w:val="00A2745E"/>
    <w:rsid w:val="00A27B79"/>
    <w:rsid w:val="00A27FD1"/>
    <w:rsid w:val="00A30360"/>
    <w:rsid w:val="00A30645"/>
    <w:rsid w:val="00A306E3"/>
    <w:rsid w:val="00A30D5B"/>
    <w:rsid w:val="00A30E0B"/>
    <w:rsid w:val="00A30E47"/>
    <w:rsid w:val="00A311AA"/>
    <w:rsid w:val="00A3148F"/>
    <w:rsid w:val="00A31585"/>
    <w:rsid w:val="00A316EE"/>
    <w:rsid w:val="00A3171C"/>
    <w:rsid w:val="00A31C21"/>
    <w:rsid w:val="00A31C2E"/>
    <w:rsid w:val="00A324AA"/>
    <w:rsid w:val="00A3271D"/>
    <w:rsid w:val="00A327D0"/>
    <w:rsid w:val="00A32B8B"/>
    <w:rsid w:val="00A33217"/>
    <w:rsid w:val="00A33436"/>
    <w:rsid w:val="00A33451"/>
    <w:rsid w:val="00A3357D"/>
    <w:rsid w:val="00A335E6"/>
    <w:rsid w:val="00A33662"/>
    <w:rsid w:val="00A33A5A"/>
    <w:rsid w:val="00A33D8E"/>
    <w:rsid w:val="00A33F38"/>
    <w:rsid w:val="00A3469A"/>
    <w:rsid w:val="00A34829"/>
    <w:rsid w:val="00A34E26"/>
    <w:rsid w:val="00A3522C"/>
    <w:rsid w:val="00A355EA"/>
    <w:rsid w:val="00A35757"/>
    <w:rsid w:val="00A358E0"/>
    <w:rsid w:val="00A35AA5"/>
    <w:rsid w:val="00A35CB6"/>
    <w:rsid w:val="00A35E4A"/>
    <w:rsid w:val="00A36586"/>
    <w:rsid w:val="00A366CA"/>
    <w:rsid w:val="00A366EB"/>
    <w:rsid w:val="00A36BDA"/>
    <w:rsid w:val="00A36C20"/>
    <w:rsid w:val="00A36ED5"/>
    <w:rsid w:val="00A37447"/>
    <w:rsid w:val="00A37547"/>
    <w:rsid w:val="00A37717"/>
    <w:rsid w:val="00A37A01"/>
    <w:rsid w:val="00A37A61"/>
    <w:rsid w:val="00A37E19"/>
    <w:rsid w:val="00A40095"/>
    <w:rsid w:val="00A40939"/>
    <w:rsid w:val="00A40AC1"/>
    <w:rsid w:val="00A40D06"/>
    <w:rsid w:val="00A40DBF"/>
    <w:rsid w:val="00A41207"/>
    <w:rsid w:val="00A414A7"/>
    <w:rsid w:val="00A41587"/>
    <w:rsid w:val="00A415F5"/>
    <w:rsid w:val="00A41EBE"/>
    <w:rsid w:val="00A420FE"/>
    <w:rsid w:val="00A42470"/>
    <w:rsid w:val="00A424FF"/>
    <w:rsid w:val="00A43099"/>
    <w:rsid w:val="00A43120"/>
    <w:rsid w:val="00A431CC"/>
    <w:rsid w:val="00A431DA"/>
    <w:rsid w:val="00A432BD"/>
    <w:rsid w:val="00A433B5"/>
    <w:rsid w:val="00A436A7"/>
    <w:rsid w:val="00A43FB2"/>
    <w:rsid w:val="00A4403A"/>
    <w:rsid w:val="00A441A7"/>
    <w:rsid w:val="00A44423"/>
    <w:rsid w:val="00A444CC"/>
    <w:rsid w:val="00A44564"/>
    <w:rsid w:val="00A44690"/>
    <w:rsid w:val="00A44AC6"/>
    <w:rsid w:val="00A4544D"/>
    <w:rsid w:val="00A455AF"/>
    <w:rsid w:val="00A4564A"/>
    <w:rsid w:val="00A4586D"/>
    <w:rsid w:val="00A45D6D"/>
    <w:rsid w:val="00A4653C"/>
    <w:rsid w:val="00A46A7F"/>
    <w:rsid w:val="00A46F7C"/>
    <w:rsid w:val="00A4707E"/>
    <w:rsid w:val="00A47181"/>
    <w:rsid w:val="00A47285"/>
    <w:rsid w:val="00A47288"/>
    <w:rsid w:val="00A477F0"/>
    <w:rsid w:val="00A47A09"/>
    <w:rsid w:val="00A47AEE"/>
    <w:rsid w:val="00A47B5D"/>
    <w:rsid w:val="00A5085E"/>
    <w:rsid w:val="00A5110F"/>
    <w:rsid w:val="00A5121C"/>
    <w:rsid w:val="00A515C6"/>
    <w:rsid w:val="00A5168C"/>
    <w:rsid w:val="00A51835"/>
    <w:rsid w:val="00A51988"/>
    <w:rsid w:val="00A51A8B"/>
    <w:rsid w:val="00A52D5B"/>
    <w:rsid w:val="00A52F9B"/>
    <w:rsid w:val="00A53446"/>
    <w:rsid w:val="00A53670"/>
    <w:rsid w:val="00A53775"/>
    <w:rsid w:val="00A5399A"/>
    <w:rsid w:val="00A53A73"/>
    <w:rsid w:val="00A53D8A"/>
    <w:rsid w:val="00A53EDE"/>
    <w:rsid w:val="00A5491D"/>
    <w:rsid w:val="00A54A76"/>
    <w:rsid w:val="00A55047"/>
    <w:rsid w:val="00A554BC"/>
    <w:rsid w:val="00A55892"/>
    <w:rsid w:val="00A55BA2"/>
    <w:rsid w:val="00A56018"/>
    <w:rsid w:val="00A564D8"/>
    <w:rsid w:val="00A56591"/>
    <w:rsid w:val="00A565B6"/>
    <w:rsid w:val="00A5673F"/>
    <w:rsid w:val="00A569B2"/>
    <w:rsid w:val="00A57099"/>
    <w:rsid w:val="00A574E1"/>
    <w:rsid w:val="00A57739"/>
    <w:rsid w:val="00A5792B"/>
    <w:rsid w:val="00A57F38"/>
    <w:rsid w:val="00A60291"/>
    <w:rsid w:val="00A604B6"/>
    <w:rsid w:val="00A6067F"/>
    <w:rsid w:val="00A606FA"/>
    <w:rsid w:val="00A60970"/>
    <w:rsid w:val="00A609A3"/>
    <w:rsid w:val="00A60A15"/>
    <w:rsid w:val="00A62388"/>
    <w:rsid w:val="00A62755"/>
    <w:rsid w:val="00A62CCB"/>
    <w:rsid w:val="00A631F9"/>
    <w:rsid w:val="00A63AE6"/>
    <w:rsid w:val="00A63CA1"/>
    <w:rsid w:val="00A6400B"/>
    <w:rsid w:val="00A64BA1"/>
    <w:rsid w:val="00A64E5B"/>
    <w:rsid w:val="00A64E77"/>
    <w:rsid w:val="00A6541D"/>
    <w:rsid w:val="00A65AA5"/>
    <w:rsid w:val="00A6611E"/>
    <w:rsid w:val="00A6618F"/>
    <w:rsid w:val="00A664FD"/>
    <w:rsid w:val="00A66513"/>
    <w:rsid w:val="00A66B8A"/>
    <w:rsid w:val="00A66C54"/>
    <w:rsid w:val="00A66E44"/>
    <w:rsid w:val="00A66FF4"/>
    <w:rsid w:val="00A67329"/>
    <w:rsid w:val="00A67733"/>
    <w:rsid w:val="00A67B3C"/>
    <w:rsid w:val="00A7040F"/>
    <w:rsid w:val="00A70C43"/>
    <w:rsid w:val="00A715AE"/>
    <w:rsid w:val="00A71740"/>
    <w:rsid w:val="00A71787"/>
    <w:rsid w:val="00A7217E"/>
    <w:rsid w:val="00A722B4"/>
    <w:rsid w:val="00A722F7"/>
    <w:rsid w:val="00A72571"/>
    <w:rsid w:val="00A72608"/>
    <w:rsid w:val="00A72AC3"/>
    <w:rsid w:val="00A72C81"/>
    <w:rsid w:val="00A72EB5"/>
    <w:rsid w:val="00A72EDE"/>
    <w:rsid w:val="00A72FC6"/>
    <w:rsid w:val="00A731FB"/>
    <w:rsid w:val="00A733ED"/>
    <w:rsid w:val="00A738A0"/>
    <w:rsid w:val="00A7399E"/>
    <w:rsid w:val="00A73B59"/>
    <w:rsid w:val="00A73B60"/>
    <w:rsid w:val="00A73D4F"/>
    <w:rsid w:val="00A73D92"/>
    <w:rsid w:val="00A73E4F"/>
    <w:rsid w:val="00A740F6"/>
    <w:rsid w:val="00A74551"/>
    <w:rsid w:val="00A7544C"/>
    <w:rsid w:val="00A754F7"/>
    <w:rsid w:val="00A75BB1"/>
    <w:rsid w:val="00A75D3F"/>
    <w:rsid w:val="00A76144"/>
    <w:rsid w:val="00A766AF"/>
    <w:rsid w:val="00A766C7"/>
    <w:rsid w:val="00A766CE"/>
    <w:rsid w:val="00A7688A"/>
    <w:rsid w:val="00A768D9"/>
    <w:rsid w:val="00A769B0"/>
    <w:rsid w:val="00A76A0F"/>
    <w:rsid w:val="00A76E9F"/>
    <w:rsid w:val="00A770AD"/>
    <w:rsid w:val="00A772CB"/>
    <w:rsid w:val="00A77603"/>
    <w:rsid w:val="00A777FA"/>
    <w:rsid w:val="00A778F6"/>
    <w:rsid w:val="00A77C38"/>
    <w:rsid w:val="00A77E7A"/>
    <w:rsid w:val="00A803C4"/>
    <w:rsid w:val="00A812DB"/>
    <w:rsid w:val="00A81B67"/>
    <w:rsid w:val="00A82278"/>
    <w:rsid w:val="00A827BF"/>
    <w:rsid w:val="00A829CB"/>
    <w:rsid w:val="00A829D9"/>
    <w:rsid w:val="00A82BC2"/>
    <w:rsid w:val="00A82FE0"/>
    <w:rsid w:val="00A833E9"/>
    <w:rsid w:val="00A8356C"/>
    <w:rsid w:val="00A8358A"/>
    <w:rsid w:val="00A837B6"/>
    <w:rsid w:val="00A83934"/>
    <w:rsid w:val="00A84015"/>
    <w:rsid w:val="00A846E6"/>
    <w:rsid w:val="00A84B1B"/>
    <w:rsid w:val="00A84F70"/>
    <w:rsid w:val="00A854AF"/>
    <w:rsid w:val="00A855B7"/>
    <w:rsid w:val="00A85914"/>
    <w:rsid w:val="00A859DC"/>
    <w:rsid w:val="00A85CFC"/>
    <w:rsid w:val="00A86312"/>
    <w:rsid w:val="00A86558"/>
    <w:rsid w:val="00A86DC1"/>
    <w:rsid w:val="00A87037"/>
    <w:rsid w:val="00A875C7"/>
    <w:rsid w:val="00A87837"/>
    <w:rsid w:val="00A8784E"/>
    <w:rsid w:val="00A87E08"/>
    <w:rsid w:val="00A87FA0"/>
    <w:rsid w:val="00A901B1"/>
    <w:rsid w:val="00A90539"/>
    <w:rsid w:val="00A90BA6"/>
    <w:rsid w:val="00A90F92"/>
    <w:rsid w:val="00A91653"/>
    <w:rsid w:val="00A91705"/>
    <w:rsid w:val="00A91CF7"/>
    <w:rsid w:val="00A921B9"/>
    <w:rsid w:val="00A92239"/>
    <w:rsid w:val="00A92316"/>
    <w:rsid w:val="00A929B9"/>
    <w:rsid w:val="00A92A79"/>
    <w:rsid w:val="00A92C75"/>
    <w:rsid w:val="00A92EEE"/>
    <w:rsid w:val="00A92FCB"/>
    <w:rsid w:val="00A9316B"/>
    <w:rsid w:val="00A9341A"/>
    <w:rsid w:val="00A935CC"/>
    <w:rsid w:val="00A9385C"/>
    <w:rsid w:val="00A93B97"/>
    <w:rsid w:val="00A93C3F"/>
    <w:rsid w:val="00A943D3"/>
    <w:rsid w:val="00A94AA0"/>
    <w:rsid w:val="00A94C59"/>
    <w:rsid w:val="00A955A0"/>
    <w:rsid w:val="00A95820"/>
    <w:rsid w:val="00A95F63"/>
    <w:rsid w:val="00A9626E"/>
    <w:rsid w:val="00A96620"/>
    <w:rsid w:val="00A966B9"/>
    <w:rsid w:val="00A968CB"/>
    <w:rsid w:val="00A968FA"/>
    <w:rsid w:val="00A969B4"/>
    <w:rsid w:val="00A96C7E"/>
    <w:rsid w:val="00A96D77"/>
    <w:rsid w:val="00A96E5F"/>
    <w:rsid w:val="00A96E7D"/>
    <w:rsid w:val="00A973D4"/>
    <w:rsid w:val="00A97B27"/>
    <w:rsid w:val="00A97BD9"/>
    <w:rsid w:val="00A97C0D"/>
    <w:rsid w:val="00A97C36"/>
    <w:rsid w:val="00AA057E"/>
    <w:rsid w:val="00AA07DA"/>
    <w:rsid w:val="00AA0AFA"/>
    <w:rsid w:val="00AA0D25"/>
    <w:rsid w:val="00AA0D3E"/>
    <w:rsid w:val="00AA0D92"/>
    <w:rsid w:val="00AA11B7"/>
    <w:rsid w:val="00AA151A"/>
    <w:rsid w:val="00AA1654"/>
    <w:rsid w:val="00AA1BA3"/>
    <w:rsid w:val="00AA1CEC"/>
    <w:rsid w:val="00AA1FC3"/>
    <w:rsid w:val="00AA29B6"/>
    <w:rsid w:val="00AA2CC4"/>
    <w:rsid w:val="00AA2D30"/>
    <w:rsid w:val="00AA2E0B"/>
    <w:rsid w:val="00AA3032"/>
    <w:rsid w:val="00AA3178"/>
    <w:rsid w:val="00AA381F"/>
    <w:rsid w:val="00AA38AD"/>
    <w:rsid w:val="00AA3ED4"/>
    <w:rsid w:val="00AA40D2"/>
    <w:rsid w:val="00AA41F9"/>
    <w:rsid w:val="00AA44EF"/>
    <w:rsid w:val="00AA4513"/>
    <w:rsid w:val="00AA454E"/>
    <w:rsid w:val="00AA46E1"/>
    <w:rsid w:val="00AA486F"/>
    <w:rsid w:val="00AA4D5F"/>
    <w:rsid w:val="00AA4DAE"/>
    <w:rsid w:val="00AA51FD"/>
    <w:rsid w:val="00AA5674"/>
    <w:rsid w:val="00AA5680"/>
    <w:rsid w:val="00AA5A63"/>
    <w:rsid w:val="00AA5A86"/>
    <w:rsid w:val="00AA5B53"/>
    <w:rsid w:val="00AA5E57"/>
    <w:rsid w:val="00AA5FF3"/>
    <w:rsid w:val="00AA60BD"/>
    <w:rsid w:val="00AA7364"/>
    <w:rsid w:val="00AA768B"/>
    <w:rsid w:val="00AA77A2"/>
    <w:rsid w:val="00AA7908"/>
    <w:rsid w:val="00AA7AB3"/>
    <w:rsid w:val="00AB0631"/>
    <w:rsid w:val="00AB07FD"/>
    <w:rsid w:val="00AB0C65"/>
    <w:rsid w:val="00AB0D47"/>
    <w:rsid w:val="00AB0F73"/>
    <w:rsid w:val="00AB1217"/>
    <w:rsid w:val="00AB1404"/>
    <w:rsid w:val="00AB1457"/>
    <w:rsid w:val="00AB170D"/>
    <w:rsid w:val="00AB1814"/>
    <w:rsid w:val="00AB198A"/>
    <w:rsid w:val="00AB1B39"/>
    <w:rsid w:val="00AB1FA3"/>
    <w:rsid w:val="00AB2544"/>
    <w:rsid w:val="00AB27A7"/>
    <w:rsid w:val="00AB2871"/>
    <w:rsid w:val="00AB2970"/>
    <w:rsid w:val="00AB2BCD"/>
    <w:rsid w:val="00AB3126"/>
    <w:rsid w:val="00AB34C0"/>
    <w:rsid w:val="00AB373C"/>
    <w:rsid w:val="00AB37D5"/>
    <w:rsid w:val="00AB385F"/>
    <w:rsid w:val="00AB3F18"/>
    <w:rsid w:val="00AB45D7"/>
    <w:rsid w:val="00AB48B8"/>
    <w:rsid w:val="00AB4DA6"/>
    <w:rsid w:val="00AB4E7A"/>
    <w:rsid w:val="00AB55D2"/>
    <w:rsid w:val="00AB5707"/>
    <w:rsid w:val="00AB57F5"/>
    <w:rsid w:val="00AB5835"/>
    <w:rsid w:val="00AB5A3E"/>
    <w:rsid w:val="00AB5AB6"/>
    <w:rsid w:val="00AB5C13"/>
    <w:rsid w:val="00AB5D67"/>
    <w:rsid w:val="00AB5E5D"/>
    <w:rsid w:val="00AB5FC9"/>
    <w:rsid w:val="00AB5FD8"/>
    <w:rsid w:val="00AB6344"/>
    <w:rsid w:val="00AB6559"/>
    <w:rsid w:val="00AB65DB"/>
    <w:rsid w:val="00AB66BE"/>
    <w:rsid w:val="00AB66CB"/>
    <w:rsid w:val="00AB6764"/>
    <w:rsid w:val="00AB67AC"/>
    <w:rsid w:val="00AB6960"/>
    <w:rsid w:val="00AB6AC2"/>
    <w:rsid w:val="00AB77B3"/>
    <w:rsid w:val="00AB7858"/>
    <w:rsid w:val="00AB7891"/>
    <w:rsid w:val="00AB7F0F"/>
    <w:rsid w:val="00AC0A90"/>
    <w:rsid w:val="00AC13C4"/>
    <w:rsid w:val="00AC153F"/>
    <w:rsid w:val="00AC162E"/>
    <w:rsid w:val="00AC25EE"/>
    <w:rsid w:val="00AC260C"/>
    <w:rsid w:val="00AC2928"/>
    <w:rsid w:val="00AC2942"/>
    <w:rsid w:val="00AC2ACF"/>
    <w:rsid w:val="00AC2D3A"/>
    <w:rsid w:val="00AC315B"/>
    <w:rsid w:val="00AC32EE"/>
    <w:rsid w:val="00AC3547"/>
    <w:rsid w:val="00AC394A"/>
    <w:rsid w:val="00AC3C68"/>
    <w:rsid w:val="00AC415B"/>
    <w:rsid w:val="00AC4772"/>
    <w:rsid w:val="00AC4B8C"/>
    <w:rsid w:val="00AC4D6F"/>
    <w:rsid w:val="00AC4FEF"/>
    <w:rsid w:val="00AC5023"/>
    <w:rsid w:val="00AC5141"/>
    <w:rsid w:val="00AC51FE"/>
    <w:rsid w:val="00AC528D"/>
    <w:rsid w:val="00AC54E8"/>
    <w:rsid w:val="00AC55F7"/>
    <w:rsid w:val="00AC5974"/>
    <w:rsid w:val="00AC5CB9"/>
    <w:rsid w:val="00AC5F27"/>
    <w:rsid w:val="00AC5FF4"/>
    <w:rsid w:val="00AC6043"/>
    <w:rsid w:val="00AC67F7"/>
    <w:rsid w:val="00AC6E4F"/>
    <w:rsid w:val="00AC7191"/>
    <w:rsid w:val="00AC751D"/>
    <w:rsid w:val="00AC79AD"/>
    <w:rsid w:val="00AC7C64"/>
    <w:rsid w:val="00AD01EC"/>
    <w:rsid w:val="00AD0325"/>
    <w:rsid w:val="00AD0763"/>
    <w:rsid w:val="00AD093E"/>
    <w:rsid w:val="00AD0EA3"/>
    <w:rsid w:val="00AD110D"/>
    <w:rsid w:val="00AD1147"/>
    <w:rsid w:val="00AD131E"/>
    <w:rsid w:val="00AD1383"/>
    <w:rsid w:val="00AD1657"/>
    <w:rsid w:val="00AD17BE"/>
    <w:rsid w:val="00AD18D1"/>
    <w:rsid w:val="00AD1C57"/>
    <w:rsid w:val="00AD1EE2"/>
    <w:rsid w:val="00AD216A"/>
    <w:rsid w:val="00AD2181"/>
    <w:rsid w:val="00AD259C"/>
    <w:rsid w:val="00AD2714"/>
    <w:rsid w:val="00AD2A4F"/>
    <w:rsid w:val="00AD2A80"/>
    <w:rsid w:val="00AD2D38"/>
    <w:rsid w:val="00AD3415"/>
    <w:rsid w:val="00AD35E0"/>
    <w:rsid w:val="00AD39D0"/>
    <w:rsid w:val="00AD3F1D"/>
    <w:rsid w:val="00AD417F"/>
    <w:rsid w:val="00AD4220"/>
    <w:rsid w:val="00AD44E9"/>
    <w:rsid w:val="00AD44FD"/>
    <w:rsid w:val="00AD4BAA"/>
    <w:rsid w:val="00AD4BE6"/>
    <w:rsid w:val="00AD511A"/>
    <w:rsid w:val="00AD5169"/>
    <w:rsid w:val="00AD5200"/>
    <w:rsid w:val="00AD5440"/>
    <w:rsid w:val="00AD57C4"/>
    <w:rsid w:val="00AD5A7C"/>
    <w:rsid w:val="00AD609B"/>
    <w:rsid w:val="00AD6186"/>
    <w:rsid w:val="00AD6503"/>
    <w:rsid w:val="00AD65BC"/>
    <w:rsid w:val="00AD6805"/>
    <w:rsid w:val="00AD6995"/>
    <w:rsid w:val="00AD6D1F"/>
    <w:rsid w:val="00AD74C4"/>
    <w:rsid w:val="00AD7504"/>
    <w:rsid w:val="00AD7548"/>
    <w:rsid w:val="00AD7560"/>
    <w:rsid w:val="00AD75F7"/>
    <w:rsid w:val="00AD7EA9"/>
    <w:rsid w:val="00AE0046"/>
    <w:rsid w:val="00AE13EF"/>
    <w:rsid w:val="00AE141D"/>
    <w:rsid w:val="00AE1438"/>
    <w:rsid w:val="00AE1871"/>
    <w:rsid w:val="00AE187A"/>
    <w:rsid w:val="00AE193A"/>
    <w:rsid w:val="00AE1B2E"/>
    <w:rsid w:val="00AE1DBC"/>
    <w:rsid w:val="00AE2642"/>
    <w:rsid w:val="00AE274B"/>
    <w:rsid w:val="00AE2832"/>
    <w:rsid w:val="00AE2A7C"/>
    <w:rsid w:val="00AE2AE6"/>
    <w:rsid w:val="00AE2C98"/>
    <w:rsid w:val="00AE2E2E"/>
    <w:rsid w:val="00AE2F51"/>
    <w:rsid w:val="00AE342C"/>
    <w:rsid w:val="00AE37EC"/>
    <w:rsid w:val="00AE397E"/>
    <w:rsid w:val="00AE424A"/>
    <w:rsid w:val="00AE48A7"/>
    <w:rsid w:val="00AE4B93"/>
    <w:rsid w:val="00AE4CA3"/>
    <w:rsid w:val="00AE5133"/>
    <w:rsid w:val="00AE5204"/>
    <w:rsid w:val="00AE5206"/>
    <w:rsid w:val="00AE58D7"/>
    <w:rsid w:val="00AE5907"/>
    <w:rsid w:val="00AE59BB"/>
    <w:rsid w:val="00AE64C3"/>
    <w:rsid w:val="00AE659A"/>
    <w:rsid w:val="00AE6753"/>
    <w:rsid w:val="00AE6892"/>
    <w:rsid w:val="00AE7282"/>
    <w:rsid w:val="00AE7922"/>
    <w:rsid w:val="00AE7938"/>
    <w:rsid w:val="00AE7DD5"/>
    <w:rsid w:val="00AF0344"/>
    <w:rsid w:val="00AF0808"/>
    <w:rsid w:val="00AF08E5"/>
    <w:rsid w:val="00AF0BA4"/>
    <w:rsid w:val="00AF0DE8"/>
    <w:rsid w:val="00AF0EA7"/>
    <w:rsid w:val="00AF1277"/>
    <w:rsid w:val="00AF141D"/>
    <w:rsid w:val="00AF162E"/>
    <w:rsid w:val="00AF16BC"/>
    <w:rsid w:val="00AF1781"/>
    <w:rsid w:val="00AF1805"/>
    <w:rsid w:val="00AF1DC6"/>
    <w:rsid w:val="00AF2347"/>
    <w:rsid w:val="00AF2999"/>
    <w:rsid w:val="00AF2BDB"/>
    <w:rsid w:val="00AF2CCA"/>
    <w:rsid w:val="00AF2FC9"/>
    <w:rsid w:val="00AF324D"/>
    <w:rsid w:val="00AF370B"/>
    <w:rsid w:val="00AF387C"/>
    <w:rsid w:val="00AF3935"/>
    <w:rsid w:val="00AF4197"/>
    <w:rsid w:val="00AF4425"/>
    <w:rsid w:val="00AF5289"/>
    <w:rsid w:val="00AF5370"/>
    <w:rsid w:val="00AF55BD"/>
    <w:rsid w:val="00AF5800"/>
    <w:rsid w:val="00AF5F10"/>
    <w:rsid w:val="00AF5FF1"/>
    <w:rsid w:val="00AF606E"/>
    <w:rsid w:val="00AF6343"/>
    <w:rsid w:val="00AF65BA"/>
    <w:rsid w:val="00AF67F2"/>
    <w:rsid w:val="00AF6979"/>
    <w:rsid w:val="00AF6A40"/>
    <w:rsid w:val="00AF6CF8"/>
    <w:rsid w:val="00AF6D09"/>
    <w:rsid w:val="00AF72BD"/>
    <w:rsid w:val="00AF7380"/>
    <w:rsid w:val="00AF7490"/>
    <w:rsid w:val="00AF751F"/>
    <w:rsid w:val="00AF7733"/>
    <w:rsid w:val="00AF7822"/>
    <w:rsid w:val="00AF7E9E"/>
    <w:rsid w:val="00B00174"/>
    <w:rsid w:val="00B001B1"/>
    <w:rsid w:val="00B00258"/>
    <w:rsid w:val="00B011F0"/>
    <w:rsid w:val="00B014FA"/>
    <w:rsid w:val="00B01819"/>
    <w:rsid w:val="00B01BE0"/>
    <w:rsid w:val="00B01C7B"/>
    <w:rsid w:val="00B0203C"/>
    <w:rsid w:val="00B02074"/>
    <w:rsid w:val="00B0276B"/>
    <w:rsid w:val="00B0284E"/>
    <w:rsid w:val="00B02993"/>
    <w:rsid w:val="00B02A68"/>
    <w:rsid w:val="00B02E15"/>
    <w:rsid w:val="00B03467"/>
    <w:rsid w:val="00B03540"/>
    <w:rsid w:val="00B035CF"/>
    <w:rsid w:val="00B035FB"/>
    <w:rsid w:val="00B03866"/>
    <w:rsid w:val="00B03BE5"/>
    <w:rsid w:val="00B03E18"/>
    <w:rsid w:val="00B04031"/>
    <w:rsid w:val="00B04089"/>
    <w:rsid w:val="00B045C8"/>
    <w:rsid w:val="00B04BA5"/>
    <w:rsid w:val="00B04C5F"/>
    <w:rsid w:val="00B04CA8"/>
    <w:rsid w:val="00B054F4"/>
    <w:rsid w:val="00B05543"/>
    <w:rsid w:val="00B05ABC"/>
    <w:rsid w:val="00B05CCF"/>
    <w:rsid w:val="00B060B8"/>
    <w:rsid w:val="00B063DD"/>
    <w:rsid w:val="00B064F1"/>
    <w:rsid w:val="00B065C7"/>
    <w:rsid w:val="00B06D16"/>
    <w:rsid w:val="00B06F6B"/>
    <w:rsid w:val="00B06FDF"/>
    <w:rsid w:val="00B070B8"/>
    <w:rsid w:val="00B074B6"/>
    <w:rsid w:val="00B07645"/>
    <w:rsid w:val="00B07823"/>
    <w:rsid w:val="00B07A99"/>
    <w:rsid w:val="00B07BBC"/>
    <w:rsid w:val="00B07BE9"/>
    <w:rsid w:val="00B1001D"/>
    <w:rsid w:val="00B103A8"/>
    <w:rsid w:val="00B10F0D"/>
    <w:rsid w:val="00B10F18"/>
    <w:rsid w:val="00B111C1"/>
    <w:rsid w:val="00B114D8"/>
    <w:rsid w:val="00B1155B"/>
    <w:rsid w:val="00B11637"/>
    <w:rsid w:val="00B117E7"/>
    <w:rsid w:val="00B11984"/>
    <w:rsid w:val="00B11BEB"/>
    <w:rsid w:val="00B11CBB"/>
    <w:rsid w:val="00B11D7F"/>
    <w:rsid w:val="00B11E64"/>
    <w:rsid w:val="00B1201D"/>
    <w:rsid w:val="00B1240C"/>
    <w:rsid w:val="00B12BC8"/>
    <w:rsid w:val="00B12CB8"/>
    <w:rsid w:val="00B12E2B"/>
    <w:rsid w:val="00B130AE"/>
    <w:rsid w:val="00B132D7"/>
    <w:rsid w:val="00B132E6"/>
    <w:rsid w:val="00B133A2"/>
    <w:rsid w:val="00B13593"/>
    <w:rsid w:val="00B13622"/>
    <w:rsid w:val="00B13C71"/>
    <w:rsid w:val="00B1405C"/>
    <w:rsid w:val="00B14853"/>
    <w:rsid w:val="00B14D78"/>
    <w:rsid w:val="00B14F54"/>
    <w:rsid w:val="00B150F6"/>
    <w:rsid w:val="00B15630"/>
    <w:rsid w:val="00B1583F"/>
    <w:rsid w:val="00B15BAE"/>
    <w:rsid w:val="00B15EA4"/>
    <w:rsid w:val="00B1605E"/>
    <w:rsid w:val="00B165D5"/>
    <w:rsid w:val="00B165DB"/>
    <w:rsid w:val="00B16746"/>
    <w:rsid w:val="00B16CB8"/>
    <w:rsid w:val="00B1738E"/>
    <w:rsid w:val="00B17BC0"/>
    <w:rsid w:val="00B20183"/>
    <w:rsid w:val="00B20804"/>
    <w:rsid w:val="00B20BB1"/>
    <w:rsid w:val="00B2119F"/>
    <w:rsid w:val="00B21225"/>
    <w:rsid w:val="00B21758"/>
    <w:rsid w:val="00B2188A"/>
    <w:rsid w:val="00B21A3D"/>
    <w:rsid w:val="00B222B8"/>
    <w:rsid w:val="00B224E0"/>
    <w:rsid w:val="00B229C2"/>
    <w:rsid w:val="00B22A4B"/>
    <w:rsid w:val="00B22FC0"/>
    <w:rsid w:val="00B23200"/>
    <w:rsid w:val="00B23455"/>
    <w:rsid w:val="00B23A42"/>
    <w:rsid w:val="00B23AB8"/>
    <w:rsid w:val="00B23C61"/>
    <w:rsid w:val="00B23E28"/>
    <w:rsid w:val="00B2405B"/>
    <w:rsid w:val="00B242C4"/>
    <w:rsid w:val="00B242FB"/>
    <w:rsid w:val="00B24366"/>
    <w:rsid w:val="00B24598"/>
    <w:rsid w:val="00B24759"/>
    <w:rsid w:val="00B2499F"/>
    <w:rsid w:val="00B24B3E"/>
    <w:rsid w:val="00B24E7D"/>
    <w:rsid w:val="00B2513A"/>
    <w:rsid w:val="00B25242"/>
    <w:rsid w:val="00B26301"/>
    <w:rsid w:val="00B26407"/>
    <w:rsid w:val="00B26540"/>
    <w:rsid w:val="00B26643"/>
    <w:rsid w:val="00B2671B"/>
    <w:rsid w:val="00B26743"/>
    <w:rsid w:val="00B268B3"/>
    <w:rsid w:val="00B26DF1"/>
    <w:rsid w:val="00B272F7"/>
    <w:rsid w:val="00B2747D"/>
    <w:rsid w:val="00B2778E"/>
    <w:rsid w:val="00B2788C"/>
    <w:rsid w:val="00B27C7E"/>
    <w:rsid w:val="00B27F40"/>
    <w:rsid w:val="00B300CC"/>
    <w:rsid w:val="00B30326"/>
    <w:rsid w:val="00B30683"/>
    <w:rsid w:val="00B306E1"/>
    <w:rsid w:val="00B30A44"/>
    <w:rsid w:val="00B30D1D"/>
    <w:rsid w:val="00B30ED5"/>
    <w:rsid w:val="00B3134F"/>
    <w:rsid w:val="00B31626"/>
    <w:rsid w:val="00B31C66"/>
    <w:rsid w:val="00B32052"/>
    <w:rsid w:val="00B32288"/>
    <w:rsid w:val="00B322DA"/>
    <w:rsid w:val="00B32E6A"/>
    <w:rsid w:val="00B34282"/>
    <w:rsid w:val="00B348CC"/>
    <w:rsid w:val="00B348DD"/>
    <w:rsid w:val="00B3552C"/>
    <w:rsid w:val="00B35565"/>
    <w:rsid w:val="00B358EC"/>
    <w:rsid w:val="00B35D6E"/>
    <w:rsid w:val="00B36169"/>
    <w:rsid w:val="00B36AAF"/>
    <w:rsid w:val="00B36AD6"/>
    <w:rsid w:val="00B36FEF"/>
    <w:rsid w:val="00B373BE"/>
    <w:rsid w:val="00B37934"/>
    <w:rsid w:val="00B37942"/>
    <w:rsid w:val="00B379D2"/>
    <w:rsid w:val="00B37A7E"/>
    <w:rsid w:val="00B37EF9"/>
    <w:rsid w:val="00B40190"/>
    <w:rsid w:val="00B40280"/>
    <w:rsid w:val="00B408F0"/>
    <w:rsid w:val="00B40927"/>
    <w:rsid w:val="00B40B54"/>
    <w:rsid w:val="00B40B94"/>
    <w:rsid w:val="00B422F1"/>
    <w:rsid w:val="00B4230A"/>
    <w:rsid w:val="00B429C1"/>
    <w:rsid w:val="00B42CF2"/>
    <w:rsid w:val="00B42E1D"/>
    <w:rsid w:val="00B43155"/>
    <w:rsid w:val="00B432AB"/>
    <w:rsid w:val="00B43504"/>
    <w:rsid w:val="00B436CC"/>
    <w:rsid w:val="00B43A94"/>
    <w:rsid w:val="00B44447"/>
    <w:rsid w:val="00B44581"/>
    <w:rsid w:val="00B44B80"/>
    <w:rsid w:val="00B454FC"/>
    <w:rsid w:val="00B455B4"/>
    <w:rsid w:val="00B45C2C"/>
    <w:rsid w:val="00B46011"/>
    <w:rsid w:val="00B4633F"/>
    <w:rsid w:val="00B46441"/>
    <w:rsid w:val="00B46568"/>
    <w:rsid w:val="00B46663"/>
    <w:rsid w:val="00B46B34"/>
    <w:rsid w:val="00B46C9A"/>
    <w:rsid w:val="00B46F40"/>
    <w:rsid w:val="00B47391"/>
    <w:rsid w:val="00B47603"/>
    <w:rsid w:val="00B47EEB"/>
    <w:rsid w:val="00B47F29"/>
    <w:rsid w:val="00B5026B"/>
    <w:rsid w:val="00B5035B"/>
    <w:rsid w:val="00B50CA2"/>
    <w:rsid w:val="00B50D25"/>
    <w:rsid w:val="00B5169D"/>
    <w:rsid w:val="00B518CD"/>
    <w:rsid w:val="00B51A18"/>
    <w:rsid w:val="00B51AB6"/>
    <w:rsid w:val="00B51BF7"/>
    <w:rsid w:val="00B52351"/>
    <w:rsid w:val="00B52684"/>
    <w:rsid w:val="00B526B7"/>
    <w:rsid w:val="00B5297E"/>
    <w:rsid w:val="00B52EBF"/>
    <w:rsid w:val="00B53332"/>
    <w:rsid w:val="00B534EF"/>
    <w:rsid w:val="00B538CF"/>
    <w:rsid w:val="00B538E7"/>
    <w:rsid w:val="00B539E0"/>
    <w:rsid w:val="00B53EE5"/>
    <w:rsid w:val="00B5418A"/>
    <w:rsid w:val="00B54629"/>
    <w:rsid w:val="00B547CF"/>
    <w:rsid w:val="00B547ED"/>
    <w:rsid w:val="00B5482B"/>
    <w:rsid w:val="00B549F2"/>
    <w:rsid w:val="00B54FD3"/>
    <w:rsid w:val="00B550D7"/>
    <w:rsid w:val="00B55392"/>
    <w:rsid w:val="00B55804"/>
    <w:rsid w:val="00B558EE"/>
    <w:rsid w:val="00B5597A"/>
    <w:rsid w:val="00B55D3E"/>
    <w:rsid w:val="00B55E95"/>
    <w:rsid w:val="00B55FC4"/>
    <w:rsid w:val="00B56855"/>
    <w:rsid w:val="00B568B8"/>
    <w:rsid w:val="00B571F0"/>
    <w:rsid w:val="00B57963"/>
    <w:rsid w:val="00B57A2F"/>
    <w:rsid w:val="00B57AA9"/>
    <w:rsid w:val="00B601F9"/>
    <w:rsid w:val="00B60266"/>
    <w:rsid w:val="00B603D6"/>
    <w:rsid w:val="00B60404"/>
    <w:rsid w:val="00B6077C"/>
    <w:rsid w:val="00B6083D"/>
    <w:rsid w:val="00B60CA6"/>
    <w:rsid w:val="00B61567"/>
    <w:rsid w:val="00B61D8B"/>
    <w:rsid w:val="00B6200F"/>
    <w:rsid w:val="00B620BB"/>
    <w:rsid w:val="00B62136"/>
    <w:rsid w:val="00B622BF"/>
    <w:rsid w:val="00B62932"/>
    <w:rsid w:val="00B629D1"/>
    <w:rsid w:val="00B62EB3"/>
    <w:rsid w:val="00B62F50"/>
    <w:rsid w:val="00B6325C"/>
    <w:rsid w:val="00B632B8"/>
    <w:rsid w:val="00B638A6"/>
    <w:rsid w:val="00B63971"/>
    <w:rsid w:val="00B63D6B"/>
    <w:rsid w:val="00B64099"/>
    <w:rsid w:val="00B64346"/>
    <w:rsid w:val="00B64392"/>
    <w:rsid w:val="00B64765"/>
    <w:rsid w:val="00B64929"/>
    <w:rsid w:val="00B64BBC"/>
    <w:rsid w:val="00B64C37"/>
    <w:rsid w:val="00B64EEB"/>
    <w:rsid w:val="00B651D0"/>
    <w:rsid w:val="00B655A0"/>
    <w:rsid w:val="00B65675"/>
    <w:rsid w:val="00B660B9"/>
    <w:rsid w:val="00B660D3"/>
    <w:rsid w:val="00B661F1"/>
    <w:rsid w:val="00B663A2"/>
    <w:rsid w:val="00B663EE"/>
    <w:rsid w:val="00B668EF"/>
    <w:rsid w:val="00B66BBA"/>
    <w:rsid w:val="00B674C4"/>
    <w:rsid w:val="00B6773B"/>
    <w:rsid w:val="00B6797F"/>
    <w:rsid w:val="00B67A79"/>
    <w:rsid w:val="00B67C7D"/>
    <w:rsid w:val="00B705B9"/>
    <w:rsid w:val="00B70638"/>
    <w:rsid w:val="00B7082F"/>
    <w:rsid w:val="00B70EDE"/>
    <w:rsid w:val="00B71526"/>
    <w:rsid w:val="00B718C1"/>
    <w:rsid w:val="00B718D0"/>
    <w:rsid w:val="00B71DFF"/>
    <w:rsid w:val="00B72323"/>
    <w:rsid w:val="00B727E6"/>
    <w:rsid w:val="00B72BDC"/>
    <w:rsid w:val="00B731B2"/>
    <w:rsid w:val="00B733F0"/>
    <w:rsid w:val="00B735E3"/>
    <w:rsid w:val="00B73A2E"/>
    <w:rsid w:val="00B73AED"/>
    <w:rsid w:val="00B73F8A"/>
    <w:rsid w:val="00B74052"/>
    <w:rsid w:val="00B74230"/>
    <w:rsid w:val="00B74707"/>
    <w:rsid w:val="00B74950"/>
    <w:rsid w:val="00B7499E"/>
    <w:rsid w:val="00B74ECB"/>
    <w:rsid w:val="00B74FBC"/>
    <w:rsid w:val="00B750EC"/>
    <w:rsid w:val="00B751DA"/>
    <w:rsid w:val="00B75570"/>
    <w:rsid w:val="00B75822"/>
    <w:rsid w:val="00B76015"/>
    <w:rsid w:val="00B76398"/>
    <w:rsid w:val="00B76891"/>
    <w:rsid w:val="00B76A33"/>
    <w:rsid w:val="00B76AC7"/>
    <w:rsid w:val="00B76DD5"/>
    <w:rsid w:val="00B76EC5"/>
    <w:rsid w:val="00B77392"/>
    <w:rsid w:val="00B774FB"/>
    <w:rsid w:val="00B77542"/>
    <w:rsid w:val="00B77D1E"/>
    <w:rsid w:val="00B800DF"/>
    <w:rsid w:val="00B80187"/>
    <w:rsid w:val="00B80459"/>
    <w:rsid w:val="00B804E1"/>
    <w:rsid w:val="00B80D4E"/>
    <w:rsid w:val="00B81076"/>
    <w:rsid w:val="00B81179"/>
    <w:rsid w:val="00B8120F"/>
    <w:rsid w:val="00B81318"/>
    <w:rsid w:val="00B814BE"/>
    <w:rsid w:val="00B81565"/>
    <w:rsid w:val="00B81B31"/>
    <w:rsid w:val="00B81E93"/>
    <w:rsid w:val="00B82288"/>
    <w:rsid w:val="00B8235C"/>
    <w:rsid w:val="00B8253F"/>
    <w:rsid w:val="00B82843"/>
    <w:rsid w:val="00B82D2B"/>
    <w:rsid w:val="00B82E4C"/>
    <w:rsid w:val="00B836C5"/>
    <w:rsid w:val="00B83AB9"/>
    <w:rsid w:val="00B83F69"/>
    <w:rsid w:val="00B84144"/>
    <w:rsid w:val="00B84396"/>
    <w:rsid w:val="00B849E6"/>
    <w:rsid w:val="00B84B30"/>
    <w:rsid w:val="00B84B6E"/>
    <w:rsid w:val="00B84B9B"/>
    <w:rsid w:val="00B85176"/>
    <w:rsid w:val="00B85A51"/>
    <w:rsid w:val="00B85EE2"/>
    <w:rsid w:val="00B85F78"/>
    <w:rsid w:val="00B864C1"/>
    <w:rsid w:val="00B8680F"/>
    <w:rsid w:val="00B86977"/>
    <w:rsid w:val="00B86B76"/>
    <w:rsid w:val="00B86D68"/>
    <w:rsid w:val="00B87275"/>
    <w:rsid w:val="00B87306"/>
    <w:rsid w:val="00B87539"/>
    <w:rsid w:val="00B87706"/>
    <w:rsid w:val="00B87DA6"/>
    <w:rsid w:val="00B87E1C"/>
    <w:rsid w:val="00B900D1"/>
    <w:rsid w:val="00B90289"/>
    <w:rsid w:val="00B903E0"/>
    <w:rsid w:val="00B90C93"/>
    <w:rsid w:val="00B90D33"/>
    <w:rsid w:val="00B90F72"/>
    <w:rsid w:val="00B91405"/>
    <w:rsid w:val="00B914A3"/>
    <w:rsid w:val="00B91616"/>
    <w:rsid w:val="00B91A18"/>
    <w:rsid w:val="00B91E10"/>
    <w:rsid w:val="00B9235B"/>
    <w:rsid w:val="00B92560"/>
    <w:rsid w:val="00B926CC"/>
    <w:rsid w:val="00B9294E"/>
    <w:rsid w:val="00B92E62"/>
    <w:rsid w:val="00B934DA"/>
    <w:rsid w:val="00B934DC"/>
    <w:rsid w:val="00B9359B"/>
    <w:rsid w:val="00B93B86"/>
    <w:rsid w:val="00B93BF9"/>
    <w:rsid w:val="00B941C1"/>
    <w:rsid w:val="00B9483F"/>
    <w:rsid w:val="00B948F4"/>
    <w:rsid w:val="00B94B36"/>
    <w:rsid w:val="00B94FCE"/>
    <w:rsid w:val="00B9555E"/>
    <w:rsid w:val="00B95883"/>
    <w:rsid w:val="00B958EB"/>
    <w:rsid w:val="00B95F4E"/>
    <w:rsid w:val="00B96211"/>
    <w:rsid w:val="00B96425"/>
    <w:rsid w:val="00B96C98"/>
    <w:rsid w:val="00B96D76"/>
    <w:rsid w:val="00B96E64"/>
    <w:rsid w:val="00B9726D"/>
    <w:rsid w:val="00B97286"/>
    <w:rsid w:val="00B97C29"/>
    <w:rsid w:val="00B97C4E"/>
    <w:rsid w:val="00B97D72"/>
    <w:rsid w:val="00BA003D"/>
    <w:rsid w:val="00BA01E8"/>
    <w:rsid w:val="00BA0849"/>
    <w:rsid w:val="00BA0883"/>
    <w:rsid w:val="00BA08EB"/>
    <w:rsid w:val="00BA0B85"/>
    <w:rsid w:val="00BA0D93"/>
    <w:rsid w:val="00BA1012"/>
    <w:rsid w:val="00BA17B3"/>
    <w:rsid w:val="00BA1950"/>
    <w:rsid w:val="00BA1B63"/>
    <w:rsid w:val="00BA1B79"/>
    <w:rsid w:val="00BA1EDA"/>
    <w:rsid w:val="00BA1EFF"/>
    <w:rsid w:val="00BA1FB4"/>
    <w:rsid w:val="00BA20F6"/>
    <w:rsid w:val="00BA2105"/>
    <w:rsid w:val="00BA26FC"/>
    <w:rsid w:val="00BA2767"/>
    <w:rsid w:val="00BA2971"/>
    <w:rsid w:val="00BA2D5D"/>
    <w:rsid w:val="00BA2DDC"/>
    <w:rsid w:val="00BA2EC5"/>
    <w:rsid w:val="00BA340D"/>
    <w:rsid w:val="00BA3491"/>
    <w:rsid w:val="00BA38F9"/>
    <w:rsid w:val="00BA3918"/>
    <w:rsid w:val="00BA3A8A"/>
    <w:rsid w:val="00BA4215"/>
    <w:rsid w:val="00BA4355"/>
    <w:rsid w:val="00BA4406"/>
    <w:rsid w:val="00BA4417"/>
    <w:rsid w:val="00BA4E25"/>
    <w:rsid w:val="00BA4E69"/>
    <w:rsid w:val="00BA5143"/>
    <w:rsid w:val="00BA51C6"/>
    <w:rsid w:val="00BA522F"/>
    <w:rsid w:val="00BA547E"/>
    <w:rsid w:val="00BA5703"/>
    <w:rsid w:val="00BA5FD6"/>
    <w:rsid w:val="00BA626D"/>
    <w:rsid w:val="00BA64D7"/>
    <w:rsid w:val="00BA668E"/>
    <w:rsid w:val="00BA66F8"/>
    <w:rsid w:val="00BA7066"/>
    <w:rsid w:val="00BA730E"/>
    <w:rsid w:val="00BA7373"/>
    <w:rsid w:val="00BA75F7"/>
    <w:rsid w:val="00BA77A8"/>
    <w:rsid w:val="00BA77AD"/>
    <w:rsid w:val="00BA796C"/>
    <w:rsid w:val="00BA7D5E"/>
    <w:rsid w:val="00BA7D96"/>
    <w:rsid w:val="00BA7E71"/>
    <w:rsid w:val="00BB025D"/>
    <w:rsid w:val="00BB02B7"/>
    <w:rsid w:val="00BB0322"/>
    <w:rsid w:val="00BB03E9"/>
    <w:rsid w:val="00BB0522"/>
    <w:rsid w:val="00BB062D"/>
    <w:rsid w:val="00BB065B"/>
    <w:rsid w:val="00BB0702"/>
    <w:rsid w:val="00BB0940"/>
    <w:rsid w:val="00BB0958"/>
    <w:rsid w:val="00BB096C"/>
    <w:rsid w:val="00BB0CFE"/>
    <w:rsid w:val="00BB0D7C"/>
    <w:rsid w:val="00BB0ED2"/>
    <w:rsid w:val="00BB162A"/>
    <w:rsid w:val="00BB1AF4"/>
    <w:rsid w:val="00BB1CAF"/>
    <w:rsid w:val="00BB1DC5"/>
    <w:rsid w:val="00BB212B"/>
    <w:rsid w:val="00BB21D5"/>
    <w:rsid w:val="00BB2225"/>
    <w:rsid w:val="00BB238D"/>
    <w:rsid w:val="00BB24F6"/>
    <w:rsid w:val="00BB2FE1"/>
    <w:rsid w:val="00BB31CE"/>
    <w:rsid w:val="00BB320E"/>
    <w:rsid w:val="00BB32D5"/>
    <w:rsid w:val="00BB33B1"/>
    <w:rsid w:val="00BB341B"/>
    <w:rsid w:val="00BB3604"/>
    <w:rsid w:val="00BB38B4"/>
    <w:rsid w:val="00BB3CC0"/>
    <w:rsid w:val="00BB3DCA"/>
    <w:rsid w:val="00BB3EF6"/>
    <w:rsid w:val="00BB40F1"/>
    <w:rsid w:val="00BB466C"/>
    <w:rsid w:val="00BB4696"/>
    <w:rsid w:val="00BB488A"/>
    <w:rsid w:val="00BB494E"/>
    <w:rsid w:val="00BB4B34"/>
    <w:rsid w:val="00BB4DFC"/>
    <w:rsid w:val="00BB4F28"/>
    <w:rsid w:val="00BB527D"/>
    <w:rsid w:val="00BB53A5"/>
    <w:rsid w:val="00BB53B3"/>
    <w:rsid w:val="00BB549C"/>
    <w:rsid w:val="00BB5661"/>
    <w:rsid w:val="00BB5756"/>
    <w:rsid w:val="00BB5E4F"/>
    <w:rsid w:val="00BB61C8"/>
    <w:rsid w:val="00BB63EB"/>
    <w:rsid w:val="00BB6796"/>
    <w:rsid w:val="00BB6C9F"/>
    <w:rsid w:val="00BB6D2B"/>
    <w:rsid w:val="00BB7654"/>
    <w:rsid w:val="00BB76EE"/>
    <w:rsid w:val="00BB785F"/>
    <w:rsid w:val="00BB7ACB"/>
    <w:rsid w:val="00BC0126"/>
    <w:rsid w:val="00BC0469"/>
    <w:rsid w:val="00BC0B6C"/>
    <w:rsid w:val="00BC0E27"/>
    <w:rsid w:val="00BC1104"/>
    <w:rsid w:val="00BC1256"/>
    <w:rsid w:val="00BC1463"/>
    <w:rsid w:val="00BC1829"/>
    <w:rsid w:val="00BC189A"/>
    <w:rsid w:val="00BC1F7F"/>
    <w:rsid w:val="00BC21DA"/>
    <w:rsid w:val="00BC24A6"/>
    <w:rsid w:val="00BC25C1"/>
    <w:rsid w:val="00BC2BE9"/>
    <w:rsid w:val="00BC2CC8"/>
    <w:rsid w:val="00BC2F4D"/>
    <w:rsid w:val="00BC2F9E"/>
    <w:rsid w:val="00BC2FF7"/>
    <w:rsid w:val="00BC3807"/>
    <w:rsid w:val="00BC3ED7"/>
    <w:rsid w:val="00BC4291"/>
    <w:rsid w:val="00BC444E"/>
    <w:rsid w:val="00BC4787"/>
    <w:rsid w:val="00BC47D2"/>
    <w:rsid w:val="00BC4AA5"/>
    <w:rsid w:val="00BC4D8A"/>
    <w:rsid w:val="00BC53CF"/>
    <w:rsid w:val="00BC573D"/>
    <w:rsid w:val="00BC57EA"/>
    <w:rsid w:val="00BC59F5"/>
    <w:rsid w:val="00BC5AA1"/>
    <w:rsid w:val="00BC5C26"/>
    <w:rsid w:val="00BC5DDD"/>
    <w:rsid w:val="00BC5E48"/>
    <w:rsid w:val="00BC60AE"/>
    <w:rsid w:val="00BC6304"/>
    <w:rsid w:val="00BC6C8F"/>
    <w:rsid w:val="00BC6C99"/>
    <w:rsid w:val="00BC7170"/>
    <w:rsid w:val="00BC740F"/>
    <w:rsid w:val="00BC76FC"/>
    <w:rsid w:val="00BC79D0"/>
    <w:rsid w:val="00BD0428"/>
    <w:rsid w:val="00BD046A"/>
    <w:rsid w:val="00BD04A9"/>
    <w:rsid w:val="00BD1169"/>
    <w:rsid w:val="00BD13A5"/>
    <w:rsid w:val="00BD14F2"/>
    <w:rsid w:val="00BD17E4"/>
    <w:rsid w:val="00BD1922"/>
    <w:rsid w:val="00BD1947"/>
    <w:rsid w:val="00BD1A43"/>
    <w:rsid w:val="00BD1F9A"/>
    <w:rsid w:val="00BD22C9"/>
    <w:rsid w:val="00BD2437"/>
    <w:rsid w:val="00BD2557"/>
    <w:rsid w:val="00BD25C1"/>
    <w:rsid w:val="00BD2916"/>
    <w:rsid w:val="00BD2A30"/>
    <w:rsid w:val="00BD2C34"/>
    <w:rsid w:val="00BD2E81"/>
    <w:rsid w:val="00BD3151"/>
    <w:rsid w:val="00BD31C4"/>
    <w:rsid w:val="00BD3216"/>
    <w:rsid w:val="00BD3607"/>
    <w:rsid w:val="00BD3702"/>
    <w:rsid w:val="00BD3B6A"/>
    <w:rsid w:val="00BD3D8E"/>
    <w:rsid w:val="00BD3DCD"/>
    <w:rsid w:val="00BD3EE3"/>
    <w:rsid w:val="00BD3FAA"/>
    <w:rsid w:val="00BD43B4"/>
    <w:rsid w:val="00BD4509"/>
    <w:rsid w:val="00BD4573"/>
    <w:rsid w:val="00BD48AA"/>
    <w:rsid w:val="00BD4BFC"/>
    <w:rsid w:val="00BD4E70"/>
    <w:rsid w:val="00BD527B"/>
    <w:rsid w:val="00BD53AA"/>
    <w:rsid w:val="00BD55DD"/>
    <w:rsid w:val="00BD5A57"/>
    <w:rsid w:val="00BD5EE6"/>
    <w:rsid w:val="00BD5FBC"/>
    <w:rsid w:val="00BD61A4"/>
    <w:rsid w:val="00BD63D7"/>
    <w:rsid w:val="00BD662B"/>
    <w:rsid w:val="00BD681C"/>
    <w:rsid w:val="00BD6C25"/>
    <w:rsid w:val="00BD6D5C"/>
    <w:rsid w:val="00BD6E1E"/>
    <w:rsid w:val="00BD71A9"/>
    <w:rsid w:val="00BD7639"/>
    <w:rsid w:val="00BD7992"/>
    <w:rsid w:val="00BE0089"/>
    <w:rsid w:val="00BE0F89"/>
    <w:rsid w:val="00BE0FFB"/>
    <w:rsid w:val="00BE1770"/>
    <w:rsid w:val="00BE1A67"/>
    <w:rsid w:val="00BE1D22"/>
    <w:rsid w:val="00BE1ED1"/>
    <w:rsid w:val="00BE1EE9"/>
    <w:rsid w:val="00BE1F9C"/>
    <w:rsid w:val="00BE2319"/>
    <w:rsid w:val="00BE29A2"/>
    <w:rsid w:val="00BE2F77"/>
    <w:rsid w:val="00BE347C"/>
    <w:rsid w:val="00BE36F1"/>
    <w:rsid w:val="00BE3764"/>
    <w:rsid w:val="00BE38B8"/>
    <w:rsid w:val="00BE38D2"/>
    <w:rsid w:val="00BE3A84"/>
    <w:rsid w:val="00BE3FBE"/>
    <w:rsid w:val="00BE4030"/>
    <w:rsid w:val="00BE4193"/>
    <w:rsid w:val="00BE468C"/>
    <w:rsid w:val="00BE4834"/>
    <w:rsid w:val="00BE4A55"/>
    <w:rsid w:val="00BE4D2B"/>
    <w:rsid w:val="00BE4E6C"/>
    <w:rsid w:val="00BE5282"/>
    <w:rsid w:val="00BE52B1"/>
    <w:rsid w:val="00BE5312"/>
    <w:rsid w:val="00BE5E42"/>
    <w:rsid w:val="00BE5F4E"/>
    <w:rsid w:val="00BE60AC"/>
    <w:rsid w:val="00BE6471"/>
    <w:rsid w:val="00BE6C52"/>
    <w:rsid w:val="00BE75E4"/>
    <w:rsid w:val="00BE7872"/>
    <w:rsid w:val="00BE7B45"/>
    <w:rsid w:val="00BE7CCC"/>
    <w:rsid w:val="00BE7F14"/>
    <w:rsid w:val="00BF026C"/>
    <w:rsid w:val="00BF03C7"/>
    <w:rsid w:val="00BF0431"/>
    <w:rsid w:val="00BF0B85"/>
    <w:rsid w:val="00BF22CF"/>
    <w:rsid w:val="00BF2384"/>
    <w:rsid w:val="00BF25C8"/>
    <w:rsid w:val="00BF264A"/>
    <w:rsid w:val="00BF2A29"/>
    <w:rsid w:val="00BF3CF5"/>
    <w:rsid w:val="00BF3DFD"/>
    <w:rsid w:val="00BF3F6B"/>
    <w:rsid w:val="00BF3F9E"/>
    <w:rsid w:val="00BF40ED"/>
    <w:rsid w:val="00BF432B"/>
    <w:rsid w:val="00BF4341"/>
    <w:rsid w:val="00BF43B7"/>
    <w:rsid w:val="00BF487A"/>
    <w:rsid w:val="00BF507F"/>
    <w:rsid w:val="00BF54A1"/>
    <w:rsid w:val="00BF5535"/>
    <w:rsid w:val="00BF558E"/>
    <w:rsid w:val="00BF5711"/>
    <w:rsid w:val="00BF586D"/>
    <w:rsid w:val="00BF5B83"/>
    <w:rsid w:val="00BF5C65"/>
    <w:rsid w:val="00BF608D"/>
    <w:rsid w:val="00BF614E"/>
    <w:rsid w:val="00BF6522"/>
    <w:rsid w:val="00BF6584"/>
    <w:rsid w:val="00BF6660"/>
    <w:rsid w:val="00BF67E2"/>
    <w:rsid w:val="00BF6C22"/>
    <w:rsid w:val="00BF6E41"/>
    <w:rsid w:val="00BF70D0"/>
    <w:rsid w:val="00BF726E"/>
    <w:rsid w:val="00BF7AC4"/>
    <w:rsid w:val="00BF7CC8"/>
    <w:rsid w:val="00C001A8"/>
    <w:rsid w:val="00C004FD"/>
    <w:rsid w:val="00C00583"/>
    <w:rsid w:val="00C0091F"/>
    <w:rsid w:val="00C00AA8"/>
    <w:rsid w:val="00C00F88"/>
    <w:rsid w:val="00C010A0"/>
    <w:rsid w:val="00C01474"/>
    <w:rsid w:val="00C014B8"/>
    <w:rsid w:val="00C015AA"/>
    <w:rsid w:val="00C01C1B"/>
    <w:rsid w:val="00C01C6D"/>
    <w:rsid w:val="00C01DEE"/>
    <w:rsid w:val="00C01EB1"/>
    <w:rsid w:val="00C026AF"/>
    <w:rsid w:val="00C028FD"/>
    <w:rsid w:val="00C032EF"/>
    <w:rsid w:val="00C032F4"/>
    <w:rsid w:val="00C03372"/>
    <w:rsid w:val="00C0393B"/>
    <w:rsid w:val="00C03B45"/>
    <w:rsid w:val="00C03C03"/>
    <w:rsid w:val="00C03D49"/>
    <w:rsid w:val="00C03DBF"/>
    <w:rsid w:val="00C04057"/>
    <w:rsid w:val="00C041AF"/>
    <w:rsid w:val="00C049D7"/>
    <w:rsid w:val="00C04A9F"/>
    <w:rsid w:val="00C04D53"/>
    <w:rsid w:val="00C04E05"/>
    <w:rsid w:val="00C05054"/>
    <w:rsid w:val="00C054C1"/>
    <w:rsid w:val="00C05945"/>
    <w:rsid w:val="00C05D6F"/>
    <w:rsid w:val="00C0748D"/>
    <w:rsid w:val="00C0750D"/>
    <w:rsid w:val="00C07538"/>
    <w:rsid w:val="00C07753"/>
    <w:rsid w:val="00C07B0B"/>
    <w:rsid w:val="00C07EA4"/>
    <w:rsid w:val="00C10A19"/>
    <w:rsid w:val="00C10B1C"/>
    <w:rsid w:val="00C10ECD"/>
    <w:rsid w:val="00C11070"/>
    <w:rsid w:val="00C113BD"/>
    <w:rsid w:val="00C115BF"/>
    <w:rsid w:val="00C115FF"/>
    <w:rsid w:val="00C11603"/>
    <w:rsid w:val="00C11868"/>
    <w:rsid w:val="00C11C06"/>
    <w:rsid w:val="00C11E6F"/>
    <w:rsid w:val="00C12607"/>
    <w:rsid w:val="00C12FB8"/>
    <w:rsid w:val="00C130A2"/>
    <w:rsid w:val="00C1325F"/>
    <w:rsid w:val="00C13385"/>
    <w:rsid w:val="00C13A45"/>
    <w:rsid w:val="00C13B71"/>
    <w:rsid w:val="00C13C9C"/>
    <w:rsid w:val="00C143FA"/>
    <w:rsid w:val="00C1464A"/>
    <w:rsid w:val="00C14AB3"/>
    <w:rsid w:val="00C156D4"/>
    <w:rsid w:val="00C15A62"/>
    <w:rsid w:val="00C15E72"/>
    <w:rsid w:val="00C160FE"/>
    <w:rsid w:val="00C1612B"/>
    <w:rsid w:val="00C162AA"/>
    <w:rsid w:val="00C16370"/>
    <w:rsid w:val="00C1657E"/>
    <w:rsid w:val="00C1660D"/>
    <w:rsid w:val="00C16B4A"/>
    <w:rsid w:val="00C16B84"/>
    <w:rsid w:val="00C174A1"/>
    <w:rsid w:val="00C17979"/>
    <w:rsid w:val="00C179E8"/>
    <w:rsid w:val="00C17E65"/>
    <w:rsid w:val="00C201EB"/>
    <w:rsid w:val="00C20492"/>
    <w:rsid w:val="00C204F7"/>
    <w:rsid w:val="00C20C92"/>
    <w:rsid w:val="00C20E2E"/>
    <w:rsid w:val="00C21040"/>
    <w:rsid w:val="00C216DE"/>
    <w:rsid w:val="00C2179B"/>
    <w:rsid w:val="00C21B3F"/>
    <w:rsid w:val="00C21D58"/>
    <w:rsid w:val="00C21FB6"/>
    <w:rsid w:val="00C22052"/>
    <w:rsid w:val="00C220E9"/>
    <w:rsid w:val="00C2231C"/>
    <w:rsid w:val="00C22354"/>
    <w:rsid w:val="00C223AB"/>
    <w:rsid w:val="00C2254E"/>
    <w:rsid w:val="00C22767"/>
    <w:rsid w:val="00C2293F"/>
    <w:rsid w:val="00C2307F"/>
    <w:rsid w:val="00C235E9"/>
    <w:rsid w:val="00C23995"/>
    <w:rsid w:val="00C23C4D"/>
    <w:rsid w:val="00C23DF9"/>
    <w:rsid w:val="00C2408E"/>
    <w:rsid w:val="00C24357"/>
    <w:rsid w:val="00C245F9"/>
    <w:rsid w:val="00C24787"/>
    <w:rsid w:val="00C24AE0"/>
    <w:rsid w:val="00C24E58"/>
    <w:rsid w:val="00C24F02"/>
    <w:rsid w:val="00C251FF"/>
    <w:rsid w:val="00C25593"/>
    <w:rsid w:val="00C255A8"/>
    <w:rsid w:val="00C255B3"/>
    <w:rsid w:val="00C25CD4"/>
    <w:rsid w:val="00C25D13"/>
    <w:rsid w:val="00C260E1"/>
    <w:rsid w:val="00C260F4"/>
    <w:rsid w:val="00C26204"/>
    <w:rsid w:val="00C263CB"/>
    <w:rsid w:val="00C2648D"/>
    <w:rsid w:val="00C26491"/>
    <w:rsid w:val="00C265F3"/>
    <w:rsid w:val="00C26627"/>
    <w:rsid w:val="00C269B2"/>
    <w:rsid w:val="00C269FB"/>
    <w:rsid w:val="00C26C1B"/>
    <w:rsid w:val="00C27496"/>
    <w:rsid w:val="00C274E9"/>
    <w:rsid w:val="00C27F97"/>
    <w:rsid w:val="00C3045C"/>
    <w:rsid w:val="00C30B07"/>
    <w:rsid w:val="00C30C6F"/>
    <w:rsid w:val="00C314BC"/>
    <w:rsid w:val="00C31748"/>
    <w:rsid w:val="00C32145"/>
    <w:rsid w:val="00C32525"/>
    <w:rsid w:val="00C325FB"/>
    <w:rsid w:val="00C32876"/>
    <w:rsid w:val="00C328B1"/>
    <w:rsid w:val="00C32BF5"/>
    <w:rsid w:val="00C32D98"/>
    <w:rsid w:val="00C332F9"/>
    <w:rsid w:val="00C33C20"/>
    <w:rsid w:val="00C33D39"/>
    <w:rsid w:val="00C33D5E"/>
    <w:rsid w:val="00C33F14"/>
    <w:rsid w:val="00C33F66"/>
    <w:rsid w:val="00C341D3"/>
    <w:rsid w:val="00C34509"/>
    <w:rsid w:val="00C346A5"/>
    <w:rsid w:val="00C34788"/>
    <w:rsid w:val="00C347EB"/>
    <w:rsid w:val="00C34F4A"/>
    <w:rsid w:val="00C34F8A"/>
    <w:rsid w:val="00C3527B"/>
    <w:rsid w:val="00C35570"/>
    <w:rsid w:val="00C3612F"/>
    <w:rsid w:val="00C364CE"/>
    <w:rsid w:val="00C371AF"/>
    <w:rsid w:val="00C376C7"/>
    <w:rsid w:val="00C376D9"/>
    <w:rsid w:val="00C378D0"/>
    <w:rsid w:val="00C4033B"/>
    <w:rsid w:val="00C408B6"/>
    <w:rsid w:val="00C40A5A"/>
    <w:rsid w:val="00C40BA1"/>
    <w:rsid w:val="00C40FA7"/>
    <w:rsid w:val="00C412A0"/>
    <w:rsid w:val="00C41695"/>
    <w:rsid w:val="00C41BC1"/>
    <w:rsid w:val="00C41DB6"/>
    <w:rsid w:val="00C422A7"/>
    <w:rsid w:val="00C425A5"/>
    <w:rsid w:val="00C42677"/>
    <w:rsid w:val="00C42C02"/>
    <w:rsid w:val="00C42DA3"/>
    <w:rsid w:val="00C42F02"/>
    <w:rsid w:val="00C42F13"/>
    <w:rsid w:val="00C43020"/>
    <w:rsid w:val="00C4395C"/>
    <w:rsid w:val="00C439D5"/>
    <w:rsid w:val="00C43A84"/>
    <w:rsid w:val="00C43A8C"/>
    <w:rsid w:val="00C43AAA"/>
    <w:rsid w:val="00C43B14"/>
    <w:rsid w:val="00C43CB3"/>
    <w:rsid w:val="00C43E7B"/>
    <w:rsid w:val="00C45183"/>
    <w:rsid w:val="00C454A2"/>
    <w:rsid w:val="00C45651"/>
    <w:rsid w:val="00C45A92"/>
    <w:rsid w:val="00C4657C"/>
    <w:rsid w:val="00C46CA4"/>
    <w:rsid w:val="00C46CF9"/>
    <w:rsid w:val="00C47588"/>
    <w:rsid w:val="00C475C0"/>
    <w:rsid w:val="00C47A1C"/>
    <w:rsid w:val="00C47A6D"/>
    <w:rsid w:val="00C47B8A"/>
    <w:rsid w:val="00C50089"/>
    <w:rsid w:val="00C50A65"/>
    <w:rsid w:val="00C50B24"/>
    <w:rsid w:val="00C50BD8"/>
    <w:rsid w:val="00C50F54"/>
    <w:rsid w:val="00C5105A"/>
    <w:rsid w:val="00C514A1"/>
    <w:rsid w:val="00C51696"/>
    <w:rsid w:val="00C51866"/>
    <w:rsid w:val="00C51FE1"/>
    <w:rsid w:val="00C52062"/>
    <w:rsid w:val="00C5217E"/>
    <w:rsid w:val="00C528BE"/>
    <w:rsid w:val="00C52E68"/>
    <w:rsid w:val="00C53321"/>
    <w:rsid w:val="00C5332C"/>
    <w:rsid w:val="00C53626"/>
    <w:rsid w:val="00C53843"/>
    <w:rsid w:val="00C5394B"/>
    <w:rsid w:val="00C53B47"/>
    <w:rsid w:val="00C542B3"/>
    <w:rsid w:val="00C54518"/>
    <w:rsid w:val="00C54790"/>
    <w:rsid w:val="00C5485D"/>
    <w:rsid w:val="00C54968"/>
    <w:rsid w:val="00C54A15"/>
    <w:rsid w:val="00C54D77"/>
    <w:rsid w:val="00C54F3C"/>
    <w:rsid w:val="00C5504C"/>
    <w:rsid w:val="00C555BA"/>
    <w:rsid w:val="00C559D1"/>
    <w:rsid w:val="00C55CD1"/>
    <w:rsid w:val="00C55EB3"/>
    <w:rsid w:val="00C56589"/>
    <w:rsid w:val="00C5687B"/>
    <w:rsid w:val="00C56C59"/>
    <w:rsid w:val="00C56ED1"/>
    <w:rsid w:val="00C5768B"/>
    <w:rsid w:val="00C57901"/>
    <w:rsid w:val="00C60589"/>
    <w:rsid w:val="00C60636"/>
    <w:rsid w:val="00C60BF6"/>
    <w:rsid w:val="00C60F30"/>
    <w:rsid w:val="00C61243"/>
    <w:rsid w:val="00C615D6"/>
    <w:rsid w:val="00C61729"/>
    <w:rsid w:val="00C61C30"/>
    <w:rsid w:val="00C61C61"/>
    <w:rsid w:val="00C61CD4"/>
    <w:rsid w:val="00C61FAA"/>
    <w:rsid w:val="00C61FF8"/>
    <w:rsid w:val="00C61FFB"/>
    <w:rsid w:val="00C6236E"/>
    <w:rsid w:val="00C62DC2"/>
    <w:rsid w:val="00C62F64"/>
    <w:rsid w:val="00C636EB"/>
    <w:rsid w:val="00C638F3"/>
    <w:rsid w:val="00C63A7E"/>
    <w:rsid w:val="00C63B28"/>
    <w:rsid w:val="00C63BF3"/>
    <w:rsid w:val="00C63E61"/>
    <w:rsid w:val="00C640A3"/>
    <w:rsid w:val="00C64655"/>
    <w:rsid w:val="00C648ED"/>
    <w:rsid w:val="00C6509A"/>
    <w:rsid w:val="00C651B9"/>
    <w:rsid w:val="00C6545F"/>
    <w:rsid w:val="00C6598B"/>
    <w:rsid w:val="00C65A05"/>
    <w:rsid w:val="00C66239"/>
    <w:rsid w:val="00C6683A"/>
    <w:rsid w:val="00C66840"/>
    <w:rsid w:val="00C669C4"/>
    <w:rsid w:val="00C66B06"/>
    <w:rsid w:val="00C66FD9"/>
    <w:rsid w:val="00C6739D"/>
    <w:rsid w:val="00C6782C"/>
    <w:rsid w:val="00C67868"/>
    <w:rsid w:val="00C67C23"/>
    <w:rsid w:val="00C67F4B"/>
    <w:rsid w:val="00C67F93"/>
    <w:rsid w:val="00C67FFA"/>
    <w:rsid w:val="00C7039D"/>
    <w:rsid w:val="00C703AF"/>
    <w:rsid w:val="00C704DB"/>
    <w:rsid w:val="00C704DC"/>
    <w:rsid w:val="00C7090A"/>
    <w:rsid w:val="00C70942"/>
    <w:rsid w:val="00C709E4"/>
    <w:rsid w:val="00C70A84"/>
    <w:rsid w:val="00C70AD4"/>
    <w:rsid w:val="00C70E93"/>
    <w:rsid w:val="00C70F2E"/>
    <w:rsid w:val="00C71049"/>
    <w:rsid w:val="00C7148E"/>
    <w:rsid w:val="00C71494"/>
    <w:rsid w:val="00C71837"/>
    <w:rsid w:val="00C71A48"/>
    <w:rsid w:val="00C71DB8"/>
    <w:rsid w:val="00C72E5E"/>
    <w:rsid w:val="00C72F6A"/>
    <w:rsid w:val="00C7353D"/>
    <w:rsid w:val="00C73896"/>
    <w:rsid w:val="00C73AA9"/>
    <w:rsid w:val="00C73B15"/>
    <w:rsid w:val="00C73C9E"/>
    <w:rsid w:val="00C74096"/>
    <w:rsid w:val="00C74204"/>
    <w:rsid w:val="00C743A1"/>
    <w:rsid w:val="00C74A6E"/>
    <w:rsid w:val="00C74AE2"/>
    <w:rsid w:val="00C75073"/>
    <w:rsid w:val="00C756D3"/>
    <w:rsid w:val="00C75AF2"/>
    <w:rsid w:val="00C75C84"/>
    <w:rsid w:val="00C764F1"/>
    <w:rsid w:val="00C76838"/>
    <w:rsid w:val="00C7687A"/>
    <w:rsid w:val="00C76A11"/>
    <w:rsid w:val="00C76CDE"/>
    <w:rsid w:val="00C76DF7"/>
    <w:rsid w:val="00C76FF8"/>
    <w:rsid w:val="00C7749A"/>
    <w:rsid w:val="00C774E7"/>
    <w:rsid w:val="00C77A6C"/>
    <w:rsid w:val="00C77AF4"/>
    <w:rsid w:val="00C80630"/>
    <w:rsid w:val="00C806CA"/>
    <w:rsid w:val="00C80914"/>
    <w:rsid w:val="00C80ABF"/>
    <w:rsid w:val="00C80D43"/>
    <w:rsid w:val="00C81050"/>
    <w:rsid w:val="00C810CA"/>
    <w:rsid w:val="00C8159D"/>
    <w:rsid w:val="00C816DB"/>
    <w:rsid w:val="00C81E3A"/>
    <w:rsid w:val="00C8232C"/>
    <w:rsid w:val="00C8325C"/>
    <w:rsid w:val="00C832FE"/>
    <w:rsid w:val="00C8337D"/>
    <w:rsid w:val="00C8356F"/>
    <w:rsid w:val="00C83B90"/>
    <w:rsid w:val="00C83C95"/>
    <w:rsid w:val="00C83CEA"/>
    <w:rsid w:val="00C84377"/>
    <w:rsid w:val="00C84594"/>
    <w:rsid w:val="00C84624"/>
    <w:rsid w:val="00C84665"/>
    <w:rsid w:val="00C84848"/>
    <w:rsid w:val="00C849EC"/>
    <w:rsid w:val="00C84ACF"/>
    <w:rsid w:val="00C84BE2"/>
    <w:rsid w:val="00C84CC2"/>
    <w:rsid w:val="00C84E22"/>
    <w:rsid w:val="00C85284"/>
    <w:rsid w:val="00C8566A"/>
    <w:rsid w:val="00C8599E"/>
    <w:rsid w:val="00C859D7"/>
    <w:rsid w:val="00C85CBD"/>
    <w:rsid w:val="00C85D27"/>
    <w:rsid w:val="00C8600C"/>
    <w:rsid w:val="00C86184"/>
    <w:rsid w:val="00C862A7"/>
    <w:rsid w:val="00C862B7"/>
    <w:rsid w:val="00C863DB"/>
    <w:rsid w:val="00C8648F"/>
    <w:rsid w:val="00C8693B"/>
    <w:rsid w:val="00C86CDB"/>
    <w:rsid w:val="00C87136"/>
    <w:rsid w:val="00C8748C"/>
    <w:rsid w:val="00C874AA"/>
    <w:rsid w:val="00C8762F"/>
    <w:rsid w:val="00C877A2"/>
    <w:rsid w:val="00C87867"/>
    <w:rsid w:val="00C878E3"/>
    <w:rsid w:val="00C879D2"/>
    <w:rsid w:val="00C87E0E"/>
    <w:rsid w:val="00C87E7C"/>
    <w:rsid w:val="00C87EE8"/>
    <w:rsid w:val="00C903F7"/>
    <w:rsid w:val="00C9063D"/>
    <w:rsid w:val="00C90652"/>
    <w:rsid w:val="00C90899"/>
    <w:rsid w:val="00C90948"/>
    <w:rsid w:val="00C912C9"/>
    <w:rsid w:val="00C91919"/>
    <w:rsid w:val="00C91AB6"/>
    <w:rsid w:val="00C91E8D"/>
    <w:rsid w:val="00C91E97"/>
    <w:rsid w:val="00C921C6"/>
    <w:rsid w:val="00C925BC"/>
    <w:rsid w:val="00C92BC8"/>
    <w:rsid w:val="00C92C53"/>
    <w:rsid w:val="00C93117"/>
    <w:rsid w:val="00C93140"/>
    <w:rsid w:val="00C93375"/>
    <w:rsid w:val="00C93662"/>
    <w:rsid w:val="00C93690"/>
    <w:rsid w:val="00C93BE6"/>
    <w:rsid w:val="00C93D3F"/>
    <w:rsid w:val="00C93E26"/>
    <w:rsid w:val="00C93FA6"/>
    <w:rsid w:val="00C94217"/>
    <w:rsid w:val="00C943B5"/>
    <w:rsid w:val="00C94583"/>
    <w:rsid w:val="00C9484F"/>
    <w:rsid w:val="00C94CE0"/>
    <w:rsid w:val="00C94D70"/>
    <w:rsid w:val="00C9510B"/>
    <w:rsid w:val="00C953AA"/>
    <w:rsid w:val="00C95445"/>
    <w:rsid w:val="00C956E9"/>
    <w:rsid w:val="00C95A48"/>
    <w:rsid w:val="00C95AAB"/>
    <w:rsid w:val="00C95D08"/>
    <w:rsid w:val="00C95F33"/>
    <w:rsid w:val="00C95FF5"/>
    <w:rsid w:val="00C960A3"/>
    <w:rsid w:val="00C9611A"/>
    <w:rsid w:val="00C9625D"/>
    <w:rsid w:val="00C963BA"/>
    <w:rsid w:val="00C96467"/>
    <w:rsid w:val="00C964B2"/>
    <w:rsid w:val="00C96647"/>
    <w:rsid w:val="00C96B18"/>
    <w:rsid w:val="00C96B7D"/>
    <w:rsid w:val="00C96FAC"/>
    <w:rsid w:val="00C973DB"/>
    <w:rsid w:val="00C97407"/>
    <w:rsid w:val="00C976FB"/>
    <w:rsid w:val="00C97A44"/>
    <w:rsid w:val="00C97BFE"/>
    <w:rsid w:val="00C97DED"/>
    <w:rsid w:val="00C97E37"/>
    <w:rsid w:val="00C97FE4"/>
    <w:rsid w:val="00CA03F4"/>
    <w:rsid w:val="00CA06BD"/>
    <w:rsid w:val="00CA073C"/>
    <w:rsid w:val="00CA07B8"/>
    <w:rsid w:val="00CA09A2"/>
    <w:rsid w:val="00CA0D1B"/>
    <w:rsid w:val="00CA0D20"/>
    <w:rsid w:val="00CA10CE"/>
    <w:rsid w:val="00CA1551"/>
    <w:rsid w:val="00CA2273"/>
    <w:rsid w:val="00CA23E1"/>
    <w:rsid w:val="00CA2837"/>
    <w:rsid w:val="00CA2A76"/>
    <w:rsid w:val="00CA2CA2"/>
    <w:rsid w:val="00CA33DA"/>
    <w:rsid w:val="00CA3414"/>
    <w:rsid w:val="00CA35DD"/>
    <w:rsid w:val="00CA37B7"/>
    <w:rsid w:val="00CA3F20"/>
    <w:rsid w:val="00CA3F82"/>
    <w:rsid w:val="00CA409B"/>
    <w:rsid w:val="00CA428D"/>
    <w:rsid w:val="00CA42D1"/>
    <w:rsid w:val="00CA4391"/>
    <w:rsid w:val="00CA44F7"/>
    <w:rsid w:val="00CA4785"/>
    <w:rsid w:val="00CA4A62"/>
    <w:rsid w:val="00CA4BEC"/>
    <w:rsid w:val="00CA5114"/>
    <w:rsid w:val="00CA5267"/>
    <w:rsid w:val="00CA5AB4"/>
    <w:rsid w:val="00CA5CF9"/>
    <w:rsid w:val="00CA6078"/>
    <w:rsid w:val="00CA6138"/>
    <w:rsid w:val="00CA613F"/>
    <w:rsid w:val="00CA627B"/>
    <w:rsid w:val="00CA654A"/>
    <w:rsid w:val="00CA70DC"/>
    <w:rsid w:val="00CA7665"/>
    <w:rsid w:val="00CA77B4"/>
    <w:rsid w:val="00CA7932"/>
    <w:rsid w:val="00CA7934"/>
    <w:rsid w:val="00CA79FA"/>
    <w:rsid w:val="00CA7B8A"/>
    <w:rsid w:val="00CA7EE1"/>
    <w:rsid w:val="00CB0379"/>
    <w:rsid w:val="00CB0976"/>
    <w:rsid w:val="00CB0ABF"/>
    <w:rsid w:val="00CB0E56"/>
    <w:rsid w:val="00CB0E71"/>
    <w:rsid w:val="00CB0ECD"/>
    <w:rsid w:val="00CB154B"/>
    <w:rsid w:val="00CB161D"/>
    <w:rsid w:val="00CB169F"/>
    <w:rsid w:val="00CB18B6"/>
    <w:rsid w:val="00CB1B53"/>
    <w:rsid w:val="00CB1FE1"/>
    <w:rsid w:val="00CB1FE3"/>
    <w:rsid w:val="00CB21D3"/>
    <w:rsid w:val="00CB22E7"/>
    <w:rsid w:val="00CB24E1"/>
    <w:rsid w:val="00CB2533"/>
    <w:rsid w:val="00CB26F7"/>
    <w:rsid w:val="00CB27F0"/>
    <w:rsid w:val="00CB2AC0"/>
    <w:rsid w:val="00CB2ADE"/>
    <w:rsid w:val="00CB2DA1"/>
    <w:rsid w:val="00CB2DE5"/>
    <w:rsid w:val="00CB34B6"/>
    <w:rsid w:val="00CB3505"/>
    <w:rsid w:val="00CB3651"/>
    <w:rsid w:val="00CB3A58"/>
    <w:rsid w:val="00CB3E8D"/>
    <w:rsid w:val="00CB42AB"/>
    <w:rsid w:val="00CB433F"/>
    <w:rsid w:val="00CB44FD"/>
    <w:rsid w:val="00CB4B51"/>
    <w:rsid w:val="00CB501F"/>
    <w:rsid w:val="00CB505E"/>
    <w:rsid w:val="00CB5256"/>
    <w:rsid w:val="00CB56C9"/>
    <w:rsid w:val="00CB58CF"/>
    <w:rsid w:val="00CB5A86"/>
    <w:rsid w:val="00CB64B5"/>
    <w:rsid w:val="00CB658F"/>
    <w:rsid w:val="00CB6923"/>
    <w:rsid w:val="00CB6954"/>
    <w:rsid w:val="00CB6E64"/>
    <w:rsid w:val="00CB72CA"/>
    <w:rsid w:val="00CB74AB"/>
    <w:rsid w:val="00CB76AD"/>
    <w:rsid w:val="00CB7700"/>
    <w:rsid w:val="00CB788E"/>
    <w:rsid w:val="00CC00F5"/>
    <w:rsid w:val="00CC0B2D"/>
    <w:rsid w:val="00CC0BBB"/>
    <w:rsid w:val="00CC12C6"/>
    <w:rsid w:val="00CC15A6"/>
    <w:rsid w:val="00CC1B25"/>
    <w:rsid w:val="00CC22EA"/>
    <w:rsid w:val="00CC2484"/>
    <w:rsid w:val="00CC258C"/>
    <w:rsid w:val="00CC2691"/>
    <w:rsid w:val="00CC287B"/>
    <w:rsid w:val="00CC333C"/>
    <w:rsid w:val="00CC3359"/>
    <w:rsid w:val="00CC3438"/>
    <w:rsid w:val="00CC388D"/>
    <w:rsid w:val="00CC4050"/>
    <w:rsid w:val="00CC408B"/>
    <w:rsid w:val="00CC4264"/>
    <w:rsid w:val="00CC43C8"/>
    <w:rsid w:val="00CC43FD"/>
    <w:rsid w:val="00CC4786"/>
    <w:rsid w:val="00CC4F19"/>
    <w:rsid w:val="00CC504C"/>
    <w:rsid w:val="00CC5436"/>
    <w:rsid w:val="00CC5782"/>
    <w:rsid w:val="00CC5842"/>
    <w:rsid w:val="00CC5A3C"/>
    <w:rsid w:val="00CC5C3A"/>
    <w:rsid w:val="00CC5F79"/>
    <w:rsid w:val="00CC5FF2"/>
    <w:rsid w:val="00CC661D"/>
    <w:rsid w:val="00CC6681"/>
    <w:rsid w:val="00CC6B23"/>
    <w:rsid w:val="00CC7016"/>
    <w:rsid w:val="00CC705F"/>
    <w:rsid w:val="00CC7416"/>
    <w:rsid w:val="00CC7557"/>
    <w:rsid w:val="00CC75C8"/>
    <w:rsid w:val="00CC768F"/>
    <w:rsid w:val="00CC7975"/>
    <w:rsid w:val="00CC7C7C"/>
    <w:rsid w:val="00CD004D"/>
    <w:rsid w:val="00CD00B1"/>
    <w:rsid w:val="00CD0115"/>
    <w:rsid w:val="00CD028D"/>
    <w:rsid w:val="00CD03ED"/>
    <w:rsid w:val="00CD0C3C"/>
    <w:rsid w:val="00CD1126"/>
    <w:rsid w:val="00CD120F"/>
    <w:rsid w:val="00CD157F"/>
    <w:rsid w:val="00CD1BD9"/>
    <w:rsid w:val="00CD1F22"/>
    <w:rsid w:val="00CD281C"/>
    <w:rsid w:val="00CD2E56"/>
    <w:rsid w:val="00CD2F31"/>
    <w:rsid w:val="00CD32A8"/>
    <w:rsid w:val="00CD3316"/>
    <w:rsid w:val="00CD3CB6"/>
    <w:rsid w:val="00CD441D"/>
    <w:rsid w:val="00CD44E5"/>
    <w:rsid w:val="00CD458F"/>
    <w:rsid w:val="00CD459B"/>
    <w:rsid w:val="00CD4788"/>
    <w:rsid w:val="00CD4BCF"/>
    <w:rsid w:val="00CD5105"/>
    <w:rsid w:val="00CD53F2"/>
    <w:rsid w:val="00CD565F"/>
    <w:rsid w:val="00CD58FA"/>
    <w:rsid w:val="00CD5C9B"/>
    <w:rsid w:val="00CD6954"/>
    <w:rsid w:val="00CD6AED"/>
    <w:rsid w:val="00CD6E54"/>
    <w:rsid w:val="00CD72B8"/>
    <w:rsid w:val="00CD74D8"/>
    <w:rsid w:val="00CD766E"/>
    <w:rsid w:val="00CE022F"/>
    <w:rsid w:val="00CE0467"/>
    <w:rsid w:val="00CE05E9"/>
    <w:rsid w:val="00CE06F7"/>
    <w:rsid w:val="00CE109D"/>
    <w:rsid w:val="00CE10B2"/>
    <w:rsid w:val="00CE119E"/>
    <w:rsid w:val="00CE11C3"/>
    <w:rsid w:val="00CE1324"/>
    <w:rsid w:val="00CE2242"/>
    <w:rsid w:val="00CE2AEC"/>
    <w:rsid w:val="00CE2B53"/>
    <w:rsid w:val="00CE2C61"/>
    <w:rsid w:val="00CE339B"/>
    <w:rsid w:val="00CE3419"/>
    <w:rsid w:val="00CE345C"/>
    <w:rsid w:val="00CE35E0"/>
    <w:rsid w:val="00CE392F"/>
    <w:rsid w:val="00CE3A08"/>
    <w:rsid w:val="00CE3F2C"/>
    <w:rsid w:val="00CE4021"/>
    <w:rsid w:val="00CE45A9"/>
    <w:rsid w:val="00CE47AC"/>
    <w:rsid w:val="00CE4C16"/>
    <w:rsid w:val="00CE4DC6"/>
    <w:rsid w:val="00CE50B2"/>
    <w:rsid w:val="00CE5392"/>
    <w:rsid w:val="00CE561A"/>
    <w:rsid w:val="00CE572A"/>
    <w:rsid w:val="00CE5AED"/>
    <w:rsid w:val="00CE5E61"/>
    <w:rsid w:val="00CE5E66"/>
    <w:rsid w:val="00CE6167"/>
    <w:rsid w:val="00CE6318"/>
    <w:rsid w:val="00CE6383"/>
    <w:rsid w:val="00CE6598"/>
    <w:rsid w:val="00CE67BF"/>
    <w:rsid w:val="00CE6A5A"/>
    <w:rsid w:val="00CE6D49"/>
    <w:rsid w:val="00CE71C6"/>
    <w:rsid w:val="00CE723F"/>
    <w:rsid w:val="00CE73F8"/>
    <w:rsid w:val="00CE7426"/>
    <w:rsid w:val="00CE76B5"/>
    <w:rsid w:val="00CE7AAF"/>
    <w:rsid w:val="00CF01AE"/>
    <w:rsid w:val="00CF01F6"/>
    <w:rsid w:val="00CF071A"/>
    <w:rsid w:val="00CF0E17"/>
    <w:rsid w:val="00CF1247"/>
    <w:rsid w:val="00CF1697"/>
    <w:rsid w:val="00CF16C8"/>
    <w:rsid w:val="00CF180E"/>
    <w:rsid w:val="00CF192E"/>
    <w:rsid w:val="00CF1A31"/>
    <w:rsid w:val="00CF1DC3"/>
    <w:rsid w:val="00CF1EE4"/>
    <w:rsid w:val="00CF1F39"/>
    <w:rsid w:val="00CF1FB8"/>
    <w:rsid w:val="00CF217E"/>
    <w:rsid w:val="00CF221A"/>
    <w:rsid w:val="00CF22D8"/>
    <w:rsid w:val="00CF23C7"/>
    <w:rsid w:val="00CF2541"/>
    <w:rsid w:val="00CF2E24"/>
    <w:rsid w:val="00CF2E42"/>
    <w:rsid w:val="00CF2EA7"/>
    <w:rsid w:val="00CF31CD"/>
    <w:rsid w:val="00CF36B0"/>
    <w:rsid w:val="00CF36DE"/>
    <w:rsid w:val="00CF3845"/>
    <w:rsid w:val="00CF3847"/>
    <w:rsid w:val="00CF435A"/>
    <w:rsid w:val="00CF43CA"/>
    <w:rsid w:val="00CF46FA"/>
    <w:rsid w:val="00CF4D89"/>
    <w:rsid w:val="00CF5676"/>
    <w:rsid w:val="00CF5772"/>
    <w:rsid w:val="00CF5843"/>
    <w:rsid w:val="00CF5A33"/>
    <w:rsid w:val="00CF5DB8"/>
    <w:rsid w:val="00CF5E5E"/>
    <w:rsid w:val="00CF5F70"/>
    <w:rsid w:val="00CF63DD"/>
    <w:rsid w:val="00CF6563"/>
    <w:rsid w:val="00CF68C9"/>
    <w:rsid w:val="00CF6A12"/>
    <w:rsid w:val="00CF6CA7"/>
    <w:rsid w:val="00CF6D29"/>
    <w:rsid w:val="00CF6EBE"/>
    <w:rsid w:val="00CF73CC"/>
    <w:rsid w:val="00CF74D7"/>
    <w:rsid w:val="00CF7590"/>
    <w:rsid w:val="00CF766C"/>
    <w:rsid w:val="00CF7BAE"/>
    <w:rsid w:val="00CF7C71"/>
    <w:rsid w:val="00CF7E11"/>
    <w:rsid w:val="00D00531"/>
    <w:rsid w:val="00D006DE"/>
    <w:rsid w:val="00D00C40"/>
    <w:rsid w:val="00D010FF"/>
    <w:rsid w:val="00D01410"/>
    <w:rsid w:val="00D01752"/>
    <w:rsid w:val="00D0177C"/>
    <w:rsid w:val="00D01AB6"/>
    <w:rsid w:val="00D01D06"/>
    <w:rsid w:val="00D01E12"/>
    <w:rsid w:val="00D01FF4"/>
    <w:rsid w:val="00D023FD"/>
    <w:rsid w:val="00D02920"/>
    <w:rsid w:val="00D02B3F"/>
    <w:rsid w:val="00D03404"/>
    <w:rsid w:val="00D037DA"/>
    <w:rsid w:val="00D037EC"/>
    <w:rsid w:val="00D038A5"/>
    <w:rsid w:val="00D03FD0"/>
    <w:rsid w:val="00D04337"/>
    <w:rsid w:val="00D043C8"/>
    <w:rsid w:val="00D045AC"/>
    <w:rsid w:val="00D04620"/>
    <w:rsid w:val="00D04924"/>
    <w:rsid w:val="00D049E6"/>
    <w:rsid w:val="00D04B0D"/>
    <w:rsid w:val="00D04F1C"/>
    <w:rsid w:val="00D0503F"/>
    <w:rsid w:val="00D0507B"/>
    <w:rsid w:val="00D050DD"/>
    <w:rsid w:val="00D05131"/>
    <w:rsid w:val="00D05675"/>
    <w:rsid w:val="00D05894"/>
    <w:rsid w:val="00D05AFB"/>
    <w:rsid w:val="00D05ED9"/>
    <w:rsid w:val="00D0609E"/>
    <w:rsid w:val="00D069DB"/>
    <w:rsid w:val="00D06A0D"/>
    <w:rsid w:val="00D06FEF"/>
    <w:rsid w:val="00D07047"/>
    <w:rsid w:val="00D076C1"/>
    <w:rsid w:val="00D07E43"/>
    <w:rsid w:val="00D10210"/>
    <w:rsid w:val="00D102AC"/>
    <w:rsid w:val="00D10778"/>
    <w:rsid w:val="00D10964"/>
    <w:rsid w:val="00D10CBE"/>
    <w:rsid w:val="00D10E06"/>
    <w:rsid w:val="00D10E81"/>
    <w:rsid w:val="00D10F37"/>
    <w:rsid w:val="00D10F93"/>
    <w:rsid w:val="00D11282"/>
    <w:rsid w:val="00D112EC"/>
    <w:rsid w:val="00D1167E"/>
    <w:rsid w:val="00D11812"/>
    <w:rsid w:val="00D11BAE"/>
    <w:rsid w:val="00D11CF0"/>
    <w:rsid w:val="00D11F25"/>
    <w:rsid w:val="00D123D4"/>
    <w:rsid w:val="00D12AF5"/>
    <w:rsid w:val="00D12D1A"/>
    <w:rsid w:val="00D12F4D"/>
    <w:rsid w:val="00D1301C"/>
    <w:rsid w:val="00D1304A"/>
    <w:rsid w:val="00D13903"/>
    <w:rsid w:val="00D1392C"/>
    <w:rsid w:val="00D13A16"/>
    <w:rsid w:val="00D13B3E"/>
    <w:rsid w:val="00D13C15"/>
    <w:rsid w:val="00D13FAC"/>
    <w:rsid w:val="00D1475F"/>
    <w:rsid w:val="00D147A0"/>
    <w:rsid w:val="00D14812"/>
    <w:rsid w:val="00D14C19"/>
    <w:rsid w:val="00D14C67"/>
    <w:rsid w:val="00D14E4F"/>
    <w:rsid w:val="00D15680"/>
    <w:rsid w:val="00D15B5E"/>
    <w:rsid w:val="00D15EA6"/>
    <w:rsid w:val="00D15F0D"/>
    <w:rsid w:val="00D1662F"/>
    <w:rsid w:val="00D166DD"/>
    <w:rsid w:val="00D166FE"/>
    <w:rsid w:val="00D16981"/>
    <w:rsid w:val="00D16FDB"/>
    <w:rsid w:val="00D1704F"/>
    <w:rsid w:val="00D1733A"/>
    <w:rsid w:val="00D17847"/>
    <w:rsid w:val="00D17AB6"/>
    <w:rsid w:val="00D17B99"/>
    <w:rsid w:val="00D17FEE"/>
    <w:rsid w:val="00D203B8"/>
    <w:rsid w:val="00D2058E"/>
    <w:rsid w:val="00D2096E"/>
    <w:rsid w:val="00D20A50"/>
    <w:rsid w:val="00D20AA8"/>
    <w:rsid w:val="00D20C9F"/>
    <w:rsid w:val="00D20DF8"/>
    <w:rsid w:val="00D2105F"/>
    <w:rsid w:val="00D21195"/>
    <w:rsid w:val="00D214B3"/>
    <w:rsid w:val="00D21714"/>
    <w:rsid w:val="00D218D8"/>
    <w:rsid w:val="00D21F82"/>
    <w:rsid w:val="00D2213F"/>
    <w:rsid w:val="00D223C4"/>
    <w:rsid w:val="00D22E44"/>
    <w:rsid w:val="00D236CD"/>
    <w:rsid w:val="00D2370B"/>
    <w:rsid w:val="00D23788"/>
    <w:rsid w:val="00D238EC"/>
    <w:rsid w:val="00D23CF2"/>
    <w:rsid w:val="00D24014"/>
    <w:rsid w:val="00D241CD"/>
    <w:rsid w:val="00D247A9"/>
    <w:rsid w:val="00D24B26"/>
    <w:rsid w:val="00D251C6"/>
    <w:rsid w:val="00D252EA"/>
    <w:rsid w:val="00D2537B"/>
    <w:rsid w:val="00D2540B"/>
    <w:rsid w:val="00D25A25"/>
    <w:rsid w:val="00D25F51"/>
    <w:rsid w:val="00D26058"/>
    <w:rsid w:val="00D2643C"/>
    <w:rsid w:val="00D2684D"/>
    <w:rsid w:val="00D26884"/>
    <w:rsid w:val="00D26B73"/>
    <w:rsid w:val="00D26D68"/>
    <w:rsid w:val="00D2744B"/>
    <w:rsid w:val="00D27C7B"/>
    <w:rsid w:val="00D27CF7"/>
    <w:rsid w:val="00D27F37"/>
    <w:rsid w:val="00D30450"/>
    <w:rsid w:val="00D3069A"/>
    <w:rsid w:val="00D307F1"/>
    <w:rsid w:val="00D30A52"/>
    <w:rsid w:val="00D30A9D"/>
    <w:rsid w:val="00D30B33"/>
    <w:rsid w:val="00D30FFF"/>
    <w:rsid w:val="00D314DA"/>
    <w:rsid w:val="00D31737"/>
    <w:rsid w:val="00D31B7D"/>
    <w:rsid w:val="00D31BD0"/>
    <w:rsid w:val="00D31BE3"/>
    <w:rsid w:val="00D31DBE"/>
    <w:rsid w:val="00D31E21"/>
    <w:rsid w:val="00D32572"/>
    <w:rsid w:val="00D326D8"/>
    <w:rsid w:val="00D329B4"/>
    <w:rsid w:val="00D33998"/>
    <w:rsid w:val="00D33D88"/>
    <w:rsid w:val="00D3417C"/>
    <w:rsid w:val="00D34F03"/>
    <w:rsid w:val="00D35141"/>
    <w:rsid w:val="00D351EC"/>
    <w:rsid w:val="00D35513"/>
    <w:rsid w:val="00D3565D"/>
    <w:rsid w:val="00D35791"/>
    <w:rsid w:val="00D357FA"/>
    <w:rsid w:val="00D35C3A"/>
    <w:rsid w:val="00D35E95"/>
    <w:rsid w:val="00D35FAB"/>
    <w:rsid w:val="00D3635B"/>
    <w:rsid w:val="00D3688B"/>
    <w:rsid w:val="00D36E50"/>
    <w:rsid w:val="00D37547"/>
    <w:rsid w:val="00D3766F"/>
    <w:rsid w:val="00D376E8"/>
    <w:rsid w:val="00D37F29"/>
    <w:rsid w:val="00D40177"/>
    <w:rsid w:val="00D40429"/>
    <w:rsid w:val="00D407E1"/>
    <w:rsid w:val="00D40A94"/>
    <w:rsid w:val="00D40B82"/>
    <w:rsid w:val="00D40CED"/>
    <w:rsid w:val="00D413A3"/>
    <w:rsid w:val="00D4152F"/>
    <w:rsid w:val="00D417DC"/>
    <w:rsid w:val="00D41AED"/>
    <w:rsid w:val="00D42030"/>
    <w:rsid w:val="00D4215B"/>
    <w:rsid w:val="00D42F3E"/>
    <w:rsid w:val="00D43285"/>
    <w:rsid w:val="00D43A5F"/>
    <w:rsid w:val="00D43E94"/>
    <w:rsid w:val="00D44073"/>
    <w:rsid w:val="00D443AB"/>
    <w:rsid w:val="00D44525"/>
    <w:rsid w:val="00D4476A"/>
    <w:rsid w:val="00D44BDE"/>
    <w:rsid w:val="00D44DD5"/>
    <w:rsid w:val="00D44F75"/>
    <w:rsid w:val="00D450D7"/>
    <w:rsid w:val="00D451D5"/>
    <w:rsid w:val="00D4547F"/>
    <w:rsid w:val="00D45727"/>
    <w:rsid w:val="00D463E7"/>
    <w:rsid w:val="00D463F8"/>
    <w:rsid w:val="00D46A94"/>
    <w:rsid w:val="00D47296"/>
    <w:rsid w:val="00D472CC"/>
    <w:rsid w:val="00D474D4"/>
    <w:rsid w:val="00D47604"/>
    <w:rsid w:val="00D477B5"/>
    <w:rsid w:val="00D47A9B"/>
    <w:rsid w:val="00D47AC2"/>
    <w:rsid w:val="00D47C5C"/>
    <w:rsid w:val="00D5003A"/>
    <w:rsid w:val="00D503D3"/>
    <w:rsid w:val="00D50A02"/>
    <w:rsid w:val="00D50B48"/>
    <w:rsid w:val="00D50CBD"/>
    <w:rsid w:val="00D50F2A"/>
    <w:rsid w:val="00D50FA1"/>
    <w:rsid w:val="00D51297"/>
    <w:rsid w:val="00D519B6"/>
    <w:rsid w:val="00D51E3D"/>
    <w:rsid w:val="00D51E7B"/>
    <w:rsid w:val="00D520CC"/>
    <w:rsid w:val="00D52282"/>
    <w:rsid w:val="00D5277E"/>
    <w:rsid w:val="00D5291B"/>
    <w:rsid w:val="00D53107"/>
    <w:rsid w:val="00D53647"/>
    <w:rsid w:val="00D536DA"/>
    <w:rsid w:val="00D53C92"/>
    <w:rsid w:val="00D53F59"/>
    <w:rsid w:val="00D53FEE"/>
    <w:rsid w:val="00D543DB"/>
    <w:rsid w:val="00D5482A"/>
    <w:rsid w:val="00D549A9"/>
    <w:rsid w:val="00D550B3"/>
    <w:rsid w:val="00D55721"/>
    <w:rsid w:val="00D55C1B"/>
    <w:rsid w:val="00D55C4A"/>
    <w:rsid w:val="00D55D56"/>
    <w:rsid w:val="00D55D6C"/>
    <w:rsid w:val="00D563D7"/>
    <w:rsid w:val="00D564CD"/>
    <w:rsid w:val="00D567A1"/>
    <w:rsid w:val="00D56801"/>
    <w:rsid w:val="00D56BC3"/>
    <w:rsid w:val="00D56EEC"/>
    <w:rsid w:val="00D57C91"/>
    <w:rsid w:val="00D57FF2"/>
    <w:rsid w:val="00D60023"/>
    <w:rsid w:val="00D6011B"/>
    <w:rsid w:val="00D601F5"/>
    <w:rsid w:val="00D6021D"/>
    <w:rsid w:val="00D604A6"/>
    <w:rsid w:val="00D60743"/>
    <w:rsid w:val="00D6096C"/>
    <w:rsid w:val="00D60E5D"/>
    <w:rsid w:val="00D60EAF"/>
    <w:rsid w:val="00D61227"/>
    <w:rsid w:val="00D61391"/>
    <w:rsid w:val="00D614CF"/>
    <w:rsid w:val="00D622F9"/>
    <w:rsid w:val="00D62300"/>
    <w:rsid w:val="00D62347"/>
    <w:rsid w:val="00D62A84"/>
    <w:rsid w:val="00D62C7B"/>
    <w:rsid w:val="00D62EE9"/>
    <w:rsid w:val="00D6363A"/>
    <w:rsid w:val="00D63C14"/>
    <w:rsid w:val="00D63CA7"/>
    <w:rsid w:val="00D64663"/>
    <w:rsid w:val="00D64872"/>
    <w:rsid w:val="00D64C51"/>
    <w:rsid w:val="00D652A7"/>
    <w:rsid w:val="00D65591"/>
    <w:rsid w:val="00D65655"/>
    <w:rsid w:val="00D658F0"/>
    <w:rsid w:val="00D65928"/>
    <w:rsid w:val="00D65D4B"/>
    <w:rsid w:val="00D65FD4"/>
    <w:rsid w:val="00D6602B"/>
    <w:rsid w:val="00D66265"/>
    <w:rsid w:val="00D66317"/>
    <w:rsid w:val="00D664D2"/>
    <w:rsid w:val="00D66594"/>
    <w:rsid w:val="00D6661E"/>
    <w:rsid w:val="00D66642"/>
    <w:rsid w:val="00D66DE4"/>
    <w:rsid w:val="00D66E84"/>
    <w:rsid w:val="00D670EF"/>
    <w:rsid w:val="00D670F5"/>
    <w:rsid w:val="00D6752F"/>
    <w:rsid w:val="00D675BF"/>
    <w:rsid w:val="00D67AEC"/>
    <w:rsid w:val="00D67BEC"/>
    <w:rsid w:val="00D67D5D"/>
    <w:rsid w:val="00D70061"/>
    <w:rsid w:val="00D7016E"/>
    <w:rsid w:val="00D7017D"/>
    <w:rsid w:val="00D703C0"/>
    <w:rsid w:val="00D70513"/>
    <w:rsid w:val="00D705D2"/>
    <w:rsid w:val="00D70E4D"/>
    <w:rsid w:val="00D718C0"/>
    <w:rsid w:val="00D71B09"/>
    <w:rsid w:val="00D71D65"/>
    <w:rsid w:val="00D723BE"/>
    <w:rsid w:val="00D728F8"/>
    <w:rsid w:val="00D72D0F"/>
    <w:rsid w:val="00D732B3"/>
    <w:rsid w:val="00D739E0"/>
    <w:rsid w:val="00D73F02"/>
    <w:rsid w:val="00D73F14"/>
    <w:rsid w:val="00D7401B"/>
    <w:rsid w:val="00D742A2"/>
    <w:rsid w:val="00D7432D"/>
    <w:rsid w:val="00D74B0A"/>
    <w:rsid w:val="00D74F7A"/>
    <w:rsid w:val="00D75258"/>
    <w:rsid w:val="00D75311"/>
    <w:rsid w:val="00D75C24"/>
    <w:rsid w:val="00D75F76"/>
    <w:rsid w:val="00D75FD7"/>
    <w:rsid w:val="00D75FEC"/>
    <w:rsid w:val="00D7662D"/>
    <w:rsid w:val="00D76C86"/>
    <w:rsid w:val="00D76EA4"/>
    <w:rsid w:val="00D7726C"/>
    <w:rsid w:val="00D77298"/>
    <w:rsid w:val="00D77679"/>
    <w:rsid w:val="00D77B31"/>
    <w:rsid w:val="00D77D57"/>
    <w:rsid w:val="00D77E96"/>
    <w:rsid w:val="00D803FE"/>
    <w:rsid w:val="00D80681"/>
    <w:rsid w:val="00D8091D"/>
    <w:rsid w:val="00D80CB5"/>
    <w:rsid w:val="00D8107E"/>
    <w:rsid w:val="00D814A5"/>
    <w:rsid w:val="00D81572"/>
    <w:rsid w:val="00D81580"/>
    <w:rsid w:val="00D818CE"/>
    <w:rsid w:val="00D81910"/>
    <w:rsid w:val="00D81A38"/>
    <w:rsid w:val="00D81CEC"/>
    <w:rsid w:val="00D81D88"/>
    <w:rsid w:val="00D81F80"/>
    <w:rsid w:val="00D82014"/>
    <w:rsid w:val="00D826C9"/>
    <w:rsid w:val="00D82B54"/>
    <w:rsid w:val="00D82F09"/>
    <w:rsid w:val="00D83328"/>
    <w:rsid w:val="00D83A24"/>
    <w:rsid w:val="00D83D32"/>
    <w:rsid w:val="00D83EFC"/>
    <w:rsid w:val="00D83FA9"/>
    <w:rsid w:val="00D8455B"/>
    <w:rsid w:val="00D845BA"/>
    <w:rsid w:val="00D847B2"/>
    <w:rsid w:val="00D84A36"/>
    <w:rsid w:val="00D84AD7"/>
    <w:rsid w:val="00D84C54"/>
    <w:rsid w:val="00D8510E"/>
    <w:rsid w:val="00D85204"/>
    <w:rsid w:val="00D85340"/>
    <w:rsid w:val="00D854C4"/>
    <w:rsid w:val="00D8558F"/>
    <w:rsid w:val="00D857F9"/>
    <w:rsid w:val="00D859FA"/>
    <w:rsid w:val="00D85D0C"/>
    <w:rsid w:val="00D85E63"/>
    <w:rsid w:val="00D86ECD"/>
    <w:rsid w:val="00D8758B"/>
    <w:rsid w:val="00D876BF"/>
    <w:rsid w:val="00D8775A"/>
    <w:rsid w:val="00D87EA9"/>
    <w:rsid w:val="00D87EAD"/>
    <w:rsid w:val="00D902ED"/>
    <w:rsid w:val="00D90506"/>
    <w:rsid w:val="00D90988"/>
    <w:rsid w:val="00D914F0"/>
    <w:rsid w:val="00D91668"/>
    <w:rsid w:val="00D918C6"/>
    <w:rsid w:val="00D918F8"/>
    <w:rsid w:val="00D91E02"/>
    <w:rsid w:val="00D91EF8"/>
    <w:rsid w:val="00D92224"/>
    <w:rsid w:val="00D924C1"/>
    <w:rsid w:val="00D925D5"/>
    <w:rsid w:val="00D927A9"/>
    <w:rsid w:val="00D92819"/>
    <w:rsid w:val="00D92A67"/>
    <w:rsid w:val="00D92CB2"/>
    <w:rsid w:val="00D92CD1"/>
    <w:rsid w:val="00D93058"/>
    <w:rsid w:val="00D9355B"/>
    <w:rsid w:val="00D9357E"/>
    <w:rsid w:val="00D93E69"/>
    <w:rsid w:val="00D93F6E"/>
    <w:rsid w:val="00D9409D"/>
    <w:rsid w:val="00D94644"/>
    <w:rsid w:val="00D94A49"/>
    <w:rsid w:val="00D95179"/>
    <w:rsid w:val="00D95273"/>
    <w:rsid w:val="00D955AC"/>
    <w:rsid w:val="00D95648"/>
    <w:rsid w:val="00D9573B"/>
    <w:rsid w:val="00D959D3"/>
    <w:rsid w:val="00D96057"/>
    <w:rsid w:val="00D967E3"/>
    <w:rsid w:val="00D96836"/>
    <w:rsid w:val="00D96A22"/>
    <w:rsid w:val="00D96AB2"/>
    <w:rsid w:val="00D96AB5"/>
    <w:rsid w:val="00D970A3"/>
    <w:rsid w:val="00D971E8"/>
    <w:rsid w:val="00D97368"/>
    <w:rsid w:val="00D977BC"/>
    <w:rsid w:val="00D979B0"/>
    <w:rsid w:val="00D97AE9"/>
    <w:rsid w:val="00D97DE2"/>
    <w:rsid w:val="00D97EFD"/>
    <w:rsid w:val="00DA0033"/>
    <w:rsid w:val="00DA00C7"/>
    <w:rsid w:val="00DA02A5"/>
    <w:rsid w:val="00DA05BD"/>
    <w:rsid w:val="00DA0600"/>
    <w:rsid w:val="00DA08F5"/>
    <w:rsid w:val="00DA0B37"/>
    <w:rsid w:val="00DA0FF7"/>
    <w:rsid w:val="00DA1261"/>
    <w:rsid w:val="00DA13DF"/>
    <w:rsid w:val="00DA146D"/>
    <w:rsid w:val="00DA1DD0"/>
    <w:rsid w:val="00DA20E4"/>
    <w:rsid w:val="00DA20FA"/>
    <w:rsid w:val="00DA24EE"/>
    <w:rsid w:val="00DA2D74"/>
    <w:rsid w:val="00DA3210"/>
    <w:rsid w:val="00DA33DD"/>
    <w:rsid w:val="00DA3405"/>
    <w:rsid w:val="00DA35AB"/>
    <w:rsid w:val="00DA3773"/>
    <w:rsid w:val="00DA380B"/>
    <w:rsid w:val="00DA39C2"/>
    <w:rsid w:val="00DA3C88"/>
    <w:rsid w:val="00DA3DCE"/>
    <w:rsid w:val="00DA3E43"/>
    <w:rsid w:val="00DA4000"/>
    <w:rsid w:val="00DA427F"/>
    <w:rsid w:val="00DA43FC"/>
    <w:rsid w:val="00DA4559"/>
    <w:rsid w:val="00DA46C5"/>
    <w:rsid w:val="00DA481E"/>
    <w:rsid w:val="00DA4844"/>
    <w:rsid w:val="00DA494F"/>
    <w:rsid w:val="00DA4B2C"/>
    <w:rsid w:val="00DA50B1"/>
    <w:rsid w:val="00DA5143"/>
    <w:rsid w:val="00DA5530"/>
    <w:rsid w:val="00DA5815"/>
    <w:rsid w:val="00DA58F1"/>
    <w:rsid w:val="00DA635A"/>
    <w:rsid w:val="00DA6F0D"/>
    <w:rsid w:val="00DA7297"/>
    <w:rsid w:val="00DA7444"/>
    <w:rsid w:val="00DA7673"/>
    <w:rsid w:val="00DA7C77"/>
    <w:rsid w:val="00DA7CDD"/>
    <w:rsid w:val="00DB0104"/>
    <w:rsid w:val="00DB0231"/>
    <w:rsid w:val="00DB03E7"/>
    <w:rsid w:val="00DB0476"/>
    <w:rsid w:val="00DB07B5"/>
    <w:rsid w:val="00DB0D03"/>
    <w:rsid w:val="00DB0ED4"/>
    <w:rsid w:val="00DB1013"/>
    <w:rsid w:val="00DB1352"/>
    <w:rsid w:val="00DB24FE"/>
    <w:rsid w:val="00DB2BA0"/>
    <w:rsid w:val="00DB2D1D"/>
    <w:rsid w:val="00DB2F34"/>
    <w:rsid w:val="00DB2F74"/>
    <w:rsid w:val="00DB34AE"/>
    <w:rsid w:val="00DB35F0"/>
    <w:rsid w:val="00DB366E"/>
    <w:rsid w:val="00DB379D"/>
    <w:rsid w:val="00DB411C"/>
    <w:rsid w:val="00DB4385"/>
    <w:rsid w:val="00DB45F6"/>
    <w:rsid w:val="00DB4785"/>
    <w:rsid w:val="00DB4B02"/>
    <w:rsid w:val="00DB4CF6"/>
    <w:rsid w:val="00DB4D09"/>
    <w:rsid w:val="00DB4FDE"/>
    <w:rsid w:val="00DB52A9"/>
    <w:rsid w:val="00DB5304"/>
    <w:rsid w:val="00DB54BE"/>
    <w:rsid w:val="00DB55E0"/>
    <w:rsid w:val="00DB5624"/>
    <w:rsid w:val="00DB5DC4"/>
    <w:rsid w:val="00DB5F6C"/>
    <w:rsid w:val="00DB5FCB"/>
    <w:rsid w:val="00DB6218"/>
    <w:rsid w:val="00DB6418"/>
    <w:rsid w:val="00DB6ABC"/>
    <w:rsid w:val="00DB6BAB"/>
    <w:rsid w:val="00DB6D16"/>
    <w:rsid w:val="00DB6D7A"/>
    <w:rsid w:val="00DB70F7"/>
    <w:rsid w:val="00DB71D9"/>
    <w:rsid w:val="00DB78DD"/>
    <w:rsid w:val="00DB794A"/>
    <w:rsid w:val="00DB7A9D"/>
    <w:rsid w:val="00DC01A7"/>
    <w:rsid w:val="00DC025E"/>
    <w:rsid w:val="00DC067D"/>
    <w:rsid w:val="00DC0865"/>
    <w:rsid w:val="00DC0A37"/>
    <w:rsid w:val="00DC0FC3"/>
    <w:rsid w:val="00DC1224"/>
    <w:rsid w:val="00DC14C3"/>
    <w:rsid w:val="00DC18AF"/>
    <w:rsid w:val="00DC18D5"/>
    <w:rsid w:val="00DC1BCE"/>
    <w:rsid w:val="00DC1CA4"/>
    <w:rsid w:val="00DC1F8F"/>
    <w:rsid w:val="00DC20C4"/>
    <w:rsid w:val="00DC2182"/>
    <w:rsid w:val="00DC27E5"/>
    <w:rsid w:val="00DC2902"/>
    <w:rsid w:val="00DC2C5E"/>
    <w:rsid w:val="00DC31CB"/>
    <w:rsid w:val="00DC3219"/>
    <w:rsid w:val="00DC3818"/>
    <w:rsid w:val="00DC3C00"/>
    <w:rsid w:val="00DC3C45"/>
    <w:rsid w:val="00DC3FF1"/>
    <w:rsid w:val="00DC4518"/>
    <w:rsid w:val="00DC46F2"/>
    <w:rsid w:val="00DC4791"/>
    <w:rsid w:val="00DC4F6D"/>
    <w:rsid w:val="00DC4FC2"/>
    <w:rsid w:val="00DC50A2"/>
    <w:rsid w:val="00DC5214"/>
    <w:rsid w:val="00DC550F"/>
    <w:rsid w:val="00DC5607"/>
    <w:rsid w:val="00DC5A3D"/>
    <w:rsid w:val="00DC5A68"/>
    <w:rsid w:val="00DC5A7B"/>
    <w:rsid w:val="00DC5AB9"/>
    <w:rsid w:val="00DC5DD8"/>
    <w:rsid w:val="00DC6577"/>
    <w:rsid w:val="00DC6A25"/>
    <w:rsid w:val="00DC6F11"/>
    <w:rsid w:val="00DC6F91"/>
    <w:rsid w:val="00DC70C5"/>
    <w:rsid w:val="00DC715B"/>
    <w:rsid w:val="00DC7C48"/>
    <w:rsid w:val="00DD01D1"/>
    <w:rsid w:val="00DD04A2"/>
    <w:rsid w:val="00DD0616"/>
    <w:rsid w:val="00DD074A"/>
    <w:rsid w:val="00DD0A4C"/>
    <w:rsid w:val="00DD138B"/>
    <w:rsid w:val="00DD1639"/>
    <w:rsid w:val="00DD1827"/>
    <w:rsid w:val="00DD1A78"/>
    <w:rsid w:val="00DD1B2D"/>
    <w:rsid w:val="00DD1D22"/>
    <w:rsid w:val="00DD25A9"/>
    <w:rsid w:val="00DD264B"/>
    <w:rsid w:val="00DD2932"/>
    <w:rsid w:val="00DD305D"/>
    <w:rsid w:val="00DD3730"/>
    <w:rsid w:val="00DD39FC"/>
    <w:rsid w:val="00DD3C59"/>
    <w:rsid w:val="00DD4308"/>
    <w:rsid w:val="00DD43DE"/>
    <w:rsid w:val="00DD4494"/>
    <w:rsid w:val="00DD458A"/>
    <w:rsid w:val="00DD4B6C"/>
    <w:rsid w:val="00DD4BAA"/>
    <w:rsid w:val="00DD4C66"/>
    <w:rsid w:val="00DD4D75"/>
    <w:rsid w:val="00DD4DE9"/>
    <w:rsid w:val="00DD5159"/>
    <w:rsid w:val="00DD55C1"/>
    <w:rsid w:val="00DD56EC"/>
    <w:rsid w:val="00DD58A2"/>
    <w:rsid w:val="00DD59B5"/>
    <w:rsid w:val="00DD5CA9"/>
    <w:rsid w:val="00DD5CE0"/>
    <w:rsid w:val="00DD5F28"/>
    <w:rsid w:val="00DD611A"/>
    <w:rsid w:val="00DD6203"/>
    <w:rsid w:val="00DD62C1"/>
    <w:rsid w:val="00DD6543"/>
    <w:rsid w:val="00DD6647"/>
    <w:rsid w:val="00DD67A8"/>
    <w:rsid w:val="00DD6BAB"/>
    <w:rsid w:val="00DD6FD0"/>
    <w:rsid w:val="00DD75ED"/>
    <w:rsid w:val="00DD77B5"/>
    <w:rsid w:val="00DD7E0D"/>
    <w:rsid w:val="00DE0982"/>
    <w:rsid w:val="00DE0B5E"/>
    <w:rsid w:val="00DE0E77"/>
    <w:rsid w:val="00DE1049"/>
    <w:rsid w:val="00DE17C4"/>
    <w:rsid w:val="00DE1977"/>
    <w:rsid w:val="00DE1E51"/>
    <w:rsid w:val="00DE1F0E"/>
    <w:rsid w:val="00DE20E2"/>
    <w:rsid w:val="00DE21E6"/>
    <w:rsid w:val="00DE276A"/>
    <w:rsid w:val="00DE27AB"/>
    <w:rsid w:val="00DE2AC2"/>
    <w:rsid w:val="00DE2B47"/>
    <w:rsid w:val="00DE3025"/>
    <w:rsid w:val="00DE34F2"/>
    <w:rsid w:val="00DE3703"/>
    <w:rsid w:val="00DE3828"/>
    <w:rsid w:val="00DE3B64"/>
    <w:rsid w:val="00DE3C32"/>
    <w:rsid w:val="00DE3CE8"/>
    <w:rsid w:val="00DE3F80"/>
    <w:rsid w:val="00DE40EA"/>
    <w:rsid w:val="00DE4138"/>
    <w:rsid w:val="00DE4203"/>
    <w:rsid w:val="00DE4441"/>
    <w:rsid w:val="00DE46AB"/>
    <w:rsid w:val="00DE4871"/>
    <w:rsid w:val="00DE4A2E"/>
    <w:rsid w:val="00DE4C6B"/>
    <w:rsid w:val="00DE5402"/>
    <w:rsid w:val="00DE568E"/>
    <w:rsid w:val="00DE583C"/>
    <w:rsid w:val="00DE5986"/>
    <w:rsid w:val="00DE5A63"/>
    <w:rsid w:val="00DE5AC7"/>
    <w:rsid w:val="00DE5E76"/>
    <w:rsid w:val="00DE692F"/>
    <w:rsid w:val="00DE6985"/>
    <w:rsid w:val="00DE6B92"/>
    <w:rsid w:val="00DE6DFA"/>
    <w:rsid w:val="00DE709F"/>
    <w:rsid w:val="00DE77FE"/>
    <w:rsid w:val="00DE782E"/>
    <w:rsid w:val="00DE7C7F"/>
    <w:rsid w:val="00DF0459"/>
    <w:rsid w:val="00DF04D4"/>
    <w:rsid w:val="00DF0557"/>
    <w:rsid w:val="00DF05F9"/>
    <w:rsid w:val="00DF092E"/>
    <w:rsid w:val="00DF0C5A"/>
    <w:rsid w:val="00DF11E2"/>
    <w:rsid w:val="00DF14DB"/>
    <w:rsid w:val="00DF16DF"/>
    <w:rsid w:val="00DF19AB"/>
    <w:rsid w:val="00DF1D36"/>
    <w:rsid w:val="00DF1E01"/>
    <w:rsid w:val="00DF1FFE"/>
    <w:rsid w:val="00DF212A"/>
    <w:rsid w:val="00DF21AE"/>
    <w:rsid w:val="00DF258D"/>
    <w:rsid w:val="00DF2818"/>
    <w:rsid w:val="00DF2930"/>
    <w:rsid w:val="00DF29DA"/>
    <w:rsid w:val="00DF2D35"/>
    <w:rsid w:val="00DF37FF"/>
    <w:rsid w:val="00DF382E"/>
    <w:rsid w:val="00DF3862"/>
    <w:rsid w:val="00DF410A"/>
    <w:rsid w:val="00DF47EB"/>
    <w:rsid w:val="00DF48A5"/>
    <w:rsid w:val="00DF48C7"/>
    <w:rsid w:val="00DF4A3B"/>
    <w:rsid w:val="00DF4C5B"/>
    <w:rsid w:val="00DF5077"/>
    <w:rsid w:val="00DF50F6"/>
    <w:rsid w:val="00DF531A"/>
    <w:rsid w:val="00DF5517"/>
    <w:rsid w:val="00DF56C3"/>
    <w:rsid w:val="00DF56E6"/>
    <w:rsid w:val="00DF5844"/>
    <w:rsid w:val="00DF59D2"/>
    <w:rsid w:val="00DF59E8"/>
    <w:rsid w:val="00DF6135"/>
    <w:rsid w:val="00DF61A5"/>
    <w:rsid w:val="00DF65B7"/>
    <w:rsid w:val="00DF671F"/>
    <w:rsid w:val="00DF6A4B"/>
    <w:rsid w:val="00DF6C53"/>
    <w:rsid w:val="00DF7369"/>
    <w:rsid w:val="00DF78B4"/>
    <w:rsid w:val="00DF7C7E"/>
    <w:rsid w:val="00DF7E91"/>
    <w:rsid w:val="00DF7FC2"/>
    <w:rsid w:val="00E00930"/>
    <w:rsid w:val="00E00C69"/>
    <w:rsid w:val="00E01149"/>
    <w:rsid w:val="00E0126A"/>
    <w:rsid w:val="00E014B9"/>
    <w:rsid w:val="00E0165D"/>
    <w:rsid w:val="00E016E8"/>
    <w:rsid w:val="00E01910"/>
    <w:rsid w:val="00E02838"/>
    <w:rsid w:val="00E028AF"/>
    <w:rsid w:val="00E029C6"/>
    <w:rsid w:val="00E02AF1"/>
    <w:rsid w:val="00E02FE8"/>
    <w:rsid w:val="00E03527"/>
    <w:rsid w:val="00E03673"/>
    <w:rsid w:val="00E039A6"/>
    <w:rsid w:val="00E03C44"/>
    <w:rsid w:val="00E03DAD"/>
    <w:rsid w:val="00E03E4A"/>
    <w:rsid w:val="00E03FDC"/>
    <w:rsid w:val="00E041D7"/>
    <w:rsid w:val="00E042BF"/>
    <w:rsid w:val="00E042E2"/>
    <w:rsid w:val="00E04623"/>
    <w:rsid w:val="00E04666"/>
    <w:rsid w:val="00E04740"/>
    <w:rsid w:val="00E04B04"/>
    <w:rsid w:val="00E04FE6"/>
    <w:rsid w:val="00E05156"/>
    <w:rsid w:val="00E051A9"/>
    <w:rsid w:val="00E05688"/>
    <w:rsid w:val="00E056BA"/>
    <w:rsid w:val="00E05719"/>
    <w:rsid w:val="00E05929"/>
    <w:rsid w:val="00E0597D"/>
    <w:rsid w:val="00E05B53"/>
    <w:rsid w:val="00E05F00"/>
    <w:rsid w:val="00E05F0D"/>
    <w:rsid w:val="00E06505"/>
    <w:rsid w:val="00E0653D"/>
    <w:rsid w:val="00E0671C"/>
    <w:rsid w:val="00E06B1A"/>
    <w:rsid w:val="00E07203"/>
    <w:rsid w:val="00E073B6"/>
    <w:rsid w:val="00E0767A"/>
    <w:rsid w:val="00E079EB"/>
    <w:rsid w:val="00E07A88"/>
    <w:rsid w:val="00E07BEE"/>
    <w:rsid w:val="00E07D58"/>
    <w:rsid w:val="00E1017F"/>
    <w:rsid w:val="00E105F6"/>
    <w:rsid w:val="00E10C44"/>
    <w:rsid w:val="00E10D09"/>
    <w:rsid w:val="00E11392"/>
    <w:rsid w:val="00E113B0"/>
    <w:rsid w:val="00E115B6"/>
    <w:rsid w:val="00E117F6"/>
    <w:rsid w:val="00E11851"/>
    <w:rsid w:val="00E119D9"/>
    <w:rsid w:val="00E11A22"/>
    <w:rsid w:val="00E11D04"/>
    <w:rsid w:val="00E11F72"/>
    <w:rsid w:val="00E124C1"/>
    <w:rsid w:val="00E12524"/>
    <w:rsid w:val="00E1294A"/>
    <w:rsid w:val="00E12B57"/>
    <w:rsid w:val="00E132D8"/>
    <w:rsid w:val="00E135DC"/>
    <w:rsid w:val="00E13824"/>
    <w:rsid w:val="00E13A2A"/>
    <w:rsid w:val="00E13BA9"/>
    <w:rsid w:val="00E13F17"/>
    <w:rsid w:val="00E1430E"/>
    <w:rsid w:val="00E14928"/>
    <w:rsid w:val="00E14C44"/>
    <w:rsid w:val="00E14FBE"/>
    <w:rsid w:val="00E1514C"/>
    <w:rsid w:val="00E153B6"/>
    <w:rsid w:val="00E155D4"/>
    <w:rsid w:val="00E15763"/>
    <w:rsid w:val="00E157B0"/>
    <w:rsid w:val="00E157FD"/>
    <w:rsid w:val="00E158FB"/>
    <w:rsid w:val="00E158FC"/>
    <w:rsid w:val="00E159D1"/>
    <w:rsid w:val="00E15BA2"/>
    <w:rsid w:val="00E15C05"/>
    <w:rsid w:val="00E15F8C"/>
    <w:rsid w:val="00E16098"/>
    <w:rsid w:val="00E161EA"/>
    <w:rsid w:val="00E1653F"/>
    <w:rsid w:val="00E16BF2"/>
    <w:rsid w:val="00E17069"/>
    <w:rsid w:val="00E17227"/>
    <w:rsid w:val="00E17346"/>
    <w:rsid w:val="00E178EE"/>
    <w:rsid w:val="00E1794C"/>
    <w:rsid w:val="00E17A53"/>
    <w:rsid w:val="00E17D6D"/>
    <w:rsid w:val="00E17F92"/>
    <w:rsid w:val="00E2015A"/>
    <w:rsid w:val="00E20303"/>
    <w:rsid w:val="00E20365"/>
    <w:rsid w:val="00E203C4"/>
    <w:rsid w:val="00E2040C"/>
    <w:rsid w:val="00E20470"/>
    <w:rsid w:val="00E2071A"/>
    <w:rsid w:val="00E207EF"/>
    <w:rsid w:val="00E20D2F"/>
    <w:rsid w:val="00E20E56"/>
    <w:rsid w:val="00E211AE"/>
    <w:rsid w:val="00E21434"/>
    <w:rsid w:val="00E21623"/>
    <w:rsid w:val="00E21629"/>
    <w:rsid w:val="00E21B76"/>
    <w:rsid w:val="00E21BA9"/>
    <w:rsid w:val="00E22072"/>
    <w:rsid w:val="00E22639"/>
    <w:rsid w:val="00E22700"/>
    <w:rsid w:val="00E228EA"/>
    <w:rsid w:val="00E22CE6"/>
    <w:rsid w:val="00E2313D"/>
    <w:rsid w:val="00E2321F"/>
    <w:rsid w:val="00E2325E"/>
    <w:rsid w:val="00E233F9"/>
    <w:rsid w:val="00E2345E"/>
    <w:rsid w:val="00E2347A"/>
    <w:rsid w:val="00E234A9"/>
    <w:rsid w:val="00E235C7"/>
    <w:rsid w:val="00E237C9"/>
    <w:rsid w:val="00E238A0"/>
    <w:rsid w:val="00E23B5F"/>
    <w:rsid w:val="00E23C4E"/>
    <w:rsid w:val="00E23F7E"/>
    <w:rsid w:val="00E240FB"/>
    <w:rsid w:val="00E2412D"/>
    <w:rsid w:val="00E24201"/>
    <w:rsid w:val="00E245D1"/>
    <w:rsid w:val="00E246E5"/>
    <w:rsid w:val="00E24BBF"/>
    <w:rsid w:val="00E24F3E"/>
    <w:rsid w:val="00E250B7"/>
    <w:rsid w:val="00E25500"/>
    <w:rsid w:val="00E25650"/>
    <w:rsid w:val="00E256D4"/>
    <w:rsid w:val="00E25A76"/>
    <w:rsid w:val="00E25E81"/>
    <w:rsid w:val="00E26071"/>
    <w:rsid w:val="00E2612D"/>
    <w:rsid w:val="00E264A6"/>
    <w:rsid w:val="00E265B3"/>
    <w:rsid w:val="00E2693B"/>
    <w:rsid w:val="00E26E9F"/>
    <w:rsid w:val="00E2708A"/>
    <w:rsid w:val="00E27371"/>
    <w:rsid w:val="00E27D44"/>
    <w:rsid w:val="00E3013A"/>
    <w:rsid w:val="00E3027D"/>
    <w:rsid w:val="00E30541"/>
    <w:rsid w:val="00E305D9"/>
    <w:rsid w:val="00E30711"/>
    <w:rsid w:val="00E30B4A"/>
    <w:rsid w:val="00E30EF4"/>
    <w:rsid w:val="00E31018"/>
    <w:rsid w:val="00E310EA"/>
    <w:rsid w:val="00E3114F"/>
    <w:rsid w:val="00E31967"/>
    <w:rsid w:val="00E31E78"/>
    <w:rsid w:val="00E31F77"/>
    <w:rsid w:val="00E3212E"/>
    <w:rsid w:val="00E322EB"/>
    <w:rsid w:val="00E3233B"/>
    <w:rsid w:val="00E32439"/>
    <w:rsid w:val="00E32895"/>
    <w:rsid w:val="00E32AED"/>
    <w:rsid w:val="00E32D1D"/>
    <w:rsid w:val="00E32D42"/>
    <w:rsid w:val="00E32EC2"/>
    <w:rsid w:val="00E3345F"/>
    <w:rsid w:val="00E338E3"/>
    <w:rsid w:val="00E33D12"/>
    <w:rsid w:val="00E33D99"/>
    <w:rsid w:val="00E34197"/>
    <w:rsid w:val="00E343BA"/>
    <w:rsid w:val="00E34CD3"/>
    <w:rsid w:val="00E34FED"/>
    <w:rsid w:val="00E350D4"/>
    <w:rsid w:val="00E35116"/>
    <w:rsid w:val="00E35413"/>
    <w:rsid w:val="00E356D4"/>
    <w:rsid w:val="00E35924"/>
    <w:rsid w:val="00E35AF0"/>
    <w:rsid w:val="00E35CC5"/>
    <w:rsid w:val="00E35CEE"/>
    <w:rsid w:val="00E35EA8"/>
    <w:rsid w:val="00E35EEE"/>
    <w:rsid w:val="00E363B8"/>
    <w:rsid w:val="00E364F3"/>
    <w:rsid w:val="00E36A7F"/>
    <w:rsid w:val="00E36C4B"/>
    <w:rsid w:val="00E370D3"/>
    <w:rsid w:val="00E3730A"/>
    <w:rsid w:val="00E37398"/>
    <w:rsid w:val="00E3777C"/>
    <w:rsid w:val="00E377B1"/>
    <w:rsid w:val="00E3788C"/>
    <w:rsid w:val="00E37929"/>
    <w:rsid w:val="00E3797B"/>
    <w:rsid w:val="00E401C2"/>
    <w:rsid w:val="00E40592"/>
    <w:rsid w:val="00E407E1"/>
    <w:rsid w:val="00E408E0"/>
    <w:rsid w:val="00E40CCB"/>
    <w:rsid w:val="00E411D1"/>
    <w:rsid w:val="00E41571"/>
    <w:rsid w:val="00E419F3"/>
    <w:rsid w:val="00E41E61"/>
    <w:rsid w:val="00E420F5"/>
    <w:rsid w:val="00E42118"/>
    <w:rsid w:val="00E42300"/>
    <w:rsid w:val="00E42FE2"/>
    <w:rsid w:val="00E43129"/>
    <w:rsid w:val="00E4323B"/>
    <w:rsid w:val="00E43695"/>
    <w:rsid w:val="00E43863"/>
    <w:rsid w:val="00E4423C"/>
    <w:rsid w:val="00E44618"/>
    <w:rsid w:val="00E44628"/>
    <w:rsid w:val="00E44B00"/>
    <w:rsid w:val="00E44C3E"/>
    <w:rsid w:val="00E452B4"/>
    <w:rsid w:val="00E454DC"/>
    <w:rsid w:val="00E45931"/>
    <w:rsid w:val="00E45997"/>
    <w:rsid w:val="00E45E86"/>
    <w:rsid w:val="00E45F98"/>
    <w:rsid w:val="00E46148"/>
    <w:rsid w:val="00E46675"/>
    <w:rsid w:val="00E467AF"/>
    <w:rsid w:val="00E46CD9"/>
    <w:rsid w:val="00E46DCB"/>
    <w:rsid w:val="00E46DEB"/>
    <w:rsid w:val="00E46E50"/>
    <w:rsid w:val="00E4707F"/>
    <w:rsid w:val="00E47CB3"/>
    <w:rsid w:val="00E5008A"/>
    <w:rsid w:val="00E50128"/>
    <w:rsid w:val="00E5055B"/>
    <w:rsid w:val="00E50898"/>
    <w:rsid w:val="00E50D77"/>
    <w:rsid w:val="00E50FDC"/>
    <w:rsid w:val="00E50FE6"/>
    <w:rsid w:val="00E51216"/>
    <w:rsid w:val="00E51265"/>
    <w:rsid w:val="00E515D6"/>
    <w:rsid w:val="00E517BA"/>
    <w:rsid w:val="00E52AB6"/>
    <w:rsid w:val="00E52C6A"/>
    <w:rsid w:val="00E52C8B"/>
    <w:rsid w:val="00E53100"/>
    <w:rsid w:val="00E53132"/>
    <w:rsid w:val="00E5362F"/>
    <w:rsid w:val="00E537B3"/>
    <w:rsid w:val="00E539F7"/>
    <w:rsid w:val="00E53A8C"/>
    <w:rsid w:val="00E53AF9"/>
    <w:rsid w:val="00E5412E"/>
    <w:rsid w:val="00E54828"/>
    <w:rsid w:val="00E552C0"/>
    <w:rsid w:val="00E5562B"/>
    <w:rsid w:val="00E558C8"/>
    <w:rsid w:val="00E55A08"/>
    <w:rsid w:val="00E55FA0"/>
    <w:rsid w:val="00E56113"/>
    <w:rsid w:val="00E56137"/>
    <w:rsid w:val="00E5663E"/>
    <w:rsid w:val="00E56663"/>
    <w:rsid w:val="00E566AB"/>
    <w:rsid w:val="00E566EB"/>
    <w:rsid w:val="00E56788"/>
    <w:rsid w:val="00E56C10"/>
    <w:rsid w:val="00E56FDD"/>
    <w:rsid w:val="00E57328"/>
    <w:rsid w:val="00E575E9"/>
    <w:rsid w:val="00E576FD"/>
    <w:rsid w:val="00E57A9A"/>
    <w:rsid w:val="00E57C25"/>
    <w:rsid w:val="00E57C35"/>
    <w:rsid w:val="00E60142"/>
    <w:rsid w:val="00E601F5"/>
    <w:rsid w:val="00E6075E"/>
    <w:rsid w:val="00E607E5"/>
    <w:rsid w:val="00E61A23"/>
    <w:rsid w:val="00E61FE9"/>
    <w:rsid w:val="00E61FF0"/>
    <w:rsid w:val="00E6211C"/>
    <w:rsid w:val="00E621E3"/>
    <w:rsid w:val="00E62294"/>
    <w:rsid w:val="00E62535"/>
    <w:rsid w:val="00E62F0A"/>
    <w:rsid w:val="00E63175"/>
    <w:rsid w:val="00E6379E"/>
    <w:rsid w:val="00E641CF"/>
    <w:rsid w:val="00E646C1"/>
    <w:rsid w:val="00E64CC0"/>
    <w:rsid w:val="00E650AA"/>
    <w:rsid w:val="00E6519A"/>
    <w:rsid w:val="00E653ED"/>
    <w:rsid w:val="00E65500"/>
    <w:rsid w:val="00E6552B"/>
    <w:rsid w:val="00E65728"/>
    <w:rsid w:val="00E65B24"/>
    <w:rsid w:val="00E6618B"/>
    <w:rsid w:val="00E662AF"/>
    <w:rsid w:val="00E66966"/>
    <w:rsid w:val="00E66D22"/>
    <w:rsid w:val="00E672AA"/>
    <w:rsid w:val="00E67869"/>
    <w:rsid w:val="00E679F2"/>
    <w:rsid w:val="00E67A0A"/>
    <w:rsid w:val="00E67C3B"/>
    <w:rsid w:val="00E67DA1"/>
    <w:rsid w:val="00E70092"/>
    <w:rsid w:val="00E70186"/>
    <w:rsid w:val="00E701C8"/>
    <w:rsid w:val="00E70837"/>
    <w:rsid w:val="00E70908"/>
    <w:rsid w:val="00E709D6"/>
    <w:rsid w:val="00E70CB3"/>
    <w:rsid w:val="00E70D23"/>
    <w:rsid w:val="00E7121E"/>
    <w:rsid w:val="00E71277"/>
    <w:rsid w:val="00E71379"/>
    <w:rsid w:val="00E71976"/>
    <w:rsid w:val="00E71A2C"/>
    <w:rsid w:val="00E71AF4"/>
    <w:rsid w:val="00E72621"/>
    <w:rsid w:val="00E72C28"/>
    <w:rsid w:val="00E72D71"/>
    <w:rsid w:val="00E72DEC"/>
    <w:rsid w:val="00E73159"/>
    <w:rsid w:val="00E73476"/>
    <w:rsid w:val="00E73765"/>
    <w:rsid w:val="00E74064"/>
    <w:rsid w:val="00E7419E"/>
    <w:rsid w:val="00E743ED"/>
    <w:rsid w:val="00E7487E"/>
    <w:rsid w:val="00E7499B"/>
    <w:rsid w:val="00E74CA3"/>
    <w:rsid w:val="00E74F08"/>
    <w:rsid w:val="00E74FBF"/>
    <w:rsid w:val="00E751E2"/>
    <w:rsid w:val="00E75511"/>
    <w:rsid w:val="00E757F3"/>
    <w:rsid w:val="00E758E6"/>
    <w:rsid w:val="00E758E7"/>
    <w:rsid w:val="00E75992"/>
    <w:rsid w:val="00E75B7F"/>
    <w:rsid w:val="00E760D6"/>
    <w:rsid w:val="00E76157"/>
    <w:rsid w:val="00E76171"/>
    <w:rsid w:val="00E76356"/>
    <w:rsid w:val="00E763F1"/>
    <w:rsid w:val="00E76537"/>
    <w:rsid w:val="00E76657"/>
    <w:rsid w:val="00E76841"/>
    <w:rsid w:val="00E76A41"/>
    <w:rsid w:val="00E77503"/>
    <w:rsid w:val="00E77895"/>
    <w:rsid w:val="00E77BFC"/>
    <w:rsid w:val="00E77D3A"/>
    <w:rsid w:val="00E77F93"/>
    <w:rsid w:val="00E80126"/>
    <w:rsid w:val="00E80848"/>
    <w:rsid w:val="00E81011"/>
    <w:rsid w:val="00E810BD"/>
    <w:rsid w:val="00E811A8"/>
    <w:rsid w:val="00E815DD"/>
    <w:rsid w:val="00E81D47"/>
    <w:rsid w:val="00E82149"/>
    <w:rsid w:val="00E8234C"/>
    <w:rsid w:val="00E8278B"/>
    <w:rsid w:val="00E827B6"/>
    <w:rsid w:val="00E82EA8"/>
    <w:rsid w:val="00E82EDF"/>
    <w:rsid w:val="00E83410"/>
    <w:rsid w:val="00E834DA"/>
    <w:rsid w:val="00E83E0C"/>
    <w:rsid w:val="00E8429F"/>
    <w:rsid w:val="00E8438B"/>
    <w:rsid w:val="00E84422"/>
    <w:rsid w:val="00E84BDD"/>
    <w:rsid w:val="00E851A0"/>
    <w:rsid w:val="00E85794"/>
    <w:rsid w:val="00E85F32"/>
    <w:rsid w:val="00E85F54"/>
    <w:rsid w:val="00E8615D"/>
    <w:rsid w:val="00E8615F"/>
    <w:rsid w:val="00E86581"/>
    <w:rsid w:val="00E86730"/>
    <w:rsid w:val="00E86BE8"/>
    <w:rsid w:val="00E86F6C"/>
    <w:rsid w:val="00E873BB"/>
    <w:rsid w:val="00E87503"/>
    <w:rsid w:val="00E87BD5"/>
    <w:rsid w:val="00E87D73"/>
    <w:rsid w:val="00E90151"/>
    <w:rsid w:val="00E90700"/>
    <w:rsid w:val="00E90839"/>
    <w:rsid w:val="00E91395"/>
    <w:rsid w:val="00E9147F"/>
    <w:rsid w:val="00E91A63"/>
    <w:rsid w:val="00E91AC6"/>
    <w:rsid w:val="00E91AC7"/>
    <w:rsid w:val="00E91B1E"/>
    <w:rsid w:val="00E91B42"/>
    <w:rsid w:val="00E91CBD"/>
    <w:rsid w:val="00E91D3B"/>
    <w:rsid w:val="00E91EF7"/>
    <w:rsid w:val="00E92249"/>
    <w:rsid w:val="00E922D2"/>
    <w:rsid w:val="00E9253F"/>
    <w:rsid w:val="00E92549"/>
    <w:rsid w:val="00E9293C"/>
    <w:rsid w:val="00E92A51"/>
    <w:rsid w:val="00E92E7E"/>
    <w:rsid w:val="00E933E1"/>
    <w:rsid w:val="00E936BB"/>
    <w:rsid w:val="00E93AC3"/>
    <w:rsid w:val="00E9443C"/>
    <w:rsid w:val="00E949CB"/>
    <w:rsid w:val="00E94A4C"/>
    <w:rsid w:val="00E94CDE"/>
    <w:rsid w:val="00E94F00"/>
    <w:rsid w:val="00E95108"/>
    <w:rsid w:val="00E952A7"/>
    <w:rsid w:val="00E9551E"/>
    <w:rsid w:val="00E957DF"/>
    <w:rsid w:val="00E95969"/>
    <w:rsid w:val="00E95A2B"/>
    <w:rsid w:val="00E95F1B"/>
    <w:rsid w:val="00E95FAB"/>
    <w:rsid w:val="00E9604D"/>
    <w:rsid w:val="00E96056"/>
    <w:rsid w:val="00E96164"/>
    <w:rsid w:val="00E9626C"/>
    <w:rsid w:val="00E96634"/>
    <w:rsid w:val="00E96663"/>
    <w:rsid w:val="00E966D9"/>
    <w:rsid w:val="00E969D0"/>
    <w:rsid w:val="00E96EF1"/>
    <w:rsid w:val="00E97166"/>
    <w:rsid w:val="00E972B2"/>
    <w:rsid w:val="00E974E3"/>
    <w:rsid w:val="00E975A3"/>
    <w:rsid w:val="00E976D9"/>
    <w:rsid w:val="00E97A38"/>
    <w:rsid w:val="00E97B56"/>
    <w:rsid w:val="00E97BAC"/>
    <w:rsid w:val="00E97DFB"/>
    <w:rsid w:val="00EA01FE"/>
    <w:rsid w:val="00EA02DC"/>
    <w:rsid w:val="00EA03C8"/>
    <w:rsid w:val="00EA03C9"/>
    <w:rsid w:val="00EA052D"/>
    <w:rsid w:val="00EA06D8"/>
    <w:rsid w:val="00EA09B7"/>
    <w:rsid w:val="00EA115F"/>
    <w:rsid w:val="00EA146B"/>
    <w:rsid w:val="00EA1492"/>
    <w:rsid w:val="00EA1769"/>
    <w:rsid w:val="00EA1801"/>
    <w:rsid w:val="00EA233C"/>
    <w:rsid w:val="00EA27C5"/>
    <w:rsid w:val="00EA2A27"/>
    <w:rsid w:val="00EA2AB0"/>
    <w:rsid w:val="00EA2D67"/>
    <w:rsid w:val="00EA3108"/>
    <w:rsid w:val="00EA321A"/>
    <w:rsid w:val="00EA375B"/>
    <w:rsid w:val="00EA3CE6"/>
    <w:rsid w:val="00EA3EBE"/>
    <w:rsid w:val="00EA40C8"/>
    <w:rsid w:val="00EA43DD"/>
    <w:rsid w:val="00EA4BAD"/>
    <w:rsid w:val="00EA54E4"/>
    <w:rsid w:val="00EA55A3"/>
    <w:rsid w:val="00EA57D9"/>
    <w:rsid w:val="00EA5825"/>
    <w:rsid w:val="00EA5E52"/>
    <w:rsid w:val="00EA65D0"/>
    <w:rsid w:val="00EA6BDF"/>
    <w:rsid w:val="00EA6FC9"/>
    <w:rsid w:val="00EA71EA"/>
    <w:rsid w:val="00EA71F9"/>
    <w:rsid w:val="00EA722D"/>
    <w:rsid w:val="00EA7359"/>
    <w:rsid w:val="00EA7382"/>
    <w:rsid w:val="00EA75EC"/>
    <w:rsid w:val="00EA7B1E"/>
    <w:rsid w:val="00EA7F9D"/>
    <w:rsid w:val="00EB0196"/>
    <w:rsid w:val="00EB03D7"/>
    <w:rsid w:val="00EB05D3"/>
    <w:rsid w:val="00EB089C"/>
    <w:rsid w:val="00EB1293"/>
    <w:rsid w:val="00EB18F6"/>
    <w:rsid w:val="00EB1AA1"/>
    <w:rsid w:val="00EB1C9F"/>
    <w:rsid w:val="00EB1E51"/>
    <w:rsid w:val="00EB2476"/>
    <w:rsid w:val="00EB25BA"/>
    <w:rsid w:val="00EB2811"/>
    <w:rsid w:val="00EB35BA"/>
    <w:rsid w:val="00EB3ABF"/>
    <w:rsid w:val="00EB3B48"/>
    <w:rsid w:val="00EB3E44"/>
    <w:rsid w:val="00EB3F75"/>
    <w:rsid w:val="00EB464E"/>
    <w:rsid w:val="00EB474B"/>
    <w:rsid w:val="00EB4B34"/>
    <w:rsid w:val="00EB4EA1"/>
    <w:rsid w:val="00EB4FCA"/>
    <w:rsid w:val="00EB5066"/>
    <w:rsid w:val="00EB5286"/>
    <w:rsid w:val="00EB52A3"/>
    <w:rsid w:val="00EB53E2"/>
    <w:rsid w:val="00EB54F3"/>
    <w:rsid w:val="00EB596F"/>
    <w:rsid w:val="00EB6790"/>
    <w:rsid w:val="00EB67DC"/>
    <w:rsid w:val="00EB67E9"/>
    <w:rsid w:val="00EB68F4"/>
    <w:rsid w:val="00EB6B27"/>
    <w:rsid w:val="00EB711B"/>
    <w:rsid w:val="00EB7186"/>
    <w:rsid w:val="00EB7329"/>
    <w:rsid w:val="00EB76E8"/>
    <w:rsid w:val="00EB7925"/>
    <w:rsid w:val="00EB7972"/>
    <w:rsid w:val="00EB7A69"/>
    <w:rsid w:val="00EB7AB2"/>
    <w:rsid w:val="00EB7BC9"/>
    <w:rsid w:val="00EB7F3D"/>
    <w:rsid w:val="00EC0379"/>
    <w:rsid w:val="00EC040A"/>
    <w:rsid w:val="00EC095B"/>
    <w:rsid w:val="00EC0CC7"/>
    <w:rsid w:val="00EC0FB1"/>
    <w:rsid w:val="00EC1190"/>
    <w:rsid w:val="00EC151E"/>
    <w:rsid w:val="00EC1550"/>
    <w:rsid w:val="00EC218C"/>
    <w:rsid w:val="00EC2273"/>
    <w:rsid w:val="00EC2C74"/>
    <w:rsid w:val="00EC2EE6"/>
    <w:rsid w:val="00EC2FFD"/>
    <w:rsid w:val="00EC3020"/>
    <w:rsid w:val="00EC311F"/>
    <w:rsid w:val="00EC32DA"/>
    <w:rsid w:val="00EC33D7"/>
    <w:rsid w:val="00EC34B9"/>
    <w:rsid w:val="00EC3700"/>
    <w:rsid w:val="00EC3AC4"/>
    <w:rsid w:val="00EC427B"/>
    <w:rsid w:val="00EC44C8"/>
    <w:rsid w:val="00EC47DF"/>
    <w:rsid w:val="00EC4B5D"/>
    <w:rsid w:val="00EC4D80"/>
    <w:rsid w:val="00EC4F3B"/>
    <w:rsid w:val="00EC5104"/>
    <w:rsid w:val="00EC513C"/>
    <w:rsid w:val="00EC52CD"/>
    <w:rsid w:val="00EC58F9"/>
    <w:rsid w:val="00EC5972"/>
    <w:rsid w:val="00EC5D32"/>
    <w:rsid w:val="00EC6CC7"/>
    <w:rsid w:val="00EC6DFD"/>
    <w:rsid w:val="00EC6E53"/>
    <w:rsid w:val="00EC72B6"/>
    <w:rsid w:val="00EC7A1A"/>
    <w:rsid w:val="00ED02F6"/>
    <w:rsid w:val="00ED030D"/>
    <w:rsid w:val="00ED0425"/>
    <w:rsid w:val="00ED043A"/>
    <w:rsid w:val="00ED0473"/>
    <w:rsid w:val="00ED0793"/>
    <w:rsid w:val="00ED07E6"/>
    <w:rsid w:val="00ED0B2F"/>
    <w:rsid w:val="00ED0C5C"/>
    <w:rsid w:val="00ED1087"/>
    <w:rsid w:val="00ED1093"/>
    <w:rsid w:val="00ED1D7A"/>
    <w:rsid w:val="00ED1ED3"/>
    <w:rsid w:val="00ED22D3"/>
    <w:rsid w:val="00ED284A"/>
    <w:rsid w:val="00ED2A3D"/>
    <w:rsid w:val="00ED2A8D"/>
    <w:rsid w:val="00ED2F92"/>
    <w:rsid w:val="00ED2FE6"/>
    <w:rsid w:val="00ED369E"/>
    <w:rsid w:val="00ED3BB3"/>
    <w:rsid w:val="00ED3F15"/>
    <w:rsid w:val="00ED4037"/>
    <w:rsid w:val="00ED4A40"/>
    <w:rsid w:val="00ED5078"/>
    <w:rsid w:val="00ED51E6"/>
    <w:rsid w:val="00ED5A8B"/>
    <w:rsid w:val="00ED5D10"/>
    <w:rsid w:val="00ED5FB8"/>
    <w:rsid w:val="00ED62AD"/>
    <w:rsid w:val="00ED62C9"/>
    <w:rsid w:val="00ED6802"/>
    <w:rsid w:val="00ED6947"/>
    <w:rsid w:val="00ED70C7"/>
    <w:rsid w:val="00ED73A4"/>
    <w:rsid w:val="00ED76D9"/>
    <w:rsid w:val="00ED79C5"/>
    <w:rsid w:val="00EE0324"/>
    <w:rsid w:val="00EE05BE"/>
    <w:rsid w:val="00EE0A57"/>
    <w:rsid w:val="00EE0F9E"/>
    <w:rsid w:val="00EE0FA5"/>
    <w:rsid w:val="00EE1073"/>
    <w:rsid w:val="00EE1280"/>
    <w:rsid w:val="00EE1A6C"/>
    <w:rsid w:val="00EE1ADC"/>
    <w:rsid w:val="00EE1B26"/>
    <w:rsid w:val="00EE1B3B"/>
    <w:rsid w:val="00EE1EB7"/>
    <w:rsid w:val="00EE265F"/>
    <w:rsid w:val="00EE27D8"/>
    <w:rsid w:val="00EE295A"/>
    <w:rsid w:val="00EE29D1"/>
    <w:rsid w:val="00EE2B15"/>
    <w:rsid w:val="00EE2C3D"/>
    <w:rsid w:val="00EE3888"/>
    <w:rsid w:val="00EE39D0"/>
    <w:rsid w:val="00EE3A80"/>
    <w:rsid w:val="00EE3C18"/>
    <w:rsid w:val="00EE47A7"/>
    <w:rsid w:val="00EE49F2"/>
    <w:rsid w:val="00EE4D51"/>
    <w:rsid w:val="00EE4F16"/>
    <w:rsid w:val="00EE55AC"/>
    <w:rsid w:val="00EE5ED1"/>
    <w:rsid w:val="00EE5EF2"/>
    <w:rsid w:val="00EE5FC9"/>
    <w:rsid w:val="00EE64E7"/>
    <w:rsid w:val="00EE676D"/>
    <w:rsid w:val="00EE6A8B"/>
    <w:rsid w:val="00EE6F96"/>
    <w:rsid w:val="00EE7208"/>
    <w:rsid w:val="00EE72C8"/>
    <w:rsid w:val="00EE7337"/>
    <w:rsid w:val="00EF03D8"/>
    <w:rsid w:val="00EF0843"/>
    <w:rsid w:val="00EF0903"/>
    <w:rsid w:val="00EF09A7"/>
    <w:rsid w:val="00EF0D23"/>
    <w:rsid w:val="00EF0D44"/>
    <w:rsid w:val="00EF0FC7"/>
    <w:rsid w:val="00EF10E4"/>
    <w:rsid w:val="00EF14F4"/>
    <w:rsid w:val="00EF1714"/>
    <w:rsid w:val="00EF18AE"/>
    <w:rsid w:val="00EF19D5"/>
    <w:rsid w:val="00EF1B7B"/>
    <w:rsid w:val="00EF1DA1"/>
    <w:rsid w:val="00EF1E97"/>
    <w:rsid w:val="00EF216D"/>
    <w:rsid w:val="00EF219D"/>
    <w:rsid w:val="00EF22D6"/>
    <w:rsid w:val="00EF2424"/>
    <w:rsid w:val="00EF2777"/>
    <w:rsid w:val="00EF2901"/>
    <w:rsid w:val="00EF311A"/>
    <w:rsid w:val="00EF33E7"/>
    <w:rsid w:val="00EF34C4"/>
    <w:rsid w:val="00EF381E"/>
    <w:rsid w:val="00EF39FD"/>
    <w:rsid w:val="00EF3AE8"/>
    <w:rsid w:val="00EF3C0B"/>
    <w:rsid w:val="00EF3C8B"/>
    <w:rsid w:val="00EF3D19"/>
    <w:rsid w:val="00EF3D1C"/>
    <w:rsid w:val="00EF419D"/>
    <w:rsid w:val="00EF494F"/>
    <w:rsid w:val="00EF4BA7"/>
    <w:rsid w:val="00EF4BB4"/>
    <w:rsid w:val="00EF4DE8"/>
    <w:rsid w:val="00EF4EAD"/>
    <w:rsid w:val="00EF50F2"/>
    <w:rsid w:val="00EF525A"/>
    <w:rsid w:val="00EF5340"/>
    <w:rsid w:val="00EF57A5"/>
    <w:rsid w:val="00EF5934"/>
    <w:rsid w:val="00EF5C30"/>
    <w:rsid w:val="00EF5D37"/>
    <w:rsid w:val="00EF6072"/>
    <w:rsid w:val="00EF60A0"/>
    <w:rsid w:val="00EF6287"/>
    <w:rsid w:val="00EF6366"/>
    <w:rsid w:val="00EF653C"/>
    <w:rsid w:val="00EF6F89"/>
    <w:rsid w:val="00EF7071"/>
    <w:rsid w:val="00EF70F0"/>
    <w:rsid w:val="00EF71CE"/>
    <w:rsid w:val="00EF7554"/>
    <w:rsid w:val="00EF7709"/>
    <w:rsid w:val="00EF774C"/>
    <w:rsid w:val="00EF775D"/>
    <w:rsid w:val="00EF7ABF"/>
    <w:rsid w:val="00F00002"/>
    <w:rsid w:val="00F0020A"/>
    <w:rsid w:val="00F0055E"/>
    <w:rsid w:val="00F008E6"/>
    <w:rsid w:val="00F00B8B"/>
    <w:rsid w:val="00F00E9B"/>
    <w:rsid w:val="00F00EC4"/>
    <w:rsid w:val="00F01017"/>
    <w:rsid w:val="00F018D3"/>
    <w:rsid w:val="00F01E00"/>
    <w:rsid w:val="00F025CF"/>
    <w:rsid w:val="00F029A7"/>
    <w:rsid w:val="00F02DD5"/>
    <w:rsid w:val="00F03053"/>
    <w:rsid w:val="00F030FC"/>
    <w:rsid w:val="00F033F5"/>
    <w:rsid w:val="00F034A2"/>
    <w:rsid w:val="00F03627"/>
    <w:rsid w:val="00F03947"/>
    <w:rsid w:val="00F03B8B"/>
    <w:rsid w:val="00F03C97"/>
    <w:rsid w:val="00F045D9"/>
    <w:rsid w:val="00F04704"/>
    <w:rsid w:val="00F04E67"/>
    <w:rsid w:val="00F05000"/>
    <w:rsid w:val="00F057B5"/>
    <w:rsid w:val="00F059AF"/>
    <w:rsid w:val="00F05A05"/>
    <w:rsid w:val="00F05A38"/>
    <w:rsid w:val="00F05ABB"/>
    <w:rsid w:val="00F06266"/>
    <w:rsid w:val="00F062F0"/>
    <w:rsid w:val="00F06495"/>
    <w:rsid w:val="00F0660C"/>
    <w:rsid w:val="00F0700D"/>
    <w:rsid w:val="00F0701B"/>
    <w:rsid w:val="00F0702B"/>
    <w:rsid w:val="00F074C9"/>
    <w:rsid w:val="00F075C5"/>
    <w:rsid w:val="00F0772D"/>
    <w:rsid w:val="00F0776D"/>
    <w:rsid w:val="00F07A4C"/>
    <w:rsid w:val="00F07C00"/>
    <w:rsid w:val="00F07F88"/>
    <w:rsid w:val="00F10246"/>
    <w:rsid w:val="00F10564"/>
    <w:rsid w:val="00F10F03"/>
    <w:rsid w:val="00F12165"/>
    <w:rsid w:val="00F12168"/>
    <w:rsid w:val="00F123D6"/>
    <w:rsid w:val="00F12662"/>
    <w:rsid w:val="00F12981"/>
    <w:rsid w:val="00F12CBC"/>
    <w:rsid w:val="00F13080"/>
    <w:rsid w:val="00F13412"/>
    <w:rsid w:val="00F13501"/>
    <w:rsid w:val="00F138E1"/>
    <w:rsid w:val="00F13BCA"/>
    <w:rsid w:val="00F1465A"/>
    <w:rsid w:val="00F14B81"/>
    <w:rsid w:val="00F14B94"/>
    <w:rsid w:val="00F150F3"/>
    <w:rsid w:val="00F154CB"/>
    <w:rsid w:val="00F15E3B"/>
    <w:rsid w:val="00F16034"/>
    <w:rsid w:val="00F163AB"/>
    <w:rsid w:val="00F16722"/>
    <w:rsid w:val="00F16873"/>
    <w:rsid w:val="00F16B3B"/>
    <w:rsid w:val="00F1736A"/>
    <w:rsid w:val="00F177AD"/>
    <w:rsid w:val="00F17B46"/>
    <w:rsid w:val="00F17E98"/>
    <w:rsid w:val="00F17FCE"/>
    <w:rsid w:val="00F2015A"/>
    <w:rsid w:val="00F2019C"/>
    <w:rsid w:val="00F20340"/>
    <w:rsid w:val="00F2045D"/>
    <w:rsid w:val="00F20576"/>
    <w:rsid w:val="00F207F5"/>
    <w:rsid w:val="00F209B2"/>
    <w:rsid w:val="00F20BF3"/>
    <w:rsid w:val="00F20C8A"/>
    <w:rsid w:val="00F21053"/>
    <w:rsid w:val="00F2107B"/>
    <w:rsid w:val="00F211A9"/>
    <w:rsid w:val="00F2146D"/>
    <w:rsid w:val="00F21892"/>
    <w:rsid w:val="00F21DB8"/>
    <w:rsid w:val="00F222AE"/>
    <w:rsid w:val="00F223E7"/>
    <w:rsid w:val="00F225C1"/>
    <w:rsid w:val="00F22600"/>
    <w:rsid w:val="00F2284A"/>
    <w:rsid w:val="00F2295C"/>
    <w:rsid w:val="00F22E5D"/>
    <w:rsid w:val="00F23505"/>
    <w:rsid w:val="00F236C7"/>
    <w:rsid w:val="00F23EBD"/>
    <w:rsid w:val="00F24095"/>
    <w:rsid w:val="00F2422B"/>
    <w:rsid w:val="00F24ACD"/>
    <w:rsid w:val="00F24C53"/>
    <w:rsid w:val="00F24F89"/>
    <w:rsid w:val="00F25AF9"/>
    <w:rsid w:val="00F25B0D"/>
    <w:rsid w:val="00F25CD0"/>
    <w:rsid w:val="00F2609C"/>
    <w:rsid w:val="00F263D7"/>
    <w:rsid w:val="00F26551"/>
    <w:rsid w:val="00F265E3"/>
    <w:rsid w:val="00F269EE"/>
    <w:rsid w:val="00F26EBA"/>
    <w:rsid w:val="00F2702F"/>
    <w:rsid w:val="00F270CC"/>
    <w:rsid w:val="00F2751E"/>
    <w:rsid w:val="00F27567"/>
    <w:rsid w:val="00F27A18"/>
    <w:rsid w:val="00F305F3"/>
    <w:rsid w:val="00F30F53"/>
    <w:rsid w:val="00F30F6F"/>
    <w:rsid w:val="00F30FDA"/>
    <w:rsid w:val="00F31398"/>
    <w:rsid w:val="00F31857"/>
    <w:rsid w:val="00F3188B"/>
    <w:rsid w:val="00F318EF"/>
    <w:rsid w:val="00F31906"/>
    <w:rsid w:val="00F3196F"/>
    <w:rsid w:val="00F319F4"/>
    <w:rsid w:val="00F31A8C"/>
    <w:rsid w:val="00F31AFD"/>
    <w:rsid w:val="00F31B84"/>
    <w:rsid w:val="00F31BF2"/>
    <w:rsid w:val="00F31DA2"/>
    <w:rsid w:val="00F32212"/>
    <w:rsid w:val="00F326FD"/>
    <w:rsid w:val="00F32FA8"/>
    <w:rsid w:val="00F3320D"/>
    <w:rsid w:val="00F33301"/>
    <w:rsid w:val="00F334CF"/>
    <w:rsid w:val="00F3364E"/>
    <w:rsid w:val="00F33774"/>
    <w:rsid w:val="00F33843"/>
    <w:rsid w:val="00F33B2E"/>
    <w:rsid w:val="00F33D74"/>
    <w:rsid w:val="00F341CB"/>
    <w:rsid w:val="00F34C44"/>
    <w:rsid w:val="00F35261"/>
    <w:rsid w:val="00F353E0"/>
    <w:rsid w:val="00F361AE"/>
    <w:rsid w:val="00F3640F"/>
    <w:rsid w:val="00F3672D"/>
    <w:rsid w:val="00F36762"/>
    <w:rsid w:val="00F368B8"/>
    <w:rsid w:val="00F36BA3"/>
    <w:rsid w:val="00F36C00"/>
    <w:rsid w:val="00F3725B"/>
    <w:rsid w:val="00F377F1"/>
    <w:rsid w:val="00F37A42"/>
    <w:rsid w:val="00F40617"/>
    <w:rsid w:val="00F4094B"/>
    <w:rsid w:val="00F40C2F"/>
    <w:rsid w:val="00F41436"/>
    <w:rsid w:val="00F41448"/>
    <w:rsid w:val="00F41596"/>
    <w:rsid w:val="00F4159D"/>
    <w:rsid w:val="00F41B91"/>
    <w:rsid w:val="00F42008"/>
    <w:rsid w:val="00F42748"/>
    <w:rsid w:val="00F42AD0"/>
    <w:rsid w:val="00F42DCC"/>
    <w:rsid w:val="00F42E26"/>
    <w:rsid w:val="00F43210"/>
    <w:rsid w:val="00F4354C"/>
    <w:rsid w:val="00F43591"/>
    <w:rsid w:val="00F43B1D"/>
    <w:rsid w:val="00F43D07"/>
    <w:rsid w:val="00F43D31"/>
    <w:rsid w:val="00F4400B"/>
    <w:rsid w:val="00F44381"/>
    <w:rsid w:val="00F443F8"/>
    <w:rsid w:val="00F445F6"/>
    <w:rsid w:val="00F4471D"/>
    <w:rsid w:val="00F44A4A"/>
    <w:rsid w:val="00F44C27"/>
    <w:rsid w:val="00F451DD"/>
    <w:rsid w:val="00F4529B"/>
    <w:rsid w:val="00F452A1"/>
    <w:rsid w:val="00F459A4"/>
    <w:rsid w:val="00F45E1C"/>
    <w:rsid w:val="00F4621A"/>
    <w:rsid w:val="00F46493"/>
    <w:rsid w:val="00F46617"/>
    <w:rsid w:val="00F46790"/>
    <w:rsid w:val="00F467B6"/>
    <w:rsid w:val="00F468EB"/>
    <w:rsid w:val="00F46EE4"/>
    <w:rsid w:val="00F47237"/>
    <w:rsid w:val="00F478A9"/>
    <w:rsid w:val="00F47B6C"/>
    <w:rsid w:val="00F47B8E"/>
    <w:rsid w:val="00F47FCF"/>
    <w:rsid w:val="00F47FFC"/>
    <w:rsid w:val="00F50257"/>
    <w:rsid w:val="00F50A91"/>
    <w:rsid w:val="00F50DD8"/>
    <w:rsid w:val="00F50FAD"/>
    <w:rsid w:val="00F514E1"/>
    <w:rsid w:val="00F51578"/>
    <w:rsid w:val="00F51699"/>
    <w:rsid w:val="00F51B9E"/>
    <w:rsid w:val="00F51C2E"/>
    <w:rsid w:val="00F522D4"/>
    <w:rsid w:val="00F52352"/>
    <w:rsid w:val="00F524FD"/>
    <w:rsid w:val="00F528F7"/>
    <w:rsid w:val="00F52A07"/>
    <w:rsid w:val="00F52B80"/>
    <w:rsid w:val="00F52E9B"/>
    <w:rsid w:val="00F52F44"/>
    <w:rsid w:val="00F53D1B"/>
    <w:rsid w:val="00F53EA4"/>
    <w:rsid w:val="00F545C8"/>
    <w:rsid w:val="00F54DDD"/>
    <w:rsid w:val="00F55017"/>
    <w:rsid w:val="00F55136"/>
    <w:rsid w:val="00F556E2"/>
    <w:rsid w:val="00F55911"/>
    <w:rsid w:val="00F5591D"/>
    <w:rsid w:val="00F55A5D"/>
    <w:rsid w:val="00F55DDB"/>
    <w:rsid w:val="00F55E15"/>
    <w:rsid w:val="00F561D4"/>
    <w:rsid w:val="00F561D6"/>
    <w:rsid w:val="00F56411"/>
    <w:rsid w:val="00F5674A"/>
    <w:rsid w:val="00F56E84"/>
    <w:rsid w:val="00F5723A"/>
    <w:rsid w:val="00F574B8"/>
    <w:rsid w:val="00F57893"/>
    <w:rsid w:val="00F57B10"/>
    <w:rsid w:val="00F6016E"/>
    <w:rsid w:val="00F601BE"/>
    <w:rsid w:val="00F6026E"/>
    <w:rsid w:val="00F6042F"/>
    <w:rsid w:val="00F607FD"/>
    <w:rsid w:val="00F60BB3"/>
    <w:rsid w:val="00F6114A"/>
    <w:rsid w:val="00F61813"/>
    <w:rsid w:val="00F61AC8"/>
    <w:rsid w:val="00F61C28"/>
    <w:rsid w:val="00F6209C"/>
    <w:rsid w:val="00F622C5"/>
    <w:rsid w:val="00F62642"/>
    <w:rsid w:val="00F63356"/>
    <w:rsid w:val="00F64007"/>
    <w:rsid w:val="00F64070"/>
    <w:rsid w:val="00F64261"/>
    <w:rsid w:val="00F64621"/>
    <w:rsid w:val="00F6467D"/>
    <w:rsid w:val="00F64883"/>
    <w:rsid w:val="00F64D82"/>
    <w:rsid w:val="00F653FB"/>
    <w:rsid w:val="00F65986"/>
    <w:rsid w:val="00F65C8A"/>
    <w:rsid w:val="00F66142"/>
    <w:rsid w:val="00F6615E"/>
    <w:rsid w:val="00F66687"/>
    <w:rsid w:val="00F66932"/>
    <w:rsid w:val="00F66BB5"/>
    <w:rsid w:val="00F66CEE"/>
    <w:rsid w:val="00F66EA1"/>
    <w:rsid w:val="00F670D9"/>
    <w:rsid w:val="00F672E8"/>
    <w:rsid w:val="00F6733C"/>
    <w:rsid w:val="00F678D4"/>
    <w:rsid w:val="00F70142"/>
    <w:rsid w:val="00F70193"/>
    <w:rsid w:val="00F702FE"/>
    <w:rsid w:val="00F7046A"/>
    <w:rsid w:val="00F7049B"/>
    <w:rsid w:val="00F704AD"/>
    <w:rsid w:val="00F706F7"/>
    <w:rsid w:val="00F7087B"/>
    <w:rsid w:val="00F709EC"/>
    <w:rsid w:val="00F70C75"/>
    <w:rsid w:val="00F71669"/>
    <w:rsid w:val="00F719B2"/>
    <w:rsid w:val="00F71CA4"/>
    <w:rsid w:val="00F71D2B"/>
    <w:rsid w:val="00F71F36"/>
    <w:rsid w:val="00F71FD3"/>
    <w:rsid w:val="00F720B3"/>
    <w:rsid w:val="00F721EC"/>
    <w:rsid w:val="00F727DD"/>
    <w:rsid w:val="00F72837"/>
    <w:rsid w:val="00F728BB"/>
    <w:rsid w:val="00F73049"/>
    <w:rsid w:val="00F735B2"/>
    <w:rsid w:val="00F73B09"/>
    <w:rsid w:val="00F73B32"/>
    <w:rsid w:val="00F73CB9"/>
    <w:rsid w:val="00F73DD1"/>
    <w:rsid w:val="00F74159"/>
    <w:rsid w:val="00F74354"/>
    <w:rsid w:val="00F7439A"/>
    <w:rsid w:val="00F7442B"/>
    <w:rsid w:val="00F74486"/>
    <w:rsid w:val="00F749E3"/>
    <w:rsid w:val="00F74EF4"/>
    <w:rsid w:val="00F754B6"/>
    <w:rsid w:val="00F75870"/>
    <w:rsid w:val="00F75AAF"/>
    <w:rsid w:val="00F7635E"/>
    <w:rsid w:val="00F7643C"/>
    <w:rsid w:val="00F76617"/>
    <w:rsid w:val="00F76A68"/>
    <w:rsid w:val="00F76FA5"/>
    <w:rsid w:val="00F7711F"/>
    <w:rsid w:val="00F771A9"/>
    <w:rsid w:val="00F77218"/>
    <w:rsid w:val="00F773CF"/>
    <w:rsid w:val="00F773EF"/>
    <w:rsid w:val="00F779FE"/>
    <w:rsid w:val="00F77B0D"/>
    <w:rsid w:val="00F77B15"/>
    <w:rsid w:val="00F77D5E"/>
    <w:rsid w:val="00F80EBB"/>
    <w:rsid w:val="00F81110"/>
    <w:rsid w:val="00F81169"/>
    <w:rsid w:val="00F818A6"/>
    <w:rsid w:val="00F819DE"/>
    <w:rsid w:val="00F81DF5"/>
    <w:rsid w:val="00F824D6"/>
    <w:rsid w:val="00F824F8"/>
    <w:rsid w:val="00F82A02"/>
    <w:rsid w:val="00F82B4A"/>
    <w:rsid w:val="00F82E03"/>
    <w:rsid w:val="00F82E56"/>
    <w:rsid w:val="00F830F0"/>
    <w:rsid w:val="00F83832"/>
    <w:rsid w:val="00F83A17"/>
    <w:rsid w:val="00F83B43"/>
    <w:rsid w:val="00F83C81"/>
    <w:rsid w:val="00F83DC2"/>
    <w:rsid w:val="00F83FEE"/>
    <w:rsid w:val="00F8426D"/>
    <w:rsid w:val="00F844A0"/>
    <w:rsid w:val="00F84FCC"/>
    <w:rsid w:val="00F85242"/>
    <w:rsid w:val="00F853ED"/>
    <w:rsid w:val="00F853F0"/>
    <w:rsid w:val="00F85660"/>
    <w:rsid w:val="00F856E7"/>
    <w:rsid w:val="00F8571F"/>
    <w:rsid w:val="00F8620B"/>
    <w:rsid w:val="00F865CF"/>
    <w:rsid w:val="00F867F8"/>
    <w:rsid w:val="00F86886"/>
    <w:rsid w:val="00F86C8F"/>
    <w:rsid w:val="00F86ED0"/>
    <w:rsid w:val="00F871FB"/>
    <w:rsid w:val="00F8787A"/>
    <w:rsid w:val="00F87942"/>
    <w:rsid w:val="00F879B6"/>
    <w:rsid w:val="00F87D08"/>
    <w:rsid w:val="00F90008"/>
    <w:rsid w:val="00F90590"/>
    <w:rsid w:val="00F908AC"/>
    <w:rsid w:val="00F90AAD"/>
    <w:rsid w:val="00F913BF"/>
    <w:rsid w:val="00F916D8"/>
    <w:rsid w:val="00F921F1"/>
    <w:rsid w:val="00F9242F"/>
    <w:rsid w:val="00F925A7"/>
    <w:rsid w:val="00F92BAA"/>
    <w:rsid w:val="00F92C8B"/>
    <w:rsid w:val="00F92FD4"/>
    <w:rsid w:val="00F93069"/>
    <w:rsid w:val="00F932C7"/>
    <w:rsid w:val="00F93B02"/>
    <w:rsid w:val="00F93C8F"/>
    <w:rsid w:val="00F93FD5"/>
    <w:rsid w:val="00F94209"/>
    <w:rsid w:val="00F94409"/>
    <w:rsid w:val="00F94482"/>
    <w:rsid w:val="00F94485"/>
    <w:rsid w:val="00F94EF2"/>
    <w:rsid w:val="00F94F69"/>
    <w:rsid w:val="00F950FA"/>
    <w:rsid w:val="00F95827"/>
    <w:rsid w:val="00F95EF2"/>
    <w:rsid w:val="00F95EF5"/>
    <w:rsid w:val="00F9600C"/>
    <w:rsid w:val="00F969BE"/>
    <w:rsid w:val="00F96A3C"/>
    <w:rsid w:val="00F96D63"/>
    <w:rsid w:val="00F96F3E"/>
    <w:rsid w:val="00F97009"/>
    <w:rsid w:val="00F971E7"/>
    <w:rsid w:val="00F97239"/>
    <w:rsid w:val="00F977BE"/>
    <w:rsid w:val="00F97B9E"/>
    <w:rsid w:val="00F97CFD"/>
    <w:rsid w:val="00F97D6A"/>
    <w:rsid w:val="00F97F80"/>
    <w:rsid w:val="00FA00DB"/>
    <w:rsid w:val="00FA0372"/>
    <w:rsid w:val="00FA0465"/>
    <w:rsid w:val="00FA0911"/>
    <w:rsid w:val="00FA09FB"/>
    <w:rsid w:val="00FA0AB1"/>
    <w:rsid w:val="00FA1896"/>
    <w:rsid w:val="00FA18E1"/>
    <w:rsid w:val="00FA1B32"/>
    <w:rsid w:val="00FA1BA2"/>
    <w:rsid w:val="00FA1CFE"/>
    <w:rsid w:val="00FA1D98"/>
    <w:rsid w:val="00FA1DE4"/>
    <w:rsid w:val="00FA1E4C"/>
    <w:rsid w:val="00FA207A"/>
    <w:rsid w:val="00FA23D0"/>
    <w:rsid w:val="00FA255D"/>
    <w:rsid w:val="00FA2896"/>
    <w:rsid w:val="00FA2BE3"/>
    <w:rsid w:val="00FA2D63"/>
    <w:rsid w:val="00FA2D83"/>
    <w:rsid w:val="00FA2F52"/>
    <w:rsid w:val="00FA3396"/>
    <w:rsid w:val="00FA3408"/>
    <w:rsid w:val="00FA3813"/>
    <w:rsid w:val="00FA38C6"/>
    <w:rsid w:val="00FA3959"/>
    <w:rsid w:val="00FA46D4"/>
    <w:rsid w:val="00FA477D"/>
    <w:rsid w:val="00FA5028"/>
    <w:rsid w:val="00FA5711"/>
    <w:rsid w:val="00FA5BF3"/>
    <w:rsid w:val="00FA6035"/>
    <w:rsid w:val="00FA6250"/>
    <w:rsid w:val="00FA6ECB"/>
    <w:rsid w:val="00FA7201"/>
    <w:rsid w:val="00FA7308"/>
    <w:rsid w:val="00FA73AC"/>
    <w:rsid w:val="00FA7B27"/>
    <w:rsid w:val="00FA7B4A"/>
    <w:rsid w:val="00FB008F"/>
    <w:rsid w:val="00FB07B9"/>
    <w:rsid w:val="00FB0812"/>
    <w:rsid w:val="00FB0BE7"/>
    <w:rsid w:val="00FB0D17"/>
    <w:rsid w:val="00FB0DCD"/>
    <w:rsid w:val="00FB0E29"/>
    <w:rsid w:val="00FB100B"/>
    <w:rsid w:val="00FB1096"/>
    <w:rsid w:val="00FB129B"/>
    <w:rsid w:val="00FB1485"/>
    <w:rsid w:val="00FB1934"/>
    <w:rsid w:val="00FB1E64"/>
    <w:rsid w:val="00FB1F12"/>
    <w:rsid w:val="00FB1F91"/>
    <w:rsid w:val="00FB214C"/>
    <w:rsid w:val="00FB2201"/>
    <w:rsid w:val="00FB224F"/>
    <w:rsid w:val="00FB2350"/>
    <w:rsid w:val="00FB276C"/>
    <w:rsid w:val="00FB27B6"/>
    <w:rsid w:val="00FB2AB5"/>
    <w:rsid w:val="00FB2DDC"/>
    <w:rsid w:val="00FB2E1C"/>
    <w:rsid w:val="00FB356F"/>
    <w:rsid w:val="00FB36E4"/>
    <w:rsid w:val="00FB3797"/>
    <w:rsid w:val="00FB38BD"/>
    <w:rsid w:val="00FB3DD4"/>
    <w:rsid w:val="00FB3EE3"/>
    <w:rsid w:val="00FB484D"/>
    <w:rsid w:val="00FB4BC5"/>
    <w:rsid w:val="00FB4DC6"/>
    <w:rsid w:val="00FB4F08"/>
    <w:rsid w:val="00FB55E6"/>
    <w:rsid w:val="00FB58F7"/>
    <w:rsid w:val="00FB5C25"/>
    <w:rsid w:val="00FB5DC8"/>
    <w:rsid w:val="00FB603F"/>
    <w:rsid w:val="00FB6177"/>
    <w:rsid w:val="00FB6755"/>
    <w:rsid w:val="00FB686E"/>
    <w:rsid w:val="00FB6899"/>
    <w:rsid w:val="00FB6964"/>
    <w:rsid w:val="00FB7344"/>
    <w:rsid w:val="00FB74E8"/>
    <w:rsid w:val="00FB74F6"/>
    <w:rsid w:val="00FB7617"/>
    <w:rsid w:val="00FB77B8"/>
    <w:rsid w:val="00FB7BCD"/>
    <w:rsid w:val="00FB7C48"/>
    <w:rsid w:val="00FB7DA8"/>
    <w:rsid w:val="00FB7FF4"/>
    <w:rsid w:val="00FC006F"/>
    <w:rsid w:val="00FC0BFB"/>
    <w:rsid w:val="00FC0D29"/>
    <w:rsid w:val="00FC0D9E"/>
    <w:rsid w:val="00FC0E02"/>
    <w:rsid w:val="00FC0EFD"/>
    <w:rsid w:val="00FC12AA"/>
    <w:rsid w:val="00FC1A75"/>
    <w:rsid w:val="00FC1D54"/>
    <w:rsid w:val="00FC1D6E"/>
    <w:rsid w:val="00FC259F"/>
    <w:rsid w:val="00FC2722"/>
    <w:rsid w:val="00FC29CD"/>
    <w:rsid w:val="00FC29E8"/>
    <w:rsid w:val="00FC2D23"/>
    <w:rsid w:val="00FC36FD"/>
    <w:rsid w:val="00FC373B"/>
    <w:rsid w:val="00FC3998"/>
    <w:rsid w:val="00FC461D"/>
    <w:rsid w:val="00FC4D89"/>
    <w:rsid w:val="00FC4EC3"/>
    <w:rsid w:val="00FC5039"/>
    <w:rsid w:val="00FC527D"/>
    <w:rsid w:val="00FC564E"/>
    <w:rsid w:val="00FC5816"/>
    <w:rsid w:val="00FC60A7"/>
    <w:rsid w:val="00FC60BE"/>
    <w:rsid w:val="00FC6156"/>
    <w:rsid w:val="00FC615A"/>
    <w:rsid w:val="00FC63DB"/>
    <w:rsid w:val="00FC65B7"/>
    <w:rsid w:val="00FC65E4"/>
    <w:rsid w:val="00FC67D5"/>
    <w:rsid w:val="00FC6D5E"/>
    <w:rsid w:val="00FC70B0"/>
    <w:rsid w:val="00FC775B"/>
    <w:rsid w:val="00FC78AA"/>
    <w:rsid w:val="00FC7A81"/>
    <w:rsid w:val="00FC7C4D"/>
    <w:rsid w:val="00FD057D"/>
    <w:rsid w:val="00FD05E6"/>
    <w:rsid w:val="00FD0DF2"/>
    <w:rsid w:val="00FD11C0"/>
    <w:rsid w:val="00FD11F6"/>
    <w:rsid w:val="00FD19A2"/>
    <w:rsid w:val="00FD1AE1"/>
    <w:rsid w:val="00FD1B6F"/>
    <w:rsid w:val="00FD1F07"/>
    <w:rsid w:val="00FD2071"/>
    <w:rsid w:val="00FD2106"/>
    <w:rsid w:val="00FD329A"/>
    <w:rsid w:val="00FD33C9"/>
    <w:rsid w:val="00FD350F"/>
    <w:rsid w:val="00FD35AC"/>
    <w:rsid w:val="00FD3631"/>
    <w:rsid w:val="00FD368F"/>
    <w:rsid w:val="00FD3810"/>
    <w:rsid w:val="00FD39F1"/>
    <w:rsid w:val="00FD39F7"/>
    <w:rsid w:val="00FD3D65"/>
    <w:rsid w:val="00FD3E53"/>
    <w:rsid w:val="00FD4226"/>
    <w:rsid w:val="00FD437D"/>
    <w:rsid w:val="00FD4501"/>
    <w:rsid w:val="00FD4C15"/>
    <w:rsid w:val="00FD4F20"/>
    <w:rsid w:val="00FD50AD"/>
    <w:rsid w:val="00FD599F"/>
    <w:rsid w:val="00FD5D3B"/>
    <w:rsid w:val="00FD63FE"/>
    <w:rsid w:val="00FD677D"/>
    <w:rsid w:val="00FD6AD4"/>
    <w:rsid w:val="00FD798A"/>
    <w:rsid w:val="00FD7A46"/>
    <w:rsid w:val="00FD7A5D"/>
    <w:rsid w:val="00FD7FB2"/>
    <w:rsid w:val="00FE00BC"/>
    <w:rsid w:val="00FE0174"/>
    <w:rsid w:val="00FE03EA"/>
    <w:rsid w:val="00FE08B7"/>
    <w:rsid w:val="00FE16F4"/>
    <w:rsid w:val="00FE1B9E"/>
    <w:rsid w:val="00FE2337"/>
    <w:rsid w:val="00FE2511"/>
    <w:rsid w:val="00FE2773"/>
    <w:rsid w:val="00FE2868"/>
    <w:rsid w:val="00FE2C45"/>
    <w:rsid w:val="00FE31F5"/>
    <w:rsid w:val="00FE36BD"/>
    <w:rsid w:val="00FE3EAC"/>
    <w:rsid w:val="00FE4052"/>
    <w:rsid w:val="00FE430E"/>
    <w:rsid w:val="00FE43AB"/>
    <w:rsid w:val="00FE4412"/>
    <w:rsid w:val="00FE448C"/>
    <w:rsid w:val="00FE4838"/>
    <w:rsid w:val="00FE487B"/>
    <w:rsid w:val="00FE49CC"/>
    <w:rsid w:val="00FE4E01"/>
    <w:rsid w:val="00FE4F22"/>
    <w:rsid w:val="00FE4F8D"/>
    <w:rsid w:val="00FE534C"/>
    <w:rsid w:val="00FE539B"/>
    <w:rsid w:val="00FE5579"/>
    <w:rsid w:val="00FE5696"/>
    <w:rsid w:val="00FE5A2B"/>
    <w:rsid w:val="00FE5C05"/>
    <w:rsid w:val="00FE6430"/>
    <w:rsid w:val="00FE65EF"/>
    <w:rsid w:val="00FE689C"/>
    <w:rsid w:val="00FE68C8"/>
    <w:rsid w:val="00FE6B62"/>
    <w:rsid w:val="00FE6FAF"/>
    <w:rsid w:val="00FE6FFE"/>
    <w:rsid w:val="00FE711C"/>
    <w:rsid w:val="00FE729E"/>
    <w:rsid w:val="00FE76BF"/>
    <w:rsid w:val="00FE7797"/>
    <w:rsid w:val="00FE7B16"/>
    <w:rsid w:val="00FF0276"/>
    <w:rsid w:val="00FF02B5"/>
    <w:rsid w:val="00FF0877"/>
    <w:rsid w:val="00FF08DC"/>
    <w:rsid w:val="00FF0C7C"/>
    <w:rsid w:val="00FF0EC5"/>
    <w:rsid w:val="00FF0F8F"/>
    <w:rsid w:val="00FF1532"/>
    <w:rsid w:val="00FF1E06"/>
    <w:rsid w:val="00FF207C"/>
    <w:rsid w:val="00FF2240"/>
    <w:rsid w:val="00FF2355"/>
    <w:rsid w:val="00FF283D"/>
    <w:rsid w:val="00FF293B"/>
    <w:rsid w:val="00FF2FEF"/>
    <w:rsid w:val="00FF398A"/>
    <w:rsid w:val="00FF3BF5"/>
    <w:rsid w:val="00FF3C87"/>
    <w:rsid w:val="00FF3DED"/>
    <w:rsid w:val="00FF3EDA"/>
    <w:rsid w:val="00FF3F57"/>
    <w:rsid w:val="00FF424A"/>
    <w:rsid w:val="00FF436A"/>
    <w:rsid w:val="00FF46B8"/>
    <w:rsid w:val="00FF4A5E"/>
    <w:rsid w:val="00FF4CC4"/>
    <w:rsid w:val="00FF50D8"/>
    <w:rsid w:val="00FF54D0"/>
    <w:rsid w:val="00FF5FD7"/>
    <w:rsid w:val="00FF6412"/>
    <w:rsid w:val="00FF738B"/>
    <w:rsid w:val="00FF7565"/>
    <w:rsid w:val="00FF79DC"/>
    <w:rsid w:val="00FF7A6D"/>
    <w:rsid w:val="00FF7B75"/>
    <w:rsid w:val="118D5271"/>
    <w:rsid w:val="17EB6F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F9ED75"/>
  <w15:docId w15:val="{E2023D8A-6D26-4699-8F38-3584786A8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47F"/>
    <w:pPr>
      <w:spacing w:before="120" w:after="120" w:line="264" w:lineRule="auto"/>
    </w:pPr>
    <w:rPr>
      <w:sz w:val="20"/>
    </w:rPr>
  </w:style>
  <w:style w:type="paragraph" w:styleId="Heading1">
    <w:name w:val="heading 1"/>
    <w:basedOn w:val="ListParagraph"/>
    <w:next w:val="Normal"/>
    <w:link w:val="Heading1Char"/>
    <w:uiPriority w:val="9"/>
    <w:qFormat/>
    <w:rsid w:val="00DA5815"/>
    <w:pPr>
      <w:keepNext/>
      <w:keepLines/>
      <w:numPr>
        <w:numId w:val="2"/>
      </w:numPr>
      <w:shd w:val="clear" w:color="auto" w:fill="E4E5E9"/>
      <w:spacing w:before="200" w:line="240" w:lineRule="auto"/>
      <w:outlineLvl w:val="0"/>
    </w:pPr>
    <w:rPr>
      <w:rFonts w:asciiTheme="majorHAnsi" w:hAnsiTheme="majorHAnsi" w:cs="Open Sans"/>
      <w:b/>
      <w:sz w:val="26"/>
      <w:szCs w:val="32"/>
    </w:rPr>
  </w:style>
  <w:style w:type="paragraph" w:styleId="Heading2">
    <w:name w:val="heading 2"/>
    <w:basedOn w:val="Heading1"/>
    <w:next w:val="Normal"/>
    <w:link w:val="Heading2Char"/>
    <w:uiPriority w:val="9"/>
    <w:unhideWhenUsed/>
    <w:qFormat/>
    <w:rsid w:val="006F37FD"/>
    <w:pPr>
      <w:numPr>
        <w:ilvl w:val="1"/>
      </w:numPr>
      <w:pBdr>
        <w:bottom w:val="single" w:sz="4" w:space="1" w:color="auto"/>
      </w:pBdr>
      <w:shd w:val="clear" w:color="auto" w:fill="F0F0F2"/>
      <w:spacing w:before="120"/>
      <w:ind w:left="720" w:hanging="720"/>
      <w:outlineLvl w:val="1"/>
    </w:pPr>
    <w:rPr>
      <w:b w:val="0"/>
      <w:sz w:val="24"/>
      <w:szCs w:val="28"/>
    </w:rPr>
  </w:style>
  <w:style w:type="paragraph" w:styleId="Heading3">
    <w:name w:val="heading 3"/>
    <w:basedOn w:val="Normal"/>
    <w:next w:val="Normal"/>
    <w:link w:val="Heading3Char"/>
    <w:uiPriority w:val="9"/>
    <w:unhideWhenUsed/>
    <w:qFormat/>
    <w:rsid w:val="00750E79"/>
    <w:pPr>
      <w:keepNext/>
      <w:keepLines/>
      <w:pBdr>
        <w:bottom w:val="single" w:sz="4" w:space="1" w:color="auto"/>
      </w:pBdr>
      <w:shd w:val="clear" w:color="auto" w:fill="DBE5F1" w:themeFill="accent1" w:themeFillTint="33"/>
      <w:spacing w:line="240" w:lineRule="auto"/>
      <w:ind w:left="360" w:hanging="360"/>
      <w:outlineLvl w:val="2"/>
    </w:pPr>
    <w:rPr>
      <w:rFonts w:asciiTheme="majorHAnsi" w:eastAsia="Times New Roman" w:hAnsiTheme="majorHAnsi" w:cs="Open Sans"/>
      <w:sz w:val="22"/>
      <w:szCs w:val="21"/>
    </w:rPr>
  </w:style>
  <w:style w:type="paragraph" w:styleId="Heading4">
    <w:name w:val="heading 4"/>
    <w:basedOn w:val="Normal"/>
    <w:next w:val="Normal"/>
    <w:link w:val="Heading4Char"/>
    <w:uiPriority w:val="9"/>
    <w:unhideWhenUsed/>
    <w:qFormat/>
    <w:rsid w:val="00750E79"/>
    <w:pPr>
      <w:keepNext/>
      <w:keepLines/>
      <w:pBdr>
        <w:bottom w:val="dashed" w:sz="4" w:space="1" w:color="auto"/>
      </w:pBdr>
      <w:spacing w:after="60" w:line="288" w:lineRule="auto"/>
      <w:outlineLvl w:val="3"/>
    </w:pPr>
    <w:rPr>
      <w:rFonts w:asciiTheme="majorHAnsi" w:eastAsia="Times New Roman" w:hAnsiTheme="majorHAnsi" w:cs="Times New Roman"/>
      <w:sz w:val="22"/>
    </w:rPr>
  </w:style>
  <w:style w:type="paragraph" w:styleId="Heading5">
    <w:name w:val="heading 5"/>
    <w:basedOn w:val="Normal"/>
    <w:next w:val="Normal"/>
    <w:link w:val="Heading5Char"/>
    <w:uiPriority w:val="9"/>
    <w:unhideWhenUsed/>
    <w:qFormat/>
    <w:rsid w:val="00750E79"/>
    <w:pPr>
      <w:keepNext/>
      <w:keepLines/>
      <w:spacing w:before="40" w:after="0"/>
      <w:outlineLvl w:val="4"/>
    </w:pPr>
    <w:rPr>
      <w:rFonts w:asciiTheme="majorHAnsi" w:eastAsia="Times New Roman" w:hAnsiTheme="majorHAnsi" w:cs="Times New Roman"/>
      <w:b/>
      <w:color w:val="121316"/>
    </w:rPr>
  </w:style>
  <w:style w:type="paragraph" w:styleId="Heading6">
    <w:name w:val="heading 6"/>
    <w:basedOn w:val="Normal"/>
    <w:next w:val="Normal"/>
    <w:link w:val="Heading6Char"/>
    <w:uiPriority w:val="9"/>
    <w:semiHidden/>
    <w:unhideWhenUsed/>
    <w:qFormat/>
    <w:rsid w:val="008E455B"/>
    <w:pPr>
      <w:keepNext/>
      <w:keepLines/>
      <w:spacing w:before="40" w:after="0"/>
      <w:outlineLvl w:val="5"/>
    </w:pPr>
    <w:rPr>
      <w:rFonts w:ascii="Open Sans Semibold" w:eastAsia="Times New Roman" w:hAnsi="Open Sans Semibold" w:cs="Times New Roman"/>
      <w:i/>
      <w:iCs/>
      <w:color w:val="121316"/>
      <w:sz w:val="21"/>
      <w:szCs w:val="21"/>
    </w:rPr>
  </w:style>
  <w:style w:type="paragraph" w:styleId="Heading7">
    <w:name w:val="heading 7"/>
    <w:basedOn w:val="Normal"/>
    <w:next w:val="Normal"/>
    <w:link w:val="Heading7Char"/>
    <w:uiPriority w:val="9"/>
    <w:semiHidden/>
    <w:unhideWhenUsed/>
    <w:qFormat/>
    <w:rsid w:val="008E455B"/>
    <w:pPr>
      <w:keepNext/>
      <w:keepLines/>
      <w:spacing w:before="40" w:after="0"/>
      <w:outlineLvl w:val="6"/>
    </w:pPr>
    <w:rPr>
      <w:rFonts w:ascii="Open Sans Semibold" w:eastAsia="Times New Roman" w:hAnsi="Open Sans Semibold" w:cs="Times New Roman"/>
      <w:i/>
      <w:iCs/>
      <w:color w:val="2C2D3C"/>
      <w:sz w:val="21"/>
      <w:szCs w:val="21"/>
    </w:rPr>
  </w:style>
  <w:style w:type="paragraph" w:styleId="Heading8">
    <w:name w:val="heading 8"/>
    <w:basedOn w:val="Normal"/>
    <w:next w:val="Normal"/>
    <w:link w:val="Heading8Char"/>
    <w:uiPriority w:val="9"/>
    <w:semiHidden/>
    <w:unhideWhenUsed/>
    <w:qFormat/>
    <w:rsid w:val="008E455B"/>
    <w:pPr>
      <w:keepNext/>
      <w:keepLines/>
      <w:spacing w:before="40" w:after="0"/>
      <w:outlineLvl w:val="7"/>
    </w:pPr>
    <w:rPr>
      <w:rFonts w:ascii="Open Sans Semibold" w:eastAsia="Times New Roman" w:hAnsi="Open Sans Semibold" w:cs="Times New Roman"/>
      <w:b/>
      <w:bCs/>
      <w:color w:val="121316"/>
    </w:rPr>
  </w:style>
  <w:style w:type="paragraph" w:styleId="Heading9">
    <w:name w:val="heading 9"/>
    <w:basedOn w:val="Normal"/>
    <w:next w:val="Normal"/>
    <w:link w:val="Heading9Char"/>
    <w:uiPriority w:val="9"/>
    <w:semiHidden/>
    <w:unhideWhenUsed/>
    <w:qFormat/>
    <w:rsid w:val="008E455B"/>
    <w:pPr>
      <w:keepNext/>
      <w:keepLines/>
      <w:spacing w:before="40" w:after="0"/>
      <w:outlineLvl w:val="8"/>
    </w:pPr>
    <w:rPr>
      <w:rFonts w:ascii="Open Sans Semibold" w:eastAsia="Times New Roman" w:hAnsi="Open Sans Semibold" w:cs="Times New Roman"/>
      <w:b/>
      <w:bCs/>
      <w:i/>
      <w:iCs/>
      <w:color w:val="1213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s">
    <w:name w:val="Bullets"/>
    <w:basedOn w:val="ListParagraph"/>
    <w:rsid w:val="008E455B"/>
    <w:pPr>
      <w:numPr>
        <w:numId w:val="1"/>
      </w:numPr>
      <w:spacing w:line="276" w:lineRule="auto"/>
    </w:pPr>
    <w:rPr>
      <w:szCs w:val="20"/>
    </w:rPr>
  </w:style>
  <w:style w:type="table" w:customStyle="1" w:styleId="Style1">
    <w:name w:val="Style1"/>
    <w:basedOn w:val="TableGrid"/>
    <w:uiPriority w:val="99"/>
    <w:rsid w:val="00027DB7"/>
    <w:rPr>
      <w:rFonts w:eastAsia="Times New Roman"/>
      <w:sz w:val="20"/>
      <w:szCs w:val="20"/>
    </w:rPr>
    <w:tblPr>
      <w:tblStyleRowBandSize w:val="1"/>
      <w:tblBorders>
        <w:top w:val="single" w:sz="4" w:space="0" w:color="595B79"/>
        <w:left w:val="single" w:sz="4" w:space="0" w:color="595B79"/>
        <w:bottom w:val="single" w:sz="4" w:space="0" w:color="595B79"/>
        <w:right w:val="single" w:sz="4" w:space="0" w:color="595B79"/>
        <w:insideH w:val="single" w:sz="4" w:space="0" w:color="595B79"/>
        <w:insideV w:val="single" w:sz="4" w:space="0" w:color="595B79"/>
      </w:tblBorders>
    </w:tblPr>
    <w:tcPr>
      <w:shd w:val="clear" w:color="auto" w:fill="auto"/>
    </w:tcPr>
    <w:tblStylePr w:type="firstRow">
      <w:rPr>
        <w:rFonts w:asciiTheme="minorHAnsi" w:hAnsiTheme="minorHAnsi"/>
        <w:b/>
        <w:bCs/>
        <w:sz w:val="20"/>
      </w:rPr>
    </w:tblStylePr>
    <w:tblStylePr w:type="lastRow">
      <w:rPr>
        <w:b w:val="0"/>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firstCol">
      <w:rPr>
        <w:b/>
        <w:bCs/>
        <w:sz w:val="20"/>
      </w:rPr>
    </w:tblStylePr>
    <w:tblStylePr w:type="lastCol">
      <w:rPr>
        <w:b w:val="0"/>
        <w:bCs/>
      </w:rPr>
    </w:tblStylePr>
    <w:tblStylePr w:type="band1Horz">
      <w:rPr>
        <w:sz w:val="20"/>
      </w:rPr>
      <w:tblPr/>
      <w:tcPr>
        <w:shd w:val="clear" w:color="auto" w:fill="DBE5F1" w:themeFill="accent1" w:themeFillTint="33"/>
      </w:tcPr>
    </w:tblStylePr>
    <w:tblStylePr w:type="band2Horz">
      <w:rPr>
        <w:sz w:val="20"/>
      </w:rPr>
    </w:tblStylePr>
  </w:style>
  <w:style w:type="paragraph" w:styleId="ListParagraph">
    <w:name w:val="List Paragraph"/>
    <w:basedOn w:val="Normal"/>
    <w:link w:val="ListParagraphChar"/>
    <w:uiPriority w:val="34"/>
    <w:qFormat/>
    <w:rsid w:val="007B7C08"/>
    <w:pPr>
      <w:numPr>
        <w:numId w:val="3"/>
      </w:numPr>
      <w:spacing w:line="288" w:lineRule="auto"/>
      <w:ind w:left="720"/>
      <w:contextualSpacing/>
    </w:pPr>
    <w:rPr>
      <w:rFonts w:eastAsia="Times New Roman" w:cstheme="minorHAnsi"/>
    </w:rPr>
  </w:style>
  <w:style w:type="table" w:styleId="TableGrid">
    <w:name w:val="Table Grid"/>
    <w:basedOn w:val="TableNormal"/>
    <w:uiPriority w:val="39"/>
    <w:rsid w:val="008E45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A5815"/>
    <w:rPr>
      <w:rFonts w:asciiTheme="majorHAnsi" w:eastAsia="Times New Roman" w:hAnsiTheme="majorHAnsi" w:cs="Open Sans"/>
      <w:b/>
      <w:sz w:val="26"/>
      <w:szCs w:val="32"/>
      <w:shd w:val="clear" w:color="auto" w:fill="E4E5E9"/>
    </w:rPr>
  </w:style>
  <w:style w:type="paragraph" w:customStyle="1" w:styleId="Heading61">
    <w:name w:val="Heading 61"/>
    <w:basedOn w:val="Normal"/>
    <w:next w:val="Normal"/>
    <w:uiPriority w:val="9"/>
    <w:semiHidden/>
    <w:unhideWhenUsed/>
    <w:qFormat/>
    <w:rsid w:val="008E455B"/>
    <w:pPr>
      <w:keepNext/>
      <w:keepLines/>
      <w:spacing w:before="40" w:after="0" w:line="288" w:lineRule="auto"/>
      <w:outlineLvl w:val="5"/>
    </w:pPr>
    <w:rPr>
      <w:rFonts w:ascii="Open Sans Semibold" w:eastAsia="Times New Roman" w:hAnsi="Open Sans Semibold" w:cs="Times New Roman"/>
      <w:i/>
      <w:iCs/>
      <w:color w:val="121316"/>
      <w:sz w:val="21"/>
      <w:szCs w:val="21"/>
    </w:rPr>
  </w:style>
  <w:style w:type="paragraph" w:customStyle="1" w:styleId="Heading71">
    <w:name w:val="Heading 71"/>
    <w:basedOn w:val="Normal"/>
    <w:next w:val="Normal"/>
    <w:uiPriority w:val="9"/>
    <w:semiHidden/>
    <w:unhideWhenUsed/>
    <w:qFormat/>
    <w:rsid w:val="008E455B"/>
    <w:pPr>
      <w:keepNext/>
      <w:keepLines/>
      <w:spacing w:before="40" w:after="0" w:line="288" w:lineRule="auto"/>
      <w:outlineLvl w:val="6"/>
    </w:pPr>
    <w:rPr>
      <w:rFonts w:ascii="Open Sans Semibold" w:eastAsia="Times New Roman" w:hAnsi="Open Sans Semibold" w:cs="Times New Roman"/>
      <w:i/>
      <w:iCs/>
      <w:color w:val="2C2D3C"/>
      <w:sz w:val="21"/>
      <w:szCs w:val="21"/>
    </w:rPr>
  </w:style>
  <w:style w:type="paragraph" w:customStyle="1" w:styleId="Heading81">
    <w:name w:val="Heading 81"/>
    <w:basedOn w:val="Normal"/>
    <w:next w:val="Normal"/>
    <w:uiPriority w:val="9"/>
    <w:semiHidden/>
    <w:unhideWhenUsed/>
    <w:qFormat/>
    <w:rsid w:val="008E455B"/>
    <w:pPr>
      <w:keepNext/>
      <w:keepLines/>
      <w:spacing w:before="40" w:after="0" w:line="288" w:lineRule="auto"/>
      <w:outlineLvl w:val="7"/>
    </w:pPr>
    <w:rPr>
      <w:rFonts w:ascii="Open Sans Semibold" w:eastAsia="Times New Roman" w:hAnsi="Open Sans Semibold" w:cs="Times New Roman"/>
      <w:b/>
      <w:bCs/>
      <w:color w:val="121316"/>
      <w:szCs w:val="20"/>
    </w:rPr>
  </w:style>
  <w:style w:type="paragraph" w:customStyle="1" w:styleId="Heading91">
    <w:name w:val="Heading 91"/>
    <w:basedOn w:val="Normal"/>
    <w:next w:val="Normal"/>
    <w:uiPriority w:val="9"/>
    <w:semiHidden/>
    <w:unhideWhenUsed/>
    <w:qFormat/>
    <w:rsid w:val="008E455B"/>
    <w:pPr>
      <w:keepNext/>
      <w:keepLines/>
      <w:spacing w:before="40" w:after="0" w:line="288" w:lineRule="auto"/>
      <w:outlineLvl w:val="8"/>
    </w:pPr>
    <w:rPr>
      <w:rFonts w:ascii="Open Sans Semibold" w:eastAsia="Times New Roman" w:hAnsi="Open Sans Semibold" w:cs="Times New Roman"/>
      <w:b/>
      <w:bCs/>
      <w:i/>
      <w:iCs/>
      <w:color w:val="121316"/>
      <w:szCs w:val="20"/>
    </w:rPr>
  </w:style>
  <w:style w:type="numbering" w:customStyle="1" w:styleId="NoList1">
    <w:name w:val="No List1"/>
    <w:next w:val="NoList"/>
    <w:uiPriority w:val="99"/>
    <w:semiHidden/>
    <w:unhideWhenUsed/>
    <w:rsid w:val="008E455B"/>
  </w:style>
  <w:style w:type="character" w:customStyle="1" w:styleId="Heading2Char">
    <w:name w:val="Heading 2 Char"/>
    <w:basedOn w:val="DefaultParagraphFont"/>
    <w:link w:val="Heading2"/>
    <w:uiPriority w:val="9"/>
    <w:rsid w:val="006F37FD"/>
    <w:rPr>
      <w:rFonts w:asciiTheme="majorHAnsi" w:eastAsia="Times New Roman" w:hAnsiTheme="majorHAnsi" w:cs="Open Sans"/>
      <w:sz w:val="24"/>
      <w:szCs w:val="28"/>
      <w:shd w:val="clear" w:color="auto" w:fill="F0F0F2"/>
    </w:rPr>
  </w:style>
  <w:style w:type="character" w:customStyle="1" w:styleId="Heading3Char">
    <w:name w:val="Heading 3 Char"/>
    <w:basedOn w:val="DefaultParagraphFont"/>
    <w:link w:val="Heading3"/>
    <w:uiPriority w:val="9"/>
    <w:rsid w:val="00750E79"/>
    <w:rPr>
      <w:rFonts w:asciiTheme="majorHAnsi" w:eastAsia="Times New Roman" w:hAnsiTheme="majorHAnsi" w:cs="Open Sans"/>
      <w:szCs w:val="21"/>
      <w:shd w:val="clear" w:color="auto" w:fill="DBE5F1" w:themeFill="accent1" w:themeFillTint="33"/>
    </w:rPr>
  </w:style>
  <w:style w:type="character" w:customStyle="1" w:styleId="Heading4Char">
    <w:name w:val="Heading 4 Char"/>
    <w:basedOn w:val="DefaultParagraphFont"/>
    <w:link w:val="Heading4"/>
    <w:uiPriority w:val="9"/>
    <w:rsid w:val="00750E79"/>
    <w:rPr>
      <w:rFonts w:asciiTheme="majorHAnsi" w:eastAsia="Times New Roman" w:hAnsiTheme="majorHAnsi" w:cs="Times New Roman"/>
    </w:rPr>
  </w:style>
  <w:style w:type="character" w:customStyle="1" w:styleId="Heading5Char">
    <w:name w:val="Heading 5 Char"/>
    <w:basedOn w:val="DefaultParagraphFont"/>
    <w:link w:val="Heading5"/>
    <w:uiPriority w:val="9"/>
    <w:rsid w:val="00750E79"/>
    <w:rPr>
      <w:rFonts w:asciiTheme="majorHAnsi" w:eastAsia="Times New Roman" w:hAnsiTheme="majorHAnsi" w:cs="Times New Roman"/>
      <w:b/>
      <w:color w:val="121316"/>
      <w:sz w:val="20"/>
    </w:rPr>
  </w:style>
  <w:style w:type="character" w:customStyle="1" w:styleId="Heading6Char">
    <w:name w:val="Heading 6 Char"/>
    <w:basedOn w:val="DefaultParagraphFont"/>
    <w:link w:val="Heading6"/>
    <w:uiPriority w:val="9"/>
    <w:semiHidden/>
    <w:rsid w:val="008E455B"/>
    <w:rPr>
      <w:rFonts w:ascii="Open Sans Semibold" w:eastAsia="Times New Roman" w:hAnsi="Open Sans Semibold" w:cs="Times New Roman"/>
      <w:i/>
      <w:iCs/>
      <w:color w:val="121316"/>
      <w:sz w:val="21"/>
      <w:szCs w:val="21"/>
    </w:rPr>
  </w:style>
  <w:style w:type="character" w:customStyle="1" w:styleId="Heading7Char">
    <w:name w:val="Heading 7 Char"/>
    <w:basedOn w:val="DefaultParagraphFont"/>
    <w:link w:val="Heading7"/>
    <w:uiPriority w:val="9"/>
    <w:semiHidden/>
    <w:rsid w:val="008E455B"/>
    <w:rPr>
      <w:rFonts w:ascii="Open Sans Semibold" w:eastAsia="Times New Roman" w:hAnsi="Open Sans Semibold" w:cs="Times New Roman"/>
      <w:i/>
      <w:iCs/>
      <w:color w:val="2C2D3C"/>
      <w:sz w:val="21"/>
      <w:szCs w:val="21"/>
    </w:rPr>
  </w:style>
  <w:style w:type="character" w:customStyle="1" w:styleId="Heading8Char">
    <w:name w:val="Heading 8 Char"/>
    <w:basedOn w:val="DefaultParagraphFont"/>
    <w:link w:val="Heading8"/>
    <w:uiPriority w:val="9"/>
    <w:semiHidden/>
    <w:rsid w:val="008E455B"/>
    <w:rPr>
      <w:rFonts w:ascii="Open Sans Semibold" w:eastAsia="Times New Roman" w:hAnsi="Open Sans Semibold" w:cs="Times New Roman"/>
      <w:b/>
      <w:bCs/>
      <w:color w:val="121316"/>
    </w:rPr>
  </w:style>
  <w:style w:type="character" w:customStyle="1" w:styleId="Heading9Char">
    <w:name w:val="Heading 9 Char"/>
    <w:basedOn w:val="DefaultParagraphFont"/>
    <w:link w:val="Heading9"/>
    <w:uiPriority w:val="9"/>
    <w:semiHidden/>
    <w:rsid w:val="008E455B"/>
    <w:rPr>
      <w:rFonts w:ascii="Open Sans Semibold" w:eastAsia="Times New Roman" w:hAnsi="Open Sans Semibold" w:cs="Times New Roman"/>
      <w:b/>
      <w:bCs/>
      <w:i/>
      <w:iCs/>
      <w:color w:val="121316"/>
    </w:rPr>
  </w:style>
  <w:style w:type="paragraph" w:styleId="NoSpacing">
    <w:name w:val="No Spacing"/>
    <w:link w:val="NoSpacingChar"/>
    <w:uiPriority w:val="1"/>
    <w:qFormat/>
    <w:rsid w:val="000744FD"/>
    <w:pPr>
      <w:spacing w:after="0" w:line="264" w:lineRule="auto"/>
    </w:pPr>
    <w:rPr>
      <w:rFonts w:eastAsia="Times New Roman"/>
      <w:sz w:val="20"/>
      <w:szCs w:val="20"/>
    </w:rPr>
  </w:style>
  <w:style w:type="character" w:customStyle="1" w:styleId="NoSpacingChar">
    <w:name w:val="No Spacing Char"/>
    <w:basedOn w:val="DefaultParagraphFont"/>
    <w:link w:val="NoSpacing"/>
    <w:uiPriority w:val="1"/>
    <w:locked/>
    <w:rsid w:val="000744FD"/>
    <w:rPr>
      <w:rFonts w:eastAsia="Times New Roman"/>
      <w:sz w:val="20"/>
      <w:szCs w:val="20"/>
    </w:rPr>
  </w:style>
  <w:style w:type="paragraph" w:customStyle="1" w:styleId="Caption1">
    <w:name w:val="Caption1"/>
    <w:basedOn w:val="Normal"/>
    <w:next w:val="Normal"/>
    <w:uiPriority w:val="35"/>
    <w:semiHidden/>
    <w:unhideWhenUsed/>
    <w:qFormat/>
    <w:rsid w:val="008E455B"/>
    <w:pPr>
      <w:spacing w:line="240" w:lineRule="auto"/>
    </w:pPr>
    <w:rPr>
      <w:rFonts w:eastAsia="Times New Roman"/>
      <w:b/>
      <w:bCs/>
      <w:smallCaps/>
      <w:color w:val="595959"/>
      <w:spacing w:val="6"/>
      <w:szCs w:val="20"/>
    </w:rPr>
  </w:style>
  <w:style w:type="paragraph" w:customStyle="1" w:styleId="Title1">
    <w:name w:val="Title1"/>
    <w:basedOn w:val="Normal"/>
    <w:next w:val="Normal"/>
    <w:uiPriority w:val="10"/>
    <w:qFormat/>
    <w:rsid w:val="008E455B"/>
    <w:pPr>
      <w:pBdr>
        <w:top w:val="single" w:sz="2" w:space="1" w:color="71A39E"/>
      </w:pBdr>
      <w:spacing w:after="0" w:line="240" w:lineRule="auto"/>
      <w:contextualSpacing/>
      <w:jc w:val="right"/>
    </w:pPr>
    <w:rPr>
      <w:rFonts w:ascii="Open Sans Semibold" w:eastAsia="Times New Roman" w:hAnsi="Open Sans Semibold" w:cs="Times New Roman"/>
      <w:smallCaps/>
      <w:color w:val="595B79"/>
      <w:spacing w:val="-10"/>
      <w:sz w:val="56"/>
      <w:szCs w:val="56"/>
    </w:rPr>
  </w:style>
  <w:style w:type="character" w:customStyle="1" w:styleId="TitleChar">
    <w:name w:val="Title Char"/>
    <w:basedOn w:val="DefaultParagraphFont"/>
    <w:link w:val="Title"/>
    <w:uiPriority w:val="10"/>
    <w:rsid w:val="008E455B"/>
    <w:rPr>
      <w:rFonts w:ascii="Open Sans Semibold" w:eastAsia="Times New Roman" w:hAnsi="Open Sans Semibold" w:cs="Times New Roman"/>
      <w:smallCaps/>
      <w:color w:val="595B79"/>
      <w:spacing w:val="-10"/>
      <w:sz w:val="56"/>
      <w:szCs w:val="56"/>
    </w:rPr>
  </w:style>
  <w:style w:type="paragraph" w:styleId="CommentText">
    <w:name w:val="annotation text"/>
    <w:basedOn w:val="Normal"/>
    <w:link w:val="CommentTextChar1"/>
    <w:uiPriority w:val="99"/>
    <w:unhideWhenUsed/>
    <w:rsid w:val="00932C22"/>
    <w:pPr>
      <w:spacing w:line="240" w:lineRule="auto"/>
    </w:pPr>
    <w:rPr>
      <w:szCs w:val="20"/>
    </w:rPr>
  </w:style>
  <w:style w:type="character" w:customStyle="1" w:styleId="SubtitleChar">
    <w:name w:val="Subtitle Char"/>
    <w:basedOn w:val="DefaultParagraphFont"/>
    <w:link w:val="Subtitle"/>
    <w:uiPriority w:val="11"/>
    <w:rsid w:val="008E455B"/>
    <w:rPr>
      <w:smallCaps/>
      <w:color w:val="42445A"/>
      <w:sz w:val="32"/>
    </w:rPr>
  </w:style>
  <w:style w:type="character" w:styleId="Strong">
    <w:name w:val="Strong"/>
    <w:basedOn w:val="DefaultParagraphFont"/>
    <w:uiPriority w:val="22"/>
    <w:qFormat/>
    <w:rsid w:val="008E455B"/>
    <w:rPr>
      <w:b/>
      <w:bCs/>
    </w:rPr>
  </w:style>
  <w:style w:type="character" w:styleId="Emphasis">
    <w:name w:val="Emphasis"/>
    <w:basedOn w:val="DefaultParagraphFont"/>
    <w:uiPriority w:val="20"/>
    <w:qFormat/>
    <w:rsid w:val="008E455B"/>
    <w:rPr>
      <w:i/>
      <w:iCs/>
    </w:rPr>
  </w:style>
  <w:style w:type="character" w:customStyle="1" w:styleId="QuoteChar">
    <w:name w:val="Quote Char"/>
    <w:basedOn w:val="DefaultParagraphFont"/>
    <w:link w:val="Quote"/>
    <w:uiPriority w:val="29"/>
    <w:rsid w:val="008E455B"/>
    <w:rPr>
      <w:i/>
      <w:iCs/>
      <w:color w:val="404040"/>
    </w:rPr>
  </w:style>
  <w:style w:type="character" w:customStyle="1" w:styleId="IntenseQuoteChar">
    <w:name w:val="Intense Quote Char"/>
    <w:basedOn w:val="DefaultParagraphFont"/>
    <w:link w:val="IntenseQuote"/>
    <w:uiPriority w:val="30"/>
    <w:rsid w:val="008E455B"/>
    <w:rPr>
      <w:rFonts w:ascii="Open Sans Semibold" w:eastAsia="Times New Roman" w:hAnsi="Open Sans Semibold" w:cs="Times New Roman"/>
      <w:color w:val="595B79"/>
      <w:sz w:val="28"/>
      <w:szCs w:val="28"/>
    </w:rPr>
  </w:style>
  <w:style w:type="character" w:styleId="SubtleEmphasis">
    <w:name w:val="Subtle Emphasis"/>
    <w:basedOn w:val="DefaultParagraphFont"/>
    <w:uiPriority w:val="19"/>
    <w:qFormat/>
    <w:rsid w:val="008E455B"/>
    <w:rPr>
      <w:rFonts w:ascii="Open Sans" w:hAnsi="Open Sans"/>
      <w:b/>
      <w:i w:val="0"/>
      <w:iCs/>
      <w:color w:val="auto"/>
      <w:sz w:val="20"/>
    </w:rPr>
  </w:style>
  <w:style w:type="character" w:styleId="BookTitle">
    <w:name w:val="Book Title"/>
    <w:basedOn w:val="DefaultParagraphFont"/>
    <w:uiPriority w:val="33"/>
    <w:qFormat/>
    <w:rsid w:val="008E455B"/>
    <w:rPr>
      <w:b/>
      <w:bCs/>
      <w:smallCaps/>
    </w:rPr>
  </w:style>
  <w:style w:type="paragraph" w:styleId="TOCHeading">
    <w:name w:val="TOC Heading"/>
    <w:basedOn w:val="Heading1"/>
    <w:next w:val="Normal"/>
    <w:uiPriority w:val="39"/>
    <w:unhideWhenUsed/>
    <w:qFormat/>
    <w:rsid w:val="008E455B"/>
    <w:pPr>
      <w:outlineLvl w:val="9"/>
    </w:pPr>
  </w:style>
  <w:style w:type="character" w:customStyle="1" w:styleId="ListParagraphChar">
    <w:name w:val="List Paragraph Char"/>
    <w:basedOn w:val="DefaultParagraphFont"/>
    <w:link w:val="ListParagraph"/>
    <w:uiPriority w:val="34"/>
    <w:rsid w:val="007B7C08"/>
    <w:rPr>
      <w:rFonts w:eastAsia="Times New Roman" w:cstheme="minorHAnsi"/>
      <w:sz w:val="20"/>
    </w:rPr>
  </w:style>
  <w:style w:type="character" w:customStyle="1" w:styleId="CommentTextChar1">
    <w:name w:val="Comment Text Char1"/>
    <w:basedOn w:val="DefaultParagraphFont"/>
    <w:link w:val="CommentText"/>
    <w:uiPriority w:val="99"/>
    <w:rsid w:val="00932C22"/>
    <w:rPr>
      <w:sz w:val="20"/>
      <w:szCs w:val="20"/>
    </w:rPr>
  </w:style>
  <w:style w:type="character" w:customStyle="1" w:styleId="UnresolvedMention1">
    <w:name w:val="Unresolved Mention1"/>
    <w:basedOn w:val="DefaultParagraphFont"/>
    <w:uiPriority w:val="99"/>
    <w:semiHidden/>
    <w:unhideWhenUsed/>
    <w:rsid w:val="008E455B"/>
    <w:rPr>
      <w:color w:val="808080"/>
      <w:shd w:val="clear" w:color="auto" w:fill="E6E6E6"/>
    </w:rPr>
  </w:style>
  <w:style w:type="paragraph" w:styleId="Header">
    <w:name w:val="header"/>
    <w:basedOn w:val="Normal"/>
    <w:link w:val="HeaderChar"/>
    <w:uiPriority w:val="99"/>
    <w:unhideWhenUsed/>
    <w:rsid w:val="008E455B"/>
    <w:pPr>
      <w:tabs>
        <w:tab w:val="center" w:pos="4680"/>
        <w:tab w:val="right" w:pos="9360"/>
      </w:tabs>
      <w:spacing w:after="0" w:line="240" w:lineRule="auto"/>
    </w:pPr>
    <w:rPr>
      <w:rFonts w:eastAsia="Times New Roman"/>
      <w:szCs w:val="20"/>
    </w:rPr>
  </w:style>
  <w:style w:type="character" w:customStyle="1" w:styleId="HeaderChar">
    <w:name w:val="Header Char"/>
    <w:basedOn w:val="DefaultParagraphFont"/>
    <w:link w:val="Header"/>
    <w:uiPriority w:val="99"/>
    <w:rsid w:val="008E455B"/>
    <w:rPr>
      <w:rFonts w:ascii="Open Sans" w:eastAsia="Times New Roman" w:hAnsi="Open Sans"/>
      <w:sz w:val="20"/>
      <w:szCs w:val="20"/>
    </w:rPr>
  </w:style>
  <w:style w:type="paragraph" w:styleId="Footer">
    <w:name w:val="footer"/>
    <w:basedOn w:val="Normal"/>
    <w:link w:val="FooterChar"/>
    <w:uiPriority w:val="99"/>
    <w:unhideWhenUsed/>
    <w:qFormat/>
    <w:rsid w:val="008E455B"/>
    <w:pPr>
      <w:tabs>
        <w:tab w:val="center" w:pos="4680"/>
        <w:tab w:val="right" w:pos="9360"/>
      </w:tabs>
      <w:spacing w:after="0" w:line="240" w:lineRule="auto"/>
    </w:pPr>
    <w:rPr>
      <w:rFonts w:eastAsia="Times New Roman"/>
      <w:szCs w:val="20"/>
    </w:rPr>
  </w:style>
  <w:style w:type="character" w:customStyle="1" w:styleId="FooterChar">
    <w:name w:val="Footer Char"/>
    <w:basedOn w:val="DefaultParagraphFont"/>
    <w:link w:val="Footer"/>
    <w:uiPriority w:val="99"/>
    <w:rsid w:val="008E455B"/>
    <w:rPr>
      <w:rFonts w:ascii="Open Sans" w:eastAsia="Times New Roman" w:hAnsi="Open Sans"/>
      <w:sz w:val="20"/>
      <w:szCs w:val="20"/>
    </w:rPr>
  </w:style>
  <w:style w:type="table" w:customStyle="1" w:styleId="TableGrid1">
    <w:name w:val="Table Grid1"/>
    <w:basedOn w:val="TableNormal"/>
    <w:next w:val="TableGrid"/>
    <w:uiPriority w:val="39"/>
    <w:rsid w:val="008E455B"/>
    <w:pPr>
      <w:spacing w:after="0" w:line="240" w:lineRule="auto"/>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6Colorful-Accent41">
    <w:name w:val="Grid Table 6 Colorful - Accent 41"/>
    <w:basedOn w:val="TableNormal"/>
    <w:next w:val="GridTable6Colorful-Accent42"/>
    <w:uiPriority w:val="51"/>
    <w:rsid w:val="008E455B"/>
    <w:pPr>
      <w:spacing w:after="0" w:line="240" w:lineRule="auto"/>
    </w:pPr>
    <w:rPr>
      <w:color w:val="000000"/>
      <w:sz w:val="20"/>
      <w:szCs w:val="20"/>
    </w:rPr>
    <w:tblPr>
      <w:tblStyleRowBandSize w:val="1"/>
      <w:tblStyleColBandSize w:val="1"/>
      <w:tblBorders>
        <w:top w:val="single" w:sz="4" w:space="0" w:color="C1AAB9"/>
        <w:left w:val="single" w:sz="4" w:space="0" w:color="C1AAB9"/>
        <w:bottom w:val="single" w:sz="4" w:space="0" w:color="C1AAB9"/>
        <w:right w:val="single" w:sz="4" w:space="0" w:color="C1AAB9"/>
        <w:insideH w:val="single" w:sz="4" w:space="0" w:color="C1AAB9"/>
        <w:insideV w:val="single" w:sz="4" w:space="0" w:color="C1AAB9"/>
      </w:tblBorders>
    </w:tblPr>
    <w:tblStylePr w:type="firstRow">
      <w:rPr>
        <w:b/>
        <w:bCs/>
      </w:rPr>
      <w:tblPr/>
      <w:tcPr>
        <w:tcBorders>
          <w:bottom w:val="single" w:sz="12" w:space="0" w:color="C1AAB9"/>
        </w:tcBorders>
      </w:tcPr>
    </w:tblStylePr>
    <w:tblStylePr w:type="lastRow">
      <w:rPr>
        <w:b/>
        <w:bCs/>
      </w:rPr>
      <w:tblPr/>
      <w:tcPr>
        <w:tcBorders>
          <w:top w:val="double" w:sz="4" w:space="0" w:color="C1AAB9"/>
        </w:tcBorders>
      </w:tcPr>
    </w:tblStylePr>
    <w:tblStylePr w:type="firstCol">
      <w:rPr>
        <w:b/>
        <w:bCs/>
      </w:rPr>
    </w:tblStylePr>
    <w:tblStylePr w:type="lastCol">
      <w:rPr>
        <w:b/>
        <w:bCs/>
      </w:rPr>
    </w:tblStylePr>
    <w:tblStylePr w:type="band1Vert">
      <w:tblPr/>
      <w:tcPr>
        <w:shd w:val="clear" w:color="auto" w:fill="EAE2E7"/>
      </w:tcPr>
    </w:tblStylePr>
    <w:tblStylePr w:type="band1Horz">
      <w:tblPr/>
      <w:tcPr>
        <w:shd w:val="clear" w:color="auto" w:fill="EAE2E7"/>
      </w:tcPr>
    </w:tblStylePr>
  </w:style>
  <w:style w:type="table" w:customStyle="1" w:styleId="GridTable1Light-Accent11">
    <w:name w:val="Grid Table 1 Light - Accent 11"/>
    <w:basedOn w:val="TableNormal"/>
    <w:next w:val="GridTable1Light-Accent12"/>
    <w:uiPriority w:val="46"/>
    <w:rsid w:val="008E455B"/>
    <w:pPr>
      <w:spacing w:after="0" w:line="240" w:lineRule="auto"/>
    </w:pPr>
    <w:rPr>
      <w:rFonts w:eastAsia="Times New Roman"/>
      <w:sz w:val="20"/>
      <w:szCs w:val="20"/>
    </w:rPr>
    <w:tblPr>
      <w:tblStyleRowBandSize w:val="1"/>
      <w:tblStyleColBandSize w:val="1"/>
      <w:tblBorders>
        <w:top w:val="single" w:sz="4" w:space="0" w:color="B9BACC"/>
        <w:left w:val="single" w:sz="4" w:space="0" w:color="B9BACC"/>
        <w:bottom w:val="single" w:sz="4" w:space="0" w:color="B9BACC"/>
        <w:right w:val="single" w:sz="4" w:space="0" w:color="B9BACC"/>
        <w:insideH w:val="single" w:sz="4" w:space="0" w:color="B9BACC"/>
        <w:insideV w:val="single" w:sz="4" w:space="0" w:color="B9BACC"/>
      </w:tblBorders>
    </w:tblPr>
    <w:tblStylePr w:type="firstRow">
      <w:rPr>
        <w:b/>
        <w:bCs/>
      </w:rPr>
      <w:tblPr/>
      <w:tcPr>
        <w:tcBorders>
          <w:bottom w:val="single" w:sz="12" w:space="0" w:color="9798B2"/>
        </w:tcBorders>
      </w:tcPr>
    </w:tblStylePr>
    <w:tblStylePr w:type="lastRow">
      <w:rPr>
        <w:b/>
        <w:bCs/>
      </w:rPr>
      <w:tblPr/>
      <w:tcPr>
        <w:tcBorders>
          <w:top w:val="double" w:sz="2" w:space="0" w:color="9798B2"/>
        </w:tcBorders>
      </w:tcPr>
    </w:tblStylePr>
    <w:tblStylePr w:type="firstCol">
      <w:rPr>
        <w:b/>
        <w:bCs/>
      </w:rPr>
    </w:tblStylePr>
    <w:tblStylePr w:type="lastCol">
      <w:rPr>
        <w:b/>
        <w:bCs/>
      </w:rPr>
    </w:tblStylePr>
  </w:style>
  <w:style w:type="table" w:customStyle="1" w:styleId="GridTable1Light-Accent41">
    <w:name w:val="Grid Table 1 Light - Accent 41"/>
    <w:basedOn w:val="TableNormal"/>
    <w:next w:val="GridTable1Light-Accent42"/>
    <w:uiPriority w:val="46"/>
    <w:rsid w:val="008E455B"/>
    <w:pPr>
      <w:spacing w:after="0" w:line="240" w:lineRule="auto"/>
      <w:jc w:val="right"/>
    </w:pPr>
    <w:rPr>
      <w:rFonts w:cs="Calibri"/>
    </w:rPr>
    <w:tblPr>
      <w:tblStyleRowBandSize w:val="1"/>
      <w:tblStyleColBandSize w:val="1"/>
      <w:tblInd w:w="0" w:type="nil"/>
      <w:tblBorders>
        <w:top w:val="single" w:sz="4" w:space="0" w:color="D6C6D0"/>
        <w:left w:val="single" w:sz="4" w:space="0" w:color="D6C6D0"/>
        <w:bottom w:val="single" w:sz="4" w:space="0" w:color="D6C6D0"/>
        <w:right w:val="single" w:sz="4" w:space="0" w:color="D6C6D0"/>
        <w:insideH w:val="single" w:sz="4" w:space="0" w:color="D6C6D0"/>
        <w:insideV w:val="single" w:sz="4" w:space="0" w:color="D6C6D0"/>
      </w:tblBorders>
    </w:tblPr>
    <w:tcPr>
      <w:vAlign w:val="bottom"/>
    </w:tcPr>
    <w:tblStylePr w:type="firstRow">
      <w:rPr>
        <w:b/>
        <w:bCs/>
      </w:rPr>
      <w:tblPr/>
      <w:tcPr>
        <w:tcBorders>
          <w:bottom w:val="single" w:sz="12" w:space="0" w:color="C1AAB9"/>
        </w:tcBorders>
      </w:tcPr>
    </w:tblStylePr>
    <w:tblStylePr w:type="lastRow">
      <w:rPr>
        <w:b/>
        <w:bCs/>
      </w:rPr>
      <w:tblPr/>
      <w:tcPr>
        <w:tcBorders>
          <w:top w:val="double" w:sz="2" w:space="0" w:color="C1AAB9"/>
        </w:tcBorders>
      </w:tcPr>
    </w:tblStylePr>
    <w:tblStylePr w:type="firstCol">
      <w:pPr>
        <w:jc w:val="left"/>
      </w:pPr>
      <w:rPr>
        <w:b/>
        <w:bCs/>
      </w:rPr>
    </w:tblStylePr>
    <w:tblStylePr w:type="lastCol">
      <w:rPr>
        <w:b/>
        <w:bCs/>
      </w:rPr>
    </w:tblStylePr>
  </w:style>
  <w:style w:type="table" w:customStyle="1" w:styleId="Style11">
    <w:name w:val="Style11"/>
    <w:basedOn w:val="TableGrid"/>
    <w:uiPriority w:val="99"/>
    <w:rsid w:val="00D43285"/>
    <w:rPr>
      <w:rFonts w:eastAsia="Times New Roman"/>
      <w:sz w:val="20"/>
      <w:szCs w:val="20"/>
    </w:rPr>
    <w:tblPr>
      <w:tblStyleRowBandSize w:val="1"/>
      <w:tblBorders>
        <w:top w:val="single" w:sz="4" w:space="0" w:color="595B79"/>
        <w:left w:val="single" w:sz="4" w:space="0" w:color="595B79"/>
        <w:bottom w:val="single" w:sz="4" w:space="0" w:color="595B79"/>
        <w:right w:val="single" w:sz="4" w:space="0" w:color="595B79"/>
        <w:insideH w:val="single" w:sz="4" w:space="0" w:color="595B79"/>
        <w:insideV w:val="single" w:sz="4" w:space="0" w:color="595B79"/>
      </w:tblBorders>
    </w:tblPr>
    <w:tcPr>
      <w:shd w:val="clear" w:color="auto" w:fill="auto"/>
    </w:tcPr>
    <w:tblStylePr w:type="firstRow">
      <w:rPr>
        <w:rFonts w:asciiTheme="minorHAnsi" w:hAnsiTheme="minorHAnsi"/>
        <w:b/>
        <w:bCs/>
        <w:sz w:val="20"/>
      </w:rPr>
    </w:tblStylePr>
    <w:tblStylePr w:type="lastRow">
      <w:rPr>
        <w:b w:val="0"/>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firstCol">
      <w:rPr>
        <w:b w:val="0"/>
        <w:bCs/>
        <w:sz w:val="20"/>
      </w:rPr>
    </w:tblStylePr>
    <w:tblStylePr w:type="lastCol">
      <w:rPr>
        <w:b w:val="0"/>
        <w:bCs/>
      </w:rPr>
    </w:tblStylePr>
    <w:tblStylePr w:type="band1Horz">
      <w:rPr>
        <w:sz w:val="20"/>
      </w:rPr>
      <w:tblPr/>
      <w:tcPr>
        <w:shd w:val="clear" w:color="auto" w:fill="DBE5F1" w:themeFill="accent1" w:themeFillTint="33"/>
      </w:tcPr>
    </w:tblStylePr>
    <w:tblStylePr w:type="band2Horz">
      <w:rPr>
        <w:sz w:val="20"/>
      </w:rPr>
    </w:tblStylePr>
  </w:style>
  <w:style w:type="table" w:customStyle="1" w:styleId="a1">
    <w:name w:val="a1"/>
    <w:basedOn w:val="TableNormal"/>
    <w:uiPriority w:val="99"/>
    <w:rsid w:val="008E455B"/>
    <w:pPr>
      <w:spacing w:after="0" w:line="240" w:lineRule="auto"/>
    </w:pPr>
    <w:rPr>
      <w:sz w:val="20"/>
      <w:szCs w:val="20"/>
    </w:rPr>
    <w:tblPr>
      <w:tblStyleRowBandSize w:val="1"/>
      <w:tblBorders>
        <w:top w:val="single" w:sz="4" w:space="0" w:color="A9C7AB"/>
        <w:left w:val="single" w:sz="4" w:space="0" w:color="A9C7AB"/>
        <w:bottom w:val="single" w:sz="4" w:space="0" w:color="A9C7AB"/>
        <w:right w:val="single" w:sz="4" w:space="0" w:color="A9C7AB"/>
        <w:insideH w:val="single" w:sz="4" w:space="0" w:color="A9C7AB"/>
        <w:insideV w:val="single" w:sz="4" w:space="0" w:color="A9C7AB"/>
      </w:tblBorders>
    </w:tblPr>
    <w:tcPr>
      <w:shd w:val="clear" w:color="auto" w:fill="auto"/>
    </w:tcPr>
    <w:tblStylePr w:type="firstRow">
      <w:rPr>
        <w:b/>
      </w:rPr>
    </w:tblStylePr>
    <w:tblStylePr w:type="band1Horz">
      <w:tblPr/>
      <w:tcPr>
        <w:shd w:val="clear" w:color="auto" w:fill="EDF3EE"/>
      </w:tcPr>
    </w:tblStylePr>
  </w:style>
  <w:style w:type="paragraph" w:customStyle="1" w:styleId="FootnoteText1">
    <w:name w:val="Footnote Text1"/>
    <w:basedOn w:val="Normal"/>
    <w:next w:val="FootnoteText"/>
    <w:link w:val="FootnoteTextChar"/>
    <w:uiPriority w:val="99"/>
    <w:semiHidden/>
    <w:unhideWhenUsed/>
    <w:rsid w:val="008E455B"/>
    <w:pPr>
      <w:spacing w:after="0" w:line="240" w:lineRule="auto"/>
    </w:pPr>
    <w:rPr>
      <w:rFonts w:eastAsia="Open Sans"/>
      <w:noProof/>
    </w:rPr>
  </w:style>
  <w:style w:type="character" w:customStyle="1" w:styleId="FootnoteTextChar">
    <w:name w:val="Footnote Text Char"/>
    <w:basedOn w:val="DefaultParagraphFont"/>
    <w:link w:val="FootnoteText1"/>
    <w:uiPriority w:val="99"/>
    <w:semiHidden/>
    <w:rsid w:val="008E455B"/>
    <w:rPr>
      <w:rFonts w:eastAsia="Open Sans"/>
      <w:noProof/>
    </w:rPr>
  </w:style>
  <w:style w:type="paragraph" w:customStyle="1" w:styleId="CommentText1">
    <w:name w:val="Comment Text1"/>
    <w:basedOn w:val="Normal"/>
    <w:next w:val="Normal"/>
    <w:link w:val="CommentTextChar"/>
    <w:uiPriority w:val="99"/>
    <w:semiHidden/>
    <w:unhideWhenUsed/>
    <w:rsid w:val="008E455B"/>
    <w:pPr>
      <w:spacing w:line="240" w:lineRule="auto"/>
    </w:pPr>
    <w:rPr>
      <w:rFonts w:eastAsia="Open Sans"/>
      <w:noProof/>
    </w:rPr>
  </w:style>
  <w:style w:type="character" w:customStyle="1" w:styleId="CommentTextChar">
    <w:name w:val="Comment Text Char"/>
    <w:basedOn w:val="DefaultParagraphFont"/>
    <w:link w:val="CommentText1"/>
    <w:uiPriority w:val="99"/>
    <w:semiHidden/>
    <w:rsid w:val="008E455B"/>
    <w:rPr>
      <w:rFonts w:eastAsia="Open Sans"/>
      <w:noProof/>
    </w:rPr>
  </w:style>
  <w:style w:type="character" w:customStyle="1" w:styleId="CommentSubjectChar">
    <w:name w:val="Comment Subject Char"/>
    <w:basedOn w:val="CommentTextChar"/>
    <w:link w:val="CommentSubject"/>
    <w:uiPriority w:val="99"/>
    <w:semiHidden/>
    <w:rsid w:val="008E455B"/>
    <w:rPr>
      <w:rFonts w:eastAsia="Open Sans"/>
      <w:b/>
      <w:bCs/>
      <w:noProof/>
    </w:rPr>
  </w:style>
  <w:style w:type="paragraph" w:styleId="CommentSubject">
    <w:name w:val="annotation subject"/>
    <w:basedOn w:val="Normal"/>
    <w:next w:val="Normal"/>
    <w:link w:val="CommentSubjectChar"/>
    <w:uiPriority w:val="99"/>
    <w:semiHidden/>
    <w:unhideWhenUsed/>
    <w:rsid w:val="009E084F"/>
    <w:pPr>
      <w:spacing w:line="240" w:lineRule="auto"/>
    </w:pPr>
    <w:rPr>
      <w:rFonts w:eastAsia="Open Sans"/>
      <w:b/>
      <w:bCs/>
      <w:noProof/>
    </w:rPr>
  </w:style>
  <w:style w:type="character" w:customStyle="1" w:styleId="CommentSubjectChar1">
    <w:name w:val="Comment Subject Char1"/>
    <w:basedOn w:val="DefaultParagraphFont"/>
    <w:uiPriority w:val="99"/>
    <w:semiHidden/>
    <w:rsid w:val="009E084F"/>
    <w:rPr>
      <w:b/>
      <w:bCs/>
      <w:sz w:val="20"/>
      <w:szCs w:val="20"/>
    </w:rPr>
  </w:style>
  <w:style w:type="paragraph" w:customStyle="1" w:styleId="BalloonText1">
    <w:name w:val="Balloon Text1"/>
    <w:basedOn w:val="Normal"/>
    <w:next w:val="BalloonText"/>
    <w:link w:val="BalloonTextChar"/>
    <w:uiPriority w:val="99"/>
    <w:semiHidden/>
    <w:unhideWhenUsed/>
    <w:rsid w:val="008E455B"/>
    <w:pPr>
      <w:spacing w:after="0" w:line="240" w:lineRule="auto"/>
    </w:pPr>
    <w:rPr>
      <w:rFonts w:ascii="Segoe UI" w:eastAsia="Open Sans" w:hAnsi="Segoe UI" w:cs="Segoe UI"/>
      <w:noProof/>
      <w:sz w:val="18"/>
      <w:szCs w:val="18"/>
    </w:rPr>
  </w:style>
  <w:style w:type="character" w:customStyle="1" w:styleId="BalloonTextChar">
    <w:name w:val="Balloon Text Char"/>
    <w:basedOn w:val="DefaultParagraphFont"/>
    <w:link w:val="BalloonText1"/>
    <w:uiPriority w:val="99"/>
    <w:semiHidden/>
    <w:rsid w:val="008E455B"/>
    <w:rPr>
      <w:rFonts w:ascii="Segoe UI" w:eastAsia="Open Sans" w:hAnsi="Segoe UI" w:cs="Segoe UI"/>
      <w:noProof/>
      <w:sz w:val="18"/>
      <w:szCs w:val="18"/>
    </w:rPr>
  </w:style>
  <w:style w:type="character" w:styleId="FootnoteReference">
    <w:name w:val="footnote reference"/>
    <w:basedOn w:val="DefaultParagraphFont"/>
    <w:uiPriority w:val="99"/>
    <w:semiHidden/>
    <w:unhideWhenUsed/>
    <w:rsid w:val="008E455B"/>
    <w:rPr>
      <w:vertAlign w:val="superscript"/>
    </w:rPr>
  </w:style>
  <w:style w:type="character" w:styleId="CommentReference">
    <w:name w:val="annotation reference"/>
    <w:basedOn w:val="DefaultParagraphFont"/>
    <w:uiPriority w:val="99"/>
    <w:semiHidden/>
    <w:unhideWhenUsed/>
    <w:rsid w:val="008E455B"/>
    <w:rPr>
      <w:sz w:val="16"/>
      <w:szCs w:val="16"/>
    </w:rPr>
  </w:style>
  <w:style w:type="table" w:customStyle="1" w:styleId="PlainTable11">
    <w:name w:val="Plain Table 11"/>
    <w:basedOn w:val="TableNormal"/>
    <w:next w:val="PlainTable12"/>
    <w:uiPriority w:val="41"/>
    <w:rsid w:val="008E455B"/>
    <w:pPr>
      <w:spacing w:after="0" w:line="240" w:lineRule="auto"/>
    </w:pPr>
    <w:rPr>
      <w:rFonts w:cs="Calibri"/>
    </w:rPr>
    <w:tblPr>
      <w:tblStyleRowBandSize w:val="1"/>
      <w:tblStyleColBandSize w:val="1"/>
      <w:tblInd w:w="0" w:type="nil"/>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ListTable4-Accent21">
    <w:name w:val="List Table 4 - Accent 21"/>
    <w:basedOn w:val="TableNormal"/>
    <w:next w:val="ListTable4-Accent22"/>
    <w:uiPriority w:val="49"/>
    <w:rsid w:val="008E455B"/>
    <w:pPr>
      <w:spacing w:before="100" w:after="0" w:line="240" w:lineRule="auto"/>
    </w:pPr>
    <w:rPr>
      <w:rFonts w:eastAsia="Times New Roman"/>
      <w:sz w:val="20"/>
      <w:szCs w:val="20"/>
    </w:rPr>
    <w:tblPr>
      <w:tblStyleRowBandSize w:val="1"/>
      <w:tblStyleColBandSize w:val="1"/>
      <w:tblBorders>
        <w:top w:val="single" w:sz="4" w:space="0" w:color="A9C7C4"/>
        <w:left w:val="single" w:sz="4" w:space="0" w:color="A9C7C4"/>
        <w:bottom w:val="single" w:sz="4" w:space="0" w:color="A9C7C4"/>
        <w:right w:val="single" w:sz="4" w:space="0" w:color="A9C7C4"/>
        <w:insideH w:val="single" w:sz="4" w:space="0" w:color="A9C7C4"/>
      </w:tblBorders>
    </w:tblPr>
    <w:tblStylePr w:type="firstRow">
      <w:rPr>
        <w:b/>
        <w:bCs/>
        <w:color w:val="FFFFFF"/>
      </w:rPr>
      <w:tblPr/>
      <w:tcPr>
        <w:tcBorders>
          <w:top w:val="single" w:sz="4" w:space="0" w:color="71A39E"/>
          <w:left w:val="single" w:sz="4" w:space="0" w:color="71A39E"/>
          <w:bottom w:val="single" w:sz="4" w:space="0" w:color="71A39E"/>
          <w:right w:val="single" w:sz="4" w:space="0" w:color="71A39E"/>
          <w:insideH w:val="nil"/>
        </w:tcBorders>
        <w:shd w:val="clear" w:color="auto" w:fill="71A39E"/>
      </w:tcPr>
    </w:tblStylePr>
    <w:tblStylePr w:type="lastRow">
      <w:rPr>
        <w:b/>
        <w:bCs/>
      </w:rPr>
      <w:tblPr/>
      <w:tcPr>
        <w:tcBorders>
          <w:top w:val="double" w:sz="4" w:space="0" w:color="A9C7C4"/>
        </w:tcBorders>
      </w:tcPr>
    </w:tblStylePr>
    <w:tblStylePr w:type="firstCol">
      <w:rPr>
        <w:b/>
        <w:bCs/>
      </w:rPr>
    </w:tblStylePr>
    <w:tblStylePr w:type="lastCol">
      <w:rPr>
        <w:b/>
        <w:bCs/>
      </w:rPr>
    </w:tblStylePr>
    <w:tblStylePr w:type="band1Vert">
      <w:tblPr/>
      <w:tcPr>
        <w:shd w:val="clear" w:color="auto" w:fill="E2ECEB"/>
      </w:tcPr>
    </w:tblStylePr>
    <w:tblStylePr w:type="band1Horz">
      <w:tblPr/>
      <w:tcPr>
        <w:shd w:val="clear" w:color="auto" w:fill="E2ECEB"/>
      </w:tcPr>
    </w:tblStylePr>
  </w:style>
  <w:style w:type="table" w:customStyle="1" w:styleId="ListTable4-Accent11">
    <w:name w:val="List Table 4 - Accent 11"/>
    <w:basedOn w:val="TableNormal"/>
    <w:next w:val="ListTable4-Accent12"/>
    <w:uiPriority w:val="49"/>
    <w:rsid w:val="008E455B"/>
    <w:pPr>
      <w:spacing w:before="100" w:after="0" w:line="240" w:lineRule="auto"/>
    </w:pPr>
    <w:rPr>
      <w:rFonts w:eastAsia="Times New Roman"/>
      <w:sz w:val="20"/>
      <w:szCs w:val="20"/>
    </w:rPr>
    <w:tblPr>
      <w:tblStyleRowBandSize w:val="1"/>
      <w:tblStyleColBandSize w:val="1"/>
      <w:tblBorders>
        <w:top w:val="single" w:sz="4" w:space="0" w:color="9798B2"/>
        <w:left w:val="single" w:sz="4" w:space="0" w:color="9798B2"/>
        <w:bottom w:val="single" w:sz="4" w:space="0" w:color="9798B2"/>
        <w:right w:val="single" w:sz="4" w:space="0" w:color="9798B2"/>
        <w:insideH w:val="single" w:sz="4" w:space="0" w:color="9798B2"/>
      </w:tblBorders>
    </w:tblPr>
    <w:tblStylePr w:type="firstRow">
      <w:rPr>
        <w:b/>
        <w:bCs/>
        <w:color w:val="FFFFFF"/>
      </w:rPr>
      <w:tblPr/>
      <w:tcPr>
        <w:tcBorders>
          <w:top w:val="single" w:sz="4" w:space="0" w:color="595B79"/>
          <w:left w:val="single" w:sz="4" w:space="0" w:color="595B79"/>
          <w:bottom w:val="single" w:sz="4" w:space="0" w:color="595B79"/>
          <w:right w:val="single" w:sz="4" w:space="0" w:color="595B79"/>
          <w:insideH w:val="nil"/>
        </w:tcBorders>
        <w:shd w:val="clear" w:color="auto" w:fill="595B79"/>
      </w:tcPr>
    </w:tblStylePr>
    <w:tblStylePr w:type="lastRow">
      <w:rPr>
        <w:b/>
        <w:bCs/>
      </w:rPr>
      <w:tblPr/>
      <w:tcPr>
        <w:tcBorders>
          <w:top w:val="double" w:sz="4" w:space="0" w:color="9798B2"/>
        </w:tcBorders>
      </w:tcPr>
    </w:tblStylePr>
    <w:tblStylePr w:type="firstCol">
      <w:rPr>
        <w:b/>
        <w:bCs/>
      </w:rPr>
    </w:tblStylePr>
    <w:tblStylePr w:type="lastCol">
      <w:rPr>
        <w:b/>
        <w:bCs/>
      </w:rPr>
    </w:tblStylePr>
    <w:tblStylePr w:type="band1Vert">
      <w:tblPr/>
      <w:tcPr>
        <w:shd w:val="clear" w:color="auto" w:fill="DCDCE5"/>
      </w:tcPr>
    </w:tblStylePr>
    <w:tblStylePr w:type="band1Horz">
      <w:tblPr/>
      <w:tcPr>
        <w:shd w:val="clear" w:color="auto" w:fill="DCDCE5"/>
      </w:tcPr>
    </w:tblStylePr>
  </w:style>
  <w:style w:type="character" w:customStyle="1" w:styleId="FollowedHyperlink1">
    <w:name w:val="FollowedHyperlink1"/>
    <w:basedOn w:val="DefaultParagraphFont"/>
    <w:uiPriority w:val="99"/>
    <w:semiHidden/>
    <w:unhideWhenUsed/>
    <w:rsid w:val="008E455B"/>
    <w:rPr>
      <w:color w:val="745468"/>
      <w:u w:val="single"/>
    </w:rPr>
  </w:style>
  <w:style w:type="table" w:customStyle="1" w:styleId="TableGridLight1">
    <w:name w:val="Table Grid Light1"/>
    <w:basedOn w:val="TableNormal"/>
    <w:next w:val="TableGridLight2"/>
    <w:uiPriority w:val="40"/>
    <w:rsid w:val="008E455B"/>
    <w:pPr>
      <w:spacing w:after="0" w:line="240" w:lineRule="auto"/>
    </w:pPr>
    <w:rPr>
      <w:rFonts w:cs="Calibri"/>
    </w:rPr>
    <w:tblPr>
      <w:tblInd w:w="0" w:type="nil"/>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GridTable1Light1">
    <w:name w:val="Grid Table 1 Light1"/>
    <w:basedOn w:val="TableNormal"/>
    <w:next w:val="GridTable1Light2"/>
    <w:uiPriority w:val="46"/>
    <w:rsid w:val="008E455B"/>
    <w:pPr>
      <w:spacing w:after="0" w:line="240" w:lineRule="auto"/>
    </w:pPr>
    <w:rPr>
      <w:rFonts w:cs="Calibri"/>
    </w:rPr>
    <w:tblPr>
      <w:tblStyleRowBandSize w:val="1"/>
      <w:tblStyleColBandSize w:val="1"/>
      <w:tblInd w:w="0" w:type="nil"/>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ridTable2-Accent41">
    <w:name w:val="Grid Table 2 - Accent 41"/>
    <w:basedOn w:val="TableNormal"/>
    <w:next w:val="GridTable2-Accent42"/>
    <w:uiPriority w:val="47"/>
    <w:rsid w:val="008E455B"/>
    <w:pPr>
      <w:spacing w:after="0" w:line="240" w:lineRule="auto"/>
    </w:pPr>
    <w:rPr>
      <w:rFonts w:cs="Calibri"/>
    </w:rPr>
    <w:tblPr>
      <w:tblStyleRowBandSize w:val="1"/>
      <w:tblStyleColBandSize w:val="1"/>
      <w:tblInd w:w="0" w:type="nil"/>
      <w:tblBorders>
        <w:top w:val="single" w:sz="2" w:space="0" w:color="C1AAB9"/>
        <w:bottom w:val="single" w:sz="2" w:space="0" w:color="C1AAB9"/>
        <w:insideH w:val="single" w:sz="2" w:space="0" w:color="C1AAB9"/>
        <w:insideV w:val="single" w:sz="2" w:space="0" w:color="C1AAB9"/>
      </w:tblBorders>
    </w:tblPr>
    <w:tblStylePr w:type="firstRow">
      <w:rPr>
        <w:b/>
        <w:bCs/>
      </w:rPr>
      <w:tblPr/>
      <w:tcPr>
        <w:tcBorders>
          <w:top w:val="nil"/>
          <w:bottom w:val="single" w:sz="12" w:space="0" w:color="C1AAB9"/>
          <w:insideH w:val="nil"/>
          <w:insideV w:val="nil"/>
        </w:tcBorders>
        <w:shd w:val="clear" w:color="auto" w:fill="FFFFFF"/>
      </w:tcPr>
    </w:tblStylePr>
    <w:tblStylePr w:type="lastRow">
      <w:rPr>
        <w:b/>
        <w:bCs/>
      </w:rPr>
      <w:tblPr/>
      <w:tcPr>
        <w:tcBorders>
          <w:top w:val="double" w:sz="2" w:space="0" w:color="C1AAB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E2E7"/>
      </w:tcPr>
    </w:tblStylePr>
    <w:tblStylePr w:type="band1Horz">
      <w:tblPr/>
      <w:tcPr>
        <w:shd w:val="clear" w:color="auto" w:fill="EAE2E7"/>
      </w:tcPr>
    </w:tblStylePr>
  </w:style>
  <w:style w:type="table" w:customStyle="1" w:styleId="ListTable3-Accent41">
    <w:name w:val="List Table 3 - Accent 41"/>
    <w:basedOn w:val="TableNormal"/>
    <w:next w:val="ListTable3-Accent42"/>
    <w:uiPriority w:val="48"/>
    <w:rsid w:val="008E455B"/>
    <w:pPr>
      <w:spacing w:after="0" w:line="240" w:lineRule="auto"/>
    </w:pPr>
    <w:rPr>
      <w:rFonts w:cs="Calibri"/>
    </w:rPr>
    <w:tblPr>
      <w:tblStyleRowBandSize w:val="1"/>
      <w:tblStyleColBandSize w:val="1"/>
      <w:tblInd w:w="0" w:type="nil"/>
      <w:tblBorders>
        <w:top w:val="single" w:sz="4" w:space="0" w:color="99738B"/>
        <w:left w:val="single" w:sz="4" w:space="0" w:color="99738B"/>
        <w:bottom w:val="single" w:sz="4" w:space="0" w:color="99738B"/>
        <w:right w:val="single" w:sz="4" w:space="0" w:color="99738B"/>
      </w:tblBorders>
    </w:tblPr>
    <w:tblStylePr w:type="firstRow">
      <w:rPr>
        <w:b/>
        <w:bCs/>
        <w:color w:val="FFFFFF"/>
      </w:rPr>
      <w:tblPr/>
      <w:tcPr>
        <w:shd w:val="clear" w:color="auto" w:fill="99738B"/>
      </w:tcPr>
    </w:tblStylePr>
    <w:tblStylePr w:type="lastRow">
      <w:rPr>
        <w:b/>
        <w:bCs/>
      </w:rPr>
      <w:tblPr/>
      <w:tcPr>
        <w:tcBorders>
          <w:top w:val="double" w:sz="4" w:space="0" w:color="99738B"/>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99738B"/>
          <w:right w:val="single" w:sz="4" w:space="0" w:color="99738B"/>
        </w:tcBorders>
      </w:tcPr>
    </w:tblStylePr>
    <w:tblStylePr w:type="band1Horz">
      <w:tblPr/>
      <w:tcPr>
        <w:tcBorders>
          <w:top w:val="single" w:sz="4" w:space="0" w:color="99738B"/>
          <w:bottom w:val="single" w:sz="4" w:space="0" w:color="99738B"/>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9738B"/>
          <w:left w:val="nil"/>
        </w:tcBorders>
      </w:tcPr>
    </w:tblStylePr>
    <w:tblStylePr w:type="swCell">
      <w:tblPr/>
      <w:tcPr>
        <w:tcBorders>
          <w:top w:val="double" w:sz="4" w:space="0" w:color="99738B"/>
          <w:right w:val="nil"/>
        </w:tcBorders>
      </w:tcPr>
    </w:tblStylePr>
  </w:style>
  <w:style w:type="table" w:customStyle="1" w:styleId="ListTable3-Accent51">
    <w:name w:val="List Table 3 - Accent 51"/>
    <w:basedOn w:val="TableNormal"/>
    <w:next w:val="ListTable3-Accent52"/>
    <w:uiPriority w:val="48"/>
    <w:rsid w:val="008E455B"/>
    <w:pPr>
      <w:spacing w:after="0" w:line="240" w:lineRule="auto"/>
    </w:pPr>
    <w:rPr>
      <w:rFonts w:cs="Calibri"/>
    </w:rPr>
    <w:tblPr>
      <w:tblStyleRowBandSize w:val="1"/>
      <w:tblStyleColBandSize w:val="1"/>
      <w:tblInd w:w="0" w:type="nil"/>
      <w:tblBorders>
        <w:top w:val="single" w:sz="4" w:space="0" w:color="DAA472"/>
        <w:left w:val="single" w:sz="4" w:space="0" w:color="DAA472"/>
        <w:bottom w:val="single" w:sz="4" w:space="0" w:color="DAA472"/>
        <w:right w:val="single" w:sz="4" w:space="0" w:color="DAA472"/>
      </w:tblBorders>
    </w:tblPr>
    <w:tblStylePr w:type="firstRow">
      <w:rPr>
        <w:b/>
        <w:bCs/>
        <w:color w:val="FFFFFF"/>
      </w:rPr>
      <w:tblPr/>
      <w:tcPr>
        <w:shd w:val="clear" w:color="auto" w:fill="DAA472"/>
      </w:tcPr>
    </w:tblStylePr>
    <w:tblStylePr w:type="lastRow">
      <w:rPr>
        <w:b/>
        <w:bCs/>
      </w:rPr>
      <w:tblPr/>
      <w:tcPr>
        <w:tcBorders>
          <w:top w:val="double" w:sz="4" w:space="0" w:color="DAA472"/>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DAA472"/>
          <w:right w:val="single" w:sz="4" w:space="0" w:color="DAA472"/>
        </w:tcBorders>
      </w:tcPr>
    </w:tblStylePr>
    <w:tblStylePr w:type="band1Horz">
      <w:tblPr/>
      <w:tcPr>
        <w:tcBorders>
          <w:top w:val="single" w:sz="4" w:space="0" w:color="DAA472"/>
          <w:bottom w:val="single" w:sz="4" w:space="0" w:color="DAA47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AA472"/>
          <w:left w:val="nil"/>
        </w:tcBorders>
      </w:tcPr>
    </w:tblStylePr>
    <w:tblStylePr w:type="swCell">
      <w:tblPr/>
      <w:tcPr>
        <w:tcBorders>
          <w:top w:val="double" w:sz="4" w:space="0" w:color="DAA472"/>
          <w:right w:val="nil"/>
        </w:tcBorders>
      </w:tcPr>
    </w:tblStylePr>
  </w:style>
  <w:style w:type="table" w:customStyle="1" w:styleId="CSV">
    <w:name w:val="CSV"/>
    <w:basedOn w:val="TableNormal"/>
    <w:uiPriority w:val="99"/>
    <w:rsid w:val="008E455B"/>
    <w:pPr>
      <w:spacing w:after="0" w:line="240" w:lineRule="auto"/>
    </w:pPr>
    <w:rPr>
      <w:rFonts w:cs="Calibri"/>
    </w:rPr>
    <w:tblPr>
      <w:tblInd w:w="0" w:type="nil"/>
    </w:tblPr>
    <w:tblStylePr w:type="firstRow">
      <w:rPr>
        <w:rFonts w:ascii="Tahoma" w:hAnsi="Tahoma" w:cs="Calibri" w:hint="default"/>
        <w:b/>
        <w:sz w:val="24"/>
        <w:szCs w:val="24"/>
      </w:rPr>
    </w:tblStylePr>
    <w:tblStylePr w:type="firstCol">
      <w:rPr>
        <w:rFonts w:ascii="Tahoma" w:hAnsi="Tahoma" w:cs="Calibri" w:hint="default"/>
        <w:b/>
        <w:sz w:val="24"/>
        <w:szCs w:val="24"/>
      </w:rPr>
    </w:tblStylePr>
  </w:style>
  <w:style w:type="table" w:customStyle="1" w:styleId="GridTable1Light-Accent111">
    <w:name w:val="Grid Table 1 Light - Accent 111"/>
    <w:basedOn w:val="TableNormal"/>
    <w:uiPriority w:val="46"/>
    <w:rsid w:val="008E455B"/>
    <w:pPr>
      <w:spacing w:after="0" w:line="240" w:lineRule="auto"/>
    </w:pPr>
    <w:rPr>
      <w:rFonts w:cs="Calibri"/>
    </w:rPr>
    <w:tblPr>
      <w:tblStyleRowBandSize w:val="1"/>
      <w:tblStyleColBandSize w:val="1"/>
      <w:tblInd w:w="0" w:type="nil"/>
      <w:tblBorders>
        <w:top w:val="single" w:sz="4" w:space="0" w:color="B9BACC"/>
        <w:left w:val="single" w:sz="4" w:space="0" w:color="B9BACC"/>
        <w:bottom w:val="single" w:sz="4" w:space="0" w:color="B9BACC"/>
        <w:right w:val="single" w:sz="4" w:space="0" w:color="B9BACC"/>
        <w:insideH w:val="single" w:sz="4" w:space="0" w:color="B9BACC"/>
        <w:insideV w:val="single" w:sz="4" w:space="0" w:color="B9BACC"/>
      </w:tblBorders>
    </w:tblPr>
    <w:tblStylePr w:type="firstRow">
      <w:rPr>
        <w:b/>
        <w:bCs/>
      </w:rPr>
      <w:tblPr/>
      <w:tcPr>
        <w:tcBorders>
          <w:bottom w:val="single" w:sz="12" w:space="0" w:color="9798B2"/>
        </w:tcBorders>
      </w:tcPr>
    </w:tblStylePr>
    <w:tblStylePr w:type="lastRow">
      <w:rPr>
        <w:b/>
        <w:bCs/>
      </w:rPr>
      <w:tblPr/>
      <w:tcPr>
        <w:tcBorders>
          <w:top w:val="double" w:sz="2" w:space="0" w:color="9798B2"/>
        </w:tcBorders>
      </w:tcPr>
    </w:tblStylePr>
    <w:tblStylePr w:type="firstCol">
      <w:rPr>
        <w:b/>
        <w:bCs/>
      </w:rPr>
    </w:tblStylePr>
    <w:tblStylePr w:type="lastCol">
      <w:rPr>
        <w:b/>
        <w:bCs/>
      </w:rPr>
    </w:tblStylePr>
  </w:style>
  <w:style w:type="paragraph" w:customStyle="1" w:styleId="TableofAuthorities1">
    <w:name w:val="Table of Authorities1"/>
    <w:basedOn w:val="Normal"/>
    <w:next w:val="Normal"/>
    <w:uiPriority w:val="99"/>
    <w:semiHidden/>
    <w:unhideWhenUsed/>
    <w:rsid w:val="008E455B"/>
    <w:pPr>
      <w:spacing w:after="0" w:line="254" w:lineRule="auto"/>
      <w:ind w:left="240" w:hanging="240"/>
    </w:pPr>
    <w:rPr>
      <w:noProof/>
      <w:szCs w:val="28"/>
    </w:rPr>
  </w:style>
  <w:style w:type="character" w:styleId="PlaceholderText">
    <w:name w:val="Placeholder Text"/>
    <w:basedOn w:val="DefaultParagraphFont"/>
    <w:uiPriority w:val="99"/>
    <w:semiHidden/>
    <w:rsid w:val="008E455B"/>
    <w:rPr>
      <w:color w:val="808080"/>
    </w:rPr>
  </w:style>
  <w:style w:type="paragraph" w:customStyle="1" w:styleId="Revision1">
    <w:name w:val="Revision1"/>
    <w:next w:val="Revision"/>
    <w:hidden/>
    <w:uiPriority w:val="99"/>
    <w:semiHidden/>
    <w:rsid w:val="008E455B"/>
    <w:pPr>
      <w:spacing w:after="0" w:line="240" w:lineRule="auto"/>
    </w:pPr>
    <w:rPr>
      <w:noProof/>
      <w:szCs w:val="28"/>
    </w:rPr>
  </w:style>
  <w:style w:type="table" w:customStyle="1" w:styleId="PlainTable31">
    <w:name w:val="Plain Table 31"/>
    <w:basedOn w:val="TableNormal"/>
    <w:next w:val="PlainTable32"/>
    <w:uiPriority w:val="43"/>
    <w:rsid w:val="008E455B"/>
    <w:pPr>
      <w:spacing w:after="0" w:line="240" w:lineRule="auto"/>
    </w:pPr>
    <w:rPr>
      <w:sz w:val="20"/>
      <w:szCs w:val="20"/>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Sideways">
    <w:name w:val="Sideways"/>
    <w:basedOn w:val="GridTable1Light-Accent42"/>
    <w:uiPriority w:val="99"/>
    <w:rsid w:val="008E455B"/>
    <w:pPr>
      <w:jc w:val="right"/>
    </w:pPr>
    <w:rPr>
      <w:rFonts w:cs="Calibri"/>
      <w:sz w:val="20"/>
      <w:szCs w:val="20"/>
    </w:rPr>
    <w:tblPr/>
    <w:tcPr>
      <w:vAlign w:val="bottom"/>
    </w:tcPr>
    <w:tblStylePr w:type="firstRow">
      <w:pPr>
        <w:jc w:val="left"/>
      </w:pPr>
      <w:rPr>
        <w:b/>
        <w:bCs/>
      </w:rPr>
      <w:tblPr/>
      <w:tcPr>
        <w:tcBorders>
          <w:bottom w:val="single" w:sz="12" w:space="0" w:color="C1AAB9"/>
        </w:tcBorders>
        <w:vAlign w:val="center"/>
      </w:tcPr>
    </w:tblStylePr>
    <w:tblStylePr w:type="lastRow">
      <w:rPr>
        <w:b/>
        <w:bCs/>
      </w:rPr>
      <w:tblPr/>
      <w:tcPr>
        <w:tcBorders>
          <w:top w:val="double" w:sz="2" w:space="0" w:color="C1AAB9"/>
        </w:tcBorders>
      </w:tcPr>
    </w:tblStylePr>
    <w:tblStylePr w:type="firstCol">
      <w:pPr>
        <w:jc w:val="left"/>
      </w:pPr>
      <w:rPr>
        <w:b/>
        <w:bCs/>
      </w:rPr>
    </w:tblStylePr>
    <w:tblStylePr w:type="lastCol">
      <w:rPr>
        <w:b/>
        <w:bCs/>
      </w:rPr>
    </w:tblStylePr>
    <w:tblStylePr w:type="band2Horz">
      <w:tblPr/>
      <w:tcPr>
        <w:shd w:val="clear" w:color="auto" w:fill="F2F2F2"/>
      </w:tcPr>
    </w:tblStylePr>
  </w:style>
  <w:style w:type="table" w:customStyle="1" w:styleId="Style2">
    <w:name w:val="Style2"/>
    <w:basedOn w:val="GridTable1Light-Accent42"/>
    <w:uiPriority w:val="99"/>
    <w:rsid w:val="008E455B"/>
    <w:pPr>
      <w:jc w:val="right"/>
    </w:pPr>
    <w:rPr>
      <w:rFonts w:cs="Calibri"/>
      <w:sz w:val="20"/>
      <w:szCs w:val="20"/>
    </w:rPr>
    <w:tblPr>
      <w:jc w:val="center"/>
    </w:tblPr>
    <w:trPr>
      <w:jc w:val="center"/>
    </w:trPr>
    <w:tcPr>
      <w:vAlign w:val="bottom"/>
    </w:tcPr>
    <w:tblStylePr w:type="firstRow">
      <w:rPr>
        <w:b/>
        <w:bCs/>
      </w:rPr>
      <w:tblPr/>
      <w:tcPr>
        <w:tcBorders>
          <w:bottom w:val="single" w:sz="12" w:space="0" w:color="C1AAB9"/>
        </w:tcBorders>
      </w:tcPr>
    </w:tblStylePr>
    <w:tblStylePr w:type="lastRow">
      <w:rPr>
        <w:b/>
        <w:bCs/>
      </w:rPr>
      <w:tblPr/>
      <w:tcPr>
        <w:tcBorders>
          <w:top w:val="double" w:sz="2" w:space="0" w:color="C1AAB9"/>
        </w:tcBorders>
      </w:tcPr>
    </w:tblStylePr>
    <w:tblStylePr w:type="firstCol">
      <w:pPr>
        <w:jc w:val="left"/>
      </w:pPr>
      <w:rPr>
        <w:b/>
        <w:bCs/>
      </w:rPr>
    </w:tblStylePr>
    <w:tblStylePr w:type="lastCol">
      <w:rPr>
        <w:b/>
        <w:bCs/>
      </w:rPr>
    </w:tblStylePr>
  </w:style>
  <w:style w:type="table" w:customStyle="1" w:styleId="BoldHeaderRowOnly">
    <w:name w:val="Bold Header Row Only"/>
    <w:basedOn w:val="TableNormal"/>
    <w:uiPriority w:val="99"/>
    <w:rsid w:val="008E455B"/>
    <w:pPr>
      <w:spacing w:after="240" w:line="240" w:lineRule="auto"/>
      <w:contextualSpacing/>
    </w:pPr>
    <w:rPr>
      <w:sz w:val="20"/>
      <w:szCs w:val="20"/>
    </w:rPr>
    <w:tblPr>
      <w:tblStyleRowBandSize w:val="1"/>
    </w:tblPr>
    <w:tblStylePr w:type="firstRow">
      <w:pPr>
        <w:wordWrap/>
        <w:spacing w:afterLines="0" w:after="0" w:afterAutospacing="0"/>
        <w:contextualSpacing/>
      </w:pPr>
      <w:rPr>
        <w:rFonts w:ascii="KG Shake it Off Chunky" w:hAnsi="KG Shake it Off Chunky"/>
        <w:b/>
        <w:caps w:val="0"/>
        <w:smallCaps w:val="0"/>
        <w:strike w:val="0"/>
        <w:dstrike w:val="0"/>
        <w:vanish w:val="0"/>
        <w:color w:val="000000"/>
        <w:vertAlign w:val="baseline"/>
      </w:rPr>
    </w:tblStylePr>
    <w:tblStylePr w:type="lastRow">
      <w:pPr>
        <w:wordWrap/>
        <w:spacing w:afterLines="0" w:after="240" w:afterAutospacing="0"/>
        <w:contextualSpacing w:val="0"/>
      </w:pPr>
    </w:tblStylePr>
    <w:tblStylePr w:type="band1Horz">
      <w:pPr>
        <w:wordWrap/>
        <w:contextualSpacing/>
      </w:pPr>
    </w:tblStylePr>
    <w:tblStylePr w:type="band2Horz">
      <w:pPr>
        <w:wordWrap/>
        <w:contextualSpacing/>
      </w:pPr>
    </w:tblStylePr>
  </w:style>
  <w:style w:type="table" w:customStyle="1" w:styleId="GridTable1Light-Accent21">
    <w:name w:val="Grid Table 1 Light - Accent 21"/>
    <w:basedOn w:val="TableNormal"/>
    <w:next w:val="GridTable1Light-Accent22"/>
    <w:uiPriority w:val="46"/>
    <w:rsid w:val="008E455B"/>
    <w:pPr>
      <w:spacing w:after="0" w:line="240" w:lineRule="auto"/>
    </w:pPr>
    <w:rPr>
      <w:sz w:val="20"/>
      <w:szCs w:val="20"/>
    </w:rPr>
    <w:tblPr>
      <w:tblStyleRowBandSize w:val="1"/>
      <w:tblStyleColBandSize w:val="1"/>
      <w:tblBorders>
        <w:top w:val="single" w:sz="4" w:space="0" w:color="C6DAD8"/>
        <w:left w:val="single" w:sz="4" w:space="0" w:color="C6DAD8"/>
        <w:bottom w:val="single" w:sz="4" w:space="0" w:color="C6DAD8"/>
        <w:right w:val="single" w:sz="4" w:space="0" w:color="C6DAD8"/>
        <w:insideH w:val="single" w:sz="4" w:space="0" w:color="C6DAD8"/>
        <w:insideV w:val="single" w:sz="4" w:space="0" w:color="C6DAD8"/>
      </w:tblBorders>
    </w:tblPr>
    <w:tblStylePr w:type="firstRow">
      <w:rPr>
        <w:b/>
        <w:bCs/>
      </w:rPr>
      <w:tblPr/>
      <w:tcPr>
        <w:tcBorders>
          <w:bottom w:val="single" w:sz="12" w:space="0" w:color="A9C7C4"/>
        </w:tcBorders>
      </w:tcPr>
    </w:tblStylePr>
    <w:tblStylePr w:type="lastRow">
      <w:rPr>
        <w:b/>
        <w:bCs/>
      </w:rPr>
      <w:tblPr/>
      <w:tcPr>
        <w:tcBorders>
          <w:top w:val="double" w:sz="2" w:space="0" w:color="A9C7C4"/>
        </w:tcBorders>
      </w:tcPr>
    </w:tblStylePr>
    <w:tblStylePr w:type="firstCol">
      <w:rPr>
        <w:b/>
        <w:bCs/>
      </w:rPr>
    </w:tblStylePr>
    <w:tblStylePr w:type="lastCol">
      <w:rPr>
        <w:b/>
        <w:bCs/>
      </w:rPr>
    </w:tblStylePr>
  </w:style>
  <w:style w:type="table" w:customStyle="1" w:styleId="GridTable6Colorful-Accent21">
    <w:name w:val="Grid Table 6 Colorful - Accent 21"/>
    <w:basedOn w:val="TableNormal"/>
    <w:next w:val="GridTable6Colorful-Accent22"/>
    <w:uiPriority w:val="51"/>
    <w:rsid w:val="008E455B"/>
    <w:pPr>
      <w:spacing w:after="0" w:line="240" w:lineRule="auto"/>
    </w:pPr>
    <w:rPr>
      <w:color w:val="517D78"/>
      <w:sz w:val="20"/>
      <w:szCs w:val="20"/>
    </w:rPr>
    <w:tblPr>
      <w:tblStyleRowBandSize w:val="1"/>
      <w:tblStyleColBandSize w:val="1"/>
      <w:tblBorders>
        <w:top w:val="single" w:sz="4" w:space="0" w:color="A9C7C4"/>
        <w:left w:val="single" w:sz="4" w:space="0" w:color="A9C7C4"/>
        <w:bottom w:val="single" w:sz="4" w:space="0" w:color="A9C7C4"/>
        <w:right w:val="single" w:sz="4" w:space="0" w:color="A9C7C4"/>
        <w:insideH w:val="single" w:sz="4" w:space="0" w:color="A9C7C4"/>
        <w:insideV w:val="single" w:sz="4" w:space="0" w:color="A9C7C4"/>
      </w:tblBorders>
    </w:tblPr>
    <w:tblStylePr w:type="firstRow">
      <w:rPr>
        <w:b/>
        <w:bCs/>
      </w:rPr>
      <w:tblPr/>
      <w:tcPr>
        <w:tcBorders>
          <w:bottom w:val="single" w:sz="12" w:space="0" w:color="A9C7C4"/>
        </w:tcBorders>
      </w:tcPr>
    </w:tblStylePr>
    <w:tblStylePr w:type="lastRow">
      <w:rPr>
        <w:b/>
        <w:bCs/>
      </w:rPr>
      <w:tblPr/>
      <w:tcPr>
        <w:tcBorders>
          <w:top w:val="double" w:sz="4" w:space="0" w:color="A9C7C4"/>
        </w:tcBorders>
      </w:tcPr>
    </w:tblStylePr>
    <w:tblStylePr w:type="firstCol">
      <w:rPr>
        <w:b/>
        <w:bCs/>
      </w:rPr>
    </w:tblStylePr>
    <w:tblStylePr w:type="lastCol">
      <w:rPr>
        <w:b/>
        <w:bCs/>
      </w:rPr>
    </w:tblStylePr>
    <w:tblStylePr w:type="band1Vert">
      <w:tblPr/>
      <w:tcPr>
        <w:shd w:val="clear" w:color="auto" w:fill="E2ECEB"/>
      </w:tcPr>
    </w:tblStylePr>
    <w:tblStylePr w:type="band1Horz">
      <w:tblPr/>
      <w:tcPr>
        <w:shd w:val="clear" w:color="auto" w:fill="E2ECEB"/>
      </w:tcPr>
    </w:tblStylePr>
  </w:style>
  <w:style w:type="character" w:customStyle="1" w:styleId="Heading2Char1">
    <w:name w:val="Heading 2 Char1"/>
    <w:basedOn w:val="DefaultParagraphFont"/>
    <w:uiPriority w:val="9"/>
    <w:semiHidden/>
    <w:rsid w:val="008E455B"/>
    <w:rPr>
      <w:rFonts w:asciiTheme="majorHAnsi" w:eastAsiaTheme="majorEastAsia" w:hAnsiTheme="majorHAnsi" w:cstheme="majorBidi"/>
      <w:color w:val="365F91" w:themeColor="accent1" w:themeShade="BF"/>
      <w:sz w:val="26"/>
      <w:szCs w:val="26"/>
    </w:rPr>
  </w:style>
  <w:style w:type="character" w:customStyle="1" w:styleId="Heading3Char1">
    <w:name w:val="Heading 3 Char1"/>
    <w:basedOn w:val="DefaultParagraphFont"/>
    <w:uiPriority w:val="9"/>
    <w:semiHidden/>
    <w:rsid w:val="008E455B"/>
    <w:rPr>
      <w:rFonts w:asciiTheme="majorHAnsi" w:eastAsiaTheme="majorEastAsia" w:hAnsiTheme="majorHAnsi" w:cstheme="majorBidi"/>
      <w:color w:val="243F60" w:themeColor="accent1" w:themeShade="7F"/>
      <w:sz w:val="24"/>
      <w:szCs w:val="24"/>
    </w:rPr>
  </w:style>
  <w:style w:type="character" w:customStyle="1" w:styleId="Heading4Char1">
    <w:name w:val="Heading 4 Char1"/>
    <w:basedOn w:val="DefaultParagraphFont"/>
    <w:uiPriority w:val="9"/>
    <w:semiHidden/>
    <w:rsid w:val="008E455B"/>
    <w:rPr>
      <w:rFonts w:asciiTheme="majorHAnsi" w:eastAsiaTheme="majorEastAsia" w:hAnsiTheme="majorHAnsi" w:cstheme="majorBidi"/>
      <w:i/>
      <w:iCs/>
      <w:color w:val="365F91" w:themeColor="accent1" w:themeShade="BF"/>
    </w:rPr>
  </w:style>
  <w:style w:type="character" w:customStyle="1" w:styleId="Heading5Char1">
    <w:name w:val="Heading 5 Char1"/>
    <w:basedOn w:val="DefaultParagraphFont"/>
    <w:uiPriority w:val="9"/>
    <w:semiHidden/>
    <w:rsid w:val="008E455B"/>
    <w:rPr>
      <w:rFonts w:asciiTheme="majorHAnsi" w:eastAsiaTheme="majorEastAsia" w:hAnsiTheme="majorHAnsi" w:cstheme="majorBidi"/>
      <w:color w:val="365F91" w:themeColor="accent1" w:themeShade="BF"/>
    </w:rPr>
  </w:style>
  <w:style w:type="character" w:customStyle="1" w:styleId="Heading6Char1">
    <w:name w:val="Heading 6 Char1"/>
    <w:basedOn w:val="DefaultParagraphFont"/>
    <w:uiPriority w:val="9"/>
    <w:semiHidden/>
    <w:rsid w:val="008E455B"/>
    <w:rPr>
      <w:rFonts w:asciiTheme="majorHAnsi" w:eastAsiaTheme="majorEastAsia" w:hAnsiTheme="majorHAnsi" w:cstheme="majorBidi"/>
      <w:color w:val="243F60" w:themeColor="accent1" w:themeShade="7F"/>
    </w:rPr>
  </w:style>
  <w:style w:type="character" w:customStyle="1" w:styleId="Heading7Char1">
    <w:name w:val="Heading 7 Char1"/>
    <w:basedOn w:val="DefaultParagraphFont"/>
    <w:uiPriority w:val="9"/>
    <w:semiHidden/>
    <w:rsid w:val="008E455B"/>
    <w:rPr>
      <w:rFonts w:asciiTheme="majorHAnsi" w:eastAsiaTheme="majorEastAsia" w:hAnsiTheme="majorHAnsi" w:cstheme="majorBidi"/>
      <w:i/>
      <w:iCs/>
      <w:color w:val="243F60" w:themeColor="accent1" w:themeShade="7F"/>
    </w:rPr>
  </w:style>
  <w:style w:type="character" w:customStyle="1" w:styleId="Heading8Char1">
    <w:name w:val="Heading 8 Char1"/>
    <w:basedOn w:val="DefaultParagraphFont"/>
    <w:uiPriority w:val="9"/>
    <w:semiHidden/>
    <w:rsid w:val="008E455B"/>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uiPriority w:val="9"/>
    <w:semiHidden/>
    <w:rsid w:val="008E455B"/>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8E455B"/>
    <w:pPr>
      <w:spacing w:after="0" w:line="240" w:lineRule="auto"/>
      <w:contextualSpacing/>
    </w:pPr>
    <w:rPr>
      <w:rFonts w:ascii="Open Sans Semibold" w:eastAsia="Times New Roman" w:hAnsi="Open Sans Semibold" w:cs="Times New Roman"/>
      <w:smallCaps/>
      <w:color w:val="595B79"/>
      <w:spacing w:val="-10"/>
      <w:sz w:val="56"/>
      <w:szCs w:val="56"/>
    </w:rPr>
  </w:style>
  <w:style w:type="paragraph" w:styleId="Subtitle">
    <w:name w:val="Subtitle"/>
    <w:basedOn w:val="Normal"/>
    <w:next w:val="Normal"/>
    <w:link w:val="SubtitleChar"/>
    <w:uiPriority w:val="11"/>
    <w:qFormat/>
    <w:rsid w:val="008E455B"/>
    <w:pPr>
      <w:numPr>
        <w:ilvl w:val="1"/>
      </w:numPr>
    </w:pPr>
    <w:rPr>
      <w:smallCaps/>
      <w:color w:val="42445A"/>
      <w:sz w:val="32"/>
    </w:rPr>
  </w:style>
  <w:style w:type="paragraph" w:styleId="Quote">
    <w:name w:val="Quote"/>
    <w:basedOn w:val="Normal"/>
    <w:next w:val="Normal"/>
    <w:link w:val="QuoteChar"/>
    <w:uiPriority w:val="29"/>
    <w:qFormat/>
    <w:rsid w:val="008E455B"/>
    <w:pPr>
      <w:spacing w:before="200"/>
      <w:ind w:left="864" w:right="864"/>
      <w:jc w:val="center"/>
    </w:pPr>
    <w:rPr>
      <w:i/>
      <w:iCs/>
      <w:color w:val="404040"/>
    </w:rPr>
  </w:style>
  <w:style w:type="paragraph" w:styleId="IntenseQuote">
    <w:name w:val="Intense Quote"/>
    <w:basedOn w:val="Normal"/>
    <w:next w:val="Normal"/>
    <w:link w:val="IntenseQuoteChar"/>
    <w:uiPriority w:val="30"/>
    <w:qFormat/>
    <w:rsid w:val="008E455B"/>
    <w:pPr>
      <w:pBdr>
        <w:top w:val="single" w:sz="4" w:space="10" w:color="4F81BD" w:themeColor="accent1"/>
        <w:bottom w:val="single" w:sz="4" w:space="10" w:color="4F81BD" w:themeColor="accent1"/>
      </w:pBdr>
      <w:spacing w:before="360" w:after="360"/>
      <w:ind w:left="864" w:right="864"/>
      <w:jc w:val="center"/>
    </w:pPr>
    <w:rPr>
      <w:rFonts w:ascii="Open Sans Semibold" w:eastAsia="Times New Roman" w:hAnsi="Open Sans Semibold" w:cs="Times New Roman"/>
      <w:color w:val="595B79"/>
      <w:sz w:val="28"/>
      <w:szCs w:val="28"/>
    </w:rPr>
  </w:style>
  <w:style w:type="character" w:styleId="IntenseEmphasis">
    <w:name w:val="Intense Emphasis"/>
    <w:basedOn w:val="DefaultParagraphFont"/>
    <w:uiPriority w:val="21"/>
    <w:qFormat/>
    <w:rsid w:val="008E455B"/>
    <w:rPr>
      <w:i/>
      <w:iCs/>
      <w:color w:val="4F81BD" w:themeColor="accent1"/>
    </w:rPr>
  </w:style>
  <w:style w:type="character" w:styleId="SubtleReference">
    <w:name w:val="Subtle Reference"/>
    <w:basedOn w:val="DefaultParagraphFont"/>
    <w:uiPriority w:val="31"/>
    <w:qFormat/>
    <w:rsid w:val="008E455B"/>
    <w:rPr>
      <w:smallCaps/>
      <w:color w:val="5A5A5A" w:themeColor="text1" w:themeTint="A5"/>
    </w:rPr>
  </w:style>
  <w:style w:type="character" w:styleId="IntenseReference">
    <w:name w:val="Intense Reference"/>
    <w:basedOn w:val="DefaultParagraphFont"/>
    <w:uiPriority w:val="32"/>
    <w:qFormat/>
    <w:rsid w:val="008E455B"/>
    <w:rPr>
      <w:b/>
      <w:bCs/>
      <w:smallCaps/>
      <w:color w:val="4F81BD" w:themeColor="accent1"/>
      <w:spacing w:val="5"/>
    </w:rPr>
  </w:style>
  <w:style w:type="character" w:styleId="Hyperlink">
    <w:name w:val="Hyperlink"/>
    <w:basedOn w:val="DefaultParagraphFont"/>
    <w:uiPriority w:val="99"/>
    <w:unhideWhenUsed/>
    <w:rsid w:val="008162B6"/>
    <w:rPr>
      <w:color w:val="5F497A" w:themeColor="accent4" w:themeShade="BF"/>
      <w:u w:val="single"/>
    </w:rPr>
  </w:style>
  <w:style w:type="table" w:customStyle="1" w:styleId="GridTable6Colorful-Accent42">
    <w:name w:val="Grid Table 6 Colorful - Accent 42"/>
    <w:basedOn w:val="TableNormal"/>
    <w:uiPriority w:val="51"/>
    <w:rsid w:val="008E455B"/>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1Light-Accent12">
    <w:name w:val="Grid Table 1 Light - Accent 12"/>
    <w:basedOn w:val="TableNormal"/>
    <w:uiPriority w:val="46"/>
    <w:rsid w:val="008E455B"/>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42">
    <w:name w:val="Grid Table 1 Light - Accent 42"/>
    <w:basedOn w:val="TableNormal"/>
    <w:uiPriority w:val="46"/>
    <w:rsid w:val="008E455B"/>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paragraph" w:styleId="FootnoteText">
    <w:name w:val="footnote text"/>
    <w:basedOn w:val="Normal"/>
    <w:link w:val="FootnoteTextChar1"/>
    <w:uiPriority w:val="99"/>
    <w:semiHidden/>
    <w:unhideWhenUsed/>
    <w:rsid w:val="008E455B"/>
    <w:pPr>
      <w:spacing w:after="0" w:line="240" w:lineRule="auto"/>
    </w:pPr>
    <w:rPr>
      <w:szCs w:val="20"/>
    </w:rPr>
  </w:style>
  <w:style w:type="character" w:customStyle="1" w:styleId="FootnoteTextChar1">
    <w:name w:val="Footnote Text Char1"/>
    <w:basedOn w:val="DefaultParagraphFont"/>
    <w:link w:val="FootnoteText"/>
    <w:uiPriority w:val="99"/>
    <w:semiHidden/>
    <w:rsid w:val="008E455B"/>
    <w:rPr>
      <w:sz w:val="20"/>
      <w:szCs w:val="20"/>
    </w:rPr>
  </w:style>
  <w:style w:type="paragraph" w:styleId="BalloonText">
    <w:name w:val="Balloon Text"/>
    <w:basedOn w:val="Normal"/>
    <w:link w:val="BalloonTextChar1"/>
    <w:uiPriority w:val="99"/>
    <w:semiHidden/>
    <w:unhideWhenUsed/>
    <w:rsid w:val="008E455B"/>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8E455B"/>
    <w:rPr>
      <w:rFonts w:ascii="Segoe UI" w:hAnsi="Segoe UI" w:cs="Segoe UI"/>
      <w:sz w:val="18"/>
      <w:szCs w:val="18"/>
    </w:rPr>
  </w:style>
  <w:style w:type="table" w:customStyle="1" w:styleId="PlainTable12">
    <w:name w:val="Plain Table 12"/>
    <w:basedOn w:val="TableNormal"/>
    <w:uiPriority w:val="41"/>
    <w:rsid w:val="008E455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Index1">
    <w:name w:val="index 1"/>
    <w:basedOn w:val="Normal"/>
    <w:next w:val="Normal"/>
    <w:autoRedefine/>
    <w:uiPriority w:val="99"/>
    <w:unhideWhenUsed/>
    <w:rsid w:val="008E455B"/>
    <w:pPr>
      <w:spacing w:after="0" w:line="240" w:lineRule="auto"/>
      <w:ind w:left="220" w:hanging="220"/>
    </w:pPr>
  </w:style>
  <w:style w:type="table" w:customStyle="1" w:styleId="ListTable4-Accent22">
    <w:name w:val="List Table 4 - Accent 22"/>
    <w:basedOn w:val="TableNormal"/>
    <w:uiPriority w:val="49"/>
    <w:rsid w:val="008E455B"/>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12">
    <w:name w:val="List Table 4 - Accent 12"/>
    <w:basedOn w:val="TableNormal"/>
    <w:uiPriority w:val="49"/>
    <w:rsid w:val="008E455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FollowedHyperlink">
    <w:name w:val="FollowedHyperlink"/>
    <w:basedOn w:val="DefaultParagraphFont"/>
    <w:uiPriority w:val="99"/>
    <w:semiHidden/>
    <w:unhideWhenUsed/>
    <w:rsid w:val="008E455B"/>
    <w:rPr>
      <w:color w:val="800080" w:themeColor="followedHyperlink"/>
      <w:u w:val="single"/>
    </w:rPr>
  </w:style>
  <w:style w:type="table" w:customStyle="1" w:styleId="TableGridLight2">
    <w:name w:val="Table Grid Light2"/>
    <w:basedOn w:val="TableNormal"/>
    <w:uiPriority w:val="40"/>
    <w:rsid w:val="008E455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1Light2">
    <w:name w:val="Grid Table 1 Light2"/>
    <w:basedOn w:val="TableNormal"/>
    <w:uiPriority w:val="46"/>
    <w:rsid w:val="008E455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2-Accent42">
    <w:name w:val="Grid Table 2 - Accent 42"/>
    <w:basedOn w:val="TableNormal"/>
    <w:uiPriority w:val="47"/>
    <w:rsid w:val="008E455B"/>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3-Accent42">
    <w:name w:val="List Table 3 - Accent 42"/>
    <w:basedOn w:val="TableNormal"/>
    <w:uiPriority w:val="48"/>
    <w:rsid w:val="008E455B"/>
    <w:pPr>
      <w:spacing w:after="0"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2">
    <w:name w:val="List Table 3 - Accent 52"/>
    <w:basedOn w:val="TableNormal"/>
    <w:uiPriority w:val="48"/>
    <w:rsid w:val="008E455B"/>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paragraph" w:styleId="Revision">
    <w:name w:val="Revision"/>
    <w:hidden/>
    <w:uiPriority w:val="99"/>
    <w:semiHidden/>
    <w:rsid w:val="008E455B"/>
    <w:pPr>
      <w:spacing w:after="0" w:line="240" w:lineRule="auto"/>
    </w:pPr>
  </w:style>
  <w:style w:type="table" w:customStyle="1" w:styleId="PlainTable32">
    <w:name w:val="Plain Table 32"/>
    <w:basedOn w:val="TableNormal"/>
    <w:uiPriority w:val="43"/>
    <w:rsid w:val="008E455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Accent22">
    <w:name w:val="Grid Table 1 Light - Accent 22"/>
    <w:basedOn w:val="TableNormal"/>
    <w:uiPriority w:val="46"/>
    <w:rsid w:val="008E455B"/>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6Colorful-Accent22">
    <w:name w:val="Grid Table 6 Colorful - Accent 22"/>
    <w:basedOn w:val="TableNormal"/>
    <w:uiPriority w:val="51"/>
    <w:rsid w:val="008E455B"/>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Index2">
    <w:name w:val="index 2"/>
    <w:basedOn w:val="Normal"/>
    <w:next w:val="Normal"/>
    <w:autoRedefine/>
    <w:uiPriority w:val="99"/>
    <w:unhideWhenUsed/>
    <w:rsid w:val="002B573A"/>
    <w:pPr>
      <w:spacing w:after="0" w:line="252" w:lineRule="auto"/>
      <w:ind w:left="480" w:hanging="240"/>
    </w:pPr>
    <w:rPr>
      <w:noProof/>
      <w:szCs w:val="20"/>
    </w:rPr>
  </w:style>
  <w:style w:type="paragraph" w:styleId="Index3">
    <w:name w:val="index 3"/>
    <w:basedOn w:val="Normal"/>
    <w:next w:val="Normal"/>
    <w:autoRedefine/>
    <w:uiPriority w:val="99"/>
    <w:unhideWhenUsed/>
    <w:rsid w:val="002B573A"/>
    <w:pPr>
      <w:spacing w:after="0" w:line="252" w:lineRule="auto"/>
      <w:ind w:left="720" w:hanging="240"/>
    </w:pPr>
    <w:rPr>
      <w:noProof/>
      <w:szCs w:val="20"/>
    </w:rPr>
  </w:style>
  <w:style w:type="paragraph" w:styleId="Index4">
    <w:name w:val="index 4"/>
    <w:basedOn w:val="Normal"/>
    <w:next w:val="Normal"/>
    <w:autoRedefine/>
    <w:uiPriority w:val="99"/>
    <w:unhideWhenUsed/>
    <w:rsid w:val="002B573A"/>
    <w:pPr>
      <w:spacing w:after="0" w:line="252" w:lineRule="auto"/>
      <w:ind w:left="960" w:hanging="240"/>
    </w:pPr>
    <w:rPr>
      <w:noProof/>
      <w:szCs w:val="20"/>
    </w:rPr>
  </w:style>
  <w:style w:type="paragraph" w:styleId="Index5">
    <w:name w:val="index 5"/>
    <w:basedOn w:val="Normal"/>
    <w:next w:val="Normal"/>
    <w:autoRedefine/>
    <w:uiPriority w:val="99"/>
    <w:unhideWhenUsed/>
    <w:rsid w:val="002B573A"/>
    <w:pPr>
      <w:spacing w:after="0" w:line="252" w:lineRule="auto"/>
      <w:ind w:left="1200" w:hanging="240"/>
    </w:pPr>
    <w:rPr>
      <w:noProof/>
      <w:szCs w:val="20"/>
    </w:rPr>
  </w:style>
  <w:style w:type="paragraph" w:styleId="Index6">
    <w:name w:val="index 6"/>
    <w:basedOn w:val="Normal"/>
    <w:next w:val="Normal"/>
    <w:autoRedefine/>
    <w:uiPriority w:val="99"/>
    <w:unhideWhenUsed/>
    <w:rsid w:val="002B573A"/>
    <w:pPr>
      <w:spacing w:after="0" w:line="252" w:lineRule="auto"/>
      <w:ind w:left="1440" w:hanging="240"/>
    </w:pPr>
    <w:rPr>
      <w:noProof/>
      <w:szCs w:val="20"/>
    </w:rPr>
  </w:style>
  <w:style w:type="paragraph" w:styleId="Index7">
    <w:name w:val="index 7"/>
    <w:basedOn w:val="Normal"/>
    <w:next w:val="Normal"/>
    <w:autoRedefine/>
    <w:uiPriority w:val="99"/>
    <w:unhideWhenUsed/>
    <w:rsid w:val="002B573A"/>
    <w:pPr>
      <w:spacing w:after="0" w:line="252" w:lineRule="auto"/>
      <w:ind w:left="1680" w:hanging="240"/>
    </w:pPr>
    <w:rPr>
      <w:noProof/>
      <w:szCs w:val="20"/>
    </w:rPr>
  </w:style>
  <w:style w:type="paragraph" w:styleId="Index8">
    <w:name w:val="index 8"/>
    <w:basedOn w:val="Normal"/>
    <w:next w:val="Normal"/>
    <w:autoRedefine/>
    <w:uiPriority w:val="99"/>
    <w:unhideWhenUsed/>
    <w:rsid w:val="002B573A"/>
    <w:pPr>
      <w:spacing w:after="0" w:line="252" w:lineRule="auto"/>
      <w:ind w:left="1920" w:hanging="240"/>
    </w:pPr>
    <w:rPr>
      <w:noProof/>
      <w:szCs w:val="20"/>
    </w:rPr>
  </w:style>
  <w:style w:type="paragraph" w:styleId="Index9">
    <w:name w:val="index 9"/>
    <w:basedOn w:val="Normal"/>
    <w:next w:val="Normal"/>
    <w:autoRedefine/>
    <w:uiPriority w:val="99"/>
    <w:unhideWhenUsed/>
    <w:rsid w:val="002B573A"/>
    <w:pPr>
      <w:spacing w:after="0" w:line="252" w:lineRule="auto"/>
      <w:ind w:left="2160" w:hanging="240"/>
    </w:pPr>
    <w:rPr>
      <w:noProof/>
      <w:szCs w:val="20"/>
    </w:rPr>
  </w:style>
  <w:style w:type="paragraph" w:styleId="TOC1">
    <w:name w:val="toc 1"/>
    <w:basedOn w:val="Normal"/>
    <w:next w:val="Normal"/>
    <w:autoRedefine/>
    <w:uiPriority w:val="39"/>
    <w:unhideWhenUsed/>
    <w:rsid w:val="00B629D1"/>
    <w:pPr>
      <w:tabs>
        <w:tab w:val="left" w:pos="480"/>
        <w:tab w:val="right" w:leader="dot" w:pos="9350"/>
      </w:tabs>
      <w:spacing w:after="100" w:line="252" w:lineRule="auto"/>
    </w:pPr>
    <w:rPr>
      <w:noProof/>
      <w:szCs w:val="28"/>
    </w:rPr>
  </w:style>
  <w:style w:type="paragraph" w:styleId="IndexHeading">
    <w:name w:val="index heading"/>
    <w:basedOn w:val="Normal"/>
    <w:next w:val="Index1"/>
    <w:uiPriority w:val="99"/>
    <w:unhideWhenUsed/>
    <w:rsid w:val="002B573A"/>
    <w:pPr>
      <w:spacing w:line="252" w:lineRule="auto"/>
    </w:pPr>
    <w:rPr>
      <w:b/>
      <w:bCs/>
      <w:i/>
      <w:iCs/>
      <w:noProof/>
      <w:szCs w:val="20"/>
    </w:rPr>
  </w:style>
  <w:style w:type="table" w:customStyle="1" w:styleId="PlainTable21">
    <w:name w:val="Plain Table 21"/>
    <w:basedOn w:val="TableNormal"/>
    <w:uiPriority w:val="42"/>
    <w:rsid w:val="002B573A"/>
    <w:pPr>
      <w:spacing w:after="0" w:line="240" w:lineRule="auto"/>
    </w:p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ListTable7Colorful-Accent61">
    <w:name w:val="List Table 7 Colorful - Accent 61"/>
    <w:basedOn w:val="TableNormal"/>
    <w:uiPriority w:val="52"/>
    <w:rsid w:val="002B573A"/>
    <w:pPr>
      <w:spacing w:after="0" w:line="240" w:lineRule="auto"/>
    </w:pPr>
    <w:rPr>
      <w:color w:val="E36C0A" w:themeColor="accent6" w:themeShade="BF"/>
    </w:rPr>
    <w:tblPr>
      <w:tblStyleRowBandSize w:val="1"/>
      <w:tblStyleColBandSize w:val="1"/>
      <w:tblInd w:w="0" w:type="nil"/>
    </w:tblPr>
    <w:tblStylePr w:type="firstRow">
      <w:rPr>
        <w:rFonts w:asciiTheme="majorHAnsi" w:eastAsiaTheme="majorEastAsia" w:hAnsiTheme="majorHAnsi" w:cstheme="majorBidi" w:hint="default"/>
        <w:i/>
        <w:iCs/>
        <w:sz w:val="26"/>
        <w:szCs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2">
    <w:name w:val="toc 2"/>
    <w:basedOn w:val="Normal"/>
    <w:next w:val="Normal"/>
    <w:autoRedefine/>
    <w:uiPriority w:val="39"/>
    <w:unhideWhenUsed/>
    <w:rsid w:val="00B629D1"/>
    <w:pPr>
      <w:tabs>
        <w:tab w:val="left" w:pos="880"/>
        <w:tab w:val="right" w:leader="dot" w:pos="9350"/>
      </w:tabs>
      <w:spacing w:after="100"/>
      <w:ind w:left="200"/>
    </w:pPr>
  </w:style>
  <w:style w:type="character" w:customStyle="1" w:styleId="UnresolvedMention2">
    <w:name w:val="Unresolved Mention2"/>
    <w:basedOn w:val="DefaultParagraphFont"/>
    <w:uiPriority w:val="99"/>
    <w:semiHidden/>
    <w:unhideWhenUsed/>
    <w:rsid w:val="00E03C44"/>
    <w:rPr>
      <w:color w:val="808080"/>
      <w:shd w:val="clear" w:color="auto" w:fill="E6E6E6"/>
    </w:rPr>
  </w:style>
  <w:style w:type="paragraph" w:styleId="Caption">
    <w:name w:val="caption"/>
    <w:basedOn w:val="Normal"/>
    <w:next w:val="Normal"/>
    <w:uiPriority w:val="35"/>
    <w:semiHidden/>
    <w:unhideWhenUsed/>
    <w:qFormat/>
    <w:rsid w:val="00E03C44"/>
    <w:pPr>
      <w:spacing w:line="240" w:lineRule="auto"/>
    </w:pPr>
    <w:rPr>
      <w:rFonts w:eastAsiaTheme="minorEastAsia"/>
      <w:b/>
      <w:bCs/>
      <w:smallCaps/>
      <w:color w:val="595959" w:themeColor="text1" w:themeTint="A6"/>
      <w:spacing w:val="6"/>
      <w:szCs w:val="20"/>
    </w:rPr>
  </w:style>
  <w:style w:type="paragraph" w:styleId="TOC3">
    <w:name w:val="toc 3"/>
    <w:basedOn w:val="Normal"/>
    <w:next w:val="Normal"/>
    <w:autoRedefine/>
    <w:uiPriority w:val="39"/>
    <w:unhideWhenUsed/>
    <w:rsid w:val="00E03C44"/>
    <w:pPr>
      <w:spacing w:after="100" w:line="254" w:lineRule="auto"/>
      <w:ind w:left="480"/>
    </w:pPr>
    <w:rPr>
      <w:noProof/>
      <w:szCs w:val="28"/>
    </w:rPr>
  </w:style>
  <w:style w:type="paragraph" w:styleId="TOC4">
    <w:name w:val="toc 4"/>
    <w:basedOn w:val="Normal"/>
    <w:next w:val="Normal"/>
    <w:autoRedefine/>
    <w:uiPriority w:val="39"/>
    <w:unhideWhenUsed/>
    <w:rsid w:val="00E03C44"/>
    <w:pPr>
      <w:spacing w:after="100"/>
      <w:ind w:left="660"/>
    </w:pPr>
    <w:rPr>
      <w:rFonts w:eastAsiaTheme="minorEastAsia"/>
    </w:rPr>
  </w:style>
  <w:style w:type="paragraph" w:styleId="TOC5">
    <w:name w:val="toc 5"/>
    <w:basedOn w:val="Normal"/>
    <w:next w:val="Normal"/>
    <w:autoRedefine/>
    <w:uiPriority w:val="39"/>
    <w:unhideWhenUsed/>
    <w:rsid w:val="00E03C44"/>
    <w:pPr>
      <w:spacing w:after="100"/>
      <w:ind w:left="880"/>
    </w:pPr>
    <w:rPr>
      <w:rFonts w:eastAsiaTheme="minorEastAsia"/>
    </w:rPr>
  </w:style>
  <w:style w:type="paragraph" w:styleId="TOC6">
    <w:name w:val="toc 6"/>
    <w:basedOn w:val="Normal"/>
    <w:next w:val="Normal"/>
    <w:autoRedefine/>
    <w:uiPriority w:val="39"/>
    <w:unhideWhenUsed/>
    <w:rsid w:val="00E03C44"/>
    <w:pPr>
      <w:spacing w:after="100"/>
      <w:ind w:left="1100"/>
    </w:pPr>
    <w:rPr>
      <w:rFonts w:eastAsiaTheme="minorEastAsia"/>
    </w:rPr>
  </w:style>
  <w:style w:type="paragraph" w:styleId="TOC7">
    <w:name w:val="toc 7"/>
    <w:basedOn w:val="Normal"/>
    <w:next w:val="Normal"/>
    <w:autoRedefine/>
    <w:uiPriority w:val="39"/>
    <w:unhideWhenUsed/>
    <w:rsid w:val="00E03C44"/>
    <w:pPr>
      <w:spacing w:after="100"/>
      <w:ind w:left="1320"/>
    </w:pPr>
    <w:rPr>
      <w:rFonts w:eastAsiaTheme="minorEastAsia"/>
    </w:rPr>
  </w:style>
  <w:style w:type="paragraph" w:styleId="TOC8">
    <w:name w:val="toc 8"/>
    <w:basedOn w:val="Normal"/>
    <w:next w:val="Normal"/>
    <w:autoRedefine/>
    <w:uiPriority w:val="39"/>
    <w:unhideWhenUsed/>
    <w:rsid w:val="00E03C44"/>
    <w:pPr>
      <w:spacing w:after="100"/>
      <w:ind w:left="1540"/>
    </w:pPr>
    <w:rPr>
      <w:rFonts w:eastAsiaTheme="minorEastAsia"/>
    </w:rPr>
  </w:style>
  <w:style w:type="paragraph" w:styleId="TOC9">
    <w:name w:val="toc 9"/>
    <w:basedOn w:val="Normal"/>
    <w:next w:val="Normal"/>
    <w:autoRedefine/>
    <w:uiPriority w:val="39"/>
    <w:unhideWhenUsed/>
    <w:rsid w:val="00E03C44"/>
    <w:pPr>
      <w:spacing w:after="100"/>
      <w:ind w:left="1760"/>
    </w:pPr>
    <w:rPr>
      <w:rFonts w:eastAsiaTheme="minorEastAsia"/>
    </w:rPr>
  </w:style>
  <w:style w:type="paragraph" w:styleId="TableofAuthorities">
    <w:name w:val="table of authorities"/>
    <w:basedOn w:val="Normal"/>
    <w:next w:val="Normal"/>
    <w:uiPriority w:val="99"/>
    <w:semiHidden/>
    <w:unhideWhenUsed/>
    <w:rsid w:val="00E03C44"/>
    <w:pPr>
      <w:spacing w:after="0" w:line="254" w:lineRule="auto"/>
      <w:ind w:left="240" w:hanging="240"/>
    </w:pPr>
    <w:rPr>
      <w:noProof/>
      <w:szCs w:val="28"/>
    </w:rPr>
  </w:style>
  <w:style w:type="paragraph" w:customStyle="1" w:styleId="StyleNoSpacing">
    <w:name w:val="Style No Spacing"/>
    <w:basedOn w:val="NoSpacing"/>
    <w:rsid w:val="00970AAE"/>
  </w:style>
  <w:style w:type="paragraph" w:customStyle="1" w:styleId="StyleNoSpacingBoldRight">
    <w:name w:val="Style No Spacing + Bold Right"/>
    <w:basedOn w:val="NoSpacing"/>
    <w:rsid w:val="005C4431"/>
    <w:pPr>
      <w:jc w:val="right"/>
    </w:pPr>
    <w:rPr>
      <w:rFonts w:asciiTheme="majorHAnsi" w:hAnsiTheme="majorHAnsi" w:cs="Times New Roman"/>
      <w:b/>
      <w:bCs/>
      <w:sz w:val="22"/>
    </w:rPr>
  </w:style>
  <w:style w:type="paragraph" w:customStyle="1" w:styleId="StyleTitle6ptAuto">
    <w:name w:val="Style Title + 6 pt Auto"/>
    <w:basedOn w:val="Title"/>
    <w:rsid w:val="005C4431"/>
    <w:rPr>
      <w:rFonts w:asciiTheme="minorHAnsi" w:hAnsiTheme="minorHAnsi"/>
      <w:color w:val="auto"/>
      <w:sz w:val="12"/>
    </w:rPr>
  </w:style>
  <w:style w:type="paragraph" w:customStyle="1" w:styleId="StyleNoSpacingBefore0ptAfter0">
    <w:name w:val="Style No Spacing + Before:  0 pt After:  0..."/>
    <w:basedOn w:val="NoSpacing"/>
    <w:rsid w:val="005C4431"/>
    <w:pPr>
      <w:spacing w:line="240" w:lineRule="auto"/>
    </w:pPr>
    <w:rPr>
      <w:rFonts w:cs="Times New Roman"/>
    </w:rPr>
  </w:style>
  <w:style w:type="paragraph" w:customStyle="1" w:styleId="StyleTitleAuto">
    <w:name w:val="Style Title + Auto"/>
    <w:basedOn w:val="Title"/>
    <w:rsid w:val="005C4431"/>
    <w:rPr>
      <w:rFonts w:ascii="Open Sans" w:hAnsi="Open Sans"/>
      <w:color w:val="auto"/>
      <w:sz w:val="52"/>
    </w:rPr>
  </w:style>
  <w:style w:type="character" w:customStyle="1" w:styleId="StyleLatinDejaVuSansMono">
    <w:name w:val="Style (Latin) DejaVu Sans Mono"/>
    <w:basedOn w:val="DefaultParagraphFont"/>
    <w:rsid w:val="005C4431"/>
    <w:rPr>
      <w:rFonts w:ascii="Consolas" w:hAnsi="Consolas"/>
    </w:rPr>
  </w:style>
  <w:style w:type="paragraph" w:customStyle="1" w:styleId="StyleStyleNoSpacingBodyCalibri11pt">
    <w:name w:val="Style Style No Spacing + +Body (Calibri) 11 pt"/>
    <w:basedOn w:val="StyleNoSpacing"/>
    <w:rsid w:val="0031790E"/>
  </w:style>
  <w:style w:type="paragraph" w:styleId="EndnoteText">
    <w:name w:val="endnote text"/>
    <w:basedOn w:val="Normal"/>
    <w:link w:val="EndnoteTextChar"/>
    <w:uiPriority w:val="99"/>
    <w:semiHidden/>
    <w:unhideWhenUsed/>
    <w:rsid w:val="0048720D"/>
    <w:pPr>
      <w:spacing w:before="0" w:after="0" w:line="240" w:lineRule="auto"/>
    </w:pPr>
    <w:rPr>
      <w:szCs w:val="20"/>
    </w:rPr>
  </w:style>
  <w:style w:type="character" w:customStyle="1" w:styleId="EndnoteTextChar">
    <w:name w:val="Endnote Text Char"/>
    <w:basedOn w:val="DefaultParagraphFont"/>
    <w:link w:val="EndnoteText"/>
    <w:uiPriority w:val="99"/>
    <w:semiHidden/>
    <w:rsid w:val="0048720D"/>
    <w:rPr>
      <w:sz w:val="20"/>
      <w:szCs w:val="20"/>
    </w:rPr>
  </w:style>
  <w:style w:type="character" w:styleId="EndnoteReference">
    <w:name w:val="endnote reference"/>
    <w:basedOn w:val="DefaultParagraphFont"/>
    <w:uiPriority w:val="99"/>
    <w:semiHidden/>
    <w:unhideWhenUsed/>
    <w:rsid w:val="0048720D"/>
    <w:rPr>
      <w:vertAlign w:val="superscript"/>
    </w:rPr>
  </w:style>
  <w:style w:type="character" w:customStyle="1" w:styleId="UnresolvedMention3">
    <w:name w:val="Unresolved Mention3"/>
    <w:basedOn w:val="DefaultParagraphFont"/>
    <w:uiPriority w:val="99"/>
    <w:semiHidden/>
    <w:unhideWhenUsed/>
    <w:rsid w:val="00646320"/>
    <w:rPr>
      <w:color w:val="808080"/>
      <w:shd w:val="clear" w:color="auto" w:fill="E6E6E6"/>
    </w:rPr>
  </w:style>
  <w:style w:type="paragraph" w:customStyle="1" w:styleId="H2NoNumbering">
    <w:name w:val="H2 No Numbering"/>
    <w:basedOn w:val="Normal"/>
    <w:next w:val="Normal"/>
    <w:rsid w:val="00E97A38"/>
    <w:pPr>
      <w:autoSpaceDE w:val="0"/>
      <w:autoSpaceDN w:val="0"/>
      <w:adjustRightInd w:val="0"/>
      <w:spacing w:before="0" w:after="0" w:line="240" w:lineRule="auto"/>
      <w:outlineLvl w:val="1"/>
    </w:pPr>
    <w:rPr>
      <w:rFonts w:ascii="Open Sans Semibold" w:hAnsi="Open Sans Semibold" w:cs="Consolas"/>
      <w:color w:val="008000"/>
      <w:szCs w:val="19"/>
    </w:rPr>
  </w:style>
  <w:style w:type="character" w:customStyle="1" w:styleId="UnresolvedMention4">
    <w:name w:val="Unresolved Mention4"/>
    <w:basedOn w:val="DefaultParagraphFont"/>
    <w:uiPriority w:val="99"/>
    <w:semiHidden/>
    <w:unhideWhenUsed/>
    <w:rsid w:val="004E37E2"/>
    <w:rPr>
      <w:color w:val="808080"/>
      <w:shd w:val="clear" w:color="auto" w:fill="E6E6E6"/>
    </w:rPr>
  </w:style>
  <w:style w:type="paragraph" w:customStyle="1" w:styleId="H2NoNumbers">
    <w:name w:val="H2 No Numbers"/>
    <w:basedOn w:val="Heading2"/>
    <w:link w:val="H2NoNumbersChar"/>
    <w:qFormat/>
    <w:rsid w:val="006E3729"/>
    <w:pPr>
      <w:numPr>
        <w:ilvl w:val="0"/>
        <w:numId w:val="0"/>
      </w:numPr>
    </w:pPr>
  </w:style>
  <w:style w:type="character" w:customStyle="1" w:styleId="H2NoNumbersChar">
    <w:name w:val="H2 No Numbers Char"/>
    <w:basedOn w:val="Heading2Char"/>
    <w:link w:val="H2NoNumbers"/>
    <w:rsid w:val="006E3729"/>
    <w:rPr>
      <w:rFonts w:asciiTheme="majorHAnsi" w:eastAsia="Times New Roman" w:hAnsiTheme="majorHAnsi" w:cs="Open Sans"/>
      <w:sz w:val="24"/>
      <w:szCs w:val="28"/>
      <w:shd w:val="clear" w:color="auto" w:fill="F0F0F2"/>
    </w:rPr>
  </w:style>
  <w:style w:type="character" w:customStyle="1" w:styleId="StyleLatinCalibri">
    <w:name w:val="Style (Latin) Calibri"/>
    <w:basedOn w:val="DefaultParagraphFont"/>
    <w:rsid w:val="004A469A"/>
    <w:rPr>
      <w:rFonts w:asciiTheme="minorHAnsi" w:hAnsiTheme="minorHAnsi"/>
    </w:rPr>
  </w:style>
  <w:style w:type="character" w:customStyle="1" w:styleId="StyleLatinCalibri10ptItalic">
    <w:name w:val="Style (Latin) Calibri 10 pt Italic"/>
    <w:basedOn w:val="DefaultParagraphFont"/>
    <w:rsid w:val="004A469A"/>
    <w:rPr>
      <w:rFonts w:asciiTheme="minorHAnsi" w:hAnsiTheme="minorHAnsi"/>
      <w:i/>
      <w:iCs/>
      <w:sz w:val="20"/>
    </w:rPr>
  </w:style>
  <w:style w:type="character" w:customStyle="1" w:styleId="UnresolvedMention5">
    <w:name w:val="Unresolved Mention5"/>
    <w:basedOn w:val="DefaultParagraphFont"/>
    <w:uiPriority w:val="99"/>
    <w:semiHidden/>
    <w:unhideWhenUsed/>
    <w:rsid w:val="006F51AA"/>
    <w:rPr>
      <w:color w:val="808080"/>
      <w:shd w:val="clear" w:color="auto" w:fill="E6E6E6"/>
    </w:rPr>
  </w:style>
  <w:style w:type="table" w:customStyle="1" w:styleId="Style12">
    <w:name w:val="Style12"/>
    <w:basedOn w:val="TableGrid"/>
    <w:uiPriority w:val="99"/>
    <w:rsid w:val="00112444"/>
    <w:rPr>
      <w:rFonts w:eastAsia="Times New Roman"/>
      <w:sz w:val="20"/>
      <w:szCs w:val="20"/>
    </w:rPr>
    <w:tblPr>
      <w:tblStyleRowBandSize w:val="1"/>
      <w:tblBorders>
        <w:top w:val="single" w:sz="4" w:space="0" w:color="595B79"/>
        <w:left w:val="single" w:sz="4" w:space="0" w:color="595B79"/>
        <w:bottom w:val="single" w:sz="4" w:space="0" w:color="595B79"/>
        <w:right w:val="single" w:sz="4" w:space="0" w:color="595B79"/>
        <w:insideH w:val="single" w:sz="4" w:space="0" w:color="595B79"/>
        <w:insideV w:val="single" w:sz="4" w:space="0" w:color="595B79"/>
      </w:tblBorders>
    </w:tblPr>
    <w:tcPr>
      <w:shd w:val="clear" w:color="auto" w:fill="auto"/>
    </w:tcPr>
    <w:tblStylePr w:type="firstRow">
      <w:rPr>
        <w:rFonts w:asciiTheme="minorHAnsi" w:hAnsiTheme="minorHAnsi"/>
        <w:b/>
        <w:bCs/>
        <w:sz w:val="20"/>
      </w:rPr>
    </w:tblStylePr>
    <w:tblStylePr w:type="lastRow">
      <w:rPr>
        <w:b w:val="0"/>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firstCol">
      <w:rPr>
        <w:b w:val="0"/>
        <w:bCs/>
        <w:sz w:val="20"/>
      </w:rPr>
    </w:tblStylePr>
    <w:tblStylePr w:type="lastCol">
      <w:rPr>
        <w:b w:val="0"/>
        <w:bCs/>
      </w:rPr>
    </w:tblStylePr>
    <w:tblStylePr w:type="band1Horz">
      <w:rPr>
        <w:sz w:val="20"/>
      </w:rPr>
      <w:tblPr/>
      <w:tcPr>
        <w:shd w:val="clear" w:color="auto" w:fill="EEEEF2"/>
      </w:tcPr>
    </w:tblStylePr>
    <w:tblStylePr w:type="band2Horz">
      <w:rPr>
        <w:sz w:val="20"/>
      </w:rPr>
    </w:tblStylePr>
  </w:style>
  <w:style w:type="character" w:customStyle="1" w:styleId="UnresolvedMention6">
    <w:name w:val="Unresolved Mention6"/>
    <w:basedOn w:val="DefaultParagraphFont"/>
    <w:uiPriority w:val="99"/>
    <w:semiHidden/>
    <w:unhideWhenUsed/>
    <w:rsid w:val="00655B0F"/>
    <w:rPr>
      <w:color w:val="808080"/>
      <w:shd w:val="clear" w:color="auto" w:fill="E6E6E6"/>
    </w:rPr>
  </w:style>
  <w:style w:type="paragraph" w:customStyle="1" w:styleId="StyleListParagraphLatinOpenSans">
    <w:name w:val="Style List Paragraph + (Latin) Open Sans"/>
    <w:basedOn w:val="ListParagraph"/>
    <w:rsid w:val="00A6067F"/>
    <w:pPr>
      <w:numPr>
        <w:numId w:val="0"/>
      </w:numPr>
    </w:pPr>
  </w:style>
  <w:style w:type="character" w:customStyle="1" w:styleId="StyleLatinOpenSansBoldCustomColorRGB11684104Custo">
    <w:name w:val="Style (Latin) Open Sans Bold Custom Color(RGB(11684104)) Custo..."/>
    <w:basedOn w:val="DefaultParagraphFont"/>
    <w:rsid w:val="00577A54"/>
    <w:rPr>
      <w:rFonts w:asciiTheme="minorHAnsi" w:hAnsiTheme="minorHAnsi"/>
      <w:b/>
      <w:bCs/>
      <w:color w:val="auto"/>
      <w:u w:color="7F7F7F"/>
    </w:rPr>
  </w:style>
  <w:style w:type="paragraph" w:customStyle="1" w:styleId="StyleLatinOpenSansCenteredBefore0ptAfter0ptLin">
    <w:name w:val="Style (Latin) Open Sans Centered Before:  0 pt After:  0 pt Lin..."/>
    <w:basedOn w:val="Normal"/>
    <w:rsid w:val="008743AE"/>
    <w:pPr>
      <w:spacing w:before="0" w:after="0" w:line="240" w:lineRule="auto"/>
      <w:jc w:val="center"/>
    </w:pPr>
    <w:rPr>
      <w:rFonts w:eastAsia="Times New Roman" w:cs="Times New Roman"/>
      <w:szCs w:val="20"/>
    </w:rPr>
  </w:style>
  <w:style w:type="paragraph" w:customStyle="1" w:styleId="StyleLatinOpenSansBefore0ptAfter0ptLinespacing">
    <w:name w:val="Style (Latin) Open Sans Before:  0 pt After:  0 pt Line spacing:..."/>
    <w:basedOn w:val="Normal"/>
    <w:rsid w:val="008743AE"/>
    <w:pPr>
      <w:spacing w:before="0" w:after="0" w:line="240" w:lineRule="auto"/>
    </w:pPr>
    <w:rPr>
      <w:rFonts w:eastAsia="Times New Roman" w:cs="Times New Roman"/>
      <w:szCs w:val="20"/>
    </w:rPr>
  </w:style>
  <w:style w:type="paragraph" w:customStyle="1" w:styleId="StyleBlackBefore0ptAfter0ptLinespacingsingleFi">
    <w:name w:val="Style Black Before:  0 pt After:  0 pt Line spacing:  single Fi..."/>
    <w:basedOn w:val="Normal"/>
    <w:rsid w:val="008743AE"/>
    <w:pPr>
      <w:spacing w:before="0" w:after="0" w:line="240" w:lineRule="auto"/>
      <w:ind w:firstLineChars="45" w:firstLine="90"/>
    </w:pPr>
    <w:rPr>
      <w:rFonts w:eastAsia="Times New Roman" w:cs="Times New Roman"/>
      <w:szCs w:val="20"/>
    </w:rPr>
  </w:style>
  <w:style w:type="paragraph" w:customStyle="1" w:styleId="StyleBlackBefore0ptAfter0ptLinespacingsingle">
    <w:name w:val="Style Black Before:  0 pt After:  0 pt Line spacing:  single"/>
    <w:basedOn w:val="Normal"/>
    <w:rsid w:val="008743AE"/>
    <w:pPr>
      <w:spacing w:before="0" w:after="0" w:line="240" w:lineRule="auto"/>
    </w:pPr>
    <w:rPr>
      <w:rFonts w:eastAsia="Times New Roman" w:cs="Times New Roman"/>
      <w:szCs w:val="20"/>
    </w:rPr>
  </w:style>
  <w:style w:type="paragraph" w:customStyle="1" w:styleId="StyleBlackBefore0ptAfter0ptLinespacingsingleFi1">
    <w:name w:val="Style Black Before:  0 pt After:  0 pt Line spacing:  single Fi...1"/>
    <w:basedOn w:val="Normal"/>
    <w:rsid w:val="008743AE"/>
    <w:pPr>
      <w:spacing w:before="0" w:after="0" w:line="240" w:lineRule="auto"/>
      <w:ind w:firstLineChars="45" w:firstLine="90"/>
    </w:pPr>
    <w:rPr>
      <w:rFonts w:eastAsia="Times New Roman" w:cs="Times New Roman"/>
      <w:szCs w:val="20"/>
    </w:rPr>
  </w:style>
  <w:style w:type="paragraph" w:customStyle="1" w:styleId="StyleBlackCenteredBefore0ptAfter0ptLinespacing">
    <w:name w:val="Style Black Centered Before:  0 pt After:  0 pt Line spacing:  ..."/>
    <w:basedOn w:val="Normal"/>
    <w:rsid w:val="008743AE"/>
    <w:pPr>
      <w:spacing w:before="0" w:after="0" w:line="240" w:lineRule="auto"/>
      <w:jc w:val="center"/>
    </w:pPr>
    <w:rPr>
      <w:rFonts w:eastAsia="Times New Roman" w:cs="Times New Roman"/>
      <w:szCs w:val="20"/>
    </w:rPr>
  </w:style>
  <w:style w:type="paragraph" w:customStyle="1" w:styleId="StyleBlackBefore0ptAfter0ptLinespacingsingle1">
    <w:name w:val="Style Black Before:  0 pt After:  0 pt Line spacing:  single1"/>
    <w:basedOn w:val="Normal"/>
    <w:rsid w:val="00DA05BD"/>
    <w:pPr>
      <w:spacing w:before="0" w:after="0" w:line="240" w:lineRule="auto"/>
    </w:pPr>
    <w:rPr>
      <w:rFonts w:eastAsia="Times New Roman" w:cs="Times New Roman"/>
      <w:szCs w:val="20"/>
    </w:rPr>
  </w:style>
  <w:style w:type="paragraph" w:customStyle="1" w:styleId="StyleBlackBefore0ptAfter0ptLinespacingsingleFi2">
    <w:name w:val="Style Black Before:  0 pt After:  0 pt Line spacing:  single Fi...2"/>
    <w:basedOn w:val="Normal"/>
    <w:rsid w:val="00DA05BD"/>
    <w:pPr>
      <w:spacing w:before="0" w:after="0" w:line="240" w:lineRule="auto"/>
      <w:ind w:firstLineChars="45" w:firstLine="90"/>
    </w:pPr>
    <w:rPr>
      <w:rFonts w:eastAsia="Times New Roman" w:cs="Times New Roman"/>
      <w:szCs w:val="20"/>
    </w:rPr>
  </w:style>
  <w:style w:type="paragraph" w:customStyle="1" w:styleId="StyleLatinOpenSansBoldItalicCenteredBefore0ptAft">
    <w:name w:val="Style (Latin) Open Sans Bold Italic Centered Before:  0 pt Aft..."/>
    <w:basedOn w:val="Normal"/>
    <w:rsid w:val="00893A38"/>
    <w:pPr>
      <w:spacing w:before="0" w:after="0" w:line="240" w:lineRule="auto"/>
      <w:jc w:val="center"/>
    </w:pPr>
    <w:rPr>
      <w:rFonts w:eastAsia="Times New Roman" w:cs="Times New Roman"/>
      <w:b/>
      <w:bCs/>
      <w:i/>
      <w:iCs/>
      <w:szCs w:val="20"/>
    </w:rPr>
  </w:style>
  <w:style w:type="paragraph" w:customStyle="1" w:styleId="StyleLatinOpenSansBoldItalicCenteredBefore0ptAft1">
    <w:name w:val="Style (Latin) Open Sans Bold Italic Centered Before:  0 pt Aft...1"/>
    <w:basedOn w:val="Normal"/>
    <w:rsid w:val="00893A38"/>
    <w:pPr>
      <w:spacing w:before="0" w:after="0" w:line="240" w:lineRule="auto"/>
      <w:jc w:val="center"/>
    </w:pPr>
    <w:rPr>
      <w:rFonts w:eastAsia="Times New Roman" w:cs="Times New Roman"/>
      <w:b/>
      <w:bCs/>
      <w:i/>
      <w:iCs/>
      <w:szCs w:val="20"/>
    </w:rPr>
  </w:style>
  <w:style w:type="paragraph" w:customStyle="1" w:styleId="StyleBlackCenteredBefore0ptAfter0pt">
    <w:name w:val="Style Black Centered Before:  0 pt After:  0 pt"/>
    <w:basedOn w:val="Normal"/>
    <w:rsid w:val="00893A38"/>
    <w:pPr>
      <w:spacing w:before="0" w:after="0"/>
      <w:jc w:val="center"/>
    </w:pPr>
    <w:rPr>
      <w:rFonts w:eastAsia="Times New Roman" w:cs="Times New Roman"/>
      <w:szCs w:val="20"/>
    </w:rPr>
  </w:style>
  <w:style w:type="paragraph" w:customStyle="1" w:styleId="StyleBlackBefore0ptAfter0ptLinespacingsingle2">
    <w:name w:val="Style Black Before:  0 pt After:  0 pt Line spacing:  single2"/>
    <w:basedOn w:val="Normal"/>
    <w:rsid w:val="00893A38"/>
    <w:pPr>
      <w:spacing w:before="0" w:after="0" w:line="240" w:lineRule="auto"/>
    </w:pPr>
    <w:rPr>
      <w:rFonts w:eastAsia="Times New Roman" w:cs="Times New Roman"/>
      <w:szCs w:val="20"/>
    </w:rPr>
  </w:style>
  <w:style w:type="paragraph" w:customStyle="1" w:styleId="StyleBlackCenteredBefore0ptAfter0pt1">
    <w:name w:val="Style Black Centered Before:  0 pt After:  0 pt1"/>
    <w:basedOn w:val="Normal"/>
    <w:rsid w:val="00893A38"/>
    <w:pPr>
      <w:spacing w:before="0" w:after="0"/>
      <w:jc w:val="center"/>
    </w:pPr>
    <w:rPr>
      <w:rFonts w:eastAsia="Times New Roman" w:cs="Times New Roman"/>
      <w:szCs w:val="20"/>
    </w:rPr>
  </w:style>
  <w:style w:type="paragraph" w:customStyle="1" w:styleId="StyleLatinOpenSansBoldItalicBefore0ptAfter0pt">
    <w:name w:val="Style (Latin) Open Sans Bold Italic Before:  0 pt After:  0 pt..."/>
    <w:basedOn w:val="Normal"/>
    <w:rsid w:val="00893A38"/>
    <w:pPr>
      <w:spacing w:before="0" w:after="0" w:line="240" w:lineRule="auto"/>
    </w:pPr>
    <w:rPr>
      <w:rFonts w:eastAsia="Times New Roman" w:cs="Times New Roman"/>
      <w:b/>
      <w:bCs/>
      <w:i/>
      <w:iCs/>
      <w:szCs w:val="20"/>
    </w:rPr>
  </w:style>
  <w:style w:type="paragraph" w:customStyle="1" w:styleId="H1NoNumbers">
    <w:name w:val="H1 No Numbers"/>
    <w:basedOn w:val="Normal"/>
    <w:rsid w:val="00E46DCB"/>
    <w:pPr>
      <w:shd w:val="clear" w:color="auto" w:fill="E4E5E9"/>
      <w:spacing w:before="200" w:line="240" w:lineRule="auto"/>
      <w:outlineLvl w:val="0"/>
    </w:pPr>
    <w:rPr>
      <w:rFonts w:eastAsia="Times New Roman" w:cs="Times New Roman"/>
      <w:b/>
      <w:bCs/>
      <w:sz w:val="26"/>
      <w:szCs w:val="20"/>
    </w:rPr>
  </w:style>
  <w:style w:type="paragraph" w:customStyle="1" w:styleId="StyleNoSpacingBefore0ptAfter0ptLinespacingsing">
    <w:name w:val="Style No Spacing + Before:  0 pt After:  0 pt Line spacing:  sing..."/>
    <w:basedOn w:val="NoSpacing"/>
    <w:rsid w:val="00E46DCB"/>
    <w:pPr>
      <w:spacing w:line="240" w:lineRule="auto"/>
    </w:pPr>
    <w:rPr>
      <w:rFonts w:cs="Times New Roman"/>
    </w:rPr>
  </w:style>
  <w:style w:type="paragraph" w:customStyle="1" w:styleId="VerticalTableHeaders">
    <w:name w:val="Vertical Table Headers"/>
    <w:basedOn w:val="Normal"/>
    <w:rsid w:val="001E0FBC"/>
    <w:pPr>
      <w:spacing w:before="0" w:after="0"/>
    </w:pPr>
    <w:rPr>
      <w:rFonts w:eastAsia="Times New Roman" w:cs="Times New Roman"/>
      <w:b/>
      <w:bCs/>
      <w:szCs w:val="20"/>
    </w:rPr>
  </w:style>
  <w:style w:type="character" w:customStyle="1" w:styleId="UnresolvedMention7">
    <w:name w:val="Unresolved Mention7"/>
    <w:basedOn w:val="DefaultParagraphFont"/>
    <w:uiPriority w:val="99"/>
    <w:semiHidden/>
    <w:unhideWhenUsed/>
    <w:rsid w:val="00BB0522"/>
    <w:rPr>
      <w:color w:val="808080"/>
      <w:shd w:val="clear" w:color="auto" w:fill="E6E6E6"/>
    </w:rPr>
  </w:style>
  <w:style w:type="character" w:customStyle="1" w:styleId="UnresolvedMention8">
    <w:name w:val="Unresolved Mention8"/>
    <w:basedOn w:val="DefaultParagraphFont"/>
    <w:uiPriority w:val="99"/>
    <w:semiHidden/>
    <w:unhideWhenUsed/>
    <w:rsid w:val="00B222B8"/>
    <w:rPr>
      <w:color w:val="605E5C"/>
      <w:shd w:val="clear" w:color="auto" w:fill="E1DFDD"/>
    </w:rPr>
  </w:style>
  <w:style w:type="character" w:customStyle="1" w:styleId="UnresolvedMention9">
    <w:name w:val="Unresolved Mention9"/>
    <w:basedOn w:val="DefaultParagraphFont"/>
    <w:uiPriority w:val="99"/>
    <w:semiHidden/>
    <w:unhideWhenUsed/>
    <w:rsid w:val="00A4403A"/>
    <w:rPr>
      <w:color w:val="605E5C"/>
      <w:shd w:val="clear" w:color="auto" w:fill="E1DFDD"/>
    </w:rPr>
  </w:style>
  <w:style w:type="character" w:customStyle="1" w:styleId="UnresolvedMention10">
    <w:name w:val="Unresolved Mention10"/>
    <w:basedOn w:val="DefaultParagraphFont"/>
    <w:uiPriority w:val="99"/>
    <w:semiHidden/>
    <w:unhideWhenUsed/>
    <w:rsid w:val="002A0C16"/>
    <w:rPr>
      <w:color w:val="605E5C"/>
      <w:shd w:val="clear" w:color="auto" w:fill="E1DFDD"/>
    </w:rPr>
  </w:style>
  <w:style w:type="character" w:customStyle="1" w:styleId="StyleLatinOpenSansBold">
    <w:name w:val="Style (Latin) Open Sans Bold"/>
    <w:basedOn w:val="DefaultParagraphFont"/>
    <w:rsid w:val="00A87FA0"/>
    <w:rPr>
      <w:rFonts w:asciiTheme="minorHAnsi" w:hAnsiTheme="minorHAnsi"/>
      <w:b/>
      <w:bCs/>
    </w:rPr>
  </w:style>
  <w:style w:type="character" w:customStyle="1" w:styleId="StyleLatinOpenSansBold1">
    <w:name w:val="Style (Latin) Open Sans Bold1"/>
    <w:basedOn w:val="DefaultParagraphFont"/>
    <w:rsid w:val="00A87FA0"/>
    <w:rPr>
      <w:rFonts w:asciiTheme="minorHAnsi" w:hAnsiTheme="minorHAnsi"/>
      <w:b/>
      <w:bCs/>
    </w:rPr>
  </w:style>
  <w:style w:type="character" w:customStyle="1" w:styleId="StyleLatinOpenSansBold2">
    <w:name w:val="Style (Latin) Open Sans Bold2"/>
    <w:basedOn w:val="DefaultParagraphFont"/>
    <w:rsid w:val="00A87FA0"/>
    <w:rPr>
      <w:rFonts w:asciiTheme="minorHAnsi" w:hAnsiTheme="minorHAnsi"/>
      <w:b/>
      <w:bCs/>
    </w:rPr>
  </w:style>
  <w:style w:type="character" w:customStyle="1" w:styleId="UnresolvedMention11">
    <w:name w:val="Unresolved Mention11"/>
    <w:basedOn w:val="DefaultParagraphFont"/>
    <w:uiPriority w:val="99"/>
    <w:semiHidden/>
    <w:unhideWhenUsed/>
    <w:rsid w:val="00243638"/>
    <w:rPr>
      <w:color w:val="605E5C"/>
      <w:shd w:val="clear" w:color="auto" w:fill="E1DFDD"/>
    </w:rPr>
  </w:style>
  <w:style w:type="character" w:customStyle="1" w:styleId="UnresolvedMention12">
    <w:name w:val="Unresolved Mention12"/>
    <w:basedOn w:val="DefaultParagraphFont"/>
    <w:uiPriority w:val="99"/>
    <w:semiHidden/>
    <w:unhideWhenUsed/>
    <w:rsid w:val="00F70193"/>
    <w:rPr>
      <w:color w:val="605E5C"/>
      <w:shd w:val="clear" w:color="auto" w:fill="E1DFDD"/>
    </w:rPr>
  </w:style>
  <w:style w:type="character" w:customStyle="1" w:styleId="UnresolvedMention13">
    <w:name w:val="Unresolved Mention13"/>
    <w:basedOn w:val="DefaultParagraphFont"/>
    <w:uiPriority w:val="99"/>
    <w:semiHidden/>
    <w:unhideWhenUsed/>
    <w:rsid w:val="0016593C"/>
    <w:rPr>
      <w:color w:val="605E5C"/>
      <w:shd w:val="clear" w:color="auto" w:fill="E1DFDD"/>
    </w:rPr>
  </w:style>
  <w:style w:type="table" w:customStyle="1" w:styleId="GridTable1Light-Accent112">
    <w:name w:val="Grid Table 1 Light - Accent 112"/>
    <w:basedOn w:val="TableNormal"/>
    <w:uiPriority w:val="46"/>
    <w:rsid w:val="005F138C"/>
    <w:pPr>
      <w:spacing w:after="0" w:line="240" w:lineRule="auto"/>
    </w:pPr>
    <w:tblPr>
      <w:tblStyleRowBandSize w:val="1"/>
      <w:tblStyleColBandSize w:val="1"/>
      <w:tblInd w:w="0" w:type="nil"/>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113">
    <w:name w:val="Grid Table 1 Light - Accent 113"/>
    <w:basedOn w:val="TableNormal"/>
    <w:uiPriority w:val="46"/>
    <w:rsid w:val="00AC4B8C"/>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UnresolvedMention14">
    <w:name w:val="Unresolved Mention14"/>
    <w:basedOn w:val="DefaultParagraphFont"/>
    <w:uiPriority w:val="99"/>
    <w:semiHidden/>
    <w:unhideWhenUsed/>
    <w:rsid w:val="00234891"/>
    <w:rPr>
      <w:color w:val="605E5C"/>
      <w:shd w:val="clear" w:color="auto" w:fill="E1DFDD"/>
    </w:rPr>
  </w:style>
  <w:style w:type="table" w:customStyle="1" w:styleId="Style111">
    <w:name w:val="Style111"/>
    <w:basedOn w:val="TableGrid"/>
    <w:uiPriority w:val="99"/>
    <w:rsid w:val="007069B5"/>
    <w:rPr>
      <w:rFonts w:eastAsia="Times New Roman"/>
      <w:sz w:val="20"/>
      <w:szCs w:val="20"/>
    </w:rPr>
    <w:tblPr>
      <w:tblStyleRowBandSize w:val="1"/>
      <w:tblBorders>
        <w:top w:val="single" w:sz="4" w:space="0" w:color="595B79"/>
        <w:left w:val="single" w:sz="4" w:space="0" w:color="595B79"/>
        <w:bottom w:val="single" w:sz="4" w:space="0" w:color="595B79"/>
        <w:right w:val="single" w:sz="4" w:space="0" w:color="595B79"/>
        <w:insideH w:val="single" w:sz="4" w:space="0" w:color="595B79"/>
        <w:insideV w:val="single" w:sz="4" w:space="0" w:color="595B79"/>
      </w:tblBorders>
    </w:tblPr>
    <w:tcPr>
      <w:shd w:val="clear" w:color="auto" w:fill="auto"/>
    </w:tcPr>
    <w:tblStylePr w:type="firstRow">
      <w:rPr>
        <w:rFonts w:asciiTheme="minorHAnsi" w:hAnsiTheme="minorHAnsi"/>
        <w:b/>
        <w:bCs/>
        <w:sz w:val="20"/>
      </w:rPr>
    </w:tblStylePr>
    <w:tblStylePr w:type="lastRow">
      <w:rPr>
        <w:b w:val="0"/>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firstCol">
      <w:rPr>
        <w:b w:val="0"/>
        <w:bCs/>
        <w:sz w:val="20"/>
      </w:rPr>
    </w:tblStylePr>
    <w:tblStylePr w:type="lastCol">
      <w:rPr>
        <w:b w:val="0"/>
        <w:bCs/>
      </w:rPr>
    </w:tblStylePr>
    <w:tblStylePr w:type="band1Horz">
      <w:rPr>
        <w:sz w:val="20"/>
      </w:rPr>
      <w:tblPr/>
      <w:tcPr>
        <w:shd w:val="clear" w:color="auto" w:fill="DBE5F1" w:themeFill="accent1" w:themeFillTint="33"/>
      </w:tcPr>
    </w:tblStylePr>
    <w:tblStylePr w:type="band2Horz">
      <w:rPr>
        <w:sz w:val="20"/>
      </w:rPr>
    </w:tblStylePr>
  </w:style>
  <w:style w:type="character" w:customStyle="1" w:styleId="normaltextrun">
    <w:name w:val="normaltextrun"/>
    <w:basedOn w:val="DefaultParagraphFont"/>
    <w:rsid w:val="004E2A06"/>
  </w:style>
  <w:style w:type="character" w:customStyle="1" w:styleId="spellingerror">
    <w:name w:val="spellingerror"/>
    <w:basedOn w:val="DefaultParagraphFont"/>
    <w:rsid w:val="004E2A06"/>
  </w:style>
  <w:style w:type="character" w:customStyle="1" w:styleId="eop">
    <w:name w:val="eop"/>
    <w:basedOn w:val="DefaultParagraphFont"/>
    <w:rsid w:val="004E2A06"/>
  </w:style>
  <w:style w:type="table" w:styleId="TableGridLight">
    <w:name w:val="Grid Table Light"/>
    <w:basedOn w:val="TableNormal"/>
    <w:uiPriority w:val="40"/>
    <w:rsid w:val="006A26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15">
    <w:name w:val="Unresolved Mention15"/>
    <w:basedOn w:val="DefaultParagraphFont"/>
    <w:uiPriority w:val="99"/>
    <w:semiHidden/>
    <w:unhideWhenUsed/>
    <w:rsid w:val="00DD2932"/>
    <w:rPr>
      <w:color w:val="605E5C"/>
      <w:shd w:val="clear" w:color="auto" w:fill="E1DFDD"/>
    </w:rPr>
  </w:style>
  <w:style w:type="paragraph" w:customStyle="1" w:styleId="Style3">
    <w:name w:val="Style3"/>
    <w:basedOn w:val="NoSpacing"/>
    <w:qFormat/>
    <w:rsid w:val="008B045C"/>
    <w:pPr>
      <w:jc w:val="center"/>
    </w:pPr>
  </w:style>
  <w:style w:type="character" w:customStyle="1" w:styleId="UnresolvedMention16">
    <w:name w:val="Unresolved Mention16"/>
    <w:basedOn w:val="DefaultParagraphFont"/>
    <w:uiPriority w:val="99"/>
    <w:semiHidden/>
    <w:unhideWhenUsed/>
    <w:rsid w:val="00EB1C9F"/>
    <w:rPr>
      <w:color w:val="605E5C"/>
      <w:shd w:val="clear" w:color="auto" w:fill="E1DFDD"/>
    </w:rPr>
  </w:style>
  <w:style w:type="character" w:styleId="UnresolvedMention">
    <w:name w:val="Unresolved Mention"/>
    <w:basedOn w:val="DefaultParagraphFont"/>
    <w:uiPriority w:val="99"/>
    <w:semiHidden/>
    <w:unhideWhenUsed/>
    <w:rsid w:val="000E41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19583">
      <w:bodyDiv w:val="1"/>
      <w:marLeft w:val="0"/>
      <w:marRight w:val="0"/>
      <w:marTop w:val="0"/>
      <w:marBottom w:val="0"/>
      <w:divBdr>
        <w:top w:val="none" w:sz="0" w:space="0" w:color="auto"/>
        <w:left w:val="none" w:sz="0" w:space="0" w:color="auto"/>
        <w:bottom w:val="none" w:sz="0" w:space="0" w:color="auto"/>
        <w:right w:val="none" w:sz="0" w:space="0" w:color="auto"/>
      </w:divBdr>
    </w:div>
    <w:div w:id="123742281">
      <w:bodyDiv w:val="1"/>
      <w:marLeft w:val="0"/>
      <w:marRight w:val="0"/>
      <w:marTop w:val="0"/>
      <w:marBottom w:val="0"/>
      <w:divBdr>
        <w:top w:val="none" w:sz="0" w:space="0" w:color="auto"/>
        <w:left w:val="none" w:sz="0" w:space="0" w:color="auto"/>
        <w:bottom w:val="none" w:sz="0" w:space="0" w:color="auto"/>
        <w:right w:val="none" w:sz="0" w:space="0" w:color="auto"/>
      </w:divBdr>
    </w:div>
    <w:div w:id="153884791">
      <w:bodyDiv w:val="1"/>
      <w:marLeft w:val="0"/>
      <w:marRight w:val="0"/>
      <w:marTop w:val="0"/>
      <w:marBottom w:val="0"/>
      <w:divBdr>
        <w:top w:val="none" w:sz="0" w:space="0" w:color="auto"/>
        <w:left w:val="none" w:sz="0" w:space="0" w:color="auto"/>
        <w:bottom w:val="none" w:sz="0" w:space="0" w:color="auto"/>
        <w:right w:val="none" w:sz="0" w:space="0" w:color="auto"/>
      </w:divBdr>
    </w:div>
    <w:div w:id="206377268">
      <w:bodyDiv w:val="1"/>
      <w:marLeft w:val="0"/>
      <w:marRight w:val="0"/>
      <w:marTop w:val="0"/>
      <w:marBottom w:val="0"/>
      <w:divBdr>
        <w:top w:val="none" w:sz="0" w:space="0" w:color="auto"/>
        <w:left w:val="none" w:sz="0" w:space="0" w:color="auto"/>
        <w:bottom w:val="none" w:sz="0" w:space="0" w:color="auto"/>
        <w:right w:val="none" w:sz="0" w:space="0" w:color="auto"/>
      </w:divBdr>
    </w:div>
    <w:div w:id="207572510">
      <w:bodyDiv w:val="1"/>
      <w:marLeft w:val="0"/>
      <w:marRight w:val="0"/>
      <w:marTop w:val="0"/>
      <w:marBottom w:val="0"/>
      <w:divBdr>
        <w:top w:val="none" w:sz="0" w:space="0" w:color="auto"/>
        <w:left w:val="none" w:sz="0" w:space="0" w:color="auto"/>
        <w:bottom w:val="none" w:sz="0" w:space="0" w:color="auto"/>
        <w:right w:val="none" w:sz="0" w:space="0" w:color="auto"/>
      </w:divBdr>
      <w:divsChild>
        <w:div w:id="1814444220">
          <w:marLeft w:val="547"/>
          <w:marRight w:val="0"/>
          <w:marTop w:val="0"/>
          <w:marBottom w:val="0"/>
          <w:divBdr>
            <w:top w:val="none" w:sz="0" w:space="0" w:color="auto"/>
            <w:left w:val="none" w:sz="0" w:space="0" w:color="auto"/>
            <w:bottom w:val="none" w:sz="0" w:space="0" w:color="auto"/>
            <w:right w:val="none" w:sz="0" w:space="0" w:color="auto"/>
          </w:divBdr>
        </w:div>
      </w:divsChild>
    </w:div>
    <w:div w:id="233053937">
      <w:bodyDiv w:val="1"/>
      <w:marLeft w:val="0"/>
      <w:marRight w:val="0"/>
      <w:marTop w:val="0"/>
      <w:marBottom w:val="0"/>
      <w:divBdr>
        <w:top w:val="none" w:sz="0" w:space="0" w:color="auto"/>
        <w:left w:val="none" w:sz="0" w:space="0" w:color="auto"/>
        <w:bottom w:val="none" w:sz="0" w:space="0" w:color="auto"/>
        <w:right w:val="none" w:sz="0" w:space="0" w:color="auto"/>
      </w:divBdr>
    </w:div>
    <w:div w:id="235017844">
      <w:bodyDiv w:val="1"/>
      <w:marLeft w:val="0"/>
      <w:marRight w:val="0"/>
      <w:marTop w:val="0"/>
      <w:marBottom w:val="0"/>
      <w:divBdr>
        <w:top w:val="none" w:sz="0" w:space="0" w:color="auto"/>
        <w:left w:val="none" w:sz="0" w:space="0" w:color="auto"/>
        <w:bottom w:val="none" w:sz="0" w:space="0" w:color="auto"/>
        <w:right w:val="none" w:sz="0" w:space="0" w:color="auto"/>
      </w:divBdr>
    </w:div>
    <w:div w:id="235824544">
      <w:bodyDiv w:val="1"/>
      <w:marLeft w:val="0"/>
      <w:marRight w:val="0"/>
      <w:marTop w:val="0"/>
      <w:marBottom w:val="0"/>
      <w:divBdr>
        <w:top w:val="none" w:sz="0" w:space="0" w:color="auto"/>
        <w:left w:val="none" w:sz="0" w:space="0" w:color="auto"/>
        <w:bottom w:val="none" w:sz="0" w:space="0" w:color="auto"/>
        <w:right w:val="none" w:sz="0" w:space="0" w:color="auto"/>
      </w:divBdr>
    </w:div>
    <w:div w:id="255751020">
      <w:bodyDiv w:val="1"/>
      <w:marLeft w:val="0"/>
      <w:marRight w:val="0"/>
      <w:marTop w:val="0"/>
      <w:marBottom w:val="0"/>
      <w:divBdr>
        <w:top w:val="none" w:sz="0" w:space="0" w:color="auto"/>
        <w:left w:val="none" w:sz="0" w:space="0" w:color="auto"/>
        <w:bottom w:val="none" w:sz="0" w:space="0" w:color="auto"/>
        <w:right w:val="none" w:sz="0" w:space="0" w:color="auto"/>
      </w:divBdr>
    </w:div>
    <w:div w:id="256405066">
      <w:bodyDiv w:val="1"/>
      <w:marLeft w:val="0"/>
      <w:marRight w:val="0"/>
      <w:marTop w:val="0"/>
      <w:marBottom w:val="0"/>
      <w:divBdr>
        <w:top w:val="none" w:sz="0" w:space="0" w:color="auto"/>
        <w:left w:val="none" w:sz="0" w:space="0" w:color="auto"/>
        <w:bottom w:val="none" w:sz="0" w:space="0" w:color="auto"/>
        <w:right w:val="none" w:sz="0" w:space="0" w:color="auto"/>
      </w:divBdr>
    </w:div>
    <w:div w:id="263345536">
      <w:bodyDiv w:val="1"/>
      <w:marLeft w:val="0"/>
      <w:marRight w:val="0"/>
      <w:marTop w:val="0"/>
      <w:marBottom w:val="0"/>
      <w:divBdr>
        <w:top w:val="none" w:sz="0" w:space="0" w:color="auto"/>
        <w:left w:val="none" w:sz="0" w:space="0" w:color="auto"/>
        <w:bottom w:val="none" w:sz="0" w:space="0" w:color="auto"/>
        <w:right w:val="none" w:sz="0" w:space="0" w:color="auto"/>
      </w:divBdr>
    </w:div>
    <w:div w:id="278412904">
      <w:bodyDiv w:val="1"/>
      <w:marLeft w:val="0"/>
      <w:marRight w:val="0"/>
      <w:marTop w:val="0"/>
      <w:marBottom w:val="0"/>
      <w:divBdr>
        <w:top w:val="none" w:sz="0" w:space="0" w:color="auto"/>
        <w:left w:val="none" w:sz="0" w:space="0" w:color="auto"/>
        <w:bottom w:val="none" w:sz="0" w:space="0" w:color="auto"/>
        <w:right w:val="none" w:sz="0" w:space="0" w:color="auto"/>
      </w:divBdr>
    </w:div>
    <w:div w:id="284624354">
      <w:bodyDiv w:val="1"/>
      <w:marLeft w:val="0"/>
      <w:marRight w:val="0"/>
      <w:marTop w:val="0"/>
      <w:marBottom w:val="0"/>
      <w:divBdr>
        <w:top w:val="none" w:sz="0" w:space="0" w:color="auto"/>
        <w:left w:val="none" w:sz="0" w:space="0" w:color="auto"/>
        <w:bottom w:val="none" w:sz="0" w:space="0" w:color="auto"/>
        <w:right w:val="none" w:sz="0" w:space="0" w:color="auto"/>
      </w:divBdr>
    </w:div>
    <w:div w:id="341861146">
      <w:bodyDiv w:val="1"/>
      <w:marLeft w:val="0"/>
      <w:marRight w:val="0"/>
      <w:marTop w:val="0"/>
      <w:marBottom w:val="0"/>
      <w:divBdr>
        <w:top w:val="none" w:sz="0" w:space="0" w:color="auto"/>
        <w:left w:val="none" w:sz="0" w:space="0" w:color="auto"/>
        <w:bottom w:val="none" w:sz="0" w:space="0" w:color="auto"/>
        <w:right w:val="none" w:sz="0" w:space="0" w:color="auto"/>
      </w:divBdr>
    </w:div>
    <w:div w:id="382364368">
      <w:bodyDiv w:val="1"/>
      <w:marLeft w:val="0"/>
      <w:marRight w:val="0"/>
      <w:marTop w:val="0"/>
      <w:marBottom w:val="0"/>
      <w:divBdr>
        <w:top w:val="none" w:sz="0" w:space="0" w:color="auto"/>
        <w:left w:val="none" w:sz="0" w:space="0" w:color="auto"/>
        <w:bottom w:val="none" w:sz="0" w:space="0" w:color="auto"/>
        <w:right w:val="none" w:sz="0" w:space="0" w:color="auto"/>
      </w:divBdr>
    </w:div>
    <w:div w:id="461730657">
      <w:bodyDiv w:val="1"/>
      <w:marLeft w:val="0"/>
      <w:marRight w:val="0"/>
      <w:marTop w:val="0"/>
      <w:marBottom w:val="0"/>
      <w:divBdr>
        <w:top w:val="none" w:sz="0" w:space="0" w:color="auto"/>
        <w:left w:val="none" w:sz="0" w:space="0" w:color="auto"/>
        <w:bottom w:val="none" w:sz="0" w:space="0" w:color="auto"/>
        <w:right w:val="none" w:sz="0" w:space="0" w:color="auto"/>
      </w:divBdr>
    </w:div>
    <w:div w:id="474176329">
      <w:bodyDiv w:val="1"/>
      <w:marLeft w:val="0"/>
      <w:marRight w:val="0"/>
      <w:marTop w:val="0"/>
      <w:marBottom w:val="0"/>
      <w:divBdr>
        <w:top w:val="none" w:sz="0" w:space="0" w:color="auto"/>
        <w:left w:val="none" w:sz="0" w:space="0" w:color="auto"/>
        <w:bottom w:val="none" w:sz="0" w:space="0" w:color="auto"/>
        <w:right w:val="none" w:sz="0" w:space="0" w:color="auto"/>
      </w:divBdr>
    </w:div>
    <w:div w:id="519129629">
      <w:bodyDiv w:val="1"/>
      <w:marLeft w:val="0"/>
      <w:marRight w:val="0"/>
      <w:marTop w:val="0"/>
      <w:marBottom w:val="0"/>
      <w:divBdr>
        <w:top w:val="none" w:sz="0" w:space="0" w:color="auto"/>
        <w:left w:val="none" w:sz="0" w:space="0" w:color="auto"/>
        <w:bottom w:val="none" w:sz="0" w:space="0" w:color="auto"/>
        <w:right w:val="none" w:sz="0" w:space="0" w:color="auto"/>
      </w:divBdr>
    </w:div>
    <w:div w:id="547883819">
      <w:bodyDiv w:val="1"/>
      <w:marLeft w:val="0"/>
      <w:marRight w:val="0"/>
      <w:marTop w:val="0"/>
      <w:marBottom w:val="0"/>
      <w:divBdr>
        <w:top w:val="none" w:sz="0" w:space="0" w:color="auto"/>
        <w:left w:val="none" w:sz="0" w:space="0" w:color="auto"/>
        <w:bottom w:val="none" w:sz="0" w:space="0" w:color="auto"/>
        <w:right w:val="none" w:sz="0" w:space="0" w:color="auto"/>
      </w:divBdr>
    </w:div>
    <w:div w:id="553738130">
      <w:bodyDiv w:val="1"/>
      <w:marLeft w:val="0"/>
      <w:marRight w:val="0"/>
      <w:marTop w:val="0"/>
      <w:marBottom w:val="0"/>
      <w:divBdr>
        <w:top w:val="none" w:sz="0" w:space="0" w:color="auto"/>
        <w:left w:val="none" w:sz="0" w:space="0" w:color="auto"/>
        <w:bottom w:val="none" w:sz="0" w:space="0" w:color="auto"/>
        <w:right w:val="none" w:sz="0" w:space="0" w:color="auto"/>
      </w:divBdr>
    </w:div>
    <w:div w:id="625936002">
      <w:bodyDiv w:val="1"/>
      <w:marLeft w:val="0"/>
      <w:marRight w:val="0"/>
      <w:marTop w:val="0"/>
      <w:marBottom w:val="0"/>
      <w:divBdr>
        <w:top w:val="none" w:sz="0" w:space="0" w:color="auto"/>
        <w:left w:val="none" w:sz="0" w:space="0" w:color="auto"/>
        <w:bottom w:val="none" w:sz="0" w:space="0" w:color="auto"/>
        <w:right w:val="none" w:sz="0" w:space="0" w:color="auto"/>
      </w:divBdr>
    </w:div>
    <w:div w:id="649135184">
      <w:bodyDiv w:val="1"/>
      <w:marLeft w:val="0"/>
      <w:marRight w:val="0"/>
      <w:marTop w:val="0"/>
      <w:marBottom w:val="0"/>
      <w:divBdr>
        <w:top w:val="none" w:sz="0" w:space="0" w:color="auto"/>
        <w:left w:val="none" w:sz="0" w:space="0" w:color="auto"/>
        <w:bottom w:val="none" w:sz="0" w:space="0" w:color="auto"/>
        <w:right w:val="none" w:sz="0" w:space="0" w:color="auto"/>
      </w:divBdr>
    </w:div>
    <w:div w:id="674654121">
      <w:bodyDiv w:val="1"/>
      <w:marLeft w:val="0"/>
      <w:marRight w:val="0"/>
      <w:marTop w:val="0"/>
      <w:marBottom w:val="0"/>
      <w:divBdr>
        <w:top w:val="none" w:sz="0" w:space="0" w:color="auto"/>
        <w:left w:val="none" w:sz="0" w:space="0" w:color="auto"/>
        <w:bottom w:val="none" w:sz="0" w:space="0" w:color="auto"/>
        <w:right w:val="none" w:sz="0" w:space="0" w:color="auto"/>
      </w:divBdr>
    </w:div>
    <w:div w:id="679352083">
      <w:bodyDiv w:val="1"/>
      <w:marLeft w:val="0"/>
      <w:marRight w:val="0"/>
      <w:marTop w:val="0"/>
      <w:marBottom w:val="0"/>
      <w:divBdr>
        <w:top w:val="none" w:sz="0" w:space="0" w:color="auto"/>
        <w:left w:val="none" w:sz="0" w:space="0" w:color="auto"/>
        <w:bottom w:val="none" w:sz="0" w:space="0" w:color="auto"/>
        <w:right w:val="none" w:sz="0" w:space="0" w:color="auto"/>
      </w:divBdr>
    </w:div>
    <w:div w:id="703989045">
      <w:bodyDiv w:val="1"/>
      <w:marLeft w:val="0"/>
      <w:marRight w:val="0"/>
      <w:marTop w:val="0"/>
      <w:marBottom w:val="0"/>
      <w:divBdr>
        <w:top w:val="none" w:sz="0" w:space="0" w:color="auto"/>
        <w:left w:val="none" w:sz="0" w:space="0" w:color="auto"/>
        <w:bottom w:val="none" w:sz="0" w:space="0" w:color="auto"/>
        <w:right w:val="none" w:sz="0" w:space="0" w:color="auto"/>
      </w:divBdr>
    </w:div>
    <w:div w:id="774405656">
      <w:bodyDiv w:val="1"/>
      <w:marLeft w:val="0"/>
      <w:marRight w:val="0"/>
      <w:marTop w:val="0"/>
      <w:marBottom w:val="0"/>
      <w:divBdr>
        <w:top w:val="none" w:sz="0" w:space="0" w:color="auto"/>
        <w:left w:val="none" w:sz="0" w:space="0" w:color="auto"/>
        <w:bottom w:val="none" w:sz="0" w:space="0" w:color="auto"/>
        <w:right w:val="none" w:sz="0" w:space="0" w:color="auto"/>
      </w:divBdr>
    </w:div>
    <w:div w:id="779033894">
      <w:bodyDiv w:val="1"/>
      <w:marLeft w:val="0"/>
      <w:marRight w:val="0"/>
      <w:marTop w:val="0"/>
      <w:marBottom w:val="0"/>
      <w:divBdr>
        <w:top w:val="none" w:sz="0" w:space="0" w:color="auto"/>
        <w:left w:val="none" w:sz="0" w:space="0" w:color="auto"/>
        <w:bottom w:val="none" w:sz="0" w:space="0" w:color="auto"/>
        <w:right w:val="none" w:sz="0" w:space="0" w:color="auto"/>
      </w:divBdr>
    </w:div>
    <w:div w:id="790562102">
      <w:bodyDiv w:val="1"/>
      <w:marLeft w:val="0"/>
      <w:marRight w:val="0"/>
      <w:marTop w:val="0"/>
      <w:marBottom w:val="0"/>
      <w:divBdr>
        <w:top w:val="none" w:sz="0" w:space="0" w:color="auto"/>
        <w:left w:val="none" w:sz="0" w:space="0" w:color="auto"/>
        <w:bottom w:val="none" w:sz="0" w:space="0" w:color="auto"/>
        <w:right w:val="none" w:sz="0" w:space="0" w:color="auto"/>
      </w:divBdr>
    </w:div>
    <w:div w:id="802773276">
      <w:bodyDiv w:val="1"/>
      <w:marLeft w:val="0"/>
      <w:marRight w:val="0"/>
      <w:marTop w:val="0"/>
      <w:marBottom w:val="0"/>
      <w:divBdr>
        <w:top w:val="none" w:sz="0" w:space="0" w:color="auto"/>
        <w:left w:val="none" w:sz="0" w:space="0" w:color="auto"/>
        <w:bottom w:val="none" w:sz="0" w:space="0" w:color="auto"/>
        <w:right w:val="none" w:sz="0" w:space="0" w:color="auto"/>
      </w:divBdr>
      <w:divsChild>
        <w:div w:id="458449658">
          <w:marLeft w:val="547"/>
          <w:marRight w:val="0"/>
          <w:marTop w:val="0"/>
          <w:marBottom w:val="0"/>
          <w:divBdr>
            <w:top w:val="none" w:sz="0" w:space="0" w:color="auto"/>
            <w:left w:val="none" w:sz="0" w:space="0" w:color="auto"/>
            <w:bottom w:val="none" w:sz="0" w:space="0" w:color="auto"/>
            <w:right w:val="none" w:sz="0" w:space="0" w:color="auto"/>
          </w:divBdr>
        </w:div>
        <w:div w:id="896742465">
          <w:marLeft w:val="547"/>
          <w:marRight w:val="0"/>
          <w:marTop w:val="0"/>
          <w:marBottom w:val="0"/>
          <w:divBdr>
            <w:top w:val="none" w:sz="0" w:space="0" w:color="auto"/>
            <w:left w:val="none" w:sz="0" w:space="0" w:color="auto"/>
            <w:bottom w:val="none" w:sz="0" w:space="0" w:color="auto"/>
            <w:right w:val="none" w:sz="0" w:space="0" w:color="auto"/>
          </w:divBdr>
        </w:div>
        <w:div w:id="906574823">
          <w:marLeft w:val="547"/>
          <w:marRight w:val="0"/>
          <w:marTop w:val="0"/>
          <w:marBottom w:val="0"/>
          <w:divBdr>
            <w:top w:val="none" w:sz="0" w:space="0" w:color="auto"/>
            <w:left w:val="none" w:sz="0" w:space="0" w:color="auto"/>
            <w:bottom w:val="none" w:sz="0" w:space="0" w:color="auto"/>
            <w:right w:val="none" w:sz="0" w:space="0" w:color="auto"/>
          </w:divBdr>
        </w:div>
        <w:div w:id="1279071833">
          <w:marLeft w:val="547"/>
          <w:marRight w:val="0"/>
          <w:marTop w:val="0"/>
          <w:marBottom w:val="0"/>
          <w:divBdr>
            <w:top w:val="none" w:sz="0" w:space="0" w:color="auto"/>
            <w:left w:val="none" w:sz="0" w:space="0" w:color="auto"/>
            <w:bottom w:val="none" w:sz="0" w:space="0" w:color="auto"/>
            <w:right w:val="none" w:sz="0" w:space="0" w:color="auto"/>
          </w:divBdr>
        </w:div>
        <w:div w:id="1352100552">
          <w:marLeft w:val="547"/>
          <w:marRight w:val="0"/>
          <w:marTop w:val="0"/>
          <w:marBottom w:val="0"/>
          <w:divBdr>
            <w:top w:val="none" w:sz="0" w:space="0" w:color="auto"/>
            <w:left w:val="none" w:sz="0" w:space="0" w:color="auto"/>
            <w:bottom w:val="none" w:sz="0" w:space="0" w:color="auto"/>
            <w:right w:val="none" w:sz="0" w:space="0" w:color="auto"/>
          </w:divBdr>
        </w:div>
      </w:divsChild>
    </w:div>
    <w:div w:id="803155700">
      <w:bodyDiv w:val="1"/>
      <w:marLeft w:val="0"/>
      <w:marRight w:val="0"/>
      <w:marTop w:val="0"/>
      <w:marBottom w:val="0"/>
      <w:divBdr>
        <w:top w:val="none" w:sz="0" w:space="0" w:color="auto"/>
        <w:left w:val="none" w:sz="0" w:space="0" w:color="auto"/>
        <w:bottom w:val="none" w:sz="0" w:space="0" w:color="auto"/>
        <w:right w:val="none" w:sz="0" w:space="0" w:color="auto"/>
      </w:divBdr>
    </w:div>
    <w:div w:id="843595901">
      <w:bodyDiv w:val="1"/>
      <w:marLeft w:val="0"/>
      <w:marRight w:val="0"/>
      <w:marTop w:val="0"/>
      <w:marBottom w:val="0"/>
      <w:divBdr>
        <w:top w:val="none" w:sz="0" w:space="0" w:color="auto"/>
        <w:left w:val="none" w:sz="0" w:space="0" w:color="auto"/>
        <w:bottom w:val="none" w:sz="0" w:space="0" w:color="auto"/>
        <w:right w:val="none" w:sz="0" w:space="0" w:color="auto"/>
      </w:divBdr>
    </w:div>
    <w:div w:id="869143769">
      <w:bodyDiv w:val="1"/>
      <w:marLeft w:val="0"/>
      <w:marRight w:val="0"/>
      <w:marTop w:val="0"/>
      <w:marBottom w:val="0"/>
      <w:divBdr>
        <w:top w:val="none" w:sz="0" w:space="0" w:color="auto"/>
        <w:left w:val="none" w:sz="0" w:space="0" w:color="auto"/>
        <w:bottom w:val="none" w:sz="0" w:space="0" w:color="auto"/>
        <w:right w:val="none" w:sz="0" w:space="0" w:color="auto"/>
      </w:divBdr>
    </w:div>
    <w:div w:id="870335544">
      <w:bodyDiv w:val="1"/>
      <w:marLeft w:val="0"/>
      <w:marRight w:val="0"/>
      <w:marTop w:val="0"/>
      <w:marBottom w:val="0"/>
      <w:divBdr>
        <w:top w:val="none" w:sz="0" w:space="0" w:color="auto"/>
        <w:left w:val="none" w:sz="0" w:space="0" w:color="auto"/>
        <w:bottom w:val="none" w:sz="0" w:space="0" w:color="auto"/>
        <w:right w:val="none" w:sz="0" w:space="0" w:color="auto"/>
      </w:divBdr>
    </w:div>
    <w:div w:id="909997376">
      <w:bodyDiv w:val="1"/>
      <w:marLeft w:val="0"/>
      <w:marRight w:val="0"/>
      <w:marTop w:val="0"/>
      <w:marBottom w:val="0"/>
      <w:divBdr>
        <w:top w:val="none" w:sz="0" w:space="0" w:color="auto"/>
        <w:left w:val="none" w:sz="0" w:space="0" w:color="auto"/>
        <w:bottom w:val="none" w:sz="0" w:space="0" w:color="auto"/>
        <w:right w:val="none" w:sz="0" w:space="0" w:color="auto"/>
      </w:divBdr>
    </w:div>
    <w:div w:id="928540818">
      <w:bodyDiv w:val="1"/>
      <w:marLeft w:val="0"/>
      <w:marRight w:val="0"/>
      <w:marTop w:val="0"/>
      <w:marBottom w:val="0"/>
      <w:divBdr>
        <w:top w:val="none" w:sz="0" w:space="0" w:color="auto"/>
        <w:left w:val="none" w:sz="0" w:space="0" w:color="auto"/>
        <w:bottom w:val="none" w:sz="0" w:space="0" w:color="auto"/>
        <w:right w:val="none" w:sz="0" w:space="0" w:color="auto"/>
      </w:divBdr>
    </w:div>
    <w:div w:id="934291315">
      <w:bodyDiv w:val="1"/>
      <w:marLeft w:val="0"/>
      <w:marRight w:val="0"/>
      <w:marTop w:val="0"/>
      <w:marBottom w:val="0"/>
      <w:divBdr>
        <w:top w:val="none" w:sz="0" w:space="0" w:color="auto"/>
        <w:left w:val="none" w:sz="0" w:space="0" w:color="auto"/>
        <w:bottom w:val="none" w:sz="0" w:space="0" w:color="auto"/>
        <w:right w:val="none" w:sz="0" w:space="0" w:color="auto"/>
      </w:divBdr>
    </w:div>
    <w:div w:id="938803568">
      <w:bodyDiv w:val="1"/>
      <w:marLeft w:val="0"/>
      <w:marRight w:val="0"/>
      <w:marTop w:val="0"/>
      <w:marBottom w:val="0"/>
      <w:divBdr>
        <w:top w:val="none" w:sz="0" w:space="0" w:color="auto"/>
        <w:left w:val="none" w:sz="0" w:space="0" w:color="auto"/>
        <w:bottom w:val="none" w:sz="0" w:space="0" w:color="auto"/>
        <w:right w:val="none" w:sz="0" w:space="0" w:color="auto"/>
      </w:divBdr>
    </w:div>
    <w:div w:id="1035501121">
      <w:bodyDiv w:val="1"/>
      <w:marLeft w:val="0"/>
      <w:marRight w:val="0"/>
      <w:marTop w:val="0"/>
      <w:marBottom w:val="0"/>
      <w:divBdr>
        <w:top w:val="none" w:sz="0" w:space="0" w:color="auto"/>
        <w:left w:val="none" w:sz="0" w:space="0" w:color="auto"/>
        <w:bottom w:val="none" w:sz="0" w:space="0" w:color="auto"/>
        <w:right w:val="none" w:sz="0" w:space="0" w:color="auto"/>
      </w:divBdr>
    </w:div>
    <w:div w:id="1088427254">
      <w:bodyDiv w:val="1"/>
      <w:marLeft w:val="0"/>
      <w:marRight w:val="0"/>
      <w:marTop w:val="0"/>
      <w:marBottom w:val="0"/>
      <w:divBdr>
        <w:top w:val="none" w:sz="0" w:space="0" w:color="auto"/>
        <w:left w:val="none" w:sz="0" w:space="0" w:color="auto"/>
        <w:bottom w:val="none" w:sz="0" w:space="0" w:color="auto"/>
        <w:right w:val="none" w:sz="0" w:space="0" w:color="auto"/>
      </w:divBdr>
    </w:div>
    <w:div w:id="1126698558">
      <w:bodyDiv w:val="1"/>
      <w:marLeft w:val="0"/>
      <w:marRight w:val="0"/>
      <w:marTop w:val="0"/>
      <w:marBottom w:val="0"/>
      <w:divBdr>
        <w:top w:val="none" w:sz="0" w:space="0" w:color="auto"/>
        <w:left w:val="none" w:sz="0" w:space="0" w:color="auto"/>
        <w:bottom w:val="none" w:sz="0" w:space="0" w:color="auto"/>
        <w:right w:val="none" w:sz="0" w:space="0" w:color="auto"/>
      </w:divBdr>
    </w:div>
    <w:div w:id="1197232135">
      <w:bodyDiv w:val="1"/>
      <w:marLeft w:val="0"/>
      <w:marRight w:val="0"/>
      <w:marTop w:val="0"/>
      <w:marBottom w:val="0"/>
      <w:divBdr>
        <w:top w:val="none" w:sz="0" w:space="0" w:color="auto"/>
        <w:left w:val="none" w:sz="0" w:space="0" w:color="auto"/>
        <w:bottom w:val="none" w:sz="0" w:space="0" w:color="auto"/>
        <w:right w:val="none" w:sz="0" w:space="0" w:color="auto"/>
      </w:divBdr>
    </w:div>
    <w:div w:id="1240411427">
      <w:bodyDiv w:val="1"/>
      <w:marLeft w:val="0"/>
      <w:marRight w:val="0"/>
      <w:marTop w:val="0"/>
      <w:marBottom w:val="0"/>
      <w:divBdr>
        <w:top w:val="none" w:sz="0" w:space="0" w:color="auto"/>
        <w:left w:val="none" w:sz="0" w:space="0" w:color="auto"/>
        <w:bottom w:val="none" w:sz="0" w:space="0" w:color="auto"/>
        <w:right w:val="none" w:sz="0" w:space="0" w:color="auto"/>
      </w:divBdr>
    </w:div>
    <w:div w:id="1259411385">
      <w:bodyDiv w:val="1"/>
      <w:marLeft w:val="0"/>
      <w:marRight w:val="0"/>
      <w:marTop w:val="0"/>
      <w:marBottom w:val="0"/>
      <w:divBdr>
        <w:top w:val="none" w:sz="0" w:space="0" w:color="auto"/>
        <w:left w:val="none" w:sz="0" w:space="0" w:color="auto"/>
        <w:bottom w:val="none" w:sz="0" w:space="0" w:color="auto"/>
        <w:right w:val="none" w:sz="0" w:space="0" w:color="auto"/>
      </w:divBdr>
    </w:div>
    <w:div w:id="1288439206">
      <w:bodyDiv w:val="1"/>
      <w:marLeft w:val="0"/>
      <w:marRight w:val="0"/>
      <w:marTop w:val="0"/>
      <w:marBottom w:val="0"/>
      <w:divBdr>
        <w:top w:val="none" w:sz="0" w:space="0" w:color="auto"/>
        <w:left w:val="none" w:sz="0" w:space="0" w:color="auto"/>
        <w:bottom w:val="none" w:sz="0" w:space="0" w:color="auto"/>
        <w:right w:val="none" w:sz="0" w:space="0" w:color="auto"/>
      </w:divBdr>
    </w:div>
    <w:div w:id="1306814419">
      <w:bodyDiv w:val="1"/>
      <w:marLeft w:val="0"/>
      <w:marRight w:val="0"/>
      <w:marTop w:val="0"/>
      <w:marBottom w:val="0"/>
      <w:divBdr>
        <w:top w:val="none" w:sz="0" w:space="0" w:color="auto"/>
        <w:left w:val="none" w:sz="0" w:space="0" w:color="auto"/>
        <w:bottom w:val="none" w:sz="0" w:space="0" w:color="auto"/>
        <w:right w:val="none" w:sz="0" w:space="0" w:color="auto"/>
      </w:divBdr>
    </w:div>
    <w:div w:id="1329989098">
      <w:bodyDiv w:val="1"/>
      <w:marLeft w:val="0"/>
      <w:marRight w:val="0"/>
      <w:marTop w:val="0"/>
      <w:marBottom w:val="0"/>
      <w:divBdr>
        <w:top w:val="none" w:sz="0" w:space="0" w:color="auto"/>
        <w:left w:val="none" w:sz="0" w:space="0" w:color="auto"/>
        <w:bottom w:val="none" w:sz="0" w:space="0" w:color="auto"/>
        <w:right w:val="none" w:sz="0" w:space="0" w:color="auto"/>
      </w:divBdr>
    </w:div>
    <w:div w:id="1343162333">
      <w:bodyDiv w:val="1"/>
      <w:marLeft w:val="0"/>
      <w:marRight w:val="0"/>
      <w:marTop w:val="0"/>
      <w:marBottom w:val="0"/>
      <w:divBdr>
        <w:top w:val="none" w:sz="0" w:space="0" w:color="auto"/>
        <w:left w:val="none" w:sz="0" w:space="0" w:color="auto"/>
        <w:bottom w:val="none" w:sz="0" w:space="0" w:color="auto"/>
        <w:right w:val="none" w:sz="0" w:space="0" w:color="auto"/>
      </w:divBdr>
    </w:div>
    <w:div w:id="1351419355">
      <w:bodyDiv w:val="1"/>
      <w:marLeft w:val="0"/>
      <w:marRight w:val="0"/>
      <w:marTop w:val="0"/>
      <w:marBottom w:val="0"/>
      <w:divBdr>
        <w:top w:val="none" w:sz="0" w:space="0" w:color="auto"/>
        <w:left w:val="none" w:sz="0" w:space="0" w:color="auto"/>
        <w:bottom w:val="none" w:sz="0" w:space="0" w:color="auto"/>
        <w:right w:val="none" w:sz="0" w:space="0" w:color="auto"/>
      </w:divBdr>
    </w:div>
    <w:div w:id="1385643889">
      <w:bodyDiv w:val="1"/>
      <w:marLeft w:val="0"/>
      <w:marRight w:val="0"/>
      <w:marTop w:val="0"/>
      <w:marBottom w:val="0"/>
      <w:divBdr>
        <w:top w:val="none" w:sz="0" w:space="0" w:color="auto"/>
        <w:left w:val="none" w:sz="0" w:space="0" w:color="auto"/>
        <w:bottom w:val="none" w:sz="0" w:space="0" w:color="auto"/>
        <w:right w:val="none" w:sz="0" w:space="0" w:color="auto"/>
      </w:divBdr>
    </w:div>
    <w:div w:id="1407144455">
      <w:bodyDiv w:val="1"/>
      <w:marLeft w:val="0"/>
      <w:marRight w:val="0"/>
      <w:marTop w:val="0"/>
      <w:marBottom w:val="0"/>
      <w:divBdr>
        <w:top w:val="none" w:sz="0" w:space="0" w:color="auto"/>
        <w:left w:val="none" w:sz="0" w:space="0" w:color="auto"/>
        <w:bottom w:val="none" w:sz="0" w:space="0" w:color="auto"/>
        <w:right w:val="none" w:sz="0" w:space="0" w:color="auto"/>
      </w:divBdr>
    </w:div>
    <w:div w:id="1470050453">
      <w:bodyDiv w:val="1"/>
      <w:marLeft w:val="0"/>
      <w:marRight w:val="0"/>
      <w:marTop w:val="0"/>
      <w:marBottom w:val="0"/>
      <w:divBdr>
        <w:top w:val="none" w:sz="0" w:space="0" w:color="auto"/>
        <w:left w:val="none" w:sz="0" w:space="0" w:color="auto"/>
        <w:bottom w:val="none" w:sz="0" w:space="0" w:color="auto"/>
        <w:right w:val="none" w:sz="0" w:space="0" w:color="auto"/>
      </w:divBdr>
    </w:div>
    <w:div w:id="1477605090">
      <w:bodyDiv w:val="1"/>
      <w:marLeft w:val="0"/>
      <w:marRight w:val="0"/>
      <w:marTop w:val="0"/>
      <w:marBottom w:val="0"/>
      <w:divBdr>
        <w:top w:val="none" w:sz="0" w:space="0" w:color="auto"/>
        <w:left w:val="none" w:sz="0" w:space="0" w:color="auto"/>
        <w:bottom w:val="none" w:sz="0" w:space="0" w:color="auto"/>
        <w:right w:val="none" w:sz="0" w:space="0" w:color="auto"/>
      </w:divBdr>
    </w:div>
    <w:div w:id="1517884922">
      <w:bodyDiv w:val="1"/>
      <w:marLeft w:val="0"/>
      <w:marRight w:val="0"/>
      <w:marTop w:val="0"/>
      <w:marBottom w:val="0"/>
      <w:divBdr>
        <w:top w:val="none" w:sz="0" w:space="0" w:color="auto"/>
        <w:left w:val="none" w:sz="0" w:space="0" w:color="auto"/>
        <w:bottom w:val="none" w:sz="0" w:space="0" w:color="auto"/>
        <w:right w:val="none" w:sz="0" w:space="0" w:color="auto"/>
      </w:divBdr>
    </w:div>
    <w:div w:id="1525630439">
      <w:bodyDiv w:val="1"/>
      <w:marLeft w:val="0"/>
      <w:marRight w:val="0"/>
      <w:marTop w:val="0"/>
      <w:marBottom w:val="0"/>
      <w:divBdr>
        <w:top w:val="none" w:sz="0" w:space="0" w:color="auto"/>
        <w:left w:val="none" w:sz="0" w:space="0" w:color="auto"/>
        <w:bottom w:val="none" w:sz="0" w:space="0" w:color="auto"/>
        <w:right w:val="none" w:sz="0" w:space="0" w:color="auto"/>
      </w:divBdr>
    </w:div>
    <w:div w:id="1547377354">
      <w:bodyDiv w:val="1"/>
      <w:marLeft w:val="0"/>
      <w:marRight w:val="0"/>
      <w:marTop w:val="0"/>
      <w:marBottom w:val="0"/>
      <w:divBdr>
        <w:top w:val="none" w:sz="0" w:space="0" w:color="auto"/>
        <w:left w:val="none" w:sz="0" w:space="0" w:color="auto"/>
        <w:bottom w:val="none" w:sz="0" w:space="0" w:color="auto"/>
        <w:right w:val="none" w:sz="0" w:space="0" w:color="auto"/>
      </w:divBdr>
    </w:div>
    <w:div w:id="1569999951">
      <w:bodyDiv w:val="1"/>
      <w:marLeft w:val="0"/>
      <w:marRight w:val="0"/>
      <w:marTop w:val="0"/>
      <w:marBottom w:val="0"/>
      <w:divBdr>
        <w:top w:val="none" w:sz="0" w:space="0" w:color="auto"/>
        <w:left w:val="none" w:sz="0" w:space="0" w:color="auto"/>
        <w:bottom w:val="none" w:sz="0" w:space="0" w:color="auto"/>
        <w:right w:val="none" w:sz="0" w:space="0" w:color="auto"/>
      </w:divBdr>
    </w:div>
    <w:div w:id="1607301579">
      <w:bodyDiv w:val="1"/>
      <w:marLeft w:val="0"/>
      <w:marRight w:val="0"/>
      <w:marTop w:val="0"/>
      <w:marBottom w:val="0"/>
      <w:divBdr>
        <w:top w:val="none" w:sz="0" w:space="0" w:color="auto"/>
        <w:left w:val="none" w:sz="0" w:space="0" w:color="auto"/>
        <w:bottom w:val="none" w:sz="0" w:space="0" w:color="auto"/>
        <w:right w:val="none" w:sz="0" w:space="0" w:color="auto"/>
      </w:divBdr>
    </w:div>
    <w:div w:id="1615019923">
      <w:bodyDiv w:val="1"/>
      <w:marLeft w:val="0"/>
      <w:marRight w:val="0"/>
      <w:marTop w:val="0"/>
      <w:marBottom w:val="0"/>
      <w:divBdr>
        <w:top w:val="none" w:sz="0" w:space="0" w:color="auto"/>
        <w:left w:val="none" w:sz="0" w:space="0" w:color="auto"/>
        <w:bottom w:val="none" w:sz="0" w:space="0" w:color="auto"/>
        <w:right w:val="none" w:sz="0" w:space="0" w:color="auto"/>
      </w:divBdr>
    </w:div>
    <w:div w:id="1621186849">
      <w:bodyDiv w:val="1"/>
      <w:marLeft w:val="0"/>
      <w:marRight w:val="0"/>
      <w:marTop w:val="0"/>
      <w:marBottom w:val="0"/>
      <w:divBdr>
        <w:top w:val="none" w:sz="0" w:space="0" w:color="auto"/>
        <w:left w:val="none" w:sz="0" w:space="0" w:color="auto"/>
        <w:bottom w:val="none" w:sz="0" w:space="0" w:color="auto"/>
        <w:right w:val="none" w:sz="0" w:space="0" w:color="auto"/>
      </w:divBdr>
    </w:div>
    <w:div w:id="1628003883">
      <w:bodyDiv w:val="1"/>
      <w:marLeft w:val="0"/>
      <w:marRight w:val="0"/>
      <w:marTop w:val="0"/>
      <w:marBottom w:val="0"/>
      <w:divBdr>
        <w:top w:val="none" w:sz="0" w:space="0" w:color="auto"/>
        <w:left w:val="none" w:sz="0" w:space="0" w:color="auto"/>
        <w:bottom w:val="none" w:sz="0" w:space="0" w:color="auto"/>
        <w:right w:val="none" w:sz="0" w:space="0" w:color="auto"/>
      </w:divBdr>
    </w:div>
    <w:div w:id="1682391272">
      <w:bodyDiv w:val="1"/>
      <w:marLeft w:val="0"/>
      <w:marRight w:val="0"/>
      <w:marTop w:val="0"/>
      <w:marBottom w:val="0"/>
      <w:divBdr>
        <w:top w:val="none" w:sz="0" w:space="0" w:color="auto"/>
        <w:left w:val="none" w:sz="0" w:space="0" w:color="auto"/>
        <w:bottom w:val="none" w:sz="0" w:space="0" w:color="auto"/>
        <w:right w:val="none" w:sz="0" w:space="0" w:color="auto"/>
      </w:divBdr>
    </w:div>
    <w:div w:id="1751927734">
      <w:bodyDiv w:val="1"/>
      <w:marLeft w:val="0"/>
      <w:marRight w:val="0"/>
      <w:marTop w:val="0"/>
      <w:marBottom w:val="0"/>
      <w:divBdr>
        <w:top w:val="none" w:sz="0" w:space="0" w:color="auto"/>
        <w:left w:val="none" w:sz="0" w:space="0" w:color="auto"/>
        <w:bottom w:val="none" w:sz="0" w:space="0" w:color="auto"/>
        <w:right w:val="none" w:sz="0" w:space="0" w:color="auto"/>
      </w:divBdr>
    </w:div>
    <w:div w:id="1761486364">
      <w:bodyDiv w:val="1"/>
      <w:marLeft w:val="0"/>
      <w:marRight w:val="0"/>
      <w:marTop w:val="0"/>
      <w:marBottom w:val="0"/>
      <w:divBdr>
        <w:top w:val="none" w:sz="0" w:space="0" w:color="auto"/>
        <w:left w:val="none" w:sz="0" w:space="0" w:color="auto"/>
        <w:bottom w:val="none" w:sz="0" w:space="0" w:color="auto"/>
        <w:right w:val="none" w:sz="0" w:space="0" w:color="auto"/>
      </w:divBdr>
    </w:div>
    <w:div w:id="1767068557">
      <w:bodyDiv w:val="1"/>
      <w:marLeft w:val="0"/>
      <w:marRight w:val="0"/>
      <w:marTop w:val="0"/>
      <w:marBottom w:val="0"/>
      <w:divBdr>
        <w:top w:val="none" w:sz="0" w:space="0" w:color="auto"/>
        <w:left w:val="none" w:sz="0" w:space="0" w:color="auto"/>
        <w:bottom w:val="none" w:sz="0" w:space="0" w:color="auto"/>
        <w:right w:val="none" w:sz="0" w:space="0" w:color="auto"/>
      </w:divBdr>
    </w:div>
    <w:div w:id="1771394411">
      <w:bodyDiv w:val="1"/>
      <w:marLeft w:val="0"/>
      <w:marRight w:val="0"/>
      <w:marTop w:val="0"/>
      <w:marBottom w:val="0"/>
      <w:divBdr>
        <w:top w:val="none" w:sz="0" w:space="0" w:color="auto"/>
        <w:left w:val="none" w:sz="0" w:space="0" w:color="auto"/>
        <w:bottom w:val="none" w:sz="0" w:space="0" w:color="auto"/>
        <w:right w:val="none" w:sz="0" w:space="0" w:color="auto"/>
      </w:divBdr>
    </w:div>
    <w:div w:id="1860001027">
      <w:bodyDiv w:val="1"/>
      <w:marLeft w:val="0"/>
      <w:marRight w:val="0"/>
      <w:marTop w:val="0"/>
      <w:marBottom w:val="0"/>
      <w:divBdr>
        <w:top w:val="none" w:sz="0" w:space="0" w:color="auto"/>
        <w:left w:val="none" w:sz="0" w:space="0" w:color="auto"/>
        <w:bottom w:val="none" w:sz="0" w:space="0" w:color="auto"/>
        <w:right w:val="none" w:sz="0" w:space="0" w:color="auto"/>
      </w:divBdr>
    </w:div>
    <w:div w:id="1872109127">
      <w:bodyDiv w:val="1"/>
      <w:marLeft w:val="0"/>
      <w:marRight w:val="0"/>
      <w:marTop w:val="0"/>
      <w:marBottom w:val="0"/>
      <w:divBdr>
        <w:top w:val="none" w:sz="0" w:space="0" w:color="auto"/>
        <w:left w:val="none" w:sz="0" w:space="0" w:color="auto"/>
        <w:bottom w:val="none" w:sz="0" w:space="0" w:color="auto"/>
        <w:right w:val="none" w:sz="0" w:space="0" w:color="auto"/>
      </w:divBdr>
    </w:div>
    <w:div w:id="1882279006">
      <w:bodyDiv w:val="1"/>
      <w:marLeft w:val="0"/>
      <w:marRight w:val="0"/>
      <w:marTop w:val="0"/>
      <w:marBottom w:val="0"/>
      <w:divBdr>
        <w:top w:val="none" w:sz="0" w:space="0" w:color="auto"/>
        <w:left w:val="none" w:sz="0" w:space="0" w:color="auto"/>
        <w:bottom w:val="none" w:sz="0" w:space="0" w:color="auto"/>
        <w:right w:val="none" w:sz="0" w:space="0" w:color="auto"/>
      </w:divBdr>
    </w:div>
    <w:div w:id="1886679833">
      <w:bodyDiv w:val="1"/>
      <w:marLeft w:val="0"/>
      <w:marRight w:val="0"/>
      <w:marTop w:val="0"/>
      <w:marBottom w:val="0"/>
      <w:divBdr>
        <w:top w:val="none" w:sz="0" w:space="0" w:color="auto"/>
        <w:left w:val="none" w:sz="0" w:space="0" w:color="auto"/>
        <w:bottom w:val="none" w:sz="0" w:space="0" w:color="auto"/>
        <w:right w:val="none" w:sz="0" w:space="0" w:color="auto"/>
      </w:divBdr>
    </w:div>
    <w:div w:id="1955751278">
      <w:bodyDiv w:val="1"/>
      <w:marLeft w:val="0"/>
      <w:marRight w:val="0"/>
      <w:marTop w:val="0"/>
      <w:marBottom w:val="0"/>
      <w:divBdr>
        <w:top w:val="none" w:sz="0" w:space="0" w:color="auto"/>
        <w:left w:val="none" w:sz="0" w:space="0" w:color="auto"/>
        <w:bottom w:val="none" w:sz="0" w:space="0" w:color="auto"/>
        <w:right w:val="none" w:sz="0" w:space="0" w:color="auto"/>
      </w:divBdr>
    </w:div>
    <w:div w:id="1997684402">
      <w:bodyDiv w:val="1"/>
      <w:marLeft w:val="0"/>
      <w:marRight w:val="0"/>
      <w:marTop w:val="0"/>
      <w:marBottom w:val="0"/>
      <w:divBdr>
        <w:top w:val="none" w:sz="0" w:space="0" w:color="auto"/>
        <w:left w:val="none" w:sz="0" w:space="0" w:color="auto"/>
        <w:bottom w:val="none" w:sz="0" w:space="0" w:color="auto"/>
        <w:right w:val="none" w:sz="0" w:space="0" w:color="auto"/>
      </w:divBdr>
    </w:div>
    <w:div w:id="2026209239">
      <w:bodyDiv w:val="1"/>
      <w:marLeft w:val="0"/>
      <w:marRight w:val="0"/>
      <w:marTop w:val="0"/>
      <w:marBottom w:val="0"/>
      <w:divBdr>
        <w:top w:val="none" w:sz="0" w:space="0" w:color="auto"/>
        <w:left w:val="none" w:sz="0" w:space="0" w:color="auto"/>
        <w:bottom w:val="none" w:sz="0" w:space="0" w:color="auto"/>
        <w:right w:val="none" w:sz="0" w:space="0" w:color="auto"/>
      </w:divBdr>
    </w:div>
    <w:div w:id="2075656893">
      <w:bodyDiv w:val="1"/>
      <w:marLeft w:val="0"/>
      <w:marRight w:val="0"/>
      <w:marTop w:val="0"/>
      <w:marBottom w:val="0"/>
      <w:divBdr>
        <w:top w:val="none" w:sz="0" w:space="0" w:color="auto"/>
        <w:left w:val="none" w:sz="0" w:space="0" w:color="auto"/>
        <w:bottom w:val="none" w:sz="0" w:space="0" w:color="auto"/>
        <w:right w:val="none" w:sz="0" w:space="0" w:color="auto"/>
      </w:divBdr>
    </w:div>
    <w:div w:id="2084597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github.com/HMIS/LSASampleCode/" TargetMode="Externa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www.hudhdx.info/Resources/Vendors/HMIS_CSV_Specifications_FY2022_v1.0.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hudexchange.info/resources/documents/FY-2022-HMIS-Data-Dictionary.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7BB265D7978C04697446D294C34266E" ma:contentTypeVersion="4" ma:contentTypeDescription="Create a new document." ma:contentTypeScope="" ma:versionID="884d559af15d355cca1525f15b65ea2d">
  <xsd:schema xmlns:xsd="http://www.w3.org/2001/XMLSchema" xmlns:xs="http://www.w3.org/2001/XMLSchema" xmlns:p="http://schemas.microsoft.com/office/2006/metadata/properties" xmlns:ns2="77672a2e-0500-447c-bfb5-fe50f00aefa9" targetNamespace="http://schemas.microsoft.com/office/2006/metadata/properties" ma:root="true" ma:fieldsID="8903f88819ac4802e9a17e43e02e9a2c" ns2:_="">
    <xsd:import namespace="77672a2e-0500-447c-bfb5-fe50f00aef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672a2e-0500-447c-bfb5-fe50f00aef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2F6843A-4EF7-47E1-9454-EA20EB7E471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4AC18EE-28FB-4003-BB3B-8C8FDFDA749B}">
  <ds:schemaRefs>
    <ds:schemaRef ds:uri="http://schemas.openxmlformats.org/officeDocument/2006/bibliography"/>
  </ds:schemaRefs>
</ds:datastoreItem>
</file>

<file path=customXml/itemProps3.xml><?xml version="1.0" encoding="utf-8"?>
<ds:datastoreItem xmlns:ds="http://schemas.openxmlformats.org/officeDocument/2006/customXml" ds:itemID="{312EB1E4-B425-4FCF-A1D7-3A20065FB1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672a2e-0500-447c-bfb5-fe50f00aef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785E9E1-4FFB-4B02-BEAB-010CF41F539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42762</Words>
  <Characters>243746</Characters>
  <Application>Microsoft Office Word</Application>
  <DocSecurity>0</DocSecurity>
  <Lines>2031</Lines>
  <Paragraphs>571</Paragraphs>
  <ScaleCrop>false</ScaleCrop>
  <HeadingPairs>
    <vt:vector size="2" baseType="variant">
      <vt:variant>
        <vt:lpstr>Title</vt:lpstr>
      </vt:variant>
      <vt:variant>
        <vt:i4>1</vt:i4>
      </vt:variant>
    </vt:vector>
  </HeadingPairs>
  <TitlesOfParts>
    <vt:vector size="1" baseType="lpstr">
      <vt:lpstr>The Longitudinal System Analysis FY2019 HMIS Programming Specifications</vt:lpstr>
    </vt:vector>
  </TitlesOfParts>
  <Manager>Jules Brown</Manager>
  <Company>US Department of Housing and Urban Development</Company>
  <LinksUpToDate>false</LinksUpToDate>
  <CharactersWithSpaces>285937</CharactersWithSpaces>
  <SharedDoc>false</SharedDoc>
  <HLinks>
    <vt:vector size="1536" baseType="variant">
      <vt:variant>
        <vt:i4>3801105</vt:i4>
      </vt:variant>
      <vt:variant>
        <vt:i4>1104</vt:i4>
      </vt:variant>
      <vt:variant>
        <vt:i4>0</vt:i4>
      </vt:variant>
      <vt:variant>
        <vt:i4>5</vt:i4>
      </vt:variant>
      <vt:variant>
        <vt:lpwstr/>
      </vt:variant>
      <vt:variant>
        <vt:lpwstr>_Get_Distinct_Households</vt:lpwstr>
      </vt:variant>
      <vt:variant>
        <vt:i4>3801105</vt:i4>
      </vt:variant>
      <vt:variant>
        <vt:i4>1101</vt:i4>
      </vt:variant>
      <vt:variant>
        <vt:i4>0</vt:i4>
      </vt:variant>
      <vt:variant>
        <vt:i4>5</vt:i4>
      </vt:variant>
      <vt:variant>
        <vt:lpwstr/>
      </vt:variant>
      <vt:variant>
        <vt:lpwstr>_Get_Distinct_Households</vt:lpwstr>
      </vt:variant>
      <vt:variant>
        <vt:i4>3801105</vt:i4>
      </vt:variant>
      <vt:variant>
        <vt:i4>1098</vt:i4>
      </vt:variant>
      <vt:variant>
        <vt:i4>0</vt:i4>
      </vt:variant>
      <vt:variant>
        <vt:i4>5</vt:i4>
      </vt:variant>
      <vt:variant>
        <vt:lpwstr/>
      </vt:variant>
      <vt:variant>
        <vt:lpwstr>_Get_Distinct_Households</vt:lpwstr>
      </vt:variant>
      <vt:variant>
        <vt:i4>3801105</vt:i4>
      </vt:variant>
      <vt:variant>
        <vt:i4>1095</vt:i4>
      </vt:variant>
      <vt:variant>
        <vt:i4>0</vt:i4>
      </vt:variant>
      <vt:variant>
        <vt:i4>5</vt:i4>
      </vt:variant>
      <vt:variant>
        <vt:lpwstr/>
      </vt:variant>
      <vt:variant>
        <vt:lpwstr>_Get_Distinct_Households</vt:lpwstr>
      </vt:variant>
      <vt:variant>
        <vt:i4>5308491</vt:i4>
      </vt:variant>
      <vt:variant>
        <vt:i4>1092</vt:i4>
      </vt:variant>
      <vt:variant>
        <vt:i4>0</vt:i4>
      </vt:variant>
      <vt:variant>
        <vt:i4>5</vt:i4>
      </vt:variant>
      <vt:variant>
        <vt:lpwstr/>
      </vt:variant>
      <vt:variant>
        <vt:lpwstr>_Get_Average_Days_3</vt:lpwstr>
      </vt:variant>
      <vt:variant>
        <vt:i4>1769546</vt:i4>
      </vt:variant>
      <vt:variant>
        <vt:i4>1086</vt:i4>
      </vt:variant>
      <vt:variant>
        <vt:i4>0</vt:i4>
      </vt:variant>
      <vt:variant>
        <vt:i4>5</vt:i4>
      </vt:variant>
      <vt:variant>
        <vt:lpwstr/>
      </vt:variant>
      <vt:variant>
        <vt:lpwstr>_Dates_Housed_in_1</vt:lpwstr>
      </vt:variant>
      <vt:variant>
        <vt:i4>7536765</vt:i4>
      </vt:variant>
      <vt:variant>
        <vt:i4>1083</vt:i4>
      </vt:variant>
      <vt:variant>
        <vt:i4>0</vt:i4>
      </vt:variant>
      <vt:variant>
        <vt:i4>5</vt:i4>
      </vt:variant>
      <vt:variant>
        <vt:lpwstr/>
      </vt:variant>
      <vt:variant>
        <vt:lpwstr>RRHMoveInOnExitDate</vt:lpwstr>
      </vt:variant>
      <vt:variant>
        <vt:i4>5308491</vt:i4>
      </vt:variant>
      <vt:variant>
        <vt:i4>1080</vt:i4>
      </vt:variant>
      <vt:variant>
        <vt:i4>0</vt:i4>
      </vt:variant>
      <vt:variant>
        <vt:i4>5</vt:i4>
      </vt:variant>
      <vt:variant>
        <vt:lpwstr/>
      </vt:variant>
      <vt:variant>
        <vt:lpwstr>_Get_Average_Days_2</vt:lpwstr>
      </vt:variant>
      <vt:variant>
        <vt:i4>3801105</vt:i4>
      </vt:variant>
      <vt:variant>
        <vt:i4>1077</vt:i4>
      </vt:variant>
      <vt:variant>
        <vt:i4>0</vt:i4>
      </vt:variant>
      <vt:variant>
        <vt:i4>5</vt:i4>
      </vt:variant>
      <vt:variant>
        <vt:lpwstr/>
      </vt:variant>
      <vt:variant>
        <vt:lpwstr>_Get_Distinct_Households</vt:lpwstr>
      </vt:variant>
      <vt:variant>
        <vt:i4>3801105</vt:i4>
      </vt:variant>
      <vt:variant>
        <vt:i4>1074</vt:i4>
      </vt:variant>
      <vt:variant>
        <vt:i4>0</vt:i4>
      </vt:variant>
      <vt:variant>
        <vt:i4>5</vt:i4>
      </vt:variant>
      <vt:variant>
        <vt:lpwstr/>
      </vt:variant>
      <vt:variant>
        <vt:lpwstr>_Get_Distinct_Households</vt:lpwstr>
      </vt:variant>
      <vt:variant>
        <vt:i4>3801105</vt:i4>
      </vt:variant>
      <vt:variant>
        <vt:i4>1071</vt:i4>
      </vt:variant>
      <vt:variant>
        <vt:i4>0</vt:i4>
      </vt:variant>
      <vt:variant>
        <vt:i4>5</vt:i4>
      </vt:variant>
      <vt:variant>
        <vt:lpwstr/>
      </vt:variant>
      <vt:variant>
        <vt:lpwstr>_Get_Distinct_Households</vt:lpwstr>
      </vt:variant>
      <vt:variant>
        <vt:i4>3801105</vt:i4>
      </vt:variant>
      <vt:variant>
        <vt:i4>1068</vt:i4>
      </vt:variant>
      <vt:variant>
        <vt:i4>0</vt:i4>
      </vt:variant>
      <vt:variant>
        <vt:i4>5</vt:i4>
      </vt:variant>
      <vt:variant>
        <vt:lpwstr/>
      </vt:variant>
      <vt:variant>
        <vt:lpwstr>_Get_Distinct_Households</vt:lpwstr>
      </vt:variant>
      <vt:variant>
        <vt:i4>3801105</vt:i4>
      </vt:variant>
      <vt:variant>
        <vt:i4>1065</vt:i4>
      </vt:variant>
      <vt:variant>
        <vt:i4>0</vt:i4>
      </vt:variant>
      <vt:variant>
        <vt:i4>5</vt:i4>
      </vt:variant>
      <vt:variant>
        <vt:lpwstr/>
      </vt:variant>
      <vt:variant>
        <vt:lpwstr>_Get_Distinct_Households</vt:lpwstr>
      </vt:variant>
      <vt:variant>
        <vt:i4>3801105</vt:i4>
      </vt:variant>
      <vt:variant>
        <vt:i4>1062</vt:i4>
      </vt:variant>
      <vt:variant>
        <vt:i4>0</vt:i4>
      </vt:variant>
      <vt:variant>
        <vt:i4>5</vt:i4>
      </vt:variant>
      <vt:variant>
        <vt:lpwstr/>
      </vt:variant>
      <vt:variant>
        <vt:lpwstr>_Get_Distinct_Households</vt:lpwstr>
      </vt:variant>
      <vt:variant>
        <vt:i4>1441846</vt:i4>
      </vt:variant>
      <vt:variant>
        <vt:i4>1059</vt:i4>
      </vt:variant>
      <vt:variant>
        <vt:i4>0</vt:i4>
      </vt:variant>
      <vt:variant>
        <vt:i4>5</vt:i4>
      </vt:variant>
      <vt:variant>
        <vt:lpwstr/>
      </vt:variant>
      <vt:variant>
        <vt:lpwstr>_Toc525229489</vt:lpwstr>
      </vt:variant>
      <vt:variant>
        <vt:i4>3801105</vt:i4>
      </vt:variant>
      <vt:variant>
        <vt:i4>1056</vt:i4>
      </vt:variant>
      <vt:variant>
        <vt:i4>0</vt:i4>
      </vt:variant>
      <vt:variant>
        <vt:i4>5</vt:i4>
      </vt:variant>
      <vt:variant>
        <vt:lpwstr/>
      </vt:variant>
      <vt:variant>
        <vt:lpwstr>_Get_Distinct_Households</vt:lpwstr>
      </vt:variant>
      <vt:variant>
        <vt:i4>3801105</vt:i4>
      </vt:variant>
      <vt:variant>
        <vt:i4>1053</vt:i4>
      </vt:variant>
      <vt:variant>
        <vt:i4>0</vt:i4>
      </vt:variant>
      <vt:variant>
        <vt:i4>5</vt:i4>
      </vt:variant>
      <vt:variant>
        <vt:lpwstr/>
      </vt:variant>
      <vt:variant>
        <vt:lpwstr>_Get_Distinct_Households</vt:lpwstr>
      </vt:variant>
      <vt:variant>
        <vt:i4>2555975</vt:i4>
      </vt:variant>
      <vt:variant>
        <vt:i4>1050</vt:i4>
      </vt:variant>
      <vt:variant>
        <vt:i4>0</vt:i4>
      </vt:variant>
      <vt:variant>
        <vt:i4>5</vt:i4>
      </vt:variant>
      <vt:variant>
        <vt:lpwstr/>
      </vt:variant>
      <vt:variant>
        <vt:lpwstr>_HHTypeEST/RRH/PSH_-_LSAPerson</vt:lpwstr>
      </vt:variant>
      <vt:variant>
        <vt:i4>2555975</vt:i4>
      </vt:variant>
      <vt:variant>
        <vt:i4>1047</vt:i4>
      </vt:variant>
      <vt:variant>
        <vt:i4>0</vt:i4>
      </vt:variant>
      <vt:variant>
        <vt:i4>5</vt:i4>
      </vt:variant>
      <vt:variant>
        <vt:lpwstr/>
      </vt:variant>
      <vt:variant>
        <vt:lpwstr>_HHTypeEST/RRH/PSH_-_LSAPerson</vt:lpwstr>
      </vt:variant>
      <vt:variant>
        <vt:i4>2555975</vt:i4>
      </vt:variant>
      <vt:variant>
        <vt:i4>1044</vt:i4>
      </vt:variant>
      <vt:variant>
        <vt:i4>0</vt:i4>
      </vt:variant>
      <vt:variant>
        <vt:i4>5</vt:i4>
      </vt:variant>
      <vt:variant>
        <vt:lpwstr/>
      </vt:variant>
      <vt:variant>
        <vt:lpwstr>_HHTypeEST/RRH/PSH_-_LSAPerson</vt:lpwstr>
      </vt:variant>
      <vt:variant>
        <vt:i4>2555975</vt:i4>
      </vt:variant>
      <vt:variant>
        <vt:i4>1041</vt:i4>
      </vt:variant>
      <vt:variant>
        <vt:i4>0</vt:i4>
      </vt:variant>
      <vt:variant>
        <vt:i4>5</vt:i4>
      </vt:variant>
      <vt:variant>
        <vt:lpwstr/>
      </vt:variant>
      <vt:variant>
        <vt:lpwstr>_HHTypeEST/RRH/PSH_-_LSAPerson</vt:lpwstr>
      </vt:variant>
      <vt:variant>
        <vt:i4>2555975</vt:i4>
      </vt:variant>
      <vt:variant>
        <vt:i4>1038</vt:i4>
      </vt:variant>
      <vt:variant>
        <vt:i4>0</vt:i4>
      </vt:variant>
      <vt:variant>
        <vt:i4>5</vt:i4>
      </vt:variant>
      <vt:variant>
        <vt:lpwstr/>
      </vt:variant>
      <vt:variant>
        <vt:lpwstr>_HHTypeEST/RRH/PSH_-_LSAPerson</vt:lpwstr>
      </vt:variant>
      <vt:variant>
        <vt:i4>5374062</vt:i4>
      </vt:variant>
      <vt:variant>
        <vt:i4>1035</vt:i4>
      </vt:variant>
      <vt:variant>
        <vt:i4>0</vt:i4>
      </vt:variant>
      <vt:variant>
        <vt:i4>5</vt:i4>
      </vt:variant>
      <vt:variant>
        <vt:lpwstr/>
      </vt:variant>
      <vt:variant>
        <vt:lpwstr>_Get_Active_Clients</vt:lpwstr>
      </vt:variant>
      <vt:variant>
        <vt:i4>5374062</vt:i4>
      </vt:variant>
      <vt:variant>
        <vt:i4>1032</vt:i4>
      </vt:variant>
      <vt:variant>
        <vt:i4>0</vt:i4>
      </vt:variant>
      <vt:variant>
        <vt:i4>5</vt:i4>
      </vt:variant>
      <vt:variant>
        <vt:lpwstr/>
      </vt:variant>
      <vt:variant>
        <vt:lpwstr>_Get_Active_Clients</vt:lpwstr>
      </vt:variant>
      <vt:variant>
        <vt:i4>4980840</vt:i4>
      </vt:variant>
      <vt:variant>
        <vt:i4>1029</vt:i4>
      </vt:variant>
      <vt:variant>
        <vt:i4>0</vt:i4>
      </vt:variant>
      <vt:variant>
        <vt:i4>5</vt:i4>
      </vt:variant>
      <vt:variant>
        <vt:lpwstr/>
      </vt:variant>
      <vt:variant>
        <vt:lpwstr>_AHAREST/RRH/PSH__-</vt:lpwstr>
      </vt:variant>
      <vt:variant>
        <vt:i4>5374062</vt:i4>
      </vt:variant>
      <vt:variant>
        <vt:i4>1026</vt:i4>
      </vt:variant>
      <vt:variant>
        <vt:i4>0</vt:i4>
      </vt:variant>
      <vt:variant>
        <vt:i4>5</vt:i4>
      </vt:variant>
      <vt:variant>
        <vt:lpwstr/>
      </vt:variant>
      <vt:variant>
        <vt:lpwstr>_Get_Active_Clients</vt:lpwstr>
      </vt:variant>
      <vt:variant>
        <vt:i4>6291483</vt:i4>
      </vt:variant>
      <vt:variant>
        <vt:i4>1023</vt:i4>
      </vt:variant>
      <vt:variant>
        <vt:i4>0</vt:i4>
      </vt:variant>
      <vt:variant>
        <vt:i4>5</vt:i4>
      </vt:variant>
      <vt:variant>
        <vt:lpwstr/>
      </vt:variant>
      <vt:variant>
        <vt:lpwstr>_AdultEST/RRH/PSH__-</vt:lpwstr>
      </vt:variant>
      <vt:variant>
        <vt:i4>2555975</vt:i4>
      </vt:variant>
      <vt:variant>
        <vt:i4>1020</vt:i4>
      </vt:variant>
      <vt:variant>
        <vt:i4>0</vt:i4>
      </vt:variant>
      <vt:variant>
        <vt:i4>5</vt:i4>
      </vt:variant>
      <vt:variant>
        <vt:lpwstr/>
      </vt:variant>
      <vt:variant>
        <vt:lpwstr>_HHTypeEST/RRH/PSH_-_LSAPerson</vt:lpwstr>
      </vt:variant>
      <vt:variant>
        <vt:i4>5374062</vt:i4>
      </vt:variant>
      <vt:variant>
        <vt:i4>1017</vt:i4>
      </vt:variant>
      <vt:variant>
        <vt:i4>0</vt:i4>
      </vt:variant>
      <vt:variant>
        <vt:i4>5</vt:i4>
      </vt:variant>
      <vt:variant>
        <vt:lpwstr/>
      </vt:variant>
      <vt:variant>
        <vt:lpwstr>_Get_Active_Clients</vt:lpwstr>
      </vt:variant>
      <vt:variant>
        <vt:i4>5374062</vt:i4>
      </vt:variant>
      <vt:variant>
        <vt:i4>1014</vt:i4>
      </vt:variant>
      <vt:variant>
        <vt:i4>0</vt:i4>
      </vt:variant>
      <vt:variant>
        <vt:i4>5</vt:i4>
      </vt:variant>
      <vt:variant>
        <vt:lpwstr/>
      </vt:variant>
      <vt:variant>
        <vt:lpwstr>_Get_Active_Clients</vt:lpwstr>
      </vt:variant>
      <vt:variant>
        <vt:i4>5374062</vt:i4>
      </vt:variant>
      <vt:variant>
        <vt:i4>1011</vt:i4>
      </vt:variant>
      <vt:variant>
        <vt:i4>0</vt:i4>
      </vt:variant>
      <vt:variant>
        <vt:i4>5</vt:i4>
      </vt:variant>
      <vt:variant>
        <vt:lpwstr/>
      </vt:variant>
      <vt:variant>
        <vt:lpwstr>_Get_Active_Clients</vt:lpwstr>
      </vt:variant>
      <vt:variant>
        <vt:i4>5374062</vt:i4>
      </vt:variant>
      <vt:variant>
        <vt:i4>1008</vt:i4>
      </vt:variant>
      <vt:variant>
        <vt:i4>0</vt:i4>
      </vt:variant>
      <vt:variant>
        <vt:i4>5</vt:i4>
      </vt:variant>
      <vt:variant>
        <vt:lpwstr/>
      </vt:variant>
      <vt:variant>
        <vt:lpwstr>_Get_Active_Clients</vt:lpwstr>
      </vt:variant>
      <vt:variant>
        <vt:i4>6881368</vt:i4>
      </vt:variant>
      <vt:variant>
        <vt:i4>1005</vt:i4>
      </vt:variant>
      <vt:variant>
        <vt:i4>0</vt:i4>
      </vt:variant>
      <vt:variant>
        <vt:i4>5</vt:i4>
      </vt:variant>
      <vt:variant>
        <vt:lpwstr/>
      </vt:variant>
      <vt:variant>
        <vt:lpwstr>_Time_Spent_in</vt:lpwstr>
      </vt:variant>
      <vt:variant>
        <vt:i4>6881368</vt:i4>
      </vt:variant>
      <vt:variant>
        <vt:i4>1002</vt:i4>
      </vt:variant>
      <vt:variant>
        <vt:i4>0</vt:i4>
      </vt:variant>
      <vt:variant>
        <vt:i4>5</vt:i4>
      </vt:variant>
      <vt:variant>
        <vt:lpwstr/>
      </vt:variant>
      <vt:variant>
        <vt:lpwstr>_Time_Spent_in</vt:lpwstr>
      </vt:variant>
      <vt:variant>
        <vt:i4>5374062</vt:i4>
      </vt:variant>
      <vt:variant>
        <vt:i4>999</vt:i4>
      </vt:variant>
      <vt:variant>
        <vt:i4>0</vt:i4>
      </vt:variant>
      <vt:variant>
        <vt:i4>5</vt:i4>
      </vt:variant>
      <vt:variant>
        <vt:lpwstr/>
      </vt:variant>
      <vt:variant>
        <vt:lpwstr>_Get_Active_Clients</vt:lpwstr>
      </vt:variant>
      <vt:variant>
        <vt:i4>196643</vt:i4>
      </vt:variant>
      <vt:variant>
        <vt:i4>996</vt:i4>
      </vt:variant>
      <vt:variant>
        <vt:i4>0</vt:i4>
      </vt:variant>
      <vt:variant>
        <vt:i4>5</vt:i4>
      </vt:variant>
      <vt:variant>
        <vt:lpwstr/>
      </vt:variant>
      <vt:variant>
        <vt:lpwstr>_CHTime_and_CHTimeStatus</vt:lpwstr>
      </vt:variant>
      <vt:variant>
        <vt:i4>5374062</vt:i4>
      </vt:variant>
      <vt:variant>
        <vt:i4>993</vt:i4>
      </vt:variant>
      <vt:variant>
        <vt:i4>0</vt:i4>
      </vt:variant>
      <vt:variant>
        <vt:i4>5</vt:i4>
      </vt:variant>
      <vt:variant>
        <vt:lpwstr/>
      </vt:variant>
      <vt:variant>
        <vt:lpwstr>_Get_Active_Clients</vt:lpwstr>
      </vt:variant>
      <vt:variant>
        <vt:i4>537264211</vt:i4>
      </vt:variant>
      <vt:variant>
        <vt:i4>990</vt:i4>
      </vt:variant>
      <vt:variant>
        <vt:i4>0</vt:i4>
      </vt:variant>
      <vt:variant>
        <vt:i4>5</vt:i4>
      </vt:variant>
      <vt:variant>
        <vt:lpwstr/>
      </vt:variant>
      <vt:variant>
        <vt:lpwstr>_ES/SH/Street_Time_–</vt:lpwstr>
      </vt:variant>
      <vt:variant>
        <vt:i4>537264211</vt:i4>
      </vt:variant>
      <vt:variant>
        <vt:i4>987</vt:i4>
      </vt:variant>
      <vt:variant>
        <vt:i4>0</vt:i4>
      </vt:variant>
      <vt:variant>
        <vt:i4>5</vt:i4>
      </vt:variant>
      <vt:variant>
        <vt:lpwstr/>
      </vt:variant>
      <vt:variant>
        <vt:lpwstr>_ES/SH/Street_Time_–</vt:lpwstr>
      </vt:variant>
      <vt:variant>
        <vt:i4>7405695</vt:i4>
      </vt:variant>
      <vt:variant>
        <vt:i4>984</vt:i4>
      </vt:variant>
      <vt:variant>
        <vt:i4>0</vt:i4>
      </vt:variant>
      <vt:variant>
        <vt:i4>5</vt:i4>
      </vt:variant>
      <vt:variant>
        <vt:lpwstr/>
      </vt:variant>
      <vt:variant>
        <vt:lpwstr>_LSAPerson_Demographics</vt:lpwstr>
      </vt:variant>
      <vt:variant>
        <vt:i4>537264211</vt:i4>
      </vt:variant>
      <vt:variant>
        <vt:i4>981</vt:i4>
      </vt:variant>
      <vt:variant>
        <vt:i4>0</vt:i4>
      </vt:variant>
      <vt:variant>
        <vt:i4>5</vt:i4>
      </vt:variant>
      <vt:variant>
        <vt:lpwstr/>
      </vt:variant>
      <vt:variant>
        <vt:lpwstr>_ES/SH/Street_Time_–</vt:lpwstr>
      </vt:variant>
      <vt:variant>
        <vt:i4>537264211</vt:i4>
      </vt:variant>
      <vt:variant>
        <vt:i4>978</vt:i4>
      </vt:variant>
      <vt:variant>
        <vt:i4>0</vt:i4>
      </vt:variant>
      <vt:variant>
        <vt:i4>5</vt:i4>
      </vt:variant>
      <vt:variant>
        <vt:lpwstr/>
      </vt:variant>
      <vt:variant>
        <vt:lpwstr>_ES/SH/Street_Time_–</vt:lpwstr>
      </vt:variant>
      <vt:variant>
        <vt:i4>7405695</vt:i4>
      </vt:variant>
      <vt:variant>
        <vt:i4>975</vt:i4>
      </vt:variant>
      <vt:variant>
        <vt:i4>0</vt:i4>
      </vt:variant>
      <vt:variant>
        <vt:i4>5</vt:i4>
      </vt:variant>
      <vt:variant>
        <vt:lpwstr/>
      </vt:variant>
      <vt:variant>
        <vt:lpwstr>_LSAPerson_Demographics</vt:lpwstr>
      </vt:variant>
      <vt:variant>
        <vt:i4>4128792</vt:i4>
      </vt:variant>
      <vt:variant>
        <vt:i4>972</vt:i4>
      </vt:variant>
      <vt:variant>
        <vt:i4>0</vt:i4>
      </vt:variant>
      <vt:variant>
        <vt:i4>5</vt:i4>
      </vt:variant>
      <vt:variant>
        <vt:lpwstr/>
      </vt:variant>
      <vt:variant>
        <vt:lpwstr>_Report_Metadata_for</vt:lpwstr>
      </vt:variant>
      <vt:variant>
        <vt:i4>2949177</vt:i4>
      </vt:variant>
      <vt:variant>
        <vt:i4>969</vt:i4>
      </vt:variant>
      <vt:variant>
        <vt:i4>0</vt:i4>
      </vt:variant>
      <vt:variant>
        <vt:i4>5</vt:i4>
      </vt:variant>
      <vt:variant>
        <vt:lpwstr/>
      </vt:variant>
      <vt:variant>
        <vt:lpwstr>_AHARHoHEST/RRH/PSH_1</vt:lpwstr>
      </vt:variant>
      <vt:variant>
        <vt:i4>4980840</vt:i4>
      </vt:variant>
      <vt:variant>
        <vt:i4>966</vt:i4>
      </vt:variant>
      <vt:variant>
        <vt:i4>0</vt:i4>
      </vt:variant>
      <vt:variant>
        <vt:i4>5</vt:i4>
      </vt:variant>
      <vt:variant>
        <vt:lpwstr/>
      </vt:variant>
      <vt:variant>
        <vt:lpwstr>_AHAREST/RRH/PSH__–</vt:lpwstr>
      </vt:variant>
      <vt:variant>
        <vt:i4>524305</vt:i4>
      </vt:variant>
      <vt:variant>
        <vt:i4>963</vt:i4>
      </vt:variant>
      <vt:variant>
        <vt:i4>0</vt:i4>
      </vt:variant>
      <vt:variant>
        <vt:i4>5</vt:i4>
      </vt:variant>
      <vt:variant>
        <vt:lpwstr/>
      </vt:variant>
      <vt:variant>
        <vt:lpwstr>_Set_Population_Identifiers_4</vt:lpwstr>
      </vt:variant>
      <vt:variant>
        <vt:i4>524305</vt:i4>
      </vt:variant>
      <vt:variant>
        <vt:i4>960</vt:i4>
      </vt:variant>
      <vt:variant>
        <vt:i4>0</vt:i4>
      </vt:variant>
      <vt:variant>
        <vt:i4>5</vt:i4>
      </vt:variant>
      <vt:variant>
        <vt:lpwstr/>
      </vt:variant>
      <vt:variant>
        <vt:lpwstr>_Set_Population_Identifiers_5</vt:lpwstr>
      </vt:variant>
      <vt:variant>
        <vt:i4>524305</vt:i4>
      </vt:variant>
      <vt:variant>
        <vt:i4>957</vt:i4>
      </vt:variant>
      <vt:variant>
        <vt:i4>0</vt:i4>
      </vt:variant>
      <vt:variant>
        <vt:i4>5</vt:i4>
      </vt:variant>
      <vt:variant>
        <vt:lpwstr/>
      </vt:variant>
      <vt:variant>
        <vt:lpwstr>_Set_Population_Identifiers_4</vt:lpwstr>
      </vt:variant>
      <vt:variant>
        <vt:i4>524305</vt:i4>
      </vt:variant>
      <vt:variant>
        <vt:i4>954</vt:i4>
      </vt:variant>
      <vt:variant>
        <vt:i4>0</vt:i4>
      </vt:variant>
      <vt:variant>
        <vt:i4>5</vt:i4>
      </vt:variant>
      <vt:variant>
        <vt:lpwstr/>
      </vt:variant>
      <vt:variant>
        <vt:lpwstr>_Set_Population_Identifiers_5</vt:lpwstr>
      </vt:variant>
      <vt:variant>
        <vt:i4>524305</vt:i4>
      </vt:variant>
      <vt:variant>
        <vt:i4>951</vt:i4>
      </vt:variant>
      <vt:variant>
        <vt:i4>0</vt:i4>
      </vt:variant>
      <vt:variant>
        <vt:i4>5</vt:i4>
      </vt:variant>
      <vt:variant>
        <vt:lpwstr/>
      </vt:variant>
      <vt:variant>
        <vt:lpwstr>_Set_Population_Identifiers_4</vt:lpwstr>
      </vt:variant>
      <vt:variant>
        <vt:i4>524305</vt:i4>
      </vt:variant>
      <vt:variant>
        <vt:i4>948</vt:i4>
      </vt:variant>
      <vt:variant>
        <vt:i4>0</vt:i4>
      </vt:variant>
      <vt:variant>
        <vt:i4>5</vt:i4>
      </vt:variant>
      <vt:variant>
        <vt:lpwstr/>
      </vt:variant>
      <vt:variant>
        <vt:lpwstr>_Set_Population_Identifiers_5</vt:lpwstr>
      </vt:variant>
      <vt:variant>
        <vt:i4>524305</vt:i4>
      </vt:variant>
      <vt:variant>
        <vt:i4>945</vt:i4>
      </vt:variant>
      <vt:variant>
        <vt:i4>0</vt:i4>
      </vt:variant>
      <vt:variant>
        <vt:i4>5</vt:i4>
      </vt:variant>
      <vt:variant>
        <vt:lpwstr/>
      </vt:variant>
      <vt:variant>
        <vt:lpwstr>_Set_Population_Identifiers_4</vt:lpwstr>
      </vt:variant>
      <vt:variant>
        <vt:i4>524305</vt:i4>
      </vt:variant>
      <vt:variant>
        <vt:i4>942</vt:i4>
      </vt:variant>
      <vt:variant>
        <vt:i4>0</vt:i4>
      </vt:variant>
      <vt:variant>
        <vt:i4>5</vt:i4>
      </vt:variant>
      <vt:variant>
        <vt:lpwstr/>
      </vt:variant>
      <vt:variant>
        <vt:lpwstr>_Set_Population_Identifiers_5</vt:lpwstr>
      </vt:variant>
      <vt:variant>
        <vt:i4>524305</vt:i4>
      </vt:variant>
      <vt:variant>
        <vt:i4>939</vt:i4>
      </vt:variant>
      <vt:variant>
        <vt:i4>0</vt:i4>
      </vt:variant>
      <vt:variant>
        <vt:i4>5</vt:i4>
      </vt:variant>
      <vt:variant>
        <vt:lpwstr/>
      </vt:variant>
      <vt:variant>
        <vt:lpwstr>_Set_Population_Identifiers_4</vt:lpwstr>
      </vt:variant>
      <vt:variant>
        <vt:i4>524305</vt:i4>
      </vt:variant>
      <vt:variant>
        <vt:i4>936</vt:i4>
      </vt:variant>
      <vt:variant>
        <vt:i4>0</vt:i4>
      </vt:variant>
      <vt:variant>
        <vt:i4>5</vt:i4>
      </vt:variant>
      <vt:variant>
        <vt:lpwstr/>
      </vt:variant>
      <vt:variant>
        <vt:lpwstr>_Set_Population_Identifiers_5</vt:lpwstr>
      </vt:variant>
      <vt:variant>
        <vt:i4>524305</vt:i4>
      </vt:variant>
      <vt:variant>
        <vt:i4>933</vt:i4>
      </vt:variant>
      <vt:variant>
        <vt:i4>0</vt:i4>
      </vt:variant>
      <vt:variant>
        <vt:i4>5</vt:i4>
      </vt:variant>
      <vt:variant>
        <vt:lpwstr/>
      </vt:variant>
      <vt:variant>
        <vt:lpwstr>_Set_Population_Identifiers_4</vt:lpwstr>
      </vt:variant>
      <vt:variant>
        <vt:i4>524305</vt:i4>
      </vt:variant>
      <vt:variant>
        <vt:i4>930</vt:i4>
      </vt:variant>
      <vt:variant>
        <vt:i4>0</vt:i4>
      </vt:variant>
      <vt:variant>
        <vt:i4>5</vt:i4>
      </vt:variant>
      <vt:variant>
        <vt:lpwstr/>
      </vt:variant>
      <vt:variant>
        <vt:lpwstr>_Set_Population_Identifiers_5</vt:lpwstr>
      </vt:variant>
      <vt:variant>
        <vt:i4>524305</vt:i4>
      </vt:variant>
      <vt:variant>
        <vt:i4>927</vt:i4>
      </vt:variant>
      <vt:variant>
        <vt:i4>0</vt:i4>
      </vt:variant>
      <vt:variant>
        <vt:i4>5</vt:i4>
      </vt:variant>
      <vt:variant>
        <vt:lpwstr/>
      </vt:variant>
      <vt:variant>
        <vt:lpwstr>_Set_Population_Identifiers_4</vt:lpwstr>
      </vt:variant>
      <vt:variant>
        <vt:i4>524305</vt:i4>
      </vt:variant>
      <vt:variant>
        <vt:i4>924</vt:i4>
      </vt:variant>
      <vt:variant>
        <vt:i4>0</vt:i4>
      </vt:variant>
      <vt:variant>
        <vt:i4>5</vt:i4>
      </vt:variant>
      <vt:variant>
        <vt:lpwstr/>
      </vt:variant>
      <vt:variant>
        <vt:lpwstr>_Set_Population_Identifiers_5</vt:lpwstr>
      </vt:variant>
      <vt:variant>
        <vt:i4>524305</vt:i4>
      </vt:variant>
      <vt:variant>
        <vt:i4>921</vt:i4>
      </vt:variant>
      <vt:variant>
        <vt:i4>0</vt:i4>
      </vt:variant>
      <vt:variant>
        <vt:i4>5</vt:i4>
      </vt:variant>
      <vt:variant>
        <vt:lpwstr/>
      </vt:variant>
      <vt:variant>
        <vt:lpwstr>_Set_Population_Identifiers_4</vt:lpwstr>
      </vt:variant>
      <vt:variant>
        <vt:i4>524305</vt:i4>
      </vt:variant>
      <vt:variant>
        <vt:i4>918</vt:i4>
      </vt:variant>
      <vt:variant>
        <vt:i4>0</vt:i4>
      </vt:variant>
      <vt:variant>
        <vt:i4>5</vt:i4>
      </vt:variant>
      <vt:variant>
        <vt:lpwstr/>
      </vt:variant>
      <vt:variant>
        <vt:lpwstr>_Set_Population_Identifiers_5</vt:lpwstr>
      </vt:variant>
      <vt:variant>
        <vt:i4>7471185</vt:i4>
      </vt:variant>
      <vt:variant>
        <vt:i4>915</vt:i4>
      </vt:variant>
      <vt:variant>
        <vt:i4>0</vt:i4>
      </vt:variant>
      <vt:variant>
        <vt:i4>5</vt:i4>
      </vt:variant>
      <vt:variant>
        <vt:lpwstr/>
      </vt:variant>
      <vt:variant>
        <vt:lpwstr>_AHARHoHEST/RRH/PSH</vt:lpwstr>
      </vt:variant>
      <vt:variant>
        <vt:i4>7471179</vt:i4>
      </vt:variant>
      <vt:variant>
        <vt:i4>912</vt:i4>
      </vt:variant>
      <vt:variant>
        <vt:i4>0</vt:i4>
      </vt:variant>
      <vt:variant>
        <vt:i4>5</vt:i4>
      </vt:variant>
      <vt:variant>
        <vt:lpwstr/>
      </vt:variant>
      <vt:variant>
        <vt:lpwstr>_HoHEST/RRH/PSH</vt:lpwstr>
      </vt:variant>
      <vt:variant>
        <vt:i4>2555975</vt:i4>
      </vt:variant>
      <vt:variant>
        <vt:i4>909</vt:i4>
      </vt:variant>
      <vt:variant>
        <vt:i4>0</vt:i4>
      </vt:variant>
      <vt:variant>
        <vt:i4>5</vt:i4>
      </vt:variant>
      <vt:variant>
        <vt:lpwstr/>
      </vt:variant>
      <vt:variant>
        <vt:lpwstr>_HHTypeEST/RRH/PSH_-_LSAPerson</vt:lpwstr>
      </vt:variant>
      <vt:variant>
        <vt:i4>393277</vt:i4>
      </vt:variant>
      <vt:variant>
        <vt:i4>906</vt:i4>
      </vt:variant>
      <vt:variant>
        <vt:i4>0</vt:i4>
      </vt:variant>
      <vt:variant>
        <vt:i4>5</vt:i4>
      </vt:variant>
      <vt:variant>
        <vt:lpwstr/>
      </vt:variant>
      <vt:variant>
        <vt:lpwstr>_EST/RRH/PSHAgeMin_and_EST/RRH/PSHAg</vt:lpwstr>
      </vt:variant>
      <vt:variant>
        <vt:i4>393277</vt:i4>
      </vt:variant>
      <vt:variant>
        <vt:i4>903</vt:i4>
      </vt:variant>
      <vt:variant>
        <vt:i4>0</vt:i4>
      </vt:variant>
      <vt:variant>
        <vt:i4>5</vt:i4>
      </vt:variant>
      <vt:variant>
        <vt:lpwstr/>
      </vt:variant>
      <vt:variant>
        <vt:lpwstr>_EST/RRH/PSHAgeMin_and_EST/RRH/PSHAg</vt:lpwstr>
      </vt:variant>
      <vt:variant>
        <vt:i4>2949177</vt:i4>
      </vt:variant>
      <vt:variant>
        <vt:i4>900</vt:i4>
      </vt:variant>
      <vt:variant>
        <vt:i4>0</vt:i4>
      </vt:variant>
      <vt:variant>
        <vt:i4>5</vt:i4>
      </vt:variant>
      <vt:variant>
        <vt:lpwstr/>
      </vt:variant>
      <vt:variant>
        <vt:lpwstr>_AHARHoHEST/RRH/PSH_1</vt:lpwstr>
      </vt:variant>
      <vt:variant>
        <vt:i4>4980840</vt:i4>
      </vt:variant>
      <vt:variant>
        <vt:i4>897</vt:i4>
      </vt:variant>
      <vt:variant>
        <vt:i4>0</vt:i4>
      </vt:variant>
      <vt:variant>
        <vt:i4>5</vt:i4>
      </vt:variant>
      <vt:variant>
        <vt:lpwstr/>
      </vt:variant>
      <vt:variant>
        <vt:lpwstr>_AHAREST/RRH/PSH__–</vt:lpwstr>
      </vt:variant>
      <vt:variant>
        <vt:i4>524305</vt:i4>
      </vt:variant>
      <vt:variant>
        <vt:i4>894</vt:i4>
      </vt:variant>
      <vt:variant>
        <vt:i4>0</vt:i4>
      </vt:variant>
      <vt:variant>
        <vt:i4>5</vt:i4>
      </vt:variant>
      <vt:variant>
        <vt:lpwstr/>
      </vt:variant>
      <vt:variant>
        <vt:lpwstr>_Set_Population_Identifiers_4</vt:lpwstr>
      </vt:variant>
      <vt:variant>
        <vt:i4>524305</vt:i4>
      </vt:variant>
      <vt:variant>
        <vt:i4>891</vt:i4>
      </vt:variant>
      <vt:variant>
        <vt:i4>0</vt:i4>
      </vt:variant>
      <vt:variant>
        <vt:i4>5</vt:i4>
      </vt:variant>
      <vt:variant>
        <vt:lpwstr/>
      </vt:variant>
      <vt:variant>
        <vt:lpwstr>_Set_Population_Identifiers_5</vt:lpwstr>
      </vt:variant>
      <vt:variant>
        <vt:i4>524305</vt:i4>
      </vt:variant>
      <vt:variant>
        <vt:i4>888</vt:i4>
      </vt:variant>
      <vt:variant>
        <vt:i4>0</vt:i4>
      </vt:variant>
      <vt:variant>
        <vt:i4>5</vt:i4>
      </vt:variant>
      <vt:variant>
        <vt:lpwstr/>
      </vt:variant>
      <vt:variant>
        <vt:lpwstr>_Set_Population_Identifiers_4</vt:lpwstr>
      </vt:variant>
      <vt:variant>
        <vt:i4>524305</vt:i4>
      </vt:variant>
      <vt:variant>
        <vt:i4>885</vt:i4>
      </vt:variant>
      <vt:variant>
        <vt:i4>0</vt:i4>
      </vt:variant>
      <vt:variant>
        <vt:i4>5</vt:i4>
      </vt:variant>
      <vt:variant>
        <vt:lpwstr/>
      </vt:variant>
      <vt:variant>
        <vt:lpwstr>_Set_Population_Identifiers_5</vt:lpwstr>
      </vt:variant>
      <vt:variant>
        <vt:i4>524305</vt:i4>
      </vt:variant>
      <vt:variant>
        <vt:i4>882</vt:i4>
      </vt:variant>
      <vt:variant>
        <vt:i4>0</vt:i4>
      </vt:variant>
      <vt:variant>
        <vt:i4>5</vt:i4>
      </vt:variant>
      <vt:variant>
        <vt:lpwstr/>
      </vt:variant>
      <vt:variant>
        <vt:lpwstr>_Set_Population_Identifiers_4</vt:lpwstr>
      </vt:variant>
      <vt:variant>
        <vt:i4>524305</vt:i4>
      </vt:variant>
      <vt:variant>
        <vt:i4>879</vt:i4>
      </vt:variant>
      <vt:variant>
        <vt:i4>0</vt:i4>
      </vt:variant>
      <vt:variant>
        <vt:i4>5</vt:i4>
      </vt:variant>
      <vt:variant>
        <vt:lpwstr/>
      </vt:variant>
      <vt:variant>
        <vt:lpwstr>_Set_Population_Identifiers_5</vt:lpwstr>
      </vt:variant>
      <vt:variant>
        <vt:i4>524305</vt:i4>
      </vt:variant>
      <vt:variant>
        <vt:i4>876</vt:i4>
      </vt:variant>
      <vt:variant>
        <vt:i4>0</vt:i4>
      </vt:variant>
      <vt:variant>
        <vt:i4>5</vt:i4>
      </vt:variant>
      <vt:variant>
        <vt:lpwstr/>
      </vt:variant>
      <vt:variant>
        <vt:lpwstr>_Set_Population_Identifiers_4</vt:lpwstr>
      </vt:variant>
      <vt:variant>
        <vt:i4>524305</vt:i4>
      </vt:variant>
      <vt:variant>
        <vt:i4>873</vt:i4>
      </vt:variant>
      <vt:variant>
        <vt:i4>0</vt:i4>
      </vt:variant>
      <vt:variant>
        <vt:i4>5</vt:i4>
      </vt:variant>
      <vt:variant>
        <vt:lpwstr/>
      </vt:variant>
      <vt:variant>
        <vt:lpwstr>_Set_Population_Identifiers_5</vt:lpwstr>
      </vt:variant>
      <vt:variant>
        <vt:i4>524305</vt:i4>
      </vt:variant>
      <vt:variant>
        <vt:i4>870</vt:i4>
      </vt:variant>
      <vt:variant>
        <vt:i4>0</vt:i4>
      </vt:variant>
      <vt:variant>
        <vt:i4>5</vt:i4>
      </vt:variant>
      <vt:variant>
        <vt:lpwstr/>
      </vt:variant>
      <vt:variant>
        <vt:lpwstr>_Set_Population_Identifiers_4</vt:lpwstr>
      </vt:variant>
      <vt:variant>
        <vt:i4>524305</vt:i4>
      </vt:variant>
      <vt:variant>
        <vt:i4>867</vt:i4>
      </vt:variant>
      <vt:variant>
        <vt:i4>0</vt:i4>
      </vt:variant>
      <vt:variant>
        <vt:i4>5</vt:i4>
      </vt:variant>
      <vt:variant>
        <vt:lpwstr/>
      </vt:variant>
      <vt:variant>
        <vt:lpwstr>_Set_Population_Identifiers_5</vt:lpwstr>
      </vt:variant>
      <vt:variant>
        <vt:i4>524305</vt:i4>
      </vt:variant>
      <vt:variant>
        <vt:i4>864</vt:i4>
      </vt:variant>
      <vt:variant>
        <vt:i4>0</vt:i4>
      </vt:variant>
      <vt:variant>
        <vt:i4>5</vt:i4>
      </vt:variant>
      <vt:variant>
        <vt:lpwstr/>
      </vt:variant>
      <vt:variant>
        <vt:lpwstr>_Set_Population_Identifiers_4</vt:lpwstr>
      </vt:variant>
      <vt:variant>
        <vt:i4>524305</vt:i4>
      </vt:variant>
      <vt:variant>
        <vt:i4>861</vt:i4>
      </vt:variant>
      <vt:variant>
        <vt:i4>0</vt:i4>
      </vt:variant>
      <vt:variant>
        <vt:i4>5</vt:i4>
      </vt:variant>
      <vt:variant>
        <vt:lpwstr/>
      </vt:variant>
      <vt:variant>
        <vt:lpwstr>_Set_Population_Identifiers_5</vt:lpwstr>
      </vt:variant>
      <vt:variant>
        <vt:i4>524305</vt:i4>
      </vt:variant>
      <vt:variant>
        <vt:i4>858</vt:i4>
      </vt:variant>
      <vt:variant>
        <vt:i4>0</vt:i4>
      </vt:variant>
      <vt:variant>
        <vt:i4>5</vt:i4>
      </vt:variant>
      <vt:variant>
        <vt:lpwstr/>
      </vt:variant>
      <vt:variant>
        <vt:lpwstr>_Set_Population_Identifiers_4</vt:lpwstr>
      </vt:variant>
      <vt:variant>
        <vt:i4>524305</vt:i4>
      </vt:variant>
      <vt:variant>
        <vt:i4>855</vt:i4>
      </vt:variant>
      <vt:variant>
        <vt:i4>0</vt:i4>
      </vt:variant>
      <vt:variant>
        <vt:i4>5</vt:i4>
      </vt:variant>
      <vt:variant>
        <vt:lpwstr/>
      </vt:variant>
      <vt:variant>
        <vt:lpwstr>_Set_Population_Identifiers_5</vt:lpwstr>
      </vt:variant>
      <vt:variant>
        <vt:i4>524305</vt:i4>
      </vt:variant>
      <vt:variant>
        <vt:i4>852</vt:i4>
      </vt:variant>
      <vt:variant>
        <vt:i4>0</vt:i4>
      </vt:variant>
      <vt:variant>
        <vt:i4>5</vt:i4>
      </vt:variant>
      <vt:variant>
        <vt:lpwstr/>
      </vt:variant>
      <vt:variant>
        <vt:lpwstr>_Set_Population_Identifiers_4</vt:lpwstr>
      </vt:variant>
      <vt:variant>
        <vt:i4>524305</vt:i4>
      </vt:variant>
      <vt:variant>
        <vt:i4>849</vt:i4>
      </vt:variant>
      <vt:variant>
        <vt:i4>0</vt:i4>
      </vt:variant>
      <vt:variant>
        <vt:i4>5</vt:i4>
      </vt:variant>
      <vt:variant>
        <vt:lpwstr/>
      </vt:variant>
      <vt:variant>
        <vt:lpwstr>_Set_Population_Identifiers_5</vt:lpwstr>
      </vt:variant>
      <vt:variant>
        <vt:i4>7471185</vt:i4>
      </vt:variant>
      <vt:variant>
        <vt:i4>846</vt:i4>
      </vt:variant>
      <vt:variant>
        <vt:i4>0</vt:i4>
      </vt:variant>
      <vt:variant>
        <vt:i4>5</vt:i4>
      </vt:variant>
      <vt:variant>
        <vt:lpwstr/>
      </vt:variant>
      <vt:variant>
        <vt:lpwstr>_AHARHoHEST/RRH/PSH</vt:lpwstr>
      </vt:variant>
      <vt:variant>
        <vt:i4>7471179</vt:i4>
      </vt:variant>
      <vt:variant>
        <vt:i4>843</vt:i4>
      </vt:variant>
      <vt:variant>
        <vt:i4>0</vt:i4>
      </vt:variant>
      <vt:variant>
        <vt:i4>5</vt:i4>
      </vt:variant>
      <vt:variant>
        <vt:lpwstr/>
      </vt:variant>
      <vt:variant>
        <vt:lpwstr>_HoHEST/RRH/PSH</vt:lpwstr>
      </vt:variant>
      <vt:variant>
        <vt:i4>2555975</vt:i4>
      </vt:variant>
      <vt:variant>
        <vt:i4>840</vt:i4>
      </vt:variant>
      <vt:variant>
        <vt:i4>0</vt:i4>
      </vt:variant>
      <vt:variant>
        <vt:i4>5</vt:i4>
      </vt:variant>
      <vt:variant>
        <vt:lpwstr/>
      </vt:variant>
      <vt:variant>
        <vt:lpwstr>_HHTypeEST/RRH/PSH_-_LSAPerson</vt:lpwstr>
      </vt:variant>
      <vt:variant>
        <vt:i4>393277</vt:i4>
      </vt:variant>
      <vt:variant>
        <vt:i4>837</vt:i4>
      </vt:variant>
      <vt:variant>
        <vt:i4>0</vt:i4>
      </vt:variant>
      <vt:variant>
        <vt:i4>5</vt:i4>
      </vt:variant>
      <vt:variant>
        <vt:lpwstr/>
      </vt:variant>
      <vt:variant>
        <vt:lpwstr>_EST/RRH/PSHAgeMin_and_EST/RRH/PSHAg</vt:lpwstr>
      </vt:variant>
      <vt:variant>
        <vt:i4>393277</vt:i4>
      </vt:variant>
      <vt:variant>
        <vt:i4>834</vt:i4>
      </vt:variant>
      <vt:variant>
        <vt:i4>0</vt:i4>
      </vt:variant>
      <vt:variant>
        <vt:i4>5</vt:i4>
      </vt:variant>
      <vt:variant>
        <vt:lpwstr/>
      </vt:variant>
      <vt:variant>
        <vt:lpwstr>_EST/RRH/PSHAgeMin_and_EST/RRH/PSHAg</vt:lpwstr>
      </vt:variant>
      <vt:variant>
        <vt:i4>2949177</vt:i4>
      </vt:variant>
      <vt:variant>
        <vt:i4>831</vt:i4>
      </vt:variant>
      <vt:variant>
        <vt:i4>0</vt:i4>
      </vt:variant>
      <vt:variant>
        <vt:i4>5</vt:i4>
      </vt:variant>
      <vt:variant>
        <vt:lpwstr/>
      </vt:variant>
      <vt:variant>
        <vt:lpwstr>_AHARHoHEST/RRH/PSH_1</vt:lpwstr>
      </vt:variant>
      <vt:variant>
        <vt:i4>4980840</vt:i4>
      </vt:variant>
      <vt:variant>
        <vt:i4>828</vt:i4>
      </vt:variant>
      <vt:variant>
        <vt:i4>0</vt:i4>
      </vt:variant>
      <vt:variant>
        <vt:i4>5</vt:i4>
      </vt:variant>
      <vt:variant>
        <vt:lpwstr/>
      </vt:variant>
      <vt:variant>
        <vt:lpwstr>_AHAREST/RRH/PSH__–</vt:lpwstr>
      </vt:variant>
      <vt:variant>
        <vt:i4>524305</vt:i4>
      </vt:variant>
      <vt:variant>
        <vt:i4>825</vt:i4>
      </vt:variant>
      <vt:variant>
        <vt:i4>0</vt:i4>
      </vt:variant>
      <vt:variant>
        <vt:i4>5</vt:i4>
      </vt:variant>
      <vt:variant>
        <vt:lpwstr/>
      </vt:variant>
      <vt:variant>
        <vt:lpwstr>_Set_Population_Identifiers_4</vt:lpwstr>
      </vt:variant>
      <vt:variant>
        <vt:i4>524305</vt:i4>
      </vt:variant>
      <vt:variant>
        <vt:i4>822</vt:i4>
      </vt:variant>
      <vt:variant>
        <vt:i4>0</vt:i4>
      </vt:variant>
      <vt:variant>
        <vt:i4>5</vt:i4>
      </vt:variant>
      <vt:variant>
        <vt:lpwstr/>
      </vt:variant>
      <vt:variant>
        <vt:lpwstr>_Set_Population_Identifiers_5</vt:lpwstr>
      </vt:variant>
      <vt:variant>
        <vt:i4>524305</vt:i4>
      </vt:variant>
      <vt:variant>
        <vt:i4>819</vt:i4>
      </vt:variant>
      <vt:variant>
        <vt:i4>0</vt:i4>
      </vt:variant>
      <vt:variant>
        <vt:i4>5</vt:i4>
      </vt:variant>
      <vt:variant>
        <vt:lpwstr/>
      </vt:variant>
      <vt:variant>
        <vt:lpwstr>_Set_Population_Identifiers_4</vt:lpwstr>
      </vt:variant>
      <vt:variant>
        <vt:i4>524305</vt:i4>
      </vt:variant>
      <vt:variant>
        <vt:i4>816</vt:i4>
      </vt:variant>
      <vt:variant>
        <vt:i4>0</vt:i4>
      </vt:variant>
      <vt:variant>
        <vt:i4>5</vt:i4>
      </vt:variant>
      <vt:variant>
        <vt:lpwstr/>
      </vt:variant>
      <vt:variant>
        <vt:lpwstr>_Set_Population_Identifiers_5</vt:lpwstr>
      </vt:variant>
      <vt:variant>
        <vt:i4>524305</vt:i4>
      </vt:variant>
      <vt:variant>
        <vt:i4>813</vt:i4>
      </vt:variant>
      <vt:variant>
        <vt:i4>0</vt:i4>
      </vt:variant>
      <vt:variant>
        <vt:i4>5</vt:i4>
      </vt:variant>
      <vt:variant>
        <vt:lpwstr/>
      </vt:variant>
      <vt:variant>
        <vt:lpwstr>_Set_Population_Identifiers_4</vt:lpwstr>
      </vt:variant>
      <vt:variant>
        <vt:i4>524305</vt:i4>
      </vt:variant>
      <vt:variant>
        <vt:i4>810</vt:i4>
      </vt:variant>
      <vt:variant>
        <vt:i4>0</vt:i4>
      </vt:variant>
      <vt:variant>
        <vt:i4>5</vt:i4>
      </vt:variant>
      <vt:variant>
        <vt:lpwstr/>
      </vt:variant>
      <vt:variant>
        <vt:lpwstr>_Set_Population_Identifiers_5</vt:lpwstr>
      </vt:variant>
      <vt:variant>
        <vt:i4>524305</vt:i4>
      </vt:variant>
      <vt:variant>
        <vt:i4>807</vt:i4>
      </vt:variant>
      <vt:variant>
        <vt:i4>0</vt:i4>
      </vt:variant>
      <vt:variant>
        <vt:i4>5</vt:i4>
      </vt:variant>
      <vt:variant>
        <vt:lpwstr/>
      </vt:variant>
      <vt:variant>
        <vt:lpwstr>_Set_Population_Identifiers_4</vt:lpwstr>
      </vt:variant>
      <vt:variant>
        <vt:i4>524305</vt:i4>
      </vt:variant>
      <vt:variant>
        <vt:i4>804</vt:i4>
      </vt:variant>
      <vt:variant>
        <vt:i4>0</vt:i4>
      </vt:variant>
      <vt:variant>
        <vt:i4>5</vt:i4>
      </vt:variant>
      <vt:variant>
        <vt:lpwstr/>
      </vt:variant>
      <vt:variant>
        <vt:lpwstr>_Set_Population_Identifiers_5</vt:lpwstr>
      </vt:variant>
      <vt:variant>
        <vt:i4>524305</vt:i4>
      </vt:variant>
      <vt:variant>
        <vt:i4>801</vt:i4>
      </vt:variant>
      <vt:variant>
        <vt:i4>0</vt:i4>
      </vt:variant>
      <vt:variant>
        <vt:i4>5</vt:i4>
      </vt:variant>
      <vt:variant>
        <vt:lpwstr/>
      </vt:variant>
      <vt:variant>
        <vt:lpwstr>_Set_Population_Identifiers_4</vt:lpwstr>
      </vt:variant>
      <vt:variant>
        <vt:i4>524305</vt:i4>
      </vt:variant>
      <vt:variant>
        <vt:i4>798</vt:i4>
      </vt:variant>
      <vt:variant>
        <vt:i4>0</vt:i4>
      </vt:variant>
      <vt:variant>
        <vt:i4>5</vt:i4>
      </vt:variant>
      <vt:variant>
        <vt:lpwstr/>
      </vt:variant>
      <vt:variant>
        <vt:lpwstr>_Set_Population_Identifiers_5</vt:lpwstr>
      </vt:variant>
      <vt:variant>
        <vt:i4>524305</vt:i4>
      </vt:variant>
      <vt:variant>
        <vt:i4>795</vt:i4>
      </vt:variant>
      <vt:variant>
        <vt:i4>0</vt:i4>
      </vt:variant>
      <vt:variant>
        <vt:i4>5</vt:i4>
      </vt:variant>
      <vt:variant>
        <vt:lpwstr/>
      </vt:variant>
      <vt:variant>
        <vt:lpwstr>_Set_Population_Identifiers_4</vt:lpwstr>
      </vt:variant>
      <vt:variant>
        <vt:i4>524305</vt:i4>
      </vt:variant>
      <vt:variant>
        <vt:i4>792</vt:i4>
      </vt:variant>
      <vt:variant>
        <vt:i4>0</vt:i4>
      </vt:variant>
      <vt:variant>
        <vt:i4>5</vt:i4>
      </vt:variant>
      <vt:variant>
        <vt:lpwstr/>
      </vt:variant>
      <vt:variant>
        <vt:lpwstr>_Set_Population_Identifiers_5</vt:lpwstr>
      </vt:variant>
      <vt:variant>
        <vt:i4>524305</vt:i4>
      </vt:variant>
      <vt:variant>
        <vt:i4>789</vt:i4>
      </vt:variant>
      <vt:variant>
        <vt:i4>0</vt:i4>
      </vt:variant>
      <vt:variant>
        <vt:i4>5</vt:i4>
      </vt:variant>
      <vt:variant>
        <vt:lpwstr/>
      </vt:variant>
      <vt:variant>
        <vt:lpwstr>_Set_Population_Identifiers_4</vt:lpwstr>
      </vt:variant>
      <vt:variant>
        <vt:i4>524305</vt:i4>
      </vt:variant>
      <vt:variant>
        <vt:i4>786</vt:i4>
      </vt:variant>
      <vt:variant>
        <vt:i4>0</vt:i4>
      </vt:variant>
      <vt:variant>
        <vt:i4>5</vt:i4>
      </vt:variant>
      <vt:variant>
        <vt:lpwstr/>
      </vt:variant>
      <vt:variant>
        <vt:lpwstr>_Set_Population_Identifiers_5</vt:lpwstr>
      </vt:variant>
      <vt:variant>
        <vt:i4>524305</vt:i4>
      </vt:variant>
      <vt:variant>
        <vt:i4>783</vt:i4>
      </vt:variant>
      <vt:variant>
        <vt:i4>0</vt:i4>
      </vt:variant>
      <vt:variant>
        <vt:i4>5</vt:i4>
      </vt:variant>
      <vt:variant>
        <vt:lpwstr/>
      </vt:variant>
      <vt:variant>
        <vt:lpwstr>_Set_Population_Identifiers_4</vt:lpwstr>
      </vt:variant>
      <vt:variant>
        <vt:i4>524305</vt:i4>
      </vt:variant>
      <vt:variant>
        <vt:i4>780</vt:i4>
      </vt:variant>
      <vt:variant>
        <vt:i4>0</vt:i4>
      </vt:variant>
      <vt:variant>
        <vt:i4>5</vt:i4>
      </vt:variant>
      <vt:variant>
        <vt:lpwstr/>
      </vt:variant>
      <vt:variant>
        <vt:lpwstr>_Set_Population_Identifiers_5</vt:lpwstr>
      </vt:variant>
      <vt:variant>
        <vt:i4>7471185</vt:i4>
      </vt:variant>
      <vt:variant>
        <vt:i4>777</vt:i4>
      </vt:variant>
      <vt:variant>
        <vt:i4>0</vt:i4>
      </vt:variant>
      <vt:variant>
        <vt:i4>5</vt:i4>
      </vt:variant>
      <vt:variant>
        <vt:lpwstr/>
      </vt:variant>
      <vt:variant>
        <vt:lpwstr>_AHARHoHEST/RRH/PSH</vt:lpwstr>
      </vt:variant>
      <vt:variant>
        <vt:i4>7471179</vt:i4>
      </vt:variant>
      <vt:variant>
        <vt:i4>774</vt:i4>
      </vt:variant>
      <vt:variant>
        <vt:i4>0</vt:i4>
      </vt:variant>
      <vt:variant>
        <vt:i4>5</vt:i4>
      </vt:variant>
      <vt:variant>
        <vt:lpwstr/>
      </vt:variant>
      <vt:variant>
        <vt:lpwstr>_HoHEST/RRH/PSH</vt:lpwstr>
      </vt:variant>
      <vt:variant>
        <vt:i4>2555975</vt:i4>
      </vt:variant>
      <vt:variant>
        <vt:i4>771</vt:i4>
      </vt:variant>
      <vt:variant>
        <vt:i4>0</vt:i4>
      </vt:variant>
      <vt:variant>
        <vt:i4>5</vt:i4>
      </vt:variant>
      <vt:variant>
        <vt:lpwstr/>
      </vt:variant>
      <vt:variant>
        <vt:lpwstr>_HHTypeEST/RRH/PSH_-_LSAPerson</vt:lpwstr>
      </vt:variant>
      <vt:variant>
        <vt:i4>393277</vt:i4>
      </vt:variant>
      <vt:variant>
        <vt:i4>768</vt:i4>
      </vt:variant>
      <vt:variant>
        <vt:i4>0</vt:i4>
      </vt:variant>
      <vt:variant>
        <vt:i4>5</vt:i4>
      </vt:variant>
      <vt:variant>
        <vt:lpwstr/>
      </vt:variant>
      <vt:variant>
        <vt:lpwstr>_EST/RRH/PSHAgeMin_and_EST/RRH/PSHAg</vt:lpwstr>
      </vt:variant>
      <vt:variant>
        <vt:i4>393277</vt:i4>
      </vt:variant>
      <vt:variant>
        <vt:i4>765</vt:i4>
      </vt:variant>
      <vt:variant>
        <vt:i4>0</vt:i4>
      </vt:variant>
      <vt:variant>
        <vt:i4>5</vt:i4>
      </vt:variant>
      <vt:variant>
        <vt:lpwstr/>
      </vt:variant>
      <vt:variant>
        <vt:lpwstr>_EST/RRH/PSHAgeMin_and_EST/RRH/PSHAg</vt:lpwstr>
      </vt:variant>
      <vt:variant>
        <vt:i4>7405695</vt:i4>
      </vt:variant>
      <vt:variant>
        <vt:i4>762</vt:i4>
      </vt:variant>
      <vt:variant>
        <vt:i4>0</vt:i4>
      </vt:variant>
      <vt:variant>
        <vt:i4>5</vt:i4>
      </vt:variant>
      <vt:variant>
        <vt:lpwstr/>
      </vt:variant>
      <vt:variant>
        <vt:lpwstr>_LSAPerson_Demographics</vt:lpwstr>
      </vt:variant>
      <vt:variant>
        <vt:i4>196643</vt:i4>
      </vt:variant>
      <vt:variant>
        <vt:i4>759</vt:i4>
      </vt:variant>
      <vt:variant>
        <vt:i4>0</vt:i4>
      </vt:variant>
      <vt:variant>
        <vt:i4>5</vt:i4>
      </vt:variant>
      <vt:variant>
        <vt:lpwstr/>
      </vt:variant>
      <vt:variant>
        <vt:lpwstr>_CHTime_and_CHTimeStatus</vt:lpwstr>
      </vt:variant>
      <vt:variant>
        <vt:i4>2031668</vt:i4>
      </vt:variant>
      <vt:variant>
        <vt:i4>756</vt:i4>
      </vt:variant>
      <vt:variant>
        <vt:i4>0</vt:i4>
      </vt:variant>
      <vt:variant>
        <vt:i4>5</vt:i4>
      </vt:variant>
      <vt:variant>
        <vt:lpwstr/>
      </vt:variant>
      <vt:variant>
        <vt:lpwstr>_Toc34144028</vt:lpwstr>
      </vt:variant>
      <vt:variant>
        <vt:i4>196643</vt:i4>
      </vt:variant>
      <vt:variant>
        <vt:i4>753</vt:i4>
      </vt:variant>
      <vt:variant>
        <vt:i4>0</vt:i4>
      </vt:variant>
      <vt:variant>
        <vt:i4>5</vt:i4>
      </vt:variant>
      <vt:variant>
        <vt:lpwstr/>
      </vt:variant>
      <vt:variant>
        <vt:lpwstr>_CHTime_and_CHTimeStatus</vt:lpwstr>
      </vt:variant>
      <vt:variant>
        <vt:i4>2031668</vt:i4>
      </vt:variant>
      <vt:variant>
        <vt:i4>750</vt:i4>
      </vt:variant>
      <vt:variant>
        <vt:i4>0</vt:i4>
      </vt:variant>
      <vt:variant>
        <vt:i4>5</vt:i4>
      </vt:variant>
      <vt:variant>
        <vt:lpwstr/>
      </vt:variant>
      <vt:variant>
        <vt:lpwstr>_Toc34144028</vt:lpwstr>
      </vt:variant>
      <vt:variant>
        <vt:i4>7405695</vt:i4>
      </vt:variant>
      <vt:variant>
        <vt:i4>747</vt:i4>
      </vt:variant>
      <vt:variant>
        <vt:i4>0</vt:i4>
      </vt:variant>
      <vt:variant>
        <vt:i4>5</vt:i4>
      </vt:variant>
      <vt:variant>
        <vt:lpwstr/>
      </vt:variant>
      <vt:variant>
        <vt:lpwstr>_LSAPerson_Demographics</vt:lpwstr>
      </vt:variant>
      <vt:variant>
        <vt:i4>7405695</vt:i4>
      </vt:variant>
      <vt:variant>
        <vt:i4>744</vt:i4>
      </vt:variant>
      <vt:variant>
        <vt:i4>0</vt:i4>
      </vt:variant>
      <vt:variant>
        <vt:i4>5</vt:i4>
      </vt:variant>
      <vt:variant>
        <vt:lpwstr/>
      </vt:variant>
      <vt:variant>
        <vt:lpwstr>_LSAPerson_Demographics</vt:lpwstr>
      </vt:variant>
      <vt:variant>
        <vt:i4>7405695</vt:i4>
      </vt:variant>
      <vt:variant>
        <vt:i4>741</vt:i4>
      </vt:variant>
      <vt:variant>
        <vt:i4>0</vt:i4>
      </vt:variant>
      <vt:variant>
        <vt:i4>5</vt:i4>
      </vt:variant>
      <vt:variant>
        <vt:lpwstr/>
      </vt:variant>
      <vt:variant>
        <vt:lpwstr>_LSAPerson_Demographics</vt:lpwstr>
      </vt:variant>
      <vt:variant>
        <vt:i4>7405695</vt:i4>
      </vt:variant>
      <vt:variant>
        <vt:i4>738</vt:i4>
      </vt:variant>
      <vt:variant>
        <vt:i4>0</vt:i4>
      </vt:variant>
      <vt:variant>
        <vt:i4>5</vt:i4>
      </vt:variant>
      <vt:variant>
        <vt:lpwstr/>
      </vt:variant>
      <vt:variant>
        <vt:lpwstr>_LSAPerson_Demographics</vt:lpwstr>
      </vt:variant>
      <vt:variant>
        <vt:i4>7405695</vt:i4>
      </vt:variant>
      <vt:variant>
        <vt:i4>735</vt:i4>
      </vt:variant>
      <vt:variant>
        <vt:i4>0</vt:i4>
      </vt:variant>
      <vt:variant>
        <vt:i4>5</vt:i4>
      </vt:variant>
      <vt:variant>
        <vt:lpwstr/>
      </vt:variant>
      <vt:variant>
        <vt:lpwstr>_LSAPerson_Demographics</vt:lpwstr>
      </vt:variant>
      <vt:variant>
        <vt:i4>5177464</vt:i4>
      </vt:variant>
      <vt:variant>
        <vt:i4>732</vt:i4>
      </vt:variant>
      <vt:variant>
        <vt:i4>0</vt:i4>
      </vt:variant>
      <vt:variant>
        <vt:i4>5</vt:i4>
      </vt:variant>
      <vt:variant>
        <vt:lpwstr/>
      </vt:variant>
      <vt:variant>
        <vt:lpwstr>_Identify_Qualifying_Exits</vt:lpwstr>
      </vt:variant>
      <vt:variant>
        <vt:i4>1835074</vt:i4>
      </vt:variant>
      <vt:variant>
        <vt:i4>729</vt:i4>
      </vt:variant>
      <vt:variant>
        <vt:i4>0</vt:i4>
      </vt:variant>
      <vt:variant>
        <vt:i4>5</vt:i4>
      </vt:variant>
      <vt:variant>
        <vt:lpwstr/>
      </vt:variant>
      <vt:variant>
        <vt:lpwstr>_Get_Active_HouseholdIDs_1</vt:lpwstr>
      </vt:variant>
      <vt:variant>
        <vt:i4>524305</vt:i4>
      </vt:variant>
      <vt:variant>
        <vt:i4>726</vt:i4>
      </vt:variant>
      <vt:variant>
        <vt:i4>0</vt:i4>
      </vt:variant>
      <vt:variant>
        <vt:i4>5</vt:i4>
      </vt:variant>
      <vt:variant>
        <vt:lpwstr/>
      </vt:variant>
      <vt:variant>
        <vt:lpwstr>_Set_Population_Identifiers_5</vt:lpwstr>
      </vt:variant>
      <vt:variant>
        <vt:i4>524305</vt:i4>
      </vt:variant>
      <vt:variant>
        <vt:i4>723</vt:i4>
      </vt:variant>
      <vt:variant>
        <vt:i4>0</vt:i4>
      </vt:variant>
      <vt:variant>
        <vt:i4>5</vt:i4>
      </vt:variant>
      <vt:variant>
        <vt:lpwstr/>
      </vt:variant>
      <vt:variant>
        <vt:lpwstr>_Set_Population_Identifiers_5</vt:lpwstr>
      </vt:variant>
      <vt:variant>
        <vt:i4>524305</vt:i4>
      </vt:variant>
      <vt:variant>
        <vt:i4>720</vt:i4>
      </vt:variant>
      <vt:variant>
        <vt:i4>0</vt:i4>
      </vt:variant>
      <vt:variant>
        <vt:i4>5</vt:i4>
      </vt:variant>
      <vt:variant>
        <vt:lpwstr/>
      </vt:variant>
      <vt:variant>
        <vt:lpwstr>_Set_Population_Identifiers_5</vt:lpwstr>
      </vt:variant>
      <vt:variant>
        <vt:i4>524305</vt:i4>
      </vt:variant>
      <vt:variant>
        <vt:i4>717</vt:i4>
      </vt:variant>
      <vt:variant>
        <vt:i4>0</vt:i4>
      </vt:variant>
      <vt:variant>
        <vt:i4>5</vt:i4>
      </vt:variant>
      <vt:variant>
        <vt:lpwstr/>
      </vt:variant>
      <vt:variant>
        <vt:lpwstr>_Set_Population_Identifiers_5</vt:lpwstr>
      </vt:variant>
      <vt:variant>
        <vt:i4>524305</vt:i4>
      </vt:variant>
      <vt:variant>
        <vt:i4>714</vt:i4>
      </vt:variant>
      <vt:variant>
        <vt:i4>0</vt:i4>
      </vt:variant>
      <vt:variant>
        <vt:i4>5</vt:i4>
      </vt:variant>
      <vt:variant>
        <vt:lpwstr/>
      </vt:variant>
      <vt:variant>
        <vt:lpwstr>_Set_Population_Identifiers_5</vt:lpwstr>
      </vt:variant>
      <vt:variant>
        <vt:i4>524305</vt:i4>
      </vt:variant>
      <vt:variant>
        <vt:i4>711</vt:i4>
      </vt:variant>
      <vt:variant>
        <vt:i4>0</vt:i4>
      </vt:variant>
      <vt:variant>
        <vt:i4>5</vt:i4>
      </vt:variant>
      <vt:variant>
        <vt:lpwstr/>
      </vt:variant>
      <vt:variant>
        <vt:lpwstr>_Set_Population_Identifiers_5</vt:lpwstr>
      </vt:variant>
      <vt:variant>
        <vt:i4>524305</vt:i4>
      </vt:variant>
      <vt:variant>
        <vt:i4>708</vt:i4>
      </vt:variant>
      <vt:variant>
        <vt:i4>0</vt:i4>
      </vt:variant>
      <vt:variant>
        <vt:i4>5</vt:i4>
      </vt:variant>
      <vt:variant>
        <vt:lpwstr/>
      </vt:variant>
      <vt:variant>
        <vt:lpwstr>_Set_Population_Identifiers_5</vt:lpwstr>
      </vt:variant>
      <vt:variant>
        <vt:i4>5177464</vt:i4>
      </vt:variant>
      <vt:variant>
        <vt:i4>705</vt:i4>
      </vt:variant>
      <vt:variant>
        <vt:i4>0</vt:i4>
      </vt:variant>
      <vt:variant>
        <vt:i4>5</vt:i4>
      </vt:variant>
      <vt:variant>
        <vt:lpwstr/>
      </vt:variant>
      <vt:variant>
        <vt:lpwstr>_Identify_Qualifying_Exits</vt:lpwstr>
      </vt:variant>
      <vt:variant>
        <vt:i4>6488110</vt:i4>
      </vt:variant>
      <vt:variant>
        <vt:i4>699</vt:i4>
      </vt:variant>
      <vt:variant>
        <vt:i4>0</vt:i4>
      </vt:variant>
      <vt:variant>
        <vt:i4>5</vt:i4>
      </vt:variant>
      <vt:variant>
        <vt:lpwstr/>
      </vt:variant>
      <vt:variant>
        <vt:lpwstr>_HMIS_Business_Logic:_6</vt:lpwstr>
      </vt:variant>
      <vt:variant>
        <vt:i4>6488110</vt:i4>
      </vt:variant>
      <vt:variant>
        <vt:i4>693</vt:i4>
      </vt:variant>
      <vt:variant>
        <vt:i4>0</vt:i4>
      </vt:variant>
      <vt:variant>
        <vt:i4>5</vt:i4>
      </vt:variant>
      <vt:variant>
        <vt:lpwstr/>
      </vt:variant>
      <vt:variant>
        <vt:lpwstr>_HMIS_Business_Logic:_5</vt:lpwstr>
      </vt:variant>
      <vt:variant>
        <vt:i4>6488110</vt:i4>
      </vt:variant>
      <vt:variant>
        <vt:i4>690</vt:i4>
      </vt:variant>
      <vt:variant>
        <vt:i4>0</vt:i4>
      </vt:variant>
      <vt:variant>
        <vt:i4>5</vt:i4>
      </vt:variant>
      <vt:variant>
        <vt:lpwstr/>
      </vt:variant>
      <vt:variant>
        <vt:lpwstr>_HMIS_Business_Logic:_2</vt:lpwstr>
      </vt:variant>
      <vt:variant>
        <vt:i4>6488110</vt:i4>
      </vt:variant>
      <vt:variant>
        <vt:i4>687</vt:i4>
      </vt:variant>
      <vt:variant>
        <vt:i4>0</vt:i4>
      </vt:variant>
      <vt:variant>
        <vt:i4>5</vt:i4>
      </vt:variant>
      <vt:variant>
        <vt:lpwstr/>
      </vt:variant>
      <vt:variant>
        <vt:lpwstr>_HMIS_Business_Logic:_1</vt:lpwstr>
      </vt:variant>
      <vt:variant>
        <vt:i4>6488110</vt:i4>
      </vt:variant>
      <vt:variant>
        <vt:i4>681</vt:i4>
      </vt:variant>
      <vt:variant>
        <vt:i4>0</vt:i4>
      </vt:variant>
      <vt:variant>
        <vt:i4>5</vt:i4>
      </vt:variant>
      <vt:variant>
        <vt:lpwstr/>
      </vt:variant>
      <vt:variant>
        <vt:lpwstr>_HMIS_Business_Logic:_4</vt:lpwstr>
      </vt:variant>
      <vt:variant>
        <vt:i4>5832825</vt:i4>
      </vt:variant>
      <vt:variant>
        <vt:i4>678</vt:i4>
      </vt:variant>
      <vt:variant>
        <vt:i4>0</vt:i4>
      </vt:variant>
      <vt:variant>
        <vt:i4>5</vt:i4>
      </vt:variant>
      <vt:variant>
        <vt:lpwstr/>
      </vt:variant>
      <vt:variant>
        <vt:lpwstr>_Report_Parameters_and</vt:lpwstr>
      </vt:variant>
      <vt:variant>
        <vt:i4>4194395</vt:i4>
      </vt:variant>
      <vt:variant>
        <vt:i4>675</vt:i4>
      </vt:variant>
      <vt:variant>
        <vt:i4>0</vt:i4>
      </vt:variant>
      <vt:variant>
        <vt:i4>5</vt:i4>
      </vt:variant>
      <vt:variant>
        <vt:lpwstr/>
      </vt:variant>
      <vt:variant>
        <vt:lpwstr>_Get_Inventory.csv_Records_1</vt:lpwstr>
      </vt:variant>
      <vt:variant>
        <vt:i4>7405572</vt:i4>
      </vt:variant>
      <vt:variant>
        <vt:i4>672</vt:i4>
      </vt:variant>
      <vt:variant>
        <vt:i4>0</vt:i4>
      </vt:variant>
      <vt:variant>
        <vt:i4>5</vt:i4>
      </vt:variant>
      <vt:variant>
        <vt:lpwstr/>
      </vt:variant>
      <vt:variant>
        <vt:lpwstr>_Get_Inventory.csv_Records</vt:lpwstr>
      </vt:variant>
      <vt:variant>
        <vt:i4>1179760</vt:i4>
      </vt:variant>
      <vt:variant>
        <vt:i4>669</vt:i4>
      </vt:variant>
      <vt:variant>
        <vt:i4>0</vt:i4>
      </vt:variant>
      <vt:variant>
        <vt:i4>5</vt:i4>
      </vt:variant>
      <vt:variant>
        <vt:lpwstr/>
      </vt:variant>
      <vt:variant>
        <vt:lpwstr>_Get_Funder.csv_Records</vt:lpwstr>
      </vt:variant>
      <vt:variant>
        <vt:i4>7864335</vt:i4>
      </vt:variant>
      <vt:variant>
        <vt:i4>666</vt:i4>
      </vt:variant>
      <vt:variant>
        <vt:i4>0</vt:i4>
      </vt:variant>
      <vt:variant>
        <vt:i4>5</vt:i4>
      </vt:variant>
      <vt:variant>
        <vt:lpwstr/>
      </vt:variant>
      <vt:variant>
        <vt:lpwstr>_Get_Organization.csv_Records</vt:lpwstr>
      </vt:variant>
      <vt:variant>
        <vt:i4>1572978</vt:i4>
      </vt:variant>
      <vt:variant>
        <vt:i4>663</vt:i4>
      </vt:variant>
      <vt:variant>
        <vt:i4>0</vt:i4>
      </vt:variant>
      <vt:variant>
        <vt:i4>5</vt:i4>
      </vt:variant>
      <vt:variant>
        <vt:lpwstr/>
      </vt:variant>
      <vt:variant>
        <vt:lpwstr>_Get_Project.csv_Records</vt:lpwstr>
      </vt:variant>
      <vt:variant>
        <vt:i4>3735609</vt:i4>
      </vt:variant>
      <vt:variant>
        <vt:i4>660</vt:i4>
      </vt:variant>
      <vt:variant>
        <vt:i4>0</vt:i4>
      </vt:variant>
      <vt:variant>
        <vt:i4>5</vt:i4>
      </vt:variant>
      <vt:variant>
        <vt:lpwstr>https://files.hudexchange.info/resources/documents/Notice-CPD-18-08-2019-HIC-PIT-Data-Collection-Notice.pdf</vt:lpwstr>
      </vt:variant>
      <vt:variant>
        <vt:lpwstr/>
      </vt:variant>
      <vt:variant>
        <vt:i4>5439579</vt:i4>
      </vt:variant>
      <vt:variant>
        <vt:i4>657</vt:i4>
      </vt:variant>
      <vt:variant>
        <vt:i4>0</vt:i4>
      </vt:variant>
      <vt:variant>
        <vt:i4>5</vt:i4>
      </vt:variant>
      <vt:variant>
        <vt:lpwstr>https://www.hudhdx.info/Resources/Vendors/HMIS CSV Specifications FY2020 v1.7.pdf</vt:lpwstr>
      </vt:variant>
      <vt:variant>
        <vt:lpwstr/>
      </vt:variant>
      <vt:variant>
        <vt:i4>6160410</vt:i4>
      </vt:variant>
      <vt:variant>
        <vt:i4>654</vt:i4>
      </vt:variant>
      <vt:variant>
        <vt:i4>0</vt:i4>
      </vt:variant>
      <vt:variant>
        <vt:i4>5</vt:i4>
      </vt:variant>
      <vt:variant>
        <vt:lpwstr>http://www.hudhdx.info/Resources/Vendors/HMIS_2020_Model_v1_4.png</vt:lpwstr>
      </vt:variant>
      <vt:variant>
        <vt:lpwstr/>
      </vt:variant>
      <vt:variant>
        <vt:i4>7208993</vt:i4>
      </vt:variant>
      <vt:variant>
        <vt:i4>651</vt:i4>
      </vt:variant>
      <vt:variant>
        <vt:i4>0</vt:i4>
      </vt:variant>
      <vt:variant>
        <vt:i4>5</vt:i4>
      </vt:variant>
      <vt:variant>
        <vt:lpwstr>https://files.hudexchange.info/resources/documents/HMIS-Data-Dictionary.pdf</vt:lpwstr>
      </vt:variant>
      <vt:variant>
        <vt:lpwstr/>
      </vt:variant>
      <vt:variant>
        <vt:i4>1572912</vt:i4>
      </vt:variant>
      <vt:variant>
        <vt:i4>644</vt:i4>
      </vt:variant>
      <vt:variant>
        <vt:i4>0</vt:i4>
      </vt:variant>
      <vt:variant>
        <vt:i4>5</vt:i4>
      </vt:variant>
      <vt:variant>
        <vt:lpwstr/>
      </vt:variant>
      <vt:variant>
        <vt:lpwstr>_Toc37233823</vt:lpwstr>
      </vt:variant>
      <vt:variant>
        <vt:i4>1638448</vt:i4>
      </vt:variant>
      <vt:variant>
        <vt:i4>638</vt:i4>
      </vt:variant>
      <vt:variant>
        <vt:i4>0</vt:i4>
      </vt:variant>
      <vt:variant>
        <vt:i4>5</vt:i4>
      </vt:variant>
      <vt:variant>
        <vt:lpwstr/>
      </vt:variant>
      <vt:variant>
        <vt:lpwstr>_Toc37233822</vt:lpwstr>
      </vt:variant>
      <vt:variant>
        <vt:i4>1703984</vt:i4>
      </vt:variant>
      <vt:variant>
        <vt:i4>632</vt:i4>
      </vt:variant>
      <vt:variant>
        <vt:i4>0</vt:i4>
      </vt:variant>
      <vt:variant>
        <vt:i4>5</vt:i4>
      </vt:variant>
      <vt:variant>
        <vt:lpwstr/>
      </vt:variant>
      <vt:variant>
        <vt:lpwstr>_Toc37233821</vt:lpwstr>
      </vt:variant>
      <vt:variant>
        <vt:i4>1769520</vt:i4>
      </vt:variant>
      <vt:variant>
        <vt:i4>626</vt:i4>
      </vt:variant>
      <vt:variant>
        <vt:i4>0</vt:i4>
      </vt:variant>
      <vt:variant>
        <vt:i4>5</vt:i4>
      </vt:variant>
      <vt:variant>
        <vt:lpwstr/>
      </vt:variant>
      <vt:variant>
        <vt:lpwstr>_Toc37233820</vt:lpwstr>
      </vt:variant>
      <vt:variant>
        <vt:i4>1179699</vt:i4>
      </vt:variant>
      <vt:variant>
        <vt:i4>620</vt:i4>
      </vt:variant>
      <vt:variant>
        <vt:i4>0</vt:i4>
      </vt:variant>
      <vt:variant>
        <vt:i4>5</vt:i4>
      </vt:variant>
      <vt:variant>
        <vt:lpwstr/>
      </vt:variant>
      <vt:variant>
        <vt:lpwstr>_Toc37233819</vt:lpwstr>
      </vt:variant>
      <vt:variant>
        <vt:i4>1245235</vt:i4>
      </vt:variant>
      <vt:variant>
        <vt:i4>614</vt:i4>
      </vt:variant>
      <vt:variant>
        <vt:i4>0</vt:i4>
      </vt:variant>
      <vt:variant>
        <vt:i4>5</vt:i4>
      </vt:variant>
      <vt:variant>
        <vt:lpwstr/>
      </vt:variant>
      <vt:variant>
        <vt:lpwstr>_Toc37233818</vt:lpwstr>
      </vt:variant>
      <vt:variant>
        <vt:i4>1835059</vt:i4>
      </vt:variant>
      <vt:variant>
        <vt:i4>608</vt:i4>
      </vt:variant>
      <vt:variant>
        <vt:i4>0</vt:i4>
      </vt:variant>
      <vt:variant>
        <vt:i4>5</vt:i4>
      </vt:variant>
      <vt:variant>
        <vt:lpwstr/>
      </vt:variant>
      <vt:variant>
        <vt:lpwstr>_Toc37233817</vt:lpwstr>
      </vt:variant>
      <vt:variant>
        <vt:i4>1900595</vt:i4>
      </vt:variant>
      <vt:variant>
        <vt:i4>602</vt:i4>
      </vt:variant>
      <vt:variant>
        <vt:i4>0</vt:i4>
      </vt:variant>
      <vt:variant>
        <vt:i4>5</vt:i4>
      </vt:variant>
      <vt:variant>
        <vt:lpwstr/>
      </vt:variant>
      <vt:variant>
        <vt:lpwstr>_Toc37233816</vt:lpwstr>
      </vt:variant>
      <vt:variant>
        <vt:i4>1966131</vt:i4>
      </vt:variant>
      <vt:variant>
        <vt:i4>596</vt:i4>
      </vt:variant>
      <vt:variant>
        <vt:i4>0</vt:i4>
      </vt:variant>
      <vt:variant>
        <vt:i4>5</vt:i4>
      </vt:variant>
      <vt:variant>
        <vt:lpwstr/>
      </vt:variant>
      <vt:variant>
        <vt:lpwstr>_Toc37233815</vt:lpwstr>
      </vt:variant>
      <vt:variant>
        <vt:i4>2031667</vt:i4>
      </vt:variant>
      <vt:variant>
        <vt:i4>590</vt:i4>
      </vt:variant>
      <vt:variant>
        <vt:i4>0</vt:i4>
      </vt:variant>
      <vt:variant>
        <vt:i4>5</vt:i4>
      </vt:variant>
      <vt:variant>
        <vt:lpwstr/>
      </vt:variant>
      <vt:variant>
        <vt:lpwstr>_Toc37233814</vt:lpwstr>
      </vt:variant>
      <vt:variant>
        <vt:i4>1572915</vt:i4>
      </vt:variant>
      <vt:variant>
        <vt:i4>584</vt:i4>
      </vt:variant>
      <vt:variant>
        <vt:i4>0</vt:i4>
      </vt:variant>
      <vt:variant>
        <vt:i4>5</vt:i4>
      </vt:variant>
      <vt:variant>
        <vt:lpwstr/>
      </vt:variant>
      <vt:variant>
        <vt:lpwstr>_Toc37233813</vt:lpwstr>
      </vt:variant>
      <vt:variant>
        <vt:i4>1638451</vt:i4>
      </vt:variant>
      <vt:variant>
        <vt:i4>578</vt:i4>
      </vt:variant>
      <vt:variant>
        <vt:i4>0</vt:i4>
      </vt:variant>
      <vt:variant>
        <vt:i4>5</vt:i4>
      </vt:variant>
      <vt:variant>
        <vt:lpwstr/>
      </vt:variant>
      <vt:variant>
        <vt:lpwstr>_Toc37233812</vt:lpwstr>
      </vt:variant>
      <vt:variant>
        <vt:i4>1703987</vt:i4>
      </vt:variant>
      <vt:variant>
        <vt:i4>572</vt:i4>
      </vt:variant>
      <vt:variant>
        <vt:i4>0</vt:i4>
      </vt:variant>
      <vt:variant>
        <vt:i4>5</vt:i4>
      </vt:variant>
      <vt:variant>
        <vt:lpwstr/>
      </vt:variant>
      <vt:variant>
        <vt:lpwstr>_Toc37233811</vt:lpwstr>
      </vt:variant>
      <vt:variant>
        <vt:i4>1769523</vt:i4>
      </vt:variant>
      <vt:variant>
        <vt:i4>566</vt:i4>
      </vt:variant>
      <vt:variant>
        <vt:i4>0</vt:i4>
      </vt:variant>
      <vt:variant>
        <vt:i4>5</vt:i4>
      </vt:variant>
      <vt:variant>
        <vt:lpwstr/>
      </vt:variant>
      <vt:variant>
        <vt:lpwstr>_Toc37233810</vt:lpwstr>
      </vt:variant>
      <vt:variant>
        <vt:i4>1179698</vt:i4>
      </vt:variant>
      <vt:variant>
        <vt:i4>560</vt:i4>
      </vt:variant>
      <vt:variant>
        <vt:i4>0</vt:i4>
      </vt:variant>
      <vt:variant>
        <vt:i4>5</vt:i4>
      </vt:variant>
      <vt:variant>
        <vt:lpwstr/>
      </vt:variant>
      <vt:variant>
        <vt:lpwstr>_Toc37233809</vt:lpwstr>
      </vt:variant>
      <vt:variant>
        <vt:i4>1245234</vt:i4>
      </vt:variant>
      <vt:variant>
        <vt:i4>554</vt:i4>
      </vt:variant>
      <vt:variant>
        <vt:i4>0</vt:i4>
      </vt:variant>
      <vt:variant>
        <vt:i4>5</vt:i4>
      </vt:variant>
      <vt:variant>
        <vt:lpwstr/>
      </vt:variant>
      <vt:variant>
        <vt:lpwstr>_Toc37233808</vt:lpwstr>
      </vt:variant>
      <vt:variant>
        <vt:i4>1835058</vt:i4>
      </vt:variant>
      <vt:variant>
        <vt:i4>548</vt:i4>
      </vt:variant>
      <vt:variant>
        <vt:i4>0</vt:i4>
      </vt:variant>
      <vt:variant>
        <vt:i4>5</vt:i4>
      </vt:variant>
      <vt:variant>
        <vt:lpwstr/>
      </vt:variant>
      <vt:variant>
        <vt:lpwstr>_Toc37233807</vt:lpwstr>
      </vt:variant>
      <vt:variant>
        <vt:i4>1900594</vt:i4>
      </vt:variant>
      <vt:variant>
        <vt:i4>542</vt:i4>
      </vt:variant>
      <vt:variant>
        <vt:i4>0</vt:i4>
      </vt:variant>
      <vt:variant>
        <vt:i4>5</vt:i4>
      </vt:variant>
      <vt:variant>
        <vt:lpwstr/>
      </vt:variant>
      <vt:variant>
        <vt:lpwstr>_Toc37233806</vt:lpwstr>
      </vt:variant>
      <vt:variant>
        <vt:i4>1966130</vt:i4>
      </vt:variant>
      <vt:variant>
        <vt:i4>536</vt:i4>
      </vt:variant>
      <vt:variant>
        <vt:i4>0</vt:i4>
      </vt:variant>
      <vt:variant>
        <vt:i4>5</vt:i4>
      </vt:variant>
      <vt:variant>
        <vt:lpwstr/>
      </vt:variant>
      <vt:variant>
        <vt:lpwstr>_Toc37233805</vt:lpwstr>
      </vt:variant>
      <vt:variant>
        <vt:i4>2031666</vt:i4>
      </vt:variant>
      <vt:variant>
        <vt:i4>530</vt:i4>
      </vt:variant>
      <vt:variant>
        <vt:i4>0</vt:i4>
      </vt:variant>
      <vt:variant>
        <vt:i4>5</vt:i4>
      </vt:variant>
      <vt:variant>
        <vt:lpwstr/>
      </vt:variant>
      <vt:variant>
        <vt:lpwstr>_Toc37233804</vt:lpwstr>
      </vt:variant>
      <vt:variant>
        <vt:i4>1572914</vt:i4>
      </vt:variant>
      <vt:variant>
        <vt:i4>524</vt:i4>
      </vt:variant>
      <vt:variant>
        <vt:i4>0</vt:i4>
      </vt:variant>
      <vt:variant>
        <vt:i4>5</vt:i4>
      </vt:variant>
      <vt:variant>
        <vt:lpwstr/>
      </vt:variant>
      <vt:variant>
        <vt:lpwstr>_Toc37233803</vt:lpwstr>
      </vt:variant>
      <vt:variant>
        <vt:i4>1638450</vt:i4>
      </vt:variant>
      <vt:variant>
        <vt:i4>518</vt:i4>
      </vt:variant>
      <vt:variant>
        <vt:i4>0</vt:i4>
      </vt:variant>
      <vt:variant>
        <vt:i4>5</vt:i4>
      </vt:variant>
      <vt:variant>
        <vt:lpwstr/>
      </vt:variant>
      <vt:variant>
        <vt:lpwstr>_Toc37233802</vt:lpwstr>
      </vt:variant>
      <vt:variant>
        <vt:i4>1703986</vt:i4>
      </vt:variant>
      <vt:variant>
        <vt:i4>512</vt:i4>
      </vt:variant>
      <vt:variant>
        <vt:i4>0</vt:i4>
      </vt:variant>
      <vt:variant>
        <vt:i4>5</vt:i4>
      </vt:variant>
      <vt:variant>
        <vt:lpwstr/>
      </vt:variant>
      <vt:variant>
        <vt:lpwstr>_Toc37233801</vt:lpwstr>
      </vt:variant>
      <vt:variant>
        <vt:i4>1769522</vt:i4>
      </vt:variant>
      <vt:variant>
        <vt:i4>506</vt:i4>
      </vt:variant>
      <vt:variant>
        <vt:i4>0</vt:i4>
      </vt:variant>
      <vt:variant>
        <vt:i4>5</vt:i4>
      </vt:variant>
      <vt:variant>
        <vt:lpwstr/>
      </vt:variant>
      <vt:variant>
        <vt:lpwstr>_Toc37233800</vt:lpwstr>
      </vt:variant>
      <vt:variant>
        <vt:i4>1900603</vt:i4>
      </vt:variant>
      <vt:variant>
        <vt:i4>500</vt:i4>
      </vt:variant>
      <vt:variant>
        <vt:i4>0</vt:i4>
      </vt:variant>
      <vt:variant>
        <vt:i4>5</vt:i4>
      </vt:variant>
      <vt:variant>
        <vt:lpwstr/>
      </vt:variant>
      <vt:variant>
        <vt:lpwstr>_Toc37233799</vt:lpwstr>
      </vt:variant>
      <vt:variant>
        <vt:i4>1835067</vt:i4>
      </vt:variant>
      <vt:variant>
        <vt:i4>494</vt:i4>
      </vt:variant>
      <vt:variant>
        <vt:i4>0</vt:i4>
      </vt:variant>
      <vt:variant>
        <vt:i4>5</vt:i4>
      </vt:variant>
      <vt:variant>
        <vt:lpwstr/>
      </vt:variant>
      <vt:variant>
        <vt:lpwstr>_Toc37233798</vt:lpwstr>
      </vt:variant>
      <vt:variant>
        <vt:i4>1245243</vt:i4>
      </vt:variant>
      <vt:variant>
        <vt:i4>488</vt:i4>
      </vt:variant>
      <vt:variant>
        <vt:i4>0</vt:i4>
      </vt:variant>
      <vt:variant>
        <vt:i4>5</vt:i4>
      </vt:variant>
      <vt:variant>
        <vt:lpwstr/>
      </vt:variant>
      <vt:variant>
        <vt:lpwstr>_Toc37233797</vt:lpwstr>
      </vt:variant>
      <vt:variant>
        <vt:i4>1179707</vt:i4>
      </vt:variant>
      <vt:variant>
        <vt:i4>482</vt:i4>
      </vt:variant>
      <vt:variant>
        <vt:i4>0</vt:i4>
      </vt:variant>
      <vt:variant>
        <vt:i4>5</vt:i4>
      </vt:variant>
      <vt:variant>
        <vt:lpwstr/>
      </vt:variant>
      <vt:variant>
        <vt:lpwstr>_Toc37233796</vt:lpwstr>
      </vt:variant>
      <vt:variant>
        <vt:i4>1114171</vt:i4>
      </vt:variant>
      <vt:variant>
        <vt:i4>476</vt:i4>
      </vt:variant>
      <vt:variant>
        <vt:i4>0</vt:i4>
      </vt:variant>
      <vt:variant>
        <vt:i4>5</vt:i4>
      </vt:variant>
      <vt:variant>
        <vt:lpwstr/>
      </vt:variant>
      <vt:variant>
        <vt:lpwstr>_Toc37233795</vt:lpwstr>
      </vt:variant>
      <vt:variant>
        <vt:i4>1048635</vt:i4>
      </vt:variant>
      <vt:variant>
        <vt:i4>470</vt:i4>
      </vt:variant>
      <vt:variant>
        <vt:i4>0</vt:i4>
      </vt:variant>
      <vt:variant>
        <vt:i4>5</vt:i4>
      </vt:variant>
      <vt:variant>
        <vt:lpwstr/>
      </vt:variant>
      <vt:variant>
        <vt:lpwstr>_Toc37233794</vt:lpwstr>
      </vt:variant>
      <vt:variant>
        <vt:i4>1507387</vt:i4>
      </vt:variant>
      <vt:variant>
        <vt:i4>464</vt:i4>
      </vt:variant>
      <vt:variant>
        <vt:i4>0</vt:i4>
      </vt:variant>
      <vt:variant>
        <vt:i4>5</vt:i4>
      </vt:variant>
      <vt:variant>
        <vt:lpwstr/>
      </vt:variant>
      <vt:variant>
        <vt:lpwstr>_Toc37233793</vt:lpwstr>
      </vt:variant>
      <vt:variant>
        <vt:i4>1441851</vt:i4>
      </vt:variant>
      <vt:variant>
        <vt:i4>458</vt:i4>
      </vt:variant>
      <vt:variant>
        <vt:i4>0</vt:i4>
      </vt:variant>
      <vt:variant>
        <vt:i4>5</vt:i4>
      </vt:variant>
      <vt:variant>
        <vt:lpwstr/>
      </vt:variant>
      <vt:variant>
        <vt:lpwstr>_Toc37233792</vt:lpwstr>
      </vt:variant>
      <vt:variant>
        <vt:i4>1376315</vt:i4>
      </vt:variant>
      <vt:variant>
        <vt:i4>452</vt:i4>
      </vt:variant>
      <vt:variant>
        <vt:i4>0</vt:i4>
      </vt:variant>
      <vt:variant>
        <vt:i4>5</vt:i4>
      </vt:variant>
      <vt:variant>
        <vt:lpwstr/>
      </vt:variant>
      <vt:variant>
        <vt:lpwstr>_Toc37233791</vt:lpwstr>
      </vt:variant>
      <vt:variant>
        <vt:i4>1310779</vt:i4>
      </vt:variant>
      <vt:variant>
        <vt:i4>446</vt:i4>
      </vt:variant>
      <vt:variant>
        <vt:i4>0</vt:i4>
      </vt:variant>
      <vt:variant>
        <vt:i4>5</vt:i4>
      </vt:variant>
      <vt:variant>
        <vt:lpwstr/>
      </vt:variant>
      <vt:variant>
        <vt:lpwstr>_Toc37233790</vt:lpwstr>
      </vt:variant>
      <vt:variant>
        <vt:i4>1900602</vt:i4>
      </vt:variant>
      <vt:variant>
        <vt:i4>440</vt:i4>
      </vt:variant>
      <vt:variant>
        <vt:i4>0</vt:i4>
      </vt:variant>
      <vt:variant>
        <vt:i4>5</vt:i4>
      </vt:variant>
      <vt:variant>
        <vt:lpwstr/>
      </vt:variant>
      <vt:variant>
        <vt:lpwstr>_Toc37233789</vt:lpwstr>
      </vt:variant>
      <vt:variant>
        <vt:i4>1835066</vt:i4>
      </vt:variant>
      <vt:variant>
        <vt:i4>434</vt:i4>
      </vt:variant>
      <vt:variant>
        <vt:i4>0</vt:i4>
      </vt:variant>
      <vt:variant>
        <vt:i4>5</vt:i4>
      </vt:variant>
      <vt:variant>
        <vt:lpwstr/>
      </vt:variant>
      <vt:variant>
        <vt:lpwstr>_Toc37233788</vt:lpwstr>
      </vt:variant>
      <vt:variant>
        <vt:i4>1245242</vt:i4>
      </vt:variant>
      <vt:variant>
        <vt:i4>428</vt:i4>
      </vt:variant>
      <vt:variant>
        <vt:i4>0</vt:i4>
      </vt:variant>
      <vt:variant>
        <vt:i4>5</vt:i4>
      </vt:variant>
      <vt:variant>
        <vt:lpwstr/>
      </vt:variant>
      <vt:variant>
        <vt:lpwstr>_Toc37233787</vt:lpwstr>
      </vt:variant>
      <vt:variant>
        <vt:i4>1179706</vt:i4>
      </vt:variant>
      <vt:variant>
        <vt:i4>422</vt:i4>
      </vt:variant>
      <vt:variant>
        <vt:i4>0</vt:i4>
      </vt:variant>
      <vt:variant>
        <vt:i4>5</vt:i4>
      </vt:variant>
      <vt:variant>
        <vt:lpwstr/>
      </vt:variant>
      <vt:variant>
        <vt:lpwstr>_Toc37233786</vt:lpwstr>
      </vt:variant>
      <vt:variant>
        <vt:i4>1114170</vt:i4>
      </vt:variant>
      <vt:variant>
        <vt:i4>416</vt:i4>
      </vt:variant>
      <vt:variant>
        <vt:i4>0</vt:i4>
      </vt:variant>
      <vt:variant>
        <vt:i4>5</vt:i4>
      </vt:variant>
      <vt:variant>
        <vt:lpwstr/>
      </vt:variant>
      <vt:variant>
        <vt:lpwstr>_Toc37233785</vt:lpwstr>
      </vt:variant>
      <vt:variant>
        <vt:i4>1048634</vt:i4>
      </vt:variant>
      <vt:variant>
        <vt:i4>410</vt:i4>
      </vt:variant>
      <vt:variant>
        <vt:i4>0</vt:i4>
      </vt:variant>
      <vt:variant>
        <vt:i4>5</vt:i4>
      </vt:variant>
      <vt:variant>
        <vt:lpwstr/>
      </vt:variant>
      <vt:variant>
        <vt:lpwstr>_Toc37233784</vt:lpwstr>
      </vt:variant>
      <vt:variant>
        <vt:i4>1507386</vt:i4>
      </vt:variant>
      <vt:variant>
        <vt:i4>404</vt:i4>
      </vt:variant>
      <vt:variant>
        <vt:i4>0</vt:i4>
      </vt:variant>
      <vt:variant>
        <vt:i4>5</vt:i4>
      </vt:variant>
      <vt:variant>
        <vt:lpwstr/>
      </vt:variant>
      <vt:variant>
        <vt:lpwstr>_Toc37233783</vt:lpwstr>
      </vt:variant>
      <vt:variant>
        <vt:i4>1441850</vt:i4>
      </vt:variant>
      <vt:variant>
        <vt:i4>398</vt:i4>
      </vt:variant>
      <vt:variant>
        <vt:i4>0</vt:i4>
      </vt:variant>
      <vt:variant>
        <vt:i4>5</vt:i4>
      </vt:variant>
      <vt:variant>
        <vt:lpwstr/>
      </vt:variant>
      <vt:variant>
        <vt:lpwstr>_Toc37233782</vt:lpwstr>
      </vt:variant>
      <vt:variant>
        <vt:i4>1376314</vt:i4>
      </vt:variant>
      <vt:variant>
        <vt:i4>392</vt:i4>
      </vt:variant>
      <vt:variant>
        <vt:i4>0</vt:i4>
      </vt:variant>
      <vt:variant>
        <vt:i4>5</vt:i4>
      </vt:variant>
      <vt:variant>
        <vt:lpwstr/>
      </vt:variant>
      <vt:variant>
        <vt:lpwstr>_Toc37233781</vt:lpwstr>
      </vt:variant>
      <vt:variant>
        <vt:i4>1310778</vt:i4>
      </vt:variant>
      <vt:variant>
        <vt:i4>386</vt:i4>
      </vt:variant>
      <vt:variant>
        <vt:i4>0</vt:i4>
      </vt:variant>
      <vt:variant>
        <vt:i4>5</vt:i4>
      </vt:variant>
      <vt:variant>
        <vt:lpwstr/>
      </vt:variant>
      <vt:variant>
        <vt:lpwstr>_Toc37233780</vt:lpwstr>
      </vt:variant>
      <vt:variant>
        <vt:i4>1900597</vt:i4>
      </vt:variant>
      <vt:variant>
        <vt:i4>380</vt:i4>
      </vt:variant>
      <vt:variant>
        <vt:i4>0</vt:i4>
      </vt:variant>
      <vt:variant>
        <vt:i4>5</vt:i4>
      </vt:variant>
      <vt:variant>
        <vt:lpwstr/>
      </vt:variant>
      <vt:variant>
        <vt:lpwstr>_Toc37233779</vt:lpwstr>
      </vt:variant>
      <vt:variant>
        <vt:i4>1835061</vt:i4>
      </vt:variant>
      <vt:variant>
        <vt:i4>374</vt:i4>
      </vt:variant>
      <vt:variant>
        <vt:i4>0</vt:i4>
      </vt:variant>
      <vt:variant>
        <vt:i4>5</vt:i4>
      </vt:variant>
      <vt:variant>
        <vt:lpwstr/>
      </vt:variant>
      <vt:variant>
        <vt:lpwstr>_Toc37233778</vt:lpwstr>
      </vt:variant>
      <vt:variant>
        <vt:i4>1245237</vt:i4>
      </vt:variant>
      <vt:variant>
        <vt:i4>368</vt:i4>
      </vt:variant>
      <vt:variant>
        <vt:i4>0</vt:i4>
      </vt:variant>
      <vt:variant>
        <vt:i4>5</vt:i4>
      </vt:variant>
      <vt:variant>
        <vt:lpwstr/>
      </vt:variant>
      <vt:variant>
        <vt:lpwstr>_Toc37233777</vt:lpwstr>
      </vt:variant>
      <vt:variant>
        <vt:i4>1179701</vt:i4>
      </vt:variant>
      <vt:variant>
        <vt:i4>362</vt:i4>
      </vt:variant>
      <vt:variant>
        <vt:i4>0</vt:i4>
      </vt:variant>
      <vt:variant>
        <vt:i4>5</vt:i4>
      </vt:variant>
      <vt:variant>
        <vt:lpwstr/>
      </vt:variant>
      <vt:variant>
        <vt:lpwstr>_Toc37233776</vt:lpwstr>
      </vt:variant>
      <vt:variant>
        <vt:i4>1114165</vt:i4>
      </vt:variant>
      <vt:variant>
        <vt:i4>356</vt:i4>
      </vt:variant>
      <vt:variant>
        <vt:i4>0</vt:i4>
      </vt:variant>
      <vt:variant>
        <vt:i4>5</vt:i4>
      </vt:variant>
      <vt:variant>
        <vt:lpwstr/>
      </vt:variant>
      <vt:variant>
        <vt:lpwstr>_Toc37233775</vt:lpwstr>
      </vt:variant>
      <vt:variant>
        <vt:i4>1048629</vt:i4>
      </vt:variant>
      <vt:variant>
        <vt:i4>350</vt:i4>
      </vt:variant>
      <vt:variant>
        <vt:i4>0</vt:i4>
      </vt:variant>
      <vt:variant>
        <vt:i4>5</vt:i4>
      </vt:variant>
      <vt:variant>
        <vt:lpwstr/>
      </vt:variant>
      <vt:variant>
        <vt:lpwstr>_Toc37233774</vt:lpwstr>
      </vt:variant>
      <vt:variant>
        <vt:i4>1507381</vt:i4>
      </vt:variant>
      <vt:variant>
        <vt:i4>344</vt:i4>
      </vt:variant>
      <vt:variant>
        <vt:i4>0</vt:i4>
      </vt:variant>
      <vt:variant>
        <vt:i4>5</vt:i4>
      </vt:variant>
      <vt:variant>
        <vt:lpwstr/>
      </vt:variant>
      <vt:variant>
        <vt:lpwstr>_Toc37233773</vt:lpwstr>
      </vt:variant>
      <vt:variant>
        <vt:i4>1441845</vt:i4>
      </vt:variant>
      <vt:variant>
        <vt:i4>338</vt:i4>
      </vt:variant>
      <vt:variant>
        <vt:i4>0</vt:i4>
      </vt:variant>
      <vt:variant>
        <vt:i4>5</vt:i4>
      </vt:variant>
      <vt:variant>
        <vt:lpwstr/>
      </vt:variant>
      <vt:variant>
        <vt:lpwstr>_Toc37233772</vt:lpwstr>
      </vt:variant>
      <vt:variant>
        <vt:i4>1376309</vt:i4>
      </vt:variant>
      <vt:variant>
        <vt:i4>332</vt:i4>
      </vt:variant>
      <vt:variant>
        <vt:i4>0</vt:i4>
      </vt:variant>
      <vt:variant>
        <vt:i4>5</vt:i4>
      </vt:variant>
      <vt:variant>
        <vt:lpwstr/>
      </vt:variant>
      <vt:variant>
        <vt:lpwstr>_Toc37233771</vt:lpwstr>
      </vt:variant>
      <vt:variant>
        <vt:i4>1310773</vt:i4>
      </vt:variant>
      <vt:variant>
        <vt:i4>326</vt:i4>
      </vt:variant>
      <vt:variant>
        <vt:i4>0</vt:i4>
      </vt:variant>
      <vt:variant>
        <vt:i4>5</vt:i4>
      </vt:variant>
      <vt:variant>
        <vt:lpwstr/>
      </vt:variant>
      <vt:variant>
        <vt:lpwstr>_Toc37233770</vt:lpwstr>
      </vt:variant>
      <vt:variant>
        <vt:i4>1900596</vt:i4>
      </vt:variant>
      <vt:variant>
        <vt:i4>320</vt:i4>
      </vt:variant>
      <vt:variant>
        <vt:i4>0</vt:i4>
      </vt:variant>
      <vt:variant>
        <vt:i4>5</vt:i4>
      </vt:variant>
      <vt:variant>
        <vt:lpwstr/>
      </vt:variant>
      <vt:variant>
        <vt:lpwstr>_Toc37233769</vt:lpwstr>
      </vt:variant>
      <vt:variant>
        <vt:i4>1835060</vt:i4>
      </vt:variant>
      <vt:variant>
        <vt:i4>314</vt:i4>
      </vt:variant>
      <vt:variant>
        <vt:i4>0</vt:i4>
      </vt:variant>
      <vt:variant>
        <vt:i4>5</vt:i4>
      </vt:variant>
      <vt:variant>
        <vt:lpwstr/>
      </vt:variant>
      <vt:variant>
        <vt:lpwstr>_Toc37233768</vt:lpwstr>
      </vt:variant>
      <vt:variant>
        <vt:i4>1245236</vt:i4>
      </vt:variant>
      <vt:variant>
        <vt:i4>308</vt:i4>
      </vt:variant>
      <vt:variant>
        <vt:i4>0</vt:i4>
      </vt:variant>
      <vt:variant>
        <vt:i4>5</vt:i4>
      </vt:variant>
      <vt:variant>
        <vt:lpwstr/>
      </vt:variant>
      <vt:variant>
        <vt:lpwstr>_Toc37233767</vt:lpwstr>
      </vt:variant>
      <vt:variant>
        <vt:i4>1179700</vt:i4>
      </vt:variant>
      <vt:variant>
        <vt:i4>302</vt:i4>
      </vt:variant>
      <vt:variant>
        <vt:i4>0</vt:i4>
      </vt:variant>
      <vt:variant>
        <vt:i4>5</vt:i4>
      </vt:variant>
      <vt:variant>
        <vt:lpwstr/>
      </vt:variant>
      <vt:variant>
        <vt:lpwstr>_Toc37233766</vt:lpwstr>
      </vt:variant>
      <vt:variant>
        <vt:i4>1114164</vt:i4>
      </vt:variant>
      <vt:variant>
        <vt:i4>296</vt:i4>
      </vt:variant>
      <vt:variant>
        <vt:i4>0</vt:i4>
      </vt:variant>
      <vt:variant>
        <vt:i4>5</vt:i4>
      </vt:variant>
      <vt:variant>
        <vt:lpwstr/>
      </vt:variant>
      <vt:variant>
        <vt:lpwstr>_Toc37233765</vt:lpwstr>
      </vt:variant>
      <vt:variant>
        <vt:i4>1048628</vt:i4>
      </vt:variant>
      <vt:variant>
        <vt:i4>290</vt:i4>
      </vt:variant>
      <vt:variant>
        <vt:i4>0</vt:i4>
      </vt:variant>
      <vt:variant>
        <vt:i4>5</vt:i4>
      </vt:variant>
      <vt:variant>
        <vt:lpwstr/>
      </vt:variant>
      <vt:variant>
        <vt:lpwstr>_Toc37233764</vt:lpwstr>
      </vt:variant>
      <vt:variant>
        <vt:i4>1507380</vt:i4>
      </vt:variant>
      <vt:variant>
        <vt:i4>284</vt:i4>
      </vt:variant>
      <vt:variant>
        <vt:i4>0</vt:i4>
      </vt:variant>
      <vt:variant>
        <vt:i4>5</vt:i4>
      </vt:variant>
      <vt:variant>
        <vt:lpwstr/>
      </vt:variant>
      <vt:variant>
        <vt:lpwstr>_Toc37233763</vt:lpwstr>
      </vt:variant>
      <vt:variant>
        <vt:i4>1441844</vt:i4>
      </vt:variant>
      <vt:variant>
        <vt:i4>278</vt:i4>
      </vt:variant>
      <vt:variant>
        <vt:i4>0</vt:i4>
      </vt:variant>
      <vt:variant>
        <vt:i4>5</vt:i4>
      </vt:variant>
      <vt:variant>
        <vt:lpwstr/>
      </vt:variant>
      <vt:variant>
        <vt:lpwstr>_Toc37233762</vt:lpwstr>
      </vt:variant>
      <vt:variant>
        <vt:i4>1376308</vt:i4>
      </vt:variant>
      <vt:variant>
        <vt:i4>272</vt:i4>
      </vt:variant>
      <vt:variant>
        <vt:i4>0</vt:i4>
      </vt:variant>
      <vt:variant>
        <vt:i4>5</vt:i4>
      </vt:variant>
      <vt:variant>
        <vt:lpwstr/>
      </vt:variant>
      <vt:variant>
        <vt:lpwstr>_Toc37233761</vt:lpwstr>
      </vt:variant>
      <vt:variant>
        <vt:i4>1310772</vt:i4>
      </vt:variant>
      <vt:variant>
        <vt:i4>266</vt:i4>
      </vt:variant>
      <vt:variant>
        <vt:i4>0</vt:i4>
      </vt:variant>
      <vt:variant>
        <vt:i4>5</vt:i4>
      </vt:variant>
      <vt:variant>
        <vt:lpwstr/>
      </vt:variant>
      <vt:variant>
        <vt:lpwstr>_Toc37233760</vt:lpwstr>
      </vt:variant>
      <vt:variant>
        <vt:i4>1900599</vt:i4>
      </vt:variant>
      <vt:variant>
        <vt:i4>260</vt:i4>
      </vt:variant>
      <vt:variant>
        <vt:i4>0</vt:i4>
      </vt:variant>
      <vt:variant>
        <vt:i4>5</vt:i4>
      </vt:variant>
      <vt:variant>
        <vt:lpwstr/>
      </vt:variant>
      <vt:variant>
        <vt:lpwstr>_Toc37233759</vt:lpwstr>
      </vt:variant>
      <vt:variant>
        <vt:i4>1835063</vt:i4>
      </vt:variant>
      <vt:variant>
        <vt:i4>254</vt:i4>
      </vt:variant>
      <vt:variant>
        <vt:i4>0</vt:i4>
      </vt:variant>
      <vt:variant>
        <vt:i4>5</vt:i4>
      </vt:variant>
      <vt:variant>
        <vt:lpwstr/>
      </vt:variant>
      <vt:variant>
        <vt:lpwstr>_Toc37233758</vt:lpwstr>
      </vt:variant>
      <vt:variant>
        <vt:i4>1245239</vt:i4>
      </vt:variant>
      <vt:variant>
        <vt:i4>248</vt:i4>
      </vt:variant>
      <vt:variant>
        <vt:i4>0</vt:i4>
      </vt:variant>
      <vt:variant>
        <vt:i4>5</vt:i4>
      </vt:variant>
      <vt:variant>
        <vt:lpwstr/>
      </vt:variant>
      <vt:variant>
        <vt:lpwstr>_Toc37233757</vt:lpwstr>
      </vt:variant>
      <vt:variant>
        <vt:i4>1179703</vt:i4>
      </vt:variant>
      <vt:variant>
        <vt:i4>242</vt:i4>
      </vt:variant>
      <vt:variant>
        <vt:i4>0</vt:i4>
      </vt:variant>
      <vt:variant>
        <vt:i4>5</vt:i4>
      </vt:variant>
      <vt:variant>
        <vt:lpwstr/>
      </vt:variant>
      <vt:variant>
        <vt:lpwstr>_Toc37233756</vt:lpwstr>
      </vt:variant>
      <vt:variant>
        <vt:i4>1114167</vt:i4>
      </vt:variant>
      <vt:variant>
        <vt:i4>236</vt:i4>
      </vt:variant>
      <vt:variant>
        <vt:i4>0</vt:i4>
      </vt:variant>
      <vt:variant>
        <vt:i4>5</vt:i4>
      </vt:variant>
      <vt:variant>
        <vt:lpwstr/>
      </vt:variant>
      <vt:variant>
        <vt:lpwstr>_Toc37233755</vt:lpwstr>
      </vt:variant>
      <vt:variant>
        <vt:i4>1048631</vt:i4>
      </vt:variant>
      <vt:variant>
        <vt:i4>230</vt:i4>
      </vt:variant>
      <vt:variant>
        <vt:i4>0</vt:i4>
      </vt:variant>
      <vt:variant>
        <vt:i4>5</vt:i4>
      </vt:variant>
      <vt:variant>
        <vt:lpwstr/>
      </vt:variant>
      <vt:variant>
        <vt:lpwstr>_Toc37233754</vt:lpwstr>
      </vt:variant>
      <vt:variant>
        <vt:i4>1507383</vt:i4>
      </vt:variant>
      <vt:variant>
        <vt:i4>224</vt:i4>
      </vt:variant>
      <vt:variant>
        <vt:i4>0</vt:i4>
      </vt:variant>
      <vt:variant>
        <vt:i4>5</vt:i4>
      </vt:variant>
      <vt:variant>
        <vt:lpwstr/>
      </vt:variant>
      <vt:variant>
        <vt:lpwstr>_Toc37233753</vt:lpwstr>
      </vt:variant>
      <vt:variant>
        <vt:i4>1441847</vt:i4>
      </vt:variant>
      <vt:variant>
        <vt:i4>218</vt:i4>
      </vt:variant>
      <vt:variant>
        <vt:i4>0</vt:i4>
      </vt:variant>
      <vt:variant>
        <vt:i4>5</vt:i4>
      </vt:variant>
      <vt:variant>
        <vt:lpwstr/>
      </vt:variant>
      <vt:variant>
        <vt:lpwstr>_Toc37233752</vt:lpwstr>
      </vt:variant>
      <vt:variant>
        <vt:i4>1376311</vt:i4>
      </vt:variant>
      <vt:variant>
        <vt:i4>212</vt:i4>
      </vt:variant>
      <vt:variant>
        <vt:i4>0</vt:i4>
      </vt:variant>
      <vt:variant>
        <vt:i4>5</vt:i4>
      </vt:variant>
      <vt:variant>
        <vt:lpwstr/>
      </vt:variant>
      <vt:variant>
        <vt:lpwstr>_Toc37233751</vt:lpwstr>
      </vt:variant>
      <vt:variant>
        <vt:i4>1310775</vt:i4>
      </vt:variant>
      <vt:variant>
        <vt:i4>206</vt:i4>
      </vt:variant>
      <vt:variant>
        <vt:i4>0</vt:i4>
      </vt:variant>
      <vt:variant>
        <vt:i4>5</vt:i4>
      </vt:variant>
      <vt:variant>
        <vt:lpwstr/>
      </vt:variant>
      <vt:variant>
        <vt:lpwstr>_Toc37233750</vt:lpwstr>
      </vt:variant>
      <vt:variant>
        <vt:i4>1900598</vt:i4>
      </vt:variant>
      <vt:variant>
        <vt:i4>200</vt:i4>
      </vt:variant>
      <vt:variant>
        <vt:i4>0</vt:i4>
      </vt:variant>
      <vt:variant>
        <vt:i4>5</vt:i4>
      </vt:variant>
      <vt:variant>
        <vt:lpwstr/>
      </vt:variant>
      <vt:variant>
        <vt:lpwstr>_Toc37233749</vt:lpwstr>
      </vt:variant>
      <vt:variant>
        <vt:i4>1835062</vt:i4>
      </vt:variant>
      <vt:variant>
        <vt:i4>194</vt:i4>
      </vt:variant>
      <vt:variant>
        <vt:i4>0</vt:i4>
      </vt:variant>
      <vt:variant>
        <vt:i4>5</vt:i4>
      </vt:variant>
      <vt:variant>
        <vt:lpwstr/>
      </vt:variant>
      <vt:variant>
        <vt:lpwstr>_Toc37233748</vt:lpwstr>
      </vt:variant>
      <vt:variant>
        <vt:i4>1245238</vt:i4>
      </vt:variant>
      <vt:variant>
        <vt:i4>188</vt:i4>
      </vt:variant>
      <vt:variant>
        <vt:i4>0</vt:i4>
      </vt:variant>
      <vt:variant>
        <vt:i4>5</vt:i4>
      </vt:variant>
      <vt:variant>
        <vt:lpwstr/>
      </vt:variant>
      <vt:variant>
        <vt:lpwstr>_Toc37233747</vt:lpwstr>
      </vt:variant>
      <vt:variant>
        <vt:i4>1179702</vt:i4>
      </vt:variant>
      <vt:variant>
        <vt:i4>182</vt:i4>
      </vt:variant>
      <vt:variant>
        <vt:i4>0</vt:i4>
      </vt:variant>
      <vt:variant>
        <vt:i4>5</vt:i4>
      </vt:variant>
      <vt:variant>
        <vt:lpwstr/>
      </vt:variant>
      <vt:variant>
        <vt:lpwstr>_Toc37233746</vt:lpwstr>
      </vt:variant>
      <vt:variant>
        <vt:i4>1114166</vt:i4>
      </vt:variant>
      <vt:variant>
        <vt:i4>176</vt:i4>
      </vt:variant>
      <vt:variant>
        <vt:i4>0</vt:i4>
      </vt:variant>
      <vt:variant>
        <vt:i4>5</vt:i4>
      </vt:variant>
      <vt:variant>
        <vt:lpwstr/>
      </vt:variant>
      <vt:variant>
        <vt:lpwstr>_Toc37233745</vt:lpwstr>
      </vt:variant>
      <vt:variant>
        <vt:i4>1048630</vt:i4>
      </vt:variant>
      <vt:variant>
        <vt:i4>170</vt:i4>
      </vt:variant>
      <vt:variant>
        <vt:i4>0</vt:i4>
      </vt:variant>
      <vt:variant>
        <vt:i4>5</vt:i4>
      </vt:variant>
      <vt:variant>
        <vt:lpwstr/>
      </vt:variant>
      <vt:variant>
        <vt:lpwstr>_Toc37233744</vt:lpwstr>
      </vt:variant>
      <vt:variant>
        <vt:i4>1507382</vt:i4>
      </vt:variant>
      <vt:variant>
        <vt:i4>164</vt:i4>
      </vt:variant>
      <vt:variant>
        <vt:i4>0</vt:i4>
      </vt:variant>
      <vt:variant>
        <vt:i4>5</vt:i4>
      </vt:variant>
      <vt:variant>
        <vt:lpwstr/>
      </vt:variant>
      <vt:variant>
        <vt:lpwstr>_Toc37233743</vt:lpwstr>
      </vt:variant>
      <vt:variant>
        <vt:i4>1441846</vt:i4>
      </vt:variant>
      <vt:variant>
        <vt:i4>158</vt:i4>
      </vt:variant>
      <vt:variant>
        <vt:i4>0</vt:i4>
      </vt:variant>
      <vt:variant>
        <vt:i4>5</vt:i4>
      </vt:variant>
      <vt:variant>
        <vt:lpwstr/>
      </vt:variant>
      <vt:variant>
        <vt:lpwstr>_Toc37233742</vt:lpwstr>
      </vt:variant>
      <vt:variant>
        <vt:i4>1376310</vt:i4>
      </vt:variant>
      <vt:variant>
        <vt:i4>152</vt:i4>
      </vt:variant>
      <vt:variant>
        <vt:i4>0</vt:i4>
      </vt:variant>
      <vt:variant>
        <vt:i4>5</vt:i4>
      </vt:variant>
      <vt:variant>
        <vt:lpwstr/>
      </vt:variant>
      <vt:variant>
        <vt:lpwstr>_Toc37233741</vt:lpwstr>
      </vt:variant>
      <vt:variant>
        <vt:i4>1310774</vt:i4>
      </vt:variant>
      <vt:variant>
        <vt:i4>146</vt:i4>
      </vt:variant>
      <vt:variant>
        <vt:i4>0</vt:i4>
      </vt:variant>
      <vt:variant>
        <vt:i4>5</vt:i4>
      </vt:variant>
      <vt:variant>
        <vt:lpwstr/>
      </vt:variant>
      <vt:variant>
        <vt:lpwstr>_Toc37233740</vt:lpwstr>
      </vt:variant>
      <vt:variant>
        <vt:i4>1900593</vt:i4>
      </vt:variant>
      <vt:variant>
        <vt:i4>140</vt:i4>
      </vt:variant>
      <vt:variant>
        <vt:i4>0</vt:i4>
      </vt:variant>
      <vt:variant>
        <vt:i4>5</vt:i4>
      </vt:variant>
      <vt:variant>
        <vt:lpwstr/>
      </vt:variant>
      <vt:variant>
        <vt:lpwstr>_Toc37233739</vt:lpwstr>
      </vt:variant>
      <vt:variant>
        <vt:i4>1835057</vt:i4>
      </vt:variant>
      <vt:variant>
        <vt:i4>134</vt:i4>
      </vt:variant>
      <vt:variant>
        <vt:i4>0</vt:i4>
      </vt:variant>
      <vt:variant>
        <vt:i4>5</vt:i4>
      </vt:variant>
      <vt:variant>
        <vt:lpwstr/>
      </vt:variant>
      <vt:variant>
        <vt:lpwstr>_Toc37233738</vt:lpwstr>
      </vt:variant>
      <vt:variant>
        <vt:i4>1245233</vt:i4>
      </vt:variant>
      <vt:variant>
        <vt:i4>128</vt:i4>
      </vt:variant>
      <vt:variant>
        <vt:i4>0</vt:i4>
      </vt:variant>
      <vt:variant>
        <vt:i4>5</vt:i4>
      </vt:variant>
      <vt:variant>
        <vt:lpwstr/>
      </vt:variant>
      <vt:variant>
        <vt:lpwstr>_Toc37233737</vt:lpwstr>
      </vt:variant>
      <vt:variant>
        <vt:i4>1179697</vt:i4>
      </vt:variant>
      <vt:variant>
        <vt:i4>122</vt:i4>
      </vt:variant>
      <vt:variant>
        <vt:i4>0</vt:i4>
      </vt:variant>
      <vt:variant>
        <vt:i4>5</vt:i4>
      </vt:variant>
      <vt:variant>
        <vt:lpwstr/>
      </vt:variant>
      <vt:variant>
        <vt:lpwstr>_Toc37233736</vt:lpwstr>
      </vt:variant>
      <vt:variant>
        <vt:i4>1114161</vt:i4>
      </vt:variant>
      <vt:variant>
        <vt:i4>116</vt:i4>
      </vt:variant>
      <vt:variant>
        <vt:i4>0</vt:i4>
      </vt:variant>
      <vt:variant>
        <vt:i4>5</vt:i4>
      </vt:variant>
      <vt:variant>
        <vt:lpwstr/>
      </vt:variant>
      <vt:variant>
        <vt:lpwstr>_Toc37233735</vt:lpwstr>
      </vt:variant>
      <vt:variant>
        <vt:i4>1048625</vt:i4>
      </vt:variant>
      <vt:variant>
        <vt:i4>110</vt:i4>
      </vt:variant>
      <vt:variant>
        <vt:i4>0</vt:i4>
      </vt:variant>
      <vt:variant>
        <vt:i4>5</vt:i4>
      </vt:variant>
      <vt:variant>
        <vt:lpwstr/>
      </vt:variant>
      <vt:variant>
        <vt:lpwstr>_Toc37233734</vt:lpwstr>
      </vt:variant>
      <vt:variant>
        <vt:i4>1507377</vt:i4>
      </vt:variant>
      <vt:variant>
        <vt:i4>104</vt:i4>
      </vt:variant>
      <vt:variant>
        <vt:i4>0</vt:i4>
      </vt:variant>
      <vt:variant>
        <vt:i4>5</vt:i4>
      </vt:variant>
      <vt:variant>
        <vt:lpwstr/>
      </vt:variant>
      <vt:variant>
        <vt:lpwstr>_Toc37233733</vt:lpwstr>
      </vt:variant>
      <vt:variant>
        <vt:i4>1441841</vt:i4>
      </vt:variant>
      <vt:variant>
        <vt:i4>98</vt:i4>
      </vt:variant>
      <vt:variant>
        <vt:i4>0</vt:i4>
      </vt:variant>
      <vt:variant>
        <vt:i4>5</vt:i4>
      </vt:variant>
      <vt:variant>
        <vt:lpwstr/>
      </vt:variant>
      <vt:variant>
        <vt:lpwstr>_Toc37233732</vt:lpwstr>
      </vt:variant>
      <vt:variant>
        <vt:i4>1376305</vt:i4>
      </vt:variant>
      <vt:variant>
        <vt:i4>92</vt:i4>
      </vt:variant>
      <vt:variant>
        <vt:i4>0</vt:i4>
      </vt:variant>
      <vt:variant>
        <vt:i4>5</vt:i4>
      </vt:variant>
      <vt:variant>
        <vt:lpwstr/>
      </vt:variant>
      <vt:variant>
        <vt:lpwstr>_Toc37233731</vt:lpwstr>
      </vt:variant>
      <vt:variant>
        <vt:i4>1310769</vt:i4>
      </vt:variant>
      <vt:variant>
        <vt:i4>86</vt:i4>
      </vt:variant>
      <vt:variant>
        <vt:i4>0</vt:i4>
      </vt:variant>
      <vt:variant>
        <vt:i4>5</vt:i4>
      </vt:variant>
      <vt:variant>
        <vt:lpwstr/>
      </vt:variant>
      <vt:variant>
        <vt:lpwstr>_Toc37233730</vt:lpwstr>
      </vt:variant>
      <vt:variant>
        <vt:i4>1900592</vt:i4>
      </vt:variant>
      <vt:variant>
        <vt:i4>80</vt:i4>
      </vt:variant>
      <vt:variant>
        <vt:i4>0</vt:i4>
      </vt:variant>
      <vt:variant>
        <vt:i4>5</vt:i4>
      </vt:variant>
      <vt:variant>
        <vt:lpwstr/>
      </vt:variant>
      <vt:variant>
        <vt:lpwstr>_Toc37233729</vt:lpwstr>
      </vt:variant>
      <vt:variant>
        <vt:i4>1835056</vt:i4>
      </vt:variant>
      <vt:variant>
        <vt:i4>74</vt:i4>
      </vt:variant>
      <vt:variant>
        <vt:i4>0</vt:i4>
      </vt:variant>
      <vt:variant>
        <vt:i4>5</vt:i4>
      </vt:variant>
      <vt:variant>
        <vt:lpwstr/>
      </vt:variant>
      <vt:variant>
        <vt:lpwstr>_Toc37233728</vt:lpwstr>
      </vt:variant>
      <vt:variant>
        <vt:i4>1245232</vt:i4>
      </vt:variant>
      <vt:variant>
        <vt:i4>68</vt:i4>
      </vt:variant>
      <vt:variant>
        <vt:i4>0</vt:i4>
      </vt:variant>
      <vt:variant>
        <vt:i4>5</vt:i4>
      </vt:variant>
      <vt:variant>
        <vt:lpwstr/>
      </vt:variant>
      <vt:variant>
        <vt:lpwstr>_Toc37233727</vt:lpwstr>
      </vt:variant>
      <vt:variant>
        <vt:i4>1179696</vt:i4>
      </vt:variant>
      <vt:variant>
        <vt:i4>62</vt:i4>
      </vt:variant>
      <vt:variant>
        <vt:i4>0</vt:i4>
      </vt:variant>
      <vt:variant>
        <vt:i4>5</vt:i4>
      </vt:variant>
      <vt:variant>
        <vt:lpwstr/>
      </vt:variant>
      <vt:variant>
        <vt:lpwstr>_Toc37233726</vt:lpwstr>
      </vt:variant>
      <vt:variant>
        <vt:i4>1114160</vt:i4>
      </vt:variant>
      <vt:variant>
        <vt:i4>56</vt:i4>
      </vt:variant>
      <vt:variant>
        <vt:i4>0</vt:i4>
      </vt:variant>
      <vt:variant>
        <vt:i4>5</vt:i4>
      </vt:variant>
      <vt:variant>
        <vt:lpwstr/>
      </vt:variant>
      <vt:variant>
        <vt:lpwstr>_Toc37233725</vt:lpwstr>
      </vt:variant>
      <vt:variant>
        <vt:i4>1048624</vt:i4>
      </vt:variant>
      <vt:variant>
        <vt:i4>50</vt:i4>
      </vt:variant>
      <vt:variant>
        <vt:i4>0</vt:i4>
      </vt:variant>
      <vt:variant>
        <vt:i4>5</vt:i4>
      </vt:variant>
      <vt:variant>
        <vt:lpwstr/>
      </vt:variant>
      <vt:variant>
        <vt:lpwstr>_Toc37233724</vt:lpwstr>
      </vt:variant>
      <vt:variant>
        <vt:i4>1507376</vt:i4>
      </vt:variant>
      <vt:variant>
        <vt:i4>44</vt:i4>
      </vt:variant>
      <vt:variant>
        <vt:i4>0</vt:i4>
      </vt:variant>
      <vt:variant>
        <vt:i4>5</vt:i4>
      </vt:variant>
      <vt:variant>
        <vt:lpwstr/>
      </vt:variant>
      <vt:variant>
        <vt:lpwstr>_Toc37233723</vt:lpwstr>
      </vt:variant>
      <vt:variant>
        <vt:i4>1441840</vt:i4>
      </vt:variant>
      <vt:variant>
        <vt:i4>38</vt:i4>
      </vt:variant>
      <vt:variant>
        <vt:i4>0</vt:i4>
      </vt:variant>
      <vt:variant>
        <vt:i4>5</vt:i4>
      </vt:variant>
      <vt:variant>
        <vt:lpwstr/>
      </vt:variant>
      <vt:variant>
        <vt:lpwstr>_Toc37233722</vt:lpwstr>
      </vt:variant>
      <vt:variant>
        <vt:i4>1376304</vt:i4>
      </vt:variant>
      <vt:variant>
        <vt:i4>32</vt:i4>
      </vt:variant>
      <vt:variant>
        <vt:i4>0</vt:i4>
      </vt:variant>
      <vt:variant>
        <vt:i4>5</vt:i4>
      </vt:variant>
      <vt:variant>
        <vt:lpwstr/>
      </vt:variant>
      <vt:variant>
        <vt:lpwstr>_Toc37233721</vt:lpwstr>
      </vt:variant>
      <vt:variant>
        <vt:i4>1310768</vt:i4>
      </vt:variant>
      <vt:variant>
        <vt:i4>26</vt:i4>
      </vt:variant>
      <vt:variant>
        <vt:i4>0</vt:i4>
      </vt:variant>
      <vt:variant>
        <vt:i4>5</vt:i4>
      </vt:variant>
      <vt:variant>
        <vt:lpwstr/>
      </vt:variant>
      <vt:variant>
        <vt:lpwstr>_Toc37233720</vt:lpwstr>
      </vt:variant>
      <vt:variant>
        <vt:i4>1900595</vt:i4>
      </vt:variant>
      <vt:variant>
        <vt:i4>20</vt:i4>
      </vt:variant>
      <vt:variant>
        <vt:i4>0</vt:i4>
      </vt:variant>
      <vt:variant>
        <vt:i4>5</vt:i4>
      </vt:variant>
      <vt:variant>
        <vt:lpwstr/>
      </vt:variant>
      <vt:variant>
        <vt:lpwstr>_Toc37233719</vt:lpwstr>
      </vt:variant>
      <vt:variant>
        <vt:i4>1835059</vt:i4>
      </vt:variant>
      <vt:variant>
        <vt:i4>14</vt:i4>
      </vt:variant>
      <vt:variant>
        <vt:i4>0</vt:i4>
      </vt:variant>
      <vt:variant>
        <vt:i4>5</vt:i4>
      </vt:variant>
      <vt:variant>
        <vt:lpwstr/>
      </vt:variant>
      <vt:variant>
        <vt:lpwstr>_Toc37233718</vt:lpwstr>
      </vt:variant>
      <vt:variant>
        <vt:i4>1245235</vt:i4>
      </vt:variant>
      <vt:variant>
        <vt:i4>8</vt:i4>
      </vt:variant>
      <vt:variant>
        <vt:i4>0</vt:i4>
      </vt:variant>
      <vt:variant>
        <vt:i4>5</vt:i4>
      </vt:variant>
      <vt:variant>
        <vt:lpwstr/>
      </vt:variant>
      <vt:variant>
        <vt:lpwstr>_Toc37233717</vt:lpwstr>
      </vt:variant>
      <vt:variant>
        <vt:i4>1179699</vt:i4>
      </vt:variant>
      <vt:variant>
        <vt:i4>2</vt:i4>
      </vt:variant>
      <vt:variant>
        <vt:i4>0</vt:i4>
      </vt:variant>
      <vt:variant>
        <vt:i4>5</vt:i4>
      </vt:variant>
      <vt:variant>
        <vt:lpwstr/>
      </vt:variant>
      <vt:variant>
        <vt:lpwstr>_Toc37233716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Longitudinal System Analysis FY2019 HMIS Programming Specifications</dc:title>
  <dc:creator>Molly McEvilley</dc:creator>
  <cp:keywords>Draft</cp:keywords>
  <cp:lastModifiedBy>Molly McEvilley</cp:lastModifiedBy>
  <cp:revision>2</cp:revision>
  <cp:lastPrinted>2018-10-11T13:23:00Z</cp:lastPrinted>
  <dcterms:created xsi:type="dcterms:W3CDTF">2021-08-06T19:22:00Z</dcterms:created>
  <dcterms:modified xsi:type="dcterms:W3CDTF">2021-08-06T19:22:00Z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0x010100F7BB265D7978C04697446D294C34266E</vt:lpwstr>
  </property>
</Properties>
</file>